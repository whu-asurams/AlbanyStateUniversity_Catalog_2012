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0CA" w:rsidRDefault="008C02BC" w:rsidP="001050CA">
      <w:pPr>
        <w:widowControl w:val="0"/>
        <w:autoSpaceDE w:val="0"/>
        <w:autoSpaceDN w:val="0"/>
        <w:adjustRightInd w:val="0"/>
        <w:spacing w:after="0" w:line="200" w:lineRule="exact"/>
        <w:rPr>
          <w:rFonts w:ascii="Century Gothic" w:hAnsi="Century Gothic" w:cs="Century Gothic"/>
          <w:color w:val="000000"/>
          <w:sz w:val="20"/>
          <w:szCs w:val="20"/>
        </w:rPr>
      </w:pPr>
      <w:r>
        <w:rPr>
          <w:noProof/>
        </w:rPr>
        <w:pict>
          <v:group id="_x0000_s3687" style="position:absolute;left:0;text-align:left;margin-left:427.1pt;margin-top:-23.95pt;width:156.15pt;height:795.8pt;z-index:252034048" coordorigin="873,-59" coordsize="3123,15916">
            <v:rect id="_x0000_s3688"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688"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689" style="position:absolute;left:873;top:-59;width:3123;height:15916" coordorigin="1352,-59" coordsize="3123,15916">
              <v:group id="_x0000_s3690" style="position:absolute;left:3395;top:-59;width:1080;height:15916" coordorigin="7514,7" coordsize="1080,15916">
                <v:rect id="_x0000_s3691"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691"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692" style="position:absolute;left:7514;top:2465;width:1075;height:13112" coordorigin="7514,2465" coordsize="1075,13112">
                  <v:shapetype id="_x0000_t32" coordsize="21600,21600" o:spt="32" o:oned="t" path="m,l21600,21600e" filled="f">
                    <v:path arrowok="t" fillok="f" o:connecttype="none"/>
                    <o:lock v:ext="edit" shapetype="t"/>
                  </v:shapetype>
                  <v:shape id="_x0000_s3693" type="#_x0000_t32" style="position:absolute;left:7514;top:4229;width:1051;height:0" o:connectortype="straight" strokeweight="2pt"/>
                  <v:shape id="_x0000_s3694" type="#_x0000_t32" style="position:absolute;left:7514;top:2465;width:1051;height:0" o:connectortype="straight" strokeweight="2pt"/>
                  <v:shape id="Freeform 2758" o:spid="_x0000_s369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69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697" type="#_x0000_t32" style="position:absolute;left:7514;top:6063;width:1051;height:0" o:connectortype="straight" strokeweight="2pt"/>
                  <v:shape id="_x0000_s3698" type="#_x0000_t32" style="position:absolute;left:7514;top:7843;width:1051;height:0" o:connectortype="straight" strokeweight="2pt"/>
                  <v:shape id="_x0000_s3699" type="#_x0000_t32" style="position:absolute;left:7514;top:9720;width:1051;height:0" o:connectortype="straight" strokeweight="2pt"/>
                  <v:shape id="_x0000_s3700" type="#_x0000_t32" style="position:absolute;left:7514;top:11538;width:1051;height:0" o:connectortype="straight" strokeweight="2pt"/>
                  <v:shape id="_x0000_s3701" type="#_x0000_t32" style="position:absolute;left:7514;top:13338;width:1051;height:0" o:connectortype="straight" strokeweight="2pt"/>
                </v:group>
              </v:group>
              <v:rect id="_x0000_s3702" style="position:absolute;left:1352;top:296;width:2360;height:441" fillcolor="white [3212]" strokecolor="#d8d8d8 [2732]" strokeweight="3pt">
                <v:shadow on="t" type="perspective" color="#622423 [1605]" opacity=".5" offset="1pt" offset2="-1pt"/>
                <v:textbox>
                  <w:txbxContent>
                    <w:p w:rsidR="009D7097" w:rsidRDefault="009D7097" w:rsidP="008C02BC">
                      <w:pPr>
                        <w:ind w:firstLine="0"/>
                      </w:pPr>
                      <w:r>
                        <w:t>Arts &amp; Humanities</w:t>
                      </w:r>
                    </w:p>
                  </w:txbxContent>
                </v:textbox>
              </v:rect>
            </v:group>
          </v:group>
        </w:pict>
      </w:r>
      <w:r w:rsidR="00AE60A2" w:rsidRPr="00AE60A2">
        <w:rPr>
          <w:noProof/>
        </w:rPr>
        <w:pict>
          <v:rect id="_x0000_s2951" style="position:absolute;left:0;text-align:left;margin-left:427.15pt;margin-top:-.45pt;width:116pt;height:19.95pt;z-index:251998208;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tMcA&#10;AADdAAAADwAAAGRycy9kb3ducmV2LnhtbESPQWvCQBSE74X+h+UVequbpJhK6iqlUKniJamX3l6y&#10;zySYfRuy25j+e1cQPA4z8w2zXE+mEyMNrrWsIJ5FIIgrq1uuFRx+vl4WIJxH1thZJgX/5GC9enxY&#10;YqbtmXMaC1+LAGGXoYLG+z6T0lUNGXQz2xMH72gHgz7IoZZ6wHOAm04mUZRKgy2HhQZ7+myoOhV/&#10;RkG53ed+sztsxkVZ950tf+O9nSv1/DR9vIPwNPl7+Nb+1grSt9cErm/C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7rTHAAAA3QAAAA8AAAAAAAAAAAAAAAAAmAIAAGRy&#10;cy9kb3ducmV2LnhtbFBLBQYAAAAABAAEAPUAAACMAwAAAAA=&#10;" stroked="f">
            <v:path arrowok="t"/>
          </v:rect>
        </w:pict>
      </w:r>
      <w:r w:rsidR="00AE60A2">
        <w:fldChar w:fldCharType="begin"/>
      </w:r>
      <w:r w:rsidR="006D75CE">
        <w:instrText xml:space="preserve"> INCLUDETEXT "C:\\Users\\juliette\\Desktop\\raw3\\colArtsHumanities\\arts_humanities.docx" </w:instrText>
      </w:r>
      <w:r w:rsidR="00AE60A2">
        <w:fldChar w:fldCharType="separate"/>
      </w:r>
      <w:r w:rsidR="00AE60A2">
        <w:rPr>
          <w:rFonts w:ascii="Century Gothic" w:hAnsi="Century Gothic" w:cs="Century Gothic"/>
          <w:noProof/>
          <w:color w:val="000000"/>
          <w:sz w:val="20"/>
          <w:szCs w:val="20"/>
        </w:rPr>
        <w:pict>
          <v:rect id="Rectangle 2316" o:spid="_x0000_s2940" style="position:absolute;left:0;text-align:left;margin-left:427.1pt;margin-top:-1.25pt;width:116pt;height:19.95pt;z-index:-251360256;visibility:visible;mso-position-horizontal-relative:text;mso-position-vertical-relative:tex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yVcQA&#10;AADdAAAADwAAAGRycy9kb3ducmV2LnhtbESPQYvCMBSE74L/ITzBm6YVdKUaRQRFxYuul729Ns+2&#10;2LyUJtb6783Cwh6HmfmGWa47U4mWGldaVhCPIxDEmdUl5wpu37vRHITzyBory6TgTQ7Wq35viYm2&#10;L75Qe/W5CBB2CSoovK8TKV1WkEE3tjVx8O62MeiDbHKpG3wFuKnkJIpm0mDJYaHAmrYFZY/r0yhI&#10;j+eL359u+3ae5nVl05/4bKdKDQfdZgHCU+f/w3/tg1bwFU8n8PsmPAG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MlXEAAAA3QAAAA8AAAAAAAAAAAAAAAAAmAIAAGRycy9k&#10;b3ducmV2LnhtbFBLBQYAAAAABAAEAPUAAACJAwAAAAA=&#10;" stroked="f">
            <v:path arrowok="t"/>
          </v:rect>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AE60A2" w:rsidP="001050CA">
      <w:pPr>
        <w:widowControl w:val="0"/>
        <w:autoSpaceDE w:val="0"/>
        <w:autoSpaceDN w:val="0"/>
        <w:adjustRightInd w:val="0"/>
        <w:spacing w:after="0" w:line="200" w:lineRule="exact"/>
        <w:rPr>
          <w:rFonts w:ascii="Century Gothic" w:hAnsi="Century Gothic" w:cs="Century Gothic"/>
          <w:color w:val="000000"/>
          <w:sz w:val="20"/>
          <w:szCs w:val="20"/>
        </w:rPr>
      </w:pPr>
      <w:r>
        <w:rPr>
          <w:rFonts w:ascii="Century Gothic" w:hAnsi="Century Gothic" w:cs="Century Gothic"/>
          <w:noProof/>
          <w:color w:val="000000"/>
          <w:sz w:val="20"/>
          <w:szCs w:val="20"/>
        </w:rPr>
        <w:pict>
          <v:rect id="Rectangle 2340" o:spid="_x0000_s2944" style="position:absolute;left:0;text-align:left;margin-left:4.05pt;margin-top:2.2pt;width:506pt;height:342pt;z-index:-251356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0RpMYA&#10;AADdAAAADwAAAGRycy9kb3ducmV2LnhtbESPT4vCMBTE7wt+h/AW9ramevBPNYqoix7VCu7eHs2z&#10;Ldu8lCba6qc3guBxmJnfMNN5a0pxpdoVlhX0uhEI4tTqgjMFx+TnewTCeWSNpWVScCMH81nnY4qx&#10;tg3v6XrwmQgQdjEqyL2vYildmpNB17UVcfDOtjbog6wzqWtsAtyUsh9FA2mw4LCQY0XLnNL/w8Uo&#10;2Iyqxe/W3pusXP9tTrvTeJWMvVJfn+1iAsJT69/hV3urFQx7wwE834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0RpMYAAADdAAAADwAAAAAAAAAAAAAAAACYAgAAZHJz&#10;L2Rvd25yZXYueG1sUEsFBgAAAAAEAAQA9QAAAIsDAAAAAA==&#10;" filled="f" stroked="f">
            <v:textbox style="mso-next-textbox:#Rectangle 2340" inset="0,0,0,0">
              <w:txbxContent>
                <w:p w:rsidR="009D7097" w:rsidRDefault="009D7097" w:rsidP="001050CA">
                  <w:pPr>
                    <w:spacing w:after="0" w:line="6840" w:lineRule="atLeast"/>
                    <w:rPr>
                      <w:rFonts w:ascii="Times New Roman" w:hAnsi="Times New Roman"/>
                      <w:sz w:val="24"/>
                      <w:szCs w:val="24"/>
                    </w:rPr>
                  </w:pPr>
                  <w:r>
                    <w:rPr>
                      <w:rFonts w:ascii="Times New Roman" w:hAnsi="Times New Roman"/>
                      <w:noProof/>
                      <w:sz w:val="24"/>
                      <w:szCs w:val="24"/>
                    </w:rPr>
                    <w:drawing>
                      <wp:inline distT="0" distB="0" distL="0" distR="0">
                        <wp:extent cx="6382787" cy="4333875"/>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tretch>
                                  <a:fillRect/>
                                </a:stretch>
                              </pic:blipFill>
                              <pic:spPr bwMode="auto">
                                <a:xfrm>
                                  <a:off x="0" y="0"/>
                                  <a:ext cx="6382787" cy="4333875"/>
                                </a:xfrm>
                                <a:prstGeom prst="rect">
                                  <a:avLst/>
                                </a:prstGeom>
                                <a:noFill/>
                                <a:ln w="9525">
                                  <a:noFill/>
                                  <a:miter lim="800000"/>
                                  <a:headEnd/>
                                  <a:tailEnd/>
                                </a:ln>
                              </pic:spPr>
                            </pic:pic>
                          </a:graphicData>
                        </a:graphic>
                      </wp:inline>
                    </w:drawing>
                  </w:r>
                </w:p>
                <w:p w:rsidR="009D7097" w:rsidRDefault="009D7097" w:rsidP="001050CA">
                  <w:pPr>
                    <w:widowControl w:val="0"/>
                    <w:autoSpaceDE w:val="0"/>
                    <w:autoSpaceDN w:val="0"/>
                    <w:adjustRightInd w:val="0"/>
                    <w:spacing w:after="0"/>
                    <w:rPr>
                      <w:rFonts w:ascii="Times New Roman" w:hAnsi="Times New Roman"/>
                      <w:sz w:val="24"/>
                      <w:szCs w:val="24"/>
                    </w:rPr>
                  </w:pPr>
                </w:p>
              </w:txbxContent>
            </v:textbox>
          </v:rect>
        </w:pict>
      </w:r>
      <w:r>
        <w:rPr>
          <w:rFonts w:ascii="Century Gothic" w:hAnsi="Century Gothic" w:cs="Century Gothic"/>
          <w:noProof/>
          <w:color w:val="000000"/>
          <w:sz w:val="20"/>
          <w:szCs w:val="20"/>
        </w:rPr>
        <w:pict>
          <v:rect id="Rectangle 2339" o:spid="_x0000_s2943" style="position:absolute;left:0;text-align:left;margin-left:5pt;margin-top:1.5pt;width:7in;height:342pt;z-index:-2513571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tDP8YA&#10;AADdAAAADwAAAGRycy9kb3ducmV2LnhtbESPQWsCMRSE7wX/Q3gFL0WzFlbtahQpiAq9aC29vm6e&#10;u0s3L2ETNf57UxB6HGbmG2a+jKYVF+p8Y1nBaJiBIC6tbrhScPxcD6YgfEDW2FomBTfysFz0nuZY&#10;aHvlPV0OoRIJwr5ABXUIrpDSlzUZ9EPriJN3sp3BkGRXSd3hNcFNK1+zbCwNNpwWanT0XlP5ezgb&#10;BV/xuHv7+HFu+7Ifc1ybTZnn30r1n+NqBiJQDP/hR3urFUxGkxz+3q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tDP8YAAADdAAAADwAAAAAAAAAAAAAAAACYAgAAZHJz&#10;L2Rvd25yZXYueG1sUEsFBgAAAAAEAAQA9QAAAIsDAAAAAA==&#10;" fillcolor="#e8e8e8" stroked="f">
            <v:path arrowok="t"/>
          </v:rect>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before="6" w:after="0" w:line="220" w:lineRule="exact"/>
        <w:rPr>
          <w:rFonts w:ascii="Century Gothic" w:hAnsi="Century Gothic" w:cs="Century Gothic"/>
          <w:color w:val="000000"/>
        </w:rPr>
      </w:pPr>
    </w:p>
    <w:p w:rsidR="001050CA" w:rsidRDefault="001050CA" w:rsidP="001050CA">
      <w:pPr>
        <w:widowControl w:val="0"/>
        <w:autoSpaceDE w:val="0"/>
        <w:autoSpaceDN w:val="0"/>
        <w:adjustRightInd w:val="0"/>
        <w:spacing w:before="4" w:after="0" w:line="160" w:lineRule="exact"/>
        <w:rPr>
          <w:rFonts w:ascii="Century Gothic" w:hAnsi="Century Gothic" w:cs="Century Gothic"/>
          <w:color w:val="000000"/>
          <w:sz w:val="16"/>
          <w:szCs w:val="16"/>
        </w:rPr>
      </w:pPr>
    </w:p>
    <w:p w:rsidR="001050CA" w:rsidRDefault="001050CA" w:rsidP="001050CA">
      <w:pPr>
        <w:widowControl w:val="0"/>
        <w:autoSpaceDE w:val="0"/>
        <w:autoSpaceDN w:val="0"/>
        <w:adjustRightInd w:val="0"/>
        <w:spacing w:after="0" w:line="176" w:lineRule="auto"/>
        <w:ind w:left="2153" w:right="881" w:hanging="1971"/>
        <w:rPr>
          <w:rFonts w:ascii="Times New Roman" w:hAnsi="Times New Roman"/>
          <w:color w:val="000000"/>
          <w:sz w:val="96"/>
          <w:szCs w:val="96"/>
        </w:rPr>
      </w:pPr>
      <w:r>
        <w:rPr>
          <w:rFonts w:ascii="Times New Roman" w:hAnsi="Times New Roman"/>
          <w:color w:val="191919"/>
          <w:spacing w:val="-26"/>
          <w:sz w:val="128"/>
          <w:szCs w:val="128"/>
        </w:rPr>
        <w:t>C</w:t>
      </w:r>
      <w:r>
        <w:rPr>
          <w:rFonts w:ascii="Times New Roman" w:hAnsi="Times New Roman"/>
          <w:color w:val="191919"/>
          <w:spacing w:val="-26"/>
          <w:sz w:val="96"/>
          <w:szCs w:val="96"/>
        </w:rPr>
        <w:t>OLLEG</w:t>
      </w:r>
      <w:r>
        <w:rPr>
          <w:rFonts w:ascii="Times New Roman" w:hAnsi="Times New Roman"/>
          <w:color w:val="191919"/>
          <w:sz w:val="96"/>
          <w:szCs w:val="96"/>
        </w:rPr>
        <w:t>E</w:t>
      </w:r>
      <w:r>
        <w:rPr>
          <w:rFonts w:ascii="Times New Roman" w:hAnsi="Times New Roman"/>
          <w:color w:val="191919"/>
          <w:spacing w:val="29"/>
          <w:sz w:val="96"/>
          <w:szCs w:val="96"/>
        </w:rPr>
        <w:t xml:space="preserve"> </w:t>
      </w:r>
      <w:r>
        <w:rPr>
          <w:rFonts w:ascii="Times New Roman" w:hAnsi="Times New Roman"/>
          <w:color w:val="191919"/>
          <w:spacing w:val="-26"/>
          <w:sz w:val="96"/>
          <w:szCs w:val="96"/>
        </w:rPr>
        <w:t>O</w:t>
      </w:r>
      <w:r>
        <w:rPr>
          <w:rFonts w:ascii="Times New Roman" w:hAnsi="Times New Roman"/>
          <w:color w:val="191919"/>
          <w:sz w:val="96"/>
          <w:szCs w:val="96"/>
        </w:rPr>
        <w:t>F</w:t>
      </w:r>
      <w:r>
        <w:rPr>
          <w:rFonts w:ascii="Times New Roman" w:hAnsi="Times New Roman"/>
          <w:color w:val="191919"/>
          <w:spacing w:val="-42"/>
          <w:sz w:val="96"/>
          <w:szCs w:val="96"/>
        </w:rPr>
        <w:t xml:space="preserve"> </w:t>
      </w:r>
      <w:r>
        <w:rPr>
          <w:rFonts w:ascii="Times New Roman" w:hAnsi="Times New Roman"/>
          <w:color w:val="191919"/>
          <w:spacing w:val="-25"/>
          <w:sz w:val="128"/>
          <w:szCs w:val="128"/>
        </w:rPr>
        <w:t>A</w:t>
      </w:r>
      <w:r>
        <w:rPr>
          <w:rFonts w:ascii="Times New Roman" w:hAnsi="Times New Roman"/>
          <w:color w:val="191919"/>
          <w:spacing w:val="-83"/>
          <w:sz w:val="96"/>
          <w:szCs w:val="96"/>
        </w:rPr>
        <w:t>R</w:t>
      </w:r>
      <w:r>
        <w:rPr>
          <w:rFonts w:ascii="Times New Roman" w:hAnsi="Times New Roman"/>
          <w:color w:val="191919"/>
          <w:spacing w:val="-25"/>
          <w:sz w:val="96"/>
          <w:szCs w:val="96"/>
        </w:rPr>
        <w:t>T</w:t>
      </w:r>
      <w:r>
        <w:rPr>
          <w:rFonts w:ascii="Times New Roman" w:hAnsi="Times New Roman"/>
          <w:color w:val="191919"/>
          <w:sz w:val="96"/>
          <w:szCs w:val="96"/>
        </w:rPr>
        <w:t>S</w:t>
      </w:r>
      <w:r>
        <w:rPr>
          <w:rFonts w:ascii="Times New Roman" w:hAnsi="Times New Roman"/>
          <w:color w:val="191919"/>
          <w:spacing w:val="29"/>
          <w:sz w:val="96"/>
          <w:szCs w:val="96"/>
        </w:rPr>
        <w:t xml:space="preserve"> </w:t>
      </w:r>
      <w:r>
        <w:rPr>
          <w:rFonts w:ascii="Times New Roman" w:hAnsi="Times New Roman"/>
          <w:color w:val="191919"/>
          <w:sz w:val="128"/>
          <w:szCs w:val="128"/>
        </w:rPr>
        <w:t xml:space="preserve">&amp; </w:t>
      </w:r>
      <w:r>
        <w:rPr>
          <w:rFonts w:ascii="Times New Roman" w:hAnsi="Times New Roman"/>
          <w:color w:val="191919"/>
          <w:spacing w:val="-25"/>
          <w:sz w:val="128"/>
          <w:szCs w:val="128"/>
        </w:rPr>
        <w:t>H</w:t>
      </w:r>
      <w:r>
        <w:rPr>
          <w:rFonts w:ascii="Times New Roman" w:hAnsi="Times New Roman"/>
          <w:color w:val="191919"/>
          <w:spacing w:val="-26"/>
          <w:sz w:val="96"/>
          <w:szCs w:val="96"/>
        </w:rPr>
        <w:t>UMANITIES</w:t>
      </w:r>
    </w:p>
    <w:p w:rsidR="001050CA" w:rsidRDefault="001050CA" w:rsidP="001050CA">
      <w:pPr>
        <w:widowControl w:val="0"/>
        <w:autoSpaceDE w:val="0"/>
        <w:autoSpaceDN w:val="0"/>
        <w:adjustRightInd w:val="0"/>
        <w:spacing w:before="3" w:after="0" w:line="120" w:lineRule="exact"/>
        <w:rPr>
          <w:rFonts w:ascii="Times New Roman" w:hAnsi="Times New Roman"/>
          <w:color w:val="000000"/>
          <w:sz w:val="12"/>
          <w:szCs w:val="12"/>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1" w:after="0"/>
        <w:ind w:left="10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1050CA" w:rsidRDefault="001050CA" w:rsidP="001050CA">
      <w:pPr>
        <w:widowControl w:val="0"/>
        <w:autoSpaceDE w:val="0"/>
        <w:autoSpaceDN w:val="0"/>
        <w:adjustRightInd w:val="0"/>
        <w:spacing w:before="7" w:after="0" w:line="110" w:lineRule="exact"/>
        <w:rPr>
          <w:rFonts w:ascii="Times New Roman" w:hAnsi="Times New Roman"/>
          <w:color w:val="000000"/>
          <w:sz w:val="11"/>
          <w:szCs w:val="11"/>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sectPr w:rsidR="001050CA" w:rsidSect="0009686A">
          <w:footerReference w:type="even" r:id="rId9"/>
          <w:footerReference w:type="default" r:id="rId10"/>
          <w:pgSz w:w="12240" w:h="15840"/>
          <w:pgMar w:top="420" w:right="990" w:bottom="280" w:left="620" w:header="720" w:footer="288" w:gutter="0"/>
          <w:cols w:space="720" w:equalWidth="0">
            <w:col w:w="11200"/>
          </w:cols>
          <w:noEndnote/>
          <w:docGrid w:linePitch="299"/>
        </w:sectPr>
      </w:pPr>
      <w:ins w:id="0" w:author="spearman" w:date="2011-05-16T14:54:00Z">
        <w:r>
          <w:rPr>
            <w:rFonts w:ascii="Times New Roman" w:hAnsi="Times New Roman"/>
            <w:color w:val="191919"/>
            <w:sz w:val="17"/>
            <w:szCs w:val="17"/>
          </w:rPr>
          <w:t xml:space="preserve">  </w:t>
        </w:r>
        <w:proofErr w:type="spellStart"/>
        <w:r>
          <w:rPr>
            <w:rFonts w:ascii="Times New Roman" w:hAnsi="Times New Roman"/>
            <w:color w:val="191919"/>
            <w:sz w:val="17"/>
            <w:szCs w:val="17"/>
          </w:rPr>
          <w:t>Deoartent</w:t>
        </w:r>
        <w:proofErr w:type="spellEnd"/>
        <w:r>
          <w:rPr>
            <w:rFonts w:ascii="Times New Roman" w:hAnsi="Times New Roman"/>
            <w:color w:val="191919"/>
            <w:sz w:val="17"/>
            <w:szCs w:val="17"/>
          </w:rPr>
          <w:t xml:space="preserve"> </w:t>
        </w:r>
        <w:proofErr w:type="gramStart"/>
        <w:r>
          <w:rPr>
            <w:rFonts w:ascii="Times New Roman" w:hAnsi="Times New Roman"/>
            <w:color w:val="191919"/>
            <w:sz w:val="17"/>
            <w:szCs w:val="17"/>
          </w:rPr>
          <w:t>of  Behavioral</w:t>
        </w:r>
        <w:proofErr w:type="gramEnd"/>
        <w:r>
          <w:rPr>
            <w:rFonts w:ascii="Times New Roman" w:hAnsi="Times New Roman"/>
            <w:color w:val="191919"/>
            <w:sz w:val="17"/>
            <w:szCs w:val="17"/>
          </w:rPr>
          <w:t xml:space="preserve"> Sciences</w:t>
        </w:r>
      </w:ins>
    </w:p>
    <w:p w:rsidR="001050CA" w:rsidRDefault="001050CA" w:rsidP="001050CA">
      <w:pPr>
        <w:widowControl w:val="0"/>
        <w:autoSpaceDE w:val="0"/>
        <w:autoSpaceDN w:val="0"/>
        <w:adjustRightInd w:val="0"/>
        <w:spacing w:before="31" w:after="0"/>
        <w:ind w:left="100"/>
        <w:rPr>
          <w:rFonts w:ascii="Times New Roman" w:hAnsi="Times New Roman"/>
          <w:color w:val="000000"/>
          <w:sz w:val="17"/>
          <w:szCs w:val="17"/>
        </w:rPr>
      </w:pPr>
      <w:r>
        <w:rPr>
          <w:rFonts w:ascii="Times New Roman" w:hAnsi="Times New Roman"/>
          <w:color w:val="191919"/>
          <w:sz w:val="17"/>
          <w:szCs w:val="17"/>
        </w:rPr>
        <w:lastRenderedPageBreak/>
        <w:t>Department of English and</w:t>
      </w:r>
    </w:p>
    <w:p w:rsidR="001050CA" w:rsidRDefault="00AE60A2" w:rsidP="001050CA">
      <w:pPr>
        <w:widowControl w:val="0"/>
        <w:autoSpaceDE w:val="0"/>
        <w:autoSpaceDN w:val="0"/>
        <w:adjustRightInd w:val="0"/>
        <w:spacing w:before="68" w:after="0"/>
        <w:ind w:left="100" w:right="-45"/>
        <w:rPr>
          <w:rFonts w:ascii="Times New Roman" w:hAnsi="Times New Roman"/>
          <w:color w:val="000000"/>
          <w:sz w:val="17"/>
          <w:szCs w:val="17"/>
        </w:rPr>
      </w:pPr>
      <w:r w:rsidRPr="00AE60A2">
        <w:rPr>
          <w:rFonts w:ascii="Times New Roman" w:hAnsi="Times New Roman"/>
          <w:noProof/>
          <w:color w:val="191919"/>
          <w:sz w:val="17"/>
          <w:szCs w:val="17"/>
        </w:rPr>
        <w:pict>
          <v:polyline id="Freeform 2341" o:spid="_x0000_s2945" style="position:absolute;left:0;text-align:left;z-index:-251355136;visibility:visible;mso-wrap-style:square;v-text-anchor:top" points="5pt,8.8pt,509pt,8.8pt" coordsize="10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S01sMA&#10;AADdAAAADwAAAGRycy9kb3ducmV2LnhtbESPT4vCMBTE74LfITzBm6b1YN1qFP8g63W7Ih6fzbMt&#10;Ni+lidr99kZY8DjMzG+YxaoztXhQ6yrLCuJxBII4t7riQsHxdz+agXAeWWNtmRT8kYPVst9bYKrt&#10;k3/okflCBAi7FBWU3jeplC4vyaAb24Y4eFfbGvRBtoXULT4D3NRyEkVTabDisFBiQ9uS8lt2Nwou&#10;m8txd8qzJuoOHH9/nfE2LVCp4aBbz0F46vwn/N8+aAVJnCTwfhOe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S01sMAAADdAAAADwAAAAAAAAAAAAAAAACYAgAAZHJzL2Rv&#10;d25yZXYueG1sUEsFBgAAAAAEAAQA9QAAAIgDAAAAAA==&#10;" filled="f" strokecolor="#191919" strokeweight=".04408mm">
            <v:path arrowok="t" o:connecttype="custom" o:connectlocs="0,0;10080,0" o:connectangles="0,0"/>
          </v:polyline>
        </w:pict>
      </w:r>
      <w:r w:rsidR="001050CA">
        <w:rPr>
          <w:rFonts w:ascii="Times New Roman" w:hAnsi="Times New Roman"/>
          <w:color w:val="191919"/>
          <w:sz w:val="17"/>
          <w:szCs w:val="17"/>
        </w:rPr>
        <w:t xml:space="preserve">Modern Languages </w:t>
      </w:r>
      <w:r w:rsidR="001050CA">
        <w:rPr>
          <w:rFonts w:ascii="Times New Roman" w:hAnsi="Times New Roman"/>
          <w:color w:val="191919"/>
          <w:spacing w:val="5"/>
          <w:sz w:val="17"/>
          <w:szCs w:val="17"/>
        </w:rPr>
        <w:t xml:space="preserve"> </w:t>
      </w:r>
      <w:r w:rsidR="001050CA">
        <w:rPr>
          <w:rFonts w:ascii="Times New Roman" w:hAnsi="Times New Roman"/>
          <w:color w:val="191919"/>
          <w:sz w:val="17"/>
          <w:szCs w:val="17"/>
        </w:rPr>
        <w:t>. . . . . . . . . . . . . . . . . . . . . . . . . . . . . . . . . . . . .68</w:t>
      </w:r>
    </w:p>
    <w:p w:rsidR="001050CA" w:rsidRDefault="001050CA" w:rsidP="001050CA">
      <w:pPr>
        <w:widowControl w:val="0"/>
        <w:autoSpaceDE w:val="0"/>
        <w:autoSpaceDN w:val="0"/>
        <w:adjustRightInd w:val="0"/>
        <w:spacing w:before="68" w:after="0"/>
        <w:ind w:left="100" w:right="-45"/>
        <w:rPr>
          <w:rFonts w:ascii="Times New Roman" w:hAnsi="Times New Roman"/>
          <w:color w:val="000000"/>
          <w:sz w:val="17"/>
          <w:szCs w:val="17"/>
        </w:rPr>
      </w:pPr>
      <w:r>
        <w:rPr>
          <w:rFonts w:ascii="Times New Roman" w:hAnsi="Times New Roman"/>
          <w:color w:val="191919"/>
          <w:sz w:val="17"/>
          <w:szCs w:val="17"/>
        </w:rPr>
        <w:t xml:space="preserve">Curriculum </w:t>
      </w:r>
      <w:r>
        <w:rPr>
          <w:rFonts w:ascii="Times New Roman" w:hAnsi="Times New Roman"/>
          <w:color w:val="191919"/>
          <w:spacing w:val="38"/>
          <w:sz w:val="17"/>
          <w:szCs w:val="17"/>
        </w:rPr>
        <w:t xml:space="preserve"> </w:t>
      </w:r>
      <w:r>
        <w:rPr>
          <w:rFonts w:ascii="Times New Roman" w:hAnsi="Times New Roman"/>
          <w:color w:val="191919"/>
          <w:sz w:val="17"/>
          <w:szCs w:val="17"/>
        </w:rPr>
        <w:t xml:space="preserve">. . . . . . . . . . . . . . . . . . . . . . . . . . . </w:t>
      </w:r>
      <w:proofErr w:type="gramStart"/>
      <w:r>
        <w:rPr>
          <w:rFonts w:ascii="Times New Roman" w:hAnsi="Times New Roman"/>
          <w:color w:val="191919"/>
          <w:sz w:val="17"/>
          <w:szCs w:val="17"/>
        </w:rPr>
        <w:t>.81</w:t>
      </w:r>
      <w:proofErr w:type="gramEnd"/>
    </w:p>
    <w:p w:rsidR="001050CA" w:rsidRDefault="001050CA" w:rsidP="001050CA">
      <w:pPr>
        <w:widowControl w:val="0"/>
        <w:autoSpaceDE w:val="0"/>
        <w:autoSpaceDN w:val="0"/>
        <w:adjustRightInd w:val="0"/>
        <w:spacing w:before="68" w:after="0"/>
        <w:ind w:left="100"/>
        <w:rPr>
          <w:rFonts w:ascii="Times New Roman" w:hAnsi="Times New Roman"/>
          <w:color w:val="000000"/>
          <w:sz w:val="17"/>
          <w:szCs w:val="17"/>
        </w:rPr>
      </w:pPr>
      <w:r>
        <w:rPr>
          <w:rFonts w:ascii="Times New Roman" w:hAnsi="Times New Roman"/>
          <w:color w:val="191919"/>
          <w:sz w:val="17"/>
          <w:szCs w:val="17"/>
        </w:rPr>
        <w:t>Department of Histor</w:t>
      </w:r>
      <w:r>
        <w:rPr>
          <w:rFonts w:ascii="Times New Roman" w:hAnsi="Times New Roman"/>
          <w:color w:val="191919"/>
          <w:spacing w:val="-11"/>
          <w:sz w:val="17"/>
          <w:szCs w:val="17"/>
        </w:rPr>
        <w:t>y</w:t>
      </w:r>
      <w:r>
        <w:rPr>
          <w:rFonts w:ascii="Times New Roman" w:hAnsi="Times New Roman"/>
          <w:color w:val="191919"/>
          <w:sz w:val="17"/>
          <w:szCs w:val="17"/>
        </w:rPr>
        <w:t>, Political Science</w:t>
      </w:r>
    </w:p>
    <w:p w:rsidR="001050CA" w:rsidRDefault="001050CA" w:rsidP="001050CA">
      <w:pPr>
        <w:widowControl w:val="0"/>
        <w:autoSpaceDE w:val="0"/>
        <w:autoSpaceDN w:val="0"/>
        <w:adjustRightInd w:val="0"/>
        <w:spacing w:before="68" w:after="0"/>
        <w:ind w:left="100" w:right="-45"/>
        <w:rPr>
          <w:rFonts w:ascii="Times New Roman" w:hAnsi="Times New Roman"/>
          <w:color w:val="000000"/>
          <w:sz w:val="17"/>
          <w:szCs w:val="17"/>
        </w:rPr>
      </w:pPr>
      <w:proofErr w:type="gramStart"/>
      <w:r>
        <w:rPr>
          <w:rFonts w:ascii="Times New Roman" w:hAnsi="Times New Roman"/>
          <w:color w:val="191919"/>
          <w:sz w:val="17"/>
          <w:szCs w:val="17"/>
        </w:rPr>
        <w:t>and</w:t>
      </w:r>
      <w:proofErr w:type="gramEnd"/>
      <w:r>
        <w:rPr>
          <w:rFonts w:ascii="Times New Roman" w:hAnsi="Times New Roman"/>
          <w:color w:val="191919"/>
          <w:sz w:val="17"/>
          <w:szCs w:val="17"/>
        </w:rPr>
        <w:t xml:space="preserve"> Public</w:t>
      </w:r>
      <w:r>
        <w:rPr>
          <w:rFonts w:ascii="Times New Roman" w:hAnsi="Times New Roman"/>
          <w:color w:val="191919"/>
          <w:spacing w:val="-9"/>
          <w:sz w:val="17"/>
          <w:szCs w:val="17"/>
        </w:rPr>
        <w:t xml:space="preserve"> </w:t>
      </w:r>
      <w:r>
        <w:rPr>
          <w:rFonts w:ascii="Times New Roman" w:hAnsi="Times New Roman"/>
          <w:color w:val="191919"/>
          <w:sz w:val="17"/>
          <w:szCs w:val="17"/>
        </w:rPr>
        <w:t>Administration</w:t>
      </w:r>
      <w:r>
        <w:rPr>
          <w:rFonts w:ascii="Times New Roman" w:hAnsi="Times New Roman"/>
          <w:color w:val="191919"/>
          <w:spacing w:val="5"/>
          <w:sz w:val="17"/>
          <w:szCs w:val="17"/>
        </w:rPr>
        <w:t xml:space="preserve"> </w:t>
      </w:r>
      <w:r>
        <w:rPr>
          <w:rFonts w:ascii="Times New Roman" w:hAnsi="Times New Roman"/>
          <w:color w:val="191919"/>
          <w:sz w:val="17"/>
          <w:szCs w:val="17"/>
        </w:rPr>
        <w:t>. . . . . . . . . . . . . . . . . . . . . . . . . . . . . . . .84</w:t>
      </w:r>
    </w:p>
    <w:p w:rsidR="0009686A" w:rsidRDefault="001050CA" w:rsidP="0009686A">
      <w:pPr>
        <w:widowControl w:val="0"/>
        <w:autoSpaceDE w:val="0"/>
        <w:autoSpaceDN w:val="0"/>
        <w:adjustRightInd w:val="0"/>
        <w:spacing w:before="31" w:after="0"/>
        <w:rPr>
          <w:rFonts w:ascii="Times New Roman" w:hAnsi="Times New Roman"/>
          <w:color w:val="191919"/>
          <w:sz w:val="17"/>
          <w:szCs w:val="17"/>
        </w:rPr>
      </w:pPr>
      <w:r>
        <w:rPr>
          <w:rFonts w:ascii="Times New Roman" w:hAnsi="Times New Roman"/>
          <w:color w:val="000000"/>
          <w:sz w:val="17"/>
          <w:szCs w:val="17"/>
        </w:rPr>
        <w:br w:type="column"/>
      </w:r>
      <w:r w:rsidR="0009686A">
        <w:rPr>
          <w:rFonts w:ascii="Times New Roman" w:hAnsi="Times New Roman"/>
          <w:color w:val="191919"/>
          <w:sz w:val="17"/>
          <w:szCs w:val="17"/>
        </w:rPr>
        <w:lastRenderedPageBreak/>
        <w:t xml:space="preserve"> </w:t>
      </w:r>
    </w:p>
    <w:p w:rsidR="001050CA" w:rsidRDefault="001050CA" w:rsidP="001050CA">
      <w:pPr>
        <w:widowControl w:val="0"/>
        <w:autoSpaceDE w:val="0"/>
        <w:autoSpaceDN w:val="0"/>
        <w:adjustRightInd w:val="0"/>
        <w:spacing w:before="68" w:after="0"/>
        <w:rPr>
          <w:rFonts w:ascii="Times New Roman" w:hAnsi="Times New Roman"/>
          <w:color w:val="000000"/>
          <w:sz w:val="17"/>
          <w:szCs w:val="17"/>
        </w:rPr>
      </w:pPr>
      <w:proofErr w:type="spellStart"/>
      <w:proofErr w:type="gramStart"/>
      <w:r>
        <w:rPr>
          <w:rFonts w:ascii="Times New Roman" w:hAnsi="Times New Roman"/>
          <w:color w:val="191919"/>
          <w:sz w:val="17"/>
          <w:szCs w:val="17"/>
        </w:rPr>
        <w:t>rriculum</w:t>
      </w:r>
      <w:proofErr w:type="spellEnd"/>
      <w:proofErr w:type="gramEnd"/>
      <w:r>
        <w:rPr>
          <w:rFonts w:ascii="Times New Roman" w:hAnsi="Times New Roman"/>
          <w:color w:val="191919"/>
          <w:spacing w:val="42"/>
          <w:sz w:val="17"/>
          <w:szCs w:val="17"/>
        </w:rPr>
        <w:t xml:space="preserve"> </w:t>
      </w:r>
      <w:r>
        <w:rPr>
          <w:rFonts w:ascii="Times New Roman" w:hAnsi="Times New Roman"/>
          <w:color w:val="191919"/>
          <w:sz w:val="17"/>
          <w:szCs w:val="17"/>
        </w:rPr>
        <w:t>. . . . . . . . . . . . . . . . . . . . . . . . . . . . . . . . .95</w:t>
      </w:r>
    </w:p>
    <w:p w:rsidR="001050CA" w:rsidRDefault="001050CA" w:rsidP="001050CA">
      <w:pPr>
        <w:widowControl w:val="0"/>
        <w:autoSpaceDE w:val="0"/>
        <w:autoSpaceDN w:val="0"/>
        <w:adjustRightInd w:val="0"/>
        <w:spacing w:before="68" w:after="0"/>
        <w:rPr>
          <w:rFonts w:ascii="Times New Roman" w:hAnsi="Times New Roman"/>
          <w:color w:val="000000"/>
          <w:sz w:val="17"/>
          <w:szCs w:val="17"/>
        </w:rPr>
        <w:sectPr w:rsidR="001050CA" w:rsidSect="0009686A">
          <w:type w:val="continuous"/>
          <w:pgSz w:w="12240" w:h="15840"/>
          <w:pgMar w:top="1480" w:right="990" w:bottom="280" w:left="620" w:header="720" w:footer="720" w:gutter="0"/>
          <w:cols w:num="2" w:space="720" w:equalWidth="0">
            <w:col w:w="4781" w:space="479"/>
            <w:col w:w="5940"/>
          </w:cols>
          <w:noEndnote/>
        </w:sectPr>
      </w:pPr>
    </w:p>
    <w:p w:rsidR="001050CA" w:rsidRDefault="00AE60A2" w:rsidP="001050CA">
      <w:pPr>
        <w:widowControl w:val="0"/>
        <w:autoSpaceDE w:val="0"/>
        <w:autoSpaceDN w:val="0"/>
        <w:adjustRightInd w:val="0"/>
        <w:spacing w:before="4" w:after="0" w:line="190" w:lineRule="exact"/>
        <w:rPr>
          <w:rFonts w:ascii="Times New Roman" w:hAnsi="Times New Roman"/>
          <w:color w:val="000000"/>
          <w:sz w:val="19"/>
          <w:szCs w:val="19"/>
        </w:rPr>
      </w:pPr>
      <w:r w:rsidRPr="00AE60A2">
        <w:rPr>
          <w:rFonts w:ascii="Calibri" w:hAnsi="Calibri"/>
          <w:noProof/>
          <w:lang w:eastAsia="en-US"/>
        </w:rPr>
        <w:lastRenderedPageBreak/>
        <w:pict>
          <v:shapetype id="_x0000_t202" coordsize="21600,21600" o:spt="202" path="m,l,21600r21600,l21600,xe">
            <v:stroke joinstyle="miter"/>
            <v:path gradientshapeok="t" o:connecttype="rect"/>
          </v:shapetype>
          <v:shape id="Text Box 2306" o:spid="_x0000_s2938" type="#_x0000_t202" style="position:absolute;left:0;text-align:left;margin-left:579.25pt;margin-top:128pt;width:12pt;height:85.8pt;z-index:-2513623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" o:allowincell="f" filled="f" stroked="f">
            <v:textbox style="layout-flow:vertical;mso-next-textbox:#Text Box 2306"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p>
    <w:p w:rsidR="001050CA" w:rsidRDefault="00AE60A2" w:rsidP="001050CA">
      <w:pPr>
        <w:widowControl w:val="0"/>
        <w:autoSpaceDE w:val="0"/>
        <w:autoSpaceDN w:val="0"/>
        <w:adjustRightInd w:val="0"/>
        <w:spacing w:after="0" w:line="200" w:lineRule="exact"/>
        <w:rPr>
          <w:rFonts w:ascii="Times New Roman" w:hAnsi="Times New Roman"/>
          <w:color w:val="000000"/>
          <w:sz w:val="20"/>
          <w:szCs w:val="20"/>
        </w:rPr>
      </w:pPr>
      <w:r>
        <w:rPr>
          <w:rFonts w:ascii="Times New Roman" w:hAnsi="Times New Roman"/>
          <w:noProof/>
          <w:color w:val="000000"/>
          <w:sz w:val="20"/>
          <w:szCs w:val="20"/>
        </w:rPr>
        <w:pict>
          <v:polyline id="Freeform 2759" o:spid="_x0000_s2971" style="position:absolute;left:0;text-align:left;z-index:252008448;visibility:visible;mso-wrap-style:square;v-text-anchor:top" points="527.2pt,100.7pt,527.2pt,102.7pt" coordsize="0,40"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N58UA&#10;AADdAAAADwAAAGRycy9kb3ducmV2LnhtbESPQUsDMRSE70L/Q3gFL2Kztrgra9NSREuvrSJ4e26e&#10;yeLmJSSx3f57Iwg9DjPzDbNcj24QR4qp96zgblaBIO687tkoeHt9uX0AkTKyxsEzKThTgvVqcrXE&#10;VvsT7+l4yEYUCKcWFdicQytl6iw5TDMfiIv35aPDXGQ0Ukc8Fbgb5Lyqaumw57JgMdCTpe778OMU&#10;7Jvmk8Luxph6EfvteRPs8/uHUtfTcfMIItOYL+H/9k4rqJv7Ofy9K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o3nxQAAAN0AAAAPAAAAAAAAAAAAAAAAAJgCAABkcnMv&#10;ZG93bnJldi54bWxQSwUGAAAAAAQABAD1AAAAigMAAAAA&#10;" filled="f" strokecolor="#191919" strokeweight="2pt">
            <v:path arrowok="t" o:connecttype="custom" o:connectlocs="0,0;0,40" o:connectangles="0,0"/>
          </v:polyline>
        </w:pict>
      </w:r>
    </w:p>
    <w:p w:rsidR="001050CA" w:rsidRDefault="001050CA" w:rsidP="001050CA">
      <w:pPr>
        <w:widowControl w:val="0"/>
        <w:tabs>
          <w:tab w:val="left" w:pos="10680"/>
        </w:tabs>
        <w:autoSpaceDE w:val="0"/>
        <w:autoSpaceDN w:val="0"/>
        <w:adjustRightInd w:val="0"/>
        <w:spacing w:after="0" w:line="451" w:lineRule="exact"/>
        <w:ind w:left="4116"/>
        <w:rPr>
          <w:rFonts w:ascii="Century Gothic" w:hAnsi="Century Gothic" w:cs="Century Gothic"/>
          <w:color w:val="000000"/>
          <w:sz w:val="36"/>
          <w:szCs w:val="36"/>
        </w:rPr>
        <w:sectPr w:rsidR="001050CA" w:rsidSect="0009686A">
          <w:type w:val="continuous"/>
          <w:pgSz w:w="12240" w:h="15840"/>
          <w:pgMar w:top="1480" w:right="990" w:bottom="280" w:left="620" w:header="720" w:footer="720" w:gutter="0"/>
          <w:cols w:space="720" w:equalWidth="0">
            <w:col w:w="11200"/>
          </w:cols>
          <w:noEndnote/>
        </w:sectPr>
      </w:pPr>
    </w:p>
    <w:p w:rsidR="001050CA" w:rsidRDefault="008C02BC" w:rsidP="001050CA">
      <w:pPr>
        <w:widowControl w:val="0"/>
        <w:autoSpaceDE w:val="0"/>
        <w:autoSpaceDN w:val="0"/>
        <w:adjustRightInd w:val="0"/>
        <w:spacing w:before="1" w:after="0" w:line="120" w:lineRule="exact"/>
        <w:ind w:left="90"/>
        <w:rPr>
          <w:rFonts w:ascii="Times New Roman" w:hAnsi="Times New Roman"/>
          <w:color w:val="000000"/>
          <w:sz w:val="12"/>
          <w:szCs w:val="12"/>
        </w:rPr>
      </w:pPr>
      <w:r>
        <w:rPr>
          <w:rFonts w:ascii="Century Gothic" w:hAnsi="Century Gothic" w:cs="Century Gothic"/>
          <w:noProof/>
          <w:color w:val="000000"/>
          <w:sz w:val="16"/>
          <w:szCs w:val="16"/>
        </w:rPr>
        <w:lastRenderedPageBreak/>
        <w:pict>
          <v:group id="_x0000_s3703" style="position:absolute;left:0;text-align:left;margin-left:-27.75pt;margin-top:-18pt;width:178.85pt;height:795.8pt;z-index:252035072" coordorigin="1642" coordsize="3577,15916">
            <v:rect id="_x0000_s3704"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704"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705" style="position:absolute;left:1642;width:3577;height:15916" coordorigin="1589" coordsize="3577,15916">
              <v:group id="_x0000_s3706" style="position:absolute;left:1589;width:1104;height:15916" coordorigin="5929,3" coordsize="1104,15916">
                <v:rect id="_x0000_s370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707"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708" style="position:absolute;left:5929;top:2404;width:1104;height:13112" coordorigin="3836,2408" coordsize="1104,13112">
                  <v:shape id="_x0000_s3709" type="#_x0000_t32" style="position:absolute;left:3889;top:4172;width:1051;height:0" o:connectortype="straight" strokeweight="2pt"/>
                  <v:shape id="_x0000_s3710" type="#_x0000_t32" style="position:absolute;left:3889;top:2408;width:1051;height:0" o:connectortype="straight" strokeweight="2pt"/>
                  <v:shape id="Freeform 2758" o:spid="_x0000_s371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71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713" type="#_x0000_t32" style="position:absolute;left:3889;top:6006;width:1051;height:0" o:connectortype="straight" strokeweight="2pt"/>
                  <v:shape id="_x0000_s3714" type="#_x0000_t32" style="position:absolute;left:3889;top:7786;width:1051;height:0" o:connectortype="straight" strokeweight="2pt"/>
                  <v:shape id="_x0000_s3715" type="#_x0000_t32" style="position:absolute;left:3889;top:9663;width:1051;height:0" o:connectortype="straight" strokeweight="2pt"/>
                  <v:shape id="_x0000_s3716" type="#_x0000_t32" style="position:absolute;left:3889;top:11481;width:1051;height:0" o:connectortype="straight" strokeweight="2pt"/>
                  <v:shape id="_x0000_s3717" type="#_x0000_t32" style="position:absolute;left:3889;top:13281;width:1051;height:0" o:connectortype="straight" strokeweight="2pt"/>
                </v:group>
              </v:group>
              <v:rect id="_x0000_s3718" style="position:absolute;left:2342;top:375;width:2824;height:421" fillcolor="white [3201]" strokecolor="#bfbfbf [2412]" strokeweight="2.5pt">
                <v:shadow color="#868686"/>
                <v:textbox>
                  <w:txbxContent>
                    <w:p w:rsidR="009D7097" w:rsidRDefault="009D7097" w:rsidP="008C02BC">
                      <w:pPr>
                        <w:ind w:right="-384" w:firstLine="0"/>
                      </w:pPr>
                      <w:r>
                        <w:t>English &amp; Modern Language</w:t>
                      </w:r>
                    </w:p>
                  </w:txbxContent>
                </v:textbox>
              </v:rect>
            </v:group>
          </v:group>
        </w:pict>
      </w:r>
      <w:r w:rsidR="00AE60A2" w:rsidRPr="00AE60A2">
        <w:rPr>
          <w:rFonts w:ascii="Century Gothic" w:hAnsi="Century Gothic" w:cs="Century Gothic"/>
          <w:b/>
          <w:bCs/>
          <w:noProof/>
          <w:color w:val="191919"/>
          <w:sz w:val="16"/>
          <w:szCs w:val="16"/>
        </w:rPr>
        <w:pict>
          <v:rect id="_x0000_s2987" style="position:absolute;left:0;text-align:left;margin-left:-53.1pt;margin-top:-42.8pt;width:116pt;height:19.95pt;z-index:-251294720;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w:pict>
      </w:r>
    </w:p>
    <w:p w:rsidR="001050CA" w:rsidRDefault="001050CA" w:rsidP="0009686A">
      <w:pPr>
        <w:widowControl w:val="0"/>
        <w:autoSpaceDE w:val="0"/>
        <w:autoSpaceDN w:val="0"/>
        <w:adjustRightInd w:val="0"/>
        <w:spacing w:before="57" w:after="0"/>
        <w:ind w:left="375" w:hanging="195"/>
        <w:rPr>
          <w:rFonts w:ascii="Century Gothic" w:hAnsi="Century Gothic" w:cs="Century Gothic"/>
          <w:color w:val="000000"/>
          <w:sz w:val="16"/>
          <w:szCs w:val="16"/>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before="5" w:after="0" w:line="220" w:lineRule="exact"/>
        <w:rPr>
          <w:rFonts w:ascii="Century Gothic" w:hAnsi="Century Gothic" w:cs="Century Gothic"/>
          <w:color w:val="000000"/>
        </w:rPr>
      </w:pPr>
    </w:p>
    <w:p w:rsidR="001050CA" w:rsidRDefault="00AE60A2" w:rsidP="001050CA">
      <w:pPr>
        <w:widowControl w:val="0"/>
        <w:autoSpaceDE w:val="0"/>
        <w:autoSpaceDN w:val="0"/>
        <w:adjustRightInd w:val="0"/>
        <w:spacing w:after="0" w:line="176" w:lineRule="auto"/>
        <w:ind w:left="3073" w:right="-39" w:hanging="1971"/>
        <w:rPr>
          <w:rFonts w:ascii="Times New Roman" w:hAnsi="Times New Roman"/>
          <w:color w:val="000000"/>
          <w:sz w:val="96"/>
          <w:szCs w:val="96"/>
        </w:rPr>
      </w:pPr>
      <w:r w:rsidRPr="00AE60A2">
        <w:rPr>
          <w:rFonts w:ascii="Calibri" w:hAnsi="Calibri"/>
          <w:noProof/>
          <w:lang w:eastAsia="en-US"/>
        </w:rPr>
        <w:pict>
          <v:shape id="Text Box 2376" o:spid="_x0000_s2939" type="#_x0000_t202" style="position:absolute;left:0;text-align:left;margin-left:21.95pt;margin-top:33.15pt;width:12pt;height:85.8pt;z-index:-2513612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" o:allowincell="f" filled="f" stroked="f">
            <v:textbox style="layout-flow:vertical;mso-layout-flow-alt:bottom-to-top;mso-next-textbox:#Text Box 2376"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v:shape>
        </w:pict>
      </w:r>
      <w:r w:rsidR="001050CA">
        <w:rPr>
          <w:rFonts w:ascii="Times New Roman" w:hAnsi="Times New Roman"/>
          <w:color w:val="191919"/>
          <w:spacing w:val="-26"/>
          <w:sz w:val="128"/>
          <w:szCs w:val="128"/>
        </w:rPr>
        <w:t>C</w:t>
      </w:r>
      <w:r w:rsidR="001050CA">
        <w:rPr>
          <w:rFonts w:ascii="Times New Roman" w:hAnsi="Times New Roman"/>
          <w:color w:val="191919"/>
          <w:spacing w:val="-26"/>
          <w:sz w:val="96"/>
          <w:szCs w:val="96"/>
        </w:rPr>
        <w:t>OLLEG</w:t>
      </w:r>
      <w:r w:rsidR="001050CA">
        <w:rPr>
          <w:rFonts w:ascii="Times New Roman" w:hAnsi="Times New Roman"/>
          <w:color w:val="191919"/>
          <w:sz w:val="96"/>
          <w:szCs w:val="96"/>
        </w:rPr>
        <w:t>E</w:t>
      </w:r>
      <w:r w:rsidR="001050CA">
        <w:rPr>
          <w:rFonts w:ascii="Times New Roman" w:hAnsi="Times New Roman"/>
          <w:color w:val="191919"/>
          <w:spacing w:val="29"/>
          <w:sz w:val="96"/>
          <w:szCs w:val="96"/>
        </w:rPr>
        <w:t xml:space="preserve"> </w:t>
      </w:r>
      <w:r w:rsidR="001050CA">
        <w:rPr>
          <w:rFonts w:ascii="Times New Roman" w:hAnsi="Times New Roman"/>
          <w:color w:val="191919"/>
          <w:spacing w:val="-26"/>
          <w:sz w:val="96"/>
          <w:szCs w:val="96"/>
        </w:rPr>
        <w:t>O</w:t>
      </w:r>
      <w:r w:rsidR="001050CA">
        <w:rPr>
          <w:rFonts w:ascii="Times New Roman" w:hAnsi="Times New Roman"/>
          <w:color w:val="191919"/>
          <w:sz w:val="96"/>
          <w:szCs w:val="96"/>
        </w:rPr>
        <w:t>F</w:t>
      </w:r>
      <w:r w:rsidR="001050CA">
        <w:rPr>
          <w:rFonts w:ascii="Times New Roman" w:hAnsi="Times New Roman"/>
          <w:color w:val="191919"/>
          <w:spacing w:val="-42"/>
          <w:sz w:val="96"/>
          <w:szCs w:val="96"/>
        </w:rPr>
        <w:t xml:space="preserve"> </w:t>
      </w:r>
      <w:r w:rsidR="001050CA">
        <w:rPr>
          <w:rFonts w:ascii="Times New Roman" w:hAnsi="Times New Roman"/>
          <w:color w:val="191919"/>
          <w:spacing w:val="-25"/>
          <w:sz w:val="128"/>
          <w:szCs w:val="128"/>
        </w:rPr>
        <w:t>A</w:t>
      </w:r>
      <w:r w:rsidR="001050CA">
        <w:rPr>
          <w:rFonts w:ascii="Times New Roman" w:hAnsi="Times New Roman"/>
          <w:color w:val="191919"/>
          <w:spacing w:val="-83"/>
          <w:sz w:val="96"/>
          <w:szCs w:val="96"/>
        </w:rPr>
        <w:t>R</w:t>
      </w:r>
      <w:r w:rsidR="001050CA">
        <w:rPr>
          <w:rFonts w:ascii="Times New Roman" w:hAnsi="Times New Roman"/>
          <w:color w:val="191919"/>
          <w:spacing w:val="-25"/>
          <w:sz w:val="96"/>
          <w:szCs w:val="96"/>
        </w:rPr>
        <w:t>T</w:t>
      </w:r>
      <w:r w:rsidR="001050CA">
        <w:rPr>
          <w:rFonts w:ascii="Times New Roman" w:hAnsi="Times New Roman"/>
          <w:color w:val="191919"/>
          <w:sz w:val="96"/>
          <w:szCs w:val="96"/>
        </w:rPr>
        <w:t>S</w:t>
      </w:r>
      <w:r w:rsidR="001050CA">
        <w:rPr>
          <w:rFonts w:ascii="Times New Roman" w:hAnsi="Times New Roman"/>
          <w:color w:val="191919"/>
          <w:spacing w:val="29"/>
          <w:sz w:val="96"/>
          <w:szCs w:val="96"/>
        </w:rPr>
        <w:t xml:space="preserve"> </w:t>
      </w:r>
      <w:r w:rsidR="001050CA">
        <w:rPr>
          <w:rFonts w:ascii="Times New Roman" w:hAnsi="Times New Roman"/>
          <w:color w:val="191919"/>
          <w:sz w:val="128"/>
          <w:szCs w:val="128"/>
        </w:rPr>
        <w:t xml:space="preserve">&amp; </w:t>
      </w:r>
      <w:r w:rsidR="001050CA">
        <w:rPr>
          <w:rFonts w:ascii="Times New Roman" w:hAnsi="Times New Roman"/>
          <w:color w:val="191919"/>
          <w:spacing w:val="-25"/>
          <w:sz w:val="128"/>
          <w:szCs w:val="128"/>
        </w:rPr>
        <w:t>H</w:t>
      </w:r>
      <w:r w:rsidR="001050CA">
        <w:rPr>
          <w:rFonts w:ascii="Times New Roman" w:hAnsi="Times New Roman"/>
          <w:color w:val="191919"/>
          <w:spacing w:val="-26"/>
          <w:sz w:val="96"/>
          <w:szCs w:val="96"/>
        </w:rPr>
        <w:t>UMANITIES</w:t>
      </w:r>
    </w:p>
    <w:p w:rsidR="001050CA" w:rsidRDefault="001050CA" w:rsidP="001050CA">
      <w:pPr>
        <w:widowControl w:val="0"/>
        <w:autoSpaceDE w:val="0"/>
        <w:autoSpaceDN w:val="0"/>
        <w:adjustRightInd w:val="0"/>
        <w:spacing w:before="8" w:after="0" w:line="150" w:lineRule="exact"/>
        <w:rPr>
          <w:rFonts w:ascii="Times New Roman" w:hAnsi="Times New Roman"/>
          <w:color w:val="000000"/>
          <w:sz w:val="15"/>
          <w:szCs w:val="15"/>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30" w:after="0"/>
        <w:ind w:left="1020"/>
        <w:rPr>
          <w:rFonts w:ascii="Times New Roman" w:hAnsi="Times New Roman"/>
          <w:color w:val="000000"/>
          <w:sz w:val="18"/>
          <w:szCs w:val="18"/>
        </w:rPr>
      </w:pP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College</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16"/>
          <w:sz w:val="18"/>
          <w:szCs w:val="18"/>
        </w:rPr>
        <w:t xml:space="preserve"> </w:t>
      </w:r>
      <w:r>
        <w:rPr>
          <w:rFonts w:ascii="Times New Roman" w:hAnsi="Times New Roman"/>
          <w:color w:val="191919"/>
          <w:sz w:val="18"/>
          <w:szCs w:val="18"/>
        </w:rPr>
        <w:t>Arts</w:t>
      </w:r>
      <w:r>
        <w:rPr>
          <w:rFonts w:ascii="Times New Roman" w:hAnsi="Times New Roman"/>
          <w:color w:val="191919"/>
          <w:spacing w:val="-6"/>
          <w:sz w:val="18"/>
          <w:szCs w:val="18"/>
        </w:rPr>
        <w:t xml:space="preserve"> </w:t>
      </w:r>
      <w:r>
        <w:rPr>
          <w:rFonts w:ascii="Times New Roman" w:hAnsi="Times New Roman"/>
          <w:color w:val="191919"/>
          <w:sz w:val="18"/>
          <w:szCs w:val="18"/>
        </w:rPr>
        <w:t>and</w:t>
      </w:r>
      <w:r>
        <w:rPr>
          <w:rFonts w:ascii="Times New Roman" w:hAnsi="Times New Roman"/>
          <w:color w:val="191919"/>
          <w:spacing w:val="-6"/>
          <w:sz w:val="18"/>
          <w:szCs w:val="18"/>
        </w:rPr>
        <w:t xml:space="preserve"> </w:t>
      </w:r>
      <w:r>
        <w:rPr>
          <w:rFonts w:ascii="Times New Roman" w:hAnsi="Times New Roman"/>
          <w:color w:val="191919"/>
          <w:sz w:val="18"/>
          <w:szCs w:val="18"/>
        </w:rPr>
        <w:t>Humanities</w:t>
      </w:r>
      <w:r>
        <w:rPr>
          <w:rFonts w:ascii="Times New Roman" w:hAnsi="Times New Roman"/>
          <w:color w:val="191919"/>
          <w:spacing w:val="-6"/>
          <w:sz w:val="18"/>
          <w:szCs w:val="18"/>
        </w:rPr>
        <w:t xml:space="preserve"> </w:t>
      </w:r>
      <w:r>
        <w:rPr>
          <w:rFonts w:ascii="Times New Roman" w:hAnsi="Times New Roman"/>
          <w:color w:val="191919"/>
          <w:sz w:val="18"/>
          <w:szCs w:val="18"/>
        </w:rPr>
        <w:t>includes</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Departments</w:t>
      </w:r>
      <w:r>
        <w:rPr>
          <w:rFonts w:ascii="Times New Roman" w:hAnsi="Times New Roman"/>
          <w:color w:val="191919"/>
          <w:spacing w:val="-6"/>
          <w:sz w:val="18"/>
          <w:szCs w:val="18"/>
        </w:rPr>
        <w:t xml:space="preserve"> </w:t>
      </w:r>
      <w:r>
        <w:rPr>
          <w:rFonts w:ascii="Times New Roman" w:hAnsi="Times New Roman"/>
          <w:color w:val="191919"/>
          <w:sz w:val="18"/>
          <w:szCs w:val="18"/>
        </w:rPr>
        <w:t>of</w:t>
      </w:r>
      <w:ins w:id="1" w:author="spearman" w:date="2011-05-16T14:57:00Z">
        <w:r>
          <w:rPr>
            <w:rFonts w:ascii="Times New Roman" w:hAnsi="Times New Roman"/>
            <w:color w:val="191919"/>
            <w:sz w:val="18"/>
            <w:szCs w:val="18"/>
          </w:rPr>
          <w:t xml:space="preserve"> Behavioral Sciences,</w:t>
        </w:r>
      </w:ins>
      <w:r>
        <w:rPr>
          <w:rFonts w:ascii="Times New Roman" w:hAnsi="Times New Roman"/>
          <w:color w:val="191919"/>
          <w:spacing w:val="-6"/>
          <w:sz w:val="18"/>
          <w:szCs w:val="18"/>
        </w:rPr>
        <w:t xml:space="preserve"> </w:t>
      </w:r>
      <w:r>
        <w:rPr>
          <w:rFonts w:ascii="Times New Roman" w:hAnsi="Times New Roman"/>
          <w:color w:val="191919"/>
          <w:sz w:val="18"/>
          <w:szCs w:val="18"/>
        </w:rPr>
        <w:t>English,</w:t>
      </w:r>
      <w:r>
        <w:rPr>
          <w:rFonts w:ascii="Times New Roman" w:hAnsi="Times New Roman"/>
          <w:color w:val="191919"/>
          <w:spacing w:val="-6"/>
          <w:sz w:val="18"/>
          <w:szCs w:val="18"/>
        </w:rPr>
        <w:t xml:space="preserve"> </w:t>
      </w:r>
      <w:r>
        <w:rPr>
          <w:rFonts w:ascii="Times New Roman" w:hAnsi="Times New Roman"/>
          <w:color w:val="191919"/>
          <w:sz w:val="18"/>
          <w:szCs w:val="18"/>
        </w:rPr>
        <w:t>Modern</w:t>
      </w:r>
      <w:r>
        <w:rPr>
          <w:rFonts w:ascii="Times New Roman" w:hAnsi="Times New Roman"/>
          <w:color w:val="191919"/>
          <w:spacing w:val="-6"/>
          <w:sz w:val="18"/>
          <w:szCs w:val="18"/>
        </w:rPr>
        <w:t xml:space="preserve"> </w:t>
      </w:r>
      <w:r>
        <w:rPr>
          <w:rFonts w:ascii="Times New Roman" w:hAnsi="Times New Roman"/>
          <w:color w:val="191919"/>
          <w:sz w:val="18"/>
          <w:szCs w:val="18"/>
        </w:rPr>
        <w:t>Languages,</w:t>
      </w:r>
      <w:r>
        <w:rPr>
          <w:rFonts w:ascii="Times New Roman" w:hAnsi="Times New Roman"/>
          <w:color w:val="191919"/>
          <w:spacing w:val="-6"/>
          <w:sz w:val="18"/>
          <w:szCs w:val="18"/>
        </w:rPr>
        <w:t xml:space="preserve"> </w:t>
      </w:r>
      <w:r>
        <w:rPr>
          <w:rFonts w:ascii="Times New Roman" w:hAnsi="Times New Roman"/>
          <w:color w:val="191919"/>
          <w:sz w:val="18"/>
          <w:szCs w:val="18"/>
        </w:rPr>
        <w:t>Mass</w:t>
      </w:r>
      <w:r>
        <w:rPr>
          <w:rFonts w:ascii="Times New Roman" w:hAnsi="Times New Roman"/>
          <w:color w:val="191919"/>
          <w:spacing w:val="-6"/>
          <w:sz w:val="18"/>
          <w:szCs w:val="18"/>
        </w:rPr>
        <w:t xml:space="preserve"> </w:t>
      </w:r>
      <w:r>
        <w:rPr>
          <w:rFonts w:ascii="Times New Roman" w:hAnsi="Times New Roman"/>
          <w:color w:val="191919"/>
          <w:sz w:val="18"/>
          <w:szCs w:val="18"/>
        </w:rPr>
        <w:t>Communications,</w:t>
      </w:r>
      <w:r>
        <w:rPr>
          <w:rFonts w:ascii="Times New Roman" w:hAnsi="Times New Roman"/>
          <w:color w:val="191919"/>
          <w:spacing w:val="-6"/>
          <w:sz w:val="18"/>
          <w:szCs w:val="18"/>
        </w:rPr>
        <w:t xml:space="preserve"> </w:t>
      </w:r>
      <w:r>
        <w:rPr>
          <w:rFonts w:ascii="Times New Roman" w:hAnsi="Times New Roman"/>
          <w:color w:val="191919"/>
          <w:sz w:val="18"/>
          <w:szCs w:val="18"/>
        </w:rPr>
        <w:t>Fine</w:t>
      </w:r>
      <w:r>
        <w:rPr>
          <w:rFonts w:ascii="Times New Roman" w:hAnsi="Times New Roman"/>
          <w:color w:val="191919"/>
          <w:spacing w:val="-16"/>
          <w:sz w:val="18"/>
          <w:szCs w:val="18"/>
        </w:rPr>
        <w:t xml:space="preserve"> </w:t>
      </w:r>
      <w:r>
        <w:rPr>
          <w:rFonts w:ascii="Times New Roman" w:hAnsi="Times New Roman"/>
          <w:color w:val="191919"/>
          <w:sz w:val="18"/>
          <w:szCs w:val="18"/>
        </w:rPr>
        <w:t>Arts,</w:t>
      </w:r>
      <w:r>
        <w:rPr>
          <w:rFonts w:ascii="Times New Roman" w:hAnsi="Times New Roman"/>
          <w:color w:val="191919"/>
          <w:spacing w:val="-6"/>
          <w:sz w:val="18"/>
          <w:szCs w:val="18"/>
        </w:rPr>
        <w:t xml:space="preserve"> </w:t>
      </w:r>
      <w:r>
        <w:rPr>
          <w:rFonts w:ascii="Times New Roman" w:hAnsi="Times New Roman"/>
          <w:color w:val="191919"/>
          <w:sz w:val="18"/>
          <w:szCs w:val="18"/>
        </w:rPr>
        <w:t>Hist</w:t>
      </w:r>
      <w:r>
        <w:rPr>
          <w:rFonts w:ascii="Times New Roman" w:hAnsi="Times New Roman"/>
          <w:color w:val="191919"/>
          <w:spacing w:val="-1"/>
          <w:sz w:val="18"/>
          <w:szCs w:val="18"/>
        </w:rPr>
        <w:t>o</w:t>
      </w:r>
      <w:r>
        <w:rPr>
          <w:rFonts w:ascii="Times New Roman" w:hAnsi="Times New Roman"/>
          <w:color w:val="191919"/>
          <w:sz w:val="18"/>
          <w:szCs w:val="18"/>
        </w:rPr>
        <w:t>ry</w:t>
      </w:r>
      <w:r>
        <w:rPr>
          <w:rFonts w:ascii="Times New Roman" w:hAnsi="Times New Roman"/>
          <w:color w:val="191919"/>
          <w:spacing w:val="-6"/>
          <w:sz w:val="18"/>
          <w:szCs w:val="18"/>
        </w:rPr>
        <w:t xml:space="preserve"> </w:t>
      </w:r>
      <w:r>
        <w:rPr>
          <w:rFonts w:ascii="Times New Roman" w:hAnsi="Times New Roman"/>
          <w:color w:val="191919"/>
          <w:sz w:val="18"/>
          <w:szCs w:val="18"/>
        </w:rPr>
        <w:t>and</w:t>
      </w:r>
    </w:p>
    <w:p w:rsidR="001050CA" w:rsidRDefault="001050CA" w:rsidP="001050CA">
      <w:pPr>
        <w:widowControl w:val="0"/>
        <w:autoSpaceDE w:val="0"/>
        <w:autoSpaceDN w:val="0"/>
        <w:adjustRightInd w:val="0"/>
        <w:spacing w:before="9" w:after="0"/>
        <w:ind w:left="1020"/>
        <w:rPr>
          <w:rFonts w:ascii="Times New Roman" w:hAnsi="Times New Roman"/>
          <w:color w:val="000000"/>
          <w:sz w:val="18"/>
          <w:szCs w:val="18"/>
        </w:rPr>
      </w:pPr>
      <w:proofErr w:type="gramStart"/>
      <w:r>
        <w:rPr>
          <w:rFonts w:ascii="Times New Roman" w:hAnsi="Times New Roman"/>
          <w:color w:val="191919"/>
          <w:sz w:val="18"/>
          <w:szCs w:val="18"/>
        </w:rPr>
        <w:t>Political Science</w:t>
      </w:r>
      <w:ins w:id="2" w:author="spearman" w:date="2011-05-16T14:58:00Z">
        <w:r>
          <w:rPr>
            <w:rFonts w:ascii="Times New Roman" w:hAnsi="Times New Roman"/>
            <w:color w:val="191919"/>
            <w:sz w:val="18"/>
            <w:szCs w:val="18"/>
          </w:rPr>
          <w:t>, MPA Program</w:t>
        </w:r>
      </w:ins>
      <w:r>
        <w:rPr>
          <w:rFonts w:ascii="Times New Roman" w:hAnsi="Times New Roman"/>
          <w:color w:val="191919"/>
          <w:sz w:val="18"/>
          <w:szCs w:val="18"/>
        </w:rPr>
        <w:t xml:space="preserve"> and</w:t>
      </w:r>
      <w:del w:id="3" w:author="spearman" w:date="2011-05-16T14:59:00Z">
        <w:r w:rsidDel="008436DE">
          <w:rPr>
            <w:rFonts w:ascii="Times New Roman" w:hAnsi="Times New Roman"/>
            <w:color w:val="191919"/>
            <w:sz w:val="18"/>
            <w:szCs w:val="18"/>
          </w:rPr>
          <w:delText xml:space="preserve"> Psycholog</w:delText>
        </w:r>
        <w:r w:rsidDel="008436DE">
          <w:rPr>
            <w:rFonts w:ascii="Times New Roman" w:hAnsi="Times New Roman"/>
            <w:color w:val="191919"/>
            <w:spacing w:val="-12"/>
            <w:sz w:val="18"/>
            <w:szCs w:val="18"/>
          </w:rPr>
          <w:delText>y</w:delText>
        </w:r>
        <w:r w:rsidDel="008436DE">
          <w:rPr>
            <w:rFonts w:ascii="Times New Roman" w:hAnsi="Times New Roman"/>
            <w:color w:val="191919"/>
            <w:sz w:val="18"/>
            <w:szCs w:val="18"/>
          </w:rPr>
          <w:delText>, Sociology and</w:delText>
        </w:r>
      </w:del>
      <w:r>
        <w:rPr>
          <w:rFonts w:ascii="Times New Roman" w:hAnsi="Times New Roman"/>
          <w:color w:val="191919"/>
          <w:sz w:val="18"/>
          <w:szCs w:val="18"/>
        </w:rPr>
        <w:t xml:space="preserve"> Social</w:t>
      </w:r>
      <w:r>
        <w:rPr>
          <w:rFonts w:ascii="Times New Roman" w:hAnsi="Times New Roman"/>
          <w:color w:val="191919"/>
          <w:spacing w:val="-3"/>
          <w:sz w:val="18"/>
          <w:szCs w:val="18"/>
        </w:rPr>
        <w:t xml:space="preserve"> </w:t>
      </w:r>
      <w:r>
        <w:rPr>
          <w:rFonts w:ascii="Times New Roman" w:hAnsi="Times New Roman"/>
          <w:color w:val="191919"/>
          <w:spacing w:val="-14"/>
          <w:sz w:val="18"/>
          <w:szCs w:val="18"/>
        </w:rPr>
        <w:t>W</w:t>
      </w:r>
      <w:r>
        <w:rPr>
          <w:rFonts w:ascii="Times New Roman" w:hAnsi="Times New Roman"/>
          <w:color w:val="191919"/>
          <w:sz w:val="18"/>
          <w:szCs w:val="18"/>
        </w:rPr>
        <w:t>ork.</w:t>
      </w:r>
      <w:proofErr w:type="gramEnd"/>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020"/>
        <w:rPr>
          <w:rFonts w:ascii="Times New Roman" w:hAnsi="Times New Roman"/>
          <w:color w:val="000000"/>
          <w:sz w:val="18"/>
          <w:szCs w:val="18"/>
        </w:rPr>
      </w:pPr>
      <w:r>
        <w:rPr>
          <w:rFonts w:ascii="Times New Roman" w:hAnsi="Times New Roman"/>
          <w:color w:val="191919"/>
          <w:sz w:val="18"/>
          <w:szCs w:val="18"/>
        </w:rPr>
        <w:t>Through the cooperation of several departments, the College of</w:t>
      </w:r>
      <w:r>
        <w:rPr>
          <w:rFonts w:ascii="Times New Roman" w:hAnsi="Times New Roman"/>
          <w:color w:val="191919"/>
          <w:spacing w:val="-10"/>
          <w:sz w:val="18"/>
          <w:szCs w:val="18"/>
        </w:rPr>
        <w:t xml:space="preserve"> </w:t>
      </w:r>
      <w:r>
        <w:rPr>
          <w:rFonts w:ascii="Times New Roman" w:hAnsi="Times New Roman"/>
          <w:color w:val="191919"/>
          <w:sz w:val="18"/>
          <w:szCs w:val="18"/>
        </w:rPr>
        <w:t>Arts and Humanities also o</w:t>
      </w:r>
      <w:r>
        <w:rPr>
          <w:rFonts w:ascii="Times New Roman" w:hAnsi="Times New Roman"/>
          <w:color w:val="191919"/>
          <w:spacing w:val="-3"/>
          <w:sz w:val="18"/>
          <w:szCs w:val="18"/>
        </w:rPr>
        <w:t>f</w:t>
      </w:r>
      <w:r>
        <w:rPr>
          <w:rFonts w:ascii="Times New Roman" w:hAnsi="Times New Roman"/>
          <w:color w:val="191919"/>
          <w:sz w:val="18"/>
          <w:szCs w:val="18"/>
        </w:rPr>
        <w:t>fers training in the area of pre-la</w:t>
      </w:r>
      <w:r>
        <w:rPr>
          <w:rFonts w:ascii="Times New Roman" w:hAnsi="Times New Roman"/>
          <w:color w:val="191919"/>
          <w:spacing w:val="-12"/>
          <w:sz w:val="18"/>
          <w:szCs w:val="18"/>
        </w:rPr>
        <w:t>w</w:t>
      </w:r>
      <w:r>
        <w:rPr>
          <w:rFonts w:ascii="Times New Roman" w:hAnsi="Times New Roman"/>
          <w:color w:val="191919"/>
          <w:sz w:val="18"/>
          <w:szCs w:val="18"/>
        </w:rPr>
        <w:t>.</w:t>
      </w: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1"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AE60A2"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r>
        <w:rPr>
          <w:rFonts w:ascii="Century Gothic" w:hAnsi="Century Gothic" w:cs="Century Gothic"/>
          <w:b/>
          <w:bCs/>
          <w:noProof/>
          <w:color w:val="191919"/>
          <w:position w:val="2"/>
          <w:sz w:val="36"/>
          <w:szCs w:val="36"/>
        </w:rPr>
        <w:pict>
          <v:shape id="_x0000_s3006" style="position:absolute;left:0;text-align:left;margin-left:-39.15pt;margin-top:74.75pt;width:2.2pt;height:0;z-index:-251285504;visibility:visible;mso-wrap-style:square;v-text-anchor:top" coordsize="45,0"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5,e" filled="f" strokecolor="#191919" strokeweight="2pt">
            <v:path arrowok="t" o:connecttype="custom" o:connectlocs="0,0;44,0" o:connectangles="0,0"/>
          </v:shape>
        </w:pict>
      </w: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rPr>
          <w:rFonts w:ascii="Century Gothic" w:hAnsi="Century Gothic" w:cs="Century Gothic"/>
          <w:b/>
          <w:bCs/>
          <w:color w:val="191919"/>
          <w:position w:val="2"/>
          <w:sz w:val="36"/>
          <w:szCs w:val="36"/>
        </w:rPr>
      </w:pPr>
    </w:p>
    <w:p w:rsidR="001050CA" w:rsidRDefault="001050CA" w:rsidP="001050CA">
      <w:pPr>
        <w:widowControl w:val="0"/>
        <w:tabs>
          <w:tab w:val="left" w:pos="4300"/>
        </w:tabs>
        <w:autoSpaceDE w:val="0"/>
        <w:autoSpaceDN w:val="0"/>
        <w:adjustRightInd w:val="0"/>
        <w:spacing w:after="0" w:line="451" w:lineRule="exact"/>
        <w:ind w:left="106"/>
        <w:jc w:val="center"/>
      </w:pPr>
    </w:p>
    <w:p w:rsidR="006D75CE" w:rsidRDefault="00AE60A2">
      <w:pPr>
        <w:sectPr w:rsidR="006D75CE" w:rsidSect="0009686A">
          <w:pgSz w:w="12240" w:h="15840"/>
          <w:pgMar w:top="360" w:right="990" w:bottom="1440" w:left="540" w:header="720" w:footer="288" w:gutter="0"/>
          <w:cols w:space="720"/>
          <w:docGrid w:linePitch="360"/>
        </w:sectPr>
      </w:pPr>
      <w:r>
        <w:fldChar w:fldCharType="end"/>
      </w:r>
    </w:p>
    <w:p w:rsidR="001050CA" w:rsidRDefault="00AE60A2">
      <w:r>
        <w:lastRenderedPageBreak/>
        <w:fldChar w:fldCharType="begin"/>
      </w:r>
      <w:r w:rsidR="006D75CE">
        <w:instrText xml:space="preserve"> INCLUDETEXT "C:\\Users\\juliette\\Desktop\\raw3\\colArtsHumanities\\dept_englsih_language.docx" </w:instrText>
      </w:r>
      <w:r w:rsidR="0009686A">
        <w:instrText xml:space="preserve"> \* MERGEFORMAT </w:instrText>
      </w:r>
      <w:r>
        <w:fldChar w:fldCharType="separate"/>
      </w:r>
      <w:r w:rsidR="001050CA">
        <w:t>Department of English &amp; Modern Language</w:t>
      </w:r>
    </w:p>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rsidP="001050CA">
      <w:r>
        <w:t>Department of English &amp; Modern Language</w:t>
      </w:r>
    </w:p>
    <w:p w:rsidR="0009686A" w:rsidRDefault="0009686A">
      <w:pPr>
        <w:sectPr w:rsidR="0009686A" w:rsidSect="0009686A">
          <w:pgSz w:w="12240" w:h="15840"/>
          <w:pgMar w:top="1440" w:right="1800" w:bottom="1440" w:left="1800" w:header="720" w:footer="288" w:gutter="0"/>
          <w:cols w:space="720"/>
          <w:docGrid w:linePitch="360"/>
        </w:sectPr>
      </w:pPr>
    </w:p>
    <w:p w:rsidR="001050CA" w:rsidRDefault="001050CA">
      <w:pPr>
        <w:sectPr w:rsidR="001050CA" w:rsidSect="0009686A">
          <w:pgSz w:w="12240" w:h="15840"/>
          <w:pgMar w:top="1440" w:right="1800" w:bottom="1440" w:left="1800" w:header="720" w:footer="288" w:gutter="0"/>
          <w:cols w:space="720"/>
          <w:docGrid w:linePitch="360"/>
        </w:sectPr>
      </w:pPr>
    </w:p>
    <w:p w:rsidR="001050CA" w:rsidRDefault="00AE60A2" w:rsidP="001050CA">
      <w:pPr>
        <w:widowControl w:val="0"/>
        <w:autoSpaceDE w:val="0"/>
        <w:autoSpaceDN w:val="0"/>
        <w:adjustRightInd w:val="0"/>
        <w:spacing w:before="1" w:after="0" w:line="120" w:lineRule="exact"/>
        <w:rPr>
          <w:rFonts w:ascii="Times New Roman" w:hAnsi="Times New Roman"/>
          <w:color w:val="000000"/>
          <w:sz w:val="12"/>
          <w:szCs w:val="12"/>
        </w:rPr>
      </w:pPr>
      <w:r>
        <w:lastRenderedPageBreak/>
        <w:fldChar w:fldCharType="begin"/>
      </w:r>
      <w:r w:rsidR="001050CA">
        <w:instrText xml:space="preserve"> INCLUDETEXT "C:\\Users\\juliette\\Desktop\\raw3\\colArtsHumanities\\dept_arts.docx" </w:instrText>
      </w:r>
      <w:r w:rsidR="0009686A">
        <w:instrText xml:space="preserve"> \* MERGEFORMAT </w:instrText>
      </w:r>
      <w:r>
        <w:fldChar w:fldCharType="separate"/>
      </w: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09686A">
      <w:pPr>
        <w:widowControl w:val="0"/>
        <w:autoSpaceDE w:val="0"/>
        <w:autoSpaceDN w:val="0"/>
        <w:adjustRightInd w:val="0"/>
        <w:spacing w:after="0"/>
        <w:ind w:left="120" w:right="-128" w:hanging="30"/>
        <w:rPr>
          <w:rFonts w:ascii="Times New Roman" w:hAnsi="Times New Roman"/>
          <w:color w:val="000000"/>
          <w:sz w:val="54"/>
          <w:szCs w:val="54"/>
        </w:rPr>
      </w:pPr>
      <w:r>
        <w:rPr>
          <w:rFonts w:ascii="Times New Roman" w:hAnsi="Times New Roman"/>
          <w:color w:val="191919"/>
          <w:spacing w:val="-7"/>
          <w:sz w:val="72"/>
          <w:szCs w:val="72"/>
        </w:rPr>
        <w:t>D</w:t>
      </w:r>
      <w:r>
        <w:rPr>
          <w:rFonts w:ascii="Times New Roman" w:hAnsi="Times New Roman"/>
          <w:color w:val="191919"/>
          <w:spacing w:val="-7"/>
          <w:sz w:val="54"/>
          <w:szCs w:val="54"/>
        </w:rPr>
        <w:t>E</w:t>
      </w:r>
      <w:r>
        <w:rPr>
          <w:rFonts w:ascii="Times New Roman" w:hAnsi="Times New Roman"/>
          <w:color w:val="191919"/>
          <w:spacing w:val="-57"/>
          <w:sz w:val="54"/>
          <w:szCs w:val="54"/>
        </w:rPr>
        <w:t>P</w:t>
      </w:r>
      <w:r>
        <w:rPr>
          <w:rFonts w:ascii="Times New Roman" w:hAnsi="Times New Roman"/>
          <w:color w:val="191919"/>
          <w:spacing w:val="-7"/>
          <w:sz w:val="54"/>
          <w:szCs w:val="54"/>
        </w:rPr>
        <w:t>A</w:t>
      </w:r>
      <w:r>
        <w:rPr>
          <w:rFonts w:ascii="Times New Roman" w:hAnsi="Times New Roman"/>
          <w:color w:val="191919"/>
          <w:spacing w:val="-40"/>
          <w:sz w:val="54"/>
          <w:szCs w:val="54"/>
        </w:rPr>
        <w:t>R</w:t>
      </w:r>
      <w:r>
        <w:rPr>
          <w:rFonts w:ascii="Times New Roman" w:hAnsi="Times New Roman"/>
          <w:color w:val="191919"/>
          <w:spacing w:val="-7"/>
          <w:sz w:val="54"/>
          <w:szCs w:val="54"/>
        </w:rPr>
        <w:t>TMEN</w:t>
      </w:r>
      <w:r>
        <w:rPr>
          <w:rFonts w:ascii="Times New Roman" w:hAnsi="Times New Roman"/>
          <w:color w:val="191919"/>
          <w:sz w:val="54"/>
          <w:szCs w:val="54"/>
        </w:rPr>
        <w:t>T</w:t>
      </w:r>
      <w:r>
        <w:rPr>
          <w:rFonts w:ascii="Times New Roman" w:hAnsi="Times New Roman"/>
          <w:color w:val="191919"/>
          <w:spacing w:val="21"/>
          <w:sz w:val="54"/>
          <w:szCs w:val="54"/>
        </w:rPr>
        <w:t xml:space="preserve"> </w:t>
      </w:r>
      <w:r>
        <w:rPr>
          <w:rFonts w:ascii="Times New Roman" w:hAnsi="Times New Roman"/>
          <w:color w:val="191919"/>
          <w:spacing w:val="-7"/>
          <w:sz w:val="54"/>
          <w:szCs w:val="54"/>
        </w:rPr>
        <w:t>O</w:t>
      </w:r>
      <w:r>
        <w:rPr>
          <w:rFonts w:ascii="Times New Roman" w:hAnsi="Times New Roman"/>
          <w:color w:val="191919"/>
          <w:sz w:val="54"/>
          <w:szCs w:val="54"/>
        </w:rPr>
        <w:t>F</w:t>
      </w:r>
      <w:r>
        <w:rPr>
          <w:rFonts w:ascii="Times New Roman" w:hAnsi="Times New Roman"/>
          <w:color w:val="191919"/>
          <w:spacing w:val="31"/>
          <w:sz w:val="54"/>
          <w:szCs w:val="54"/>
        </w:rPr>
        <w:t xml:space="preserve"> </w:t>
      </w:r>
      <w:r>
        <w:rPr>
          <w:rFonts w:ascii="Times New Roman" w:hAnsi="Times New Roman"/>
          <w:color w:val="191919"/>
          <w:spacing w:val="-7"/>
          <w:sz w:val="72"/>
          <w:szCs w:val="72"/>
        </w:rPr>
        <w:t>F</w:t>
      </w:r>
      <w:r>
        <w:rPr>
          <w:rFonts w:ascii="Times New Roman" w:hAnsi="Times New Roman"/>
          <w:color w:val="191919"/>
          <w:spacing w:val="-7"/>
          <w:sz w:val="54"/>
          <w:szCs w:val="54"/>
        </w:rPr>
        <w:t>IN</w:t>
      </w:r>
      <w:r>
        <w:rPr>
          <w:rFonts w:ascii="Times New Roman" w:hAnsi="Times New Roman"/>
          <w:color w:val="191919"/>
          <w:sz w:val="54"/>
          <w:szCs w:val="54"/>
        </w:rPr>
        <w:t>E</w:t>
      </w:r>
      <w:r>
        <w:rPr>
          <w:rFonts w:ascii="Times New Roman" w:hAnsi="Times New Roman"/>
          <w:color w:val="191919"/>
          <w:spacing w:val="-9"/>
          <w:sz w:val="54"/>
          <w:szCs w:val="54"/>
        </w:rPr>
        <w:t xml:space="preserve"> </w:t>
      </w:r>
      <w:r>
        <w:rPr>
          <w:rFonts w:ascii="Times New Roman" w:hAnsi="Times New Roman"/>
          <w:color w:val="191919"/>
          <w:spacing w:val="-7"/>
          <w:sz w:val="72"/>
          <w:szCs w:val="72"/>
        </w:rPr>
        <w:t>A</w:t>
      </w:r>
      <w:r>
        <w:rPr>
          <w:rFonts w:ascii="Times New Roman" w:hAnsi="Times New Roman"/>
          <w:color w:val="191919"/>
          <w:spacing w:val="-40"/>
          <w:sz w:val="54"/>
          <w:szCs w:val="54"/>
        </w:rPr>
        <w:t>R</w:t>
      </w:r>
      <w:r>
        <w:rPr>
          <w:rFonts w:ascii="Times New Roman" w:hAnsi="Times New Roman"/>
          <w:color w:val="191919"/>
          <w:spacing w:val="-7"/>
          <w:sz w:val="54"/>
          <w:szCs w:val="54"/>
        </w:rPr>
        <w:t>T</w:t>
      </w:r>
      <w:r>
        <w:rPr>
          <w:rFonts w:ascii="Times New Roman" w:hAnsi="Times New Roman"/>
          <w:color w:val="191919"/>
          <w:sz w:val="54"/>
          <w:szCs w:val="54"/>
        </w:rPr>
        <w:t>S</w:t>
      </w:r>
    </w:p>
    <w:p w:rsidR="001050CA" w:rsidRDefault="008C02BC" w:rsidP="001050CA">
      <w:pPr>
        <w:widowControl w:val="0"/>
        <w:autoSpaceDE w:val="0"/>
        <w:autoSpaceDN w:val="0"/>
        <w:adjustRightInd w:val="0"/>
        <w:spacing w:before="73" w:after="0"/>
        <w:rPr>
          <w:rFonts w:ascii="Century Gothic" w:hAnsi="Century Gothic" w:cs="Century Gothic"/>
          <w:color w:val="000000"/>
          <w:sz w:val="16"/>
          <w:szCs w:val="16"/>
        </w:rPr>
      </w:pPr>
      <w:r>
        <w:rPr>
          <w:rFonts w:ascii="Times New Roman" w:hAnsi="Times New Roman"/>
          <w:noProof/>
          <w:color w:val="000000"/>
          <w:sz w:val="54"/>
          <w:szCs w:val="54"/>
        </w:rPr>
        <w:pict>
          <v:group id="_x0000_s3719" style="position:absolute;left:0;text-align:left;margin-left:427.55pt;margin-top:-90.35pt;width:156.15pt;height:795.8pt;z-index:252036096" coordorigin="873,-59" coordsize="3123,15916">
            <v:rect id="_x0000_s3720"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720"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721" style="position:absolute;left:873;top:-59;width:3123;height:15916" coordorigin="1352,-59" coordsize="3123,15916">
              <v:group id="_x0000_s3722" style="position:absolute;left:3395;top:-59;width:1080;height:15916" coordorigin="7514,7" coordsize="1080,15916">
                <v:rect id="_x0000_s372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723"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724" style="position:absolute;left:7514;top:2465;width:1075;height:13112" coordorigin="7514,2465" coordsize="1075,13112">
                  <v:shape id="_x0000_s3725" type="#_x0000_t32" style="position:absolute;left:7514;top:4229;width:1051;height:0" o:connectortype="straight" strokeweight="2pt"/>
                  <v:shape id="_x0000_s3726" type="#_x0000_t32" style="position:absolute;left:7514;top:2465;width:1051;height:0" o:connectortype="straight" strokeweight="2pt"/>
                  <v:shape id="Freeform 2758" o:spid="_x0000_s372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72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729" type="#_x0000_t32" style="position:absolute;left:7514;top:6063;width:1051;height:0" o:connectortype="straight" strokeweight="2pt"/>
                  <v:shape id="_x0000_s3730" type="#_x0000_t32" style="position:absolute;left:7514;top:7843;width:1051;height:0" o:connectortype="straight" strokeweight="2pt"/>
                  <v:shape id="_x0000_s3731" type="#_x0000_t32" style="position:absolute;left:7514;top:9720;width:1051;height:0" o:connectortype="straight" strokeweight="2pt"/>
                  <v:shape id="_x0000_s3732" type="#_x0000_t32" style="position:absolute;left:7514;top:11538;width:1051;height:0" o:connectortype="straight" strokeweight="2pt"/>
                  <v:shape id="_x0000_s3733" type="#_x0000_t32" style="position:absolute;left:7514;top:13338;width:1051;height:0" o:connectortype="straight" strokeweight="2pt"/>
                </v:group>
              </v:group>
              <v:rect id="_x0000_s3734" style="position:absolute;left:1352;top:296;width:2360;height:441" fillcolor="white [3212]" strokecolor="#d8d8d8 [2732]" strokeweight="3pt">
                <v:shadow on="t" type="perspective" color="#622423 [1605]" opacity=".5" offset="1pt" offset2="-1pt"/>
                <v:textbox>
                  <w:txbxContent>
                    <w:p w:rsidR="009D7097" w:rsidRDefault="009D7097">
                      <w:r>
                        <w:t>Fine Arts</w:t>
                      </w:r>
                    </w:p>
                  </w:txbxContent>
                </v:textbox>
              </v:rect>
            </v:group>
          </v:group>
        </w:pict>
      </w:r>
      <w:r w:rsidR="001050CA">
        <w:rPr>
          <w:rFonts w:ascii="Times New Roman" w:hAnsi="Times New Roman"/>
          <w:color w:val="000000"/>
          <w:sz w:val="54"/>
          <w:szCs w:val="54"/>
        </w:rPr>
        <w:br w:type="column"/>
      </w:r>
    </w:p>
    <w:p w:rsidR="001050CA" w:rsidRDefault="001050CA" w:rsidP="001050CA">
      <w:pPr>
        <w:widowControl w:val="0"/>
        <w:autoSpaceDE w:val="0"/>
        <w:autoSpaceDN w:val="0"/>
        <w:adjustRightInd w:val="0"/>
        <w:spacing w:before="73" w:after="0"/>
        <w:rPr>
          <w:rFonts w:ascii="Century Gothic" w:hAnsi="Century Gothic" w:cs="Century Gothic"/>
          <w:color w:val="000000"/>
          <w:sz w:val="16"/>
          <w:szCs w:val="16"/>
        </w:rPr>
        <w:sectPr w:rsidR="001050CA" w:rsidSect="0009686A">
          <w:pgSz w:w="12240" w:h="15840"/>
          <w:pgMar w:top="400" w:right="420" w:bottom="280" w:left="600" w:header="720" w:footer="288" w:gutter="0"/>
          <w:cols w:num="2" w:space="720" w:equalWidth="0">
            <w:col w:w="7599" w:space="1786"/>
            <w:col w:w="1835"/>
          </w:cols>
          <w:noEndnote/>
          <w:docGrid w:linePitch="299"/>
        </w:sectPr>
      </w:pPr>
    </w:p>
    <w:p w:rsidR="001050CA" w:rsidRDefault="00AE60A2" w:rsidP="001050CA">
      <w:pPr>
        <w:widowControl w:val="0"/>
        <w:autoSpaceDE w:val="0"/>
        <w:autoSpaceDN w:val="0"/>
        <w:adjustRightInd w:val="0"/>
        <w:spacing w:before="2" w:after="0" w:line="150" w:lineRule="exact"/>
        <w:rPr>
          <w:rFonts w:ascii="Century Gothic" w:hAnsi="Century Gothic" w:cs="Century Gothic"/>
          <w:color w:val="000000"/>
          <w:sz w:val="15"/>
          <w:szCs w:val="15"/>
        </w:rPr>
      </w:pPr>
      <w:r w:rsidRPr="00AE60A2">
        <w:rPr>
          <w:rFonts w:ascii="Calibri" w:hAnsi="Calibri" w:cs="Times New Roman"/>
          <w:noProof/>
          <w:lang w:eastAsia="en-US"/>
        </w:rPr>
        <w:lastRenderedPageBreak/>
        <w:pict>
          <v:shape id="Text Box 2589" o:spid="_x0000_s3018" type="#_x0000_t202" style="position:absolute;left:0;text-align:left;margin-left:579.15pt;margin-top:127.9pt;width:12pt;height:85.8pt;z-index:-2513510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AE3903">
      <w:pPr>
        <w:widowControl w:val="0"/>
        <w:autoSpaceDE w:val="0"/>
        <w:autoSpaceDN w:val="0"/>
        <w:adjustRightInd w:val="0"/>
        <w:spacing w:before="30" w:after="0" w:line="250" w:lineRule="auto"/>
        <w:ind w:left="120" w:right="991" w:hanging="3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specialt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Music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Speech/Theatre</w:t>
      </w:r>
      <w:r>
        <w:rPr>
          <w:rFonts w:ascii="Times New Roman" w:hAnsi="Times New Roman"/>
          <w:color w:val="191919"/>
          <w:sz w:val="18"/>
          <w:szCs w:val="18"/>
        </w:rPr>
        <w:t>.</w:t>
      </w:r>
      <w:r>
        <w:rPr>
          <w:rFonts w:ascii="Times New Roman" w:hAnsi="Times New Roman"/>
          <w:color w:val="191919"/>
          <w:spacing w:val="3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 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music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speec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theatr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libera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Default="001050CA" w:rsidP="00AE3903">
      <w:pPr>
        <w:widowControl w:val="0"/>
        <w:autoSpaceDE w:val="0"/>
        <w:autoSpaceDN w:val="0"/>
        <w:adjustRightInd w:val="0"/>
        <w:spacing w:after="0"/>
        <w:ind w:left="120" w:right="8318" w:hanging="30"/>
        <w:jc w:val="both"/>
        <w:rPr>
          <w:rFonts w:ascii="Times New Roman" w:hAnsi="Times New Roman"/>
          <w:color w:val="000000"/>
          <w:sz w:val="18"/>
          <w:szCs w:val="18"/>
        </w:rPr>
      </w:pPr>
      <w:r>
        <w:rPr>
          <w:rFonts w:ascii="Times New Roman" w:hAnsi="Times New Roman"/>
          <w:b/>
          <w:bCs/>
          <w:color w:val="191919"/>
          <w:spacing w:val="-2"/>
          <w:sz w:val="24"/>
          <w:szCs w:val="24"/>
        </w:rPr>
        <w:t>B</w:t>
      </w:r>
      <w:r>
        <w:rPr>
          <w:rFonts w:ascii="Times New Roman" w:hAnsi="Times New Roman"/>
          <w:b/>
          <w:bCs/>
          <w:color w:val="191919"/>
          <w:spacing w:val="-2"/>
          <w:sz w:val="18"/>
          <w:szCs w:val="18"/>
        </w:rPr>
        <w:t>ACHELO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9"/>
          <w:sz w:val="18"/>
          <w:szCs w:val="18"/>
        </w:rPr>
        <w:t>R</w:t>
      </w:r>
      <w:r>
        <w:rPr>
          <w:rFonts w:ascii="Times New Roman" w:hAnsi="Times New Roman"/>
          <w:b/>
          <w:bCs/>
          <w:color w:val="191919"/>
          <w:spacing w:val="-2"/>
          <w:sz w:val="18"/>
          <w:szCs w:val="18"/>
        </w:rPr>
        <w:t>T</w:t>
      </w:r>
      <w:r>
        <w:rPr>
          <w:rFonts w:ascii="Times New Roman" w:hAnsi="Times New Roman"/>
          <w:b/>
          <w:bCs/>
          <w:color w:val="191919"/>
          <w:sz w:val="18"/>
          <w:szCs w:val="18"/>
        </w:rPr>
        <w:t>S</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EGREE</w:t>
      </w:r>
    </w:p>
    <w:p w:rsidR="001050CA" w:rsidRPr="00221937" w:rsidRDefault="001050CA" w:rsidP="00AE3903">
      <w:pPr>
        <w:widowControl w:val="0"/>
        <w:autoSpaceDE w:val="0"/>
        <w:autoSpaceDN w:val="0"/>
        <w:adjustRightInd w:val="0"/>
        <w:spacing w:before="30" w:after="0" w:line="250" w:lineRule="auto"/>
        <w:ind w:left="120" w:right="991" w:firstLine="0"/>
        <w:jc w:val="both"/>
        <w:rPr>
          <w:rFonts w:ascii="Times New Roman" w:hAnsi="Times New Roman"/>
          <w:color w:val="191919"/>
          <w:spacing w:val="-4"/>
          <w:sz w:val="18"/>
          <w:szCs w:val="18"/>
          <w:rPrChange w:id="4" w:author=" " w:date="2011-05-16T11:07:00Z">
            <w:rPr>
              <w:rFonts w:ascii="Times New Roman" w:hAnsi="Times New Roman"/>
              <w:color w:val="000000"/>
              <w:sz w:val="18"/>
              <w:szCs w:val="18"/>
            </w:rPr>
          </w:rPrChange>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Bachelo</w:t>
      </w:r>
      <w:r>
        <w:rPr>
          <w:rFonts w:ascii="Times New Roman" w:hAnsi="Times New Roman"/>
          <w:color w:val="191919"/>
          <w:sz w:val="18"/>
          <w:szCs w:val="18"/>
        </w:rPr>
        <w:t>r</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concentration</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drawing</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painting</w:t>
      </w:r>
      <w:r>
        <w:rPr>
          <w:rFonts w:ascii="Times New Roman" w:hAnsi="Times New Roman"/>
          <w:color w:val="191919"/>
          <w:sz w:val="18"/>
          <w:szCs w:val="18"/>
        </w:rPr>
        <w:t>,</w:t>
      </w:r>
      <w:r>
        <w:rPr>
          <w:rFonts w:ascii="Times New Roman" w:hAnsi="Times New Roman"/>
          <w:color w:val="191919"/>
          <w:spacing w:val="-2"/>
          <w:sz w:val="18"/>
          <w:szCs w:val="18"/>
        </w:rPr>
        <w:t xml:space="preserve"> sculpture</w:t>
      </w:r>
      <w:r>
        <w:rPr>
          <w:rFonts w:ascii="Times New Roman" w:hAnsi="Times New Roman"/>
          <w:color w:val="191919"/>
          <w:sz w:val="18"/>
          <w:szCs w:val="18"/>
        </w:rPr>
        <w:t>,</w:t>
      </w:r>
      <w:r>
        <w:rPr>
          <w:rFonts w:ascii="Times New Roman" w:hAnsi="Times New Roman"/>
          <w:color w:val="191919"/>
          <w:spacing w:val="-2"/>
          <w:sz w:val="18"/>
          <w:szCs w:val="18"/>
        </w:rPr>
        <w:t xml:space="preserve"> graphic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crafts</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progra</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vide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student </w:t>
      </w:r>
      <w:ins w:id="5" w:author=" " w:date="2011-05-16T11:07:00Z">
        <w:r>
          <w:rPr>
            <w:rFonts w:ascii="Times New Roman" w:hAnsi="Times New Roman"/>
            <w:color w:val="191919"/>
            <w:spacing w:val="-2"/>
            <w:sz w:val="18"/>
            <w:szCs w:val="18"/>
          </w:rPr>
          <w:t xml:space="preserve">with </w:t>
        </w:r>
      </w:ins>
      <w:r>
        <w:rPr>
          <w:rFonts w:ascii="Times New Roman" w:hAnsi="Times New Roman"/>
          <w:color w:val="191919"/>
          <w:spacing w:val="-2"/>
          <w:sz w:val="18"/>
          <w:szCs w:val="18"/>
        </w:rPr>
        <w:t>broa</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technica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knowledg</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varie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instructio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disciplines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furthe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reinforce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r</w:t>
      </w:r>
      <w:r>
        <w:rPr>
          <w:rFonts w:ascii="Times New Roman" w:hAnsi="Times New Roman"/>
          <w:color w:val="191919"/>
          <w:spacing w:val="-2"/>
          <w:sz w:val="18"/>
          <w:szCs w:val="18"/>
        </w:rPr>
        <w:t>range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interactio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with professiona</w:t>
      </w:r>
      <w:r>
        <w:rPr>
          <w:rFonts w:ascii="Times New Roman" w:hAnsi="Times New Roman"/>
          <w:color w:val="191919"/>
          <w:sz w:val="18"/>
          <w:szCs w:val="18"/>
        </w:rPr>
        <w:t xml:space="preserve">l </w:t>
      </w:r>
      <w:r>
        <w:rPr>
          <w:rFonts w:ascii="Times New Roman" w:hAnsi="Times New Roman"/>
          <w:color w:val="191919"/>
          <w:spacing w:val="-2"/>
          <w:sz w:val="18"/>
          <w:szCs w:val="18"/>
        </w:rPr>
        <w:t>artist</w:t>
      </w:r>
      <w:r>
        <w:rPr>
          <w:rFonts w:ascii="Times New Roman" w:hAnsi="Times New Roman"/>
          <w:color w:val="191919"/>
          <w:sz w:val="18"/>
          <w:szCs w:val="18"/>
        </w:rPr>
        <w:t xml:space="preserve">s </w:t>
      </w:r>
      <w:r>
        <w:rPr>
          <w:rFonts w:ascii="Times New Roman" w:hAnsi="Times New Roman"/>
          <w:color w:val="191919"/>
          <w:spacing w:val="-2"/>
          <w:sz w:val="18"/>
          <w:szCs w:val="18"/>
        </w:rPr>
        <w:t>throug</w:t>
      </w:r>
      <w:r>
        <w:rPr>
          <w:rFonts w:ascii="Times New Roman" w:hAnsi="Times New Roman"/>
          <w:color w:val="191919"/>
          <w:sz w:val="18"/>
          <w:szCs w:val="18"/>
        </w:rPr>
        <w:t xml:space="preserve">h </w:t>
      </w:r>
      <w:r>
        <w:rPr>
          <w:rFonts w:ascii="Times New Roman" w:hAnsi="Times New Roman"/>
          <w:color w:val="191919"/>
          <w:spacing w:val="-2"/>
          <w:sz w:val="18"/>
          <w:szCs w:val="18"/>
        </w:rPr>
        <w:t>residencies</w:t>
      </w:r>
      <w:r>
        <w:rPr>
          <w:rFonts w:ascii="Times New Roman" w:hAnsi="Times New Roman"/>
          <w:color w:val="191919"/>
          <w:sz w:val="18"/>
          <w:szCs w:val="18"/>
        </w:rPr>
        <w:t xml:space="preserve">, </w:t>
      </w:r>
      <w:r>
        <w:rPr>
          <w:rFonts w:ascii="Times New Roman" w:hAnsi="Times New Roman"/>
          <w:color w:val="191919"/>
          <w:spacing w:val="-2"/>
          <w:sz w:val="18"/>
          <w:szCs w:val="18"/>
        </w:rPr>
        <w:t>seminars</w:t>
      </w:r>
      <w:r>
        <w:rPr>
          <w:rFonts w:ascii="Times New Roman" w:hAnsi="Times New Roman"/>
          <w:color w:val="19191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apprenticeships/internships</w:t>
      </w:r>
      <w:r>
        <w:rPr>
          <w:rFonts w:ascii="Times New Roman" w:hAnsi="Times New Roman"/>
          <w:color w:val="19191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libera</w:t>
      </w:r>
      <w:r>
        <w:rPr>
          <w:rFonts w:ascii="Times New Roman" w:hAnsi="Times New Roman"/>
          <w:color w:val="191919"/>
          <w:sz w:val="18"/>
          <w:szCs w:val="18"/>
        </w:rPr>
        <w:t xml:space="preserve">l </w:t>
      </w:r>
      <w:r>
        <w:rPr>
          <w:rFonts w:ascii="Times New Roman" w:hAnsi="Times New Roman"/>
          <w:color w:val="191919"/>
          <w:spacing w:val="-2"/>
          <w:sz w:val="18"/>
          <w:szCs w:val="18"/>
        </w:rPr>
        <w:t>subject</w:t>
      </w:r>
      <w:r>
        <w:rPr>
          <w:rFonts w:ascii="Times New Roman" w:hAnsi="Times New Roman"/>
          <w:color w:val="191919"/>
          <w:sz w:val="18"/>
          <w:szCs w:val="18"/>
        </w:rPr>
        <w:t xml:space="preserve">s </w:t>
      </w:r>
      <w:r>
        <w:rPr>
          <w:rFonts w:ascii="Times New Roman" w:hAnsi="Times New Roman"/>
          <w:color w:val="191919"/>
          <w:spacing w:val="-2"/>
          <w:sz w:val="18"/>
          <w:szCs w:val="18"/>
        </w:rPr>
        <w:t>promotin</w:t>
      </w:r>
      <w:r>
        <w:rPr>
          <w:rFonts w:ascii="Times New Roman" w:hAnsi="Times New Roman"/>
          <w:color w:val="191919"/>
          <w:sz w:val="18"/>
          <w:szCs w:val="18"/>
        </w:rPr>
        <w:t xml:space="preserve">g </w:t>
      </w:r>
      <w:r>
        <w:rPr>
          <w:rFonts w:ascii="Times New Roman" w:hAnsi="Times New Roman"/>
          <w:color w:val="191919"/>
          <w:spacing w:val="-2"/>
          <w:sz w:val="18"/>
          <w:szCs w:val="18"/>
        </w:rPr>
        <w:t>identificatio</w:t>
      </w:r>
      <w:r>
        <w:rPr>
          <w:rFonts w:ascii="Times New Roman" w:hAnsi="Times New Roman"/>
          <w:color w:val="191919"/>
          <w:sz w:val="18"/>
          <w:szCs w:val="18"/>
        </w:rPr>
        <w:t xml:space="preserve">n </w:t>
      </w:r>
      <w:r>
        <w:rPr>
          <w:rFonts w:ascii="Times New Roman" w:hAnsi="Times New Roman"/>
          <w:color w:val="191919"/>
          <w:spacing w:val="-2"/>
          <w:sz w:val="18"/>
          <w:szCs w:val="18"/>
        </w:rPr>
        <w:t>of purpos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awareness–necessar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adjunct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creativ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artist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seekin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w:t>
      </w:r>
      <w:r>
        <w:rPr>
          <w:rFonts w:ascii="Times New Roman" w:hAnsi="Times New Roman"/>
          <w:color w:val="191919"/>
          <w:spacing w:val="-3"/>
          <w:sz w:val="18"/>
          <w:szCs w:val="18"/>
        </w:rPr>
        <w:t>a</w:t>
      </w:r>
      <w:r>
        <w:rPr>
          <w:rFonts w:ascii="Times New Roman" w:hAnsi="Times New Roman"/>
          <w:color w:val="191919"/>
          <w:spacing w:val="-2"/>
          <w:sz w:val="18"/>
          <w:szCs w:val="18"/>
        </w:rPr>
        <w:t>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6" w:author=" " w:date="2011-05-16T11:07:00Z">
        <w:r>
          <w:rPr>
            <w:rFonts w:ascii="Times New Roman" w:hAnsi="Times New Roman"/>
            <w:color w:val="191919"/>
            <w:spacing w:val="-4"/>
            <w:sz w:val="18"/>
            <w:szCs w:val="18"/>
          </w:rPr>
          <w:t xml:space="preserve"> </w:t>
        </w:r>
      </w:ins>
      <w:del w:id="7" w:author=" " w:date="2011-05-16T11:06:00Z">
        <w:r w:rsidDel="00221937">
          <w:rPr>
            <w:rFonts w:ascii="Times New Roman" w:hAnsi="Times New Roman"/>
            <w:color w:val="191919"/>
            <w:spacing w:val="-2"/>
            <w:sz w:val="18"/>
            <w:szCs w:val="18"/>
          </w:rPr>
          <w:delText>dis</w:delText>
        </w:r>
      </w:del>
      <w:del w:id="8" w:author=" " w:date="2011-05-16T11:05:00Z">
        <w:r w:rsidDel="00221937">
          <w:rPr>
            <w:rFonts w:ascii="Times New Roman" w:hAnsi="Times New Roman"/>
            <w:color w:val="191919"/>
            <w:spacing w:val="-2"/>
            <w:sz w:val="18"/>
            <w:szCs w:val="18"/>
          </w:rPr>
          <w:delText xml:space="preserve">- </w:delText>
        </w:r>
      </w:del>
      <w:del w:id="9" w:author=" " w:date="2011-05-16T11:06:00Z">
        <w:r w:rsidDel="00221937">
          <w:rPr>
            <w:rFonts w:ascii="Times New Roman" w:hAnsi="Times New Roman"/>
            <w:color w:val="191919"/>
            <w:spacing w:val="-2"/>
            <w:sz w:val="18"/>
            <w:szCs w:val="18"/>
          </w:rPr>
          <w:delText>ciplin</w:delText>
        </w:r>
        <w:r w:rsidDel="00221937">
          <w:rPr>
            <w:rFonts w:ascii="Times New Roman" w:hAnsi="Times New Roman"/>
            <w:color w:val="191919"/>
            <w:sz w:val="18"/>
            <w:szCs w:val="18"/>
          </w:rPr>
          <w:delText>e</w:delText>
        </w:r>
      </w:del>
      <w:ins w:id="10" w:author=" " w:date="2011-05-16T11:07:00Z">
        <w:r>
          <w:rPr>
            <w:rFonts w:ascii="Times New Roman" w:hAnsi="Times New Roman"/>
            <w:color w:val="191919"/>
            <w:sz w:val="18"/>
            <w:szCs w:val="18"/>
          </w:rPr>
          <w:t xml:space="preserve"> </w:t>
        </w:r>
      </w:ins>
      <w:ins w:id="11" w:author=" " w:date="2011-05-16T11:06:00Z">
        <w:r>
          <w:rPr>
            <w:rFonts w:ascii="Times New Roman" w:hAnsi="Times New Roman"/>
            <w:color w:val="191919"/>
            <w:spacing w:val="-2"/>
            <w:sz w:val="18"/>
            <w:szCs w:val="18"/>
          </w:rPr>
          <w:t>discipline</w:t>
        </w:r>
      </w:ins>
      <w:r>
        <w:rPr>
          <w:rFonts w:ascii="Times New Roman" w:hAnsi="Times New Roman"/>
          <w:color w:val="191919"/>
          <w:spacing w:val="2"/>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submi</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2"/>
          <w:sz w:val="18"/>
          <w:szCs w:val="18"/>
        </w:rPr>
        <w:t>portfoli</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previou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granted</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Additionall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acceptanc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into 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 xml:space="preserve">n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discipline</w:t>
      </w:r>
      <w:r>
        <w:rPr>
          <w:rFonts w:ascii="Times New Roman" w:hAnsi="Times New Roman"/>
          <w:color w:val="191919"/>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 xml:space="preserve">h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have</w:t>
      </w:r>
      <w:r>
        <w:rPr>
          <w:rFonts w:ascii="Times New Roman" w:hAnsi="Times New Roman"/>
          <w:color w:val="19191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thereafte</w:t>
      </w:r>
      <w:r>
        <w:rPr>
          <w:rFonts w:ascii="Times New Roman" w:hAnsi="Times New Roman"/>
          <w:color w:val="191919"/>
          <w:sz w:val="18"/>
          <w:szCs w:val="18"/>
        </w:rPr>
        <w:t xml:space="preserve">r </w:t>
      </w:r>
      <w:r>
        <w:rPr>
          <w:rFonts w:ascii="Times New Roman" w:hAnsi="Times New Roman"/>
          <w:color w:val="191919"/>
          <w:spacing w:val="-2"/>
          <w:sz w:val="18"/>
          <w:szCs w:val="18"/>
        </w:rPr>
        <w:t>maintai</w:t>
      </w:r>
      <w:r>
        <w:rPr>
          <w:rFonts w:ascii="Times New Roman" w:hAnsi="Times New Roman"/>
          <w:color w:val="191919"/>
          <w:sz w:val="18"/>
          <w:szCs w:val="18"/>
        </w:rPr>
        <w:t>n a</w:t>
      </w:r>
      <w:r>
        <w:rPr>
          <w:rFonts w:ascii="Times New Roman" w:hAnsi="Times New Roman"/>
          <w:color w:val="191919"/>
          <w:spacing w:val="-1"/>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 xml:space="preserve">e </w:t>
      </w:r>
      <w:r>
        <w:rPr>
          <w:rFonts w:ascii="Times New Roman" w:hAnsi="Times New Roman"/>
          <w:color w:val="191919"/>
          <w:spacing w:val="-2"/>
          <w:sz w:val="18"/>
          <w:szCs w:val="18"/>
        </w:rPr>
        <w:t>grad</w:t>
      </w:r>
      <w:r>
        <w:rPr>
          <w:rFonts w:ascii="Times New Roman" w:hAnsi="Times New Roman"/>
          <w:color w:val="191919"/>
          <w:sz w:val="18"/>
          <w:szCs w:val="18"/>
        </w:rPr>
        <w:t xml:space="preserve">e </w:t>
      </w:r>
      <w:r>
        <w:rPr>
          <w:rFonts w:ascii="Times New Roman" w:hAnsi="Times New Roman"/>
          <w:color w:val="191919"/>
          <w:spacing w:val="-2"/>
          <w:sz w:val="18"/>
          <w:szCs w:val="18"/>
        </w:rPr>
        <w:t>poin</w:t>
      </w:r>
      <w:r>
        <w:rPr>
          <w:rFonts w:ascii="Times New Roman" w:hAnsi="Times New Roman"/>
          <w:color w:val="191919"/>
          <w:sz w:val="18"/>
          <w:szCs w:val="18"/>
        </w:rPr>
        <w:t xml:space="preserve">t </w:t>
      </w:r>
      <w:r>
        <w:rPr>
          <w:rFonts w:ascii="Times New Roman" w:hAnsi="Times New Roman"/>
          <w:color w:val="191919"/>
          <w:spacing w:val="-2"/>
          <w:sz w:val="18"/>
          <w:szCs w:val="18"/>
        </w:rPr>
        <w:t>averag</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2.2</w:t>
      </w:r>
      <w:r>
        <w:rPr>
          <w:rFonts w:ascii="Times New Roman" w:hAnsi="Times New Roman"/>
          <w:color w:val="191919"/>
          <w:sz w:val="18"/>
          <w:szCs w:val="18"/>
        </w:rPr>
        <w:t>5</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2"/>
          <w:sz w:val="18"/>
          <w:szCs w:val="18"/>
        </w:rPr>
        <w:t xml:space="preserve"> bette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
          <w:sz w:val="18"/>
          <w:szCs w:val="18"/>
        </w:rPr>
        <w:t xml:space="preserve"> </w:t>
      </w:r>
      <w:del w:id="12" w:author=" " w:date="2011-05-16T11:06:00Z">
        <w:r w:rsidDel="00221937">
          <w:rPr>
            <w:rFonts w:ascii="Times New Roman" w:hAnsi="Times New Roman"/>
            <w:color w:val="191919"/>
            <w:spacing w:val="-2"/>
            <w:sz w:val="18"/>
            <w:szCs w:val="18"/>
          </w:rPr>
          <w:delText>ma- jor</w:delText>
        </w:r>
        <w:r w:rsidDel="00221937">
          <w:rPr>
            <w:rFonts w:ascii="Times New Roman" w:hAnsi="Times New Roman"/>
            <w:color w:val="191919"/>
            <w:sz w:val="18"/>
            <w:szCs w:val="18"/>
          </w:rPr>
          <w:delText>s</w:delText>
        </w:r>
        <w:r w:rsidDel="00221937">
          <w:rPr>
            <w:rFonts w:ascii="Times New Roman" w:hAnsi="Times New Roman"/>
            <w:color w:val="191919"/>
            <w:spacing w:val="-4"/>
            <w:sz w:val="18"/>
            <w:szCs w:val="18"/>
          </w:rPr>
          <w:delText xml:space="preserve"> </w:delText>
        </w:r>
      </w:del>
      <w:ins w:id="13" w:author=" " w:date="2011-05-16T11:06:00Z">
        <w:r>
          <w:rPr>
            <w:rFonts w:ascii="Times New Roman" w:hAnsi="Times New Roman"/>
            <w:color w:val="191919"/>
            <w:spacing w:val="-4"/>
            <w:sz w:val="18"/>
            <w:szCs w:val="18"/>
          </w:rPr>
          <w:t xml:space="preserve"> majors </w:t>
        </w:r>
      </w:ins>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ear</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ins w:id="14" w:author=" " w:date="2011-05-16T11:08:00Z">
        <w:r>
          <w:rPr>
            <w:rFonts w:ascii="Times New Roman" w:hAnsi="Times New Roman"/>
            <w:color w:val="191919"/>
            <w:sz w:val="18"/>
            <w:szCs w:val="18"/>
          </w:rPr>
          <w:t xml:space="preserve"> </w:t>
        </w:r>
      </w:ins>
      <w:ins w:id="15" w:author=" " w:date="2011-05-16T11:09:00Z">
        <w:r>
          <w:rPr>
            <w:rFonts w:ascii="Times New Roman" w:hAnsi="Times New Roman"/>
            <w:color w:val="191919"/>
            <w:sz w:val="18"/>
            <w:szCs w:val="18"/>
          </w:rPr>
          <w:t>departmental exit examination and a senior exhibit.</w:t>
        </w:r>
      </w:ins>
      <w:ins w:id="16" w:author=" " w:date="2011-05-16T11:08:00Z">
        <w:r>
          <w:rPr>
            <w:rFonts w:ascii="Times New Roman" w:hAnsi="Times New Roman"/>
            <w:color w:val="191919"/>
            <w:sz w:val="18"/>
            <w:szCs w:val="18"/>
          </w:rPr>
          <w:t>`</w:t>
        </w:r>
        <w:r>
          <w:rPr>
            <w:rFonts w:ascii="Times New Roman" w:hAnsi="Times New Roman"/>
            <w:color w:val="191919"/>
            <w:sz w:val="18"/>
            <w:szCs w:val="18"/>
          </w:rPr>
          <w:tab/>
        </w:r>
      </w:ins>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Del="00221937" w:rsidRDefault="001050CA" w:rsidP="00AE3903">
      <w:pPr>
        <w:widowControl w:val="0"/>
        <w:autoSpaceDE w:val="0"/>
        <w:autoSpaceDN w:val="0"/>
        <w:adjustRightInd w:val="0"/>
        <w:spacing w:after="0"/>
        <w:ind w:left="120" w:right="7695" w:firstLine="0"/>
        <w:jc w:val="both"/>
        <w:rPr>
          <w:del w:id="17" w:author=" " w:date="2011-05-16T11:08:00Z"/>
          <w:rFonts w:ascii="Times New Roman" w:hAnsi="Times New Roman"/>
          <w:color w:val="000000"/>
          <w:sz w:val="24"/>
          <w:szCs w:val="24"/>
        </w:rPr>
      </w:pPr>
      <w:del w:id="18" w:author=" " w:date="2011-05-16T11:08:00Z">
        <w:r w:rsidDel="00221937">
          <w:rPr>
            <w:rFonts w:ascii="Times New Roman" w:hAnsi="Times New Roman"/>
            <w:b/>
            <w:bCs/>
            <w:color w:val="191919"/>
            <w:spacing w:val="-2"/>
            <w:sz w:val="24"/>
            <w:szCs w:val="24"/>
          </w:rPr>
          <w:delText>G</w:delText>
        </w:r>
        <w:r w:rsidDel="00221937">
          <w:rPr>
            <w:rFonts w:ascii="Times New Roman" w:hAnsi="Times New Roman"/>
            <w:b/>
            <w:bCs/>
            <w:color w:val="191919"/>
            <w:spacing w:val="-2"/>
            <w:sz w:val="18"/>
            <w:szCs w:val="18"/>
          </w:rPr>
          <w:delText>RADU</w:delText>
        </w:r>
        <w:r w:rsidDel="00221937">
          <w:rPr>
            <w:rFonts w:ascii="Times New Roman" w:hAnsi="Times New Roman"/>
            <w:b/>
            <w:bCs/>
            <w:color w:val="191919"/>
            <w:spacing w:val="-16"/>
            <w:sz w:val="18"/>
            <w:szCs w:val="18"/>
          </w:rPr>
          <w:delText>A</w:delText>
        </w:r>
        <w:r w:rsidDel="00221937">
          <w:rPr>
            <w:rFonts w:ascii="Times New Roman" w:hAnsi="Times New Roman"/>
            <w:b/>
            <w:bCs/>
            <w:color w:val="191919"/>
            <w:spacing w:val="-2"/>
            <w:sz w:val="18"/>
            <w:szCs w:val="18"/>
          </w:rPr>
          <w:delText>T</w:delText>
        </w:r>
        <w:r w:rsidDel="00221937">
          <w:rPr>
            <w:rFonts w:ascii="Times New Roman" w:hAnsi="Times New Roman"/>
            <w:b/>
            <w:bCs/>
            <w:color w:val="191919"/>
            <w:sz w:val="18"/>
            <w:szCs w:val="18"/>
          </w:rPr>
          <w:delText>E</w:delText>
        </w:r>
        <w:r w:rsidDel="00221937">
          <w:rPr>
            <w:rFonts w:ascii="Times New Roman" w:hAnsi="Times New Roman"/>
            <w:b/>
            <w:bCs/>
            <w:color w:val="191919"/>
            <w:spacing w:val="10"/>
            <w:sz w:val="18"/>
            <w:szCs w:val="18"/>
          </w:rPr>
          <w:delText xml:space="preserve"> </w:delText>
        </w:r>
        <w:r w:rsidDel="00221937">
          <w:rPr>
            <w:rFonts w:ascii="Times New Roman" w:hAnsi="Times New Roman"/>
            <w:b/>
            <w:bCs/>
            <w:color w:val="191919"/>
            <w:spacing w:val="-2"/>
            <w:sz w:val="24"/>
            <w:szCs w:val="24"/>
          </w:rPr>
          <w:delText>R</w:delText>
        </w:r>
        <w:r w:rsidDel="00221937">
          <w:rPr>
            <w:rFonts w:ascii="Times New Roman" w:hAnsi="Times New Roman"/>
            <w:b/>
            <w:bCs/>
            <w:color w:val="191919"/>
            <w:spacing w:val="-2"/>
            <w:sz w:val="18"/>
            <w:szCs w:val="18"/>
          </w:rPr>
          <w:delText>ECOR</w:delText>
        </w:r>
        <w:r w:rsidDel="00221937">
          <w:rPr>
            <w:rFonts w:ascii="Times New Roman" w:hAnsi="Times New Roman"/>
            <w:b/>
            <w:bCs/>
            <w:color w:val="191919"/>
            <w:sz w:val="18"/>
            <w:szCs w:val="18"/>
          </w:rPr>
          <w:delText>D</w:delText>
        </w:r>
        <w:r w:rsidDel="00221937">
          <w:rPr>
            <w:rFonts w:ascii="Times New Roman" w:hAnsi="Times New Roman"/>
            <w:b/>
            <w:bCs/>
            <w:color w:val="191919"/>
            <w:spacing w:val="10"/>
            <w:sz w:val="18"/>
            <w:szCs w:val="18"/>
          </w:rPr>
          <w:delText xml:space="preserve"> </w:delText>
        </w:r>
        <w:r w:rsidDel="00221937">
          <w:rPr>
            <w:rFonts w:ascii="Times New Roman" w:hAnsi="Times New Roman"/>
            <w:b/>
            <w:bCs/>
            <w:color w:val="191919"/>
            <w:spacing w:val="-2"/>
            <w:sz w:val="24"/>
            <w:szCs w:val="24"/>
          </w:rPr>
          <w:delText>E</w:delText>
        </w:r>
        <w:r w:rsidDel="00221937">
          <w:rPr>
            <w:rFonts w:ascii="Times New Roman" w:hAnsi="Times New Roman"/>
            <w:b/>
            <w:bCs/>
            <w:color w:val="191919"/>
            <w:spacing w:val="-2"/>
            <w:sz w:val="18"/>
            <w:szCs w:val="18"/>
          </w:rPr>
          <w:delText>XAMIN</w:delText>
        </w:r>
        <w:r w:rsidDel="00221937">
          <w:rPr>
            <w:rFonts w:ascii="Times New Roman" w:hAnsi="Times New Roman"/>
            <w:b/>
            <w:bCs/>
            <w:color w:val="191919"/>
            <w:spacing w:val="-16"/>
            <w:sz w:val="18"/>
            <w:szCs w:val="18"/>
          </w:rPr>
          <w:delText>A</w:delText>
        </w:r>
        <w:r w:rsidDel="00221937">
          <w:rPr>
            <w:rFonts w:ascii="Times New Roman" w:hAnsi="Times New Roman"/>
            <w:b/>
            <w:bCs/>
            <w:color w:val="191919"/>
            <w:spacing w:val="-2"/>
            <w:sz w:val="18"/>
            <w:szCs w:val="18"/>
          </w:rPr>
          <w:delText>TION</w:delText>
        </w:r>
        <w:r w:rsidDel="00221937">
          <w:rPr>
            <w:rFonts w:ascii="Times New Roman" w:hAnsi="Times New Roman"/>
            <w:b/>
            <w:bCs/>
            <w:color w:val="191919"/>
            <w:sz w:val="24"/>
            <w:szCs w:val="24"/>
          </w:rPr>
          <w:delText>.</w:delText>
        </w:r>
      </w:del>
    </w:p>
    <w:p w:rsidR="001050CA" w:rsidRDefault="001050CA" w:rsidP="00AE3903">
      <w:pPr>
        <w:widowControl w:val="0"/>
        <w:autoSpaceDE w:val="0"/>
        <w:autoSpaceDN w:val="0"/>
        <w:adjustRightInd w:val="0"/>
        <w:spacing w:before="30" w:after="0" w:line="250" w:lineRule="auto"/>
        <w:ind w:left="120" w:right="989"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applie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concentratio</w:t>
      </w:r>
      <w:r>
        <w:rPr>
          <w:rFonts w:ascii="Times New Roman" w:hAnsi="Times New Roman"/>
          <w:color w:val="191919"/>
          <w:sz w:val="18"/>
          <w:szCs w:val="18"/>
        </w:rPr>
        <w:t>n</w:t>
      </w:r>
      <w:ins w:id="19" w:author=" " w:date="2011-05-16T11:07:00Z">
        <w:r>
          <w:rPr>
            <w:rFonts w:ascii="Times New Roman" w:hAnsi="Times New Roman"/>
            <w:color w:val="191919"/>
            <w:sz w:val="18"/>
            <w:szCs w:val="18"/>
          </w:rPr>
          <w:t>s</w:t>
        </w:r>
      </w:ins>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voice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piano</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instruments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percussion</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w:t>
      </w:r>
      <w:r>
        <w:rPr>
          <w:rFonts w:ascii="Times New Roman" w:hAnsi="Times New Roman"/>
          <w:color w:val="191919"/>
          <w:spacing w:val="-3"/>
          <w:sz w:val="18"/>
          <w:szCs w:val="18"/>
        </w:rPr>
        <w:t>a</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fers course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ea</w:t>
      </w:r>
      <w:r>
        <w:rPr>
          <w:rFonts w:ascii="Times New Roman" w:hAnsi="Times New Roman"/>
          <w:color w:val="191919"/>
          <w:spacing w:val="-5"/>
          <w:sz w:val="18"/>
          <w:szCs w:val="18"/>
        </w:rPr>
        <w:t>r</w:t>
      </w:r>
      <w:r>
        <w:rPr>
          <w:rFonts w:ascii="Times New Roman" w:hAnsi="Times New Roman"/>
          <w:color w:val="191919"/>
          <w:spacing w:val="-2"/>
          <w:sz w:val="18"/>
          <w:szCs w:val="18"/>
        </w:rPr>
        <w:t>-training</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counterpoint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analysis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literatur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emphasi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perform</w:t>
      </w:r>
      <w:r>
        <w:rPr>
          <w:rFonts w:ascii="Times New Roman" w:hAnsi="Times New Roman"/>
          <w:color w:val="191919"/>
          <w:spacing w:val="-3"/>
          <w:sz w:val="18"/>
          <w:szCs w:val="18"/>
        </w:rPr>
        <w:t>a</w:t>
      </w:r>
      <w:r>
        <w:rPr>
          <w:rFonts w:ascii="Times New Roman" w:hAnsi="Times New Roman"/>
          <w:color w:val="191919"/>
          <w:spacing w:val="-2"/>
          <w:sz w:val="18"/>
          <w:szCs w:val="18"/>
        </w:rPr>
        <w:t>nce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leadin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del w:id="20" w:author=" " w:date="2011-05-16T11:10:00Z">
        <w:r w:rsidDel="00221937">
          <w:rPr>
            <w:rFonts w:ascii="Times New Roman" w:hAnsi="Times New Roman"/>
            <w:color w:val="191919"/>
            <w:spacing w:val="-2"/>
            <w:sz w:val="18"/>
            <w:szCs w:val="18"/>
          </w:rPr>
          <w:delText>fu</w:delText>
        </w:r>
        <w:r w:rsidDel="00221937">
          <w:rPr>
            <w:rFonts w:ascii="Times New Roman" w:hAnsi="Times New Roman"/>
            <w:color w:val="191919"/>
            <w:spacing w:val="-5"/>
            <w:sz w:val="18"/>
            <w:szCs w:val="18"/>
          </w:rPr>
          <w:delText>r</w:delText>
        </w:r>
        <w:r w:rsidDel="00221937">
          <w:rPr>
            <w:rFonts w:ascii="Times New Roman" w:hAnsi="Times New Roman"/>
            <w:color w:val="191919"/>
            <w:sz w:val="18"/>
            <w:szCs w:val="18"/>
          </w:rPr>
          <w:delText xml:space="preserve">- </w:delText>
        </w:r>
        <w:r w:rsidDel="00221937">
          <w:rPr>
            <w:rFonts w:ascii="Times New Roman" w:hAnsi="Times New Roman"/>
            <w:color w:val="191919"/>
            <w:spacing w:val="-2"/>
            <w:sz w:val="18"/>
            <w:szCs w:val="18"/>
          </w:rPr>
          <w:delText>the</w:delText>
        </w:r>
        <w:r w:rsidDel="00221937">
          <w:rPr>
            <w:rFonts w:ascii="Times New Roman" w:hAnsi="Times New Roman"/>
            <w:color w:val="191919"/>
            <w:sz w:val="18"/>
            <w:szCs w:val="18"/>
          </w:rPr>
          <w:delText>r</w:delText>
        </w:r>
      </w:del>
      <w:ins w:id="21" w:author=" " w:date="2011-05-16T11:10:00Z">
        <w:r>
          <w:rPr>
            <w:rFonts w:ascii="Times New Roman" w:hAnsi="Times New Roman"/>
            <w:color w:val="191919"/>
            <w:spacing w:val="-2"/>
            <w:sz w:val="18"/>
            <w:szCs w:val="18"/>
          </w:rPr>
          <w:t xml:space="preserve"> futher</w:t>
        </w:r>
      </w:ins>
      <w:r>
        <w:rPr>
          <w:rFonts w:ascii="Times New Roman" w:hAnsi="Times New Roman"/>
          <w:color w:val="191919"/>
          <w:spacing w:val="-10"/>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level</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Participatio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ganization</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relativ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applie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specialt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also required</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disciplin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eithe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level</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importan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del w:id="22" w:author=" " w:date="2011-05-16T11:10:00Z">
        <w:r w:rsidDel="00221937">
          <w:rPr>
            <w:rFonts w:ascii="Times New Roman" w:hAnsi="Times New Roman"/>
            <w:color w:val="191919"/>
            <w:spacing w:val="-2"/>
            <w:sz w:val="18"/>
            <w:szCs w:val="18"/>
          </w:rPr>
          <w:delText>iden- tif</w:delText>
        </w:r>
        <w:r w:rsidDel="00221937">
          <w:rPr>
            <w:rFonts w:ascii="Times New Roman" w:hAnsi="Times New Roman"/>
            <w:color w:val="191919"/>
            <w:sz w:val="18"/>
            <w:szCs w:val="18"/>
          </w:rPr>
          <w:delText>y</w:delText>
        </w:r>
      </w:del>
      <w:ins w:id="23" w:author=" " w:date="2011-05-16T11:10:00Z">
        <w:r>
          <w:rPr>
            <w:rFonts w:ascii="Times New Roman" w:hAnsi="Times New Roman"/>
            <w:color w:val="191919"/>
            <w:spacing w:val="-2"/>
            <w:sz w:val="18"/>
            <w:szCs w:val="18"/>
          </w:rPr>
          <w:t xml:space="preserve"> identify</w:t>
        </w:r>
      </w:ins>
      <w:r>
        <w:rPr>
          <w:rFonts w:ascii="Times New Roman" w:hAnsi="Times New Roman"/>
          <w:color w:val="191919"/>
          <w:spacing w:val="-4"/>
          <w:sz w:val="18"/>
          <w:szCs w:val="18"/>
        </w:rPr>
        <w:t xml:space="preserve"> </w:t>
      </w:r>
      <w:r>
        <w:rPr>
          <w:rFonts w:ascii="Times New Roman" w:hAnsi="Times New Roman"/>
          <w:color w:val="191919"/>
          <w:spacing w:val="-2"/>
          <w:sz w:val="18"/>
          <w:szCs w:val="18"/>
        </w:rPr>
        <w:t>themselve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divisio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entranc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importan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4"/>
          <w:sz w:val="18"/>
          <w:szCs w:val="18"/>
        </w:rPr>
        <w:t xml:space="preserve"> </w:t>
      </w:r>
      <w:del w:id="24" w:author=" " w:date="2011-05-16T11:11:00Z">
        <w:r w:rsidDel="00221937">
          <w:rPr>
            <w:rFonts w:ascii="Times New Roman" w:hAnsi="Times New Roman"/>
            <w:color w:val="191919"/>
            <w:spacing w:val="-2"/>
            <w:sz w:val="18"/>
            <w:szCs w:val="18"/>
          </w:rPr>
          <w:delText>imme- diatel</w:delText>
        </w:r>
        <w:r w:rsidDel="00221937">
          <w:rPr>
            <w:rFonts w:ascii="Times New Roman" w:hAnsi="Times New Roman"/>
            <w:color w:val="191919"/>
            <w:sz w:val="18"/>
            <w:szCs w:val="18"/>
          </w:rPr>
          <w:delText>y</w:delText>
        </w:r>
      </w:del>
      <w:r>
        <w:rPr>
          <w:rFonts w:ascii="Times New Roman" w:hAnsi="Times New Roman"/>
          <w:color w:val="191919"/>
          <w:spacing w:val="1"/>
          <w:sz w:val="18"/>
          <w:szCs w:val="18"/>
        </w:rPr>
        <w:t xml:space="preserve"> </w:t>
      </w:r>
      <w:ins w:id="25" w:author=" " w:date="2011-05-16T11:11:00Z">
        <w:r>
          <w:rPr>
            <w:rFonts w:ascii="Times New Roman" w:hAnsi="Times New Roman"/>
            <w:color w:val="191919"/>
            <w:spacing w:val="1"/>
            <w:sz w:val="18"/>
            <w:szCs w:val="18"/>
          </w:rPr>
          <w:t xml:space="preserve">immediately </w:t>
        </w:r>
      </w:ins>
      <w:r>
        <w:rPr>
          <w:rFonts w:ascii="Times New Roman" w:hAnsi="Times New Roman"/>
          <w:color w:val="191919"/>
          <w:spacing w:val="-2"/>
          <w:sz w:val="18"/>
          <w:szCs w:val="18"/>
        </w:rPr>
        <w:t>becom</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prope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sequentia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theor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classe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begi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level</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ransfe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pacing w:val="-3"/>
          <w:sz w:val="18"/>
          <w:szCs w:val="18"/>
        </w:rPr>
        <w:t>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2"/>
          <w:sz w:val="18"/>
          <w:szCs w:val="18"/>
        </w:rPr>
        <w:t>stag</w:t>
      </w:r>
      <w:r>
        <w:rPr>
          <w:rFonts w:ascii="Times New Roman" w:hAnsi="Times New Roman"/>
          <w:color w:val="191919"/>
          <w:sz w:val="18"/>
          <w:szCs w:val="18"/>
        </w:rPr>
        <w:t xml:space="preserve">e </w:t>
      </w:r>
      <w:r>
        <w:rPr>
          <w:rFonts w:ascii="Times New Roman" w:hAnsi="Times New Roman"/>
          <w:color w:val="191919"/>
          <w:spacing w:val="-2"/>
          <w:sz w:val="18"/>
          <w:szCs w:val="18"/>
        </w:rPr>
        <w:t>commensurat</w:t>
      </w:r>
      <w:r>
        <w:rPr>
          <w:rFonts w:ascii="Times New Roman" w:hAnsi="Times New Roman"/>
          <w:color w:val="191919"/>
          <w:sz w:val="18"/>
          <w:szCs w:val="18"/>
        </w:rPr>
        <w:t xml:space="preserve">e </w:t>
      </w:r>
      <w:r>
        <w:rPr>
          <w:rFonts w:ascii="Times New Roman" w:hAnsi="Times New Roman"/>
          <w:color w:val="191919"/>
          <w:spacing w:val="-2"/>
          <w:sz w:val="18"/>
          <w:szCs w:val="18"/>
        </w:rPr>
        <w:t>wit</w:t>
      </w:r>
      <w:r>
        <w:rPr>
          <w:rFonts w:ascii="Times New Roman" w:hAnsi="Times New Roman"/>
          <w:color w:val="191919"/>
          <w:sz w:val="18"/>
          <w:szCs w:val="18"/>
        </w:rPr>
        <w:t xml:space="preserve">h </w:t>
      </w:r>
      <w:r>
        <w:rPr>
          <w:rFonts w:ascii="Times New Roman" w:hAnsi="Times New Roman"/>
          <w:color w:val="191919"/>
          <w:spacing w:val="-2"/>
          <w:sz w:val="18"/>
          <w:szCs w:val="18"/>
        </w:rPr>
        <w:t>thei</w:t>
      </w:r>
      <w:r>
        <w:rPr>
          <w:rFonts w:ascii="Times New Roman" w:hAnsi="Times New Roman"/>
          <w:color w:val="191919"/>
          <w:sz w:val="18"/>
          <w:szCs w:val="18"/>
        </w:rPr>
        <w:t xml:space="preserve">r </w:t>
      </w:r>
      <w:r>
        <w:rPr>
          <w:rFonts w:ascii="Times New Roman" w:hAnsi="Times New Roman"/>
          <w:color w:val="191919"/>
          <w:spacing w:val="-2"/>
          <w:sz w:val="18"/>
          <w:szCs w:val="18"/>
        </w:rPr>
        <w:t>leve</w:t>
      </w:r>
      <w:r>
        <w:rPr>
          <w:rFonts w:ascii="Times New Roman" w:hAnsi="Times New Roman"/>
          <w:color w:val="191919"/>
          <w:sz w:val="18"/>
          <w:szCs w:val="18"/>
        </w:rPr>
        <w:t xml:space="preserve">l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proficienc</w:t>
      </w:r>
      <w:r>
        <w:rPr>
          <w:rFonts w:ascii="Times New Roman" w:hAnsi="Times New Roman"/>
          <w:color w:val="191919"/>
          <w:sz w:val="18"/>
          <w:szCs w:val="18"/>
        </w:rPr>
        <w:t xml:space="preserve">y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prio</w:t>
      </w:r>
      <w:r>
        <w:rPr>
          <w:rFonts w:ascii="Times New Roman" w:hAnsi="Times New Roman"/>
          <w:color w:val="191919"/>
          <w:sz w:val="18"/>
          <w:szCs w:val="18"/>
        </w:rPr>
        <w:t xml:space="preserve">r </w:t>
      </w:r>
      <w:r>
        <w:rPr>
          <w:rFonts w:ascii="Times New Roman" w:hAnsi="Times New Roman"/>
          <w:color w:val="191919"/>
          <w:spacing w:val="-2"/>
          <w:sz w:val="18"/>
          <w:szCs w:val="18"/>
        </w:rPr>
        <w:t>instruction</w:t>
      </w:r>
      <w:r>
        <w:rPr>
          <w:rFonts w:ascii="Times New Roman" w:hAnsi="Times New Roman"/>
          <w:color w:val="19191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acceptanc</w:t>
      </w:r>
      <w:r>
        <w:rPr>
          <w:rFonts w:ascii="Times New Roman" w:hAnsi="Times New Roman"/>
          <w:color w:val="191919"/>
          <w:sz w:val="18"/>
          <w:szCs w:val="18"/>
        </w:rPr>
        <w:t xml:space="preserve">e </w:t>
      </w:r>
      <w:r>
        <w:rPr>
          <w:rFonts w:ascii="Times New Roman" w:hAnsi="Times New Roman"/>
          <w:color w:val="191919"/>
          <w:spacing w:val="-2"/>
          <w:sz w:val="18"/>
          <w:szCs w:val="18"/>
        </w:rPr>
        <w:t>int</w:t>
      </w:r>
      <w:r>
        <w:rPr>
          <w:rFonts w:ascii="Times New Roman" w:hAnsi="Times New Roman"/>
          <w:color w:val="191919"/>
          <w:sz w:val="18"/>
          <w:szCs w:val="18"/>
        </w:rPr>
        <w:t xml:space="preserve">o </w:t>
      </w:r>
      <w:r>
        <w:rPr>
          <w:rFonts w:ascii="Times New Roman" w:hAnsi="Times New Roman"/>
          <w:color w:val="191919"/>
          <w:spacing w:val="-2"/>
          <w:sz w:val="18"/>
          <w:szCs w:val="18"/>
        </w:rPr>
        <w:t>majo</w:t>
      </w:r>
      <w:r>
        <w:rPr>
          <w:rFonts w:ascii="Times New Roman" w:hAnsi="Times New Roman"/>
          <w:color w:val="191919"/>
          <w:sz w:val="18"/>
          <w:szCs w:val="18"/>
        </w:rPr>
        <w:t xml:space="preserve">r </w:t>
      </w:r>
      <w:r>
        <w:rPr>
          <w:rFonts w:ascii="Times New Roman" w:hAnsi="Times New Roman"/>
          <w:color w:val="191919"/>
          <w:spacing w:val="-2"/>
          <w:sz w:val="18"/>
          <w:szCs w:val="18"/>
        </w:rPr>
        <w:t>voca</w:t>
      </w:r>
      <w:r>
        <w:rPr>
          <w:rFonts w:ascii="Times New Roman" w:hAnsi="Times New Roman"/>
          <w:color w:val="191919"/>
          <w:sz w:val="18"/>
          <w:szCs w:val="18"/>
        </w:rPr>
        <w:t xml:space="preserve">l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instrumenta</w:t>
      </w:r>
      <w:r>
        <w:rPr>
          <w:rFonts w:ascii="Times New Roman" w:hAnsi="Times New Roman"/>
          <w:color w:val="191919"/>
          <w:sz w:val="18"/>
          <w:szCs w:val="18"/>
        </w:rPr>
        <w:t xml:space="preserve">l </w:t>
      </w:r>
      <w:r>
        <w:rPr>
          <w:rFonts w:ascii="Times New Roman" w:hAnsi="Times New Roman"/>
          <w:color w:val="191919"/>
          <w:spacing w:val="-2"/>
          <w:sz w:val="18"/>
          <w:szCs w:val="18"/>
        </w:rPr>
        <w:t>appl</w:t>
      </w:r>
      <w:r>
        <w:rPr>
          <w:rFonts w:ascii="Times New Roman" w:hAnsi="Times New Roman"/>
          <w:color w:val="191919"/>
          <w:spacing w:val="-3"/>
          <w:sz w:val="18"/>
          <w:szCs w:val="18"/>
        </w:rPr>
        <w:t>i</w:t>
      </w:r>
      <w:r>
        <w:rPr>
          <w:rFonts w:ascii="Times New Roman" w:hAnsi="Times New Roman"/>
          <w:color w:val="191919"/>
          <w:spacing w:val="-2"/>
          <w:sz w:val="18"/>
          <w:szCs w:val="18"/>
        </w:rPr>
        <w:t>e</w:t>
      </w:r>
      <w:r>
        <w:rPr>
          <w:rFonts w:ascii="Times New Roman" w:hAnsi="Times New Roman"/>
          <w:color w:val="191919"/>
          <w:sz w:val="18"/>
          <w:szCs w:val="18"/>
        </w:rPr>
        <w:t xml:space="preserve">d </w:t>
      </w:r>
      <w:r>
        <w:rPr>
          <w:rFonts w:ascii="Times New Roman" w:hAnsi="Times New Roman"/>
          <w:color w:val="191919"/>
          <w:spacing w:val="-2"/>
          <w:sz w:val="18"/>
          <w:szCs w:val="18"/>
        </w:rPr>
        <w:t>courses</w:t>
      </w:r>
      <w:del w:id="26" w:author=" " w:date="2011-05-16T11:11:00Z">
        <w:r w:rsidDel="00221937">
          <w:rPr>
            <w:rFonts w:ascii="Times New Roman" w:hAnsi="Times New Roman"/>
            <w:color w:val="191919"/>
            <w:sz w:val="18"/>
            <w:szCs w:val="18"/>
          </w:rPr>
          <w:delText xml:space="preserve">, </w:delText>
        </w:r>
        <w:r w:rsidDel="00221937">
          <w:rPr>
            <w:rFonts w:ascii="Times New Roman" w:hAnsi="Times New Roman"/>
            <w:color w:val="191919"/>
            <w:spacing w:val="-2"/>
            <w:sz w:val="18"/>
            <w:szCs w:val="18"/>
          </w:rPr>
          <w:delText>stu- dent</w:delText>
        </w:r>
        <w:r w:rsidDel="00221937">
          <w:rPr>
            <w:rFonts w:ascii="Times New Roman" w:hAnsi="Times New Roman"/>
            <w:color w:val="191919"/>
            <w:sz w:val="18"/>
            <w:szCs w:val="18"/>
          </w:rPr>
          <w:delText>s</w:delText>
        </w:r>
      </w:del>
      <w:r>
        <w:rPr>
          <w:rFonts w:ascii="Times New Roman" w:hAnsi="Times New Roman"/>
          <w:color w:val="191919"/>
          <w:spacing w:val="-11"/>
          <w:sz w:val="18"/>
          <w:szCs w:val="18"/>
        </w:rPr>
        <w:t xml:space="preserve"> </w:t>
      </w:r>
      <w:ins w:id="27" w:author=" " w:date="2011-05-16T11:11:00Z">
        <w:r>
          <w:rPr>
            <w:rFonts w:ascii="Times New Roman" w:hAnsi="Times New Roman"/>
            <w:color w:val="191919"/>
            <w:spacing w:val="-11"/>
            <w:sz w:val="18"/>
            <w:szCs w:val="18"/>
          </w:rPr>
          <w:t xml:space="preserve">students </w:t>
        </w:r>
      </w:ins>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instructio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requisit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proficienc</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vi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auditio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2"/>
          <w:sz w:val="18"/>
          <w:szCs w:val="18"/>
        </w:rPr>
        <w:t>jurie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auditio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prior 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acceptanc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applie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required</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Recita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presente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w:t>
      </w:r>
      <w:r>
        <w:rPr>
          <w:rFonts w:ascii="Times New Roman" w:hAnsi="Times New Roman"/>
          <w:color w:val="191919"/>
          <w:spacing w:val="-3"/>
          <w:sz w:val="18"/>
          <w:szCs w:val="18"/>
        </w:rPr>
        <w:t>d</w:t>
      </w:r>
      <w:r>
        <w:rPr>
          <w:rFonts w:ascii="Times New Roman" w:hAnsi="Times New Roman"/>
          <w:color w:val="191919"/>
          <w:spacing w:val="-2"/>
          <w:sz w:val="18"/>
          <w:szCs w:val="18"/>
        </w:rPr>
        <w:t>uate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Additionall</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acceptanc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discipline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w:t>
      </w:r>
      <w:r>
        <w:rPr>
          <w:rFonts w:ascii="Times New Roman" w:hAnsi="Times New Roman"/>
          <w:color w:val="191919"/>
          <w:sz w:val="18"/>
          <w:szCs w:val="18"/>
        </w:rPr>
        <w:t>5</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ear</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perfor</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5"/>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w:t>
      </w:r>
      <w:r>
        <w:rPr>
          <w:rFonts w:ascii="Times New Roman" w:hAnsi="Times New Roman"/>
          <w:color w:val="191919"/>
          <w:spacing w:val="-3"/>
          <w:sz w:val="18"/>
          <w:szCs w:val="18"/>
        </w:rPr>
        <w:t>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del w:id="28" w:author=" " w:date="2011-05-16T11:12:00Z">
        <w:r w:rsidDel="00221937">
          <w:rPr>
            <w:rFonts w:ascii="Times New Roman" w:hAnsi="Times New Roman"/>
            <w:color w:val="191919"/>
            <w:spacing w:val="-2"/>
            <w:sz w:val="18"/>
            <w:szCs w:val="18"/>
          </w:rPr>
          <w:delText>De</w:delText>
        </w:r>
      </w:del>
      <w:del w:id="29" w:author=" " w:date="2011-03-21T13:57:00Z">
        <w:r w:rsidDel="00030045">
          <w:rPr>
            <w:rFonts w:ascii="Times New Roman" w:hAnsi="Times New Roman"/>
            <w:color w:val="191919"/>
            <w:spacing w:val="-2"/>
            <w:sz w:val="18"/>
            <w:szCs w:val="18"/>
          </w:rPr>
          <w:delText xml:space="preserve">- </w:delText>
        </w:r>
      </w:del>
      <w:del w:id="30" w:author=" " w:date="2011-05-16T11:12:00Z">
        <w:r w:rsidDel="00221937">
          <w:rPr>
            <w:rFonts w:ascii="Times New Roman" w:hAnsi="Times New Roman"/>
            <w:color w:val="191919"/>
            <w:spacing w:val="-2"/>
            <w:sz w:val="18"/>
            <w:szCs w:val="18"/>
          </w:rPr>
          <w:delText>partmenta</w:delText>
        </w:r>
        <w:r w:rsidDel="00221937">
          <w:rPr>
            <w:rFonts w:ascii="Times New Roman" w:hAnsi="Times New Roman"/>
            <w:color w:val="191919"/>
            <w:sz w:val="18"/>
            <w:szCs w:val="18"/>
          </w:rPr>
          <w:delText>l</w:delText>
        </w:r>
        <w:r w:rsidDel="00221937">
          <w:rPr>
            <w:rFonts w:ascii="Times New Roman" w:hAnsi="Times New Roman"/>
            <w:color w:val="191919"/>
            <w:spacing w:val="-3"/>
            <w:sz w:val="18"/>
            <w:szCs w:val="18"/>
          </w:rPr>
          <w:delText xml:space="preserve"> </w:delText>
        </w:r>
      </w:del>
      <w:ins w:id="31" w:author=" " w:date="2011-05-16T11:12:00Z">
        <w:r>
          <w:rPr>
            <w:rFonts w:ascii="Times New Roman" w:hAnsi="Times New Roman"/>
            <w:color w:val="191919"/>
            <w:spacing w:val="-3"/>
            <w:sz w:val="18"/>
            <w:szCs w:val="18"/>
          </w:rPr>
          <w:t xml:space="preserve">Departmental </w:t>
        </w:r>
      </w:ins>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Pr="00AE3903" w:rsidRDefault="001050CA" w:rsidP="00AE3903">
      <w:pPr>
        <w:widowControl w:val="0"/>
        <w:autoSpaceDE w:val="0"/>
        <w:autoSpaceDN w:val="0"/>
        <w:adjustRightInd w:val="0"/>
        <w:spacing w:after="0" w:line="250" w:lineRule="auto"/>
        <w:ind w:left="120" w:right="991" w:firstLine="0"/>
        <w:jc w:val="both"/>
        <w:rPr>
          <w:rFonts w:ascii="Times New Roman" w:hAnsi="Times New Roman"/>
          <w:color w:val="191919"/>
          <w:spacing w:val="-9"/>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Speec</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2"/>
          <w:sz w:val="18"/>
          <w:szCs w:val="18"/>
        </w:rPr>
        <w:t>Theatr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concentration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specializati</w:t>
      </w:r>
      <w:r>
        <w:rPr>
          <w:rFonts w:ascii="Times New Roman" w:hAnsi="Times New Roman"/>
          <w:color w:val="191919"/>
          <w:spacing w:val="-3"/>
          <w:sz w:val="18"/>
          <w:szCs w:val="18"/>
        </w:rPr>
        <w:t>o</w:t>
      </w:r>
      <w:r>
        <w:rPr>
          <w:rFonts w:ascii="Times New Roman" w:hAnsi="Times New Roman"/>
          <w:color w:val="191919"/>
          <w:spacing w:val="-2"/>
          <w:sz w:val="18"/>
          <w:szCs w:val="18"/>
        </w:rPr>
        <w:t>n</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Speec</w:t>
      </w:r>
      <w:r>
        <w:rPr>
          <w:rFonts w:ascii="Times New Roman" w:hAnsi="Times New Roman"/>
          <w:color w:val="191919"/>
          <w:sz w:val="18"/>
          <w:szCs w:val="18"/>
        </w:rPr>
        <w:t>h</w:t>
      </w:r>
      <w:r>
        <w:rPr>
          <w:rFonts w:ascii="Times New Roman" w:hAnsi="Times New Roman"/>
          <w:color w:val="191919"/>
          <w:spacing w:val="-9"/>
          <w:sz w:val="18"/>
          <w:szCs w:val="18"/>
        </w:rPr>
        <w:t xml:space="preserve"> </w:t>
      </w:r>
      <w:del w:id="32" w:author=" " w:date="2011-05-16T11:12:00Z">
        <w:r w:rsidDel="00221937">
          <w:rPr>
            <w:rFonts w:ascii="Times New Roman" w:hAnsi="Times New Roman"/>
            <w:color w:val="191919"/>
            <w:spacing w:val="-2"/>
            <w:sz w:val="18"/>
            <w:szCs w:val="18"/>
          </w:rPr>
          <w:delText>Con- centratio</w:delText>
        </w:r>
        <w:r w:rsidDel="00221937">
          <w:rPr>
            <w:rFonts w:ascii="Times New Roman" w:hAnsi="Times New Roman"/>
            <w:color w:val="191919"/>
            <w:sz w:val="18"/>
            <w:szCs w:val="18"/>
          </w:rPr>
          <w:delText>n</w:delText>
        </w:r>
        <w:r w:rsidDel="00221937">
          <w:rPr>
            <w:rFonts w:ascii="Times New Roman" w:hAnsi="Times New Roman"/>
            <w:color w:val="191919"/>
            <w:spacing w:val="-5"/>
            <w:sz w:val="18"/>
            <w:szCs w:val="18"/>
          </w:rPr>
          <w:delText xml:space="preserve"> </w:delText>
        </w:r>
      </w:del>
      <w:ins w:id="33" w:author=" " w:date="2011-05-16T11:13:00Z">
        <w:r>
          <w:rPr>
            <w:rFonts w:ascii="Times New Roman" w:hAnsi="Times New Roman"/>
            <w:color w:val="191919"/>
            <w:spacing w:val="-5"/>
            <w:sz w:val="18"/>
            <w:szCs w:val="18"/>
          </w:rPr>
          <w:t xml:space="preserve">Concentration </w:t>
        </w:r>
      </w:ins>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Theatr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Concentration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objective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w:t>
      </w:r>
      <w:r>
        <w:rPr>
          <w:rFonts w:ascii="Times New Roman" w:hAnsi="Times New Roman"/>
          <w:color w:val="191919"/>
          <w:spacing w:val="-13"/>
          <w:sz w:val="18"/>
          <w:szCs w:val="18"/>
        </w:rPr>
        <w:t>w</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radi</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television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announcin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politics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consul</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fac- ult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advic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serv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ambitions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flexibilit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 xml:space="preserve">in </w:t>
      </w:r>
      <w:r>
        <w:rPr>
          <w:rFonts w:ascii="Times New Roman" w:hAnsi="Times New Roman"/>
          <w:color w:val="191919"/>
          <w:spacing w:val="-3"/>
          <w:sz w:val="18"/>
          <w:szCs w:val="18"/>
        </w:rPr>
        <w:t>meetin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varie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interest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caree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objective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Eac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concentration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specifi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requirements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dramati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performances, </w:t>
      </w:r>
      <w:r>
        <w:rPr>
          <w:rFonts w:ascii="Times New Roman" w:hAnsi="Times New Roman"/>
          <w:color w:val="191919"/>
          <w:spacing w:val="-2"/>
          <w:sz w:val="18"/>
          <w:szCs w:val="18"/>
        </w:rPr>
        <w:t>qualifyin</w:t>
      </w:r>
      <w:r>
        <w:rPr>
          <w:rFonts w:ascii="Times New Roman" w:hAnsi="Times New Roman"/>
          <w:color w:val="191919"/>
          <w:sz w:val="18"/>
          <w:szCs w:val="18"/>
        </w:rPr>
        <w:t>g</w:t>
      </w:r>
      <w:r>
        <w:rPr>
          <w:rFonts w:ascii="Times New Roman" w:hAnsi="Times New Roman"/>
          <w:color w:val="191919"/>
          <w:spacing w:val="-2"/>
          <w:sz w:val="18"/>
          <w:szCs w:val="18"/>
        </w:rPr>
        <w:t xml:space="preserve"> examinations</w:t>
      </w:r>
      <w:r>
        <w:rPr>
          <w:rFonts w:ascii="Times New Roman" w:hAnsi="Times New Roman"/>
          <w:color w:val="191919"/>
          <w:sz w:val="18"/>
          <w:szCs w:val="18"/>
        </w:rPr>
        <w:t>,</w:t>
      </w:r>
      <w:r>
        <w:rPr>
          <w:rFonts w:ascii="Times New Roman" w:hAnsi="Times New Roman"/>
          <w:color w:val="191919"/>
          <w:spacing w:val="-2"/>
          <w:sz w:val="18"/>
          <w:szCs w:val="18"/>
        </w:rPr>
        <w:t xml:space="preserve"> ora</w:t>
      </w:r>
      <w:r>
        <w:rPr>
          <w:rFonts w:ascii="Times New Roman" w:hAnsi="Times New Roman"/>
          <w:color w:val="191919"/>
          <w:sz w:val="18"/>
          <w:szCs w:val="18"/>
        </w:rPr>
        <w:t>l</w:t>
      </w:r>
      <w:r>
        <w:rPr>
          <w:rFonts w:ascii="Times New Roman" w:hAnsi="Times New Roman"/>
          <w:color w:val="191919"/>
          <w:spacing w:val="-2"/>
          <w:sz w:val="18"/>
          <w:szCs w:val="18"/>
        </w:rPr>
        <w:t xml:space="preserve"> presentations</w:t>
      </w:r>
      <w:r>
        <w:rPr>
          <w:rFonts w:ascii="Times New Roman" w:hAnsi="Times New Roman"/>
          <w:color w:val="191919"/>
          <w:sz w:val="18"/>
          <w:szCs w:val="18"/>
        </w:rPr>
        <w:t>,</w:t>
      </w:r>
      <w:r>
        <w:rPr>
          <w:rFonts w:ascii="Times New Roman" w:hAnsi="Times New Roman"/>
          <w:color w:val="191919"/>
          <w:spacing w:val="-2"/>
          <w:sz w:val="18"/>
          <w:szCs w:val="18"/>
        </w:rPr>
        <w:t xml:space="preserve"> etc.</w:t>
      </w:r>
      <w:r>
        <w:rPr>
          <w:rFonts w:ascii="Times New Roman" w:hAnsi="Times New Roman"/>
          <w:color w:val="191919"/>
          <w:sz w:val="18"/>
          <w:szCs w:val="18"/>
        </w:rPr>
        <w:t>;</w:t>
      </w:r>
      <w:r>
        <w:rPr>
          <w:rFonts w:ascii="Times New Roman" w:hAnsi="Times New Roman"/>
          <w:color w:val="191919"/>
          <w:spacing w:val="-2"/>
          <w:sz w:val="18"/>
          <w:szCs w:val="18"/>
        </w:rPr>
        <w:t xml:space="preserve"> 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bot</w:t>
      </w:r>
      <w:r>
        <w:rPr>
          <w:rFonts w:ascii="Times New Roman" w:hAnsi="Times New Roman"/>
          <w:color w:val="191919"/>
          <w:sz w:val="18"/>
          <w:szCs w:val="18"/>
        </w:rPr>
        <w:t>h</w:t>
      </w:r>
      <w:r>
        <w:rPr>
          <w:rFonts w:ascii="Times New Roman" w:hAnsi="Times New Roman"/>
          <w:color w:val="191919"/>
          <w:spacing w:val="-2"/>
          <w:sz w:val="18"/>
          <w:szCs w:val="18"/>
        </w:rPr>
        <w:t xml:space="preserve"> concentration</w:t>
      </w:r>
      <w:r>
        <w:rPr>
          <w:rFonts w:ascii="Times New Roman" w:hAnsi="Times New Roman"/>
          <w:color w:val="191919"/>
          <w:sz w:val="18"/>
          <w:szCs w:val="18"/>
        </w:rPr>
        <w:t>s</w:t>
      </w:r>
      <w:r>
        <w:rPr>
          <w:rFonts w:ascii="Times New Roman" w:hAnsi="Times New Roman"/>
          <w:color w:val="191919"/>
          <w:spacing w:val="-2"/>
          <w:sz w:val="18"/>
          <w:szCs w:val="18"/>
        </w:rPr>
        <w:t xml:space="preserve"> ar</w:t>
      </w:r>
      <w:r>
        <w:rPr>
          <w:rFonts w:ascii="Times New Roman" w:hAnsi="Times New Roman"/>
          <w:color w:val="191919"/>
          <w:sz w:val="18"/>
          <w:szCs w:val="18"/>
        </w:rPr>
        <w:t>e</w:t>
      </w:r>
      <w:r>
        <w:rPr>
          <w:rFonts w:ascii="Times New Roman" w:hAnsi="Times New Roman"/>
          <w:color w:val="191919"/>
          <w:spacing w:val="-2"/>
          <w:sz w:val="18"/>
          <w:szCs w:val="18"/>
        </w:rPr>
        <w:t xml:space="preserve"> require</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grad</w:t>
      </w:r>
      <w:r>
        <w:rPr>
          <w:rFonts w:ascii="Times New Roman" w:hAnsi="Times New Roman"/>
          <w:color w:val="191919"/>
          <w:sz w:val="18"/>
          <w:szCs w:val="18"/>
        </w:rPr>
        <w:t>e</w:t>
      </w:r>
      <w:r>
        <w:rPr>
          <w:rFonts w:ascii="Times New Roman" w:hAnsi="Times New Roman"/>
          <w:color w:val="191919"/>
          <w:spacing w:val="-2"/>
          <w:sz w:val="18"/>
          <w:szCs w:val="18"/>
        </w:rPr>
        <w:t xml:space="preserve"> 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2.2</w:t>
      </w:r>
      <w:r>
        <w:rPr>
          <w:rFonts w:ascii="Times New Roman" w:hAnsi="Times New Roman"/>
          <w:color w:val="191919"/>
          <w:sz w:val="18"/>
          <w:szCs w:val="18"/>
        </w:rPr>
        <w:t>5</w:t>
      </w:r>
      <w:r>
        <w:rPr>
          <w:rFonts w:ascii="Times New Roman" w:hAnsi="Times New Roman"/>
          <w:color w:val="191919"/>
          <w:spacing w:val="-2"/>
          <w:sz w:val="18"/>
          <w:szCs w:val="18"/>
        </w:rPr>
        <w:t xml:space="preserve"> or bette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Speec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Theatre</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o</w:t>
      </w:r>
      <w:r>
        <w:rPr>
          <w:rFonts w:ascii="Times New Roman" w:hAnsi="Times New Roman"/>
          <w:color w:val="191919"/>
          <w:spacing w:val="-2"/>
          <w:sz w:val="18"/>
          <w:szCs w:val="18"/>
        </w:rPr>
        <w:t>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must 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Examination.</w:t>
      </w: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6" w:after="0" w:line="280" w:lineRule="exact"/>
        <w:rPr>
          <w:rFonts w:ascii="Times New Roman" w:hAnsi="Times New Roman"/>
          <w:color w:val="000000"/>
          <w:sz w:val="28"/>
          <w:szCs w:val="28"/>
        </w:rPr>
      </w:pPr>
    </w:p>
    <w:p w:rsidR="001050CA" w:rsidRDefault="001050CA" w:rsidP="00AE3903">
      <w:pPr>
        <w:widowControl w:val="0"/>
        <w:autoSpaceDE w:val="0"/>
        <w:autoSpaceDN w:val="0"/>
        <w:adjustRightInd w:val="0"/>
        <w:spacing w:after="0"/>
        <w:ind w:left="120" w:right="7787" w:firstLine="0"/>
        <w:jc w:val="both"/>
        <w:rPr>
          <w:rFonts w:ascii="Times New Roman" w:hAnsi="Times New Roman"/>
          <w:color w:val="000000"/>
          <w:sz w:val="18"/>
          <w:szCs w:val="18"/>
        </w:rPr>
      </w:pPr>
      <w:r>
        <w:rPr>
          <w:rFonts w:ascii="Times New Roman" w:hAnsi="Times New Roman"/>
          <w:b/>
          <w:bCs/>
          <w:color w:val="191919"/>
          <w:sz w:val="24"/>
          <w:szCs w:val="24"/>
        </w:rPr>
        <w:t>B</w:t>
      </w:r>
      <w:r>
        <w:rPr>
          <w:rFonts w:ascii="Times New Roman" w:hAnsi="Times New Roman"/>
          <w:b/>
          <w:bCs/>
          <w:color w:val="191919"/>
          <w:sz w:val="18"/>
          <w:szCs w:val="18"/>
        </w:rPr>
        <w:t>ACHELOR</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OF</w:t>
      </w:r>
      <w:r>
        <w:rPr>
          <w:rFonts w:ascii="Times New Roman" w:hAnsi="Times New Roman"/>
          <w:b/>
          <w:bCs/>
          <w:color w:val="191919"/>
          <w:spacing w:val="8"/>
          <w:sz w:val="18"/>
          <w:szCs w:val="18"/>
        </w:rPr>
        <w:t xml:space="preserve"> </w:t>
      </w:r>
      <w:r>
        <w:rPr>
          <w:rFonts w:ascii="Times New Roman" w:hAnsi="Times New Roman"/>
          <w:b/>
          <w:bCs/>
          <w:color w:val="191919"/>
          <w:sz w:val="24"/>
          <w:szCs w:val="24"/>
        </w:rPr>
        <w:t>M</w:t>
      </w:r>
      <w:r>
        <w:rPr>
          <w:rFonts w:ascii="Times New Roman" w:hAnsi="Times New Roman"/>
          <w:b/>
          <w:bCs/>
          <w:color w:val="191919"/>
          <w:sz w:val="18"/>
          <w:szCs w:val="18"/>
        </w:rPr>
        <w:t>USIC</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E</w:t>
      </w:r>
      <w:r>
        <w:rPr>
          <w:rFonts w:ascii="Times New Roman" w:hAnsi="Times New Roman"/>
          <w:b/>
          <w:bCs/>
          <w:color w:val="191919"/>
          <w:sz w:val="18"/>
          <w:szCs w:val="18"/>
        </w:rPr>
        <w:t>DUC</w:t>
      </w:r>
      <w:r>
        <w:rPr>
          <w:rFonts w:ascii="Times New Roman" w:hAnsi="Times New Roman"/>
          <w:b/>
          <w:bCs/>
          <w:color w:val="191919"/>
          <w:spacing w:val="-13"/>
          <w:sz w:val="18"/>
          <w:szCs w:val="18"/>
        </w:rPr>
        <w:t>A</w:t>
      </w:r>
      <w:r>
        <w:rPr>
          <w:rFonts w:ascii="Times New Roman" w:hAnsi="Times New Roman"/>
          <w:b/>
          <w:bCs/>
          <w:color w:val="191919"/>
          <w:sz w:val="18"/>
          <w:szCs w:val="18"/>
        </w:rPr>
        <w:t>TION</w:t>
      </w:r>
    </w:p>
    <w:p w:rsidR="001050CA" w:rsidRDefault="001050CA" w:rsidP="00AE3903">
      <w:pPr>
        <w:widowControl w:val="0"/>
        <w:autoSpaceDE w:val="0"/>
        <w:autoSpaceDN w:val="0"/>
        <w:adjustRightInd w:val="0"/>
        <w:spacing w:before="30" w:after="0" w:line="250" w:lineRule="auto"/>
        <w:ind w:left="120" w:right="989" w:firstLine="0"/>
        <w:jc w:val="both"/>
        <w:rPr>
          <w:rFonts w:ascii="Times New Roman" w:hAnsi="Times New Roman"/>
          <w:color w:val="000000"/>
          <w:sz w:val="18"/>
          <w:szCs w:val="18"/>
        </w:rPr>
      </w:pPr>
      <w:r>
        <w:rPr>
          <w:rFonts w:ascii="Times New Roman" w:hAnsi="Times New Roman"/>
          <w:color w:val="191919"/>
          <w:sz w:val="18"/>
          <w:szCs w:val="18"/>
        </w:rPr>
        <w:t>The music education program will o</w:t>
      </w:r>
      <w:r>
        <w:rPr>
          <w:rFonts w:ascii="Times New Roman" w:hAnsi="Times New Roman"/>
          <w:color w:val="191919"/>
          <w:spacing w:val="-3"/>
          <w:sz w:val="18"/>
          <w:szCs w:val="18"/>
        </w:rPr>
        <w:t>f</w:t>
      </w:r>
      <w:r>
        <w:rPr>
          <w:rFonts w:ascii="Times New Roman" w:hAnsi="Times New Roman"/>
          <w:color w:val="191919"/>
          <w:sz w:val="18"/>
          <w:szCs w:val="18"/>
        </w:rPr>
        <w:t xml:space="preserve">fer study leading to the Bachelor of Music Education degree with applied concentrations in </w:t>
      </w:r>
      <w:r>
        <w:rPr>
          <w:rFonts w:ascii="Times New Roman" w:hAnsi="Times New Roman"/>
          <w:color w:val="191919"/>
          <w:spacing w:val="-1"/>
          <w:sz w:val="18"/>
          <w:szCs w:val="18"/>
        </w:rPr>
        <w:t>o</w:t>
      </w:r>
      <w:r>
        <w:rPr>
          <w:rFonts w:ascii="Times New Roman" w:hAnsi="Times New Roman"/>
          <w:color w:val="191919"/>
          <w:sz w:val="18"/>
          <w:szCs w:val="18"/>
        </w:rPr>
        <w:t xml:space="preserve">ne of the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1"/>
          <w:sz w:val="18"/>
          <w:szCs w:val="18"/>
        </w:rPr>
        <w:t>categories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voice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piano</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woodwind</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bras</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1"/>
          <w:sz w:val="18"/>
          <w:szCs w:val="18"/>
        </w:rPr>
        <w:t>percussio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instruments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complete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1"/>
          <w:sz w:val="18"/>
          <w:szCs w:val="18"/>
        </w:rPr>
        <w:t>primari</w:t>
      </w:r>
      <w:r>
        <w:rPr>
          <w:rFonts w:ascii="Times New Roman" w:hAnsi="Times New Roman"/>
          <w:color w:val="191919"/>
          <w:spacing w:val="-3"/>
          <w:sz w:val="18"/>
          <w:szCs w:val="18"/>
        </w:rPr>
        <w:t>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 xml:space="preserve">music </w:t>
      </w:r>
      <w:r>
        <w:rPr>
          <w:rFonts w:ascii="Times New Roman" w:hAnsi="Times New Roman"/>
          <w:color w:val="191919"/>
          <w:sz w:val="18"/>
          <w:szCs w:val="18"/>
        </w:rPr>
        <w:t>area</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Department</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Fine</w:t>
      </w:r>
      <w:r>
        <w:rPr>
          <w:rFonts w:ascii="Times New Roman" w:hAnsi="Times New Roman"/>
          <w:color w:val="191919"/>
          <w:spacing w:val="-5"/>
          <w:sz w:val="18"/>
          <w:szCs w:val="18"/>
        </w:rPr>
        <w:t xml:space="preserve"> </w:t>
      </w:r>
      <w:r>
        <w:rPr>
          <w:rFonts w:ascii="Times New Roman" w:hAnsi="Times New Roman"/>
          <w:color w:val="191919"/>
          <w:sz w:val="18"/>
          <w:szCs w:val="18"/>
        </w:rPr>
        <w:t>Arts,</w:t>
      </w:r>
      <w:r>
        <w:rPr>
          <w:rFonts w:ascii="Times New Roman" w:hAnsi="Times New Roman"/>
          <w:color w:val="191919"/>
          <w:spacing w:val="5"/>
          <w:sz w:val="18"/>
          <w:szCs w:val="18"/>
        </w:rPr>
        <w:t xml:space="preserve"> </w:t>
      </w:r>
      <w:r>
        <w:rPr>
          <w:rFonts w:ascii="Times New Roman" w:hAnsi="Times New Roman"/>
          <w:color w:val="191919"/>
          <w:sz w:val="18"/>
          <w:szCs w:val="18"/>
        </w:rPr>
        <w:t>howeve</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teaching</w:t>
      </w:r>
      <w:r>
        <w:rPr>
          <w:rFonts w:ascii="Times New Roman" w:hAnsi="Times New Roman"/>
          <w:color w:val="191919"/>
          <w:spacing w:val="5"/>
          <w:sz w:val="18"/>
          <w:szCs w:val="18"/>
        </w:rPr>
        <w:t xml:space="preserve"> </w:t>
      </w:r>
      <w:r>
        <w:rPr>
          <w:rFonts w:ascii="Times New Roman" w:hAnsi="Times New Roman"/>
          <w:color w:val="191919"/>
          <w:sz w:val="18"/>
          <w:szCs w:val="18"/>
        </w:rPr>
        <w:t>certification</w:t>
      </w:r>
      <w:r>
        <w:rPr>
          <w:rFonts w:ascii="Times New Roman" w:hAnsi="Times New Roman"/>
          <w:color w:val="191919"/>
          <w:spacing w:val="5"/>
          <w:sz w:val="18"/>
          <w:szCs w:val="18"/>
        </w:rPr>
        <w:t xml:space="preserve"> </w:t>
      </w:r>
      <w:r>
        <w:rPr>
          <w:rFonts w:ascii="Times New Roman" w:hAnsi="Times New Roman"/>
          <w:color w:val="191919"/>
          <w:sz w:val="18"/>
          <w:szCs w:val="18"/>
        </w:rPr>
        <w:t>will</w:t>
      </w:r>
      <w:r>
        <w:rPr>
          <w:rFonts w:ascii="Times New Roman" w:hAnsi="Times New Roman"/>
          <w:color w:val="191919"/>
          <w:spacing w:val="5"/>
          <w:sz w:val="18"/>
          <w:szCs w:val="18"/>
        </w:rPr>
        <w:t xml:space="preserve"> </w:t>
      </w:r>
      <w:r>
        <w:rPr>
          <w:rFonts w:ascii="Times New Roman" w:hAnsi="Times New Roman"/>
          <w:color w:val="191919"/>
          <w:sz w:val="18"/>
          <w:szCs w:val="18"/>
        </w:rPr>
        <w:t>be</w:t>
      </w:r>
      <w:r>
        <w:rPr>
          <w:rFonts w:ascii="Times New Roman" w:hAnsi="Times New Roman"/>
          <w:color w:val="191919"/>
          <w:spacing w:val="5"/>
          <w:sz w:val="18"/>
          <w:szCs w:val="18"/>
        </w:rPr>
        <w:t xml:space="preserve"> </w:t>
      </w:r>
      <w:r>
        <w:rPr>
          <w:rFonts w:ascii="Times New Roman" w:hAnsi="Times New Roman"/>
          <w:color w:val="191919"/>
          <w:sz w:val="18"/>
          <w:szCs w:val="18"/>
        </w:rPr>
        <w:t>earned</w:t>
      </w:r>
      <w:r>
        <w:rPr>
          <w:rFonts w:ascii="Times New Roman" w:hAnsi="Times New Roman"/>
          <w:color w:val="191919"/>
          <w:spacing w:val="5"/>
          <w:sz w:val="18"/>
          <w:szCs w:val="18"/>
        </w:rPr>
        <w:t xml:space="preserve"> </w:t>
      </w:r>
      <w:r>
        <w:rPr>
          <w:rFonts w:ascii="Times New Roman" w:hAnsi="Times New Roman"/>
          <w:color w:val="191919"/>
          <w:sz w:val="18"/>
          <w:szCs w:val="18"/>
        </w:rPr>
        <w:t>through</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College</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Education.</w:t>
      </w:r>
      <w:r>
        <w:rPr>
          <w:rFonts w:ascii="Times New Roman" w:hAnsi="Times New Roman"/>
          <w:color w:val="191919"/>
          <w:spacing w:val="5"/>
          <w:sz w:val="18"/>
          <w:szCs w:val="18"/>
        </w:rPr>
        <w:t xml:space="preserve"> </w:t>
      </w:r>
      <w:r>
        <w:rPr>
          <w:rFonts w:ascii="Times New Roman" w:hAnsi="Times New Roman"/>
          <w:color w:val="191919"/>
          <w:sz w:val="18"/>
          <w:szCs w:val="18"/>
        </w:rPr>
        <w:t>Curr</w:t>
      </w:r>
      <w:r>
        <w:rPr>
          <w:rFonts w:ascii="Times New Roman" w:hAnsi="Times New Roman"/>
          <w:color w:val="191919"/>
          <w:spacing w:val="-1"/>
          <w:sz w:val="18"/>
          <w:szCs w:val="18"/>
        </w:rPr>
        <w:t>i</w:t>
      </w:r>
      <w:r>
        <w:rPr>
          <w:rFonts w:ascii="Times New Roman" w:hAnsi="Times New Roman"/>
          <w:color w:val="191919"/>
          <w:sz w:val="18"/>
          <w:szCs w:val="18"/>
        </w:rPr>
        <w:t>culum</w:t>
      </w:r>
      <w:r>
        <w:rPr>
          <w:rFonts w:ascii="Times New Roman" w:hAnsi="Times New Roman"/>
          <w:color w:val="191919"/>
          <w:spacing w:val="5"/>
          <w:sz w:val="18"/>
          <w:szCs w:val="18"/>
        </w:rPr>
        <w:t xml:space="preserve"> </w:t>
      </w:r>
      <w:del w:id="34" w:author=" " w:date="2011-05-16T11:13:00Z">
        <w:r w:rsidDel="00221937">
          <w:rPr>
            <w:rFonts w:ascii="Times New Roman" w:hAnsi="Times New Roman"/>
            <w:color w:val="191919"/>
            <w:sz w:val="18"/>
            <w:szCs w:val="18"/>
          </w:rPr>
          <w:delText>com- ponents</w:delText>
        </w:r>
        <w:r w:rsidDel="00221937">
          <w:rPr>
            <w:rFonts w:ascii="Times New Roman" w:hAnsi="Times New Roman"/>
            <w:color w:val="191919"/>
            <w:spacing w:val="3"/>
            <w:sz w:val="18"/>
            <w:szCs w:val="18"/>
          </w:rPr>
          <w:delText xml:space="preserve"> </w:delText>
        </w:r>
      </w:del>
      <w:ins w:id="35" w:author=" " w:date="2011-05-16T11:13:00Z">
        <w:r>
          <w:rPr>
            <w:rFonts w:ascii="Times New Roman" w:hAnsi="Times New Roman"/>
            <w:color w:val="191919"/>
            <w:spacing w:val="3"/>
            <w:sz w:val="18"/>
            <w:szCs w:val="18"/>
          </w:rPr>
          <w:t xml:space="preserve">components </w:t>
        </w:r>
      </w:ins>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program</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study</w:t>
      </w:r>
      <w:r>
        <w:rPr>
          <w:rFonts w:ascii="Times New Roman" w:hAnsi="Times New Roman"/>
          <w:color w:val="191919"/>
          <w:spacing w:val="3"/>
          <w:sz w:val="18"/>
          <w:szCs w:val="18"/>
        </w:rPr>
        <w:t xml:space="preserve"> </w:t>
      </w:r>
      <w:r>
        <w:rPr>
          <w:rFonts w:ascii="Times New Roman" w:hAnsi="Times New Roman"/>
          <w:color w:val="191919"/>
          <w:sz w:val="18"/>
          <w:szCs w:val="18"/>
        </w:rPr>
        <w:t>are</w:t>
      </w:r>
      <w:r>
        <w:rPr>
          <w:rFonts w:ascii="Times New Roman" w:hAnsi="Times New Roman"/>
          <w:color w:val="191919"/>
          <w:spacing w:val="3"/>
          <w:sz w:val="18"/>
          <w:szCs w:val="18"/>
        </w:rPr>
        <w:t xml:space="preserve"> </w:t>
      </w:r>
      <w:r>
        <w:rPr>
          <w:rFonts w:ascii="Times New Roman" w:hAnsi="Times New Roman"/>
          <w:color w:val="191919"/>
          <w:sz w:val="18"/>
          <w:szCs w:val="18"/>
        </w:rPr>
        <w:t>(1)</w:t>
      </w:r>
      <w:r>
        <w:rPr>
          <w:rFonts w:ascii="Times New Roman" w:hAnsi="Times New Roman"/>
          <w:color w:val="191919"/>
          <w:spacing w:val="-7"/>
          <w:sz w:val="18"/>
          <w:szCs w:val="18"/>
        </w:rPr>
        <w:t xml:space="preserve"> </w:t>
      </w:r>
      <w:r>
        <w:rPr>
          <w:rFonts w:ascii="Times New Roman" w:hAnsi="Times New Roman"/>
          <w:color w:val="191919"/>
          <w:sz w:val="18"/>
          <w:szCs w:val="18"/>
        </w:rPr>
        <w:t>Area</w:t>
      </w:r>
      <w:r>
        <w:rPr>
          <w:rFonts w:ascii="Times New Roman" w:hAnsi="Times New Roman"/>
          <w:color w:val="191919"/>
          <w:spacing w:val="-7"/>
          <w:sz w:val="18"/>
          <w:szCs w:val="18"/>
        </w:rPr>
        <w:t xml:space="preserve"> </w:t>
      </w:r>
      <w:r>
        <w:rPr>
          <w:rFonts w:ascii="Times New Roman" w:hAnsi="Times New Roman"/>
          <w:color w:val="191919"/>
          <w:sz w:val="18"/>
          <w:szCs w:val="18"/>
        </w:rPr>
        <w:t>A-E</w:t>
      </w:r>
      <w:r>
        <w:rPr>
          <w:rFonts w:ascii="Times New Roman" w:hAnsi="Times New Roman"/>
          <w:color w:val="191919"/>
          <w:spacing w:val="3"/>
          <w:sz w:val="18"/>
          <w:szCs w:val="18"/>
        </w:rPr>
        <w:t xml:space="preserve"> </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University</w:t>
      </w:r>
      <w:r>
        <w:rPr>
          <w:rFonts w:ascii="Times New Roman" w:hAnsi="Times New Roman"/>
          <w:color w:val="191919"/>
          <w:spacing w:val="3"/>
          <w:sz w:val="18"/>
          <w:szCs w:val="18"/>
        </w:rPr>
        <w:t xml:space="preserve"> </w:t>
      </w:r>
      <w:r>
        <w:rPr>
          <w:rFonts w:ascii="Times New Roman" w:hAnsi="Times New Roman"/>
          <w:color w:val="191919"/>
          <w:sz w:val="18"/>
          <w:szCs w:val="18"/>
        </w:rPr>
        <w:t>Core</w:t>
      </w:r>
      <w:r>
        <w:rPr>
          <w:rFonts w:ascii="Times New Roman" w:hAnsi="Times New Roman"/>
          <w:color w:val="191919"/>
          <w:spacing w:val="3"/>
          <w:sz w:val="18"/>
          <w:szCs w:val="18"/>
        </w:rPr>
        <w:t xml:space="preserve"> </w:t>
      </w:r>
      <w:r>
        <w:rPr>
          <w:rFonts w:ascii="Times New Roman" w:hAnsi="Times New Roman"/>
          <w:color w:val="191919"/>
          <w:sz w:val="18"/>
          <w:szCs w:val="18"/>
        </w:rPr>
        <w:t>Courses,</w:t>
      </w:r>
      <w:r>
        <w:rPr>
          <w:rFonts w:ascii="Times New Roman" w:hAnsi="Times New Roman"/>
          <w:color w:val="191919"/>
          <w:spacing w:val="3"/>
          <w:sz w:val="18"/>
          <w:szCs w:val="18"/>
        </w:rPr>
        <w:t xml:space="preserve"> </w:t>
      </w:r>
      <w:r>
        <w:rPr>
          <w:rFonts w:ascii="Times New Roman" w:hAnsi="Times New Roman"/>
          <w:color w:val="191919"/>
          <w:sz w:val="18"/>
          <w:szCs w:val="18"/>
        </w:rPr>
        <w:t>(2)</w:t>
      </w:r>
      <w:r>
        <w:rPr>
          <w:rFonts w:ascii="Times New Roman" w:hAnsi="Times New Roman"/>
          <w:color w:val="191919"/>
          <w:spacing w:val="-7"/>
          <w:sz w:val="18"/>
          <w:szCs w:val="18"/>
        </w:rPr>
        <w:t xml:space="preserve"> </w:t>
      </w:r>
      <w:r>
        <w:rPr>
          <w:rFonts w:ascii="Times New Roman" w:hAnsi="Times New Roman"/>
          <w:color w:val="191919"/>
          <w:sz w:val="18"/>
          <w:szCs w:val="18"/>
        </w:rPr>
        <w:t>Area</w:t>
      </w:r>
      <w:r>
        <w:rPr>
          <w:rFonts w:ascii="Times New Roman" w:hAnsi="Times New Roman"/>
          <w:color w:val="191919"/>
          <w:spacing w:val="3"/>
          <w:sz w:val="18"/>
          <w:szCs w:val="18"/>
        </w:rPr>
        <w:t xml:space="preserve"> </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Courses</w:t>
      </w:r>
      <w:r>
        <w:rPr>
          <w:rFonts w:ascii="Times New Roman" w:hAnsi="Times New Roman"/>
          <w:color w:val="191919"/>
          <w:spacing w:val="3"/>
          <w:sz w:val="18"/>
          <w:szCs w:val="18"/>
        </w:rPr>
        <w:t xml:space="preserve"> </w:t>
      </w:r>
      <w:r>
        <w:rPr>
          <w:rFonts w:ascii="Times New Roman" w:hAnsi="Times New Roman"/>
          <w:color w:val="191919"/>
          <w:sz w:val="18"/>
          <w:szCs w:val="18"/>
        </w:rPr>
        <w:t>Related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Majo</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(3)</w:t>
      </w:r>
      <w:r>
        <w:rPr>
          <w:rFonts w:ascii="Times New Roman" w:hAnsi="Times New Roman"/>
          <w:color w:val="191919"/>
          <w:spacing w:val="-7"/>
          <w:sz w:val="18"/>
          <w:szCs w:val="18"/>
        </w:rPr>
        <w:t xml:space="preserve"> </w:t>
      </w:r>
      <w:r>
        <w:rPr>
          <w:rFonts w:ascii="Times New Roman" w:hAnsi="Times New Roman"/>
          <w:color w:val="191919"/>
          <w:sz w:val="18"/>
          <w:szCs w:val="18"/>
        </w:rPr>
        <w:t>Area</w:t>
      </w:r>
      <w:r>
        <w:rPr>
          <w:rFonts w:ascii="Times New Roman" w:hAnsi="Times New Roman"/>
          <w:color w:val="191919"/>
          <w:spacing w:val="2"/>
          <w:sz w:val="18"/>
          <w:szCs w:val="18"/>
        </w:rPr>
        <w:t xml:space="preserve"> </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Major Requirements;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(4)</w:t>
      </w:r>
      <w:r>
        <w:rPr>
          <w:rFonts w:ascii="Times New Roman" w:hAnsi="Times New Roman"/>
          <w:color w:val="191919"/>
          <w:spacing w:val="-13"/>
          <w:sz w:val="18"/>
          <w:szCs w:val="18"/>
        </w:rPr>
        <w:t xml:space="preserve"> </w:t>
      </w:r>
      <w:r>
        <w:rPr>
          <w:rFonts w:ascii="Times New Roman" w:hAnsi="Times New Roman"/>
          <w:color w:val="191919"/>
          <w:sz w:val="18"/>
          <w:szCs w:val="18"/>
        </w:rPr>
        <w:t>Area</w:t>
      </w:r>
      <w:r>
        <w:rPr>
          <w:rFonts w:ascii="Times New Roman" w:hAnsi="Times New Roman"/>
          <w:color w:val="191919"/>
          <w:spacing w:val="-3"/>
          <w:sz w:val="18"/>
          <w:szCs w:val="18"/>
        </w:rPr>
        <w:t xml:space="preserve"> </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Professional</w:t>
      </w:r>
      <w:r>
        <w:rPr>
          <w:rFonts w:ascii="Times New Roman" w:hAnsi="Times New Roman"/>
          <w:color w:val="191919"/>
          <w:spacing w:val="-3"/>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Courses.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order</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be</w:t>
      </w:r>
      <w:r>
        <w:rPr>
          <w:rFonts w:ascii="Times New Roman" w:hAnsi="Times New Roman"/>
          <w:color w:val="191919"/>
          <w:spacing w:val="-3"/>
          <w:sz w:val="18"/>
          <w:szCs w:val="18"/>
        </w:rPr>
        <w:t xml:space="preserve"> </w:t>
      </w:r>
      <w:r>
        <w:rPr>
          <w:rFonts w:ascii="Times New Roman" w:hAnsi="Times New Roman"/>
          <w:color w:val="191919"/>
          <w:sz w:val="18"/>
          <w:szCs w:val="18"/>
        </w:rPr>
        <w:t>admitted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Music</w:t>
      </w:r>
      <w:r>
        <w:rPr>
          <w:rFonts w:ascii="Times New Roman" w:hAnsi="Times New Roman"/>
          <w:color w:val="191919"/>
          <w:spacing w:val="-3"/>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Program,</w:t>
      </w:r>
      <w:r>
        <w:rPr>
          <w:rFonts w:ascii="Times New Roman" w:hAnsi="Times New Roman"/>
          <w:color w:val="191919"/>
          <w:spacing w:val="-3"/>
          <w:sz w:val="18"/>
          <w:szCs w:val="18"/>
        </w:rPr>
        <w:t xml:space="preserve"> </w:t>
      </w:r>
      <w:r>
        <w:rPr>
          <w:rFonts w:ascii="Times New Roman" w:hAnsi="Times New Roman"/>
          <w:color w:val="191919"/>
          <w:sz w:val="18"/>
          <w:szCs w:val="18"/>
        </w:rPr>
        <w:t>students</w:t>
      </w:r>
      <w:r>
        <w:rPr>
          <w:rFonts w:ascii="Times New Roman" w:hAnsi="Times New Roman"/>
          <w:color w:val="191919"/>
          <w:spacing w:val="-4"/>
          <w:sz w:val="18"/>
          <w:szCs w:val="18"/>
        </w:rPr>
        <w:t xml:space="preserve"> </w:t>
      </w:r>
      <w:r>
        <w:rPr>
          <w:rFonts w:ascii="Times New Roman" w:hAnsi="Times New Roman"/>
          <w:color w:val="191919"/>
          <w:sz w:val="18"/>
          <w:szCs w:val="18"/>
        </w:rPr>
        <w:t>must</w:t>
      </w:r>
      <w:r>
        <w:rPr>
          <w:rFonts w:ascii="Times New Roman" w:hAnsi="Times New Roman"/>
          <w:color w:val="191919"/>
          <w:spacing w:val="-3"/>
          <w:sz w:val="18"/>
          <w:szCs w:val="18"/>
        </w:rPr>
        <w:t xml:space="preserve"> </w:t>
      </w:r>
      <w:r>
        <w:rPr>
          <w:rFonts w:ascii="Times New Roman" w:hAnsi="Times New Roman"/>
          <w:color w:val="191919"/>
          <w:sz w:val="18"/>
          <w:szCs w:val="18"/>
        </w:rPr>
        <w:t xml:space="preserve">first </w:t>
      </w:r>
      <w:r>
        <w:rPr>
          <w:rFonts w:ascii="Times New Roman" w:hAnsi="Times New Roman"/>
          <w:color w:val="191919"/>
          <w:spacing w:val="-1"/>
          <w:sz w:val="18"/>
          <w:szCs w:val="18"/>
        </w:rPr>
        <w:t>mee</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admittanc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requirements</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1"/>
          <w:sz w:val="18"/>
          <w:szCs w:val="18"/>
        </w:rPr>
        <w:t>Additionall</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auditio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instrumen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voic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acceptanc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pacing w:val="-2"/>
          <w:sz w:val="18"/>
          <w:szCs w:val="18"/>
        </w:rPr>
        <w:t>n</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 xml:space="preserve">program, </w:t>
      </w:r>
      <w:r>
        <w:rPr>
          <w:rFonts w:ascii="Times New Roman" w:hAnsi="Times New Roman"/>
          <w:color w:val="191919"/>
          <w:sz w:val="18"/>
          <w:szCs w:val="18"/>
        </w:rPr>
        <w:t>and must meet the requirements of the College of Education for admission to the</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Program.</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AE3903">
      <w:pPr>
        <w:widowControl w:val="0"/>
        <w:autoSpaceDE w:val="0"/>
        <w:autoSpaceDN w:val="0"/>
        <w:adjustRightInd w:val="0"/>
        <w:spacing w:after="0"/>
        <w:ind w:left="120" w:right="8339" w:firstLine="0"/>
        <w:jc w:val="both"/>
        <w:rPr>
          <w:rFonts w:ascii="Times New Roman" w:hAnsi="Times New Roman"/>
          <w:color w:val="000000"/>
          <w:sz w:val="18"/>
          <w:szCs w:val="18"/>
        </w:rPr>
      </w:pPr>
      <w:r>
        <w:rPr>
          <w:rFonts w:ascii="Times New Roman" w:hAnsi="Times New Roman"/>
          <w:color w:val="191919"/>
          <w:sz w:val="18"/>
          <w:szCs w:val="18"/>
        </w:rPr>
        <w:t>The non-course requirements include:</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Pr="00AE3903" w:rsidRDefault="001050CA" w:rsidP="00AE3903">
      <w:pPr>
        <w:pStyle w:val="ListParagraph"/>
        <w:widowControl w:val="0"/>
        <w:numPr>
          <w:ilvl w:val="1"/>
          <w:numId w:val="13"/>
        </w:numPr>
        <w:autoSpaceDE w:val="0"/>
        <w:autoSpaceDN w:val="0"/>
        <w:adjustRightInd w:val="0"/>
        <w:spacing w:after="0"/>
        <w:ind w:left="540" w:right="960"/>
        <w:rPr>
          <w:rFonts w:ascii="Times New Roman" w:hAnsi="Times New Roman"/>
          <w:color w:val="000000"/>
          <w:sz w:val="18"/>
          <w:szCs w:val="18"/>
        </w:rPr>
      </w:pPr>
      <w:r w:rsidRPr="00AE3903">
        <w:rPr>
          <w:rFonts w:ascii="Times New Roman" w:hAnsi="Times New Roman"/>
          <w:color w:val="191919"/>
          <w:sz w:val="18"/>
          <w:szCs w:val="18"/>
        </w:rPr>
        <w:t>A</w:t>
      </w:r>
      <w:r w:rsidRPr="00AE3903">
        <w:rPr>
          <w:rFonts w:ascii="Times New Roman" w:hAnsi="Times New Roman"/>
          <w:color w:val="191919"/>
          <w:spacing w:val="-10"/>
          <w:sz w:val="18"/>
          <w:szCs w:val="18"/>
        </w:rPr>
        <w:t xml:space="preserve"> </w:t>
      </w:r>
      <w:r w:rsidRPr="00AE3903">
        <w:rPr>
          <w:rFonts w:ascii="Times New Roman" w:hAnsi="Times New Roman"/>
          <w:color w:val="191919"/>
          <w:sz w:val="18"/>
          <w:szCs w:val="18"/>
        </w:rPr>
        <w:t>2.5 G</w:t>
      </w:r>
      <w:r w:rsidRPr="00AE3903">
        <w:rPr>
          <w:rFonts w:ascii="Times New Roman" w:hAnsi="Times New Roman"/>
          <w:color w:val="191919"/>
          <w:spacing w:val="-17"/>
          <w:sz w:val="18"/>
          <w:szCs w:val="18"/>
        </w:rPr>
        <w:t>P</w:t>
      </w:r>
      <w:r w:rsidRPr="00AE3903">
        <w:rPr>
          <w:rFonts w:ascii="Times New Roman" w:hAnsi="Times New Roman"/>
          <w:color w:val="191919"/>
          <w:sz w:val="18"/>
          <w:szCs w:val="18"/>
        </w:rPr>
        <w:t>A</w:t>
      </w:r>
    </w:p>
    <w:p w:rsidR="001050CA" w:rsidRPr="00AE3903" w:rsidRDefault="001050CA" w:rsidP="00AE3903">
      <w:pPr>
        <w:pStyle w:val="ListParagraph"/>
        <w:widowControl w:val="0"/>
        <w:numPr>
          <w:ilvl w:val="1"/>
          <w:numId w:val="13"/>
        </w:numPr>
        <w:autoSpaceDE w:val="0"/>
        <w:autoSpaceDN w:val="0"/>
        <w:adjustRightInd w:val="0"/>
        <w:spacing w:before="9" w:after="0"/>
        <w:ind w:left="540" w:right="960"/>
        <w:rPr>
          <w:rFonts w:ascii="Times New Roman" w:hAnsi="Times New Roman"/>
          <w:color w:val="000000"/>
          <w:sz w:val="18"/>
          <w:szCs w:val="18"/>
        </w:rPr>
      </w:pPr>
      <w:r w:rsidRPr="00AE3903">
        <w:rPr>
          <w:rFonts w:ascii="Times New Roman" w:hAnsi="Times New Roman"/>
          <w:color w:val="191919"/>
          <w:sz w:val="18"/>
          <w:szCs w:val="18"/>
        </w:rPr>
        <w:t>Passing Regents’</w:t>
      </w:r>
      <w:r w:rsidRPr="00AE3903">
        <w:rPr>
          <w:rFonts w:ascii="Times New Roman" w:hAnsi="Times New Roman"/>
          <w:color w:val="191919"/>
          <w:spacing w:val="-17"/>
          <w:sz w:val="18"/>
          <w:szCs w:val="18"/>
        </w:rPr>
        <w:t xml:space="preserve"> </w:t>
      </w:r>
      <w:r w:rsidRPr="00AE3903">
        <w:rPr>
          <w:rFonts w:ascii="Times New Roman" w:hAnsi="Times New Roman"/>
          <w:color w:val="191919"/>
          <w:spacing w:val="-13"/>
          <w:sz w:val="18"/>
          <w:szCs w:val="18"/>
        </w:rPr>
        <w:t>T</w:t>
      </w:r>
      <w:r w:rsidRPr="00AE3903">
        <w:rPr>
          <w:rFonts w:ascii="Times New Roman" w:hAnsi="Times New Roman"/>
          <w:color w:val="191919"/>
          <w:sz w:val="18"/>
          <w:szCs w:val="18"/>
        </w:rPr>
        <w:t>est</w:t>
      </w:r>
    </w:p>
    <w:p w:rsidR="001050CA" w:rsidRPr="00AE3903" w:rsidRDefault="001050CA" w:rsidP="00AE3903">
      <w:pPr>
        <w:pStyle w:val="ListParagraph"/>
        <w:widowControl w:val="0"/>
        <w:numPr>
          <w:ilvl w:val="1"/>
          <w:numId w:val="13"/>
        </w:numPr>
        <w:autoSpaceDE w:val="0"/>
        <w:autoSpaceDN w:val="0"/>
        <w:adjustRightInd w:val="0"/>
        <w:spacing w:before="9" w:after="0"/>
        <w:ind w:left="540" w:right="960"/>
        <w:rPr>
          <w:rFonts w:ascii="Times New Roman" w:hAnsi="Times New Roman"/>
          <w:color w:val="000000"/>
          <w:sz w:val="18"/>
          <w:szCs w:val="18"/>
        </w:rPr>
      </w:pPr>
      <w:r w:rsidRPr="00AE3903">
        <w:rPr>
          <w:rFonts w:ascii="Times New Roman" w:hAnsi="Times New Roman"/>
          <w:color w:val="191919"/>
          <w:sz w:val="18"/>
          <w:szCs w:val="18"/>
        </w:rPr>
        <w:t xml:space="preserve">Passing the </w:t>
      </w:r>
      <w:del w:id="36" w:author=" " w:date="2011-05-16T11:13:00Z">
        <w:r w:rsidRPr="00AE3903" w:rsidDel="00221937">
          <w:rPr>
            <w:rFonts w:ascii="Times New Roman" w:hAnsi="Times New Roman"/>
            <w:color w:val="191919"/>
            <w:sz w:val="18"/>
            <w:szCs w:val="18"/>
          </w:rPr>
          <w:delText xml:space="preserve">PRAXIS </w:delText>
        </w:r>
      </w:del>
      <w:del w:id="37" w:author=" " w:date="2011-05-16T11:14:00Z">
        <w:r w:rsidRPr="00AE3903" w:rsidDel="00221937">
          <w:rPr>
            <w:rFonts w:ascii="Times New Roman" w:hAnsi="Times New Roman"/>
            <w:color w:val="191919"/>
            <w:sz w:val="18"/>
            <w:szCs w:val="18"/>
          </w:rPr>
          <w:delText xml:space="preserve">1 </w:delText>
        </w:r>
      </w:del>
      <w:ins w:id="38" w:author=" " w:date="2011-05-16T11:14:00Z">
        <w:r w:rsidRPr="00AE3903">
          <w:rPr>
            <w:rFonts w:ascii="Times New Roman" w:hAnsi="Times New Roman"/>
            <w:color w:val="191919"/>
            <w:sz w:val="18"/>
            <w:szCs w:val="18"/>
          </w:rPr>
          <w:t xml:space="preserve">GACE I </w:t>
        </w:r>
      </w:ins>
      <w:r w:rsidRPr="00AE3903">
        <w:rPr>
          <w:rFonts w:ascii="Times New Roman" w:hAnsi="Times New Roman"/>
          <w:color w:val="191919"/>
          <w:sz w:val="18"/>
          <w:szCs w:val="18"/>
        </w:rPr>
        <w:t>Exam (for full admittance into the</w:t>
      </w:r>
      <w:r w:rsidRPr="00AE3903">
        <w:rPr>
          <w:rFonts w:ascii="Times New Roman" w:hAnsi="Times New Roman"/>
          <w:color w:val="191919"/>
          <w:spacing w:val="-3"/>
          <w:sz w:val="18"/>
          <w:szCs w:val="18"/>
        </w:rPr>
        <w:t xml:space="preserve"> </w:t>
      </w:r>
      <w:r w:rsidRPr="00AE3903">
        <w:rPr>
          <w:rFonts w:ascii="Times New Roman" w:hAnsi="Times New Roman"/>
          <w:color w:val="191919"/>
          <w:spacing w:val="-13"/>
          <w:sz w:val="18"/>
          <w:szCs w:val="18"/>
        </w:rPr>
        <w:t>T</w:t>
      </w:r>
      <w:r w:rsidRPr="00AE3903">
        <w:rPr>
          <w:rFonts w:ascii="Times New Roman" w:hAnsi="Times New Roman"/>
          <w:color w:val="191919"/>
          <w:sz w:val="18"/>
          <w:szCs w:val="18"/>
        </w:rPr>
        <w:t>eacher Education Program and to be able to student teach)</w:t>
      </w:r>
      <w:ins w:id="39" w:author=" " w:date="2011-05-16T11:15:00Z">
        <w:r w:rsidRPr="00AE3903">
          <w:rPr>
            <w:rFonts w:ascii="Times New Roman" w:hAnsi="Times New Roman"/>
            <w:color w:val="191919"/>
            <w:sz w:val="18"/>
            <w:szCs w:val="18"/>
          </w:rPr>
          <w:t>.</w:t>
        </w:r>
      </w:ins>
    </w:p>
    <w:p w:rsidR="009D7097" w:rsidRDefault="001050CA">
      <w:pPr>
        <w:pStyle w:val="ListParagraph"/>
        <w:widowControl w:val="0"/>
        <w:numPr>
          <w:ilvl w:val="1"/>
          <w:numId w:val="13"/>
        </w:numPr>
        <w:autoSpaceDE w:val="0"/>
        <w:autoSpaceDN w:val="0"/>
        <w:adjustRightInd w:val="0"/>
        <w:spacing w:before="9" w:after="0"/>
        <w:ind w:left="540" w:right="960"/>
        <w:rPr>
          <w:rFonts w:ascii="Times New Roman" w:hAnsi="Times New Roman"/>
          <w:color w:val="000000"/>
          <w:sz w:val="18"/>
          <w:szCs w:val="18"/>
        </w:rPr>
        <w:pPrChange w:id="40" w:author=" " w:date="2011-05-16T11:15:00Z">
          <w:pPr>
            <w:widowControl w:val="0"/>
            <w:autoSpaceDE w:val="0"/>
            <w:autoSpaceDN w:val="0"/>
            <w:adjustRightInd w:val="0"/>
            <w:spacing w:after="0" w:line="197" w:lineRule="exact"/>
            <w:ind w:left="480"/>
          </w:pPr>
        </w:pPrChange>
      </w:pPr>
      <w:r w:rsidRPr="00AE3903">
        <w:rPr>
          <w:rFonts w:ascii="Times New Roman" w:hAnsi="Times New Roman"/>
          <w:color w:val="191919"/>
          <w:sz w:val="18"/>
          <w:szCs w:val="18"/>
        </w:rPr>
        <w:t xml:space="preserve">Passing of </w:t>
      </w:r>
      <w:del w:id="41" w:author=" " w:date="2011-05-16T11:14:00Z">
        <w:r w:rsidRPr="00AE3903" w:rsidDel="00221937">
          <w:rPr>
            <w:rFonts w:ascii="Times New Roman" w:hAnsi="Times New Roman"/>
            <w:color w:val="191919"/>
            <w:sz w:val="18"/>
            <w:szCs w:val="18"/>
          </w:rPr>
          <w:delText>PRAXIS II</w:delText>
        </w:r>
      </w:del>
      <w:ins w:id="42" w:author=" " w:date="2011-05-16T11:14:00Z">
        <w:r w:rsidRPr="00AE3903">
          <w:rPr>
            <w:rFonts w:ascii="Times New Roman" w:hAnsi="Times New Roman"/>
            <w:color w:val="191919"/>
            <w:sz w:val="18"/>
            <w:szCs w:val="18"/>
          </w:rPr>
          <w:t xml:space="preserve"> GACE II </w:t>
        </w:r>
      </w:ins>
      <w:r w:rsidRPr="00AE3903">
        <w:rPr>
          <w:rFonts w:ascii="Times New Roman" w:hAnsi="Times New Roman"/>
          <w:color w:val="191919"/>
          <w:sz w:val="18"/>
          <w:szCs w:val="18"/>
        </w:rPr>
        <w:t xml:space="preserve"> (required for graduation)</w:t>
      </w:r>
      <w:ins w:id="43" w:author=" " w:date="2011-05-16T11:15:00Z">
        <w:r w:rsidRPr="00AE3903">
          <w:rPr>
            <w:rFonts w:ascii="Times New Roman" w:hAnsi="Times New Roman"/>
            <w:color w:val="191919"/>
            <w:sz w:val="18"/>
            <w:szCs w:val="18"/>
          </w:rPr>
          <w:t>.</w:t>
        </w:r>
      </w:ins>
    </w:p>
    <w:p w:rsidR="009D7097" w:rsidRDefault="001050CA">
      <w:pPr>
        <w:pStyle w:val="ListParagraph"/>
        <w:numPr>
          <w:ilvl w:val="1"/>
          <w:numId w:val="13"/>
        </w:numPr>
        <w:ind w:left="540" w:right="960"/>
        <w:rPr>
          <w:rFonts w:ascii="Times New Roman" w:hAnsi="Times New Roman"/>
          <w:color w:val="191919"/>
          <w:sz w:val="18"/>
          <w:szCs w:val="18"/>
        </w:rPr>
        <w:pPrChange w:id="44" w:author=" " w:date="2011-05-16T11:15:00Z">
          <w:pPr>
            <w:widowControl w:val="0"/>
            <w:autoSpaceDE w:val="0"/>
            <w:autoSpaceDN w:val="0"/>
            <w:adjustRightInd w:val="0"/>
            <w:spacing w:after="0" w:line="197" w:lineRule="exact"/>
            <w:ind w:left="480"/>
          </w:pPr>
        </w:pPrChange>
      </w:pPr>
      <w:r w:rsidRPr="00AE3903">
        <w:rPr>
          <w:rFonts w:ascii="Times New Roman" w:hAnsi="Times New Roman"/>
          <w:color w:val="191919"/>
          <w:sz w:val="18"/>
          <w:szCs w:val="18"/>
        </w:rPr>
        <w:t>Beginning School Experience (two-week internship at one of the public schools during the first two weeks of school)</w:t>
      </w:r>
      <w:ins w:id="45" w:author=" " w:date="2011-05-16T11:15:00Z">
        <w:r w:rsidRPr="00AE3903">
          <w:rPr>
            <w:rFonts w:ascii="Times New Roman" w:hAnsi="Times New Roman"/>
            <w:color w:val="191919"/>
            <w:sz w:val="18"/>
            <w:szCs w:val="18"/>
          </w:rPr>
          <w:t>.</w:t>
        </w:r>
      </w:ins>
      <w:r w:rsidR="00AE3903">
        <w:rPr>
          <w:rFonts w:ascii="Times New Roman" w:hAnsi="Times New Roman"/>
          <w:color w:val="191919"/>
          <w:sz w:val="18"/>
          <w:szCs w:val="18"/>
        </w:rPr>
        <w:t xml:space="preserve"> </w:t>
      </w:r>
    </w:p>
    <w:p w:rsidR="001050CA" w:rsidRPr="00AE3903" w:rsidDel="00B56010" w:rsidRDefault="00AE3903" w:rsidP="00AE3903">
      <w:pPr>
        <w:pStyle w:val="ListParagraph"/>
        <w:widowControl w:val="0"/>
        <w:numPr>
          <w:ilvl w:val="0"/>
          <w:numId w:val="15"/>
        </w:numPr>
        <w:autoSpaceDE w:val="0"/>
        <w:autoSpaceDN w:val="0"/>
        <w:adjustRightInd w:val="0"/>
        <w:spacing w:before="9" w:after="0" w:line="262" w:lineRule="auto"/>
        <w:ind w:left="540" w:right="960"/>
        <w:rPr>
          <w:del w:id="46" w:author=" " w:date="2011-05-16T11:15:00Z"/>
          <w:rFonts w:ascii="Times New Roman" w:hAnsi="Times New Roman"/>
          <w:color w:val="191919"/>
          <w:sz w:val="18"/>
          <w:szCs w:val="18"/>
        </w:rPr>
      </w:pPr>
      <w:r>
        <w:rPr>
          <w:rFonts w:ascii="Times New Roman" w:hAnsi="Times New Roman"/>
          <w:color w:val="191919"/>
          <w:sz w:val="18"/>
          <w:szCs w:val="18"/>
        </w:rPr>
        <w:t xml:space="preserve">6. </w:t>
      </w:r>
      <w:r>
        <w:rPr>
          <w:rFonts w:ascii="Times New Roman" w:hAnsi="Times New Roman"/>
          <w:color w:val="191919"/>
          <w:sz w:val="18"/>
          <w:szCs w:val="18"/>
        </w:rPr>
        <w:tab/>
      </w:r>
      <w:r w:rsidR="001050CA" w:rsidRPr="00AE3903">
        <w:rPr>
          <w:rFonts w:ascii="Times New Roman" w:hAnsi="Times New Roman"/>
          <w:color w:val="191919"/>
          <w:sz w:val="18"/>
          <w:szCs w:val="18"/>
        </w:rPr>
        <w:t>Student membership in the College Music Educators National Conference (CMENC), and the</w:t>
      </w:r>
      <w:r w:rsidR="001050CA" w:rsidRPr="00AE3903">
        <w:rPr>
          <w:rFonts w:ascii="Times New Roman" w:hAnsi="Times New Roman"/>
          <w:color w:val="191919"/>
          <w:spacing w:val="15"/>
          <w:sz w:val="18"/>
          <w:szCs w:val="18"/>
        </w:rPr>
        <w:t xml:space="preserve"> </w:t>
      </w:r>
      <w:r w:rsidR="001050CA" w:rsidRPr="00AE3903">
        <w:rPr>
          <w:rFonts w:ascii="Times New Roman" w:hAnsi="Times New Roman"/>
          <w:color w:val="191919"/>
          <w:sz w:val="18"/>
          <w:szCs w:val="18"/>
        </w:rPr>
        <w:t>National Education</w:t>
      </w:r>
      <w:r w:rsidR="001050CA" w:rsidRPr="00AE3903">
        <w:rPr>
          <w:rFonts w:ascii="Times New Roman" w:hAnsi="Times New Roman"/>
          <w:color w:val="191919"/>
          <w:spacing w:val="-10"/>
          <w:sz w:val="18"/>
          <w:szCs w:val="18"/>
        </w:rPr>
        <w:t xml:space="preserve"> </w:t>
      </w:r>
      <w:r w:rsidR="001050CA" w:rsidRPr="00AE3903">
        <w:rPr>
          <w:rFonts w:ascii="Times New Roman" w:hAnsi="Times New Roman"/>
          <w:color w:val="191919"/>
          <w:sz w:val="18"/>
          <w:szCs w:val="18"/>
        </w:rPr>
        <w:t>Association (NEA) or</w:t>
      </w:r>
      <w:r w:rsidR="001050CA" w:rsidRPr="00AE3903">
        <w:rPr>
          <w:rFonts w:ascii="Times New Roman" w:hAnsi="Times New Roman"/>
          <w:color w:val="191919"/>
          <w:spacing w:val="-4"/>
          <w:sz w:val="18"/>
          <w:szCs w:val="18"/>
        </w:rPr>
        <w:t xml:space="preserve"> </w:t>
      </w:r>
      <w:r w:rsidR="001050CA" w:rsidRPr="00AE3903">
        <w:rPr>
          <w:rFonts w:ascii="Times New Roman" w:hAnsi="Times New Roman"/>
          <w:color w:val="191919"/>
          <w:sz w:val="18"/>
          <w:szCs w:val="18"/>
        </w:rPr>
        <w:t>the</w:t>
      </w:r>
      <w:r w:rsidR="001050CA" w:rsidRPr="00AE3903">
        <w:rPr>
          <w:rFonts w:ascii="Times New Roman" w:hAnsi="Times New Roman"/>
          <w:color w:val="191919"/>
          <w:spacing w:val="-4"/>
          <w:sz w:val="18"/>
          <w:szCs w:val="18"/>
        </w:rPr>
        <w:t xml:space="preserve"> </w:t>
      </w:r>
      <w:r w:rsidR="001050CA" w:rsidRPr="00AE3903">
        <w:rPr>
          <w:rFonts w:ascii="Times New Roman" w:hAnsi="Times New Roman"/>
          <w:color w:val="191919"/>
          <w:sz w:val="18"/>
          <w:szCs w:val="18"/>
        </w:rPr>
        <w:t>Professional</w:t>
      </w:r>
      <w:r w:rsidR="001050CA" w:rsidRPr="00AE3903">
        <w:rPr>
          <w:rFonts w:ascii="Times New Roman" w:hAnsi="Times New Roman"/>
          <w:color w:val="191919"/>
          <w:spacing w:val="-14"/>
          <w:sz w:val="18"/>
          <w:szCs w:val="18"/>
        </w:rPr>
        <w:t xml:space="preserve"> </w:t>
      </w:r>
      <w:r w:rsidR="001050CA" w:rsidRPr="00AE3903">
        <w:rPr>
          <w:rFonts w:ascii="Times New Roman" w:hAnsi="Times New Roman"/>
          <w:color w:val="191919"/>
          <w:sz w:val="18"/>
          <w:szCs w:val="18"/>
        </w:rPr>
        <w:t>Association</w:t>
      </w:r>
      <w:r w:rsidR="001050CA" w:rsidRPr="00AE3903">
        <w:rPr>
          <w:rFonts w:ascii="Times New Roman" w:hAnsi="Times New Roman"/>
          <w:color w:val="191919"/>
          <w:spacing w:val="-4"/>
          <w:sz w:val="18"/>
          <w:szCs w:val="18"/>
        </w:rPr>
        <w:t xml:space="preserve"> </w:t>
      </w:r>
      <w:r w:rsidR="001050CA" w:rsidRPr="00AE3903">
        <w:rPr>
          <w:rFonts w:ascii="Times New Roman" w:hAnsi="Times New Roman"/>
          <w:color w:val="191919"/>
          <w:sz w:val="18"/>
          <w:szCs w:val="18"/>
        </w:rPr>
        <w:t>of</w:t>
      </w:r>
      <w:r w:rsidR="001050CA" w:rsidRPr="00AE3903">
        <w:rPr>
          <w:rFonts w:ascii="Times New Roman" w:hAnsi="Times New Roman"/>
          <w:color w:val="191919"/>
          <w:spacing w:val="-4"/>
          <w:sz w:val="18"/>
          <w:szCs w:val="18"/>
        </w:rPr>
        <w:t xml:space="preserve"> </w:t>
      </w:r>
      <w:r w:rsidR="001050CA" w:rsidRPr="00AE3903">
        <w:rPr>
          <w:rFonts w:ascii="Times New Roman" w:hAnsi="Times New Roman"/>
          <w:color w:val="191919"/>
          <w:sz w:val="18"/>
          <w:szCs w:val="18"/>
        </w:rPr>
        <w:t>Geo</w:t>
      </w:r>
      <w:r w:rsidR="001050CA" w:rsidRPr="00AE3903">
        <w:rPr>
          <w:rFonts w:ascii="Times New Roman" w:hAnsi="Times New Roman"/>
          <w:color w:val="191919"/>
          <w:spacing w:val="-3"/>
          <w:sz w:val="18"/>
          <w:szCs w:val="18"/>
        </w:rPr>
        <w:t>r</w:t>
      </w:r>
      <w:r w:rsidR="001050CA" w:rsidRPr="00AE3903">
        <w:rPr>
          <w:rFonts w:ascii="Times New Roman" w:hAnsi="Times New Roman"/>
          <w:color w:val="191919"/>
          <w:sz w:val="18"/>
          <w:szCs w:val="18"/>
        </w:rPr>
        <w:t>gia</w:t>
      </w:r>
      <w:r w:rsidR="001050CA" w:rsidRPr="00AE3903">
        <w:rPr>
          <w:rFonts w:ascii="Times New Roman" w:hAnsi="Times New Roman"/>
          <w:color w:val="191919"/>
          <w:spacing w:val="-4"/>
          <w:sz w:val="18"/>
          <w:szCs w:val="18"/>
        </w:rPr>
        <w:t xml:space="preserve"> </w:t>
      </w:r>
      <w:r w:rsidR="001050CA" w:rsidRPr="00AE3903">
        <w:rPr>
          <w:rFonts w:ascii="Times New Roman" w:hAnsi="Times New Roman"/>
          <w:color w:val="191919"/>
          <w:sz w:val="18"/>
          <w:szCs w:val="18"/>
        </w:rPr>
        <w:t>Educators</w:t>
      </w:r>
      <w:r w:rsidR="001050CA" w:rsidRPr="00AE3903">
        <w:rPr>
          <w:rFonts w:ascii="Times New Roman" w:hAnsi="Times New Roman"/>
          <w:color w:val="191919"/>
          <w:spacing w:val="-4"/>
          <w:sz w:val="18"/>
          <w:szCs w:val="18"/>
        </w:rPr>
        <w:t xml:space="preserve"> </w:t>
      </w:r>
      <w:r w:rsidR="001050CA" w:rsidRPr="00AE3903">
        <w:rPr>
          <w:rFonts w:ascii="Times New Roman" w:hAnsi="Times New Roman"/>
          <w:color w:val="191919"/>
          <w:sz w:val="18"/>
          <w:szCs w:val="18"/>
        </w:rPr>
        <w:t>(</w:t>
      </w:r>
      <w:r w:rsidR="001050CA" w:rsidRPr="00AE3903">
        <w:rPr>
          <w:rFonts w:ascii="Times New Roman" w:hAnsi="Times New Roman"/>
          <w:color w:val="191919"/>
          <w:spacing w:val="-17"/>
          <w:sz w:val="18"/>
          <w:szCs w:val="18"/>
        </w:rPr>
        <w:t>P</w:t>
      </w:r>
      <w:r w:rsidR="001050CA" w:rsidRPr="00AE3903">
        <w:rPr>
          <w:rFonts w:ascii="Times New Roman" w:hAnsi="Times New Roman"/>
          <w:color w:val="191919"/>
          <w:sz w:val="18"/>
          <w:szCs w:val="18"/>
        </w:rPr>
        <w:t>AGE)</w:t>
      </w:r>
      <w:ins w:id="47" w:author=" " w:date="2011-05-16T11:15:00Z">
        <w:r w:rsidR="001050CA" w:rsidRPr="00AE3903">
          <w:rPr>
            <w:rFonts w:ascii="Times New Roman" w:hAnsi="Times New Roman"/>
            <w:color w:val="191919"/>
            <w:sz w:val="18"/>
            <w:szCs w:val="18"/>
          </w:rPr>
          <w:t>.</w:t>
        </w:r>
      </w:ins>
      <w:r w:rsidR="001050CA" w:rsidRPr="00AE3903">
        <w:rPr>
          <w:rFonts w:ascii="Times New Roman" w:hAnsi="Times New Roman"/>
          <w:color w:val="191919"/>
          <w:spacing w:val="-8"/>
          <w:sz w:val="18"/>
          <w:szCs w:val="18"/>
        </w:rPr>
        <w:t xml:space="preserve"> </w:t>
      </w:r>
      <w:del w:id="48" w:author=" " w:date="2011-05-16T11:15:00Z">
        <w:r w:rsidR="001050CA" w:rsidRPr="00AE3903" w:rsidDel="00B56010">
          <w:rPr>
            <w:rFonts w:ascii="Times New Roman" w:hAnsi="Times New Roman"/>
            <w:color w:val="191919"/>
            <w:sz w:val="18"/>
            <w:szCs w:val="18"/>
          </w:rPr>
          <w:delText>The</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Department</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o</w:delText>
        </w:r>
        <w:r w:rsidR="001050CA" w:rsidRPr="00AE3903" w:rsidDel="00B56010">
          <w:rPr>
            <w:rFonts w:ascii="Times New Roman" w:hAnsi="Times New Roman"/>
            <w:color w:val="191919"/>
            <w:spacing w:val="-3"/>
            <w:sz w:val="18"/>
            <w:szCs w:val="18"/>
          </w:rPr>
          <w:delText>f</w:delText>
        </w:r>
        <w:r w:rsidR="001050CA" w:rsidRPr="00AE3903" w:rsidDel="00B56010">
          <w:rPr>
            <w:rFonts w:ascii="Times New Roman" w:hAnsi="Times New Roman"/>
            <w:color w:val="191919"/>
            <w:sz w:val="18"/>
            <w:szCs w:val="18"/>
          </w:rPr>
          <w:delText>fers</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the</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M.Ed.</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degree</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in</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Music</w:delText>
        </w:r>
        <w:r w:rsidR="001050CA" w:rsidRPr="00AE3903" w:rsidDel="00B56010">
          <w:rPr>
            <w:rFonts w:ascii="Times New Roman" w:hAnsi="Times New Roman"/>
            <w:color w:val="191919"/>
            <w:spacing w:val="-4"/>
            <w:sz w:val="18"/>
            <w:szCs w:val="18"/>
          </w:rPr>
          <w:delText xml:space="preserve"> </w:delText>
        </w:r>
        <w:r w:rsidR="001050CA" w:rsidRPr="00AE3903" w:rsidDel="00B56010">
          <w:rPr>
            <w:rFonts w:ascii="Times New Roman" w:hAnsi="Times New Roman"/>
            <w:color w:val="191919"/>
            <w:sz w:val="18"/>
            <w:szCs w:val="18"/>
          </w:rPr>
          <w:delText>Education.</w:delText>
        </w:r>
        <w:r w:rsidR="001050CA" w:rsidRPr="00AE3903" w:rsidDel="00B56010">
          <w:rPr>
            <w:rFonts w:ascii="Times New Roman" w:hAnsi="Times New Roman"/>
            <w:color w:val="191919"/>
            <w:spacing w:val="-14"/>
            <w:sz w:val="18"/>
            <w:szCs w:val="18"/>
          </w:rPr>
          <w:delText xml:space="preserve"> </w:delText>
        </w:r>
        <w:r w:rsidR="001050CA" w:rsidRPr="00AE3903" w:rsidDel="00B56010">
          <w:rPr>
            <w:rFonts w:ascii="Times New Roman" w:hAnsi="Times New Roman"/>
            <w:color w:val="191919"/>
            <w:sz w:val="18"/>
            <w:szCs w:val="18"/>
          </w:rPr>
          <w:delText>A</w:delText>
        </w:r>
        <w:r w:rsidR="001050CA" w:rsidRPr="00AE3903" w:rsidDel="00B56010">
          <w:rPr>
            <w:rFonts w:ascii="Times New Roman" w:hAnsi="Times New Roman"/>
            <w:color w:val="191919"/>
            <w:spacing w:val="-14"/>
            <w:sz w:val="18"/>
            <w:szCs w:val="18"/>
          </w:rPr>
          <w:delText xml:space="preserve"> </w:delText>
        </w:r>
        <w:r w:rsidR="001050CA" w:rsidRPr="00AE3903" w:rsidDel="00B56010">
          <w:rPr>
            <w:rFonts w:ascii="Times New Roman" w:hAnsi="Times New Roman"/>
            <w:color w:val="191919"/>
            <w:sz w:val="18"/>
            <w:szCs w:val="18"/>
          </w:rPr>
          <w:delText>minim</w:delText>
        </w:r>
        <w:r w:rsidR="001050CA" w:rsidRPr="00AE3903" w:rsidDel="00B56010">
          <w:rPr>
            <w:rFonts w:ascii="Times New Roman" w:hAnsi="Times New Roman"/>
            <w:color w:val="191919"/>
            <w:spacing w:val="-1"/>
            <w:sz w:val="18"/>
            <w:szCs w:val="18"/>
          </w:rPr>
          <w:delText>u</w:delText>
        </w:r>
        <w:r w:rsidR="001050CA" w:rsidRPr="00AE3903" w:rsidDel="00B56010">
          <w:rPr>
            <w:rFonts w:ascii="Times New Roman" w:hAnsi="Times New Roman"/>
            <w:color w:val="191919"/>
            <w:sz w:val="18"/>
            <w:szCs w:val="18"/>
          </w:rPr>
          <w:delText>m of 36 semester hours is required in the following areas:</w:delText>
        </w:r>
        <w:r w:rsidR="001050CA" w:rsidRPr="00AE3903" w:rsidDel="00B56010">
          <w:rPr>
            <w:rFonts w:ascii="Times New Roman" w:hAnsi="Times New Roman"/>
            <w:color w:val="191919"/>
            <w:spacing w:val="-10"/>
            <w:sz w:val="18"/>
            <w:szCs w:val="18"/>
          </w:rPr>
          <w:delText xml:space="preserve"> </w:delText>
        </w:r>
        <w:r w:rsidR="001050CA" w:rsidRPr="00AE3903" w:rsidDel="00B56010">
          <w:rPr>
            <w:rFonts w:ascii="Times New Roman" w:hAnsi="Times New Roman"/>
            <w:color w:val="191919"/>
            <w:sz w:val="18"/>
            <w:szCs w:val="18"/>
          </w:rPr>
          <w:delText>A—Nature of the Learner (12); B—Musical Studies (13); C—Professional Studies (12) and D—Research Studies (3).</w:delText>
        </w:r>
        <w:r w:rsidR="001050CA" w:rsidRPr="00AE3903" w:rsidDel="00B56010">
          <w:rPr>
            <w:rFonts w:ascii="Times New Roman" w:hAnsi="Times New Roman"/>
            <w:color w:val="191919"/>
            <w:spacing w:val="-3"/>
            <w:sz w:val="18"/>
            <w:szCs w:val="18"/>
          </w:rPr>
          <w:delText xml:space="preserve"> </w:delText>
        </w:r>
        <w:r w:rsidR="001050CA" w:rsidRPr="00AE3903" w:rsidDel="00B56010">
          <w:rPr>
            <w:rFonts w:ascii="Times New Roman" w:hAnsi="Times New Roman"/>
            <w:color w:val="191919"/>
            <w:sz w:val="18"/>
            <w:szCs w:val="18"/>
          </w:rPr>
          <w:delText>The Department is governed by the admissions policies of the Graduate School and the</w:delText>
        </w:r>
      </w:del>
    </w:p>
    <w:p w:rsidR="009D7097" w:rsidRDefault="001050CA">
      <w:pPr>
        <w:pStyle w:val="ListParagraph"/>
        <w:ind w:left="540" w:right="960" w:hanging="360"/>
        <w:rPr>
          <w:color w:val="000000"/>
        </w:rPr>
        <w:pPrChange w:id="49" w:author=" " w:date="2011-05-16T11:15:00Z">
          <w:pPr>
            <w:widowControl w:val="0"/>
            <w:autoSpaceDE w:val="0"/>
            <w:autoSpaceDN w:val="0"/>
            <w:adjustRightInd w:val="0"/>
            <w:spacing w:after="0" w:line="197" w:lineRule="exact"/>
            <w:ind w:left="480"/>
          </w:pPr>
        </w:pPrChange>
      </w:pPr>
      <w:del w:id="50" w:author=" " w:date="2011-05-16T11:15:00Z">
        <w:r w:rsidDel="00B56010">
          <w:delText>College of Education.</w:delText>
        </w:r>
        <w:r w:rsidDel="00B56010">
          <w:rPr>
            <w:spacing w:val="-3"/>
          </w:rPr>
          <w:delText xml:space="preserve"> </w:delText>
        </w:r>
        <w:r w:rsidDel="00B56010">
          <w:delText>The Graduate School Bulletin has detailed information.</w:delText>
        </w:r>
      </w:del>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tabs>
          <w:tab w:val="left" w:pos="10700"/>
        </w:tabs>
        <w:autoSpaceDE w:val="0"/>
        <w:autoSpaceDN w:val="0"/>
        <w:adjustRightInd w:val="0"/>
        <w:spacing w:after="0" w:line="451" w:lineRule="exact"/>
        <w:ind w:left="4133"/>
        <w:rPr>
          <w:rFonts w:ascii="Century Gothic" w:hAnsi="Century Gothic" w:cs="Century Gothic"/>
          <w:color w:val="000000"/>
          <w:sz w:val="36"/>
          <w:szCs w:val="36"/>
        </w:rPr>
        <w:sectPr w:rsidR="001050CA" w:rsidSect="0009686A">
          <w:type w:val="continuous"/>
          <w:pgSz w:w="12240" w:h="15840"/>
          <w:pgMar w:top="1480" w:right="420" w:bottom="280" w:left="600" w:header="720" w:footer="288" w:gutter="0"/>
          <w:cols w:space="720" w:equalWidth="0">
            <w:col w:w="11220"/>
          </w:cols>
          <w:noEndnote/>
          <w:docGrid w:linePitch="299"/>
        </w:sectPr>
      </w:pPr>
    </w:p>
    <w:p w:rsidR="001050CA" w:rsidRDefault="008C02BC" w:rsidP="001050CA">
      <w:pPr>
        <w:widowControl w:val="0"/>
        <w:autoSpaceDE w:val="0"/>
        <w:autoSpaceDN w:val="0"/>
        <w:adjustRightInd w:val="0"/>
        <w:spacing w:before="7" w:after="0" w:line="120" w:lineRule="exact"/>
        <w:rPr>
          <w:rFonts w:ascii="Century Gothic" w:hAnsi="Century Gothic" w:cs="Century Gothic"/>
          <w:color w:val="000000"/>
          <w:sz w:val="12"/>
          <w:szCs w:val="12"/>
        </w:rPr>
      </w:pPr>
      <w:r>
        <w:rPr>
          <w:rFonts w:ascii="Times New Roman" w:hAnsi="Times New Roman"/>
          <w:noProof/>
          <w:color w:val="191919"/>
          <w:sz w:val="18"/>
          <w:szCs w:val="18"/>
        </w:rPr>
        <w:lastRenderedPageBreak/>
        <w:pict>
          <v:group id="_x0000_s3847" style="position:absolute;left:0;text-align:left;margin-left:-26.05pt;margin-top:-21.5pt;width:178.85pt;height:795.8pt;z-index:252044288" coordorigin="1642" coordsize="3577,15916">
            <v:rect id="_x0000_s3848"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848"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849" style="position:absolute;left:1642;width:3577;height:15916" coordorigin="1589" coordsize="3577,15916">
              <v:group id="_x0000_s3850" style="position:absolute;left:1589;width:1104;height:15916" coordorigin="5929,3" coordsize="1104,15916">
                <v:rect id="_x0000_s385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851"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852" style="position:absolute;left:5929;top:2404;width:1104;height:13112" coordorigin="3836,2408" coordsize="1104,13112">
                  <v:shape id="_x0000_s3853" type="#_x0000_t32" style="position:absolute;left:3889;top:4172;width:1051;height:0" o:connectortype="straight" strokeweight="2pt"/>
                  <v:shape id="_x0000_s3854" type="#_x0000_t32" style="position:absolute;left:3889;top:2408;width:1051;height:0" o:connectortype="straight" strokeweight="2pt"/>
                  <v:shape id="Freeform 2758" o:spid="_x0000_s385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85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857" type="#_x0000_t32" style="position:absolute;left:3889;top:6006;width:1051;height:0" o:connectortype="straight" strokeweight="2pt"/>
                  <v:shape id="_x0000_s3858" type="#_x0000_t32" style="position:absolute;left:3889;top:7786;width:1051;height:0" o:connectortype="straight" strokeweight="2pt"/>
                  <v:shape id="_x0000_s3859" type="#_x0000_t32" style="position:absolute;left:3889;top:9663;width:1051;height:0" o:connectortype="straight" strokeweight="2pt"/>
                  <v:shape id="_x0000_s3860" type="#_x0000_t32" style="position:absolute;left:3889;top:11481;width:1051;height:0" o:connectortype="straight" strokeweight="2pt"/>
                  <v:shape id="_x0000_s3861" type="#_x0000_t32" style="position:absolute;left:3889;top:13281;width:1051;height:0" o:connectortype="straight" strokeweight="2pt"/>
                </v:group>
              </v:group>
              <v:rect id="_x0000_s3862" style="position:absolute;left:2342;top:375;width:2824;height:421" fillcolor="white [3201]" strokecolor="#bfbfbf [2412]" strokeweight="2.5pt">
                <v:shadow color="#868686"/>
                <v:textbox>
                  <w:txbxContent>
                    <w:p w:rsidR="009D7097" w:rsidRDefault="009D7097" w:rsidP="008C02BC">
                      <w:pPr>
                        <w:ind w:right="-384" w:firstLine="0"/>
                        <w:jc w:val="center"/>
                      </w:pPr>
                      <w:r>
                        <w:t>Fine Arts</w:t>
                      </w:r>
                    </w:p>
                  </w:txbxContent>
                </v:textbox>
              </v:rect>
            </v:group>
          </v:group>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AE3903">
      <w:pPr>
        <w:widowControl w:val="0"/>
        <w:autoSpaceDE w:val="0"/>
        <w:autoSpaceDN w:val="0"/>
        <w:adjustRightInd w:val="0"/>
        <w:spacing w:before="20" w:after="0"/>
        <w:rPr>
          <w:rFonts w:ascii="Times New Roman" w:hAnsi="Times New Roman"/>
          <w:color w:val="000000"/>
          <w:sz w:val="18"/>
          <w:szCs w:val="18"/>
        </w:rPr>
      </w:pPr>
      <w:r>
        <w:rPr>
          <w:rFonts w:ascii="Times New Roman" w:hAnsi="Times New Roman"/>
          <w:b/>
          <w:bCs/>
          <w:color w:val="191919"/>
          <w:sz w:val="24"/>
          <w:szCs w:val="24"/>
        </w:rPr>
        <w:t>B</w:t>
      </w:r>
      <w:r>
        <w:rPr>
          <w:rFonts w:ascii="Times New Roman" w:hAnsi="Times New Roman"/>
          <w:b/>
          <w:bCs/>
          <w:color w:val="191919"/>
          <w:sz w:val="18"/>
          <w:szCs w:val="18"/>
        </w:rPr>
        <w:t>ACHELOR</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OF</w:t>
      </w:r>
      <w:r>
        <w:rPr>
          <w:rFonts w:ascii="Times New Roman" w:hAnsi="Times New Roman"/>
          <w:b/>
          <w:bCs/>
          <w:color w:val="191919"/>
          <w:spacing w:val="-5"/>
          <w:sz w:val="18"/>
          <w:szCs w:val="18"/>
        </w:rPr>
        <w:t xml:space="preserve"> </w:t>
      </w:r>
      <w:r>
        <w:rPr>
          <w:rFonts w:ascii="Times New Roman" w:hAnsi="Times New Roman"/>
          <w:b/>
          <w:bCs/>
          <w:color w:val="191919"/>
          <w:sz w:val="24"/>
          <w:szCs w:val="24"/>
        </w:rPr>
        <w:t>A</w:t>
      </w:r>
      <w:r>
        <w:rPr>
          <w:rFonts w:ascii="Times New Roman" w:hAnsi="Times New Roman"/>
          <w:b/>
          <w:bCs/>
          <w:color w:val="191919"/>
          <w:spacing w:val="-6"/>
          <w:sz w:val="18"/>
          <w:szCs w:val="18"/>
        </w:rPr>
        <w:t>R</w:t>
      </w:r>
      <w:r>
        <w:rPr>
          <w:rFonts w:ascii="Times New Roman" w:hAnsi="Times New Roman"/>
          <w:b/>
          <w:bCs/>
          <w:color w:val="191919"/>
          <w:sz w:val="18"/>
          <w:szCs w:val="18"/>
        </w:rPr>
        <w:t>TS</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D</w:t>
      </w:r>
      <w:r>
        <w:rPr>
          <w:rFonts w:ascii="Times New Roman" w:hAnsi="Times New Roman"/>
          <w:b/>
          <w:bCs/>
          <w:color w:val="191919"/>
          <w:sz w:val="18"/>
          <w:szCs w:val="18"/>
        </w:rPr>
        <w:t>EGREE</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IN</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pacing w:val="-6"/>
          <w:sz w:val="18"/>
          <w:szCs w:val="18"/>
        </w:rPr>
        <w:t>RT</w:t>
      </w:r>
    </w:p>
    <w:p w:rsidR="001050CA" w:rsidRDefault="001050CA" w:rsidP="001050CA">
      <w:pPr>
        <w:widowControl w:val="0"/>
        <w:autoSpaceDE w:val="0"/>
        <w:autoSpaceDN w:val="0"/>
        <w:adjustRightInd w:val="0"/>
        <w:spacing w:before="3" w:after="0" w:line="170" w:lineRule="exact"/>
        <w:rPr>
          <w:rFonts w:ascii="Times New Roman" w:hAnsi="Times New Roman"/>
          <w:color w:val="000000"/>
          <w:sz w:val="17"/>
          <w:szCs w:val="17"/>
        </w:rPr>
      </w:pPr>
    </w:p>
    <w:tbl>
      <w:tblPr>
        <w:tblW w:w="0" w:type="auto"/>
        <w:tblInd w:w="980" w:type="dxa"/>
        <w:tblLayout w:type="fixed"/>
        <w:tblCellMar>
          <w:left w:w="0" w:type="dxa"/>
          <w:right w:w="0" w:type="dxa"/>
        </w:tblCellMar>
        <w:tblLook w:val="0000"/>
      </w:tblPr>
      <w:tblGrid>
        <w:gridCol w:w="1924"/>
        <w:gridCol w:w="3096"/>
        <w:gridCol w:w="2824"/>
        <w:gridCol w:w="1963"/>
      </w:tblGrid>
      <w:tr w:rsidR="001050CA" w:rsidRPr="007A7452" w:rsidTr="001050CA">
        <w:trPr>
          <w:trHeight w:hRule="exact" w:val="733"/>
        </w:trPr>
        <w:tc>
          <w:tcPr>
            <w:tcW w:w="1924" w:type="dxa"/>
            <w:tcBorders>
              <w:top w:val="nil"/>
              <w:left w:val="nil"/>
              <w:bottom w:val="nil"/>
              <w:right w:val="nil"/>
            </w:tcBorders>
          </w:tcPr>
          <w:p w:rsidR="001050CA" w:rsidRPr="007A7452" w:rsidRDefault="001050CA" w:rsidP="00AE3903">
            <w:pPr>
              <w:widowControl w:val="0"/>
              <w:autoSpaceDE w:val="0"/>
              <w:autoSpaceDN w:val="0"/>
              <w:adjustRightInd w:val="0"/>
              <w:spacing w:before="70" w:after="0"/>
              <w:ind w:left="40" w:firstLine="0"/>
              <w:rPr>
                <w:rFonts w:ascii="Times New Roman" w:hAnsi="Times New Roman"/>
                <w:color w:val="000000"/>
                <w:sz w:val="18"/>
                <w:szCs w:val="18"/>
              </w:rPr>
            </w:pPr>
            <w:r w:rsidRPr="007A7452">
              <w:rPr>
                <w:rFonts w:ascii="Times New Roman" w:hAnsi="Times New Roman"/>
                <w:b/>
                <w:bCs/>
                <w:color w:val="191919"/>
                <w:spacing w:val="-2"/>
                <w:sz w:val="18"/>
                <w:szCs w:val="18"/>
              </w:rPr>
              <w:t>Majo</w:t>
            </w:r>
            <w:r w:rsidRPr="007A7452">
              <w:rPr>
                <w:rFonts w:ascii="Times New Roman" w:hAnsi="Times New Roman"/>
                <w:b/>
                <w:bCs/>
                <w:color w:val="191919"/>
                <w:sz w:val="18"/>
                <w:szCs w:val="18"/>
              </w:rPr>
              <w:t>r</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
                <w:sz w:val="18"/>
                <w:szCs w:val="18"/>
              </w:rPr>
              <w:t>Fiel</w:t>
            </w:r>
            <w:r w:rsidRPr="007A7452">
              <w:rPr>
                <w:rFonts w:ascii="Times New Roman" w:hAnsi="Times New Roman"/>
                <w:b/>
                <w:bCs/>
                <w:color w:val="191919"/>
                <w:sz w:val="18"/>
                <w:szCs w:val="18"/>
              </w:rPr>
              <w:t>d</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Courses</w:t>
            </w:r>
          </w:p>
          <w:p w:rsidR="001050CA" w:rsidRPr="007A7452" w:rsidRDefault="001050CA" w:rsidP="001050CA">
            <w:pPr>
              <w:widowControl w:val="0"/>
              <w:autoSpaceDE w:val="0"/>
              <w:autoSpaceDN w:val="0"/>
              <w:adjustRightInd w:val="0"/>
              <w:spacing w:before="8" w:after="0" w:line="220" w:lineRule="exact"/>
              <w:rPr>
                <w:rFonts w:ascii="Times New Roman" w:hAnsi="Times New Roman"/>
              </w:rPr>
            </w:pPr>
          </w:p>
          <w:p w:rsidR="001050CA" w:rsidRPr="007A7452" w:rsidRDefault="00AE3903" w:rsidP="0092519F">
            <w:pPr>
              <w:widowControl w:val="0"/>
              <w:autoSpaceDE w:val="0"/>
              <w:autoSpaceDN w:val="0"/>
              <w:adjustRightInd w:val="0"/>
              <w:spacing w:after="0"/>
              <w:ind w:firstLine="0"/>
              <w:rPr>
                <w:rFonts w:ascii="Times New Roman" w:hAnsi="Times New Roman"/>
                <w:sz w:val="24"/>
                <w:szCs w:val="24"/>
              </w:rPr>
            </w:pPr>
            <w:r>
              <w:rPr>
                <w:rFonts w:ascii="Times New Roman" w:hAnsi="Times New Roman"/>
                <w:color w:val="191919"/>
                <w:sz w:val="18"/>
                <w:szCs w:val="18"/>
              </w:rPr>
              <w:t xml:space="preserve"> </w:t>
            </w:r>
            <w:r w:rsidR="001050CA" w:rsidRPr="007A7452">
              <w:rPr>
                <w:rFonts w:ascii="Times New Roman" w:hAnsi="Times New Roman"/>
                <w:color w:val="191919"/>
                <w:sz w:val="18"/>
                <w:szCs w:val="18"/>
              </w:rPr>
              <w:t>ARST</w:t>
            </w:r>
            <w:r w:rsidR="001050CA" w:rsidRPr="007A7452">
              <w:rPr>
                <w:rFonts w:ascii="Times New Roman" w:hAnsi="Times New Roman"/>
                <w:color w:val="191919"/>
                <w:spacing w:val="-3"/>
                <w:sz w:val="18"/>
                <w:szCs w:val="18"/>
              </w:rPr>
              <w:t xml:space="preserve"> </w:t>
            </w:r>
            <w:r w:rsidR="001050CA" w:rsidRPr="007A7452">
              <w:rPr>
                <w:rFonts w:ascii="Times New Roman" w:hAnsi="Times New Roman"/>
                <w:color w:val="191919"/>
                <w:sz w:val="18"/>
                <w:szCs w:val="18"/>
              </w:rPr>
              <w:t>1001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before="5" w:after="0" w:line="100" w:lineRule="exact"/>
              <w:rPr>
                <w:rFonts w:ascii="Times New Roman" w:hAnsi="Times New Roman"/>
                <w:sz w:val="10"/>
                <w:szCs w:val="1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left="276"/>
              <w:rPr>
                <w:rFonts w:ascii="Times New Roman" w:hAnsi="Times New Roman"/>
                <w:sz w:val="24"/>
                <w:szCs w:val="24"/>
              </w:rPr>
            </w:pPr>
            <w:r w:rsidRPr="007A7452">
              <w:rPr>
                <w:rFonts w:ascii="Times New Roman" w:hAnsi="Times New Roman"/>
                <w:color w:val="191919"/>
                <w:sz w:val="18"/>
                <w:szCs w:val="18"/>
              </w:rPr>
              <w:t>Design 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780"/>
              <w:rPr>
                <w:rFonts w:ascii="Times New Roman" w:hAnsi="Times New Roman"/>
                <w:sz w:val="24"/>
                <w:szCs w:val="24"/>
              </w:rPr>
            </w:pPr>
            <w:r w:rsidRPr="007A7452">
              <w:rPr>
                <w:rFonts w:ascii="Times New Roman" w:hAnsi="Times New Roman"/>
                <w:b/>
                <w:bCs/>
                <w:color w:val="191919"/>
                <w:spacing w:val="-2"/>
                <w:sz w:val="18"/>
                <w:szCs w:val="18"/>
              </w:rPr>
              <w:t>P</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equisites</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2"/>
              <w:jc w:val="right"/>
              <w:rPr>
                <w:rFonts w:ascii="Times New Roman" w:hAnsi="Times New Roman"/>
                <w:color w:val="000000"/>
                <w:sz w:val="18"/>
                <w:szCs w:val="18"/>
              </w:rPr>
            </w:pPr>
            <w:r w:rsidRPr="007A7452">
              <w:rPr>
                <w:rFonts w:ascii="Times New Roman" w:hAnsi="Times New Roman"/>
                <w:b/>
                <w:bCs/>
                <w:color w:val="191919"/>
                <w:spacing w:val="-2"/>
                <w:sz w:val="18"/>
                <w:szCs w:val="18"/>
              </w:rPr>
              <w:t>C</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edi</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Hrs.</w:t>
            </w:r>
          </w:p>
          <w:p w:rsidR="001050CA" w:rsidRPr="007A7452" w:rsidRDefault="001050CA" w:rsidP="001050CA">
            <w:pPr>
              <w:widowControl w:val="0"/>
              <w:autoSpaceDE w:val="0"/>
              <w:autoSpaceDN w:val="0"/>
              <w:adjustRightInd w:val="0"/>
              <w:spacing w:before="8" w:after="0" w:line="220" w:lineRule="exact"/>
              <w:rPr>
                <w:rFonts w:ascii="Times New Roman" w:hAnsi="Times New Roman"/>
              </w:rPr>
            </w:pPr>
          </w:p>
          <w:p w:rsidR="001050CA" w:rsidRPr="007A7452" w:rsidRDefault="001050CA" w:rsidP="001050CA">
            <w:pPr>
              <w:widowControl w:val="0"/>
              <w:autoSpaceDE w:val="0"/>
              <w:autoSpaceDN w:val="0"/>
              <w:adjustRightInd w:val="0"/>
              <w:spacing w:after="0"/>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2002</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Design II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1001</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1031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Drawing 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2032</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Drawing II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1031</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2101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Sculpture 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2002</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537"/>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2051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Painting 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2032</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color w:val="000000"/>
                <w:sz w:val="18"/>
                <w:szCs w:val="18"/>
              </w:rPr>
            </w:pPr>
            <w:r w:rsidRPr="007A7452">
              <w:rPr>
                <w:rFonts w:ascii="Times New Roman" w:hAnsi="Times New Roman"/>
                <w:color w:val="191919"/>
                <w:sz w:val="18"/>
                <w:szCs w:val="18"/>
              </w:rPr>
              <w:t>3</w:t>
            </w:r>
          </w:p>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18</w:t>
            </w:r>
          </w:p>
        </w:tc>
      </w:tr>
      <w:tr w:rsidR="001050CA" w:rsidRPr="007A7452" w:rsidTr="001050CA">
        <w:trPr>
          <w:trHeight w:hRule="exact" w:val="326"/>
        </w:trPr>
        <w:tc>
          <w:tcPr>
            <w:tcW w:w="1924" w:type="dxa"/>
            <w:tcBorders>
              <w:top w:val="nil"/>
              <w:left w:val="nil"/>
              <w:bottom w:val="nil"/>
              <w:right w:val="nil"/>
            </w:tcBorders>
          </w:tcPr>
          <w:p w:rsidR="001050CA" w:rsidRPr="007A7452" w:rsidRDefault="001050CA" w:rsidP="00AE3903">
            <w:pPr>
              <w:widowControl w:val="0"/>
              <w:autoSpaceDE w:val="0"/>
              <w:autoSpaceDN w:val="0"/>
              <w:adjustRightInd w:val="0"/>
              <w:spacing w:before="96" w:after="0"/>
              <w:ind w:left="40" w:firstLine="0"/>
              <w:rPr>
                <w:rFonts w:ascii="Times New Roman" w:hAnsi="Times New Roman"/>
                <w:sz w:val="24"/>
                <w:szCs w:val="24"/>
              </w:rPr>
            </w:pPr>
            <w:r w:rsidRPr="007A7452">
              <w:rPr>
                <w:rFonts w:ascii="Times New Roman" w:hAnsi="Times New Roman"/>
                <w:b/>
                <w:bCs/>
                <w:color w:val="191919"/>
                <w:sz w:val="18"/>
                <w:szCs w:val="18"/>
              </w:rPr>
              <w:t>Major</w:t>
            </w:r>
            <w:r w:rsidRPr="007A7452">
              <w:rPr>
                <w:rFonts w:ascii="Times New Roman" w:hAnsi="Times New Roman"/>
                <w:b/>
                <w:bCs/>
                <w:color w:val="191919"/>
                <w:spacing w:val="-3"/>
                <w:sz w:val="18"/>
                <w:szCs w:val="18"/>
              </w:rPr>
              <w:t xml:space="preserve"> </w:t>
            </w:r>
            <w:r w:rsidRPr="007A7452">
              <w:rPr>
                <w:rFonts w:ascii="Times New Roman" w:hAnsi="Times New Roman"/>
                <w:b/>
                <w:bCs/>
                <w:color w:val="191919"/>
                <w:sz w:val="18"/>
                <w:szCs w:val="18"/>
              </w:rPr>
              <w:t>Requi</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ements</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8"/>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7" w:lineRule="exact"/>
              <w:ind w:left="40" w:hanging="30"/>
              <w:rPr>
                <w:rFonts w:ascii="Times New Roman" w:hAnsi="Times New Roman"/>
                <w:sz w:val="24"/>
                <w:szCs w:val="24"/>
              </w:rPr>
            </w:pPr>
            <w:r w:rsidRPr="007A7452">
              <w:rPr>
                <w:rFonts w:ascii="Times New Roman" w:hAnsi="Times New Roman"/>
                <w:color w:val="191919"/>
                <w:sz w:val="18"/>
                <w:szCs w:val="18"/>
              </w:rPr>
              <w:t>ARAP</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100</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76"/>
              <w:rPr>
                <w:rFonts w:ascii="Times New Roman" w:hAnsi="Times New Roman"/>
                <w:sz w:val="24"/>
                <w:szCs w:val="24"/>
              </w:rPr>
            </w:pPr>
            <w:r w:rsidRPr="007A7452">
              <w:rPr>
                <w:rFonts w:ascii="Times New Roman" w:hAnsi="Times New Roman"/>
                <w:color w:val="191919"/>
                <w:sz w:val="18"/>
                <w:szCs w:val="18"/>
              </w:rPr>
              <w:t>Art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3102</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Sculpture II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2101</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3052</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Painting II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2051</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3081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Ceramics 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3201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Graphics 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2032</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3202</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Graphics II</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3201</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3401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Ancient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 History</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ARAP</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100</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3402</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Renaissance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 History</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3401</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4403</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 History</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3402</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4065</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Spec. Problems in Painting</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3052</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4066</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Spec. Problems in Sculpture</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8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3102</w:t>
            </w: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4601</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Seminar I Senior</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511"/>
        </w:trPr>
        <w:tc>
          <w:tcPr>
            <w:tcW w:w="1924"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4602</w:t>
            </w:r>
          </w:p>
        </w:tc>
        <w:tc>
          <w:tcPr>
            <w:tcW w:w="309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Seminar II Senior</w:t>
            </w:r>
          </w:p>
        </w:tc>
        <w:tc>
          <w:tcPr>
            <w:tcW w:w="282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6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color w:val="000000"/>
                <w:sz w:val="18"/>
                <w:szCs w:val="18"/>
              </w:rPr>
            </w:pPr>
            <w:r w:rsidRPr="007A7452">
              <w:rPr>
                <w:rFonts w:ascii="Times New Roman" w:hAnsi="Times New Roman"/>
                <w:color w:val="191919"/>
                <w:sz w:val="18"/>
                <w:szCs w:val="18"/>
              </w:rPr>
              <w:t>3</w:t>
            </w:r>
          </w:p>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39</w:t>
            </w:r>
          </w:p>
        </w:tc>
      </w:tr>
    </w:tbl>
    <w:p w:rsidR="001050CA" w:rsidRDefault="001050CA" w:rsidP="001050CA">
      <w:pPr>
        <w:widowControl w:val="0"/>
        <w:autoSpaceDE w:val="0"/>
        <w:autoSpaceDN w:val="0"/>
        <w:adjustRightInd w:val="0"/>
        <w:spacing w:before="3" w:after="0" w:line="120" w:lineRule="exact"/>
        <w:rPr>
          <w:rFonts w:ascii="Times New Roman" w:hAnsi="Times New Roman"/>
          <w:sz w:val="12"/>
          <w:szCs w:val="12"/>
        </w:rPr>
      </w:pPr>
    </w:p>
    <w:p w:rsidR="001050CA" w:rsidRDefault="001050CA" w:rsidP="00AE3903">
      <w:pPr>
        <w:widowControl w:val="0"/>
        <w:autoSpaceDE w:val="0"/>
        <w:autoSpaceDN w:val="0"/>
        <w:adjustRightInd w:val="0"/>
        <w:spacing w:after="0"/>
        <w:ind w:left="720" w:firstLine="27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Electives (choose f</w:t>
      </w:r>
      <w:r>
        <w:rPr>
          <w:rFonts w:ascii="Times New Roman" w:hAnsi="Times New Roman"/>
          <w:b/>
          <w:bCs/>
          <w:color w:val="191919"/>
          <w:spacing w:val="-3"/>
          <w:sz w:val="18"/>
          <w:szCs w:val="18"/>
        </w:rPr>
        <w:t>r</w:t>
      </w:r>
      <w:r>
        <w:rPr>
          <w:rFonts w:ascii="Times New Roman" w:hAnsi="Times New Roman"/>
          <w:b/>
          <w:bCs/>
          <w:color w:val="191919"/>
          <w:sz w:val="18"/>
          <w:szCs w:val="18"/>
        </w:rPr>
        <w:t>om the following) 18 Hrs.</w:t>
      </w:r>
    </w:p>
    <w:tbl>
      <w:tblPr>
        <w:tblW w:w="0" w:type="auto"/>
        <w:tblInd w:w="980" w:type="dxa"/>
        <w:tblLayout w:type="fixed"/>
        <w:tblCellMar>
          <w:left w:w="0" w:type="dxa"/>
          <w:right w:w="0" w:type="dxa"/>
        </w:tblCellMar>
        <w:tblLook w:val="0000"/>
      </w:tblPr>
      <w:tblGrid>
        <w:gridCol w:w="1572"/>
        <w:gridCol w:w="3510"/>
        <w:gridCol w:w="3803"/>
        <w:gridCol w:w="915"/>
      </w:tblGrid>
      <w:tr w:rsidR="001050CA" w:rsidRPr="007A7452" w:rsidTr="001050CA">
        <w:trPr>
          <w:trHeight w:hRule="exact" w:val="237"/>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before="9" w:after="0"/>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3081</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left="628"/>
              <w:rPr>
                <w:rFonts w:ascii="Times New Roman" w:hAnsi="Times New Roman"/>
                <w:sz w:val="24"/>
                <w:szCs w:val="24"/>
              </w:rPr>
            </w:pPr>
            <w:r w:rsidRPr="007A7452">
              <w:rPr>
                <w:rFonts w:ascii="Times New Roman" w:hAnsi="Times New Roman"/>
                <w:color w:val="191919"/>
                <w:sz w:val="18"/>
                <w:szCs w:val="18"/>
              </w:rPr>
              <w:t>Ceramics I</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3082 Ceramics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4406</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7"/>
              <w:rPr>
                <w:rFonts w:ascii="Times New Roman" w:hAnsi="Times New Roman"/>
                <w:sz w:val="24"/>
                <w:szCs w:val="24"/>
              </w:rPr>
            </w:pPr>
            <w:r w:rsidRPr="007A7452">
              <w:rPr>
                <w:rFonts w:ascii="Times New Roman" w:hAnsi="Times New Roman"/>
                <w:color w:val="191919"/>
                <w:sz w:val="18"/>
                <w:szCs w:val="18"/>
              </w:rPr>
              <w:t>Afro-American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ARAP</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100</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3501</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8"/>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extile Design</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2002 Design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3007</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8"/>
              <w:rPr>
                <w:rFonts w:ascii="Times New Roman" w:hAnsi="Times New Roman"/>
                <w:sz w:val="24"/>
                <w:szCs w:val="24"/>
              </w:rPr>
            </w:pPr>
            <w:r w:rsidRPr="007A7452">
              <w:rPr>
                <w:rFonts w:ascii="Times New Roman" w:hAnsi="Times New Roman"/>
                <w:color w:val="191919"/>
                <w:sz w:val="18"/>
                <w:szCs w:val="18"/>
              </w:rPr>
              <w:t>Craft Design</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2002 Design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4201</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8"/>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ater Color</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2032 Drawing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4067</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8"/>
              <w:rPr>
                <w:rFonts w:ascii="Times New Roman" w:hAnsi="Times New Roman"/>
                <w:sz w:val="24"/>
                <w:szCs w:val="24"/>
              </w:rPr>
            </w:pPr>
            <w:r w:rsidRPr="007A7452">
              <w:rPr>
                <w:rFonts w:ascii="Times New Roman" w:hAnsi="Times New Roman"/>
                <w:color w:val="191919"/>
                <w:sz w:val="18"/>
                <w:szCs w:val="18"/>
              </w:rPr>
              <w:t>Special Problems in Graphics</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42"/>
                <w:sz w:val="18"/>
                <w:szCs w:val="18"/>
              </w:rPr>
              <w:t xml:space="preserve"> </w:t>
            </w:r>
            <w:r w:rsidRPr="007A7452">
              <w:rPr>
                <w:rFonts w:ascii="Times New Roman" w:hAnsi="Times New Roman"/>
                <w:color w:val="191919"/>
                <w:sz w:val="18"/>
                <w:szCs w:val="18"/>
              </w:rPr>
              <w:t>3202 Graphic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4068</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8"/>
              <w:rPr>
                <w:rFonts w:ascii="Times New Roman" w:hAnsi="Times New Roman"/>
                <w:sz w:val="24"/>
                <w:szCs w:val="24"/>
              </w:rPr>
            </w:pPr>
            <w:r w:rsidRPr="007A7452">
              <w:rPr>
                <w:rFonts w:ascii="Times New Roman" w:hAnsi="Times New Roman"/>
                <w:color w:val="191919"/>
                <w:sz w:val="18"/>
                <w:szCs w:val="18"/>
              </w:rPr>
              <w:t>Special Problems in Drawing</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42"/>
                <w:sz w:val="18"/>
                <w:szCs w:val="18"/>
              </w:rPr>
              <w:t xml:space="preserve"> </w:t>
            </w:r>
            <w:r w:rsidRPr="007A7452">
              <w:rPr>
                <w:rFonts w:ascii="Times New Roman" w:hAnsi="Times New Roman"/>
                <w:color w:val="191919"/>
                <w:sz w:val="18"/>
                <w:szCs w:val="18"/>
              </w:rPr>
              <w:t>2032 Drawing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4069</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7"/>
              <w:rPr>
                <w:rFonts w:ascii="Times New Roman" w:hAnsi="Times New Roman"/>
                <w:sz w:val="24"/>
                <w:szCs w:val="24"/>
              </w:rPr>
            </w:pPr>
            <w:r w:rsidRPr="007A7452">
              <w:rPr>
                <w:rFonts w:ascii="Times New Roman" w:hAnsi="Times New Roman"/>
                <w:color w:val="191919"/>
                <w:sz w:val="18"/>
                <w:szCs w:val="18"/>
              </w:rPr>
              <w:t>Special Problems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ARHA</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Art History 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 History</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4070</w:t>
            </w:r>
          </w:p>
        </w:tc>
        <w:tc>
          <w:tcPr>
            <w:tcW w:w="3510" w:type="dxa"/>
            <w:tcBorders>
              <w:top w:val="nil"/>
              <w:left w:val="nil"/>
              <w:bottom w:val="nil"/>
              <w:right w:val="nil"/>
            </w:tcBorders>
          </w:tcPr>
          <w:p w:rsidR="001050CA" w:rsidRPr="007A7452" w:rsidRDefault="001050CA" w:rsidP="00AE3903">
            <w:pPr>
              <w:widowControl w:val="0"/>
              <w:autoSpaceDE w:val="0"/>
              <w:autoSpaceDN w:val="0"/>
              <w:adjustRightInd w:val="0"/>
              <w:spacing w:after="0" w:line="195" w:lineRule="exact"/>
              <w:ind w:left="1318" w:firstLine="0"/>
              <w:rPr>
                <w:rFonts w:ascii="Times New Roman" w:hAnsi="Times New Roman"/>
                <w:sz w:val="24"/>
                <w:szCs w:val="24"/>
              </w:rPr>
            </w:pPr>
            <w:r w:rsidRPr="007A7452">
              <w:rPr>
                <w:rFonts w:ascii="Times New Roman" w:hAnsi="Times New Roman"/>
                <w:color w:val="191919"/>
                <w:sz w:val="18"/>
                <w:szCs w:val="18"/>
              </w:rPr>
              <w:t>Special Problems in Ceramics</w:t>
            </w:r>
          </w:p>
        </w:tc>
        <w:tc>
          <w:tcPr>
            <w:tcW w:w="3803"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498" w:hanging="30"/>
              <w:rPr>
                <w:rFonts w:ascii="Times New Roman" w:hAnsi="Times New Roman"/>
                <w:sz w:val="24"/>
                <w:szCs w:val="24"/>
              </w:rPr>
            </w:pPr>
            <w:r w:rsidRPr="007A7452">
              <w:rPr>
                <w:rFonts w:ascii="Times New Roman" w:hAnsi="Times New Roman"/>
                <w:color w:val="191919"/>
                <w:sz w:val="18"/>
                <w:szCs w:val="18"/>
              </w:rPr>
              <w:t>ARST</w:t>
            </w:r>
            <w:r w:rsidR="0092519F">
              <w:rPr>
                <w:rFonts w:ascii="Times New Roman" w:hAnsi="Times New Roman"/>
                <w:color w:val="191919"/>
                <w:sz w:val="18"/>
                <w:szCs w:val="18"/>
              </w:rPr>
              <w:t xml:space="preserve"> </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 xml:space="preserve">Ceramics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3510" w:type="dxa"/>
            <w:tcBorders>
              <w:top w:val="nil"/>
              <w:left w:val="nil"/>
              <w:bottom w:val="nil"/>
              <w:right w:val="nil"/>
            </w:tcBorders>
          </w:tcPr>
          <w:p w:rsidR="001050CA" w:rsidRPr="007A7452" w:rsidRDefault="001050CA" w:rsidP="00AE3903">
            <w:pPr>
              <w:widowControl w:val="0"/>
              <w:autoSpaceDE w:val="0"/>
              <w:autoSpaceDN w:val="0"/>
              <w:adjustRightInd w:val="0"/>
              <w:spacing w:after="0"/>
              <w:ind w:left="1318" w:firstLine="0"/>
              <w:rPr>
                <w:rFonts w:ascii="Times New Roman" w:hAnsi="Times New Roman"/>
                <w:sz w:val="24"/>
                <w:szCs w:val="24"/>
              </w:rPr>
            </w:pP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4071</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8"/>
              <w:rPr>
                <w:rFonts w:ascii="Times New Roman" w:hAnsi="Times New Roman"/>
                <w:sz w:val="24"/>
                <w:szCs w:val="24"/>
              </w:rPr>
            </w:pPr>
            <w:r w:rsidRPr="007A7452">
              <w:rPr>
                <w:rFonts w:ascii="Times New Roman" w:hAnsi="Times New Roman"/>
                <w:color w:val="191919"/>
                <w:sz w:val="18"/>
                <w:szCs w:val="18"/>
              </w:rPr>
              <w:t>Special Problems in Design</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2002 Design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1572"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4072</w:t>
            </w:r>
          </w:p>
        </w:tc>
        <w:tc>
          <w:tcPr>
            <w:tcW w:w="351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28"/>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echniques and Materials</w:t>
            </w:r>
          </w:p>
        </w:tc>
        <w:tc>
          <w:tcPr>
            <w:tcW w:w="38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18"/>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2002 Design II</w:t>
            </w:r>
          </w:p>
        </w:tc>
        <w:tc>
          <w:tcPr>
            <w:tcW w:w="9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10" w:after="0" w:line="140" w:lineRule="exact"/>
        <w:rPr>
          <w:rFonts w:ascii="Times New Roman" w:hAnsi="Times New Roman"/>
          <w:sz w:val="14"/>
          <w:szCs w:val="14"/>
        </w:rPr>
      </w:pPr>
    </w:p>
    <w:p w:rsidR="001050CA" w:rsidRDefault="001050CA" w:rsidP="0092519F">
      <w:pPr>
        <w:widowControl w:val="0"/>
        <w:autoSpaceDE w:val="0"/>
        <w:autoSpaceDN w:val="0"/>
        <w:adjustRightInd w:val="0"/>
        <w:spacing w:before="7" w:after="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RT</w:t>
      </w:r>
    </w:p>
    <w:p w:rsidR="001050CA" w:rsidRDefault="001050CA" w:rsidP="0092519F">
      <w:pPr>
        <w:widowControl w:val="0"/>
        <w:autoSpaceDE w:val="0"/>
        <w:autoSpaceDN w:val="0"/>
        <w:adjustRightInd w:val="0"/>
        <w:spacing w:before="16" w:after="0"/>
        <w:rPr>
          <w:rFonts w:ascii="Times New Roman" w:hAnsi="Times New Roman"/>
          <w:color w:val="000000"/>
          <w:sz w:val="32"/>
          <w:szCs w:val="32"/>
        </w:rPr>
      </w:pPr>
      <w:r>
        <w:rPr>
          <w:rFonts w:ascii="Times New Roman" w:hAnsi="Times New Roman"/>
          <w:b/>
          <w:bCs/>
          <w:color w:val="191919"/>
          <w:sz w:val="32"/>
          <w:szCs w:val="32"/>
        </w:rPr>
        <w:t>(123 S</w:t>
      </w:r>
      <w:r>
        <w:rPr>
          <w:rFonts w:ascii="Times New Roman" w:hAnsi="Times New Roman"/>
          <w:b/>
          <w:bCs/>
          <w:color w:val="191919"/>
          <w:sz w:val="24"/>
          <w:szCs w:val="24"/>
        </w:rPr>
        <w:t>EMESTER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H</w:t>
      </w:r>
      <w:r>
        <w:rPr>
          <w:rFonts w:ascii="Times New Roman" w:hAnsi="Times New Roman"/>
          <w:b/>
          <w:bCs/>
          <w:color w:val="191919"/>
          <w:sz w:val="24"/>
          <w:szCs w:val="24"/>
        </w:rPr>
        <w:t>OURS</w:t>
      </w:r>
      <w:r>
        <w:rPr>
          <w:rFonts w:ascii="Times New Roman" w:hAnsi="Times New Roman"/>
          <w:b/>
          <w:bCs/>
          <w:color w:val="191919"/>
          <w:sz w:val="32"/>
          <w:szCs w:val="32"/>
        </w:rPr>
        <w:t>)</w:t>
      </w:r>
    </w:p>
    <w:p w:rsidR="001050CA" w:rsidRDefault="001050CA" w:rsidP="001050CA">
      <w:pPr>
        <w:widowControl w:val="0"/>
        <w:autoSpaceDE w:val="0"/>
        <w:autoSpaceDN w:val="0"/>
        <w:adjustRightInd w:val="0"/>
        <w:spacing w:before="7" w:after="0" w:line="190" w:lineRule="exact"/>
        <w:rPr>
          <w:rFonts w:ascii="Times New Roman" w:hAnsi="Times New Roman"/>
          <w:color w:val="000000"/>
          <w:sz w:val="19"/>
          <w:szCs w:val="19"/>
        </w:rPr>
      </w:pPr>
    </w:p>
    <w:tbl>
      <w:tblPr>
        <w:tblW w:w="0" w:type="auto"/>
        <w:tblInd w:w="980" w:type="dxa"/>
        <w:tblLayout w:type="fixed"/>
        <w:tblCellMar>
          <w:left w:w="0" w:type="dxa"/>
          <w:right w:w="0" w:type="dxa"/>
        </w:tblCellMar>
        <w:tblLook w:val="0000"/>
      </w:tblPr>
      <w:tblGrid>
        <w:gridCol w:w="1777"/>
        <w:gridCol w:w="3858"/>
        <w:gridCol w:w="2070"/>
        <w:gridCol w:w="1015"/>
      </w:tblGrid>
      <w:tr w:rsidR="001050CA" w:rsidRPr="007A7452" w:rsidTr="001050CA">
        <w:trPr>
          <w:trHeight w:hRule="exact" w:val="300"/>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before="70" w:after="0"/>
              <w:ind w:left="40" w:firstLine="0"/>
              <w:rPr>
                <w:rFonts w:ascii="Times New Roman" w:hAnsi="Times New Roman"/>
                <w:sz w:val="24"/>
                <w:szCs w:val="24"/>
              </w:rPr>
            </w:pPr>
            <w:r w:rsidRPr="007A7452">
              <w:rPr>
                <w:rFonts w:ascii="Times New Roman" w:hAnsi="Times New Roman"/>
                <w:b/>
                <w:bCs/>
                <w:color w:val="191919"/>
                <w:spacing w:val="-2"/>
                <w:sz w:val="18"/>
                <w:szCs w:val="18"/>
              </w:rPr>
              <w:t>F</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eshma</w:t>
            </w:r>
            <w:r w:rsidRPr="007A7452">
              <w:rPr>
                <w:rFonts w:ascii="Times New Roman" w:hAnsi="Times New Roman"/>
                <w:b/>
                <w:bCs/>
                <w:color w:val="191919"/>
                <w:sz w:val="18"/>
                <w:szCs w:val="18"/>
              </w:rPr>
              <w:t>n</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1310"/>
              <w:rPr>
                <w:rFonts w:ascii="Times New Roman" w:hAnsi="Times New Roman"/>
                <w:sz w:val="24"/>
                <w:szCs w:val="24"/>
              </w:rPr>
            </w:pPr>
            <w:r w:rsidRPr="007A7452">
              <w:rPr>
                <w:rFonts w:ascii="Times New Roman" w:hAnsi="Times New Roman"/>
                <w:b/>
                <w:bCs/>
                <w:color w:val="191919"/>
                <w:spacing w:val="-2"/>
                <w:sz w:val="18"/>
                <w:szCs w:val="18"/>
              </w:rPr>
              <w:t>Fall</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464"/>
              <w:rPr>
                <w:rFonts w:ascii="Times New Roman" w:hAnsi="Times New Roman"/>
                <w:sz w:val="24"/>
                <w:szCs w:val="24"/>
              </w:rPr>
            </w:pPr>
            <w:r w:rsidRPr="007A7452">
              <w:rPr>
                <w:rFonts w:ascii="Times New Roman" w:hAnsi="Times New Roman"/>
                <w:b/>
                <w:bCs/>
                <w:color w:val="191919"/>
                <w:spacing w:val="-2"/>
                <w:sz w:val="18"/>
                <w:szCs w:val="18"/>
              </w:rPr>
              <w:t>Spring</w:t>
            </w:r>
          </w:p>
        </w:tc>
      </w:tr>
      <w:tr w:rsidR="001050CA" w:rsidRPr="007A7452" w:rsidTr="001050CA">
        <w:trPr>
          <w:trHeight w:hRule="exact" w:val="218"/>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7" w:lineRule="exact"/>
              <w:ind w:left="40"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 xml:space="preserve">101,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423"/>
              <w:rPr>
                <w:rFonts w:ascii="Times New Roman" w:hAnsi="Times New Roman"/>
                <w:sz w:val="24"/>
                <w:szCs w:val="24"/>
              </w:rPr>
            </w:pPr>
            <w:r w:rsidRPr="007A7452">
              <w:rPr>
                <w:rFonts w:ascii="Times New Roman" w:hAnsi="Times New Roman"/>
                <w:color w:val="191919"/>
                <w:sz w:val="18"/>
                <w:szCs w:val="18"/>
              </w:rPr>
              <w:t>Eng. Comp. I &amp; II</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64"/>
              <w:jc w:val="right"/>
              <w:rPr>
                <w:rFonts w:ascii="Times New Roman" w:hAnsi="Times New Roman"/>
                <w:sz w:val="24"/>
                <w:szCs w:val="24"/>
              </w:rPr>
            </w:pPr>
            <w:r w:rsidRPr="007A7452">
              <w:rPr>
                <w:rFonts w:ascii="Times New Roman" w:hAnsi="Times New Roman"/>
                <w:color w:val="191919"/>
                <w:sz w:val="18"/>
                <w:szCs w:val="18"/>
              </w:rPr>
              <w:t>3</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PEDH</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5"/>
              <w:jc w:val="right"/>
              <w:rPr>
                <w:rFonts w:ascii="Times New Roman" w:hAnsi="Times New Roman"/>
                <w:sz w:val="24"/>
                <w:szCs w:val="24"/>
              </w:rPr>
            </w:pPr>
            <w:r w:rsidRPr="007A7452">
              <w:rPr>
                <w:rFonts w:ascii="Times New Roman" w:hAnsi="Times New Roman"/>
                <w:color w:val="191919"/>
                <w:sz w:val="18"/>
                <w:szCs w:val="18"/>
              </w:rPr>
              <w:t>1</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 xml:space="preserve">COMM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Fund. of Public Speaking</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5"/>
              <w:jc w:val="right"/>
              <w:rPr>
                <w:rFonts w:ascii="Times New Roman" w:hAnsi="Times New Roman"/>
                <w:sz w:val="24"/>
                <w:szCs w:val="24"/>
              </w:rPr>
            </w:pPr>
            <w:r w:rsidRPr="007A7452">
              <w:rPr>
                <w:rFonts w:ascii="Times New Roman" w:hAnsi="Times New Roman"/>
                <w:color w:val="191919"/>
                <w:sz w:val="18"/>
                <w:szCs w:val="18"/>
              </w:rPr>
              <w:t>3</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Art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4"/>
              <w:jc w:val="right"/>
              <w:rPr>
                <w:rFonts w:ascii="Times New Roman" w:hAnsi="Times New Roman"/>
                <w:sz w:val="24"/>
                <w:szCs w:val="24"/>
              </w:rPr>
            </w:pPr>
            <w:r w:rsidRPr="007A7452">
              <w:rPr>
                <w:rFonts w:ascii="Times New Roman" w:hAnsi="Times New Roman"/>
                <w:color w:val="191919"/>
                <w:sz w:val="18"/>
                <w:szCs w:val="18"/>
              </w:rPr>
              <w:t>3</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BIOL</w:t>
            </w:r>
            <w:r w:rsidRPr="007A7452">
              <w:rPr>
                <w:rFonts w:ascii="Times New Roman" w:hAnsi="Times New Roman"/>
                <w:color w:val="191919"/>
                <w:spacing w:val="-7"/>
                <w:sz w:val="18"/>
                <w:szCs w:val="18"/>
              </w:rPr>
              <w:t xml:space="preserve"> 111</w:t>
            </w:r>
            <w:r w:rsidRPr="007A7452">
              <w:rPr>
                <w:rFonts w:ascii="Times New Roman" w:hAnsi="Times New Roman"/>
                <w:color w:val="191919"/>
                <w:sz w:val="18"/>
                <w:szCs w:val="18"/>
              </w:rPr>
              <w:t>1K</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Intro. to Biological Sciences</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ASU 1200</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Freshman Seminar &amp;</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ind w:hanging="30"/>
              <w:rPr>
                <w:rFonts w:ascii="Times New Roman" w:hAnsi="Times New Roman"/>
                <w:sz w:val="24"/>
                <w:szCs w:val="24"/>
              </w:rPr>
            </w:pP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Service to Leadership</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4"/>
              <w:jc w:val="right"/>
              <w:rPr>
                <w:rFonts w:ascii="Times New Roman" w:hAnsi="Times New Roman"/>
                <w:sz w:val="24"/>
                <w:szCs w:val="24"/>
              </w:rPr>
            </w:pPr>
            <w:r w:rsidRPr="007A7452">
              <w:rPr>
                <w:rFonts w:ascii="Times New Roman" w:hAnsi="Times New Roman"/>
                <w:color w:val="191919"/>
                <w:sz w:val="18"/>
                <w:szCs w:val="18"/>
              </w:rPr>
              <w:t>3</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1002</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Intro. to the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1001, 2002</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Design I &amp; II</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5"/>
              <w:jc w:val="right"/>
              <w:rPr>
                <w:rFonts w:ascii="Times New Roman" w:hAnsi="Times New Roman"/>
                <w:sz w:val="24"/>
                <w:szCs w:val="24"/>
              </w:rPr>
            </w:pPr>
            <w:r w:rsidRPr="007A7452">
              <w:rPr>
                <w:rFonts w:ascii="Times New Roman" w:hAnsi="Times New Roman"/>
                <w:color w:val="191919"/>
                <w:sz w:val="18"/>
                <w:szCs w:val="18"/>
              </w:rPr>
              <w:t>3</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4"/>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5" w:lineRule="exact"/>
              <w:ind w:left="40" w:hanging="30"/>
              <w:rPr>
                <w:rFonts w:ascii="Times New Roman" w:hAnsi="Times New Roman"/>
                <w:sz w:val="24"/>
                <w:szCs w:val="24"/>
              </w:rPr>
            </w:pPr>
            <w:r w:rsidRPr="007A7452">
              <w:rPr>
                <w:rFonts w:ascii="Times New Roman" w:hAnsi="Times New Roman"/>
                <w:color w:val="191919"/>
                <w:sz w:val="18"/>
                <w:szCs w:val="18"/>
              </w:rPr>
              <w:t xml:space="preserve">POLS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23"/>
              <w:rPr>
                <w:rFonts w:ascii="Times New Roman" w:hAnsi="Times New Roman"/>
                <w:sz w:val="24"/>
                <w:szCs w:val="24"/>
              </w:rPr>
            </w:pPr>
            <w:r w:rsidRPr="007A7452">
              <w:rPr>
                <w:rFonts w:ascii="Times New Roman" w:hAnsi="Times New Roman"/>
                <w:color w:val="191919"/>
                <w:sz w:val="18"/>
                <w:szCs w:val="18"/>
              </w:rPr>
              <w:t>U.S. &amp; GA. Govt.</w:t>
            </w: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6"/>
        </w:trPr>
        <w:tc>
          <w:tcPr>
            <w:tcW w:w="1777" w:type="dxa"/>
            <w:tcBorders>
              <w:top w:val="nil"/>
              <w:left w:val="nil"/>
              <w:bottom w:val="nil"/>
              <w:right w:val="nil"/>
            </w:tcBorders>
          </w:tcPr>
          <w:p w:rsidR="001050CA" w:rsidRPr="007A7452" w:rsidRDefault="001050CA" w:rsidP="0092519F">
            <w:pPr>
              <w:widowControl w:val="0"/>
              <w:autoSpaceDE w:val="0"/>
              <w:autoSpaceDN w:val="0"/>
              <w:adjustRightInd w:val="0"/>
              <w:spacing w:after="0" w:line="194" w:lineRule="exact"/>
              <w:ind w:left="40" w:hanging="3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85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07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65"/>
              <w:jc w:val="right"/>
              <w:rPr>
                <w:rFonts w:ascii="Times New Roman" w:hAnsi="Times New Roman"/>
                <w:sz w:val="24"/>
                <w:szCs w:val="24"/>
              </w:rPr>
            </w:pPr>
            <w:r w:rsidRPr="007A7452">
              <w:rPr>
                <w:rFonts w:ascii="Times New Roman" w:hAnsi="Times New Roman"/>
                <w:b/>
                <w:bCs/>
                <w:color w:val="191919"/>
                <w:sz w:val="18"/>
                <w:szCs w:val="18"/>
              </w:rPr>
              <w:t>16</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16</w:t>
            </w:r>
          </w:p>
        </w:tc>
      </w:tr>
    </w:tbl>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before="19" w:after="0" w:line="200" w:lineRule="exact"/>
        <w:rPr>
          <w:rFonts w:ascii="Times New Roman" w:hAnsi="Times New Roman"/>
          <w:sz w:val="20"/>
          <w:szCs w:val="20"/>
        </w:rPr>
      </w:pPr>
    </w:p>
    <w:p w:rsidR="001050CA" w:rsidRDefault="001050CA" w:rsidP="001050CA">
      <w:pPr>
        <w:widowControl w:val="0"/>
        <w:tabs>
          <w:tab w:val="left" w:pos="4300"/>
        </w:tabs>
        <w:autoSpaceDE w:val="0"/>
        <w:autoSpaceDN w:val="0"/>
        <w:adjustRightInd w:val="0"/>
        <w:spacing w:after="0" w:line="451" w:lineRule="exact"/>
        <w:ind w:left="105"/>
        <w:rPr>
          <w:rFonts w:ascii="Times New Roman" w:hAnsi="Times New Roman"/>
          <w:color w:val="000000"/>
          <w:sz w:val="20"/>
          <w:szCs w:val="20"/>
        </w:rPr>
      </w:pPr>
    </w:p>
    <w:p w:rsidR="001050CA" w:rsidRDefault="001050CA" w:rsidP="001050CA">
      <w:pPr>
        <w:widowControl w:val="0"/>
        <w:tabs>
          <w:tab w:val="left" w:pos="4300"/>
        </w:tabs>
        <w:autoSpaceDE w:val="0"/>
        <w:autoSpaceDN w:val="0"/>
        <w:adjustRightInd w:val="0"/>
        <w:spacing w:after="0" w:line="451" w:lineRule="exact"/>
        <w:ind w:left="105"/>
        <w:rPr>
          <w:rFonts w:ascii="Times New Roman" w:hAnsi="Times New Roman"/>
          <w:color w:val="000000"/>
          <w:sz w:val="20"/>
          <w:szCs w:val="20"/>
        </w:rPr>
        <w:sectPr w:rsidR="001050CA" w:rsidSect="0009686A">
          <w:pgSz w:w="12240" w:h="15840"/>
          <w:pgMar w:top="420" w:right="920" w:bottom="280" w:left="420" w:header="720" w:footer="288" w:gutter="0"/>
          <w:cols w:space="720" w:equalWidth="0">
            <w:col w:w="10900"/>
          </w:cols>
          <w:noEndnote/>
          <w:docGrid w:linePitch="299"/>
        </w:sectPr>
      </w:pPr>
    </w:p>
    <w:p w:rsidR="001050CA" w:rsidRDefault="008C02BC" w:rsidP="001050CA">
      <w:pPr>
        <w:widowControl w:val="0"/>
        <w:autoSpaceDE w:val="0"/>
        <w:autoSpaceDN w:val="0"/>
        <w:adjustRightInd w:val="0"/>
        <w:spacing w:before="56" w:after="0" w:line="195" w:lineRule="exact"/>
        <w:ind w:right="927"/>
        <w:jc w:val="right"/>
        <w:rPr>
          <w:rFonts w:ascii="Century Gothic" w:hAnsi="Century Gothic" w:cs="Century Gothic"/>
          <w:color w:val="000000"/>
          <w:sz w:val="16"/>
          <w:szCs w:val="16"/>
        </w:rPr>
      </w:pPr>
      <w:r>
        <w:rPr>
          <w:rFonts w:ascii="Times New Roman" w:hAnsi="Times New Roman"/>
          <w:noProof/>
          <w:color w:val="191919"/>
          <w:sz w:val="18"/>
          <w:szCs w:val="18"/>
        </w:rPr>
        <w:lastRenderedPageBreak/>
        <w:pict>
          <v:group id="_x0000_s3735" style="position:absolute;left:0;text-align:left;margin-left:428.6pt;margin-top:-24.3pt;width:156.15pt;height:795.8pt;z-index:252037120" coordorigin="873,-59" coordsize="3123,15916">
            <v:rect id="_x0000_s3736"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736"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737" style="position:absolute;left:873;top:-59;width:3123;height:15916" coordorigin="1352,-59" coordsize="3123,15916">
              <v:group id="_x0000_s3738" style="position:absolute;left:3395;top:-59;width:1080;height:15916" coordorigin="7514,7" coordsize="1080,15916">
                <v:rect id="_x0000_s3739"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739"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740" style="position:absolute;left:7514;top:2465;width:1075;height:13112" coordorigin="7514,2465" coordsize="1075,13112">
                  <v:shape id="_x0000_s3741" type="#_x0000_t32" style="position:absolute;left:7514;top:4229;width:1051;height:0" o:connectortype="straight" strokeweight="2pt"/>
                  <v:shape id="_x0000_s3742" type="#_x0000_t32" style="position:absolute;left:7514;top:2465;width:1051;height:0" o:connectortype="straight" strokeweight="2pt"/>
                  <v:shape id="Freeform 2758" o:spid="_x0000_s3743"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744"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745" type="#_x0000_t32" style="position:absolute;left:7514;top:6063;width:1051;height:0" o:connectortype="straight" strokeweight="2pt"/>
                  <v:shape id="_x0000_s3746" type="#_x0000_t32" style="position:absolute;left:7514;top:7843;width:1051;height:0" o:connectortype="straight" strokeweight="2pt"/>
                  <v:shape id="_x0000_s3747" type="#_x0000_t32" style="position:absolute;left:7514;top:9720;width:1051;height:0" o:connectortype="straight" strokeweight="2pt"/>
                  <v:shape id="_x0000_s3748" type="#_x0000_t32" style="position:absolute;left:7514;top:11538;width:1051;height:0" o:connectortype="straight" strokeweight="2pt"/>
                  <v:shape id="_x0000_s3749" type="#_x0000_t32" style="position:absolute;left:7514;top:13338;width:1051;height:0" o:connectortype="straight" strokeweight="2pt"/>
                </v:group>
              </v:group>
              <v:rect id="_x0000_s3750" style="position:absolute;left:1352;top:296;width:2360;height:441" fillcolor="white [3212]" strokecolor="#d8d8d8 [2732]" strokeweight="3pt">
                <v:shadow on="t" type="perspective" color="#622423 [1605]" opacity=".5" offset="1pt" offset2="-1pt"/>
                <v:textbox>
                  <w:txbxContent>
                    <w:p w:rsidR="009D7097" w:rsidRDefault="009D7097" w:rsidP="008C02BC">
                      <w:r>
                        <w:t>Fine Arts</w:t>
                      </w:r>
                    </w:p>
                  </w:txbxContent>
                </v:textbox>
              </v:rect>
            </v:group>
          </v:group>
        </w:pict>
      </w:r>
      <w:r w:rsidR="00AE60A2" w:rsidRPr="00AE60A2">
        <w:rPr>
          <w:rFonts w:ascii="Calibri" w:hAnsi="Calibri" w:cs="Times New Roman"/>
          <w:noProof/>
          <w:lang w:eastAsia="en-US"/>
        </w:rPr>
        <w:pict>
          <v:shape id="Text Box 2659" o:spid="_x0000_s3020" type="#_x0000_t202" style="position:absolute;left:0;text-align:left;margin-left:579.15pt;margin-top:127pt;width:12pt;height:85.8pt;z-index:-2513489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p>
    <w:p w:rsidR="001050CA" w:rsidRDefault="001050CA" w:rsidP="001050CA">
      <w:pPr>
        <w:widowControl w:val="0"/>
        <w:autoSpaceDE w:val="0"/>
        <w:autoSpaceDN w:val="0"/>
        <w:adjustRightInd w:val="0"/>
        <w:spacing w:before="4" w:after="0" w:line="160" w:lineRule="exact"/>
        <w:rPr>
          <w:rFonts w:ascii="Century Gothic" w:hAnsi="Century Gothic" w:cs="Century Gothic"/>
          <w:color w:val="000000"/>
          <w:sz w:val="16"/>
          <w:szCs w:val="16"/>
        </w:rPr>
      </w:pPr>
    </w:p>
    <w:tbl>
      <w:tblPr>
        <w:tblW w:w="10831" w:type="dxa"/>
        <w:tblInd w:w="120" w:type="dxa"/>
        <w:tblLayout w:type="fixed"/>
        <w:tblCellMar>
          <w:left w:w="0" w:type="dxa"/>
          <w:right w:w="0" w:type="dxa"/>
        </w:tblCellMar>
        <w:tblLook w:val="0000"/>
      </w:tblPr>
      <w:tblGrid>
        <w:gridCol w:w="1782"/>
        <w:gridCol w:w="4311"/>
        <w:gridCol w:w="1977"/>
        <w:gridCol w:w="2761"/>
      </w:tblGrid>
      <w:tr w:rsidR="001050CA" w:rsidRPr="007A7452" w:rsidTr="00EA65A2">
        <w:trPr>
          <w:trHeight w:hRule="exact" w:val="861"/>
        </w:trPr>
        <w:tc>
          <w:tcPr>
            <w:tcW w:w="1782" w:type="dxa"/>
            <w:tcBorders>
              <w:top w:val="nil"/>
              <w:left w:val="nil"/>
              <w:bottom w:val="nil"/>
              <w:right w:val="nil"/>
            </w:tcBorders>
          </w:tcPr>
          <w:p w:rsidR="001050CA" w:rsidRPr="007A7452" w:rsidRDefault="001050CA" w:rsidP="001050CA">
            <w:pPr>
              <w:widowControl w:val="0"/>
              <w:autoSpaceDE w:val="0"/>
              <w:autoSpaceDN w:val="0"/>
              <w:adjustRightInd w:val="0"/>
              <w:spacing w:before="8" w:after="0" w:line="190" w:lineRule="exact"/>
              <w:rPr>
                <w:rFonts w:ascii="Times New Roman" w:hAnsi="Times New Roman"/>
                <w:sz w:val="19"/>
                <w:szCs w:val="19"/>
              </w:rPr>
            </w:pPr>
          </w:p>
          <w:p w:rsidR="001050CA" w:rsidRPr="007A7452" w:rsidRDefault="001050CA" w:rsidP="00EA65A2">
            <w:pPr>
              <w:widowControl w:val="0"/>
              <w:autoSpaceDE w:val="0"/>
              <w:autoSpaceDN w:val="0"/>
              <w:adjustRightInd w:val="0"/>
              <w:spacing w:after="0"/>
              <w:ind w:left="60" w:firstLine="0"/>
              <w:rPr>
                <w:rFonts w:ascii="Times New Roman" w:hAnsi="Times New Roman"/>
                <w:color w:val="000000"/>
                <w:sz w:val="18"/>
                <w:szCs w:val="18"/>
              </w:rPr>
            </w:pPr>
            <w:r w:rsidRPr="007A7452">
              <w:rPr>
                <w:rFonts w:ascii="Times New Roman" w:hAnsi="Times New Roman"/>
                <w:b/>
                <w:bCs/>
                <w:color w:val="191919"/>
                <w:sz w:val="18"/>
                <w:szCs w:val="18"/>
              </w:rPr>
              <w:t>Sophomo</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pacing w:val="-1"/>
                <w:sz w:val="18"/>
                <w:szCs w:val="18"/>
              </w:rPr>
              <w:t>ear</w:t>
            </w:r>
          </w:p>
          <w:p w:rsidR="001050CA" w:rsidRPr="007A7452" w:rsidRDefault="001050CA" w:rsidP="001050CA">
            <w:pPr>
              <w:widowControl w:val="0"/>
              <w:autoSpaceDE w:val="0"/>
              <w:autoSpaceDN w:val="0"/>
              <w:adjustRightInd w:val="0"/>
              <w:spacing w:before="8" w:after="0" w:line="220" w:lineRule="exact"/>
              <w:rPr>
                <w:rFonts w:ascii="Times New Roman" w:hAnsi="Times New Roman"/>
              </w:rPr>
            </w:pPr>
          </w:p>
          <w:p w:rsidR="001050CA" w:rsidRPr="007A7452" w:rsidRDefault="001050CA" w:rsidP="00EA65A2">
            <w:pPr>
              <w:widowControl w:val="0"/>
              <w:autoSpaceDE w:val="0"/>
              <w:autoSpaceDN w:val="0"/>
              <w:adjustRightInd w:val="0"/>
              <w:spacing w:after="0"/>
              <w:ind w:firstLine="6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before="13" w:after="0" w:line="220" w:lineRule="exact"/>
              <w:rPr>
                <w:rFonts w:ascii="Times New Roman" w:hAnsi="Times New Roman"/>
              </w:rPr>
            </w:pPr>
          </w:p>
          <w:p w:rsidR="001050CA" w:rsidRPr="007A7452" w:rsidRDefault="001050CA" w:rsidP="001050CA">
            <w:pPr>
              <w:widowControl w:val="0"/>
              <w:autoSpaceDE w:val="0"/>
              <w:autoSpaceDN w:val="0"/>
              <w:adjustRightInd w:val="0"/>
              <w:spacing w:after="0"/>
              <w:ind w:left="418"/>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before="8" w:after="0" w:line="190" w:lineRule="exact"/>
              <w:ind w:firstLine="0"/>
              <w:jc w:val="both"/>
              <w:rPr>
                <w:rFonts w:ascii="Times New Roman" w:hAnsi="Times New Roman"/>
                <w:sz w:val="19"/>
                <w:szCs w:val="19"/>
              </w:rPr>
            </w:pPr>
          </w:p>
          <w:p w:rsidR="001050CA" w:rsidRPr="007A7452" w:rsidRDefault="001050CA" w:rsidP="00EA65A2">
            <w:pPr>
              <w:widowControl w:val="0"/>
              <w:autoSpaceDE w:val="0"/>
              <w:autoSpaceDN w:val="0"/>
              <w:adjustRightInd w:val="0"/>
              <w:spacing w:after="0"/>
              <w:ind w:firstLine="0"/>
              <w:jc w:val="center"/>
              <w:rPr>
                <w:rFonts w:ascii="Times New Roman" w:hAnsi="Times New Roman"/>
                <w:color w:val="000000"/>
                <w:sz w:val="18"/>
                <w:szCs w:val="18"/>
              </w:rPr>
            </w:pPr>
            <w:r w:rsidRPr="007A7452">
              <w:rPr>
                <w:rFonts w:ascii="Times New Roman" w:hAnsi="Times New Roman"/>
                <w:b/>
                <w:bCs/>
                <w:color w:val="191919"/>
                <w:spacing w:val="-1"/>
                <w:sz w:val="18"/>
                <w:szCs w:val="18"/>
              </w:rPr>
              <w:t>Fall</w:t>
            </w:r>
          </w:p>
          <w:p w:rsidR="001050CA" w:rsidRPr="007A7452" w:rsidRDefault="001050CA" w:rsidP="00EA65A2">
            <w:pPr>
              <w:widowControl w:val="0"/>
              <w:autoSpaceDE w:val="0"/>
              <w:autoSpaceDN w:val="0"/>
              <w:adjustRightInd w:val="0"/>
              <w:spacing w:before="8" w:after="0" w:line="220" w:lineRule="exact"/>
              <w:ind w:firstLine="0"/>
              <w:jc w:val="both"/>
              <w:rPr>
                <w:rFonts w:ascii="Times New Roman" w:hAnsi="Times New Roman"/>
              </w:rPr>
            </w:pPr>
          </w:p>
          <w:p w:rsidR="001050CA" w:rsidRPr="007A7452" w:rsidRDefault="001050CA" w:rsidP="00EA65A2">
            <w:pPr>
              <w:widowControl w:val="0"/>
              <w:autoSpaceDE w:val="0"/>
              <w:autoSpaceDN w:val="0"/>
              <w:adjustRightInd w:val="0"/>
              <w:spacing w:after="0"/>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before="8" w:after="0" w:line="190" w:lineRule="exact"/>
              <w:rPr>
                <w:rFonts w:ascii="Times New Roman" w:hAnsi="Times New Roman"/>
                <w:sz w:val="19"/>
                <w:szCs w:val="19"/>
              </w:rPr>
            </w:pPr>
          </w:p>
          <w:p w:rsidR="001050CA" w:rsidRPr="007A7452" w:rsidRDefault="001050CA" w:rsidP="001050CA">
            <w:pPr>
              <w:widowControl w:val="0"/>
              <w:autoSpaceDE w:val="0"/>
              <w:autoSpaceDN w:val="0"/>
              <w:adjustRightInd w:val="0"/>
              <w:spacing w:after="0"/>
              <w:ind w:left="464"/>
              <w:rPr>
                <w:rFonts w:ascii="Times New Roman" w:hAnsi="Times New Roman"/>
                <w:sz w:val="24"/>
                <w:szCs w:val="24"/>
              </w:rPr>
            </w:pPr>
            <w:r w:rsidRPr="007A7452">
              <w:rPr>
                <w:rFonts w:ascii="Times New Roman" w:hAnsi="Times New Roman"/>
                <w:b/>
                <w:bCs/>
                <w:color w:val="191919"/>
                <w:spacing w:val="-2"/>
                <w:sz w:val="18"/>
                <w:szCs w:val="18"/>
              </w:rPr>
              <w:t>Spring</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CSCI 1003</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echnology</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77" w:firstLine="0"/>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BIOL</w:t>
            </w:r>
            <w:r w:rsidRPr="007A7452">
              <w:rPr>
                <w:rFonts w:ascii="Times New Roman" w:hAnsi="Times New Roman"/>
                <w:color w:val="191919"/>
                <w:spacing w:val="-7"/>
                <w:sz w:val="18"/>
                <w:szCs w:val="18"/>
              </w:rPr>
              <w:t xml:space="preserve"> 11</w:t>
            </w:r>
            <w:r w:rsidRPr="007A7452">
              <w:rPr>
                <w:rFonts w:ascii="Times New Roman" w:hAnsi="Times New Roman"/>
                <w:color w:val="191919"/>
                <w:sz w:val="18"/>
                <w:szCs w:val="18"/>
              </w:rPr>
              <w:t>12K</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Intro. to Biological Sciences</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4</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1031, 2032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Drawing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5"/>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2101, 3102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Sculpture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PEDH 1003, 1004</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7"/>
              <w:rPr>
                <w:rFonts w:ascii="Times New Roman" w:hAnsi="Times New Roman"/>
                <w:sz w:val="24"/>
                <w:szCs w:val="24"/>
              </w:rPr>
            </w:pPr>
            <w:r w:rsidRPr="007A7452">
              <w:rPr>
                <w:rFonts w:ascii="Times New Roman" w:hAnsi="Times New Roman"/>
                <w:color w:val="191919"/>
                <w:sz w:val="18"/>
                <w:szCs w:val="18"/>
              </w:rPr>
              <w:t>Rec. Skills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3401</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7"/>
              <w:rPr>
                <w:rFonts w:ascii="Times New Roman" w:hAnsi="Times New Roman"/>
                <w:sz w:val="24"/>
                <w:szCs w:val="24"/>
              </w:rPr>
            </w:pPr>
            <w:r w:rsidRPr="007A7452">
              <w:rPr>
                <w:rFonts w:ascii="Times New Roman" w:hAnsi="Times New Roman"/>
                <w:color w:val="191919"/>
                <w:sz w:val="18"/>
                <w:szCs w:val="18"/>
              </w:rPr>
              <w:t>Ancient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 History</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5"/>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4"/>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 xml:space="preserve">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7"/>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322"/>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967" w:firstLine="0"/>
              <w:jc w:val="both"/>
              <w:rPr>
                <w:rFonts w:ascii="Times New Roman" w:hAnsi="Times New Roman"/>
                <w:sz w:val="24"/>
                <w:szCs w:val="24"/>
              </w:rPr>
            </w:pPr>
            <w:r w:rsidRPr="007A7452">
              <w:rPr>
                <w:rFonts w:ascii="Times New Roman" w:hAnsi="Times New Roman"/>
                <w:b/>
                <w:bCs/>
                <w:color w:val="191919"/>
                <w:sz w:val="18"/>
                <w:szCs w:val="18"/>
              </w:rPr>
              <w:t>16</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795"/>
              <w:rPr>
                <w:rFonts w:ascii="Times New Roman" w:hAnsi="Times New Roman"/>
                <w:sz w:val="24"/>
                <w:szCs w:val="24"/>
              </w:rPr>
            </w:pPr>
            <w:r w:rsidRPr="007A7452">
              <w:rPr>
                <w:rFonts w:ascii="Times New Roman" w:hAnsi="Times New Roman"/>
                <w:b/>
                <w:bCs/>
                <w:color w:val="191919"/>
                <w:sz w:val="18"/>
                <w:szCs w:val="18"/>
              </w:rPr>
              <w:t>15</w:t>
            </w:r>
          </w:p>
        </w:tc>
      </w:tr>
      <w:tr w:rsidR="001050CA" w:rsidRPr="007A7452" w:rsidTr="00EA65A2">
        <w:trPr>
          <w:trHeight w:hRule="exact" w:val="32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before="96" w:after="0"/>
              <w:ind w:left="60" w:firstLine="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8"/>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2051, 3052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418"/>
              <w:rPr>
                <w:rFonts w:ascii="Times New Roman" w:hAnsi="Times New Roman"/>
                <w:sz w:val="24"/>
                <w:szCs w:val="24"/>
              </w:rPr>
            </w:pPr>
            <w:r w:rsidRPr="007A7452">
              <w:rPr>
                <w:rFonts w:ascii="Times New Roman" w:hAnsi="Times New Roman"/>
                <w:color w:val="191919"/>
                <w:sz w:val="18"/>
                <w:szCs w:val="18"/>
              </w:rPr>
              <w:t>Paintings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55"/>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3201, 3202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Graphics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5"/>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177"/>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56" w:lineRule="exact"/>
              <w:ind w:left="40" w:firstLine="20"/>
              <w:rPr>
                <w:rFonts w:ascii="Times New Roman" w:hAnsi="Times New Roman"/>
                <w:sz w:val="24"/>
                <w:szCs w:val="24"/>
              </w:rPr>
            </w:pPr>
            <w:r w:rsidRPr="007A7452">
              <w:rPr>
                <w:rFonts w:ascii="Times New Roman" w:hAnsi="Times New Roman"/>
                <w:color w:val="191919"/>
                <w:position w:val="1"/>
                <w:sz w:val="18"/>
                <w:szCs w:val="18"/>
              </w:rPr>
              <w:t>ARHA</w:t>
            </w:r>
            <w:r w:rsidRPr="007A7452">
              <w:rPr>
                <w:rFonts w:ascii="Times New Roman" w:hAnsi="Times New Roman"/>
                <w:color w:val="191919"/>
                <w:spacing w:val="-10"/>
                <w:position w:val="1"/>
                <w:sz w:val="18"/>
                <w:szCs w:val="18"/>
              </w:rPr>
              <w:t xml:space="preserve"> </w:t>
            </w:r>
            <w:r w:rsidRPr="007A7452">
              <w:rPr>
                <w:rFonts w:ascii="Times New Roman" w:hAnsi="Times New Roman"/>
                <w:color w:val="191919"/>
                <w:position w:val="1"/>
                <w:sz w:val="18"/>
                <w:szCs w:val="18"/>
              </w:rPr>
              <w:t>3402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56" w:lineRule="exact"/>
              <w:ind w:left="417"/>
              <w:rPr>
                <w:rFonts w:ascii="Times New Roman" w:hAnsi="Times New Roman"/>
                <w:sz w:val="24"/>
                <w:szCs w:val="24"/>
              </w:rPr>
            </w:pPr>
            <w:r w:rsidRPr="007A7452">
              <w:rPr>
                <w:rFonts w:ascii="Times New Roman" w:hAnsi="Times New Roman"/>
                <w:color w:val="191919"/>
                <w:position w:val="1"/>
                <w:sz w:val="18"/>
                <w:szCs w:val="18"/>
              </w:rPr>
              <w:t>Renaissance</w:t>
            </w:r>
            <w:r w:rsidRPr="007A7452">
              <w:rPr>
                <w:rFonts w:ascii="Times New Roman" w:hAnsi="Times New Roman"/>
                <w:color w:val="191919"/>
                <w:spacing w:val="-10"/>
                <w:position w:val="1"/>
                <w:sz w:val="18"/>
                <w:szCs w:val="18"/>
              </w:rPr>
              <w:t xml:space="preserve"> </w:t>
            </w:r>
            <w:r w:rsidRPr="007A7452">
              <w:rPr>
                <w:rFonts w:ascii="Times New Roman" w:hAnsi="Times New Roman"/>
                <w:color w:val="191919"/>
                <w:position w:val="1"/>
                <w:sz w:val="18"/>
                <w:szCs w:val="18"/>
              </w:rPr>
              <w:t>Art History</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56" w:lineRule="exact"/>
              <w:ind w:left="1057" w:firstLine="0"/>
              <w:jc w:val="both"/>
              <w:rPr>
                <w:rFonts w:ascii="Times New Roman" w:hAnsi="Times New Roman"/>
                <w:sz w:val="24"/>
                <w:szCs w:val="24"/>
              </w:rPr>
            </w:pPr>
            <w:r w:rsidRPr="007A7452">
              <w:rPr>
                <w:rFonts w:ascii="Times New Roman" w:hAnsi="Times New Roman"/>
                <w:color w:val="191919"/>
                <w:position w:val="1"/>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4403</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7"/>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 History</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5"/>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4072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Special Probs. In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echnique and Materials</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4066</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Special Probs. in Sculpture</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4068</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Special Probs. in Drawing</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4"/>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Minorities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322"/>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967" w:firstLine="0"/>
              <w:jc w:val="both"/>
              <w:rPr>
                <w:rFonts w:ascii="Times New Roman" w:hAnsi="Times New Roman"/>
                <w:sz w:val="24"/>
                <w:szCs w:val="24"/>
              </w:rPr>
            </w:pPr>
            <w:r w:rsidRPr="007A7452">
              <w:rPr>
                <w:rFonts w:ascii="Times New Roman" w:hAnsi="Times New Roman"/>
                <w:b/>
                <w:bCs/>
                <w:color w:val="191919"/>
                <w:sz w:val="18"/>
                <w:szCs w:val="18"/>
              </w:rPr>
              <w:t>15</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795"/>
              <w:rPr>
                <w:rFonts w:ascii="Times New Roman" w:hAnsi="Times New Roman"/>
                <w:sz w:val="24"/>
                <w:szCs w:val="24"/>
              </w:rPr>
            </w:pPr>
            <w:r w:rsidRPr="007A7452">
              <w:rPr>
                <w:rFonts w:ascii="Times New Roman" w:hAnsi="Times New Roman"/>
                <w:b/>
                <w:bCs/>
                <w:color w:val="191919"/>
                <w:sz w:val="18"/>
                <w:szCs w:val="18"/>
              </w:rPr>
              <w:t>15</w:t>
            </w:r>
          </w:p>
        </w:tc>
      </w:tr>
      <w:tr w:rsidR="001050CA" w:rsidRPr="007A7452" w:rsidTr="00EA65A2">
        <w:trPr>
          <w:trHeight w:hRule="exact" w:val="32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before="96" w:after="0"/>
              <w:ind w:left="60" w:firstLine="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8"/>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4601, 4602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418"/>
              <w:rPr>
                <w:rFonts w:ascii="Times New Roman" w:hAnsi="Times New Roman"/>
                <w:sz w:val="24"/>
                <w:szCs w:val="24"/>
              </w:rPr>
            </w:pPr>
            <w:r w:rsidRPr="007A7452">
              <w:rPr>
                <w:rFonts w:ascii="Times New Roman" w:hAnsi="Times New Roman"/>
                <w:color w:val="191919"/>
                <w:sz w:val="18"/>
                <w:szCs w:val="18"/>
              </w:rPr>
              <w:t>Seminar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3081, 3082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Ceramics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3007</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Craft Design</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4065</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Special Problems in Painting</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4067</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Special Probs. in Graphics</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ARHA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4069</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7"/>
              <w:rPr>
                <w:rFonts w:ascii="Times New Roman" w:hAnsi="Times New Roman"/>
                <w:sz w:val="24"/>
                <w:szCs w:val="24"/>
              </w:rPr>
            </w:pPr>
            <w:r w:rsidRPr="007A7452">
              <w:rPr>
                <w:rFonts w:ascii="Times New Roman" w:hAnsi="Times New Roman"/>
                <w:color w:val="191919"/>
                <w:sz w:val="18"/>
                <w:szCs w:val="18"/>
              </w:rPr>
              <w:t>Special Probs.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 History</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jc w:val="both"/>
              <w:rPr>
                <w:rFonts w:ascii="Times New Roman" w:hAnsi="Times New Roman"/>
                <w:sz w:val="24"/>
                <w:szCs w:val="24"/>
              </w:rPr>
            </w:pP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5"/>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4"/>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7"/>
                <w:sz w:val="18"/>
                <w:szCs w:val="18"/>
              </w:rPr>
              <w:t>111</w:t>
            </w:r>
            <w:r w:rsidRPr="007A7452">
              <w:rPr>
                <w:rFonts w:ascii="Times New Roman" w:hAnsi="Times New Roman"/>
                <w:color w:val="191919"/>
                <w:sz w:val="18"/>
                <w:szCs w:val="18"/>
              </w:rPr>
              <w:t>1,</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18"/>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 &amp; II</w:t>
            </w: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57" w:firstLine="0"/>
              <w:jc w:val="both"/>
              <w:rPr>
                <w:rFonts w:ascii="Times New Roman" w:hAnsi="Times New Roman"/>
                <w:sz w:val="24"/>
                <w:szCs w:val="24"/>
              </w:rPr>
            </w:pPr>
            <w:r w:rsidRPr="007A7452">
              <w:rPr>
                <w:rFonts w:ascii="Times New Roman" w:hAnsi="Times New Roman"/>
                <w:color w:val="191919"/>
                <w:sz w:val="18"/>
                <w:szCs w:val="18"/>
              </w:rPr>
              <w:t>3</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886"/>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96"/>
        </w:trPr>
        <w:tc>
          <w:tcPr>
            <w:tcW w:w="1782"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431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77"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967" w:firstLine="0"/>
              <w:jc w:val="both"/>
              <w:rPr>
                <w:rFonts w:ascii="Times New Roman" w:hAnsi="Times New Roman"/>
                <w:sz w:val="24"/>
                <w:szCs w:val="24"/>
              </w:rPr>
            </w:pPr>
            <w:r w:rsidRPr="007A7452">
              <w:rPr>
                <w:rFonts w:ascii="Times New Roman" w:hAnsi="Times New Roman"/>
                <w:b/>
                <w:bCs/>
                <w:color w:val="191919"/>
                <w:sz w:val="18"/>
                <w:szCs w:val="18"/>
              </w:rPr>
              <w:t>15</w:t>
            </w:r>
          </w:p>
        </w:tc>
        <w:tc>
          <w:tcPr>
            <w:tcW w:w="2761"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795"/>
              <w:rPr>
                <w:rFonts w:ascii="Times New Roman" w:hAnsi="Times New Roman"/>
                <w:sz w:val="24"/>
                <w:szCs w:val="24"/>
              </w:rPr>
            </w:pPr>
            <w:r w:rsidRPr="007A7452">
              <w:rPr>
                <w:rFonts w:ascii="Times New Roman" w:hAnsi="Times New Roman"/>
                <w:b/>
                <w:bCs/>
                <w:color w:val="191919"/>
                <w:sz w:val="18"/>
                <w:szCs w:val="18"/>
              </w:rPr>
              <w:t>15</w:t>
            </w:r>
          </w:p>
        </w:tc>
      </w:tr>
    </w:tbl>
    <w:p w:rsidR="001050CA" w:rsidRDefault="001050CA" w:rsidP="00EA65A2">
      <w:pPr>
        <w:widowControl w:val="0"/>
        <w:autoSpaceDE w:val="0"/>
        <w:autoSpaceDN w:val="0"/>
        <w:adjustRightInd w:val="0"/>
        <w:spacing w:before="68" w:after="0"/>
        <w:ind w:left="180" w:firstLine="0"/>
        <w:rPr>
          <w:rFonts w:ascii="Times New Roman" w:hAnsi="Times New Roman"/>
          <w:color w:val="000000"/>
          <w:sz w:val="24"/>
          <w:szCs w:val="24"/>
        </w:rPr>
      </w:pP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M</w:t>
      </w:r>
      <w:r>
        <w:rPr>
          <w:rFonts w:ascii="Times New Roman" w:hAnsi="Times New Roman"/>
          <w:b/>
          <w:bCs/>
          <w:color w:val="191919"/>
          <w:sz w:val="24"/>
          <w:szCs w:val="24"/>
        </w:rPr>
        <w:t>USIC</w:t>
      </w:r>
    </w:p>
    <w:p w:rsidR="001050CA" w:rsidRDefault="001050CA" w:rsidP="001050CA">
      <w:pPr>
        <w:widowControl w:val="0"/>
        <w:autoSpaceDE w:val="0"/>
        <w:autoSpaceDN w:val="0"/>
        <w:adjustRightInd w:val="0"/>
        <w:spacing w:before="8" w:after="0" w:line="260" w:lineRule="exact"/>
        <w:rPr>
          <w:rFonts w:ascii="Times New Roman" w:hAnsi="Times New Roman"/>
          <w:color w:val="000000"/>
          <w:sz w:val="26"/>
          <w:szCs w:val="26"/>
        </w:rPr>
      </w:pPr>
    </w:p>
    <w:p w:rsidR="001050CA" w:rsidRDefault="001050CA" w:rsidP="00EA65A2">
      <w:pPr>
        <w:widowControl w:val="0"/>
        <w:tabs>
          <w:tab w:val="left" w:pos="6660"/>
          <w:tab w:val="left" w:pos="902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2"/>
          <w:sz w:val="18"/>
          <w:szCs w:val="18"/>
        </w:rPr>
        <w:t>Majo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Fiel</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P</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equisite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C</w:t>
      </w:r>
      <w:r>
        <w:rPr>
          <w:rFonts w:ascii="Times New Roman" w:hAnsi="Times New Roman"/>
          <w:b/>
          <w:bCs/>
          <w:color w:val="191919"/>
          <w:spacing w:val="-5"/>
          <w:sz w:val="18"/>
          <w:szCs w:val="18"/>
        </w:rPr>
        <w:t>r</w:t>
      </w:r>
      <w:r>
        <w:rPr>
          <w:rFonts w:ascii="Times New Roman" w:hAnsi="Times New Roman"/>
          <w:b/>
          <w:bCs/>
          <w:color w:val="191919"/>
          <w:spacing w:val="-2"/>
          <w:sz w:val="18"/>
          <w:szCs w:val="18"/>
        </w:rPr>
        <w:t>edi</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Hrs.</w:t>
      </w:r>
    </w:p>
    <w:p w:rsidR="001050CA" w:rsidRDefault="001050CA" w:rsidP="001050CA">
      <w:pPr>
        <w:widowControl w:val="0"/>
        <w:autoSpaceDE w:val="0"/>
        <w:autoSpaceDN w:val="0"/>
        <w:adjustRightInd w:val="0"/>
        <w:spacing w:before="8" w:after="0" w:line="150" w:lineRule="exact"/>
        <w:rPr>
          <w:rFonts w:ascii="Times New Roman" w:hAnsi="Times New Roman"/>
          <w:color w:val="000000"/>
          <w:sz w:val="15"/>
          <w:szCs w:val="15"/>
        </w:rPr>
      </w:pPr>
    </w:p>
    <w:tbl>
      <w:tblPr>
        <w:tblW w:w="0" w:type="auto"/>
        <w:tblInd w:w="120" w:type="dxa"/>
        <w:tblLayout w:type="fixed"/>
        <w:tblCellMar>
          <w:left w:w="0" w:type="dxa"/>
          <w:right w:w="0" w:type="dxa"/>
        </w:tblCellMar>
        <w:tblLook w:val="0000"/>
      </w:tblPr>
      <w:tblGrid>
        <w:gridCol w:w="1924"/>
        <w:gridCol w:w="4526"/>
        <w:gridCol w:w="1620"/>
        <w:gridCol w:w="1800"/>
      </w:tblGrid>
      <w:tr w:rsidR="001050CA" w:rsidRPr="007A7452" w:rsidTr="00EA65A2">
        <w:trPr>
          <w:trHeight w:hRule="exact" w:val="298"/>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before="70" w:after="0"/>
              <w:ind w:left="40" w:firstLine="0"/>
              <w:rPr>
                <w:rFonts w:ascii="Times New Roman" w:hAnsi="Times New Roman"/>
                <w:sz w:val="24"/>
                <w:szCs w:val="24"/>
              </w:rPr>
            </w:pPr>
            <w:r w:rsidRPr="007A7452">
              <w:rPr>
                <w:rFonts w:ascii="Times New Roman" w:hAnsi="Times New Roman"/>
                <w:color w:val="191919"/>
                <w:sz w:val="18"/>
                <w:szCs w:val="18"/>
              </w:rPr>
              <w:t>MUSC 1021, 1022</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276"/>
              <w:rPr>
                <w:rFonts w:ascii="Times New Roman" w:hAnsi="Times New Roman"/>
                <w:sz w:val="24"/>
                <w:szCs w:val="24"/>
              </w:rPr>
            </w:pPr>
            <w:r w:rsidRPr="007A7452">
              <w:rPr>
                <w:rFonts w:ascii="Times New Roman" w:hAnsi="Times New Roman"/>
                <w:color w:val="191919"/>
                <w:sz w:val="18"/>
                <w:szCs w:val="18"/>
              </w:rPr>
              <w:t>Elementary Harmony &amp; Musicianship</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53"/>
              <w:jc w:val="right"/>
              <w:rPr>
                <w:rFonts w:ascii="Times New Roman" w:hAnsi="Times New Roman"/>
                <w:sz w:val="24"/>
                <w:szCs w:val="24"/>
              </w:rPr>
            </w:pPr>
            <w:r w:rsidRPr="007A7452">
              <w:rPr>
                <w:rFonts w:ascii="Times New Roman" w:hAnsi="Times New Roman"/>
                <w:color w:val="191919"/>
                <w:sz w:val="18"/>
                <w:szCs w:val="18"/>
              </w:rPr>
              <w:t>6</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1021L,1022L</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 Lab</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Applied Lessons (Freshman Level)</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Applied Lessons (Sophomore Level)</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Secondary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w:t>
            </w:r>
            <w:r w:rsidRPr="007A7452">
              <w:rPr>
                <w:rFonts w:ascii="Times New Roman" w:hAnsi="Times New Roman"/>
                <w:color w:val="191919"/>
                <w:spacing w:val="-23"/>
                <w:sz w:val="18"/>
                <w:szCs w:val="18"/>
              </w:rPr>
              <w:t>V</w:t>
            </w:r>
            <w:r w:rsidRPr="007A7452">
              <w:rPr>
                <w:rFonts w:ascii="Times New Roman" w:hAnsi="Times New Roman"/>
                <w:color w:val="191919"/>
                <w:sz w:val="18"/>
                <w:szCs w:val="18"/>
              </w:rPr>
              <w:t>oice, Keyboard, etc.)</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429"/>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ganizations (Band, Choi</w:t>
            </w:r>
            <w:r w:rsidRPr="007A7452">
              <w:rPr>
                <w:rFonts w:ascii="Times New Roman" w:hAnsi="Times New Roman"/>
                <w:color w:val="191919"/>
                <w:spacing w:val="-7"/>
                <w:sz w:val="18"/>
                <w:szCs w:val="18"/>
              </w:rPr>
              <w:t>r</w:t>
            </w:r>
            <w:r w:rsidRPr="007A7452">
              <w:rPr>
                <w:rFonts w:ascii="Times New Roman" w:hAnsi="Times New Roman"/>
                <w:color w:val="191919"/>
                <w:sz w:val="18"/>
                <w:szCs w:val="18"/>
              </w:rPr>
              <w:t>, etc.)</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color w:val="000000"/>
                <w:sz w:val="18"/>
                <w:szCs w:val="18"/>
              </w:rPr>
            </w:pPr>
            <w:r w:rsidRPr="007A7452">
              <w:rPr>
                <w:rFonts w:ascii="Times New Roman" w:hAnsi="Times New Roman"/>
                <w:color w:val="191919"/>
                <w:sz w:val="18"/>
                <w:szCs w:val="18"/>
              </w:rPr>
              <w:t>4</w:t>
            </w:r>
          </w:p>
          <w:p w:rsidR="001050CA" w:rsidRPr="007A7452" w:rsidRDefault="001050CA" w:rsidP="001050CA">
            <w:pPr>
              <w:widowControl w:val="0"/>
              <w:autoSpaceDE w:val="0"/>
              <w:autoSpaceDN w:val="0"/>
              <w:adjustRightInd w:val="0"/>
              <w:spacing w:before="6" w:after="0"/>
              <w:ind w:right="47"/>
              <w:jc w:val="right"/>
              <w:rPr>
                <w:rFonts w:ascii="Times New Roman" w:hAnsi="Times New Roman"/>
                <w:sz w:val="24"/>
                <w:szCs w:val="24"/>
              </w:rPr>
            </w:pPr>
            <w:r w:rsidRPr="007A7452">
              <w:rPr>
                <w:rFonts w:ascii="Times New Roman" w:hAnsi="Times New Roman"/>
                <w:b/>
                <w:bCs/>
                <w:color w:val="191919"/>
                <w:sz w:val="18"/>
                <w:szCs w:val="18"/>
              </w:rPr>
              <w:t>Subtotal 18</w:t>
            </w:r>
          </w:p>
        </w:tc>
      </w:tr>
      <w:tr w:rsidR="001050CA" w:rsidRPr="007A7452" w:rsidTr="00EA65A2">
        <w:trPr>
          <w:trHeight w:hRule="exact" w:val="218"/>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6" w:lineRule="exact"/>
              <w:ind w:left="40" w:firstLine="0"/>
              <w:rPr>
                <w:rFonts w:ascii="Times New Roman" w:hAnsi="Times New Roman"/>
                <w:sz w:val="24"/>
                <w:szCs w:val="24"/>
              </w:rPr>
            </w:pPr>
            <w:r w:rsidRPr="007A7452">
              <w:rPr>
                <w:rFonts w:ascii="Times New Roman" w:hAnsi="Times New Roman"/>
                <w:b/>
                <w:bCs/>
                <w:color w:val="191919"/>
                <w:sz w:val="18"/>
                <w:szCs w:val="18"/>
              </w:rPr>
              <w:t>Major</w:t>
            </w:r>
            <w:r w:rsidRPr="007A7452">
              <w:rPr>
                <w:rFonts w:ascii="Times New Roman" w:hAnsi="Times New Roman"/>
                <w:b/>
                <w:bCs/>
                <w:color w:val="191919"/>
                <w:spacing w:val="-3"/>
                <w:sz w:val="18"/>
                <w:szCs w:val="18"/>
              </w:rPr>
              <w:t xml:space="preserve"> </w:t>
            </w:r>
            <w:r w:rsidRPr="007A7452">
              <w:rPr>
                <w:rFonts w:ascii="Times New Roman" w:hAnsi="Times New Roman"/>
                <w:b/>
                <w:bCs/>
                <w:color w:val="191919"/>
                <w:sz w:val="18"/>
                <w:szCs w:val="18"/>
              </w:rPr>
              <w:t>Requi</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ements</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8"/>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40" w:firstLine="20"/>
              <w:rPr>
                <w:rFonts w:ascii="Times New Roman" w:hAnsi="Times New Roman"/>
                <w:sz w:val="24"/>
                <w:szCs w:val="24"/>
              </w:rPr>
            </w:pPr>
            <w:r w:rsidRPr="007A7452">
              <w:rPr>
                <w:rFonts w:ascii="Times New Roman" w:hAnsi="Times New Roman"/>
                <w:color w:val="191919"/>
                <w:sz w:val="18"/>
                <w:szCs w:val="18"/>
              </w:rPr>
              <w:t>MUSC 2021, 2022</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76"/>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1620"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75" w:firstLine="15"/>
              <w:rPr>
                <w:rFonts w:ascii="Times New Roman" w:hAnsi="Times New Roman"/>
                <w:sz w:val="24"/>
                <w:szCs w:val="24"/>
              </w:rPr>
            </w:pPr>
            <w:r w:rsidRPr="007A7452">
              <w:rPr>
                <w:rFonts w:ascii="Times New Roman" w:hAnsi="Times New Roman"/>
                <w:color w:val="191919"/>
                <w:sz w:val="18"/>
                <w:szCs w:val="18"/>
              </w:rPr>
              <w:t>MUSC 1022</w:t>
            </w: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54"/>
              <w:jc w:val="right"/>
              <w:rPr>
                <w:rFonts w:ascii="Times New Roman" w:hAnsi="Times New Roman"/>
                <w:sz w:val="24"/>
                <w:szCs w:val="24"/>
              </w:rPr>
            </w:pPr>
            <w:r w:rsidRPr="007A7452">
              <w:rPr>
                <w:rFonts w:ascii="Times New Roman" w:hAnsi="Times New Roman"/>
                <w:color w:val="191919"/>
                <w:sz w:val="18"/>
                <w:szCs w:val="18"/>
              </w:rPr>
              <w:t>6</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2021L</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162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75" w:firstLine="15"/>
              <w:rPr>
                <w:rFonts w:ascii="Times New Roman" w:hAnsi="Times New Roman"/>
                <w:sz w:val="24"/>
                <w:szCs w:val="24"/>
              </w:rPr>
            </w:pPr>
            <w:r w:rsidRPr="007A7452">
              <w:rPr>
                <w:rFonts w:ascii="Times New Roman" w:hAnsi="Times New Roman"/>
                <w:color w:val="191919"/>
                <w:sz w:val="18"/>
                <w:szCs w:val="18"/>
              </w:rPr>
              <w:t>MUSC 1022L</w:t>
            </w: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2022L</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Secondary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Lessons (Sophomore Level)</w:t>
            </w:r>
          </w:p>
        </w:tc>
        <w:tc>
          <w:tcPr>
            <w:tcW w:w="1620"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15"/>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3021</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Counterpoint</w:t>
            </w:r>
          </w:p>
        </w:tc>
        <w:tc>
          <w:tcPr>
            <w:tcW w:w="162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75" w:firstLine="15"/>
              <w:rPr>
                <w:rFonts w:ascii="Times New Roman" w:hAnsi="Times New Roman"/>
                <w:sz w:val="24"/>
                <w:szCs w:val="24"/>
              </w:rPr>
            </w:pPr>
            <w:r w:rsidRPr="007A7452">
              <w:rPr>
                <w:rFonts w:ascii="Times New Roman" w:hAnsi="Times New Roman"/>
                <w:color w:val="191919"/>
                <w:sz w:val="18"/>
                <w:szCs w:val="18"/>
              </w:rPr>
              <w:t>MUSC 2022</w:t>
            </w: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4"/>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3022</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Form and</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 xml:space="preserve">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133</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Intro to Music Lit.</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Applied Lessons (Junior Level)</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ganizations</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3000</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Junior Recital (optional)</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3133, 3134</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Music History and Literature</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6</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Applied Lessons (Senior Level)</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2000</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Music Seminars</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Instrumental 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3"/>
                <w:sz w:val="18"/>
                <w:szCs w:val="18"/>
              </w:rPr>
              <w:t>V</w:t>
            </w:r>
            <w:r w:rsidRPr="007A7452">
              <w:rPr>
                <w:rFonts w:ascii="Times New Roman" w:hAnsi="Times New Roman"/>
                <w:color w:val="191919"/>
                <w:sz w:val="18"/>
                <w:szCs w:val="18"/>
              </w:rPr>
              <w:t>ocal Methods</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1924"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MUSC 4000</w:t>
            </w: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Senior Recital</w:t>
            </w: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98"/>
        </w:trPr>
        <w:tc>
          <w:tcPr>
            <w:tcW w:w="192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4526"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6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0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firstLine="0"/>
              <w:jc w:val="right"/>
              <w:rPr>
                <w:rFonts w:ascii="Times New Roman" w:hAnsi="Times New Roman"/>
                <w:sz w:val="24"/>
                <w:szCs w:val="24"/>
              </w:rPr>
            </w:pPr>
            <w:r w:rsidRPr="007A7452">
              <w:rPr>
                <w:rFonts w:ascii="Times New Roman" w:hAnsi="Times New Roman"/>
                <w:b/>
                <w:bCs/>
                <w:color w:val="191919"/>
                <w:sz w:val="18"/>
                <w:szCs w:val="18"/>
              </w:rPr>
              <w:t>Subtotal 41 (42)</w:t>
            </w:r>
          </w:p>
        </w:tc>
      </w:tr>
    </w:tbl>
    <w:p w:rsidR="001050CA" w:rsidRDefault="001050CA" w:rsidP="001050CA">
      <w:pPr>
        <w:widowControl w:val="0"/>
        <w:autoSpaceDE w:val="0"/>
        <w:autoSpaceDN w:val="0"/>
        <w:adjustRightInd w:val="0"/>
        <w:spacing w:before="7" w:after="0" w:line="120" w:lineRule="exact"/>
        <w:rPr>
          <w:rFonts w:ascii="Times New Roman" w:hAnsi="Times New Roman"/>
          <w:sz w:val="12"/>
          <w:szCs w:val="12"/>
        </w:rPr>
      </w:pPr>
    </w:p>
    <w:p w:rsidR="001050CA" w:rsidRPr="00EA65A2" w:rsidRDefault="001050CA" w:rsidP="00EA65A2">
      <w:pPr>
        <w:widowControl w:val="0"/>
        <w:autoSpaceDE w:val="0"/>
        <w:autoSpaceDN w:val="0"/>
        <w:adjustRightInd w:val="0"/>
        <w:spacing w:after="0"/>
        <w:ind w:left="160" w:firstLine="20"/>
        <w:rPr>
          <w:rFonts w:ascii="Times New Roman" w:hAnsi="Times New Roman"/>
          <w:color w:val="000000"/>
          <w:sz w:val="18"/>
          <w:szCs w:val="18"/>
        </w:rPr>
      </w:pPr>
      <w:r w:rsidRPr="00EA65A2">
        <w:rPr>
          <w:rFonts w:ascii="Times New Roman" w:hAnsi="Times New Roman"/>
          <w:i/>
          <w:iCs/>
          <w:color w:val="191919"/>
          <w:sz w:val="18"/>
          <w:szCs w:val="18"/>
        </w:rPr>
        <w:t>*Applied lessons for music majors at the f</w:t>
      </w:r>
      <w:r w:rsidRPr="00EA65A2">
        <w:rPr>
          <w:rFonts w:ascii="Times New Roman" w:hAnsi="Times New Roman"/>
          <w:i/>
          <w:iCs/>
          <w:color w:val="191919"/>
          <w:spacing w:val="-6"/>
          <w:sz w:val="18"/>
          <w:szCs w:val="18"/>
        </w:rPr>
        <w:t>r</w:t>
      </w:r>
      <w:r w:rsidRPr="00EA65A2">
        <w:rPr>
          <w:rFonts w:ascii="Times New Roman" w:hAnsi="Times New Roman"/>
          <w:i/>
          <w:iCs/>
          <w:color w:val="191919"/>
          <w:sz w:val="18"/>
          <w:szCs w:val="18"/>
        </w:rPr>
        <w:t>eshman and sophomo</w:t>
      </w:r>
      <w:r w:rsidRPr="00EA65A2">
        <w:rPr>
          <w:rFonts w:ascii="Times New Roman" w:hAnsi="Times New Roman"/>
          <w:i/>
          <w:iCs/>
          <w:color w:val="191919"/>
          <w:spacing w:val="-6"/>
          <w:sz w:val="18"/>
          <w:szCs w:val="18"/>
        </w:rPr>
        <w:t>r</w:t>
      </w:r>
      <w:r w:rsidRPr="00EA65A2">
        <w:rPr>
          <w:rFonts w:ascii="Times New Roman" w:hAnsi="Times New Roman"/>
          <w:i/>
          <w:iCs/>
          <w:color w:val="191919"/>
          <w:sz w:val="18"/>
          <w:szCs w:val="18"/>
        </w:rPr>
        <w:t xml:space="preserve">e levels </w:t>
      </w:r>
      <w:r w:rsidRPr="00EA65A2">
        <w:rPr>
          <w:rFonts w:ascii="Times New Roman" w:hAnsi="Times New Roman"/>
          <w:i/>
          <w:iCs/>
          <w:color w:val="191919"/>
          <w:spacing w:val="-6"/>
          <w:sz w:val="18"/>
          <w:szCs w:val="18"/>
        </w:rPr>
        <w:t>r</w:t>
      </w:r>
      <w:r w:rsidRPr="00EA65A2">
        <w:rPr>
          <w:rFonts w:ascii="Times New Roman" w:hAnsi="Times New Roman"/>
          <w:i/>
          <w:iCs/>
          <w:color w:val="191919"/>
          <w:sz w:val="18"/>
          <w:szCs w:val="18"/>
        </w:rPr>
        <w:t>eceive one (1) semester hour c</w:t>
      </w:r>
      <w:r w:rsidRPr="00EA65A2">
        <w:rPr>
          <w:rFonts w:ascii="Times New Roman" w:hAnsi="Times New Roman"/>
          <w:i/>
          <w:iCs/>
          <w:color w:val="191919"/>
          <w:spacing w:val="-6"/>
          <w:sz w:val="18"/>
          <w:szCs w:val="18"/>
        </w:rPr>
        <w:t>r</w:t>
      </w:r>
      <w:r w:rsidRPr="00EA65A2">
        <w:rPr>
          <w:rFonts w:ascii="Times New Roman" w:hAnsi="Times New Roman"/>
          <w:i/>
          <w:iCs/>
          <w:color w:val="191919"/>
          <w:sz w:val="18"/>
          <w:szCs w:val="18"/>
        </w:rPr>
        <w:t>edit.</w:t>
      </w:r>
    </w:p>
    <w:p w:rsidR="001050CA" w:rsidRPr="00EA65A2" w:rsidRDefault="001050CA" w:rsidP="00EA65A2">
      <w:pPr>
        <w:widowControl w:val="0"/>
        <w:autoSpaceDE w:val="0"/>
        <w:autoSpaceDN w:val="0"/>
        <w:adjustRightInd w:val="0"/>
        <w:spacing w:before="8" w:after="0"/>
        <w:ind w:left="160" w:firstLine="20"/>
        <w:rPr>
          <w:rFonts w:ascii="Times New Roman" w:hAnsi="Times New Roman"/>
          <w:color w:val="000000"/>
          <w:sz w:val="18"/>
          <w:szCs w:val="18"/>
        </w:rPr>
      </w:pPr>
      <w:r w:rsidRPr="00EA65A2">
        <w:rPr>
          <w:rFonts w:ascii="Times New Roman" w:hAnsi="Times New Roman"/>
          <w:i/>
          <w:iCs/>
          <w:color w:val="191919"/>
          <w:sz w:val="18"/>
          <w:szCs w:val="18"/>
        </w:rPr>
        <w:t>**</w:t>
      </w:r>
      <w:r w:rsidRPr="00EA65A2">
        <w:rPr>
          <w:rFonts w:ascii="Times New Roman" w:hAnsi="Times New Roman"/>
          <w:i/>
          <w:iCs/>
          <w:color w:val="191919"/>
          <w:spacing w:val="-3"/>
          <w:sz w:val="18"/>
          <w:szCs w:val="18"/>
        </w:rPr>
        <w:t xml:space="preserve"> </w:t>
      </w:r>
      <w:r w:rsidRPr="00EA65A2">
        <w:rPr>
          <w:rFonts w:ascii="Times New Roman" w:hAnsi="Times New Roman"/>
          <w:i/>
          <w:iCs/>
          <w:color w:val="191919"/>
          <w:sz w:val="18"/>
          <w:szCs w:val="18"/>
        </w:rPr>
        <w:t xml:space="preserve">Applied Lessons at the junior and senior levels </w:t>
      </w:r>
      <w:r w:rsidRPr="00EA65A2">
        <w:rPr>
          <w:rFonts w:ascii="Times New Roman" w:hAnsi="Times New Roman"/>
          <w:i/>
          <w:iCs/>
          <w:color w:val="191919"/>
          <w:spacing w:val="-6"/>
          <w:sz w:val="18"/>
          <w:szCs w:val="18"/>
        </w:rPr>
        <w:t>r</w:t>
      </w:r>
      <w:r w:rsidRPr="00EA65A2">
        <w:rPr>
          <w:rFonts w:ascii="Times New Roman" w:hAnsi="Times New Roman"/>
          <w:i/>
          <w:iCs/>
          <w:color w:val="191919"/>
          <w:sz w:val="18"/>
          <w:szCs w:val="18"/>
        </w:rPr>
        <w:t>eceive two (2) semester hours c</w:t>
      </w:r>
      <w:r w:rsidRPr="00EA65A2">
        <w:rPr>
          <w:rFonts w:ascii="Times New Roman" w:hAnsi="Times New Roman"/>
          <w:i/>
          <w:iCs/>
          <w:color w:val="191919"/>
          <w:spacing w:val="-6"/>
          <w:sz w:val="18"/>
          <w:szCs w:val="18"/>
        </w:rPr>
        <w:t>r</w:t>
      </w:r>
      <w:r w:rsidRPr="00EA65A2">
        <w:rPr>
          <w:rFonts w:ascii="Times New Roman" w:hAnsi="Times New Roman"/>
          <w:i/>
          <w:iCs/>
          <w:color w:val="191919"/>
          <w:sz w:val="18"/>
          <w:szCs w:val="18"/>
        </w:rPr>
        <w:t>edit.</w:t>
      </w:r>
    </w:p>
    <w:p w:rsidR="001050CA" w:rsidRDefault="001050CA" w:rsidP="00EA65A2">
      <w:pPr>
        <w:widowControl w:val="0"/>
        <w:autoSpaceDE w:val="0"/>
        <w:autoSpaceDN w:val="0"/>
        <w:adjustRightInd w:val="0"/>
        <w:spacing w:before="8" w:after="0"/>
        <w:ind w:left="160" w:firstLine="20"/>
        <w:rPr>
          <w:rFonts w:ascii="Times New Roman" w:hAnsi="Times New Roman"/>
          <w:color w:val="000000"/>
          <w:sz w:val="16"/>
          <w:szCs w:val="16"/>
        </w:rPr>
      </w:pPr>
      <w:r w:rsidRPr="00EA65A2">
        <w:rPr>
          <w:rFonts w:ascii="Times New Roman" w:hAnsi="Times New Roman"/>
          <w:i/>
          <w:iCs/>
          <w:color w:val="191919"/>
          <w:sz w:val="18"/>
          <w:szCs w:val="18"/>
        </w:rPr>
        <w:t>***</w:t>
      </w:r>
      <w:r w:rsidRPr="00EA65A2">
        <w:rPr>
          <w:rFonts w:ascii="Times New Roman" w:hAnsi="Times New Roman"/>
          <w:i/>
          <w:iCs/>
          <w:color w:val="191919"/>
          <w:spacing w:val="-18"/>
          <w:sz w:val="18"/>
          <w:szCs w:val="18"/>
        </w:rPr>
        <w:t>V</w:t>
      </w:r>
      <w:r w:rsidRPr="00EA65A2">
        <w:rPr>
          <w:rFonts w:ascii="Times New Roman" w:hAnsi="Times New Roman"/>
          <w:i/>
          <w:iCs/>
          <w:color w:val="191919"/>
          <w:sz w:val="18"/>
          <w:szCs w:val="18"/>
        </w:rPr>
        <w:t>oice</w:t>
      </w:r>
      <w:r>
        <w:rPr>
          <w:rFonts w:ascii="Times New Roman" w:hAnsi="Times New Roman"/>
          <w:i/>
          <w:iCs/>
          <w:color w:val="191919"/>
          <w:spacing w:val="-6"/>
          <w:sz w:val="16"/>
          <w:szCs w:val="16"/>
        </w:rPr>
        <w:t xml:space="preserve"> </w:t>
      </w:r>
      <w:r>
        <w:rPr>
          <w:rFonts w:ascii="Times New Roman" w:hAnsi="Times New Roman"/>
          <w:i/>
          <w:iCs/>
          <w:color w:val="191919"/>
          <w:sz w:val="16"/>
          <w:szCs w:val="16"/>
        </w:rPr>
        <w:t>majors</w:t>
      </w:r>
      <w:r>
        <w:rPr>
          <w:rFonts w:ascii="Times New Roman" w:hAnsi="Times New Roman"/>
          <w:i/>
          <w:iCs/>
          <w:color w:val="191919"/>
          <w:spacing w:val="-6"/>
          <w:sz w:val="16"/>
          <w:szCs w:val="16"/>
        </w:rPr>
        <w:t xml:space="preserve"> </w:t>
      </w:r>
      <w:r>
        <w:rPr>
          <w:rFonts w:ascii="Times New Roman" w:hAnsi="Times New Roman"/>
          <w:i/>
          <w:iCs/>
          <w:color w:val="191919"/>
          <w:sz w:val="16"/>
          <w:szCs w:val="16"/>
        </w:rPr>
        <w:t>take</w:t>
      </w:r>
      <w:r>
        <w:rPr>
          <w:rFonts w:ascii="Times New Roman" w:hAnsi="Times New Roman"/>
          <w:i/>
          <w:iCs/>
          <w:color w:val="191919"/>
          <w:spacing w:val="-6"/>
          <w:sz w:val="16"/>
          <w:szCs w:val="16"/>
        </w:rPr>
        <w:t xml:space="preserve"> </w:t>
      </w:r>
      <w:r>
        <w:rPr>
          <w:rFonts w:ascii="Times New Roman" w:hAnsi="Times New Roman"/>
          <w:i/>
          <w:iCs/>
          <w:color w:val="191919"/>
          <w:sz w:val="16"/>
          <w:szCs w:val="16"/>
        </w:rPr>
        <w:t>MUSC</w:t>
      </w:r>
      <w:r>
        <w:rPr>
          <w:rFonts w:ascii="Times New Roman" w:hAnsi="Times New Roman"/>
          <w:i/>
          <w:iCs/>
          <w:color w:val="191919"/>
          <w:spacing w:val="-6"/>
          <w:sz w:val="16"/>
          <w:szCs w:val="16"/>
        </w:rPr>
        <w:t xml:space="preserve"> </w:t>
      </w:r>
      <w:r>
        <w:rPr>
          <w:rFonts w:ascii="Times New Roman" w:hAnsi="Times New Roman"/>
          <w:i/>
          <w:iCs/>
          <w:color w:val="191919"/>
          <w:sz w:val="16"/>
          <w:szCs w:val="16"/>
        </w:rPr>
        <w:t>3171</w:t>
      </w:r>
      <w:r>
        <w:rPr>
          <w:rFonts w:ascii="Times New Roman" w:hAnsi="Times New Roman"/>
          <w:i/>
          <w:iCs/>
          <w:color w:val="191919"/>
          <w:spacing w:val="-6"/>
          <w:sz w:val="16"/>
          <w:szCs w:val="16"/>
        </w:rPr>
        <w:t xml:space="preserve"> </w:t>
      </w:r>
      <w:r>
        <w:rPr>
          <w:rFonts w:ascii="Times New Roman" w:hAnsi="Times New Roman"/>
          <w:i/>
          <w:iCs/>
          <w:color w:val="191919"/>
          <w:sz w:val="16"/>
          <w:szCs w:val="16"/>
        </w:rPr>
        <w:t>and</w:t>
      </w:r>
      <w:r>
        <w:rPr>
          <w:rFonts w:ascii="Times New Roman" w:hAnsi="Times New Roman"/>
          <w:i/>
          <w:iCs/>
          <w:color w:val="191919"/>
          <w:spacing w:val="-6"/>
          <w:sz w:val="16"/>
          <w:szCs w:val="16"/>
        </w:rPr>
        <w:t xml:space="preserve"> </w:t>
      </w:r>
      <w:r>
        <w:rPr>
          <w:rFonts w:ascii="Times New Roman" w:hAnsi="Times New Roman"/>
          <w:i/>
          <w:iCs/>
          <w:color w:val="191919"/>
          <w:sz w:val="16"/>
          <w:szCs w:val="16"/>
        </w:rPr>
        <w:t>3172,</w:t>
      </w:r>
      <w:r>
        <w:rPr>
          <w:rFonts w:ascii="Times New Roman" w:hAnsi="Times New Roman"/>
          <w:i/>
          <w:iCs/>
          <w:color w:val="191919"/>
          <w:spacing w:val="-6"/>
          <w:sz w:val="16"/>
          <w:szCs w:val="16"/>
        </w:rPr>
        <w:t xml:space="preserve"> </w:t>
      </w:r>
      <w:r>
        <w:rPr>
          <w:rFonts w:ascii="Times New Roman" w:hAnsi="Times New Roman"/>
          <w:i/>
          <w:iCs/>
          <w:color w:val="191919"/>
          <w:sz w:val="16"/>
          <w:szCs w:val="16"/>
        </w:rPr>
        <w:t>piano</w:t>
      </w:r>
      <w:r>
        <w:rPr>
          <w:rFonts w:ascii="Times New Roman" w:hAnsi="Times New Roman"/>
          <w:i/>
          <w:iCs/>
          <w:color w:val="191919"/>
          <w:spacing w:val="-6"/>
          <w:sz w:val="16"/>
          <w:szCs w:val="16"/>
        </w:rPr>
        <w:t xml:space="preserve"> </w:t>
      </w:r>
      <w:r>
        <w:rPr>
          <w:rFonts w:ascii="Times New Roman" w:hAnsi="Times New Roman"/>
          <w:i/>
          <w:iCs/>
          <w:color w:val="191919"/>
          <w:sz w:val="16"/>
          <w:szCs w:val="16"/>
        </w:rPr>
        <w:t>majors</w:t>
      </w:r>
      <w:r>
        <w:rPr>
          <w:rFonts w:ascii="Times New Roman" w:hAnsi="Times New Roman"/>
          <w:i/>
          <w:iCs/>
          <w:color w:val="191919"/>
          <w:spacing w:val="-6"/>
          <w:sz w:val="16"/>
          <w:szCs w:val="16"/>
        </w:rPr>
        <w:t xml:space="preserve"> </w:t>
      </w:r>
      <w:r>
        <w:rPr>
          <w:rFonts w:ascii="Times New Roman" w:hAnsi="Times New Roman"/>
          <w:i/>
          <w:iCs/>
          <w:color w:val="191919"/>
          <w:sz w:val="16"/>
          <w:szCs w:val="16"/>
        </w:rPr>
        <w:t>take</w:t>
      </w:r>
      <w:r>
        <w:rPr>
          <w:rFonts w:ascii="Times New Roman" w:hAnsi="Times New Roman"/>
          <w:i/>
          <w:iCs/>
          <w:color w:val="191919"/>
          <w:spacing w:val="-6"/>
          <w:sz w:val="16"/>
          <w:szCs w:val="16"/>
        </w:rPr>
        <w:t xml:space="preserve"> </w:t>
      </w:r>
      <w:r>
        <w:rPr>
          <w:rFonts w:ascii="Times New Roman" w:hAnsi="Times New Roman"/>
          <w:i/>
          <w:iCs/>
          <w:color w:val="191919"/>
          <w:sz w:val="16"/>
          <w:szCs w:val="16"/>
        </w:rPr>
        <w:t>MUSC</w:t>
      </w:r>
      <w:r>
        <w:rPr>
          <w:rFonts w:ascii="Times New Roman" w:hAnsi="Times New Roman"/>
          <w:i/>
          <w:iCs/>
          <w:color w:val="191919"/>
          <w:spacing w:val="-6"/>
          <w:sz w:val="16"/>
          <w:szCs w:val="16"/>
        </w:rPr>
        <w:t xml:space="preserve"> </w:t>
      </w:r>
      <w:r>
        <w:rPr>
          <w:rFonts w:ascii="Times New Roman" w:hAnsi="Times New Roman"/>
          <w:i/>
          <w:iCs/>
          <w:color w:val="191919"/>
          <w:sz w:val="16"/>
          <w:szCs w:val="16"/>
        </w:rPr>
        <w:t>4050,</w:t>
      </w:r>
      <w:r>
        <w:rPr>
          <w:rFonts w:ascii="Times New Roman" w:hAnsi="Times New Roman"/>
          <w:i/>
          <w:iCs/>
          <w:color w:val="191919"/>
          <w:spacing w:val="-6"/>
          <w:sz w:val="16"/>
          <w:szCs w:val="16"/>
        </w:rPr>
        <w:t xml:space="preserve"> </w:t>
      </w:r>
      <w:r>
        <w:rPr>
          <w:rFonts w:ascii="Times New Roman" w:hAnsi="Times New Roman"/>
          <w:i/>
          <w:iCs/>
          <w:color w:val="191919"/>
          <w:sz w:val="16"/>
          <w:szCs w:val="16"/>
        </w:rPr>
        <w:t>and</w:t>
      </w:r>
      <w:r>
        <w:rPr>
          <w:rFonts w:ascii="Times New Roman" w:hAnsi="Times New Roman"/>
          <w:i/>
          <w:iCs/>
          <w:color w:val="191919"/>
          <w:spacing w:val="-6"/>
          <w:sz w:val="16"/>
          <w:szCs w:val="16"/>
        </w:rPr>
        <w:t xml:space="preserve"> </w:t>
      </w:r>
      <w:r>
        <w:rPr>
          <w:rFonts w:ascii="Times New Roman" w:hAnsi="Times New Roman"/>
          <w:i/>
          <w:iCs/>
          <w:color w:val="191919"/>
          <w:sz w:val="16"/>
          <w:szCs w:val="16"/>
        </w:rPr>
        <w:t>instrumental</w:t>
      </w:r>
      <w:r>
        <w:rPr>
          <w:rFonts w:ascii="Times New Roman" w:hAnsi="Times New Roman"/>
          <w:i/>
          <w:iCs/>
          <w:color w:val="191919"/>
          <w:spacing w:val="-6"/>
          <w:sz w:val="16"/>
          <w:szCs w:val="16"/>
        </w:rPr>
        <w:t xml:space="preserve"> </w:t>
      </w:r>
      <w:r>
        <w:rPr>
          <w:rFonts w:ascii="Times New Roman" w:hAnsi="Times New Roman"/>
          <w:i/>
          <w:iCs/>
          <w:color w:val="191919"/>
          <w:sz w:val="16"/>
          <w:szCs w:val="16"/>
        </w:rPr>
        <w:t>majors</w:t>
      </w:r>
      <w:r>
        <w:rPr>
          <w:rFonts w:ascii="Times New Roman" w:hAnsi="Times New Roman"/>
          <w:i/>
          <w:iCs/>
          <w:color w:val="191919"/>
          <w:spacing w:val="-6"/>
          <w:sz w:val="16"/>
          <w:szCs w:val="16"/>
        </w:rPr>
        <w:t xml:space="preserve"> </w:t>
      </w:r>
      <w:r>
        <w:rPr>
          <w:rFonts w:ascii="Times New Roman" w:hAnsi="Times New Roman"/>
          <w:i/>
          <w:iCs/>
          <w:color w:val="191919"/>
          <w:sz w:val="16"/>
          <w:szCs w:val="16"/>
        </w:rPr>
        <w:t>take</w:t>
      </w:r>
      <w:r>
        <w:rPr>
          <w:rFonts w:ascii="Times New Roman" w:hAnsi="Times New Roman"/>
          <w:i/>
          <w:iCs/>
          <w:color w:val="191919"/>
          <w:spacing w:val="-6"/>
          <w:sz w:val="16"/>
          <w:szCs w:val="16"/>
        </w:rPr>
        <w:t xml:space="preserve"> </w:t>
      </w:r>
      <w:r>
        <w:rPr>
          <w:rFonts w:ascii="Times New Roman" w:hAnsi="Times New Roman"/>
          <w:i/>
          <w:iCs/>
          <w:color w:val="191919"/>
          <w:sz w:val="16"/>
          <w:szCs w:val="16"/>
        </w:rPr>
        <w:t>all</w:t>
      </w:r>
      <w:r>
        <w:rPr>
          <w:rFonts w:ascii="Times New Roman" w:hAnsi="Times New Roman"/>
          <w:i/>
          <w:iCs/>
          <w:color w:val="191919"/>
          <w:spacing w:val="-6"/>
          <w:sz w:val="16"/>
          <w:szCs w:val="16"/>
        </w:rPr>
        <w:t xml:space="preserve"> </w:t>
      </w:r>
      <w:r>
        <w:rPr>
          <w:rFonts w:ascii="Times New Roman" w:hAnsi="Times New Roman"/>
          <w:i/>
          <w:iCs/>
          <w:color w:val="191919"/>
          <w:sz w:val="16"/>
          <w:szCs w:val="16"/>
        </w:rPr>
        <w:t>of</w:t>
      </w:r>
      <w:r>
        <w:rPr>
          <w:rFonts w:ascii="Times New Roman" w:hAnsi="Times New Roman"/>
          <w:i/>
          <w:iCs/>
          <w:color w:val="191919"/>
          <w:spacing w:val="-6"/>
          <w:sz w:val="16"/>
          <w:szCs w:val="16"/>
        </w:rPr>
        <w:t xml:space="preserve"> </w:t>
      </w:r>
      <w:r>
        <w:rPr>
          <w:rFonts w:ascii="Times New Roman" w:hAnsi="Times New Roman"/>
          <w:i/>
          <w:iCs/>
          <w:color w:val="191919"/>
          <w:sz w:val="16"/>
          <w:szCs w:val="16"/>
        </w:rPr>
        <w:t>the</w:t>
      </w:r>
      <w:r>
        <w:rPr>
          <w:rFonts w:ascii="Times New Roman" w:hAnsi="Times New Roman"/>
          <w:i/>
          <w:iCs/>
          <w:color w:val="191919"/>
          <w:spacing w:val="-6"/>
          <w:sz w:val="16"/>
          <w:szCs w:val="16"/>
        </w:rPr>
        <w:t xml:space="preserve"> </w:t>
      </w:r>
      <w:r>
        <w:rPr>
          <w:rFonts w:ascii="Times New Roman" w:hAnsi="Times New Roman"/>
          <w:i/>
          <w:iCs/>
          <w:color w:val="191919"/>
          <w:sz w:val="16"/>
          <w:szCs w:val="16"/>
        </w:rPr>
        <w:t>following:</w:t>
      </w:r>
      <w:r>
        <w:rPr>
          <w:rFonts w:ascii="Times New Roman" w:hAnsi="Times New Roman"/>
          <w:i/>
          <w:iCs/>
          <w:color w:val="191919"/>
          <w:spacing w:val="-6"/>
          <w:sz w:val="16"/>
          <w:szCs w:val="16"/>
        </w:rPr>
        <w:t xml:space="preserve"> </w:t>
      </w:r>
      <w:r>
        <w:rPr>
          <w:rFonts w:ascii="Times New Roman" w:hAnsi="Times New Roman"/>
          <w:i/>
          <w:iCs/>
          <w:color w:val="191919"/>
          <w:sz w:val="16"/>
          <w:szCs w:val="16"/>
        </w:rPr>
        <w:t>MUSC</w:t>
      </w:r>
      <w:r>
        <w:rPr>
          <w:rFonts w:ascii="Times New Roman" w:hAnsi="Times New Roman"/>
          <w:i/>
          <w:iCs/>
          <w:color w:val="191919"/>
          <w:spacing w:val="-6"/>
          <w:sz w:val="16"/>
          <w:szCs w:val="16"/>
        </w:rPr>
        <w:t xml:space="preserve"> </w:t>
      </w:r>
      <w:r>
        <w:rPr>
          <w:rFonts w:ascii="Times New Roman" w:hAnsi="Times New Roman"/>
          <w:i/>
          <w:iCs/>
          <w:color w:val="191919"/>
          <w:spacing w:val="-1"/>
          <w:sz w:val="16"/>
          <w:szCs w:val="16"/>
        </w:rPr>
        <w:t>3</w:t>
      </w:r>
      <w:r>
        <w:rPr>
          <w:rFonts w:ascii="Times New Roman" w:hAnsi="Times New Roman"/>
          <w:i/>
          <w:iCs/>
          <w:color w:val="191919"/>
          <w:sz w:val="16"/>
          <w:szCs w:val="16"/>
        </w:rPr>
        <w:t>230,</w:t>
      </w:r>
      <w:r>
        <w:rPr>
          <w:rFonts w:ascii="Times New Roman" w:hAnsi="Times New Roman"/>
          <w:i/>
          <w:iCs/>
          <w:color w:val="191919"/>
          <w:spacing w:val="-6"/>
          <w:sz w:val="16"/>
          <w:szCs w:val="16"/>
        </w:rPr>
        <w:t xml:space="preserve"> </w:t>
      </w:r>
      <w:r>
        <w:rPr>
          <w:rFonts w:ascii="Times New Roman" w:hAnsi="Times New Roman"/>
          <w:i/>
          <w:iCs/>
          <w:color w:val="191919"/>
          <w:sz w:val="16"/>
          <w:szCs w:val="16"/>
        </w:rPr>
        <w:t>3050,</w:t>
      </w:r>
      <w:r>
        <w:rPr>
          <w:rFonts w:ascii="Times New Roman" w:hAnsi="Times New Roman"/>
          <w:i/>
          <w:iCs/>
          <w:color w:val="191919"/>
          <w:spacing w:val="-6"/>
          <w:sz w:val="16"/>
          <w:szCs w:val="16"/>
        </w:rPr>
        <w:t xml:space="preserve"> </w:t>
      </w:r>
      <w:r>
        <w:rPr>
          <w:rFonts w:ascii="Times New Roman" w:hAnsi="Times New Roman"/>
          <w:i/>
          <w:iCs/>
          <w:color w:val="191919"/>
          <w:sz w:val="16"/>
          <w:szCs w:val="16"/>
        </w:rPr>
        <w:t>3600,</w:t>
      </w:r>
      <w:r>
        <w:rPr>
          <w:rFonts w:ascii="Times New Roman" w:hAnsi="Times New Roman"/>
          <w:i/>
          <w:iCs/>
          <w:color w:val="191919"/>
          <w:spacing w:val="-6"/>
          <w:sz w:val="16"/>
          <w:szCs w:val="16"/>
        </w:rPr>
        <w:t xml:space="preserve"> </w:t>
      </w:r>
      <w:r>
        <w:rPr>
          <w:rFonts w:ascii="Times New Roman" w:hAnsi="Times New Roman"/>
          <w:i/>
          <w:iCs/>
          <w:color w:val="191919"/>
          <w:sz w:val="16"/>
          <w:szCs w:val="16"/>
        </w:rPr>
        <w:t>3700.</w:t>
      </w:r>
    </w:p>
    <w:p w:rsidR="001050CA" w:rsidRDefault="001050CA" w:rsidP="001050CA">
      <w:pPr>
        <w:widowControl w:val="0"/>
        <w:tabs>
          <w:tab w:val="left" w:pos="10740"/>
        </w:tabs>
        <w:autoSpaceDE w:val="0"/>
        <w:autoSpaceDN w:val="0"/>
        <w:adjustRightInd w:val="0"/>
        <w:spacing w:after="0" w:line="453" w:lineRule="exact"/>
        <w:ind w:left="4173"/>
        <w:rPr>
          <w:rFonts w:ascii="Century Gothic" w:hAnsi="Century Gothic" w:cs="Century Gothic"/>
          <w:color w:val="000000"/>
          <w:sz w:val="36"/>
          <w:szCs w:val="36"/>
        </w:rPr>
        <w:sectPr w:rsidR="001050CA" w:rsidSect="0009686A">
          <w:pgSz w:w="12240" w:h="15840"/>
          <w:pgMar w:top="420" w:right="420" w:bottom="280" w:left="560" w:header="720" w:footer="288" w:gutter="0"/>
          <w:cols w:space="720" w:equalWidth="0">
            <w:col w:w="11260"/>
          </w:cols>
          <w:noEndnote/>
          <w:docGrid w:linePitch="299"/>
        </w:sectPr>
      </w:pPr>
    </w:p>
    <w:p w:rsidR="001050CA" w:rsidRDefault="008C02BC" w:rsidP="001050CA">
      <w:pPr>
        <w:widowControl w:val="0"/>
        <w:autoSpaceDE w:val="0"/>
        <w:autoSpaceDN w:val="0"/>
        <w:adjustRightInd w:val="0"/>
        <w:spacing w:before="5" w:after="0" w:line="130" w:lineRule="exact"/>
        <w:rPr>
          <w:rFonts w:ascii="Century Gothic" w:hAnsi="Century Gothic" w:cs="Century Gothic"/>
          <w:color w:val="000000"/>
          <w:sz w:val="13"/>
          <w:szCs w:val="13"/>
        </w:rPr>
      </w:pPr>
      <w:r>
        <w:rPr>
          <w:rFonts w:ascii="Times New Roman" w:hAnsi="Times New Roman"/>
          <w:b/>
          <w:bCs/>
          <w:noProof/>
          <w:color w:val="191919"/>
          <w:sz w:val="32"/>
          <w:szCs w:val="32"/>
        </w:rPr>
        <w:lastRenderedPageBreak/>
        <w:pict>
          <v:group id="_x0000_s3863" style="position:absolute;left:0;text-align:left;margin-left:-30.65pt;margin-top:-19.55pt;width:178.85pt;height:795.8pt;z-index:252045312" coordorigin="1642" coordsize="3577,15916">
            <v:rect id="_x0000_s3864"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864"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865" style="position:absolute;left:1642;width:3577;height:15916" coordorigin="1589" coordsize="3577,15916">
              <v:group id="_x0000_s3866" style="position:absolute;left:1589;width:1104;height:15916" coordorigin="5929,3" coordsize="1104,15916">
                <v:rect id="_x0000_s386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867"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868" style="position:absolute;left:5929;top:2404;width:1104;height:13112" coordorigin="3836,2408" coordsize="1104,13112">
                  <v:shape id="_x0000_s3869" type="#_x0000_t32" style="position:absolute;left:3889;top:4172;width:1051;height:0" o:connectortype="straight" strokeweight="2pt"/>
                  <v:shape id="_x0000_s3870" type="#_x0000_t32" style="position:absolute;left:3889;top:2408;width:1051;height:0" o:connectortype="straight" strokeweight="2pt"/>
                  <v:shape id="Freeform 2758" o:spid="_x0000_s387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87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873" type="#_x0000_t32" style="position:absolute;left:3889;top:6006;width:1051;height:0" o:connectortype="straight" strokeweight="2pt"/>
                  <v:shape id="_x0000_s3874" type="#_x0000_t32" style="position:absolute;left:3889;top:7786;width:1051;height:0" o:connectortype="straight" strokeweight="2pt"/>
                  <v:shape id="_x0000_s3875" type="#_x0000_t32" style="position:absolute;left:3889;top:9663;width:1051;height:0" o:connectortype="straight" strokeweight="2pt"/>
                  <v:shape id="_x0000_s3876" type="#_x0000_t32" style="position:absolute;left:3889;top:11481;width:1051;height:0" o:connectortype="straight" strokeweight="2pt"/>
                  <v:shape id="_x0000_s3877" type="#_x0000_t32" style="position:absolute;left:3889;top:13281;width:1051;height:0" o:connectortype="straight" strokeweight="2pt"/>
                </v:group>
              </v:group>
              <v:rect id="_x0000_s3878" style="position:absolute;left:2342;top:375;width:2824;height:421" fillcolor="white [3201]" strokecolor="#bfbfbf [2412]" strokeweight="2.5pt">
                <v:shadow color="#868686"/>
                <v:textbox>
                  <w:txbxContent>
                    <w:p w:rsidR="009D7097" w:rsidRDefault="009D7097" w:rsidP="008C02BC">
                      <w:pPr>
                        <w:ind w:right="-384" w:firstLine="0"/>
                        <w:jc w:val="center"/>
                      </w:pPr>
                      <w:r>
                        <w:t>Fine Arts</w:t>
                      </w:r>
                    </w:p>
                  </w:txbxContent>
                </v:textbox>
              </v:rect>
            </v:group>
          </v:group>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EA65A2">
      <w:pPr>
        <w:widowControl w:val="0"/>
        <w:autoSpaceDE w:val="0"/>
        <w:autoSpaceDN w:val="0"/>
        <w:adjustRightInd w:val="0"/>
        <w:spacing w:before="30" w:after="0"/>
        <w:ind w:left="1020" w:firstLine="2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Electives</w:t>
      </w:r>
    </w:p>
    <w:p w:rsidR="001050CA" w:rsidRDefault="001050CA" w:rsidP="00EA65A2">
      <w:pPr>
        <w:widowControl w:val="0"/>
        <w:tabs>
          <w:tab w:val="left" w:pos="10640"/>
        </w:tabs>
        <w:autoSpaceDE w:val="0"/>
        <w:autoSpaceDN w:val="0"/>
        <w:adjustRightInd w:val="0"/>
        <w:spacing w:before="12" w:after="0"/>
        <w:ind w:left="1020" w:firstLine="240"/>
        <w:rPr>
          <w:rFonts w:ascii="Times New Roman" w:hAnsi="Times New Roman"/>
          <w:color w:val="000000"/>
          <w:sz w:val="18"/>
          <w:szCs w:val="18"/>
        </w:rPr>
      </w:pPr>
      <w:r>
        <w:rPr>
          <w:rFonts w:ascii="Times New Roman" w:hAnsi="Times New Roman"/>
          <w:color w:val="191919"/>
          <w:sz w:val="18"/>
          <w:szCs w:val="18"/>
        </w:rPr>
        <w:t>Foreign Languages (two semesters)</w:t>
      </w:r>
      <w:r>
        <w:rPr>
          <w:rFonts w:ascii="Times New Roman" w:hAnsi="Times New Roman"/>
          <w:color w:val="191919"/>
          <w:sz w:val="18"/>
          <w:szCs w:val="18"/>
        </w:rPr>
        <w:tab/>
        <w:t>6</w:t>
      </w:r>
    </w:p>
    <w:p w:rsidR="001050CA" w:rsidRDefault="001050CA" w:rsidP="00EA65A2">
      <w:pPr>
        <w:widowControl w:val="0"/>
        <w:tabs>
          <w:tab w:val="left" w:pos="10560"/>
        </w:tabs>
        <w:autoSpaceDE w:val="0"/>
        <w:autoSpaceDN w:val="0"/>
        <w:adjustRightInd w:val="0"/>
        <w:spacing w:before="9" w:after="0"/>
        <w:ind w:left="1020" w:firstLine="240"/>
        <w:rPr>
          <w:rFonts w:ascii="Times New Roman" w:hAnsi="Times New Roman"/>
          <w:color w:val="000000"/>
          <w:sz w:val="18"/>
          <w:szCs w:val="18"/>
        </w:rPr>
      </w:pPr>
      <w:r>
        <w:rPr>
          <w:rFonts w:ascii="Times New Roman" w:hAnsi="Times New Roman"/>
          <w:color w:val="191919"/>
          <w:sz w:val="18"/>
          <w:szCs w:val="18"/>
        </w:rPr>
        <w:t>Major Electives*</w:t>
      </w:r>
      <w:r>
        <w:rPr>
          <w:rFonts w:ascii="Times New Roman" w:hAnsi="Times New Roman"/>
          <w:color w:val="191919"/>
          <w:sz w:val="18"/>
          <w:szCs w:val="18"/>
        </w:rPr>
        <w:tab/>
        <w:t>10</w:t>
      </w:r>
    </w:p>
    <w:p w:rsidR="001050CA" w:rsidRDefault="001050CA" w:rsidP="00EA65A2">
      <w:pPr>
        <w:widowControl w:val="0"/>
        <w:autoSpaceDE w:val="0"/>
        <w:autoSpaceDN w:val="0"/>
        <w:adjustRightInd w:val="0"/>
        <w:spacing w:before="6" w:after="0"/>
        <w:ind w:right="460" w:firstLine="240"/>
        <w:jc w:val="right"/>
        <w:rPr>
          <w:rFonts w:ascii="Times New Roman" w:hAnsi="Times New Roman"/>
          <w:color w:val="000000"/>
          <w:sz w:val="18"/>
          <w:szCs w:val="18"/>
        </w:rPr>
      </w:pPr>
      <w:r>
        <w:rPr>
          <w:rFonts w:ascii="Times New Roman" w:hAnsi="Times New Roman"/>
          <w:b/>
          <w:bCs/>
          <w:color w:val="191919"/>
          <w:sz w:val="18"/>
          <w:szCs w:val="18"/>
        </w:rPr>
        <w:t>Subtotal 16</w:t>
      </w:r>
    </w:p>
    <w:p w:rsidR="001050CA" w:rsidRDefault="001050CA" w:rsidP="00EA65A2">
      <w:pPr>
        <w:widowControl w:val="0"/>
        <w:autoSpaceDE w:val="0"/>
        <w:autoSpaceDN w:val="0"/>
        <w:adjustRightInd w:val="0"/>
        <w:spacing w:before="17" w:after="0"/>
        <w:ind w:left="1020" w:firstLine="240"/>
        <w:rPr>
          <w:rFonts w:ascii="Times New Roman" w:hAnsi="Times New Roman"/>
          <w:color w:val="000000"/>
          <w:sz w:val="16"/>
          <w:szCs w:val="16"/>
        </w:rPr>
      </w:pPr>
      <w:r w:rsidRPr="00EA65A2">
        <w:rPr>
          <w:rFonts w:ascii="Times New Roman" w:hAnsi="Times New Roman"/>
          <w:i/>
          <w:iCs/>
          <w:color w:val="191919"/>
          <w:sz w:val="18"/>
          <w:szCs w:val="18"/>
        </w:rPr>
        <w:t xml:space="preserve">*Major electives include the following courses: MUSC </w:t>
      </w:r>
      <w:r w:rsidRPr="00EA65A2">
        <w:rPr>
          <w:rFonts w:ascii="Times New Roman" w:hAnsi="Times New Roman"/>
          <w:i/>
          <w:iCs/>
          <w:color w:val="191919"/>
          <w:spacing w:val="-12"/>
          <w:sz w:val="18"/>
          <w:szCs w:val="18"/>
        </w:rPr>
        <w:t>111</w:t>
      </w:r>
      <w:r w:rsidRPr="00EA65A2">
        <w:rPr>
          <w:rFonts w:ascii="Times New Roman" w:hAnsi="Times New Roman"/>
          <w:i/>
          <w:iCs/>
          <w:color w:val="191919"/>
          <w:sz w:val="18"/>
          <w:szCs w:val="18"/>
        </w:rPr>
        <w:t xml:space="preserve">1, </w:t>
      </w:r>
      <w:r w:rsidRPr="00EA65A2">
        <w:rPr>
          <w:rFonts w:ascii="Times New Roman" w:hAnsi="Times New Roman"/>
          <w:i/>
          <w:iCs/>
          <w:color w:val="191919"/>
          <w:spacing w:val="-12"/>
          <w:sz w:val="18"/>
          <w:szCs w:val="18"/>
        </w:rPr>
        <w:t>11</w:t>
      </w:r>
      <w:r w:rsidRPr="00EA65A2">
        <w:rPr>
          <w:rFonts w:ascii="Times New Roman" w:hAnsi="Times New Roman"/>
          <w:i/>
          <w:iCs/>
          <w:color w:val="191919"/>
          <w:sz w:val="18"/>
          <w:szCs w:val="18"/>
        </w:rPr>
        <w:t>12, 4220, 4230,2024,3025, 3026,4130</w:t>
      </w:r>
    </w:p>
    <w:p w:rsidR="001050CA" w:rsidRDefault="001050CA" w:rsidP="001050CA">
      <w:pPr>
        <w:widowControl w:val="0"/>
        <w:autoSpaceDE w:val="0"/>
        <w:autoSpaceDN w:val="0"/>
        <w:adjustRightInd w:val="0"/>
        <w:spacing w:before="18" w:after="0" w:line="240" w:lineRule="exact"/>
        <w:rPr>
          <w:rFonts w:ascii="Times New Roman" w:hAnsi="Times New Roman"/>
          <w:color w:val="000000"/>
          <w:sz w:val="24"/>
          <w:szCs w:val="24"/>
        </w:rPr>
      </w:pPr>
    </w:p>
    <w:p w:rsidR="001050CA" w:rsidRDefault="001050CA" w:rsidP="00EA65A2">
      <w:pPr>
        <w:widowControl w:val="0"/>
        <w:autoSpaceDE w:val="0"/>
        <w:autoSpaceDN w:val="0"/>
        <w:adjustRightInd w:val="0"/>
        <w:spacing w:after="0"/>
        <w:ind w:firstLine="126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M</w:t>
      </w:r>
      <w:r>
        <w:rPr>
          <w:rFonts w:ascii="Times New Roman" w:hAnsi="Times New Roman"/>
          <w:b/>
          <w:bCs/>
          <w:color w:val="191919"/>
          <w:sz w:val="24"/>
          <w:szCs w:val="24"/>
        </w:rPr>
        <w:t>USIC</w:t>
      </w:r>
    </w:p>
    <w:p w:rsidR="001050CA" w:rsidRDefault="001050CA" w:rsidP="00EA65A2">
      <w:pPr>
        <w:widowControl w:val="0"/>
        <w:autoSpaceDE w:val="0"/>
        <w:autoSpaceDN w:val="0"/>
        <w:adjustRightInd w:val="0"/>
        <w:spacing w:before="16" w:after="0"/>
        <w:ind w:left="1020" w:firstLine="240"/>
        <w:rPr>
          <w:rFonts w:ascii="Times New Roman" w:hAnsi="Times New Roman"/>
          <w:color w:val="000000"/>
          <w:sz w:val="32"/>
          <w:szCs w:val="32"/>
        </w:rPr>
      </w:pPr>
      <w:r>
        <w:rPr>
          <w:rFonts w:ascii="Times New Roman" w:hAnsi="Times New Roman"/>
          <w:b/>
          <w:bCs/>
          <w:color w:val="191919"/>
          <w:sz w:val="32"/>
          <w:szCs w:val="32"/>
        </w:rPr>
        <w:t>(123 S</w:t>
      </w:r>
      <w:r>
        <w:rPr>
          <w:rFonts w:ascii="Times New Roman" w:hAnsi="Times New Roman"/>
          <w:b/>
          <w:bCs/>
          <w:color w:val="191919"/>
          <w:sz w:val="24"/>
          <w:szCs w:val="24"/>
        </w:rPr>
        <w:t>EMESTER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H</w:t>
      </w:r>
      <w:r>
        <w:rPr>
          <w:rFonts w:ascii="Times New Roman" w:hAnsi="Times New Roman"/>
          <w:b/>
          <w:bCs/>
          <w:color w:val="191919"/>
          <w:sz w:val="24"/>
          <w:szCs w:val="24"/>
        </w:rPr>
        <w:t>OURS</w:t>
      </w:r>
      <w:r>
        <w:rPr>
          <w:rFonts w:ascii="Times New Roman" w:hAnsi="Times New Roman"/>
          <w:b/>
          <w:bCs/>
          <w:color w:val="191919"/>
          <w:sz w:val="32"/>
          <w:szCs w:val="32"/>
        </w:rPr>
        <w:t>)</w:t>
      </w:r>
    </w:p>
    <w:p w:rsidR="001050CA" w:rsidRDefault="001050CA" w:rsidP="001050CA">
      <w:pPr>
        <w:widowControl w:val="0"/>
        <w:autoSpaceDE w:val="0"/>
        <w:autoSpaceDN w:val="0"/>
        <w:adjustRightInd w:val="0"/>
        <w:spacing w:before="7" w:after="0" w:line="190" w:lineRule="exact"/>
        <w:rPr>
          <w:rFonts w:ascii="Times New Roman" w:hAnsi="Times New Roman"/>
          <w:color w:val="000000"/>
          <w:sz w:val="19"/>
          <w:szCs w:val="19"/>
        </w:rPr>
      </w:pPr>
    </w:p>
    <w:tbl>
      <w:tblPr>
        <w:tblW w:w="0" w:type="auto"/>
        <w:tblInd w:w="980" w:type="dxa"/>
        <w:tblLayout w:type="fixed"/>
        <w:tblCellMar>
          <w:left w:w="0" w:type="dxa"/>
          <w:right w:w="0" w:type="dxa"/>
        </w:tblCellMar>
        <w:tblLook w:val="0000"/>
      </w:tblPr>
      <w:tblGrid>
        <w:gridCol w:w="2065"/>
        <w:gridCol w:w="3992"/>
        <w:gridCol w:w="2373"/>
        <w:gridCol w:w="1350"/>
      </w:tblGrid>
      <w:tr w:rsidR="001050CA" w:rsidRPr="007A7452" w:rsidTr="00EA65A2">
        <w:trPr>
          <w:trHeight w:hRule="exact" w:val="300"/>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before="70" w:after="0"/>
              <w:ind w:left="280" w:firstLine="0"/>
              <w:rPr>
                <w:rFonts w:ascii="Times New Roman" w:hAnsi="Times New Roman"/>
                <w:sz w:val="24"/>
                <w:szCs w:val="24"/>
              </w:rPr>
            </w:pPr>
            <w:r w:rsidRPr="007A7452">
              <w:rPr>
                <w:rFonts w:ascii="Times New Roman" w:hAnsi="Times New Roman"/>
                <w:b/>
                <w:bCs/>
                <w:color w:val="191919"/>
                <w:spacing w:val="-2"/>
                <w:sz w:val="18"/>
                <w:szCs w:val="18"/>
              </w:rPr>
              <w:t>F</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eshma</w:t>
            </w:r>
            <w:r w:rsidRPr="007A7452">
              <w:rPr>
                <w:rFonts w:ascii="Times New Roman" w:hAnsi="Times New Roman"/>
                <w:b/>
                <w:bCs/>
                <w:color w:val="191919"/>
                <w:sz w:val="18"/>
                <w:szCs w:val="18"/>
              </w:rPr>
              <w:t>n</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before="70" w:after="0"/>
              <w:ind w:left="888" w:firstLine="0"/>
              <w:rPr>
                <w:rFonts w:ascii="Times New Roman" w:hAnsi="Times New Roman"/>
                <w:sz w:val="24"/>
                <w:szCs w:val="24"/>
              </w:rPr>
            </w:pPr>
            <w:r w:rsidRPr="007A7452">
              <w:rPr>
                <w:rFonts w:ascii="Times New Roman" w:hAnsi="Times New Roman"/>
                <w:b/>
                <w:bCs/>
                <w:color w:val="191919"/>
                <w:spacing w:val="-2"/>
                <w:sz w:val="18"/>
                <w:szCs w:val="18"/>
              </w:rPr>
              <w:t>Fall</w:t>
            </w:r>
          </w:p>
        </w:tc>
        <w:tc>
          <w:tcPr>
            <w:tcW w:w="1350" w:type="dxa"/>
            <w:tcBorders>
              <w:top w:val="nil"/>
              <w:left w:val="nil"/>
              <w:bottom w:val="nil"/>
              <w:right w:val="nil"/>
            </w:tcBorders>
          </w:tcPr>
          <w:p w:rsidR="001050CA" w:rsidRPr="007A7452" w:rsidRDefault="001050CA" w:rsidP="00EA65A2">
            <w:pPr>
              <w:widowControl w:val="0"/>
              <w:autoSpaceDE w:val="0"/>
              <w:autoSpaceDN w:val="0"/>
              <w:adjustRightInd w:val="0"/>
              <w:spacing w:before="70" w:after="0"/>
              <w:ind w:left="464" w:firstLine="0"/>
              <w:jc w:val="right"/>
              <w:rPr>
                <w:rFonts w:ascii="Times New Roman" w:hAnsi="Times New Roman"/>
                <w:sz w:val="24"/>
                <w:szCs w:val="24"/>
              </w:rPr>
            </w:pPr>
            <w:r w:rsidRPr="007A7452">
              <w:rPr>
                <w:rFonts w:ascii="Times New Roman" w:hAnsi="Times New Roman"/>
                <w:b/>
                <w:bCs/>
                <w:color w:val="191919"/>
                <w:spacing w:val="-2"/>
                <w:sz w:val="18"/>
                <w:szCs w:val="18"/>
              </w:rPr>
              <w:t>Spring</w:t>
            </w:r>
          </w:p>
        </w:tc>
      </w:tr>
      <w:tr w:rsidR="001050CA" w:rsidRPr="007A7452" w:rsidTr="00EA65A2">
        <w:trPr>
          <w:trHeight w:hRule="exact" w:val="218"/>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100" w:firstLine="18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 xml:space="preserve">101,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135"/>
              <w:rPr>
                <w:rFonts w:ascii="Times New Roman" w:hAnsi="Times New Roman"/>
                <w:sz w:val="24"/>
                <w:szCs w:val="24"/>
              </w:rPr>
            </w:pPr>
            <w:r w:rsidRPr="007A7452">
              <w:rPr>
                <w:rFonts w:ascii="Times New Roman" w:hAnsi="Times New Roman"/>
                <w:color w:val="191919"/>
                <w:sz w:val="18"/>
                <w:szCs w:val="18"/>
              </w:rPr>
              <w:t>English Comp. I &amp; II</w:t>
            </w: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1063" w:firstLine="0"/>
              <w:rPr>
                <w:rFonts w:ascii="Times New Roman" w:hAnsi="Times New Roman"/>
                <w:sz w:val="24"/>
                <w:szCs w:val="24"/>
              </w:rPr>
            </w:pPr>
            <w:r w:rsidRPr="007A7452">
              <w:rPr>
                <w:rFonts w:ascii="Times New Roman" w:hAnsi="Times New Roman"/>
                <w:color w:val="191919"/>
                <w:sz w:val="18"/>
                <w:szCs w:val="18"/>
              </w:rPr>
              <w:t>3</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0" w:firstLine="18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 xml:space="preserve">TH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College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63" w:right="-315" w:firstLine="0"/>
              <w:rPr>
                <w:rFonts w:ascii="Times New Roman" w:hAnsi="Times New Roman"/>
                <w:sz w:val="24"/>
                <w:szCs w:val="24"/>
              </w:rPr>
            </w:pPr>
            <w:r w:rsidRPr="007A7452">
              <w:rPr>
                <w:rFonts w:ascii="Times New Roman" w:hAnsi="Times New Roman"/>
                <w:color w:val="191919"/>
                <w:sz w:val="18"/>
                <w:szCs w:val="18"/>
              </w:rPr>
              <w:t>3</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0" w:firstLine="180"/>
              <w:rPr>
                <w:rFonts w:ascii="Times New Roman" w:hAnsi="Times New Roman"/>
                <w:sz w:val="24"/>
                <w:szCs w:val="24"/>
              </w:rPr>
            </w:pPr>
            <w:r w:rsidRPr="007A7452">
              <w:rPr>
                <w:rFonts w:ascii="Times New Roman" w:hAnsi="Times New Roman"/>
                <w:color w:val="191919"/>
                <w:sz w:val="18"/>
                <w:szCs w:val="18"/>
              </w:rPr>
              <w:t xml:space="preserve">CSCI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Intro. to Computers</w:t>
            </w: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63" w:firstLine="0"/>
              <w:rPr>
                <w:rFonts w:ascii="Times New Roman" w:hAnsi="Times New Roman"/>
                <w:sz w:val="24"/>
                <w:szCs w:val="24"/>
              </w:rPr>
            </w:pPr>
            <w:r w:rsidRPr="007A7452">
              <w:rPr>
                <w:rFonts w:ascii="Times New Roman" w:hAnsi="Times New Roman"/>
                <w:color w:val="191919"/>
                <w:sz w:val="18"/>
                <w:szCs w:val="18"/>
              </w:rPr>
              <w:t>3</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0" w:firstLine="180"/>
              <w:rPr>
                <w:rFonts w:ascii="Times New Roman" w:hAnsi="Times New Roman"/>
                <w:sz w:val="24"/>
                <w:szCs w:val="24"/>
              </w:rPr>
            </w:pPr>
            <w:r w:rsidRPr="007A7452">
              <w:rPr>
                <w:rFonts w:ascii="Times New Roman" w:hAnsi="Times New Roman"/>
                <w:color w:val="191919"/>
                <w:sz w:val="18"/>
                <w:szCs w:val="18"/>
              </w:rPr>
              <w:t>MUSC 1021, 1022</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93" w:hanging="30"/>
              <w:rPr>
                <w:rFonts w:ascii="Times New Roman" w:hAnsi="Times New Roman"/>
                <w:sz w:val="24"/>
                <w:szCs w:val="24"/>
              </w:rPr>
            </w:pPr>
            <w:r w:rsidRPr="007A7452">
              <w:rPr>
                <w:rFonts w:ascii="Times New Roman" w:hAnsi="Times New Roman"/>
                <w:color w:val="191919"/>
                <w:sz w:val="18"/>
                <w:szCs w:val="18"/>
              </w:rPr>
              <w:t>3</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0" w:firstLine="180"/>
              <w:rPr>
                <w:rFonts w:ascii="Times New Roman" w:hAnsi="Times New Roman"/>
                <w:sz w:val="24"/>
                <w:szCs w:val="24"/>
              </w:rPr>
            </w:pPr>
            <w:r w:rsidRPr="007A7452">
              <w:rPr>
                <w:rFonts w:ascii="Times New Roman" w:hAnsi="Times New Roman"/>
                <w:color w:val="191919"/>
                <w:sz w:val="18"/>
                <w:szCs w:val="18"/>
              </w:rPr>
              <w:t>MUSC 1021L, 1022L</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93" w:hanging="30"/>
              <w:rPr>
                <w:rFonts w:ascii="Times New Roman" w:hAnsi="Times New Roman"/>
                <w:sz w:val="24"/>
                <w:szCs w:val="24"/>
              </w:rPr>
            </w:pPr>
            <w:r w:rsidRPr="007A7452">
              <w:rPr>
                <w:rFonts w:ascii="Times New Roman" w:hAnsi="Times New Roman"/>
                <w:color w:val="191919"/>
                <w:sz w:val="18"/>
                <w:szCs w:val="18"/>
              </w:rPr>
              <w:t>1</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0" w:firstLine="180"/>
              <w:rPr>
                <w:rFonts w:ascii="Times New Roman" w:hAnsi="Times New Roman"/>
                <w:sz w:val="24"/>
                <w:szCs w:val="24"/>
              </w:rPr>
            </w:pPr>
            <w:r w:rsidRPr="007A7452">
              <w:rPr>
                <w:rFonts w:ascii="Times New Roman" w:hAnsi="Times New Roman"/>
                <w:color w:val="191919"/>
                <w:sz w:val="18"/>
                <w:szCs w:val="18"/>
              </w:rPr>
              <w:t>Applied Major Instrument</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93" w:hanging="30"/>
              <w:rPr>
                <w:rFonts w:ascii="Times New Roman" w:hAnsi="Times New Roman"/>
                <w:sz w:val="24"/>
                <w:szCs w:val="24"/>
              </w:rPr>
            </w:pPr>
            <w:r w:rsidRPr="007A7452">
              <w:rPr>
                <w:rFonts w:ascii="Times New Roman" w:hAnsi="Times New Roman"/>
                <w:color w:val="191919"/>
                <w:sz w:val="18"/>
                <w:szCs w:val="18"/>
              </w:rPr>
              <w:t>1</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6057" w:type="dxa"/>
            <w:gridSpan w:val="2"/>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280" w:firstLine="0"/>
              <w:rPr>
                <w:rFonts w:ascii="Times New Roman" w:hAnsi="Times New Roman"/>
                <w:sz w:val="24"/>
                <w:szCs w:val="24"/>
              </w:rPr>
            </w:pPr>
            <w:r w:rsidRPr="007A7452">
              <w:rPr>
                <w:rFonts w:ascii="Times New Roman" w:hAnsi="Times New Roman"/>
                <w:color w:val="191919"/>
                <w:sz w:val="18"/>
                <w:szCs w:val="18"/>
              </w:rPr>
              <w:t>Secondary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(Keyboard, etc.)</w:t>
            </w: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1093" w:hanging="30"/>
              <w:rPr>
                <w:rFonts w:ascii="Times New Roman" w:hAnsi="Times New Roman"/>
                <w:sz w:val="24"/>
                <w:szCs w:val="24"/>
              </w:rPr>
            </w:pPr>
            <w:r w:rsidRPr="007A7452">
              <w:rPr>
                <w:rFonts w:ascii="Times New Roman" w:hAnsi="Times New Roman"/>
                <w:color w:val="191919"/>
                <w:sz w:val="18"/>
                <w:szCs w:val="18"/>
              </w:rPr>
              <w:t>1</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6057" w:type="dxa"/>
            <w:gridSpan w:val="2"/>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w:t>
            </w: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093" w:hanging="30"/>
              <w:rPr>
                <w:rFonts w:ascii="Times New Roman" w:hAnsi="Times New Roman"/>
                <w:sz w:val="24"/>
                <w:szCs w:val="24"/>
              </w:rPr>
            </w:pPr>
            <w:r w:rsidRPr="007A7452">
              <w:rPr>
                <w:rFonts w:ascii="Times New Roman" w:hAnsi="Times New Roman"/>
                <w:color w:val="191919"/>
                <w:sz w:val="18"/>
                <w:szCs w:val="18"/>
              </w:rPr>
              <w:t>1</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6057" w:type="dxa"/>
            <w:gridSpan w:val="2"/>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(Band, Choi</w:t>
            </w:r>
            <w:r w:rsidRPr="007A7452">
              <w:rPr>
                <w:rFonts w:ascii="Times New Roman" w:hAnsi="Times New Roman"/>
                <w:color w:val="191919"/>
                <w:spacing w:val="-7"/>
                <w:sz w:val="18"/>
                <w:szCs w:val="18"/>
              </w:rPr>
              <w:t>r</w:t>
            </w:r>
            <w:r w:rsidRPr="007A7452">
              <w:rPr>
                <w:rFonts w:ascii="Times New Roman" w:hAnsi="Times New Roman"/>
                <w:color w:val="191919"/>
                <w:sz w:val="18"/>
                <w:szCs w:val="18"/>
              </w:rPr>
              <w:t>, etc)</w:t>
            </w:r>
          </w:p>
        </w:tc>
        <w:tc>
          <w:tcPr>
            <w:tcW w:w="23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280" w:firstLine="0"/>
              <w:rPr>
                <w:rFonts w:ascii="Times New Roman" w:hAnsi="Times New Roman"/>
                <w:sz w:val="24"/>
                <w:szCs w:val="24"/>
              </w:rPr>
            </w:pPr>
            <w:r w:rsidRPr="007A7452">
              <w:rPr>
                <w:rFonts w:ascii="Times New Roman" w:hAnsi="Times New Roman"/>
                <w:color w:val="191919"/>
                <w:sz w:val="18"/>
                <w:szCs w:val="18"/>
              </w:rPr>
              <w:t>ASU 1200</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135"/>
              <w:rPr>
                <w:rFonts w:ascii="Times New Roman" w:hAnsi="Times New Roman"/>
                <w:sz w:val="24"/>
                <w:szCs w:val="24"/>
              </w:rPr>
            </w:pPr>
            <w:r w:rsidRPr="007A7452">
              <w:rPr>
                <w:rFonts w:ascii="Times New Roman" w:hAnsi="Times New Roman"/>
                <w:color w:val="191919"/>
                <w:sz w:val="18"/>
                <w:szCs w:val="18"/>
              </w:rPr>
              <w:t>Freshman Seminar  &amp; Service to Leaders</w:t>
            </w:r>
          </w:p>
        </w:tc>
        <w:tc>
          <w:tcPr>
            <w:tcW w:w="23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PEDH 1001-10</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Recreational Skills</w:t>
            </w:r>
          </w:p>
        </w:tc>
        <w:tc>
          <w:tcPr>
            <w:tcW w:w="23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4"/>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1002</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Intro. to the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23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9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280"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99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373"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1003" w:firstLine="0"/>
              <w:rPr>
                <w:rFonts w:ascii="Times New Roman" w:hAnsi="Times New Roman"/>
                <w:sz w:val="24"/>
                <w:szCs w:val="24"/>
              </w:rPr>
            </w:pPr>
            <w:r w:rsidRPr="007A7452">
              <w:rPr>
                <w:rFonts w:ascii="Times New Roman" w:hAnsi="Times New Roman"/>
                <w:b/>
                <w:bCs/>
                <w:color w:val="191919"/>
                <w:sz w:val="18"/>
                <w:szCs w:val="18"/>
              </w:rPr>
              <w:t>16</w:t>
            </w:r>
          </w:p>
        </w:tc>
        <w:tc>
          <w:tcPr>
            <w:tcW w:w="135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16</w:t>
            </w:r>
          </w:p>
        </w:tc>
      </w:tr>
    </w:tbl>
    <w:p w:rsidR="001050CA" w:rsidRDefault="001050CA" w:rsidP="001050CA">
      <w:pPr>
        <w:widowControl w:val="0"/>
        <w:autoSpaceDE w:val="0"/>
        <w:autoSpaceDN w:val="0"/>
        <w:adjustRightInd w:val="0"/>
        <w:spacing w:before="3" w:after="0" w:line="120" w:lineRule="exact"/>
        <w:rPr>
          <w:rFonts w:ascii="Times New Roman" w:hAnsi="Times New Roman"/>
          <w:sz w:val="12"/>
          <w:szCs w:val="12"/>
        </w:rPr>
      </w:pPr>
    </w:p>
    <w:p w:rsidR="001050CA" w:rsidRDefault="001050CA" w:rsidP="00EA65A2">
      <w:pPr>
        <w:widowControl w:val="0"/>
        <w:autoSpaceDE w:val="0"/>
        <w:autoSpaceDN w:val="0"/>
        <w:adjustRightInd w:val="0"/>
        <w:spacing w:after="0"/>
        <w:ind w:left="1260" w:hanging="3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050CA" w:rsidRDefault="001050CA" w:rsidP="00EA65A2">
      <w:pPr>
        <w:widowControl w:val="0"/>
        <w:autoSpaceDE w:val="0"/>
        <w:autoSpaceDN w:val="0"/>
        <w:adjustRightInd w:val="0"/>
        <w:spacing w:before="12" w:after="0"/>
        <w:ind w:left="1260" w:hanging="3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pacing w:val="-7"/>
          <w:sz w:val="18"/>
          <w:szCs w:val="18"/>
        </w:rPr>
        <w:t xml:space="preserve"> 111</w:t>
      </w:r>
      <w:r>
        <w:rPr>
          <w:rFonts w:ascii="Times New Roman" w:hAnsi="Times New Roman"/>
          <w:color w:val="191919"/>
          <w:sz w:val="18"/>
          <w:szCs w:val="18"/>
        </w:rPr>
        <w:t xml:space="preserve">1K, </w:t>
      </w:r>
      <w:r>
        <w:rPr>
          <w:rFonts w:ascii="Times New Roman" w:hAnsi="Times New Roman"/>
          <w:color w:val="191919"/>
          <w:spacing w:val="-7"/>
          <w:sz w:val="18"/>
          <w:szCs w:val="18"/>
        </w:rPr>
        <w:t>11</w:t>
      </w:r>
      <w:r>
        <w:rPr>
          <w:rFonts w:ascii="Times New Roman" w:hAnsi="Times New Roman"/>
          <w:color w:val="191919"/>
          <w:sz w:val="18"/>
          <w:szCs w:val="18"/>
        </w:rPr>
        <w:t>12K (or Physical Science)</w:t>
      </w:r>
    </w:p>
    <w:tbl>
      <w:tblPr>
        <w:tblW w:w="9780" w:type="dxa"/>
        <w:tblInd w:w="980" w:type="dxa"/>
        <w:tblLayout w:type="fixed"/>
        <w:tblCellMar>
          <w:left w:w="0" w:type="dxa"/>
          <w:right w:w="0" w:type="dxa"/>
        </w:tblCellMar>
        <w:tblLook w:val="0000"/>
      </w:tblPr>
      <w:tblGrid>
        <w:gridCol w:w="2065"/>
        <w:gridCol w:w="3845"/>
        <w:gridCol w:w="1980"/>
        <w:gridCol w:w="1890"/>
      </w:tblGrid>
      <w:tr w:rsidR="001050CA" w:rsidRPr="007A7452" w:rsidTr="00EA65A2">
        <w:trPr>
          <w:trHeight w:hRule="exact" w:val="234"/>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260" w:hanging="30"/>
              <w:rPr>
                <w:rFonts w:ascii="Times New Roman" w:hAnsi="Times New Roman"/>
                <w:sz w:val="24"/>
                <w:szCs w:val="24"/>
              </w:rPr>
            </w:pP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before="6" w:after="0"/>
              <w:ind w:left="735" w:firstLine="180"/>
              <w:rPr>
                <w:rFonts w:ascii="Times New Roman" w:hAnsi="Times New Roman"/>
                <w:sz w:val="24"/>
                <w:szCs w:val="24"/>
              </w:rPr>
            </w:pPr>
            <w:r w:rsidRPr="007A7452">
              <w:rPr>
                <w:rFonts w:ascii="Times New Roman" w:hAnsi="Times New Roman"/>
                <w:color w:val="191919"/>
                <w:sz w:val="18"/>
                <w:szCs w:val="18"/>
              </w:rPr>
              <w:t>Intro. to Biological Sciences</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before="6" w:after="0"/>
              <w:ind w:left="1260" w:hanging="30"/>
              <w:rPr>
                <w:rFonts w:ascii="Times New Roman" w:hAnsi="Times New Roman"/>
                <w:sz w:val="24"/>
                <w:szCs w:val="24"/>
              </w:rPr>
            </w:pPr>
            <w:r w:rsidRPr="007A7452">
              <w:rPr>
                <w:rFonts w:ascii="Times New Roman" w:hAnsi="Times New Roman"/>
                <w:color w:val="191919"/>
                <w:sz w:val="18"/>
                <w:szCs w:val="18"/>
              </w:rPr>
              <w:t>4</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before="6" w:after="0"/>
              <w:ind w:left="130" w:right="40" w:hanging="3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825" w:firstLine="9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260" w:hanging="3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30" w:hanging="3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MUSC 2000</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825" w:firstLine="90"/>
              <w:rPr>
                <w:rFonts w:ascii="Times New Roman" w:hAnsi="Times New Roman"/>
                <w:sz w:val="24"/>
                <w:szCs w:val="24"/>
              </w:rPr>
            </w:pPr>
            <w:r w:rsidRPr="007A7452">
              <w:rPr>
                <w:rFonts w:ascii="Times New Roman" w:hAnsi="Times New Roman"/>
                <w:color w:val="191919"/>
                <w:sz w:val="18"/>
                <w:szCs w:val="18"/>
              </w:rPr>
              <w:t>Music Seminar</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260" w:hanging="3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30" w:hanging="3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MUSC 2021, 2022</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825" w:firstLine="90"/>
              <w:rPr>
                <w:rFonts w:ascii="Times New Roman" w:hAnsi="Times New Roman"/>
                <w:sz w:val="24"/>
                <w:szCs w:val="24"/>
              </w:rPr>
            </w:pPr>
            <w:r w:rsidRPr="007A7452">
              <w:rPr>
                <w:rFonts w:ascii="Times New Roman" w:hAnsi="Times New Roman"/>
                <w:color w:val="191919"/>
                <w:sz w:val="18"/>
                <w:szCs w:val="18"/>
              </w:rPr>
              <w:t>Inte</w:t>
            </w:r>
            <w:r w:rsidRPr="007A7452">
              <w:rPr>
                <w:rFonts w:ascii="Times New Roman" w:hAnsi="Times New Roman"/>
                <w:color w:val="191919"/>
                <w:spacing w:val="-10"/>
                <w:sz w:val="18"/>
                <w:szCs w:val="18"/>
              </w:rPr>
              <w:t>r</w:t>
            </w:r>
            <w:r w:rsidRPr="007A7452">
              <w:rPr>
                <w:rFonts w:ascii="Times New Roman" w:hAnsi="Times New Roman"/>
                <w:color w:val="191919"/>
                <w:sz w:val="18"/>
                <w:szCs w:val="18"/>
              </w:rPr>
              <w:t>. Harmony &amp; Musicianship</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260" w:hanging="3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 w:right="40" w:hanging="3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MUSC 2021L, 2022L</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825" w:firstLine="90"/>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 Lab</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260" w:hanging="3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 w:right="40" w:hanging="3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Applied Major Instrument</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260" w:hanging="3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260" w:hanging="3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 w:right="40" w:hanging="3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5910" w:type="dxa"/>
            <w:gridSpan w:val="2"/>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280" w:firstLine="0"/>
              <w:rPr>
                <w:rFonts w:ascii="Times New Roman" w:hAnsi="Times New Roman"/>
                <w:sz w:val="24"/>
                <w:szCs w:val="24"/>
              </w:rPr>
            </w:pPr>
            <w:r w:rsidRPr="007A7452">
              <w:rPr>
                <w:rFonts w:ascii="Times New Roman" w:hAnsi="Times New Roman"/>
                <w:color w:val="191919"/>
                <w:sz w:val="18"/>
                <w:szCs w:val="18"/>
              </w:rPr>
              <w:t>Secondary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(Keyboard, etc.)</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1260" w:hanging="3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130" w:right="40" w:hanging="3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5910" w:type="dxa"/>
            <w:gridSpan w:val="2"/>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260" w:hanging="3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 w:right="40" w:hanging="3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280" w:firstLine="0"/>
              <w:rPr>
                <w:rFonts w:ascii="Times New Roman" w:hAnsi="Times New Roman"/>
                <w:sz w:val="24"/>
                <w:szCs w:val="24"/>
              </w:rPr>
            </w:pPr>
            <w:r w:rsidRPr="007A7452">
              <w:rPr>
                <w:rFonts w:ascii="Times New Roman" w:hAnsi="Times New Roman"/>
                <w:color w:val="191919"/>
                <w:sz w:val="18"/>
                <w:szCs w:val="18"/>
              </w:rPr>
              <w:t>PEDH 1001-10</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825" w:firstLine="90"/>
              <w:rPr>
                <w:rFonts w:ascii="Times New Roman" w:hAnsi="Times New Roman"/>
                <w:sz w:val="24"/>
                <w:szCs w:val="24"/>
              </w:rPr>
            </w:pPr>
            <w:r w:rsidRPr="007A7452">
              <w:rPr>
                <w:rFonts w:ascii="Times New Roman" w:hAnsi="Times New Roman"/>
                <w:color w:val="191919"/>
                <w:sz w:val="18"/>
                <w:szCs w:val="18"/>
              </w:rPr>
              <w:t>Recreational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Activity</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260" w:hanging="3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77" w:lineRule="exact"/>
              <w:ind w:left="130" w:right="40" w:hanging="3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4"/>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 xml:space="preserve">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133</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825" w:firstLine="90"/>
              <w:rPr>
                <w:rFonts w:ascii="Times New Roman" w:hAnsi="Times New Roman"/>
                <w:sz w:val="24"/>
                <w:szCs w:val="24"/>
              </w:rPr>
            </w:pPr>
            <w:r w:rsidRPr="007A7452">
              <w:rPr>
                <w:rFonts w:ascii="Times New Roman" w:hAnsi="Times New Roman"/>
                <w:color w:val="191919"/>
                <w:sz w:val="18"/>
                <w:szCs w:val="18"/>
              </w:rPr>
              <w:t>Intro. to Music Literature</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260" w:hanging="3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 w:right="40" w:hanging="3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322"/>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280"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845"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260" w:hanging="3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1260" w:hanging="30"/>
              <w:rPr>
                <w:rFonts w:ascii="Times New Roman" w:hAnsi="Times New Roman"/>
                <w:sz w:val="24"/>
                <w:szCs w:val="24"/>
              </w:rPr>
            </w:pPr>
            <w:r w:rsidRPr="007A7452">
              <w:rPr>
                <w:rFonts w:ascii="Times New Roman" w:hAnsi="Times New Roman"/>
                <w:b/>
                <w:bCs/>
                <w:color w:val="191919"/>
                <w:sz w:val="18"/>
                <w:szCs w:val="18"/>
              </w:rPr>
              <w:t>15</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130" w:right="40" w:hanging="30"/>
              <w:jc w:val="right"/>
              <w:rPr>
                <w:rFonts w:ascii="Times New Roman" w:hAnsi="Times New Roman"/>
                <w:sz w:val="24"/>
                <w:szCs w:val="24"/>
              </w:rPr>
            </w:pPr>
            <w:r w:rsidRPr="007A7452">
              <w:rPr>
                <w:rFonts w:ascii="Times New Roman" w:hAnsi="Times New Roman"/>
                <w:b/>
                <w:bCs/>
                <w:color w:val="191919"/>
                <w:sz w:val="18"/>
                <w:szCs w:val="18"/>
              </w:rPr>
              <w:t>15</w:t>
            </w:r>
          </w:p>
        </w:tc>
      </w:tr>
      <w:tr w:rsidR="001050CA" w:rsidRPr="007A7452" w:rsidTr="00EA65A2">
        <w:trPr>
          <w:trHeight w:hRule="exact" w:val="32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before="96" w:after="0"/>
              <w:ind w:left="280" w:firstLine="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ind w:hanging="5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8"/>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280" w:firstLine="0"/>
              <w:rPr>
                <w:rFonts w:ascii="Times New Roman" w:hAnsi="Times New Roman"/>
                <w:sz w:val="24"/>
                <w:szCs w:val="24"/>
              </w:rPr>
            </w:pPr>
            <w:r w:rsidRPr="007A7452">
              <w:rPr>
                <w:rFonts w:ascii="Times New Roman" w:hAnsi="Times New Roman"/>
                <w:color w:val="191919"/>
                <w:sz w:val="18"/>
                <w:szCs w:val="18"/>
              </w:rPr>
              <w:t xml:space="preserve">(Area E) POLS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135"/>
              <w:rPr>
                <w:rFonts w:ascii="Times New Roman" w:hAnsi="Times New Roman"/>
                <w:sz w:val="24"/>
                <w:szCs w:val="24"/>
              </w:rPr>
            </w:pPr>
            <w:r w:rsidRPr="007A7452">
              <w:rPr>
                <w:rFonts w:ascii="Times New Roman" w:hAnsi="Times New Roman"/>
                <w:color w:val="191919"/>
                <w:sz w:val="18"/>
                <w:szCs w:val="18"/>
              </w:rPr>
              <w:t>US &amp; GA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Go</w:t>
            </w:r>
            <w:r w:rsidRPr="007A7452">
              <w:rPr>
                <w:rFonts w:ascii="Times New Roman" w:hAnsi="Times New Roman"/>
                <w:color w:val="191919"/>
                <w:spacing w:val="-12"/>
                <w:sz w:val="18"/>
                <w:szCs w:val="18"/>
              </w:rPr>
              <w:t>v</w:t>
            </w:r>
            <w:r w:rsidRPr="007A7452">
              <w:rPr>
                <w:rFonts w:ascii="Times New Roman" w:hAnsi="Times New Roman"/>
                <w:color w:val="191919"/>
                <w:sz w:val="18"/>
                <w:szCs w:val="18"/>
              </w:rPr>
              <w:t>.</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ind w:hanging="5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ARAP</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100</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Art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70" w:hanging="5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ind w:hanging="5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Foreign Language</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70" w:hanging="5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hanging="5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MUSC 3133,3134</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Music History and Lit.</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70" w:hanging="5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hanging="5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MUSC 3021</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Counterpoint</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70" w:hanging="5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ind w:hanging="5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MUSC 3022</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Form &amp;</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ind w:hanging="5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hanging="5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Applied Major Instrument</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70" w:hanging="50"/>
              <w:rPr>
                <w:rFonts w:ascii="Times New Roman" w:hAnsi="Times New Roman"/>
                <w:sz w:val="24"/>
                <w:szCs w:val="24"/>
              </w:rPr>
            </w:pPr>
            <w:r w:rsidRPr="007A7452">
              <w:rPr>
                <w:rFonts w:ascii="Times New Roman" w:hAnsi="Times New Roman"/>
                <w:color w:val="191919"/>
                <w:sz w:val="18"/>
                <w:szCs w:val="18"/>
              </w:rPr>
              <w:t>2</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hanging="5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Performing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70" w:hanging="5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hanging="5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14"/>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Instrumental Methods</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70" w:hanging="5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hanging="5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322"/>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280"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1280" w:hanging="50"/>
              <w:rPr>
                <w:rFonts w:ascii="Times New Roman" w:hAnsi="Times New Roman"/>
                <w:sz w:val="24"/>
                <w:szCs w:val="24"/>
              </w:rPr>
            </w:pPr>
            <w:r w:rsidRPr="007A7452">
              <w:rPr>
                <w:rFonts w:ascii="Times New Roman" w:hAnsi="Times New Roman"/>
                <w:b/>
                <w:bCs/>
                <w:color w:val="191919"/>
                <w:sz w:val="18"/>
                <w:szCs w:val="18"/>
              </w:rPr>
              <w:t>16</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right="40" w:hanging="50"/>
              <w:jc w:val="right"/>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EA65A2">
        <w:trPr>
          <w:trHeight w:hRule="exact" w:val="32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before="96" w:after="0"/>
              <w:ind w:left="280" w:firstLine="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EA65A2">
        <w:trPr>
          <w:trHeight w:hRule="exact" w:val="218"/>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280" w:firstLine="0"/>
              <w:rPr>
                <w:rFonts w:ascii="Times New Roman" w:hAnsi="Times New Roman"/>
                <w:sz w:val="24"/>
                <w:szCs w:val="24"/>
              </w:rPr>
            </w:pPr>
            <w:r w:rsidRPr="007A7452">
              <w:rPr>
                <w:rFonts w:ascii="Times New Roman" w:hAnsi="Times New Roman"/>
                <w:color w:val="191919"/>
                <w:sz w:val="18"/>
                <w:szCs w:val="18"/>
              </w:rPr>
              <w:t>ECON 2105</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135"/>
              <w:rPr>
                <w:rFonts w:ascii="Times New Roman" w:hAnsi="Times New Roman"/>
                <w:sz w:val="24"/>
                <w:szCs w:val="24"/>
              </w:rPr>
            </w:pPr>
            <w:r w:rsidRPr="007A7452">
              <w:rPr>
                <w:rFonts w:ascii="Times New Roman" w:hAnsi="Times New Roman"/>
                <w:color w:val="191919"/>
                <w:sz w:val="18"/>
                <w:szCs w:val="18"/>
              </w:rPr>
              <w:t>Principles of Economy</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7" w:lineRule="exact"/>
              <w:ind w:left="1300" w:firstLine="2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rPr>
                <w:rFonts w:ascii="Times New Roman" w:hAnsi="Times New Roman"/>
                <w:sz w:val="24"/>
                <w:szCs w:val="24"/>
              </w:rPr>
            </w:pPr>
          </w:p>
        </w:tc>
      </w:tr>
      <w:tr w:rsidR="001050CA" w:rsidRPr="007A7452" w:rsidTr="00EA65A2">
        <w:trPr>
          <w:trHeight w:hRule="exact" w:val="324"/>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7"/>
                <w:sz w:val="18"/>
                <w:szCs w:val="18"/>
              </w:rPr>
              <w:t>111</w:t>
            </w:r>
            <w:r w:rsidRPr="007A7452">
              <w:rPr>
                <w:rFonts w:ascii="Times New Roman" w:hAnsi="Times New Roman"/>
                <w:color w:val="191919"/>
                <w:sz w:val="18"/>
                <w:szCs w:val="18"/>
              </w:rPr>
              <w:t>1,</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 and II</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0" w:firstLine="20"/>
              <w:rPr>
                <w:rFonts w:ascii="Times New Roman" w:hAnsi="Times New Roman"/>
                <w:sz w:val="24"/>
                <w:szCs w:val="24"/>
              </w:rPr>
            </w:pPr>
            <w:r w:rsidRPr="007A7452">
              <w:rPr>
                <w:rFonts w:ascii="Times New Roman" w:hAnsi="Times New Roman"/>
                <w:color w:val="191919"/>
                <w:sz w:val="18"/>
                <w:szCs w:val="18"/>
              </w:rPr>
              <w:t>3</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324"/>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before="96" w:after="0"/>
              <w:ind w:left="280" w:firstLine="0"/>
              <w:rPr>
                <w:rFonts w:ascii="Times New Roman" w:hAnsi="Times New Roman"/>
                <w:sz w:val="24"/>
                <w:szCs w:val="24"/>
              </w:rPr>
            </w:pPr>
            <w:r w:rsidRPr="007A7452">
              <w:rPr>
                <w:rFonts w:ascii="Times New Roman" w:hAnsi="Times New Roman"/>
                <w:b/>
                <w:bCs/>
                <w:color w:val="191919"/>
                <w:sz w:val="18"/>
                <w:szCs w:val="18"/>
              </w:rPr>
              <w:t>Major</w:t>
            </w:r>
            <w:r w:rsidRPr="007A7452">
              <w:rPr>
                <w:rFonts w:ascii="Times New Roman" w:hAnsi="Times New Roman"/>
                <w:b/>
                <w:bCs/>
                <w:color w:val="191919"/>
                <w:spacing w:val="-3"/>
                <w:sz w:val="18"/>
                <w:szCs w:val="18"/>
              </w:rPr>
              <w:t xml:space="preserve"> </w:t>
            </w:r>
            <w:r w:rsidRPr="007A7452">
              <w:rPr>
                <w:rFonts w:ascii="Times New Roman" w:hAnsi="Times New Roman"/>
                <w:b/>
                <w:bCs/>
                <w:color w:val="191919"/>
                <w:sz w:val="18"/>
                <w:szCs w:val="18"/>
              </w:rPr>
              <w:t>Electives</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before="96" w:after="0"/>
              <w:ind w:left="1300" w:firstLine="20"/>
              <w:rPr>
                <w:rFonts w:ascii="Times New Roman" w:hAnsi="Times New Roman"/>
                <w:sz w:val="24"/>
                <w:szCs w:val="24"/>
              </w:rPr>
            </w:pPr>
            <w:r w:rsidRPr="007A7452">
              <w:rPr>
                <w:rFonts w:ascii="Times New Roman" w:hAnsi="Times New Roman"/>
                <w:color w:val="191919"/>
                <w:sz w:val="18"/>
                <w:szCs w:val="18"/>
              </w:rPr>
              <w:t>5</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before="96" w:after="0"/>
              <w:ind w:right="40" w:firstLine="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 xml:space="preserve">COMM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Analytical Discussions</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300" w:firstLine="2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Applied Major Instrument</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0" w:firstLine="20"/>
              <w:rPr>
                <w:rFonts w:ascii="Times New Roman" w:hAnsi="Times New Roman"/>
                <w:sz w:val="24"/>
                <w:szCs w:val="24"/>
              </w:rPr>
            </w:pPr>
            <w:r w:rsidRPr="007A7452">
              <w:rPr>
                <w:rFonts w:ascii="Times New Roman" w:hAnsi="Times New Roman"/>
                <w:color w:val="191919"/>
                <w:sz w:val="18"/>
                <w:szCs w:val="18"/>
              </w:rPr>
              <w:t>2</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HEDP</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1001</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0" w:firstLine="2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rPr>
                <w:rFonts w:ascii="Times New Roman" w:hAnsi="Times New Roman"/>
                <w:sz w:val="24"/>
                <w:szCs w:val="24"/>
              </w:rPr>
            </w:pPr>
          </w:p>
        </w:tc>
      </w:tr>
      <w:tr w:rsidR="001050CA" w:rsidRPr="007A7452" w:rsidTr="00EA65A2">
        <w:trPr>
          <w:trHeight w:hRule="exact" w:val="21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Instrumental Methods</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1300" w:firstLine="20"/>
              <w:rPr>
                <w:rFonts w:ascii="Times New Roman" w:hAnsi="Times New Roman"/>
                <w:sz w:val="24"/>
                <w:szCs w:val="24"/>
              </w:rPr>
            </w:pPr>
            <w:r w:rsidRPr="007A7452">
              <w:rPr>
                <w:rFonts w:ascii="Times New Roman" w:hAnsi="Times New Roman"/>
                <w:color w:val="191919"/>
                <w:sz w:val="18"/>
                <w:szCs w:val="18"/>
              </w:rPr>
              <w:t>1</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ind w:firstLine="0"/>
              <w:rPr>
                <w:rFonts w:ascii="Times New Roman" w:hAnsi="Times New Roman"/>
                <w:sz w:val="24"/>
                <w:szCs w:val="24"/>
              </w:rPr>
            </w:pPr>
          </w:p>
        </w:tc>
      </w:tr>
      <w:tr w:rsidR="001050CA" w:rsidRPr="007A7452" w:rsidTr="00EA65A2">
        <w:trPr>
          <w:trHeight w:hRule="exact" w:val="214"/>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left="280" w:firstLine="0"/>
              <w:rPr>
                <w:rFonts w:ascii="Times New Roman" w:hAnsi="Times New Roman"/>
                <w:sz w:val="24"/>
                <w:szCs w:val="24"/>
              </w:rPr>
            </w:pPr>
            <w:r w:rsidRPr="007A7452">
              <w:rPr>
                <w:rFonts w:ascii="Times New Roman" w:hAnsi="Times New Roman"/>
                <w:color w:val="191919"/>
                <w:sz w:val="18"/>
                <w:szCs w:val="18"/>
              </w:rPr>
              <w:t>MUSC 4000</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5"/>
              <w:rPr>
                <w:rFonts w:ascii="Times New Roman" w:hAnsi="Times New Roman"/>
                <w:sz w:val="24"/>
                <w:szCs w:val="24"/>
              </w:rPr>
            </w:pPr>
            <w:r w:rsidRPr="007A7452">
              <w:rPr>
                <w:rFonts w:ascii="Times New Roman" w:hAnsi="Times New Roman"/>
                <w:color w:val="191919"/>
                <w:sz w:val="18"/>
                <w:szCs w:val="18"/>
              </w:rPr>
              <w:t>Senior Recital</w:t>
            </w: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ind w:left="130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EA65A2">
        <w:trPr>
          <w:trHeight w:hRule="exact" w:val="296"/>
        </w:trPr>
        <w:tc>
          <w:tcPr>
            <w:tcW w:w="2065"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280"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0"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left="1300" w:firstLine="20"/>
              <w:rPr>
                <w:rFonts w:ascii="Times New Roman" w:hAnsi="Times New Roman"/>
                <w:sz w:val="24"/>
                <w:szCs w:val="24"/>
              </w:rPr>
            </w:pPr>
            <w:r w:rsidRPr="007A7452">
              <w:rPr>
                <w:rFonts w:ascii="Times New Roman" w:hAnsi="Times New Roman"/>
                <w:b/>
                <w:bCs/>
                <w:color w:val="191919"/>
                <w:sz w:val="18"/>
                <w:szCs w:val="18"/>
              </w:rPr>
              <w:t>15</w:t>
            </w:r>
          </w:p>
        </w:tc>
        <w:tc>
          <w:tcPr>
            <w:tcW w:w="1890" w:type="dxa"/>
            <w:tcBorders>
              <w:top w:val="nil"/>
              <w:left w:val="nil"/>
              <w:bottom w:val="nil"/>
              <w:right w:val="nil"/>
            </w:tcBorders>
          </w:tcPr>
          <w:p w:rsidR="001050CA" w:rsidRPr="007A7452" w:rsidRDefault="001050CA" w:rsidP="00EA65A2">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14</w:t>
            </w:r>
          </w:p>
        </w:tc>
      </w:tr>
    </w:tbl>
    <w:p w:rsidR="001050CA" w:rsidRDefault="001050CA" w:rsidP="001050CA">
      <w:pPr>
        <w:widowControl w:val="0"/>
        <w:autoSpaceDE w:val="0"/>
        <w:autoSpaceDN w:val="0"/>
        <w:adjustRightInd w:val="0"/>
        <w:spacing w:before="5" w:after="0" w:line="240" w:lineRule="exact"/>
        <w:rPr>
          <w:rFonts w:ascii="Times New Roman" w:hAnsi="Times New Roman"/>
          <w:sz w:val="24"/>
          <w:szCs w:val="24"/>
        </w:rPr>
      </w:pPr>
    </w:p>
    <w:p w:rsidR="0009686A" w:rsidRDefault="0009686A" w:rsidP="001050CA">
      <w:pPr>
        <w:widowControl w:val="0"/>
        <w:autoSpaceDE w:val="0"/>
        <w:autoSpaceDN w:val="0"/>
        <w:adjustRightInd w:val="0"/>
        <w:spacing w:before="73" w:after="0" w:line="195" w:lineRule="exact"/>
        <w:ind w:right="875"/>
        <w:jc w:val="right"/>
        <w:rPr>
          <w:rFonts w:ascii="Century Gothic" w:hAnsi="Century Gothic" w:cs="Century Gothic"/>
          <w:b/>
          <w:bCs/>
          <w:color w:val="191919"/>
          <w:sz w:val="16"/>
          <w:szCs w:val="16"/>
        </w:rPr>
        <w:sectPr w:rsidR="0009686A" w:rsidSect="0009686A">
          <w:pgSz w:w="12240" w:h="15840"/>
          <w:pgMar w:top="400" w:right="420" w:bottom="280" w:left="560" w:header="720" w:footer="288" w:gutter="0"/>
          <w:cols w:space="720" w:equalWidth="0">
            <w:col w:w="11260"/>
          </w:cols>
          <w:noEndnote/>
          <w:docGrid w:linePitch="299"/>
        </w:sectPr>
      </w:pPr>
    </w:p>
    <w:p w:rsidR="001050CA" w:rsidRDefault="008C02BC" w:rsidP="001050CA">
      <w:pPr>
        <w:widowControl w:val="0"/>
        <w:autoSpaceDE w:val="0"/>
        <w:autoSpaceDN w:val="0"/>
        <w:adjustRightInd w:val="0"/>
        <w:spacing w:before="2" w:after="0" w:line="120" w:lineRule="exact"/>
        <w:rPr>
          <w:rFonts w:ascii="Century Gothic" w:hAnsi="Century Gothic" w:cs="Century Gothic"/>
          <w:color w:val="000000"/>
          <w:sz w:val="12"/>
          <w:szCs w:val="12"/>
        </w:rPr>
      </w:pPr>
      <w:r>
        <w:rPr>
          <w:rFonts w:ascii="Times New Roman" w:hAnsi="Times New Roman"/>
          <w:noProof/>
          <w:color w:val="191919"/>
          <w:sz w:val="18"/>
          <w:szCs w:val="18"/>
        </w:rPr>
        <w:lastRenderedPageBreak/>
        <w:pict>
          <v:group id="_x0000_s3751" style="position:absolute;left:0;text-align:left;margin-left:428.1pt;margin-top:-22.4pt;width:156.15pt;height:795.8pt;z-index:252038144" coordorigin="873,-59" coordsize="3123,15916">
            <v:rect id="_x0000_s3752"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752"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753" style="position:absolute;left:873;top:-59;width:3123;height:15916" coordorigin="1352,-59" coordsize="3123,15916">
              <v:group id="_x0000_s3754" style="position:absolute;left:3395;top:-59;width:1080;height:15916" coordorigin="7514,7" coordsize="1080,15916">
                <v:rect id="_x0000_s3755"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755"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756" style="position:absolute;left:7514;top:2465;width:1075;height:13112" coordorigin="7514,2465" coordsize="1075,13112">
                  <v:shape id="_x0000_s3757" type="#_x0000_t32" style="position:absolute;left:7514;top:4229;width:1051;height:0" o:connectortype="straight" strokeweight="2pt"/>
                  <v:shape id="_x0000_s3758" type="#_x0000_t32" style="position:absolute;left:7514;top:2465;width:1051;height:0" o:connectortype="straight" strokeweight="2pt"/>
                  <v:shape id="Freeform 2758" o:spid="_x0000_s375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76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761" type="#_x0000_t32" style="position:absolute;left:7514;top:6063;width:1051;height:0" o:connectortype="straight" strokeweight="2pt"/>
                  <v:shape id="_x0000_s3762" type="#_x0000_t32" style="position:absolute;left:7514;top:7843;width:1051;height:0" o:connectortype="straight" strokeweight="2pt"/>
                  <v:shape id="_x0000_s3763" type="#_x0000_t32" style="position:absolute;left:7514;top:9720;width:1051;height:0" o:connectortype="straight" strokeweight="2pt"/>
                  <v:shape id="_x0000_s3764" type="#_x0000_t32" style="position:absolute;left:7514;top:11538;width:1051;height:0" o:connectortype="straight" strokeweight="2pt"/>
                  <v:shape id="_x0000_s3765" type="#_x0000_t32" style="position:absolute;left:7514;top:13338;width:1051;height:0" o:connectortype="straight" strokeweight="2pt"/>
                </v:group>
              </v:group>
              <v:rect id="_x0000_s3766" style="position:absolute;left:1352;top:296;width:2360;height:441" fillcolor="white [3212]" strokecolor="#d8d8d8 [2732]" strokeweight="3pt">
                <v:shadow on="t" type="perspective" color="#622423 [1605]" opacity=".5" offset="1pt" offset2="-1pt"/>
                <v:textbox>
                  <w:txbxContent>
                    <w:p w:rsidR="009D7097" w:rsidRDefault="009D7097" w:rsidP="008C02BC">
                      <w:r>
                        <w:t>Fine Arts</w:t>
                      </w:r>
                    </w:p>
                  </w:txbxContent>
                </v:textbox>
              </v:rect>
            </v:group>
          </v:group>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D0220B">
      <w:pPr>
        <w:widowControl w:val="0"/>
        <w:autoSpaceDE w:val="0"/>
        <w:autoSpaceDN w:val="0"/>
        <w:adjustRightInd w:val="0"/>
        <w:spacing w:before="7" w:after="0"/>
        <w:ind w:left="160" w:firstLine="110"/>
        <w:rPr>
          <w:rFonts w:ascii="Times New Roman" w:hAnsi="Times New Roman"/>
          <w:color w:val="000000"/>
          <w:sz w:val="24"/>
          <w:szCs w:val="24"/>
        </w:rPr>
      </w:pP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M</w:t>
      </w:r>
      <w:r>
        <w:rPr>
          <w:rFonts w:ascii="Times New Roman" w:hAnsi="Times New Roman"/>
          <w:b/>
          <w:bCs/>
          <w:color w:val="191919"/>
          <w:sz w:val="24"/>
          <w:szCs w:val="24"/>
        </w:rPr>
        <w:t>USIC</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DUC</w:t>
      </w:r>
      <w:r>
        <w:rPr>
          <w:rFonts w:ascii="Times New Roman" w:hAnsi="Times New Roman"/>
          <w:b/>
          <w:bCs/>
          <w:color w:val="191919"/>
          <w:spacing w:val="-18"/>
          <w:sz w:val="24"/>
          <w:szCs w:val="24"/>
        </w:rPr>
        <w:t>A</w:t>
      </w:r>
      <w:r>
        <w:rPr>
          <w:rFonts w:ascii="Times New Roman" w:hAnsi="Times New Roman"/>
          <w:b/>
          <w:bCs/>
          <w:color w:val="191919"/>
          <w:sz w:val="24"/>
          <w:szCs w:val="24"/>
        </w:rPr>
        <w:t>TION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p>
    <w:p w:rsidR="001050CA" w:rsidRDefault="001050CA" w:rsidP="001050CA">
      <w:pPr>
        <w:widowControl w:val="0"/>
        <w:autoSpaceDE w:val="0"/>
        <w:autoSpaceDN w:val="0"/>
        <w:adjustRightInd w:val="0"/>
        <w:spacing w:before="8" w:after="0" w:line="260" w:lineRule="exact"/>
        <w:rPr>
          <w:rFonts w:ascii="Times New Roman" w:hAnsi="Times New Roman"/>
          <w:color w:val="000000"/>
          <w:sz w:val="26"/>
          <w:szCs w:val="26"/>
        </w:rPr>
      </w:pPr>
    </w:p>
    <w:p w:rsidR="001050CA" w:rsidRDefault="001050CA" w:rsidP="00D0220B">
      <w:pPr>
        <w:widowControl w:val="0"/>
        <w:tabs>
          <w:tab w:val="left" w:pos="6480"/>
          <w:tab w:val="left" w:pos="9020"/>
        </w:tabs>
        <w:autoSpaceDE w:val="0"/>
        <w:autoSpaceDN w:val="0"/>
        <w:adjustRightInd w:val="0"/>
        <w:spacing w:after="0"/>
        <w:ind w:left="160" w:firstLine="110"/>
        <w:rPr>
          <w:rFonts w:ascii="Times New Roman" w:hAnsi="Times New Roman"/>
          <w:color w:val="000000"/>
          <w:sz w:val="18"/>
          <w:szCs w:val="18"/>
        </w:rPr>
      </w:pPr>
      <w:r>
        <w:rPr>
          <w:rFonts w:ascii="Times New Roman" w:hAnsi="Times New Roman"/>
          <w:b/>
          <w:bCs/>
          <w:color w:val="191919"/>
          <w:spacing w:val="-2"/>
          <w:sz w:val="18"/>
          <w:szCs w:val="18"/>
        </w:rPr>
        <w:t>Majo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Fiel</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P</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equisite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C</w:t>
      </w:r>
      <w:r>
        <w:rPr>
          <w:rFonts w:ascii="Times New Roman" w:hAnsi="Times New Roman"/>
          <w:b/>
          <w:bCs/>
          <w:color w:val="191919"/>
          <w:spacing w:val="-5"/>
          <w:sz w:val="18"/>
          <w:szCs w:val="18"/>
        </w:rPr>
        <w:t>r</w:t>
      </w:r>
      <w:r>
        <w:rPr>
          <w:rFonts w:ascii="Times New Roman" w:hAnsi="Times New Roman"/>
          <w:b/>
          <w:bCs/>
          <w:color w:val="191919"/>
          <w:spacing w:val="-2"/>
          <w:sz w:val="18"/>
          <w:szCs w:val="18"/>
        </w:rPr>
        <w:t>edi</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Hrs.</w:t>
      </w:r>
    </w:p>
    <w:p w:rsidR="001050CA" w:rsidRDefault="001050CA" w:rsidP="001050CA">
      <w:pPr>
        <w:widowControl w:val="0"/>
        <w:autoSpaceDE w:val="0"/>
        <w:autoSpaceDN w:val="0"/>
        <w:adjustRightInd w:val="0"/>
        <w:spacing w:before="8" w:after="0" w:line="150" w:lineRule="exact"/>
        <w:rPr>
          <w:rFonts w:ascii="Times New Roman" w:hAnsi="Times New Roman"/>
          <w:color w:val="000000"/>
          <w:sz w:val="15"/>
          <w:szCs w:val="15"/>
        </w:rPr>
      </w:pPr>
    </w:p>
    <w:tbl>
      <w:tblPr>
        <w:tblW w:w="0" w:type="auto"/>
        <w:tblInd w:w="120" w:type="dxa"/>
        <w:tblLayout w:type="fixed"/>
        <w:tblCellMar>
          <w:left w:w="0" w:type="dxa"/>
          <w:right w:w="0" w:type="dxa"/>
        </w:tblCellMar>
        <w:tblLook w:val="0000"/>
      </w:tblPr>
      <w:tblGrid>
        <w:gridCol w:w="2580"/>
        <w:gridCol w:w="3510"/>
        <w:gridCol w:w="90"/>
        <w:gridCol w:w="1585"/>
        <w:gridCol w:w="35"/>
        <w:gridCol w:w="1890"/>
      </w:tblGrid>
      <w:tr w:rsidR="001050CA" w:rsidRPr="007A7452" w:rsidTr="00D0220B">
        <w:trPr>
          <w:trHeight w:hRule="exact" w:val="298"/>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before="70" w:after="0"/>
              <w:ind w:left="40" w:firstLine="110"/>
              <w:rPr>
                <w:rFonts w:ascii="Times New Roman" w:hAnsi="Times New Roman"/>
                <w:sz w:val="24"/>
                <w:szCs w:val="24"/>
              </w:rPr>
            </w:pPr>
            <w:r w:rsidRPr="007A7452">
              <w:rPr>
                <w:rFonts w:ascii="Times New Roman" w:hAnsi="Times New Roman"/>
                <w:color w:val="191919"/>
                <w:sz w:val="18"/>
                <w:szCs w:val="18"/>
              </w:rPr>
              <w:t>MUSC 1021</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before="70" w:after="0"/>
              <w:ind w:left="180" w:hanging="6"/>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 I</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1022</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 II</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1021L</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 I</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1022L</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 II</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 xml:space="preserve">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123</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Music</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Applied Lessons (Freshman Level)</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Applied Lessons (Sophomore Level)</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Secondary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(Piano,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3"/>
                <w:sz w:val="18"/>
                <w:szCs w:val="18"/>
              </w:rPr>
              <w:t>V</w:t>
            </w:r>
            <w:r w:rsidRPr="007A7452">
              <w:rPr>
                <w:rFonts w:ascii="Times New Roman" w:hAnsi="Times New Roman"/>
                <w:color w:val="191919"/>
                <w:sz w:val="18"/>
                <w:szCs w:val="18"/>
              </w:rPr>
              <w:t>oice, Etc.)</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537"/>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51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ganizations</w:t>
            </w:r>
          </w:p>
        </w:tc>
        <w:tc>
          <w:tcPr>
            <w:tcW w:w="1710"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color w:val="000000"/>
                <w:sz w:val="18"/>
                <w:szCs w:val="18"/>
              </w:rPr>
            </w:pPr>
            <w:r w:rsidRPr="007A7452">
              <w:rPr>
                <w:rFonts w:ascii="Times New Roman" w:hAnsi="Times New Roman"/>
                <w:color w:val="191919"/>
                <w:sz w:val="18"/>
                <w:szCs w:val="18"/>
              </w:rPr>
              <w:t>2</w:t>
            </w:r>
          </w:p>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b/>
                <w:bCs/>
                <w:color w:val="191919"/>
                <w:sz w:val="18"/>
                <w:szCs w:val="18"/>
              </w:rPr>
              <w:t>Subtotal 18</w:t>
            </w:r>
          </w:p>
        </w:tc>
      </w:tr>
      <w:tr w:rsidR="001050CA" w:rsidRPr="007A7452" w:rsidTr="00D0220B">
        <w:trPr>
          <w:trHeight w:hRule="exact" w:val="32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before="96" w:after="0"/>
              <w:ind w:left="150" w:firstLine="20"/>
              <w:rPr>
                <w:rFonts w:ascii="Times New Roman" w:hAnsi="Times New Roman"/>
                <w:sz w:val="24"/>
                <w:szCs w:val="24"/>
              </w:rPr>
            </w:pPr>
            <w:r w:rsidRPr="007A7452">
              <w:rPr>
                <w:rFonts w:ascii="Times New Roman" w:hAnsi="Times New Roman"/>
                <w:b/>
                <w:bCs/>
                <w:color w:val="191919"/>
                <w:sz w:val="18"/>
                <w:szCs w:val="18"/>
              </w:rPr>
              <w:t>Major</w:t>
            </w:r>
            <w:r w:rsidRPr="007A7452">
              <w:rPr>
                <w:rFonts w:ascii="Times New Roman" w:hAnsi="Times New Roman"/>
                <w:b/>
                <w:bCs/>
                <w:color w:val="191919"/>
                <w:spacing w:val="-3"/>
                <w:sz w:val="18"/>
                <w:szCs w:val="18"/>
              </w:rPr>
              <w:t xml:space="preserve"> </w:t>
            </w:r>
            <w:r w:rsidRPr="007A7452">
              <w:rPr>
                <w:rFonts w:ascii="Times New Roman" w:hAnsi="Times New Roman"/>
                <w:b/>
                <w:bCs/>
                <w:color w:val="191919"/>
                <w:sz w:val="18"/>
                <w:szCs w:val="18"/>
              </w:rPr>
              <w:t>Requi</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ements</w:t>
            </w:r>
          </w:p>
        </w:tc>
        <w:tc>
          <w:tcPr>
            <w:tcW w:w="36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D0220B">
        <w:trPr>
          <w:trHeight w:hRule="exact" w:val="218"/>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7" w:lineRule="exact"/>
              <w:ind w:left="40" w:firstLine="110"/>
              <w:rPr>
                <w:rFonts w:ascii="Times New Roman" w:hAnsi="Times New Roman"/>
                <w:sz w:val="24"/>
                <w:szCs w:val="24"/>
              </w:rPr>
            </w:pPr>
            <w:r w:rsidRPr="007A7452">
              <w:rPr>
                <w:rFonts w:ascii="Times New Roman" w:hAnsi="Times New Roman"/>
                <w:color w:val="191919"/>
                <w:sz w:val="18"/>
                <w:szCs w:val="18"/>
              </w:rPr>
              <w:t>MUSC 2021</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7" w:lineRule="exact"/>
              <w:ind w:left="180" w:hanging="6"/>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1585" w:type="dxa"/>
            <w:tcBorders>
              <w:top w:val="nil"/>
              <w:left w:val="nil"/>
              <w:bottom w:val="nil"/>
              <w:right w:val="nil"/>
            </w:tcBorders>
          </w:tcPr>
          <w:p w:rsidR="001050CA" w:rsidRPr="007A7452" w:rsidRDefault="001050CA" w:rsidP="00E572E7">
            <w:pPr>
              <w:widowControl w:val="0"/>
              <w:autoSpaceDE w:val="0"/>
              <w:autoSpaceDN w:val="0"/>
              <w:adjustRightInd w:val="0"/>
              <w:spacing w:after="0" w:line="197" w:lineRule="exact"/>
              <w:ind w:left="90" w:firstLine="0"/>
              <w:rPr>
                <w:rFonts w:ascii="Times New Roman" w:hAnsi="Times New Roman"/>
                <w:sz w:val="24"/>
                <w:szCs w:val="24"/>
              </w:rPr>
            </w:pPr>
            <w:r w:rsidRPr="007A7452">
              <w:rPr>
                <w:rFonts w:ascii="Times New Roman" w:hAnsi="Times New Roman"/>
                <w:color w:val="191919"/>
                <w:sz w:val="18"/>
                <w:szCs w:val="18"/>
              </w:rPr>
              <w:t>MUSC 1022</w:t>
            </w: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2022</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1585" w:type="dxa"/>
            <w:tcBorders>
              <w:top w:val="nil"/>
              <w:left w:val="nil"/>
              <w:bottom w:val="nil"/>
              <w:right w:val="nil"/>
            </w:tcBorders>
          </w:tcPr>
          <w:p w:rsidR="001050CA" w:rsidRPr="007A7452" w:rsidRDefault="001050CA" w:rsidP="00E572E7">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MUSC 2021</w:t>
            </w: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2021L</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1585" w:type="dxa"/>
            <w:tcBorders>
              <w:top w:val="nil"/>
              <w:left w:val="nil"/>
              <w:bottom w:val="nil"/>
              <w:right w:val="nil"/>
            </w:tcBorders>
          </w:tcPr>
          <w:p w:rsidR="001050CA" w:rsidRPr="007A7452" w:rsidRDefault="001050CA" w:rsidP="00E572E7">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MUSC 1022L</w:t>
            </w: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2022L</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1585" w:type="dxa"/>
            <w:tcBorders>
              <w:top w:val="nil"/>
              <w:left w:val="nil"/>
              <w:bottom w:val="nil"/>
              <w:right w:val="nil"/>
            </w:tcBorders>
          </w:tcPr>
          <w:p w:rsidR="001050CA" w:rsidRPr="007A7452" w:rsidRDefault="001050CA" w:rsidP="00E572E7">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MUSC 2021L</w:t>
            </w: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Secondary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(Soph.)</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2280</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Computer Generated Music</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3022</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Form and</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1585" w:type="dxa"/>
            <w:tcBorders>
              <w:top w:val="nil"/>
              <w:left w:val="nil"/>
              <w:bottom w:val="nil"/>
              <w:right w:val="nil"/>
            </w:tcBorders>
          </w:tcPr>
          <w:p w:rsidR="001050CA" w:rsidRPr="007A7452" w:rsidRDefault="001050CA" w:rsidP="00E572E7">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MUSC 3021</w:t>
            </w: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Junior Level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Lessons (**Ed)</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ganizations</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Senior Level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Applied Lessons (Ed.)</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3133</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Music History and Literature I</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3134</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Music History and Literature II</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4220 or 4230</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Conducting</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pacing w:val="-23"/>
                <w:sz w:val="18"/>
                <w:szCs w:val="18"/>
              </w:rPr>
              <w:t>V</w:t>
            </w:r>
            <w:r w:rsidRPr="007A7452">
              <w:rPr>
                <w:rFonts w:ascii="Times New Roman" w:hAnsi="Times New Roman"/>
                <w:color w:val="191919"/>
                <w:sz w:val="18"/>
                <w:szCs w:val="18"/>
              </w:rPr>
              <w:t>oice, Piano or Instrumental Methods</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2010</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Intro. to Music Education</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4000</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Senior Recital</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6"/>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4436</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Elementary Music Methods</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511"/>
        </w:trPr>
        <w:tc>
          <w:tcPr>
            <w:tcW w:w="258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0" w:firstLine="110"/>
              <w:rPr>
                <w:rFonts w:ascii="Times New Roman" w:hAnsi="Times New Roman"/>
                <w:sz w:val="24"/>
                <w:szCs w:val="24"/>
              </w:rPr>
            </w:pPr>
            <w:r w:rsidRPr="007A7452">
              <w:rPr>
                <w:rFonts w:ascii="Times New Roman" w:hAnsi="Times New Roman"/>
                <w:color w:val="191919"/>
                <w:sz w:val="18"/>
                <w:szCs w:val="18"/>
              </w:rPr>
              <w:t>MUSC 4439</w:t>
            </w:r>
          </w:p>
        </w:tc>
        <w:tc>
          <w:tcPr>
            <w:tcW w:w="360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80" w:hanging="6"/>
              <w:rPr>
                <w:rFonts w:ascii="Times New Roman" w:hAnsi="Times New Roman"/>
                <w:sz w:val="24"/>
                <w:szCs w:val="24"/>
              </w:rPr>
            </w:pPr>
            <w:r w:rsidRPr="007A7452">
              <w:rPr>
                <w:rFonts w:ascii="Times New Roman" w:hAnsi="Times New Roman"/>
                <w:color w:val="191919"/>
                <w:sz w:val="18"/>
                <w:szCs w:val="18"/>
              </w:rPr>
              <w:t>Secondary Band Choral</w:t>
            </w:r>
          </w:p>
        </w:tc>
        <w:tc>
          <w:tcPr>
            <w:tcW w:w="158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25"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color w:val="000000"/>
                <w:sz w:val="18"/>
                <w:szCs w:val="18"/>
              </w:rPr>
            </w:pPr>
            <w:r w:rsidRPr="007A7452">
              <w:rPr>
                <w:rFonts w:ascii="Times New Roman" w:hAnsi="Times New Roman"/>
                <w:color w:val="191919"/>
                <w:sz w:val="18"/>
                <w:szCs w:val="18"/>
              </w:rPr>
              <w:t>3</w:t>
            </w:r>
          </w:p>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b/>
                <w:bCs/>
                <w:color w:val="191919"/>
                <w:sz w:val="18"/>
                <w:szCs w:val="18"/>
              </w:rPr>
              <w:t>Subtotal 44</w:t>
            </w:r>
          </w:p>
        </w:tc>
      </w:tr>
    </w:tbl>
    <w:p w:rsidR="001050CA" w:rsidRDefault="001050CA" w:rsidP="001050CA">
      <w:pPr>
        <w:widowControl w:val="0"/>
        <w:autoSpaceDE w:val="0"/>
        <w:autoSpaceDN w:val="0"/>
        <w:adjustRightInd w:val="0"/>
        <w:spacing w:before="3" w:after="0" w:line="120" w:lineRule="exact"/>
        <w:rPr>
          <w:rFonts w:ascii="Times New Roman" w:hAnsi="Times New Roman"/>
          <w:sz w:val="12"/>
          <w:szCs w:val="12"/>
        </w:rPr>
      </w:pPr>
    </w:p>
    <w:p w:rsidR="001050CA" w:rsidRDefault="001050CA" w:rsidP="00D0220B">
      <w:pPr>
        <w:widowControl w:val="0"/>
        <w:autoSpaceDE w:val="0"/>
        <w:autoSpaceDN w:val="0"/>
        <w:adjustRightInd w:val="0"/>
        <w:spacing w:after="0"/>
        <w:ind w:left="160" w:firstLine="110"/>
        <w:rPr>
          <w:rFonts w:ascii="Times New Roman" w:hAnsi="Times New Roman"/>
          <w:color w:val="000000"/>
          <w:sz w:val="18"/>
          <w:szCs w:val="18"/>
        </w:rPr>
      </w:pPr>
      <w:r>
        <w:rPr>
          <w:rFonts w:ascii="Times New Roman" w:hAnsi="Times New Roman"/>
          <w:b/>
          <w:bCs/>
          <w:color w:val="191919"/>
          <w:sz w:val="18"/>
          <w:szCs w:val="18"/>
        </w:rPr>
        <w:t>P</w:t>
      </w:r>
      <w:r>
        <w:rPr>
          <w:rFonts w:ascii="Times New Roman" w:hAnsi="Times New Roman"/>
          <w:b/>
          <w:bCs/>
          <w:color w:val="191919"/>
          <w:spacing w:val="-3"/>
          <w:sz w:val="18"/>
          <w:szCs w:val="18"/>
        </w:rPr>
        <w:t>r</w:t>
      </w:r>
      <w:r>
        <w:rPr>
          <w:rFonts w:ascii="Times New Roman" w:hAnsi="Times New Roman"/>
          <w:b/>
          <w:bCs/>
          <w:color w:val="191919"/>
          <w:sz w:val="18"/>
          <w:szCs w:val="18"/>
        </w:rPr>
        <w:t>ofessional Education Courses</w:t>
      </w:r>
    </w:p>
    <w:tbl>
      <w:tblPr>
        <w:tblW w:w="0" w:type="auto"/>
        <w:tblInd w:w="120" w:type="dxa"/>
        <w:tblLayout w:type="fixed"/>
        <w:tblCellMar>
          <w:left w:w="0" w:type="dxa"/>
          <w:right w:w="0" w:type="dxa"/>
        </w:tblCellMar>
        <w:tblLook w:val="0000"/>
      </w:tblPr>
      <w:tblGrid>
        <w:gridCol w:w="2760"/>
        <w:gridCol w:w="5220"/>
        <w:gridCol w:w="1686"/>
      </w:tblGrid>
      <w:tr w:rsidR="001050CA" w:rsidRPr="007A7452" w:rsidTr="00D0220B">
        <w:trPr>
          <w:trHeight w:hRule="exact" w:val="237"/>
        </w:trPr>
        <w:tc>
          <w:tcPr>
            <w:tcW w:w="2760" w:type="dxa"/>
            <w:tcBorders>
              <w:top w:val="nil"/>
              <w:left w:val="nil"/>
              <w:bottom w:val="nil"/>
              <w:right w:val="nil"/>
            </w:tcBorders>
          </w:tcPr>
          <w:p w:rsidR="001050CA" w:rsidRPr="007A7452" w:rsidRDefault="001050CA" w:rsidP="00D0220B">
            <w:pPr>
              <w:widowControl w:val="0"/>
              <w:autoSpaceDE w:val="0"/>
              <w:autoSpaceDN w:val="0"/>
              <w:adjustRightInd w:val="0"/>
              <w:spacing w:before="9" w:after="0"/>
              <w:ind w:left="150" w:firstLine="0"/>
              <w:rPr>
                <w:rFonts w:ascii="Times New Roman" w:hAnsi="Times New Roman"/>
                <w:sz w:val="24"/>
                <w:szCs w:val="24"/>
              </w:rPr>
            </w:pPr>
            <w:r w:rsidRPr="007A7452">
              <w:rPr>
                <w:rFonts w:ascii="Times New Roman" w:hAnsi="Times New Roman"/>
                <w:color w:val="191919"/>
                <w:sz w:val="18"/>
                <w:szCs w:val="18"/>
              </w:rPr>
              <w:t>EDUC 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220" w:type="dxa"/>
            <w:tcBorders>
              <w:top w:val="nil"/>
              <w:left w:val="nil"/>
              <w:bottom w:val="nil"/>
              <w:right w:val="nil"/>
            </w:tcBorders>
          </w:tcPr>
          <w:p w:rsidR="001050CA" w:rsidRPr="007A7452" w:rsidRDefault="001050CA" w:rsidP="00D0220B">
            <w:pPr>
              <w:widowControl w:val="0"/>
              <w:autoSpaceDE w:val="0"/>
              <w:autoSpaceDN w:val="0"/>
              <w:adjustRightInd w:val="0"/>
              <w:spacing w:before="9" w:after="0"/>
              <w:ind w:hanging="3"/>
              <w:rPr>
                <w:rFonts w:ascii="Times New Roman" w:hAnsi="Times New Roman"/>
                <w:sz w:val="24"/>
                <w:szCs w:val="24"/>
              </w:rPr>
            </w:pPr>
            <w:r w:rsidRPr="007A7452">
              <w:rPr>
                <w:rFonts w:ascii="Times New Roman" w:hAnsi="Times New Roman"/>
                <w:color w:val="191919"/>
                <w:sz w:val="18"/>
                <w:szCs w:val="18"/>
              </w:rPr>
              <w:t>Investing Critical &amp; Contemporary Issues in Education</w:t>
            </w:r>
          </w:p>
        </w:tc>
        <w:tc>
          <w:tcPr>
            <w:tcW w:w="1686"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76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50" w:firstLine="0"/>
              <w:rPr>
                <w:rFonts w:ascii="Times New Roman" w:hAnsi="Times New Roman"/>
                <w:sz w:val="24"/>
                <w:szCs w:val="24"/>
              </w:rPr>
            </w:pPr>
            <w:r w:rsidRPr="007A7452">
              <w:rPr>
                <w:rFonts w:ascii="Times New Roman" w:hAnsi="Times New Roman"/>
                <w:color w:val="191919"/>
                <w:sz w:val="18"/>
                <w:szCs w:val="18"/>
              </w:rPr>
              <w:t>EDUC 2120</w:t>
            </w:r>
          </w:p>
        </w:tc>
        <w:tc>
          <w:tcPr>
            <w:tcW w:w="522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hanging="3"/>
              <w:rPr>
                <w:rFonts w:ascii="Times New Roman" w:hAnsi="Times New Roman"/>
                <w:sz w:val="24"/>
                <w:szCs w:val="24"/>
              </w:rPr>
            </w:pPr>
            <w:r w:rsidRPr="007A7452">
              <w:rPr>
                <w:rFonts w:ascii="Times New Roman" w:hAnsi="Times New Roman"/>
                <w:color w:val="191919"/>
                <w:sz w:val="18"/>
                <w:szCs w:val="18"/>
              </w:rPr>
              <w:t>Exploring Socio/Cultural Perspectives on Diversity in the Edu. Context</w:t>
            </w:r>
          </w:p>
        </w:tc>
        <w:tc>
          <w:tcPr>
            <w:tcW w:w="168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76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50" w:firstLine="0"/>
              <w:rPr>
                <w:rFonts w:ascii="Times New Roman" w:hAnsi="Times New Roman"/>
                <w:sz w:val="24"/>
                <w:szCs w:val="24"/>
              </w:rPr>
            </w:pPr>
            <w:r w:rsidRPr="007A7452">
              <w:rPr>
                <w:rFonts w:ascii="Times New Roman" w:hAnsi="Times New Roman"/>
                <w:color w:val="191919"/>
                <w:sz w:val="18"/>
                <w:szCs w:val="18"/>
              </w:rPr>
              <w:t>EDUC 2130</w:t>
            </w:r>
          </w:p>
        </w:tc>
        <w:tc>
          <w:tcPr>
            <w:tcW w:w="522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hanging="3"/>
              <w:rPr>
                <w:rFonts w:ascii="Times New Roman" w:hAnsi="Times New Roman"/>
                <w:sz w:val="24"/>
                <w:szCs w:val="24"/>
              </w:rPr>
            </w:pPr>
            <w:r w:rsidRPr="007A7452">
              <w:rPr>
                <w:rFonts w:ascii="Times New Roman" w:hAnsi="Times New Roman"/>
                <w:color w:val="191919"/>
                <w:sz w:val="18"/>
                <w:szCs w:val="18"/>
              </w:rPr>
              <w:t>Exploring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and Learning</w:t>
            </w:r>
          </w:p>
        </w:tc>
        <w:tc>
          <w:tcPr>
            <w:tcW w:w="168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76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50" w:firstLine="0"/>
              <w:rPr>
                <w:rFonts w:ascii="Times New Roman" w:hAnsi="Times New Roman"/>
                <w:sz w:val="24"/>
                <w:szCs w:val="24"/>
              </w:rPr>
            </w:pPr>
            <w:r w:rsidRPr="007A7452">
              <w:rPr>
                <w:rFonts w:ascii="Times New Roman" w:hAnsi="Times New Roman"/>
                <w:color w:val="191919"/>
                <w:sz w:val="18"/>
                <w:szCs w:val="18"/>
              </w:rPr>
              <w:t>SPED 3230</w:t>
            </w:r>
          </w:p>
        </w:tc>
        <w:tc>
          <w:tcPr>
            <w:tcW w:w="522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hanging="3"/>
              <w:rPr>
                <w:rFonts w:ascii="Times New Roman" w:hAnsi="Times New Roman"/>
                <w:sz w:val="24"/>
                <w:szCs w:val="24"/>
              </w:rPr>
            </w:pPr>
            <w:r w:rsidRPr="007A7452">
              <w:rPr>
                <w:rFonts w:ascii="Times New Roman" w:hAnsi="Times New Roman"/>
                <w:color w:val="191919"/>
                <w:sz w:val="18"/>
                <w:szCs w:val="18"/>
              </w:rPr>
              <w:t>Contemporary Perspective of the Exceptional Student</w:t>
            </w:r>
          </w:p>
        </w:tc>
        <w:tc>
          <w:tcPr>
            <w:tcW w:w="168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276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50" w:firstLine="0"/>
              <w:rPr>
                <w:rFonts w:ascii="Times New Roman" w:hAnsi="Times New Roman"/>
                <w:sz w:val="24"/>
                <w:szCs w:val="24"/>
              </w:rPr>
            </w:pPr>
            <w:r w:rsidRPr="007A7452">
              <w:rPr>
                <w:rFonts w:ascii="Times New Roman" w:hAnsi="Times New Roman"/>
                <w:color w:val="191919"/>
                <w:sz w:val="18"/>
                <w:szCs w:val="18"/>
              </w:rPr>
              <w:t>EDUC 4430</w:t>
            </w:r>
          </w:p>
        </w:tc>
        <w:tc>
          <w:tcPr>
            <w:tcW w:w="522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hanging="3"/>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8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1"/>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D0220B">
        <w:trPr>
          <w:trHeight w:hRule="exact" w:val="511"/>
        </w:trPr>
        <w:tc>
          <w:tcPr>
            <w:tcW w:w="276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50" w:firstLine="0"/>
              <w:rPr>
                <w:rFonts w:ascii="Times New Roman" w:hAnsi="Times New Roman"/>
                <w:sz w:val="24"/>
                <w:szCs w:val="24"/>
              </w:rPr>
            </w:pPr>
            <w:r w:rsidRPr="007A7452">
              <w:rPr>
                <w:rFonts w:ascii="Times New Roman" w:hAnsi="Times New Roman"/>
                <w:color w:val="191919"/>
                <w:sz w:val="18"/>
                <w:szCs w:val="18"/>
              </w:rPr>
              <w:t>EDUC 4461</w:t>
            </w:r>
          </w:p>
        </w:tc>
        <w:tc>
          <w:tcPr>
            <w:tcW w:w="522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hanging="3"/>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8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1"/>
              <w:jc w:val="right"/>
              <w:rPr>
                <w:rFonts w:ascii="Times New Roman" w:hAnsi="Times New Roman"/>
                <w:color w:val="000000"/>
                <w:sz w:val="18"/>
                <w:szCs w:val="18"/>
              </w:rPr>
            </w:pPr>
            <w:r w:rsidRPr="007A7452">
              <w:rPr>
                <w:rFonts w:ascii="Times New Roman" w:hAnsi="Times New Roman"/>
                <w:color w:val="191919"/>
                <w:sz w:val="18"/>
                <w:szCs w:val="18"/>
              </w:rPr>
              <w:t>14</w:t>
            </w:r>
          </w:p>
          <w:p w:rsidR="001050CA" w:rsidRPr="007A7452" w:rsidRDefault="001050CA" w:rsidP="001050CA">
            <w:pPr>
              <w:widowControl w:val="0"/>
              <w:autoSpaceDE w:val="0"/>
              <w:autoSpaceDN w:val="0"/>
              <w:adjustRightInd w:val="0"/>
              <w:spacing w:before="6" w:after="0"/>
              <w:ind w:right="41"/>
              <w:jc w:val="right"/>
              <w:rPr>
                <w:rFonts w:ascii="Times New Roman" w:hAnsi="Times New Roman"/>
                <w:sz w:val="24"/>
                <w:szCs w:val="24"/>
              </w:rPr>
            </w:pPr>
            <w:r w:rsidRPr="007A7452">
              <w:rPr>
                <w:rFonts w:ascii="Times New Roman" w:hAnsi="Times New Roman"/>
                <w:b/>
                <w:bCs/>
                <w:color w:val="191919"/>
                <w:sz w:val="18"/>
                <w:szCs w:val="18"/>
              </w:rPr>
              <w:t>Subtotal 28</w:t>
            </w:r>
          </w:p>
        </w:tc>
      </w:tr>
    </w:tbl>
    <w:p w:rsidR="001050CA" w:rsidRDefault="001050CA" w:rsidP="001050CA">
      <w:pPr>
        <w:widowControl w:val="0"/>
        <w:autoSpaceDE w:val="0"/>
        <w:autoSpaceDN w:val="0"/>
        <w:adjustRightInd w:val="0"/>
        <w:spacing w:before="2" w:after="0" w:line="150" w:lineRule="exact"/>
        <w:rPr>
          <w:rFonts w:ascii="Times New Roman" w:hAnsi="Times New Roman"/>
          <w:color w:val="000000"/>
          <w:sz w:val="15"/>
          <w:szCs w:val="15"/>
        </w:rPr>
      </w:pPr>
    </w:p>
    <w:p w:rsidR="001050CA" w:rsidRDefault="001050CA" w:rsidP="001050CA">
      <w:pPr>
        <w:widowControl w:val="0"/>
        <w:tabs>
          <w:tab w:val="left" w:pos="10740"/>
        </w:tabs>
        <w:autoSpaceDE w:val="0"/>
        <w:autoSpaceDN w:val="0"/>
        <w:adjustRightInd w:val="0"/>
        <w:spacing w:after="0" w:line="391" w:lineRule="exact"/>
        <w:ind w:left="4173"/>
        <w:rPr>
          <w:rFonts w:ascii="Century Gothic" w:hAnsi="Century Gothic" w:cs="Century Gothic"/>
          <w:color w:val="000000"/>
          <w:sz w:val="36"/>
          <w:szCs w:val="36"/>
        </w:rPr>
        <w:sectPr w:rsidR="001050CA" w:rsidSect="0009686A">
          <w:pgSz w:w="12240" w:h="15840"/>
          <w:pgMar w:top="400" w:right="420" w:bottom="280" w:left="560" w:header="720" w:footer="288" w:gutter="0"/>
          <w:cols w:space="720" w:equalWidth="0">
            <w:col w:w="11260"/>
          </w:cols>
          <w:noEndnote/>
          <w:docGrid w:linePitch="299"/>
        </w:sectPr>
      </w:pPr>
    </w:p>
    <w:p w:rsidR="001050CA" w:rsidRDefault="008C02BC" w:rsidP="00D0220B">
      <w:pPr>
        <w:widowControl w:val="0"/>
        <w:autoSpaceDE w:val="0"/>
        <w:autoSpaceDN w:val="0"/>
        <w:adjustRightInd w:val="0"/>
        <w:spacing w:before="73" w:after="0" w:line="195" w:lineRule="exact"/>
        <w:ind w:left="851"/>
        <w:rPr>
          <w:rFonts w:ascii="Century Gothic" w:hAnsi="Century Gothic" w:cs="Century Gothic"/>
          <w:color w:val="000000"/>
          <w:sz w:val="20"/>
          <w:szCs w:val="20"/>
        </w:rPr>
      </w:pPr>
      <w:r>
        <w:rPr>
          <w:rFonts w:ascii="Times New Roman" w:hAnsi="Times New Roman"/>
          <w:i/>
          <w:iCs/>
          <w:noProof/>
          <w:color w:val="191919"/>
          <w:sz w:val="18"/>
          <w:szCs w:val="18"/>
        </w:rPr>
        <w:lastRenderedPageBreak/>
        <w:pict>
          <v:group id="_x0000_s3879" style="position:absolute;left:0;text-align:left;margin-left:-22.7pt;margin-top:-20.5pt;width:178.85pt;height:795.8pt;z-index:252046336" coordorigin="1642" coordsize="3577,15916">
            <v:rect id="_x0000_s388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880"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881" style="position:absolute;left:1642;width:3577;height:15916" coordorigin="1589" coordsize="3577,15916">
              <v:group id="_x0000_s3882" style="position:absolute;left:1589;width:1104;height:15916" coordorigin="5929,3" coordsize="1104,15916">
                <v:rect id="_x0000_s388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883"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884" style="position:absolute;left:5929;top:2404;width:1104;height:13112" coordorigin="3836,2408" coordsize="1104,13112">
                  <v:shape id="_x0000_s3885" type="#_x0000_t32" style="position:absolute;left:3889;top:4172;width:1051;height:0" o:connectortype="straight" strokeweight="2pt"/>
                  <v:shape id="_x0000_s3886" type="#_x0000_t32" style="position:absolute;left:3889;top:2408;width:1051;height:0" o:connectortype="straight" strokeweight="2pt"/>
                  <v:shape id="Freeform 2758" o:spid="_x0000_s388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88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889" type="#_x0000_t32" style="position:absolute;left:3889;top:6006;width:1051;height:0" o:connectortype="straight" strokeweight="2pt"/>
                  <v:shape id="_x0000_s3890" type="#_x0000_t32" style="position:absolute;left:3889;top:7786;width:1051;height:0" o:connectortype="straight" strokeweight="2pt"/>
                  <v:shape id="_x0000_s3891" type="#_x0000_t32" style="position:absolute;left:3889;top:9663;width:1051;height:0" o:connectortype="straight" strokeweight="2pt"/>
                  <v:shape id="_x0000_s3892" type="#_x0000_t32" style="position:absolute;left:3889;top:11481;width:1051;height:0" o:connectortype="straight" strokeweight="2pt"/>
                  <v:shape id="_x0000_s3893" type="#_x0000_t32" style="position:absolute;left:3889;top:13281;width:1051;height:0" o:connectortype="straight" strokeweight="2pt"/>
                </v:group>
              </v:group>
              <v:rect id="_x0000_s3894" style="position:absolute;left:2342;top:375;width:2824;height:421" fillcolor="white [3201]" strokecolor="#bfbfbf [2412]" strokeweight="2.5pt">
                <v:shadow color="#868686"/>
                <v:textbox>
                  <w:txbxContent>
                    <w:p w:rsidR="009D7097" w:rsidRDefault="009D7097" w:rsidP="008C02BC">
                      <w:pPr>
                        <w:ind w:right="-384" w:firstLine="0"/>
                        <w:jc w:val="center"/>
                      </w:pPr>
                      <w:r>
                        <w:t>Fine Arts</w:t>
                      </w:r>
                    </w:p>
                  </w:txbxContent>
                </v:textbox>
              </v:rect>
            </v:group>
          </v:group>
        </w:pict>
      </w:r>
      <w:r w:rsidR="00AE60A2" w:rsidRPr="00AE60A2">
        <w:rPr>
          <w:rFonts w:ascii="Calibri" w:hAnsi="Calibri" w:cs="Times New Roman"/>
          <w:noProof/>
          <w:lang w:eastAsia="en-US"/>
        </w:rPr>
        <w:pict>
          <v:shape id="Text Box 2763" o:spid="_x0000_s3023" type="#_x0000_t202" style="position:absolute;left:0;text-align:left;margin-left:20.85pt;margin-top:127.9pt;width:12pt;height:85.8pt;z-index:-2513459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wEtwIAALs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p>
    <w:p w:rsidR="00D0220B" w:rsidRDefault="00D0220B" w:rsidP="00D0220B">
      <w:pPr>
        <w:widowControl w:val="0"/>
        <w:autoSpaceDE w:val="0"/>
        <w:autoSpaceDN w:val="0"/>
        <w:adjustRightInd w:val="0"/>
        <w:spacing w:before="29" w:after="0"/>
        <w:ind w:left="1080" w:firstLine="2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M</w:t>
      </w:r>
      <w:r>
        <w:rPr>
          <w:rFonts w:ascii="Times New Roman" w:hAnsi="Times New Roman"/>
          <w:b/>
          <w:bCs/>
          <w:color w:val="191919"/>
          <w:sz w:val="24"/>
          <w:szCs w:val="24"/>
        </w:rPr>
        <w:t>USIC</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DUC</w:t>
      </w:r>
      <w:r>
        <w:rPr>
          <w:rFonts w:ascii="Times New Roman" w:hAnsi="Times New Roman"/>
          <w:b/>
          <w:bCs/>
          <w:color w:val="191919"/>
          <w:spacing w:val="-18"/>
          <w:sz w:val="24"/>
          <w:szCs w:val="24"/>
        </w:rPr>
        <w:t>A</w:t>
      </w:r>
      <w:r>
        <w:rPr>
          <w:rFonts w:ascii="Times New Roman" w:hAnsi="Times New Roman"/>
          <w:b/>
          <w:bCs/>
          <w:color w:val="191919"/>
          <w:sz w:val="24"/>
          <w:szCs w:val="24"/>
        </w:rPr>
        <w:t>TION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p>
    <w:p w:rsidR="00D0220B" w:rsidRDefault="00D0220B" w:rsidP="00D0220B">
      <w:pPr>
        <w:widowControl w:val="0"/>
        <w:autoSpaceDE w:val="0"/>
        <w:autoSpaceDN w:val="0"/>
        <w:adjustRightInd w:val="0"/>
        <w:spacing w:before="55" w:after="0"/>
        <w:ind w:left="1080" w:firstLine="20"/>
        <w:rPr>
          <w:rFonts w:ascii="Times New Roman" w:hAnsi="Times New Roman"/>
          <w:color w:val="000000"/>
          <w:sz w:val="18"/>
          <w:szCs w:val="18"/>
        </w:rPr>
      </w:pPr>
      <w:r>
        <w:rPr>
          <w:rFonts w:ascii="Times New Roman" w:hAnsi="Times New Roman"/>
          <w:color w:val="191919"/>
          <w:sz w:val="18"/>
          <w:szCs w:val="18"/>
        </w:rPr>
        <w:t>135 Semester Hours</w:t>
      </w:r>
    </w:p>
    <w:p w:rsidR="00D0220B" w:rsidRDefault="00D0220B" w:rsidP="00D0220B">
      <w:pPr>
        <w:widowControl w:val="0"/>
        <w:autoSpaceDE w:val="0"/>
        <w:autoSpaceDN w:val="0"/>
        <w:adjustRightInd w:val="0"/>
        <w:spacing w:before="9" w:after="0"/>
        <w:ind w:left="1080" w:firstLine="20"/>
        <w:rPr>
          <w:rFonts w:ascii="Times New Roman" w:hAnsi="Times New Roman"/>
          <w:color w:val="000000"/>
          <w:sz w:val="18"/>
          <w:szCs w:val="18"/>
        </w:rPr>
      </w:pP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hal</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finis</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severa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semester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overloa</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taken.</w:t>
      </w:r>
    </w:p>
    <w:p w:rsidR="001050CA" w:rsidRDefault="001050CA" w:rsidP="001050CA">
      <w:pPr>
        <w:widowControl w:val="0"/>
        <w:autoSpaceDE w:val="0"/>
        <w:autoSpaceDN w:val="0"/>
        <w:adjustRightInd w:val="0"/>
        <w:spacing w:before="2" w:after="0" w:line="150" w:lineRule="exact"/>
        <w:rPr>
          <w:rFonts w:ascii="Times New Roman" w:hAnsi="Times New Roman"/>
          <w:color w:val="000000"/>
          <w:sz w:val="15"/>
          <w:szCs w:val="15"/>
        </w:rPr>
      </w:pPr>
    </w:p>
    <w:tbl>
      <w:tblPr>
        <w:tblW w:w="9839" w:type="dxa"/>
        <w:tblInd w:w="980" w:type="dxa"/>
        <w:tblLayout w:type="fixed"/>
        <w:tblCellMar>
          <w:left w:w="0" w:type="dxa"/>
          <w:right w:w="0" w:type="dxa"/>
        </w:tblCellMar>
        <w:tblLook w:val="0000"/>
      </w:tblPr>
      <w:tblGrid>
        <w:gridCol w:w="1397"/>
        <w:gridCol w:w="2098"/>
        <w:gridCol w:w="1715"/>
        <w:gridCol w:w="1697"/>
        <w:gridCol w:w="1993"/>
        <w:gridCol w:w="939"/>
      </w:tblGrid>
      <w:tr w:rsidR="001050CA" w:rsidRPr="007A7452" w:rsidTr="00931F09">
        <w:trPr>
          <w:trHeight w:hRule="exact" w:val="516"/>
        </w:trPr>
        <w:tc>
          <w:tcPr>
            <w:tcW w:w="1397" w:type="dxa"/>
            <w:tcBorders>
              <w:top w:val="nil"/>
              <w:left w:val="nil"/>
              <w:bottom w:val="nil"/>
              <w:right w:val="nil"/>
            </w:tcBorders>
          </w:tcPr>
          <w:p w:rsidR="001050CA" w:rsidRPr="007A7452" w:rsidRDefault="001050CA" w:rsidP="00931F09">
            <w:pPr>
              <w:widowControl w:val="0"/>
              <w:autoSpaceDE w:val="0"/>
              <w:autoSpaceDN w:val="0"/>
              <w:adjustRightInd w:val="0"/>
              <w:spacing w:before="70" w:after="0"/>
              <w:ind w:left="100" w:firstLine="0"/>
              <w:rPr>
                <w:rFonts w:ascii="Times New Roman" w:hAnsi="Times New Roman"/>
                <w:color w:val="000000"/>
                <w:sz w:val="18"/>
                <w:szCs w:val="18"/>
              </w:rPr>
            </w:pPr>
            <w:r w:rsidRPr="007A7452">
              <w:rPr>
                <w:rFonts w:ascii="Times New Roman" w:hAnsi="Times New Roman"/>
                <w:b/>
                <w:bCs/>
                <w:color w:val="191919"/>
                <w:sz w:val="18"/>
                <w:szCs w:val="18"/>
              </w:rPr>
              <w:t>F</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eshman</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p w:rsidR="001050CA" w:rsidRPr="007A7452" w:rsidRDefault="001050CA" w:rsidP="0009686A">
            <w:pPr>
              <w:widowControl w:val="0"/>
              <w:autoSpaceDE w:val="0"/>
              <w:autoSpaceDN w:val="0"/>
              <w:adjustRightInd w:val="0"/>
              <w:spacing w:before="12" w:after="0"/>
              <w:ind w:left="40" w:firstLine="60"/>
              <w:rPr>
                <w:rFonts w:ascii="Times New Roman" w:hAnsi="Times New Roman"/>
                <w:sz w:val="24"/>
                <w:szCs w:val="24"/>
              </w:rPr>
            </w:pPr>
            <w:r w:rsidRPr="007A7452">
              <w:rPr>
                <w:rFonts w:ascii="Times New Roman" w:hAnsi="Times New Roman"/>
                <w:color w:val="191919"/>
                <w:sz w:val="18"/>
                <w:szCs w:val="18"/>
              </w:rPr>
              <w:t>First Semester</w:t>
            </w:r>
          </w:p>
        </w:tc>
        <w:tc>
          <w:tcPr>
            <w:tcW w:w="209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7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697"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line="280" w:lineRule="exact"/>
              <w:rPr>
                <w:rFonts w:ascii="Times New Roman" w:hAnsi="Times New Roman"/>
                <w:sz w:val="28"/>
                <w:szCs w:val="28"/>
              </w:rPr>
            </w:pPr>
          </w:p>
          <w:p w:rsidR="001050CA" w:rsidRPr="007A7452" w:rsidRDefault="001050CA" w:rsidP="0009686A">
            <w:pPr>
              <w:widowControl w:val="0"/>
              <w:autoSpaceDE w:val="0"/>
              <w:autoSpaceDN w:val="0"/>
              <w:adjustRightInd w:val="0"/>
              <w:spacing w:after="0"/>
              <w:ind w:left="360" w:hanging="30"/>
              <w:rPr>
                <w:rFonts w:ascii="Times New Roman" w:hAnsi="Times New Roman"/>
                <w:sz w:val="24"/>
                <w:szCs w:val="24"/>
              </w:rPr>
            </w:pPr>
            <w:r w:rsidRPr="007A7452">
              <w:rPr>
                <w:rFonts w:ascii="Times New Roman" w:hAnsi="Times New Roman"/>
                <w:color w:val="191919"/>
                <w:sz w:val="18"/>
                <w:szCs w:val="18"/>
              </w:rPr>
              <w:t>Second Semester</w:t>
            </w:r>
          </w:p>
        </w:tc>
        <w:tc>
          <w:tcPr>
            <w:tcW w:w="2932"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931F09">
            <w:pPr>
              <w:widowControl w:val="0"/>
              <w:autoSpaceDE w:val="0"/>
              <w:autoSpaceDN w:val="0"/>
              <w:adjustRightInd w:val="0"/>
              <w:spacing w:after="0" w:line="194" w:lineRule="exact"/>
              <w:ind w:left="40" w:firstLine="60"/>
              <w:rPr>
                <w:rFonts w:ascii="Times New Roman" w:hAnsi="Times New Roman"/>
                <w:sz w:val="24"/>
                <w:szCs w:val="24"/>
              </w:rPr>
            </w:pPr>
            <w:r w:rsidRPr="007A7452">
              <w:rPr>
                <w:rFonts w:ascii="Times New Roman" w:hAnsi="Times New Roman"/>
                <w:b/>
                <w:bCs/>
                <w:color w:val="191919"/>
                <w:sz w:val="18"/>
                <w:szCs w:val="18"/>
              </w:rPr>
              <w:t>Courses</w:t>
            </w:r>
          </w:p>
        </w:tc>
        <w:tc>
          <w:tcPr>
            <w:tcW w:w="2098" w:type="dxa"/>
            <w:tcBorders>
              <w:top w:val="nil"/>
              <w:left w:val="nil"/>
              <w:bottom w:val="nil"/>
              <w:right w:val="nil"/>
            </w:tcBorders>
          </w:tcPr>
          <w:p w:rsidR="001050CA" w:rsidRPr="007A7452" w:rsidRDefault="001050CA" w:rsidP="00931F09">
            <w:pPr>
              <w:widowControl w:val="0"/>
              <w:autoSpaceDE w:val="0"/>
              <w:autoSpaceDN w:val="0"/>
              <w:adjustRightInd w:val="0"/>
              <w:spacing w:after="0" w:line="194" w:lineRule="exact"/>
              <w:ind w:left="83" w:firstLine="6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4" w:lineRule="exact"/>
              <w:ind w:left="385" w:firstLine="0"/>
              <w:rPr>
                <w:rFonts w:ascii="Times New Roman" w:hAnsi="Times New Roman"/>
                <w:sz w:val="24"/>
                <w:szCs w:val="24"/>
              </w:rPr>
            </w:pPr>
            <w:r w:rsidRPr="007A7452">
              <w:rPr>
                <w:rFonts w:ascii="Times New Roman" w:hAnsi="Times New Roman"/>
                <w:b/>
                <w:bCs/>
                <w:color w:val="191919"/>
                <w:sz w:val="18"/>
                <w:szCs w:val="18"/>
              </w:rPr>
              <w:t>Hours</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4" w:lineRule="exact"/>
              <w:ind w:left="360" w:hanging="30"/>
              <w:rPr>
                <w:rFonts w:ascii="Times New Roman" w:hAnsi="Times New Roman"/>
                <w:sz w:val="24"/>
                <w:szCs w:val="24"/>
              </w:rPr>
            </w:pPr>
            <w:r w:rsidRPr="007A7452">
              <w:rPr>
                <w:rFonts w:ascii="Times New Roman" w:hAnsi="Times New Roman"/>
                <w:b/>
                <w:bCs/>
                <w:color w:val="191919"/>
                <w:sz w:val="18"/>
                <w:szCs w:val="18"/>
              </w:rPr>
              <w:t>Courses</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4" w:lineRule="exact"/>
              <w:ind w:left="103" w:firstLine="2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4" w:lineRule="exact"/>
              <w:ind w:left="149" w:firstLine="0"/>
              <w:jc w:val="right"/>
              <w:rPr>
                <w:rFonts w:ascii="Times New Roman" w:hAnsi="Times New Roman"/>
                <w:sz w:val="24"/>
                <w:szCs w:val="24"/>
              </w:rPr>
            </w:pPr>
            <w:r w:rsidRPr="007A7452">
              <w:rPr>
                <w:rFonts w:ascii="Times New Roman" w:hAnsi="Times New Roman"/>
                <w:b/>
                <w:bCs/>
                <w:color w:val="191919"/>
                <w:sz w:val="18"/>
                <w:szCs w:val="18"/>
              </w:rPr>
              <w:t>Hours</w:t>
            </w:r>
          </w:p>
        </w:tc>
      </w:tr>
      <w:tr w:rsidR="001050CA" w:rsidRPr="007A7452" w:rsidTr="00931F09">
        <w:trPr>
          <w:trHeight w:hRule="exact" w:val="218"/>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40" w:firstLine="6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101</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83" w:firstLine="60"/>
              <w:rPr>
                <w:rFonts w:ascii="Times New Roman" w:hAnsi="Times New Roman"/>
                <w:sz w:val="24"/>
                <w:szCs w:val="24"/>
              </w:rPr>
            </w:pPr>
            <w:r w:rsidRPr="007A7452">
              <w:rPr>
                <w:rFonts w:ascii="Times New Roman" w:hAnsi="Times New Roman"/>
                <w:color w:val="191919"/>
                <w:sz w:val="18"/>
                <w:szCs w:val="18"/>
              </w:rPr>
              <w:t>English Composition I</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560" w:firstLine="55"/>
              <w:rPr>
                <w:rFonts w:ascii="Times New Roman" w:hAnsi="Times New Roman"/>
                <w:sz w:val="24"/>
                <w:szCs w:val="24"/>
              </w:rPr>
            </w:pPr>
            <w:r w:rsidRPr="007A7452">
              <w:rPr>
                <w:rFonts w:ascii="Times New Roman" w:hAnsi="Times New Roman"/>
                <w:color w:val="191919"/>
                <w:sz w:val="18"/>
                <w:szCs w:val="18"/>
              </w:rPr>
              <w:t>3</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360" w:hanging="3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102</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103" w:hanging="30"/>
              <w:rPr>
                <w:rFonts w:ascii="Times New Roman" w:hAnsi="Times New Roman"/>
                <w:sz w:val="24"/>
                <w:szCs w:val="24"/>
              </w:rPr>
            </w:pPr>
            <w:r w:rsidRPr="007A7452">
              <w:rPr>
                <w:rFonts w:ascii="Times New Roman" w:hAnsi="Times New Roman"/>
                <w:color w:val="191919"/>
                <w:sz w:val="18"/>
                <w:szCs w:val="18"/>
              </w:rPr>
              <w:t>English Composition II</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7" w:lineRule="exact"/>
              <w:ind w:right="46" w:firstLine="149"/>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 xml:space="preserve">TH </w:t>
            </w:r>
            <w:r w:rsidRPr="007A7452">
              <w:rPr>
                <w:rFonts w:ascii="Times New Roman" w:hAnsi="Times New Roman"/>
                <w:color w:val="191919"/>
                <w:spacing w:val="-7"/>
                <w:sz w:val="18"/>
                <w:szCs w:val="18"/>
              </w:rPr>
              <w:t>1111</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60"/>
              <w:rPr>
                <w:rFonts w:ascii="Times New Roman" w:hAnsi="Times New Roman"/>
                <w:sz w:val="24"/>
                <w:szCs w:val="24"/>
              </w:rPr>
            </w:pPr>
            <w:r w:rsidRPr="007A7452">
              <w:rPr>
                <w:rFonts w:ascii="Times New Roman" w:hAnsi="Times New Roman"/>
                <w:color w:val="191919"/>
                <w:sz w:val="18"/>
                <w:szCs w:val="18"/>
              </w:rPr>
              <w:t>College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560" w:firstLine="55"/>
              <w:rPr>
                <w:rFonts w:ascii="Times New Roman" w:hAnsi="Times New Roman"/>
                <w:sz w:val="24"/>
                <w:szCs w:val="24"/>
              </w:rPr>
            </w:pPr>
            <w:r w:rsidRPr="007A7452">
              <w:rPr>
                <w:rFonts w:ascii="Times New Roman" w:hAnsi="Times New Roman"/>
                <w:color w:val="191919"/>
                <w:sz w:val="18"/>
                <w:szCs w:val="18"/>
              </w:rPr>
              <w:t>3</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hanging="30"/>
              <w:rPr>
                <w:rFonts w:ascii="Times New Roman" w:hAnsi="Times New Roman"/>
                <w:sz w:val="24"/>
                <w:szCs w:val="24"/>
              </w:rPr>
            </w:pPr>
            <w:r w:rsidRPr="007A7452">
              <w:rPr>
                <w:rFonts w:ascii="Times New Roman" w:hAnsi="Times New Roman"/>
                <w:color w:val="191919"/>
                <w:sz w:val="18"/>
                <w:szCs w:val="18"/>
              </w:rPr>
              <w:t>CSCI 1003</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hanging="30"/>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echnology</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6" w:firstLine="149"/>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1021</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60"/>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560" w:firstLine="55"/>
              <w:rPr>
                <w:rFonts w:ascii="Times New Roman" w:hAnsi="Times New Roman"/>
                <w:sz w:val="24"/>
                <w:szCs w:val="24"/>
              </w:rPr>
            </w:pPr>
            <w:r w:rsidRPr="007A7452">
              <w:rPr>
                <w:rFonts w:ascii="Times New Roman" w:hAnsi="Times New Roman"/>
                <w:color w:val="191919"/>
                <w:sz w:val="18"/>
                <w:szCs w:val="18"/>
              </w:rPr>
              <w:t>3</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hanging="30"/>
              <w:rPr>
                <w:rFonts w:ascii="Times New Roman" w:hAnsi="Times New Roman"/>
                <w:sz w:val="24"/>
                <w:szCs w:val="24"/>
              </w:rPr>
            </w:pPr>
            <w:r w:rsidRPr="007A7452">
              <w:rPr>
                <w:rFonts w:ascii="Times New Roman" w:hAnsi="Times New Roman"/>
                <w:color w:val="191919"/>
                <w:sz w:val="18"/>
                <w:szCs w:val="18"/>
              </w:rPr>
              <w:t>MUSC 1022</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hanging="30"/>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7" w:firstLine="149"/>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1021L</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60"/>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560" w:firstLine="55"/>
              <w:rPr>
                <w:rFonts w:ascii="Times New Roman" w:hAnsi="Times New Roman"/>
                <w:sz w:val="24"/>
                <w:szCs w:val="24"/>
              </w:rPr>
            </w:pPr>
            <w:r w:rsidRPr="007A7452">
              <w:rPr>
                <w:rFonts w:ascii="Times New Roman" w:hAnsi="Times New Roman"/>
                <w:color w:val="191919"/>
                <w:sz w:val="18"/>
                <w:szCs w:val="18"/>
              </w:rPr>
              <w:t>1</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hanging="30"/>
              <w:rPr>
                <w:rFonts w:ascii="Times New Roman" w:hAnsi="Times New Roman"/>
                <w:sz w:val="24"/>
                <w:szCs w:val="24"/>
              </w:rPr>
            </w:pPr>
            <w:r w:rsidRPr="007A7452">
              <w:rPr>
                <w:rFonts w:ascii="Times New Roman" w:hAnsi="Times New Roman"/>
                <w:color w:val="191919"/>
                <w:sz w:val="18"/>
                <w:szCs w:val="18"/>
              </w:rPr>
              <w:t>MUSC 1022L</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hanging="30"/>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6" w:firstLine="149"/>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6"/>
        </w:trPr>
        <w:tc>
          <w:tcPr>
            <w:tcW w:w="3495"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77" w:lineRule="exact"/>
              <w:ind w:left="100" w:firstLine="0"/>
              <w:rPr>
                <w:rFonts w:ascii="Times New Roman" w:hAnsi="Times New Roman"/>
                <w:sz w:val="24"/>
                <w:szCs w:val="24"/>
              </w:rPr>
            </w:pPr>
            <w:r w:rsidRPr="007A7452">
              <w:rPr>
                <w:rFonts w:ascii="Times New Roman" w:hAnsi="Times New Roman"/>
                <w:i/>
                <w:iCs/>
                <w:color w:val="191919"/>
                <w:sz w:val="18"/>
                <w:szCs w:val="18"/>
              </w:rPr>
              <w:t xml:space="preserve">*Applied Major </w:t>
            </w:r>
            <w:r w:rsidRPr="007A7452">
              <w:rPr>
                <w:rFonts w:ascii="Times New Roman" w:hAnsi="Times New Roman"/>
                <w:i/>
                <w:iCs/>
                <w:color w:val="191919"/>
                <w:spacing w:val="-20"/>
                <w:sz w:val="18"/>
                <w:szCs w:val="18"/>
              </w:rPr>
              <w:t>V</w:t>
            </w:r>
            <w:r w:rsidRPr="007A7452">
              <w:rPr>
                <w:rFonts w:ascii="Times New Roman" w:hAnsi="Times New Roman"/>
                <w:i/>
                <w:iCs/>
                <w:color w:val="191919"/>
                <w:sz w:val="18"/>
                <w:szCs w:val="18"/>
              </w:rPr>
              <w:t>oice or Instrument</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77" w:lineRule="exact"/>
              <w:ind w:left="560" w:firstLine="55"/>
              <w:rPr>
                <w:rFonts w:ascii="Times New Roman" w:hAnsi="Times New Roman"/>
                <w:sz w:val="24"/>
                <w:szCs w:val="24"/>
              </w:rPr>
            </w:pPr>
            <w:r w:rsidRPr="007A7452">
              <w:rPr>
                <w:rFonts w:ascii="Times New Roman" w:hAnsi="Times New Roman"/>
                <w:color w:val="191919"/>
                <w:sz w:val="18"/>
                <w:szCs w:val="18"/>
              </w:rPr>
              <w:t>1</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77" w:lineRule="exact"/>
              <w:ind w:left="360" w:firstLine="20"/>
              <w:rPr>
                <w:rFonts w:ascii="Times New Roman" w:hAnsi="Times New Roman"/>
                <w:sz w:val="24"/>
                <w:szCs w:val="24"/>
              </w:rPr>
            </w:pPr>
            <w:r w:rsidRPr="007A7452">
              <w:rPr>
                <w:rFonts w:ascii="Times New Roman" w:hAnsi="Times New Roman"/>
                <w:i/>
                <w:iCs/>
                <w:color w:val="191919"/>
                <w:sz w:val="18"/>
                <w:szCs w:val="18"/>
              </w:rPr>
              <w:t>*Applied Major Instrument</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77" w:lineRule="exact"/>
              <w:ind w:right="47" w:firstLine="149"/>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6"/>
        </w:trPr>
        <w:tc>
          <w:tcPr>
            <w:tcW w:w="3495"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100" w:firstLine="0"/>
              <w:rPr>
                <w:rFonts w:ascii="Times New Roman" w:hAnsi="Times New Roman"/>
                <w:sz w:val="24"/>
                <w:szCs w:val="24"/>
              </w:rPr>
            </w:pPr>
            <w:r w:rsidRPr="007A7452">
              <w:rPr>
                <w:rFonts w:ascii="Times New Roman" w:hAnsi="Times New Roman"/>
                <w:i/>
                <w:iCs/>
                <w:color w:val="191919"/>
                <w:sz w:val="18"/>
                <w:szCs w:val="18"/>
              </w:rPr>
              <w:t>Secondary</w:t>
            </w:r>
            <w:r w:rsidRPr="007A7452">
              <w:rPr>
                <w:rFonts w:ascii="Times New Roman" w:hAnsi="Times New Roman"/>
                <w:i/>
                <w:iCs/>
                <w:color w:val="191919"/>
                <w:spacing w:val="-3"/>
                <w:sz w:val="18"/>
                <w:szCs w:val="18"/>
              </w:rPr>
              <w:t xml:space="preserve"> </w:t>
            </w:r>
            <w:r w:rsidRPr="007A7452">
              <w:rPr>
                <w:rFonts w:ascii="Times New Roman" w:hAnsi="Times New Roman"/>
                <w:i/>
                <w:iCs/>
                <w:color w:val="191919"/>
                <w:sz w:val="18"/>
                <w:szCs w:val="18"/>
              </w:rPr>
              <w:t>Applied (Keyboa</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d, etc.)</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560" w:firstLine="55"/>
              <w:rPr>
                <w:rFonts w:ascii="Times New Roman" w:hAnsi="Times New Roman"/>
                <w:sz w:val="24"/>
                <w:szCs w:val="24"/>
              </w:rPr>
            </w:pPr>
            <w:r w:rsidRPr="007A7452">
              <w:rPr>
                <w:rFonts w:ascii="Times New Roman" w:hAnsi="Times New Roman"/>
                <w:color w:val="191919"/>
                <w:sz w:val="18"/>
                <w:szCs w:val="18"/>
              </w:rPr>
              <w:t>1</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i/>
                <w:iCs/>
                <w:color w:val="191919"/>
                <w:sz w:val="18"/>
                <w:szCs w:val="18"/>
              </w:rPr>
              <w:t>Secondary</w:t>
            </w:r>
            <w:r w:rsidRPr="007A7452">
              <w:rPr>
                <w:rFonts w:ascii="Times New Roman" w:hAnsi="Times New Roman"/>
                <w:i/>
                <w:iCs/>
                <w:color w:val="191919"/>
                <w:spacing w:val="-3"/>
                <w:sz w:val="18"/>
                <w:szCs w:val="18"/>
              </w:rPr>
              <w:t xml:space="preserve"> </w:t>
            </w:r>
            <w:r w:rsidRPr="007A7452">
              <w:rPr>
                <w:rFonts w:ascii="Times New Roman" w:hAnsi="Times New Roman"/>
                <w:i/>
                <w:iCs/>
                <w:color w:val="191919"/>
                <w:sz w:val="18"/>
                <w:szCs w:val="18"/>
              </w:rPr>
              <w:t>Applied (Keyboa</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d, etc.)</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7" w:firstLine="149"/>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6"/>
        </w:trPr>
        <w:tc>
          <w:tcPr>
            <w:tcW w:w="3495"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100" w:firstLine="0"/>
              <w:rPr>
                <w:rFonts w:ascii="Times New Roman" w:hAnsi="Times New Roman"/>
                <w:sz w:val="24"/>
                <w:szCs w:val="24"/>
              </w:rPr>
            </w:pPr>
            <w:r w:rsidRPr="007A7452">
              <w:rPr>
                <w:rFonts w:ascii="Times New Roman" w:hAnsi="Times New Roman"/>
                <w:i/>
                <w:iCs/>
                <w:color w:val="191919"/>
                <w:sz w:val="18"/>
                <w:szCs w:val="18"/>
              </w:rPr>
              <w:t>Performance O</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ganization (Band, Choir)</w:t>
            </w: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560" w:firstLine="55"/>
              <w:rPr>
                <w:rFonts w:ascii="Times New Roman" w:hAnsi="Times New Roman"/>
                <w:sz w:val="24"/>
                <w:szCs w:val="24"/>
              </w:rPr>
            </w:pPr>
            <w:r w:rsidRPr="007A7452">
              <w:rPr>
                <w:rFonts w:ascii="Times New Roman" w:hAnsi="Times New Roman"/>
                <w:color w:val="191919"/>
                <w:sz w:val="18"/>
                <w:szCs w:val="18"/>
              </w:rPr>
              <w:t>1</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i/>
                <w:iCs/>
                <w:color w:val="191919"/>
                <w:sz w:val="18"/>
                <w:szCs w:val="18"/>
              </w:rPr>
              <w:t>Performance O</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ganization</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7" w:firstLine="149"/>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6"/>
        </w:trPr>
        <w:tc>
          <w:tcPr>
            <w:tcW w:w="3495" w:type="dxa"/>
            <w:gridSpan w:val="2"/>
            <w:tcBorders>
              <w:top w:val="nil"/>
              <w:left w:val="nil"/>
              <w:bottom w:val="nil"/>
              <w:right w:val="nil"/>
            </w:tcBorders>
          </w:tcPr>
          <w:p w:rsidR="001050CA" w:rsidRPr="007A7452" w:rsidRDefault="001050CA" w:rsidP="00931F09">
            <w:pPr>
              <w:widowControl w:val="0"/>
              <w:tabs>
                <w:tab w:val="left" w:pos="1460"/>
              </w:tabs>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ASU 1200</w:t>
            </w:r>
            <w:r w:rsidRPr="007A7452">
              <w:rPr>
                <w:rFonts w:ascii="Times New Roman" w:hAnsi="Times New Roman"/>
                <w:color w:val="191919"/>
                <w:sz w:val="18"/>
                <w:szCs w:val="18"/>
              </w:rPr>
              <w:tab/>
              <w:t>Freshman Seminar</w:t>
            </w:r>
            <w:ins w:id="51" w:author=" " w:date="2011-05-16T11:20:00Z">
              <w:r>
                <w:rPr>
                  <w:rFonts w:ascii="Times New Roman" w:hAnsi="Times New Roman"/>
                  <w:color w:val="191919"/>
                  <w:sz w:val="18"/>
                  <w:szCs w:val="18"/>
                </w:rPr>
                <w:t xml:space="preserve"> </w:t>
              </w:r>
            </w:ins>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560" w:firstLine="55"/>
              <w:rPr>
                <w:rFonts w:ascii="Times New Roman" w:hAnsi="Times New Roman"/>
                <w:sz w:val="24"/>
                <w:szCs w:val="24"/>
              </w:rPr>
            </w:pPr>
            <w:r w:rsidRPr="007A7452">
              <w:rPr>
                <w:rFonts w:ascii="Times New Roman" w:hAnsi="Times New Roman"/>
                <w:color w:val="191919"/>
                <w:sz w:val="18"/>
                <w:szCs w:val="18"/>
              </w:rPr>
              <w:t>3</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color w:val="191919"/>
                <w:sz w:val="18"/>
                <w:szCs w:val="18"/>
              </w:rPr>
              <w:t>PEDH 1001-10 Recreational Skills</w:t>
            </w:r>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6" w:firstLine="149"/>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6"/>
        </w:trPr>
        <w:tc>
          <w:tcPr>
            <w:tcW w:w="3495" w:type="dxa"/>
            <w:gridSpan w:val="2"/>
            <w:tcBorders>
              <w:top w:val="nil"/>
              <w:left w:val="nil"/>
              <w:bottom w:val="nil"/>
              <w:right w:val="nil"/>
            </w:tcBorders>
          </w:tcPr>
          <w:p w:rsidR="001050CA" w:rsidRPr="007A7452" w:rsidRDefault="001050CA" w:rsidP="001050CA">
            <w:pPr>
              <w:widowControl w:val="0"/>
              <w:tabs>
                <w:tab w:val="left" w:pos="1460"/>
              </w:tabs>
              <w:autoSpaceDE w:val="0"/>
              <w:autoSpaceDN w:val="0"/>
              <w:adjustRightInd w:val="0"/>
              <w:spacing w:after="0" w:line="195" w:lineRule="exact"/>
              <w:ind w:left="40"/>
              <w:rPr>
                <w:rFonts w:ascii="Times New Roman" w:hAnsi="Times New Roman"/>
                <w:sz w:val="24"/>
                <w:szCs w:val="24"/>
              </w:rPr>
            </w:pPr>
            <w:del w:id="52" w:author=" " w:date="2011-05-16T11:21:00Z">
              <w:r w:rsidRPr="007A7452" w:rsidDel="00B56010">
                <w:rPr>
                  <w:rFonts w:ascii="Times New Roman" w:hAnsi="Times New Roman"/>
                  <w:color w:val="191919"/>
                  <w:sz w:val="18"/>
                  <w:szCs w:val="18"/>
                </w:rPr>
                <w:delText>HIST</w:delText>
              </w:r>
              <w:r w:rsidRPr="007A7452" w:rsidDel="00B56010">
                <w:rPr>
                  <w:rFonts w:ascii="Times New Roman" w:hAnsi="Times New Roman"/>
                  <w:color w:val="191919"/>
                  <w:spacing w:val="-3"/>
                  <w:sz w:val="18"/>
                  <w:szCs w:val="18"/>
                </w:rPr>
                <w:delText xml:space="preserve"> </w:delText>
              </w:r>
              <w:r w:rsidRPr="007A7452" w:rsidDel="00B56010">
                <w:rPr>
                  <w:rFonts w:ascii="Times New Roman" w:hAnsi="Times New Roman"/>
                  <w:color w:val="191919"/>
                  <w:sz w:val="18"/>
                  <w:szCs w:val="18"/>
                </w:rPr>
                <w:delText>1002</w:delText>
              </w:r>
              <w:r w:rsidRPr="007A7452" w:rsidDel="00B56010">
                <w:rPr>
                  <w:rFonts w:ascii="Times New Roman" w:hAnsi="Times New Roman"/>
                  <w:color w:val="191919"/>
                  <w:sz w:val="18"/>
                  <w:szCs w:val="18"/>
                </w:rPr>
                <w:tab/>
                <w:delText>African Diaspora</w:delText>
              </w:r>
            </w:del>
          </w:p>
        </w:tc>
        <w:tc>
          <w:tcPr>
            <w:tcW w:w="17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ins w:id="53" w:author=" " w:date="2011-05-16T11:21:00Z">
              <w:r>
                <w:rPr>
                  <w:rFonts w:ascii="Times New Roman" w:hAnsi="Times New Roman"/>
                  <w:sz w:val="24"/>
                  <w:szCs w:val="24"/>
                </w:rPr>
                <w:t xml:space="preserve">  </w:t>
              </w:r>
            </w:ins>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ind w:firstLine="20"/>
              <w:rPr>
                <w:rFonts w:ascii="Times New Roman" w:hAnsi="Times New Roman"/>
                <w:sz w:val="24"/>
                <w:szCs w:val="24"/>
              </w:rPr>
            </w:pPr>
            <w:ins w:id="54" w:author=" " w:date="2011-05-16T11:21:00Z">
              <w:r>
                <w:rPr>
                  <w:rFonts w:ascii="Times New Roman" w:hAnsi="Times New Roman"/>
                  <w:color w:val="191919"/>
                  <w:sz w:val="18"/>
                  <w:szCs w:val="18"/>
                </w:rPr>
                <w:t xml:space="preserve">         </w:t>
              </w: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1002</w:t>
              </w:r>
              <w:r w:rsidRPr="007A7452">
                <w:rPr>
                  <w:rFonts w:ascii="Times New Roman" w:hAnsi="Times New Roman"/>
                  <w:color w:val="191919"/>
                  <w:sz w:val="18"/>
                  <w:szCs w:val="18"/>
                </w:rPr>
                <w:tab/>
                <w:t>African Diaspora</w:t>
              </w:r>
            </w:ins>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7" w:firstLine="149"/>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931F09">
        <w:trPr>
          <w:trHeight w:hRule="exact" w:val="214"/>
        </w:trPr>
        <w:tc>
          <w:tcPr>
            <w:tcW w:w="3495" w:type="dxa"/>
            <w:gridSpan w:val="2"/>
            <w:tcBorders>
              <w:top w:val="nil"/>
              <w:left w:val="nil"/>
              <w:bottom w:val="nil"/>
              <w:right w:val="nil"/>
            </w:tcBorders>
          </w:tcPr>
          <w:p w:rsidR="001050CA" w:rsidRPr="007A7452" w:rsidRDefault="001050CA" w:rsidP="001050CA">
            <w:pPr>
              <w:widowControl w:val="0"/>
              <w:tabs>
                <w:tab w:val="left" w:pos="1460"/>
              </w:tabs>
              <w:autoSpaceDE w:val="0"/>
              <w:autoSpaceDN w:val="0"/>
              <w:adjustRightInd w:val="0"/>
              <w:spacing w:after="0" w:line="195" w:lineRule="exact"/>
              <w:ind w:left="40"/>
              <w:rPr>
                <w:rFonts w:ascii="Times New Roman" w:hAnsi="Times New Roman"/>
                <w:sz w:val="24"/>
                <w:szCs w:val="24"/>
              </w:rPr>
            </w:pPr>
            <w:del w:id="55" w:author=" " w:date="2011-05-16T11:21:00Z">
              <w:r w:rsidRPr="007A7452" w:rsidDel="00B56010">
                <w:rPr>
                  <w:rFonts w:ascii="Times New Roman" w:hAnsi="Times New Roman"/>
                  <w:color w:val="191919"/>
                  <w:sz w:val="18"/>
                  <w:szCs w:val="18"/>
                </w:rPr>
                <w:delText xml:space="preserve">MUSC </w:delText>
              </w:r>
              <w:r w:rsidRPr="007A7452" w:rsidDel="00B56010">
                <w:rPr>
                  <w:rFonts w:ascii="Times New Roman" w:hAnsi="Times New Roman"/>
                  <w:color w:val="191919"/>
                  <w:spacing w:val="-7"/>
                  <w:sz w:val="18"/>
                  <w:szCs w:val="18"/>
                </w:rPr>
                <w:delText>1</w:delText>
              </w:r>
              <w:r w:rsidRPr="007A7452" w:rsidDel="00B56010">
                <w:rPr>
                  <w:rFonts w:ascii="Times New Roman" w:hAnsi="Times New Roman"/>
                  <w:color w:val="191919"/>
                  <w:sz w:val="18"/>
                  <w:szCs w:val="18"/>
                </w:rPr>
                <w:delText>123</w:delText>
              </w:r>
              <w:r w:rsidRPr="007A7452" w:rsidDel="00B56010">
                <w:rPr>
                  <w:rFonts w:ascii="Times New Roman" w:hAnsi="Times New Roman"/>
                  <w:color w:val="191919"/>
                  <w:sz w:val="18"/>
                  <w:szCs w:val="18"/>
                </w:rPr>
                <w:tab/>
              </w:r>
              <w:r w:rsidRPr="007A7452" w:rsidDel="00B56010">
                <w:rPr>
                  <w:rFonts w:ascii="Times New Roman" w:hAnsi="Times New Roman"/>
                  <w:color w:val="191919"/>
                  <w:spacing w:val="-14"/>
                  <w:sz w:val="18"/>
                  <w:szCs w:val="18"/>
                </w:rPr>
                <w:delText>W</w:delText>
              </w:r>
              <w:r w:rsidRPr="007A7452" w:rsidDel="00B56010">
                <w:rPr>
                  <w:rFonts w:ascii="Times New Roman" w:hAnsi="Times New Roman"/>
                  <w:color w:val="191919"/>
                  <w:sz w:val="18"/>
                  <w:szCs w:val="18"/>
                </w:rPr>
                <w:delText>orld Music</w:delText>
              </w:r>
            </w:del>
          </w:p>
        </w:tc>
        <w:tc>
          <w:tcPr>
            <w:tcW w:w="17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ind w:firstLine="20"/>
              <w:rPr>
                <w:rFonts w:ascii="Times New Roman" w:hAnsi="Times New Roman"/>
                <w:sz w:val="24"/>
                <w:szCs w:val="24"/>
              </w:rPr>
            </w:pPr>
            <w:ins w:id="56" w:author=" " w:date="2011-05-16T11:21:00Z">
              <w:r>
                <w:rPr>
                  <w:rFonts w:ascii="Times New Roman" w:hAnsi="Times New Roman"/>
                  <w:color w:val="191919"/>
                  <w:sz w:val="18"/>
                  <w:szCs w:val="18"/>
                </w:rPr>
                <w:t xml:space="preserve">         </w:t>
              </w:r>
              <w:r w:rsidRPr="007A7452">
                <w:rPr>
                  <w:rFonts w:ascii="Times New Roman" w:hAnsi="Times New Roman"/>
                  <w:color w:val="191919"/>
                  <w:sz w:val="18"/>
                  <w:szCs w:val="18"/>
                </w:rPr>
                <w:t xml:space="preserve">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123</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Music</w:t>
              </w:r>
            </w:ins>
          </w:p>
        </w:tc>
        <w:tc>
          <w:tcPr>
            <w:tcW w:w="939"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7" w:firstLine="149"/>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931F09">
        <w:trPr>
          <w:trHeight w:hRule="exact" w:val="322"/>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78" w:lineRule="exact"/>
              <w:ind w:left="40" w:firstLine="60"/>
              <w:rPr>
                <w:rFonts w:ascii="Times New Roman" w:hAnsi="Times New Roman"/>
                <w:sz w:val="24"/>
                <w:szCs w:val="24"/>
              </w:rPr>
            </w:pPr>
            <w:r w:rsidRPr="007A7452">
              <w:rPr>
                <w:rFonts w:ascii="Times New Roman" w:hAnsi="Times New Roman"/>
                <w:b/>
                <w:bCs/>
                <w:color w:val="191919"/>
                <w:sz w:val="18"/>
                <w:szCs w:val="18"/>
              </w:rPr>
              <w:t>Subtotal</w:t>
            </w:r>
          </w:p>
        </w:tc>
        <w:tc>
          <w:tcPr>
            <w:tcW w:w="209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715" w:type="dxa"/>
            <w:tcBorders>
              <w:top w:val="nil"/>
              <w:left w:val="nil"/>
              <w:bottom w:val="nil"/>
              <w:right w:val="nil"/>
            </w:tcBorders>
          </w:tcPr>
          <w:p w:rsidR="001050CA" w:rsidRPr="007A7452" w:rsidRDefault="001050CA" w:rsidP="0009686A">
            <w:pPr>
              <w:widowControl w:val="0"/>
              <w:autoSpaceDE w:val="0"/>
              <w:autoSpaceDN w:val="0"/>
              <w:adjustRightInd w:val="0"/>
              <w:spacing w:after="0" w:line="178" w:lineRule="exact"/>
              <w:ind w:left="565" w:firstLine="60"/>
              <w:rPr>
                <w:rFonts w:ascii="Times New Roman" w:hAnsi="Times New Roman"/>
                <w:sz w:val="24"/>
                <w:szCs w:val="24"/>
              </w:rPr>
            </w:pPr>
            <w:r w:rsidRPr="007A7452">
              <w:rPr>
                <w:rFonts w:ascii="Times New Roman" w:hAnsi="Times New Roman"/>
                <w:b/>
                <w:bCs/>
                <w:color w:val="191919"/>
                <w:sz w:val="18"/>
                <w:szCs w:val="18"/>
              </w:rPr>
              <w:t>16</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ind w:firstLine="20"/>
              <w:rPr>
                <w:rFonts w:ascii="Times New Roman" w:hAnsi="Times New Roman"/>
                <w:sz w:val="24"/>
                <w:szCs w:val="24"/>
              </w:rPr>
            </w:pP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ind w:firstLine="33"/>
              <w:rPr>
                <w:rFonts w:ascii="Times New Roman" w:hAnsi="Times New Roman"/>
                <w:sz w:val="24"/>
                <w:szCs w:val="24"/>
              </w:rPr>
            </w:pPr>
          </w:p>
        </w:tc>
        <w:tc>
          <w:tcPr>
            <w:tcW w:w="939" w:type="dxa"/>
            <w:tcBorders>
              <w:top w:val="nil"/>
              <w:left w:val="nil"/>
              <w:bottom w:val="nil"/>
              <w:right w:val="nil"/>
            </w:tcBorders>
          </w:tcPr>
          <w:p w:rsidR="001050CA" w:rsidRPr="007A7452" w:rsidRDefault="001050CA" w:rsidP="0009686A">
            <w:pPr>
              <w:widowControl w:val="0"/>
              <w:autoSpaceDE w:val="0"/>
              <w:autoSpaceDN w:val="0"/>
              <w:adjustRightInd w:val="0"/>
              <w:spacing w:after="0" w:line="178" w:lineRule="exact"/>
              <w:ind w:left="59" w:firstLine="0"/>
              <w:rPr>
                <w:rFonts w:ascii="Times New Roman" w:hAnsi="Times New Roman"/>
                <w:sz w:val="24"/>
                <w:szCs w:val="24"/>
              </w:rPr>
            </w:pPr>
            <w:r w:rsidRPr="007A7452">
              <w:rPr>
                <w:rFonts w:ascii="Times New Roman" w:hAnsi="Times New Roman"/>
                <w:b/>
                <w:bCs/>
                <w:color w:val="191919"/>
                <w:sz w:val="18"/>
                <w:szCs w:val="18"/>
              </w:rPr>
              <w:t>Subtotal 17</w:t>
            </w:r>
          </w:p>
        </w:tc>
      </w:tr>
      <w:tr w:rsidR="001050CA" w:rsidRPr="007A7452" w:rsidTr="00931F09">
        <w:trPr>
          <w:trHeight w:hRule="exact" w:val="32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before="96" w:after="0"/>
              <w:ind w:left="40" w:firstLine="60"/>
              <w:rPr>
                <w:rFonts w:ascii="Times New Roman" w:hAnsi="Times New Roman"/>
                <w:sz w:val="24"/>
                <w:szCs w:val="24"/>
              </w:rPr>
            </w:pPr>
            <w:r w:rsidRPr="007A7452">
              <w:rPr>
                <w:rFonts w:ascii="Times New Roman" w:hAnsi="Times New Roman"/>
                <w:b/>
                <w:bCs/>
                <w:color w:val="191919"/>
                <w:sz w:val="18"/>
                <w:szCs w:val="18"/>
              </w:rPr>
              <w:t>Sophomo</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209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7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697"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9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931F09">
        <w:trPr>
          <w:trHeight w:hRule="exact" w:val="432"/>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40" w:firstLine="60"/>
              <w:rPr>
                <w:rFonts w:ascii="Times New Roman" w:hAnsi="Times New Roman"/>
                <w:color w:val="000000"/>
                <w:sz w:val="18"/>
                <w:szCs w:val="18"/>
              </w:rPr>
            </w:pPr>
            <w:r w:rsidRPr="007A7452">
              <w:rPr>
                <w:rFonts w:ascii="Times New Roman" w:hAnsi="Times New Roman"/>
                <w:color w:val="191919"/>
                <w:sz w:val="18"/>
                <w:szCs w:val="18"/>
              </w:rPr>
              <w:t>First Semester</w:t>
            </w:r>
          </w:p>
          <w:p w:rsidR="001050CA" w:rsidRPr="007A7452" w:rsidRDefault="001050CA" w:rsidP="0009686A">
            <w:pPr>
              <w:widowControl w:val="0"/>
              <w:autoSpaceDE w:val="0"/>
              <w:autoSpaceDN w:val="0"/>
              <w:adjustRightInd w:val="0"/>
              <w:spacing w:before="6" w:after="0"/>
              <w:ind w:left="40" w:firstLine="60"/>
              <w:rPr>
                <w:rFonts w:ascii="Times New Roman" w:hAnsi="Times New Roman"/>
                <w:sz w:val="24"/>
                <w:szCs w:val="24"/>
              </w:rPr>
            </w:pPr>
            <w:r w:rsidRPr="007A7452">
              <w:rPr>
                <w:rFonts w:ascii="Times New Roman" w:hAnsi="Times New Roman"/>
                <w:b/>
                <w:bCs/>
                <w:color w:val="191919"/>
                <w:sz w:val="18"/>
                <w:szCs w:val="18"/>
              </w:rPr>
              <w:t>Courses</w:t>
            </w:r>
          </w:p>
        </w:tc>
        <w:tc>
          <w:tcPr>
            <w:tcW w:w="2098" w:type="dxa"/>
            <w:tcBorders>
              <w:top w:val="nil"/>
              <w:left w:val="nil"/>
              <w:bottom w:val="nil"/>
              <w:right w:val="nil"/>
            </w:tcBorders>
          </w:tcPr>
          <w:p w:rsidR="001050CA" w:rsidRPr="007A7452" w:rsidRDefault="001050CA" w:rsidP="001050CA">
            <w:pPr>
              <w:widowControl w:val="0"/>
              <w:autoSpaceDE w:val="0"/>
              <w:autoSpaceDN w:val="0"/>
              <w:adjustRightInd w:val="0"/>
              <w:spacing w:before="3" w:after="0" w:line="200" w:lineRule="exact"/>
              <w:rPr>
                <w:rFonts w:ascii="Times New Roman" w:hAnsi="Times New Roman"/>
                <w:sz w:val="20"/>
                <w:szCs w:val="20"/>
              </w:rPr>
            </w:pPr>
          </w:p>
          <w:p w:rsidR="001050CA" w:rsidRPr="007A7452" w:rsidRDefault="001050CA" w:rsidP="00931F09">
            <w:pPr>
              <w:widowControl w:val="0"/>
              <w:autoSpaceDE w:val="0"/>
              <w:autoSpaceDN w:val="0"/>
              <w:adjustRightInd w:val="0"/>
              <w:spacing w:after="0"/>
              <w:ind w:left="83" w:firstLine="1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715" w:type="dxa"/>
            <w:tcBorders>
              <w:top w:val="nil"/>
              <w:left w:val="nil"/>
              <w:bottom w:val="nil"/>
              <w:right w:val="nil"/>
            </w:tcBorders>
          </w:tcPr>
          <w:p w:rsidR="001050CA" w:rsidRPr="007A7452" w:rsidRDefault="001050CA" w:rsidP="001050CA">
            <w:pPr>
              <w:widowControl w:val="0"/>
              <w:autoSpaceDE w:val="0"/>
              <w:autoSpaceDN w:val="0"/>
              <w:adjustRightInd w:val="0"/>
              <w:spacing w:before="3" w:after="0" w:line="200" w:lineRule="exact"/>
              <w:rPr>
                <w:rFonts w:ascii="Times New Roman" w:hAnsi="Times New Roman"/>
                <w:sz w:val="20"/>
                <w:szCs w:val="20"/>
              </w:rPr>
            </w:pPr>
          </w:p>
          <w:p w:rsidR="001050CA" w:rsidRPr="007A7452" w:rsidRDefault="001050CA" w:rsidP="00D0220B">
            <w:pPr>
              <w:widowControl w:val="0"/>
              <w:autoSpaceDE w:val="0"/>
              <w:autoSpaceDN w:val="0"/>
              <w:adjustRightInd w:val="0"/>
              <w:spacing w:after="0"/>
              <w:ind w:left="385" w:firstLine="0"/>
              <w:rPr>
                <w:rFonts w:ascii="Times New Roman" w:hAnsi="Times New Roman"/>
                <w:sz w:val="24"/>
                <w:szCs w:val="24"/>
              </w:rPr>
            </w:pPr>
            <w:r w:rsidRPr="007A7452">
              <w:rPr>
                <w:rFonts w:ascii="Times New Roman" w:hAnsi="Times New Roman"/>
                <w:b/>
                <w:bCs/>
                <w:color w:val="191919"/>
                <w:sz w:val="18"/>
                <w:szCs w:val="18"/>
              </w:rPr>
              <w:t>Hours</w:t>
            </w:r>
          </w:p>
        </w:tc>
        <w:tc>
          <w:tcPr>
            <w:tcW w:w="1697" w:type="dxa"/>
            <w:tcBorders>
              <w:top w:val="nil"/>
              <w:left w:val="nil"/>
              <w:bottom w:val="nil"/>
              <w:right w:val="nil"/>
            </w:tcBorders>
          </w:tcPr>
          <w:p w:rsidR="001050CA" w:rsidRPr="007A7452" w:rsidRDefault="001050CA" w:rsidP="00D0220B">
            <w:pPr>
              <w:widowControl w:val="0"/>
              <w:autoSpaceDE w:val="0"/>
              <w:autoSpaceDN w:val="0"/>
              <w:adjustRightInd w:val="0"/>
              <w:spacing w:after="0" w:line="197" w:lineRule="exact"/>
              <w:ind w:left="360" w:firstLine="20"/>
              <w:rPr>
                <w:rFonts w:ascii="Times New Roman" w:hAnsi="Times New Roman"/>
                <w:color w:val="000000"/>
                <w:sz w:val="18"/>
                <w:szCs w:val="18"/>
              </w:rPr>
            </w:pPr>
            <w:r w:rsidRPr="007A7452">
              <w:rPr>
                <w:rFonts w:ascii="Times New Roman" w:hAnsi="Times New Roman"/>
                <w:color w:val="191919"/>
                <w:sz w:val="18"/>
                <w:szCs w:val="18"/>
              </w:rPr>
              <w:t>Second Semester</w:t>
            </w:r>
          </w:p>
          <w:p w:rsidR="001050CA" w:rsidRPr="007A7452" w:rsidRDefault="001050CA" w:rsidP="0009686A">
            <w:pPr>
              <w:widowControl w:val="0"/>
              <w:autoSpaceDE w:val="0"/>
              <w:autoSpaceDN w:val="0"/>
              <w:adjustRightInd w:val="0"/>
              <w:spacing w:before="6" w:after="0"/>
              <w:ind w:left="360" w:firstLine="20"/>
              <w:rPr>
                <w:rFonts w:ascii="Times New Roman" w:hAnsi="Times New Roman"/>
                <w:sz w:val="24"/>
                <w:szCs w:val="24"/>
              </w:rPr>
            </w:pPr>
            <w:r w:rsidRPr="007A7452">
              <w:rPr>
                <w:rFonts w:ascii="Times New Roman" w:hAnsi="Times New Roman"/>
                <w:b/>
                <w:bCs/>
                <w:color w:val="191919"/>
                <w:sz w:val="18"/>
                <w:szCs w:val="18"/>
              </w:rPr>
              <w:t>Courses</w:t>
            </w:r>
          </w:p>
        </w:tc>
        <w:tc>
          <w:tcPr>
            <w:tcW w:w="1993" w:type="dxa"/>
            <w:tcBorders>
              <w:top w:val="nil"/>
              <w:left w:val="nil"/>
              <w:bottom w:val="nil"/>
              <w:right w:val="nil"/>
            </w:tcBorders>
          </w:tcPr>
          <w:p w:rsidR="001050CA" w:rsidRPr="007A7452" w:rsidRDefault="001050CA" w:rsidP="001050CA">
            <w:pPr>
              <w:widowControl w:val="0"/>
              <w:autoSpaceDE w:val="0"/>
              <w:autoSpaceDN w:val="0"/>
              <w:adjustRightInd w:val="0"/>
              <w:spacing w:before="3" w:after="0" w:line="200" w:lineRule="exact"/>
              <w:rPr>
                <w:rFonts w:ascii="Times New Roman" w:hAnsi="Times New Roman"/>
                <w:sz w:val="20"/>
                <w:szCs w:val="20"/>
              </w:rPr>
            </w:pPr>
          </w:p>
          <w:p w:rsidR="001050CA" w:rsidRPr="007A7452" w:rsidRDefault="001050CA" w:rsidP="0009686A">
            <w:pPr>
              <w:widowControl w:val="0"/>
              <w:autoSpaceDE w:val="0"/>
              <w:autoSpaceDN w:val="0"/>
              <w:adjustRightInd w:val="0"/>
              <w:spacing w:after="0"/>
              <w:ind w:left="103" w:firstLine="2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before="3"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left="729"/>
              <w:rPr>
                <w:rFonts w:ascii="Times New Roman" w:hAnsi="Times New Roman"/>
                <w:sz w:val="24"/>
                <w:szCs w:val="24"/>
              </w:rPr>
            </w:pPr>
            <w:r w:rsidRPr="007A7452">
              <w:rPr>
                <w:rFonts w:ascii="Times New Roman" w:hAnsi="Times New Roman"/>
                <w:b/>
                <w:bCs/>
                <w:color w:val="191919"/>
                <w:sz w:val="18"/>
                <w:szCs w:val="18"/>
              </w:rPr>
              <w:t>Hours</w:t>
            </w:r>
          </w:p>
        </w:tc>
      </w:tr>
      <w:tr w:rsidR="001050CA" w:rsidRPr="007A7452" w:rsidTr="00931F09">
        <w:trPr>
          <w:trHeight w:hRule="exact" w:val="218"/>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40" w:firstLine="60"/>
              <w:rPr>
                <w:rFonts w:ascii="Times New Roman" w:hAnsi="Times New Roman"/>
                <w:sz w:val="24"/>
                <w:szCs w:val="24"/>
              </w:rPr>
            </w:pPr>
            <w:r w:rsidRPr="007A7452">
              <w:rPr>
                <w:rFonts w:ascii="Times New Roman" w:hAnsi="Times New Roman"/>
                <w:color w:val="191919"/>
                <w:sz w:val="18"/>
                <w:szCs w:val="18"/>
              </w:rPr>
              <w:t>BIOL</w:t>
            </w:r>
            <w:r w:rsidRPr="007A7452">
              <w:rPr>
                <w:rFonts w:ascii="Times New Roman" w:hAnsi="Times New Roman"/>
                <w:color w:val="191919"/>
                <w:spacing w:val="-7"/>
                <w:sz w:val="18"/>
                <w:szCs w:val="18"/>
              </w:rPr>
              <w:t xml:space="preserve"> 1111</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83" w:firstLine="150"/>
              <w:rPr>
                <w:rFonts w:ascii="Times New Roman" w:hAnsi="Times New Roman"/>
                <w:sz w:val="24"/>
                <w:szCs w:val="24"/>
              </w:rPr>
            </w:pPr>
            <w:r w:rsidRPr="007A7452">
              <w:rPr>
                <w:rFonts w:ascii="Times New Roman" w:hAnsi="Times New Roman"/>
                <w:color w:val="191919"/>
                <w:sz w:val="18"/>
                <w:szCs w:val="18"/>
              </w:rPr>
              <w:t>Introduction</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7" w:lineRule="exact"/>
              <w:ind w:left="775" w:hanging="30"/>
              <w:rPr>
                <w:rFonts w:ascii="Times New Roman" w:hAnsi="Times New Roman"/>
                <w:sz w:val="24"/>
                <w:szCs w:val="24"/>
              </w:rPr>
            </w:pPr>
            <w:r w:rsidRPr="007A7452">
              <w:rPr>
                <w:rFonts w:ascii="Times New Roman" w:hAnsi="Times New Roman"/>
                <w:color w:val="191919"/>
                <w:sz w:val="18"/>
                <w:szCs w:val="18"/>
              </w:rPr>
              <w:t>4</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360" w:firstLine="20"/>
              <w:rPr>
                <w:rFonts w:ascii="Times New Roman" w:hAnsi="Times New Roman"/>
                <w:sz w:val="24"/>
                <w:szCs w:val="24"/>
              </w:rPr>
            </w:pPr>
            <w:r w:rsidRPr="007A7452">
              <w:rPr>
                <w:rFonts w:ascii="Times New Roman" w:hAnsi="Times New Roman"/>
                <w:color w:val="191919"/>
                <w:sz w:val="18"/>
                <w:szCs w:val="18"/>
              </w:rPr>
              <w:t>BIOL</w:t>
            </w:r>
            <w:r w:rsidRPr="007A7452">
              <w:rPr>
                <w:rFonts w:ascii="Times New Roman" w:hAnsi="Times New Roman"/>
                <w:color w:val="191919"/>
                <w:spacing w:val="-7"/>
                <w:sz w:val="18"/>
                <w:szCs w:val="18"/>
              </w:rPr>
              <w:t xml:space="preserve"> 11</w:t>
            </w:r>
            <w:r w:rsidRPr="007A7452">
              <w:rPr>
                <w:rFonts w:ascii="Times New Roman" w:hAnsi="Times New Roman"/>
                <w:color w:val="191919"/>
                <w:sz w:val="18"/>
                <w:szCs w:val="18"/>
              </w:rPr>
              <w:t>12</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103" w:firstLine="20"/>
              <w:rPr>
                <w:rFonts w:ascii="Times New Roman" w:hAnsi="Times New Roman"/>
                <w:sz w:val="24"/>
                <w:szCs w:val="24"/>
              </w:rPr>
            </w:pPr>
            <w:r w:rsidRPr="007A7452">
              <w:rPr>
                <w:rFonts w:ascii="Times New Roman" w:hAnsi="Times New Roman"/>
                <w:color w:val="191919"/>
                <w:sz w:val="18"/>
                <w:szCs w:val="18"/>
              </w:rPr>
              <w:t>Introduction</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6"/>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1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775" w:hanging="30"/>
              <w:rPr>
                <w:rFonts w:ascii="Times New Roman" w:hAnsi="Times New Roman"/>
                <w:sz w:val="24"/>
                <w:szCs w:val="24"/>
              </w:rPr>
            </w:pPr>
            <w:r w:rsidRPr="007A7452">
              <w:rPr>
                <w:rFonts w:ascii="Times New Roman" w:hAnsi="Times New Roman"/>
                <w:color w:val="191919"/>
                <w:sz w:val="18"/>
                <w:szCs w:val="18"/>
              </w:rPr>
              <w:t>3</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7"/>
                <w:sz w:val="18"/>
                <w:szCs w:val="18"/>
              </w:rPr>
              <w:t>1111</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firstLine="2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2280</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150"/>
              <w:rPr>
                <w:rFonts w:ascii="Times New Roman" w:hAnsi="Times New Roman"/>
                <w:sz w:val="24"/>
                <w:szCs w:val="24"/>
              </w:rPr>
            </w:pPr>
            <w:r w:rsidRPr="007A7452">
              <w:rPr>
                <w:rFonts w:ascii="Times New Roman" w:hAnsi="Times New Roman"/>
                <w:color w:val="191919"/>
                <w:sz w:val="18"/>
                <w:szCs w:val="18"/>
              </w:rPr>
              <w:t>Comp. Gen. Music</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2</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color w:val="191919"/>
                <w:sz w:val="18"/>
                <w:szCs w:val="18"/>
              </w:rPr>
              <w:t xml:space="preserve">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firstLine="20"/>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2021</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150"/>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3</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color w:val="191919"/>
                <w:sz w:val="18"/>
                <w:szCs w:val="18"/>
              </w:rPr>
              <w:t>MUSC 2022</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firstLine="20"/>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2021L</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150"/>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1</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color w:val="191919"/>
                <w:sz w:val="18"/>
                <w:szCs w:val="18"/>
              </w:rPr>
              <w:t>MUSC 2022L</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firstLine="20"/>
              <w:rPr>
                <w:rFonts w:ascii="Times New Roman" w:hAnsi="Times New Roman"/>
                <w:sz w:val="24"/>
                <w:szCs w:val="24"/>
              </w:rPr>
            </w:pPr>
            <w:r w:rsidRPr="007A7452">
              <w:rPr>
                <w:rFonts w:ascii="Times New Roman" w:hAnsi="Times New Roman"/>
                <w:color w:val="191919"/>
                <w:sz w:val="18"/>
                <w:szCs w:val="18"/>
              </w:rPr>
              <w:t>Ear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raining</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6"/>
        </w:trPr>
        <w:tc>
          <w:tcPr>
            <w:tcW w:w="13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2010</w:t>
            </w:r>
          </w:p>
        </w:tc>
        <w:tc>
          <w:tcPr>
            <w:tcW w:w="2098"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83" w:firstLine="150"/>
              <w:rPr>
                <w:rFonts w:ascii="Times New Roman" w:hAnsi="Times New Roman"/>
                <w:sz w:val="24"/>
                <w:szCs w:val="24"/>
              </w:rPr>
            </w:pPr>
            <w:r w:rsidRPr="007A7452">
              <w:rPr>
                <w:rFonts w:ascii="Times New Roman" w:hAnsi="Times New Roman"/>
                <w:color w:val="191919"/>
                <w:sz w:val="18"/>
                <w:szCs w:val="18"/>
              </w:rPr>
              <w:t>Intro. to Music Ed.</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1</w:t>
            </w:r>
          </w:p>
        </w:tc>
        <w:tc>
          <w:tcPr>
            <w:tcW w:w="169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color w:val="191919"/>
                <w:sz w:val="18"/>
                <w:szCs w:val="18"/>
              </w:rPr>
              <w:t>HEDP</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1001</w:t>
            </w:r>
          </w:p>
        </w:tc>
        <w:tc>
          <w:tcPr>
            <w:tcW w:w="1993"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103" w:firstLine="20"/>
              <w:rPr>
                <w:rFonts w:ascii="Times New Roman" w:hAnsi="Times New Roman"/>
                <w:sz w:val="24"/>
                <w:szCs w:val="24"/>
              </w:rPr>
            </w:pPr>
            <w:r w:rsidRPr="007A7452">
              <w:rPr>
                <w:rFonts w:ascii="Times New Roman" w:hAnsi="Times New Roman"/>
                <w:color w:val="191919"/>
                <w:sz w:val="18"/>
                <w:szCs w:val="18"/>
              </w:rPr>
              <w:t>Intro.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6"/>
        </w:trPr>
        <w:tc>
          <w:tcPr>
            <w:tcW w:w="3495"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77" w:lineRule="exact"/>
              <w:ind w:left="40" w:firstLine="60"/>
              <w:rPr>
                <w:rFonts w:ascii="Times New Roman" w:hAnsi="Times New Roman"/>
                <w:sz w:val="24"/>
                <w:szCs w:val="24"/>
              </w:rPr>
            </w:pPr>
            <w:r w:rsidRPr="007A7452">
              <w:rPr>
                <w:rFonts w:ascii="Times New Roman" w:hAnsi="Times New Roman"/>
                <w:i/>
                <w:iCs/>
                <w:color w:val="191919"/>
                <w:sz w:val="18"/>
                <w:szCs w:val="18"/>
              </w:rPr>
              <w:t xml:space="preserve">*Applied Major </w:t>
            </w:r>
            <w:r w:rsidRPr="007A7452">
              <w:rPr>
                <w:rFonts w:ascii="Times New Roman" w:hAnsi="Times New Roman"/>
                <w:i/>
                <w:iCs/>
                <w:color w:val="191919"/>
                <w:spacing w:val="-20"/>
                <w:sz w:val="18"/>
                <w:szCs w:val="18"/>
              </w:rPr>
              <w:t>V</w:t>
            </w:r>
            <w:r w:rsidRPr="007A7452">
              <w:rPr>
                <w:rFonts w:ascii="Times New Roman" w:hAnsi="Times New Roman"/>
                <w:i/>
                <w:iCs/>
                <w:color w:val="191919"/>
                <w:sz w:val="18"/>
                <w:szCs w:val="18"/>
              </w:rPr>
              <w:t>oice or Instrumental</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77" w:lineRule="exact"/>
              <w:rPr>
                <w:rFonts w:ascii="Times New Roman" w:hAnsi="Times New Roman"/>
                <w:sz w:val="24"/>
                <w:szCs w:val="24"/>
              </w:rPr>
            </w:pPr>
            <w:r w:rsidRPr="007A7452">
              <w:rPr>
                <w:rFonts w:ascii="Times New Roman" w:hAnsi="Times New Roman"/>
                <w:color w:val="191919"/>
                <w:sz w:val="18"/>
                <w:szCs w:val="18"/>
              </w:rPr>
              <w:t>1</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77" w:lineRule="exact"/>
              <w:ind w:left="360" w:firstLine="20"/>
              <w:rPr>
                <w:rFonts w:ascii="Times New Roman" w:hAnsi="Times New Roman"/>
                <w:sz w:val="24"/>
                <w:szCs w:val="24"/>
              </w:rPr>
            </w:pPr>
            <w:r w:rsidRPr="007A7452">
              <w:rPr>
                <w:rFonts w:ascii="Times New Roman" w:hAnsi="Times New Roman"/>
                <w:i/>
                <w:iCs/>
                <w:color w:val="191919"/>
                <w:sz w:val="18"/>
                <w:szCs w:val="18"/>
              </w:rPr>
              <w:t>*Applied Major Instrument 1</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931F09">
        <w:trPr>
          <w:trHeight w:hRule="exact" w:val="216"/>
        </w:trPr>
        <w:tc>
          <w:tcPr>
            <w:tcW w:w="3495"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i/>
                <w:iCs/>
                <w:color w:val="191919"/>
                <w:sz w:val="18"/>
                <w:szCs w:val="18"/>
              </w:rPr>
              <w:t>Secondary</w:t>
            </w:r>
            <w:r w:rsidRPr="007A7452">
              <w:rPr>
                <w:rFonts w:ascii="Times New Roman" w:hAnsi="Times New Roman"/>
                <w:i/>
                <w:iCs/>
                <w:color w:val="191919"/>
                <w:spacing w:val="-3"/>
                <w:sz w:val="18"/>
                <w:szCs w:val="18"/>
              </w:rPr>
              <w:t xml:space="preserve"> </w:t>
            </w:r>
            <w:r w:rsidRPr="007A7452">
              <w:rPr>
                <w:rFonts w:ascii="Times New Roman" w:hAnsi="Times New Roman"/>
                <w:i/>
                <w:iCs/>
                <w:color w:val="191919"/>
                <w:sz w:val="18"/>
                <w:szCs w:val="18"/>
              </w:rPr>
              <w:t>Applied (Keyboa</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d, etc.)</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1</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i/>
                <w:iCs/>
                <w:color w:val="191919"/>
                <w:sz w:val="18"/>
                <w:szCs w:val="18"/>
              </w:rPr>
              <w:t>Secondary</w:t>
            </w:r>
            <w:r w:rsidRPr="007A7452">
              <w:rPr>
                <w:rFonts w:ascii="Times New Roman" w:hAnsi="Times New Roman"/>
                <w:i/>
                <w:iCs/>
                <w:color w:val="191919"/>
                <w:spacing w:val="-3"/>
                <w:sz w:val="18"/>
                <w:szCs w:val="18"/>
              </w:rPr>
              <w:t xml:space="preserve"> </w:t>
            </w:r>
            <w:r w:rsidRPr="007A7452">
              <w:rPr>
                <w:rFonts w:ascii="Times New Roman" w:hAnsi="Times New Roman"/>
                <w:i/>
                <w:iCs/>
                <w:color w:val="191919"/>
                <w:sz w:val="18"/>
                <w:szCs w:val="18"/>
              </w:rPr>
              <w:t>Applied (Keyboa</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d, etc.)</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14"/>
        </w:trPr>
        <w:tc>
          <w:tcPr>
            <w:tcW w:w="3495"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i/>
                <w:iCs/>
                <w:color w:val="191919"/>
                <w:sz w:val="18"/>
                <w:szCs w:val="18"/>
              </w:rPr>
              <w:t>Performance O</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ganization (Band, Choir)</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1</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360" w:firstLine="20"/>
              <w:rPr>
                <w:rFonts w:ascii="Times New Roman" w:hAnsi="Times New Roman"/>
                <w:sz w:val="24"/>
                <w:szCs w:val="24"/>
              </w:rPr>
            </w:pPr>
            <w:r w:rsidRPr="007A7452">
              <w:rPr>
                <w:rFonts w:ascii="Times New Roman" w:hAnsi="Times New Roman"/>
                <w:i/>
                <w:iCs/>
                <w:color w:val="191919"/>
                <w:sz w:val="18"/>
                <w:szCs w:val="18"/>
              </w:rPr>
              <w:t>Performance O</w:t>
            </w:r>
            <w:r w:rsidRPr="007A7452">
              <w:rPr>
                <w:rFonts w:ascii="Times New Roman" w:hAnsi="Times New Roman"/>
                <w:i/>
                <w:iCs/>
                <w:color w:val="191919"/>
                <w:spacing w:val="-7"/>
                <w:sz w:val="18"/>
                <w:szCs w:val="18"/>
              </w:rPr>
              <w:t>r</w:t>
            </w:r>
            <w:r w:rsidRPr="007A7452">
              <w:rPr>
                <w:rFonts w:ascii="Times New Roman" w:hAnsi="Times New Roman"/>
                <w:i/>
                <w:iCs/>
                <w:color w:val="191919"/>
                <w:sz w:val="18"/>
                <w:szCs w:val="18"/>
              </w:rPr>
              <w:t>ganization</w:t>
            </w:r>
          </w:p>
        </w:tc>
        <w:tc>
          <w:tcPr>
            <w:tcW w:w="93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931F09">
        <w:trPr>
          <w:trHeight w:hRule="exact" w:val="296"/>
        </w:trPr>
        <w:tc>
          <w:tcPr>
            <w:tcW w:w="3495"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4" w:lineRule="exact"/>
              <w:ind w:left="40" w:firstLine="60"/>
              <w:rPr>
                <w:rFonts w:ascii="Times New Roman" w:hAnsi="Times New Roman"/>
                <w:sz w:val="24"/>
                <w:szCs w:val="24"/>
              </w:rPr>
            </w:pPr>
            <w:r w:rsidRPr="007A7452">
              <w:rPr>
                <w:rFonts w:ascii="Times New Roman" w:hAnsi="Times New Roman"/>
                <w:b/>
                <w:bCs/>
                <w:color w:val="191919"/>
                <w:sz w:val="18"/>
                <w:szCs w:val="18"/>
              </w:rPr>
              <w:t>Subtotal</w:t>
            </w:r>
          </w:p>
        </w:tc>
        <w:tc>
          <w:tcPr>
            <w:tcW w:w="1715" w:type="dxa"/>
            <w:tcBorders>
              <w:top w:val="nil"/>
              <w:left w:val="nil"/>
              <w:bottom w:val="nil"/>
              <w:right w:val="nil"/>
            </w:tcBorders>
          </w:tcPr>
          <w:p w:rsidR="001050CA" w:rsidRPr="007A7452" w:rsidRDefault="001050CA" w:rsidP="00D0220B">
            <w:pPr>
              <w:widowControl w:val="0"/>
              <w:autoSpaceDE w:val="0"/>
              <w:autoSpaceDN w:val="0"/>
              <w:adjustRightInd w:val="0"/>
              <w:spacing w:after="0" w:line="194" w:lineRule="exact"/>
              <w:rPr>
                <w:rFonts w:ascii="Times New Roman" w:hAnsi="Times New Roman"/>
                <w:sz w:val="24"/>
                <w:szCs w:val="24"/>
              </w:rPr>
            </w:pPr>
            <w:r w:rsidRPr="007A7452">
              <w:rPr>
                <w:rFonts w:ascii="Times New Roman" w:hAnsi="Times New Roman"/>
                <w:b/>
                <w:bCs/>
                <w:color w:val="191919"/>
                <w:sz w:val="18"/>
                <w:szCs w:val="18"/>
              </w:rPr>
              <w:t>17</w:t>
            </w:r>
          </w:p>
        </w:tc>
        <w:tc>
          <w:tcPr>
            <w:tcW w:w="3690" w:type="dxa"/>
            <w:gridSpan w:val="2"/>
            <w:tcBorders>
              <w:top w:val="nil"/>
              <w:left w:val="nil"/>
              <w:bottom w:val="nil"/>
              <w:right w:val="nil"/>
            </w:tcBorders>
          </w:tcPr>
          <w:p w:rsidR="001050CA" w:rsidRPr="007A7452" w:rsidRDefault="001050CA" w:rsidP="0009686A">
            <w:pPr>
              <w:widowControl w:val="0"/>
              <w:autoSpaceDE w:val="0"/>
              <w:autoSpaceDN w:val="0"/>
              <w:adjustRightInd w:val="0"/>
              <w:spacing w:after="0" w:line="194" w:lineRule="exact"/>
              <w:ind w:left="360" w:firstLine="20"/>
              <w:rPr>
                <w:rFonts w:ascii="Times New Roman" w:hAnsi="Times New Roman"/>
                <w:sz w:val="24"/>
                <w:szCs w:val="24"/>
              </w:rPr>
            </w:pPr>
            <w:r w:rsidRPr="007A7452">
              <w:rPr>
                <w:rFonts w:ascii="Times New Roman" w:hAnsi="Times New Roman"/>
                <w:b/>
                <w:bCs/>
                <w:color w:val="191919"/>
                <w:sz w:val="18"/>
                <w:szCs w:val="18"/>
              </w:rPr>
              <w:t>Subtotal</w:t>
            </w:r>
          </w:p>
        </w:tc>
        <w:tc>
          <w:tcPr>
            <w:tcW w:w="939" w:type="dxa"/>
            <w:tcBorders>
              <w:top w:val="nil"/>
              <w:left w:val="nil"/>
              <w:bottom w:val="nil"/>
              <w:right w:val="nil"/>
            </w:tcBorders>
          </w:tcPr>
          <w:p w:rsidR="001050CA" w:rsidRPr="007A7452" w:rsidRDefault="001050CA" w:rsidP="0009686A">
            <w:pPr>
              <w:widowControl w:val="0"/>
              <w:autoSpaceDE w:val="0"/>
              <w:autoSpaceDN w:val="0"/>
              <w:adjustRightInd w:val="0"/>
              <w:spacing w:after="0" w:line="194" w:lineRule="exact"/>
              <w:ind w:right="47" w:firstLine="59"/>
              <w:jc w:val="right"/>
              <w:rPr>
                <w:rFonts w:ascii="Times New Roman" w:hAnsi="Times New Roman"/>
                <w:sz w:val="24"/>
                <w:szCs w:val="24"/>
              </w:rPr>
            </w:pPr>
            <w:r w:rsidRPr="007A7452">
              <w:rPr>
                <w:rFonts w:ascii="Times New Roman" w:hAnsi="Times New Roman"/>
                <w:b/>
                <w:bCs/>
                <w:color w:val="191919"/>
                <w:sz w:val="18"/>
                <w:szCs w:val="18"/>
              </w:rPr>
              <w:t>18</w:t>
            </w:r>
          </w:p>
        </w:tc>
      </w:tr>
    </w:tbl>
    <w:p w:rsidR="001050CA" w:rsidRDefault="001050CA" w:rsidP="001050CA">
      <w:pPr>
        <w:widowControl w:val="0"/>
        <w:autoSpaceDE w:val="0"/>
        <w:autoSpaceDN w:val="0"/>
        <w:adjustRightInd w:val="0"/>
        <w:spacing w:before="2" w:after="0" w:line="50" w:lineRule="exact"/>
        <w:rPr>
          <w:rFonts w:ascii="Times New Roman" w:hAnsi="Times New Roman"/>
          <w:sz w:val="5"/>
          <w:szCs w:val="5"/>
        </w:rPr>
      </w:pPr>
    </w:p>
    <w:tbl>
      <w:tblPr>
        <w:tblW w:w="9800" w:type="dxa"/>
        <w:tblInd w:w="980" w:type="dxa"/>
        <w:tblLayout w:type="fixed"/>
        <w:tblCellMar>
          <w:left w:w="0" w:type="dxa"/>
          <w:right w:w="0" w:type="dxa"/>
        </w:tblCellMar>
        <w:tblLook w:val="0000"/>
      </w:tblPr>
      <w:tblGrid>
        <w:gridCol w:w="1277"/>
        <w:gridCol w:w="2170"/>
        <w:gridCol w:w="1273"/>
        <w:gridCol w:w="2380"/>
        <w:gridCol w:w="1980"/>
        <w:gridCol w:w="720"/>
        <w:tblGridChange w:id="57">
          <w:tblGrid>
            <w:gridCol w:w="1088"/>
            <w:gridCol w:w="189"/>
            <w:gridCol w:w="1088"/>
            <w:gridCol w:w="1082"/>
            <w:gridCol w:w="1088"/>
            <w:gridCol w:w="185"/>
            <w:gridCol w:w="1088"/>
            <w:gridCol w:w="609"/>
            <w:gridCol w:w="1771"/>
            <w:gridCol w:w="712"/>
            <w:gridCol w:w="900"/>
            <w:gridCol w:w="368"/>
            <w:gridCol w:w="720"/>
          </w:tblGrid>
        </w:tblGridChange>
      </w:tblGrid>
      <w:tr w:rsidR="001050CA" w:rsidRPr="007A7452" w:rsidTr="00D0220B">
        <w:trPr>
          <w:trHeight w:hRule="exact" w:val="300"/>
        </w:trPr>
        <w:tc>
          <w:tcPr>
            <w:tcW w:w="1277" w:type="dxa"/>
            <w:tcBorders>
              <w:top w:val="nil"/>
              <w:left w:val="nil"/>
              <w:bottom w:val="nil"/>
              <w:right w:val="nil"/>
            </w:tcBorders>
          </w:tcPr>
          <w:p w:rsidR="001050CA" w:rsidRPr="007A7452" w:rsidRDefault="001050CA" w:rsidP="0009686A">
            <w:pPr>
              <w:widowControl w:val="0"/>
              <w:autoSpaceDE w:val="0"/>
              <w:autoSpaceDN w:val="0"/>
              <w:adjustRightInd w:val="0"/>
              <w:spacing w:before="70" w:after="0"/>
              <w:ind w:left="40" w:firstLine="6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523" w:type="dxa"/>
            <w:gridSpan w:val="5"/>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D0220B">
        <w:trPr>
          <w:trHeight w:hRule="exact" w:val="217"/>
        </w:trPr>
        <w:tc>
          <w:tcPr>
            <w:tcW w:w="1277"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40" w:firstLine="60"/>
              <w:rPr>
                <w:rFonts w:ascii="Times New Roman" w:hAnsi="Times New Roman"/>
                <w:sz w:val="24"/>
                <w:szCs w:val="24"/>
              </w:rPr>
            </w:pPr>
            <w:r w:rsidRPr="007A7452">
              <w:rPr>
                <w:rFonts w:ascii="Times New Roman" w:hAnsi="Times New Roman"/>
                <w:color w:val="191919"/>
                <w:sz w:val="18"/>
                <w:szCs w:val="18"/>
              </w:rPr>
              <w:t>First Semester</w:t>
            </w:r>
          </w:p>
        </w:tc>
        <w:tc>
          <w:tcPr>
            <w:tcW w:w="217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2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380" w:type="dxa"/>
            <w:tcBorders>
              <w:top w:val="nil"/>
              <w:left w:val="nil"/>
              <w:bottom w:val="nil"/>
              <w:right w:val="nil"/>
            </w:tcBorders>
          </w:tcPr>
          <w:p w:rsidR="001050CA" w:rsidRPr="007A7452" w:rsidRDefault="001050CA" w:rsidP="0009686A">
            <w:pPr>
              <w:widowControl w:val="0"/>
              <w:autoSpaceDE w:val="0"/>
              <w:autoSpaceDN w:val="0"/>
              <w:adjustRightInd w:val="0"/>
              <w:spacing w:after="0" w:line="197" w:lineRule="exact"/>
              <w:ind w:left="870" w:hanging="30"/>
              <w:rPr>
                <w:rFonts w:ascii="Times New Roman" w:hAnsi="Times New Roman"/>
                <w:sz w:val="24"/>
                <w:szCs w:val="24"/>
              </w:rPr>
            </w:pPr>
            <w:r w:rsidRPr="007A7452">
              <w:rPr>
                <w:rFonts w:ascii="Times New Roman" w:hAnsi="Times New Roman"/>
                <w:color w:val="191919"/>
                <w:sz w:val="18"/>
                <w:szCs w:val="18"/>
              </w:rPr>
              <w:t>Second Semester</w:t>
            </w:r>
          </w:p>
        </w:tc>
        <w:tc>
          <w:tcPr>
            <w:tcW w:w="198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7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D0220B">
        <w:trPr>
          <w:trHeight w:hRule="exact" w:val="216"/>
        </w:trPr>
        <w:tc>
          <w:tcPr>
            <w:tcW w:w="127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b/>
                <w:bCs/>
                <w:color w:val="191919"/>
                <w:sz w:val="18"/>
                <w:szCs w:val="18"/>
              </w:rPr>
              <w:t>Courses</w:t>
            </w:r>
          </w:p>
        </w:tc>
        <w:tc>
          <w:tcPr>
            <w:tcW w:w="217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203" w:firstLine="1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273"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433" w:firstLine="0"/>
              <w:rPr>
                <w:rFonts w:ascii="Times New Roman" w:hAnsi="Times New Roman"/>
                <w:sz w:val="24"/>
                <w:szCs w:val="24"/>
              </w:rPr>
            </w:pPr>
            <w:r w:rsidRPr="007A7452">
              <w:rPr>
                <w:rFonts w:ascii="Times New Roman" w:hAnsi="Times New Roman"/>
                <w:b/>
                <w:bCs/>
                <w:color w:val="191919"/>
                <w:sz w:val="18"/>
                <w:szCs w:val="18"/>
              </w:rPr>
              <w:t>Hours</w:t>
            </w:r>
          </w:p>
        </w:tc>
        <w:tc>
          <w:tcPr>
            <w:tcW w:w="238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960" w:hanging="30"/>
              <w:rPr>
                <w:rFonts w:ascii="Times New Roman" w:hAnsi="Times New Roman"/>
                <w:sz w:val="24"/>
                <w:szCs w:val="24"/>
              </w:rPr>
            </w:pPr>
            <w:r w:rsidRPr="007A7452">
              <w:rPr>
                <w:rFonts w:ascii="Times New Roman" w:hAnsi="Times New Roman"/>
                <w:b/>
                <w:bCs/>
                <w:color w:val="191919"/>
                <w:sz w:val="18"/>
                <w:szCs w:val="18"/>
              </w:rPr>
              <w:t>Courses</w:t>
            </w:r>
          </w:p>
        </w:tc>
        <w:tc>
          <w:tcPr>
            <w:tcW w:w="198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03"/>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72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70" w:firstLine="0"/>
              <w:jc w:val="right"/>
              <w:rPr>
                <w:rFonts w:ascii="Times New Roman" w:hAnsi="Times New Roman"/>
                <w:sz w:val="24"/>
                <w:szCs w:val="24"/>
              </w:rPr>
            </w:pPr>
            <w:r w:rsidRPr="007A7452">
              <w:rPr>
                <w:rFonts w:ascii="Times New Roman" w:hAnsi="Times New Roman"/>
                <w:b/>
                <w:bCs/>
                <w:color w:val="191919"/>
                <w:sz w:val="18"/>
                <w:szCs w:val="18"/>
              </w:rPr>
              <w:t>Hours</w:t>
            </w:r>
          </w:p>
        </w:tc>
      </w:tr>
      <w:tr w:rsidR="001050CA" w:rsidRPr="007A7452" w:rsidTr="00D0220B">
        <w:trPr>
          <w:trHeight w:hRule="exact" w:val="216"/>
        </w:trPr>
        <w:tc>
          <w:tcPr>
            <w:tcW w:w="127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7"/>
                <w:sz w:val="18"/>
                <w:szCs w:val="18"/>
              </w:rPr>
              <w:t>1111</w:t>
            </w:r>
          </w:p>
        </w:tc>
        <w:tc>
          <w:tcPr>
            <w:tcW w:w="217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353" w:hanging="3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1273"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3</w:t>
            </w:r>
          </w:p>
        </w:tc>
        <w:tc>
          <w:tcPr>
            <w:tcW w:w="238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960" w:hanging="30"/>
              <w:rPr>
                <w:rFonts w:ascii="Times New Roman" w:hAnsi="Times New Roman"/>
                <w:sz w:val="24"/>
                <w:szCs w:val="24"/>
              </w:rPr>
            </w:pPr>
            <w:r w:rsidRPr="007A7452">
              <w:rPr>
                <w:rFonts w:ascii="Times New Roman" w:hAnsi="Times New Roman"/>
                <w:color w:val="191919"/>
                <w:sz w:val="18"/>
                <w:szCs w:val="18"/>
              </w:rPr>
              <w:t>EDUC 4436</w:t>
            </w:r>
          </w:p>
        </w:tc>
        <w:tc>
          <w:tcPr>
            <w:tcW w:w="198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103" w:firstLine="7"/>
              <w:rPr>
                <w:rFonts w:ascii="Times New Roman" w:hAnsi="Times New Roman"/>
                <w:sz w:val="24"/>
                <w:szCs w:val="24"/>
              </w:rPr>
            </w:pPr>
            <w:r w:rsidRPr="007A7452">
              <w:rPr>
                <w:rFonts w:ascii="Times New Roman" w:hAnsi="Times New Roman"/>
                <w:color w:val="191919"/>
                <w:sz w:val="18"/>
                <w:szCs w:val="18"/>
              </w:rPr>
              <w:t>Elementary Music Methods</w:t>
            </w:r>
          </w:p>
        </w:tc>
        <w:tc>
          <w:tcPr>
            <w:tcW w:w="72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rPr>
          <w:trHeight w:hRule="exact" w:val="216"/>
        </w:trPr>
        <w:tc>
          <w:tcPr>
            <w:tcW w:w="1277" w:type="dxa"/>
            <w:tcBorders>
              <w:top w:val="nil"/>
              <w:left w:val="nil"/>
              <w:bottom w:val="nil"/>
              <w:right w:val="nil"/>
            </w:tcBorders>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3133</w:t>
            </w:r>
          </w:p>
        </w:tc>
        <w:tc>
          <w:tcPr>
            <w:tcW w:w="217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353" w:hanging="30"/>
              <w:rPr>
                <w:rFonts w:ascii="Times New Roman" w:hAnsi="Times New Roman"/>
                <w:sz w:val="24"/>
                <w:szCs w:val="24"/>
              </w:rPr>
            </w:pPr>
            <w:r w:rsidRPr="007A7452">
              <w:rPr>
                <w:rFonts w:ascii="Times New Roman" w:hAnsi="Times New Roman"/>
                <w:color w:val="191919"/>
                <w:sz w:val="18"/>
                <w:szCs w:val="18"/>
              </w:rPr>
              <w:t>Music History I</w:t>
            </w:r>
          </w:p>
        </w:tc>
        <w:tc>
          <w:tcPr>
            <w:tcW w:w="1273"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3</w:t>
            </w:r>
          </w:p>
        </w:tc>
        <w:tc>
          <w:tcPr>
            <w:tcW w:w="238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960" w:hanging="30"/>
              <w:rPr>
                <w:rFonts w:ascii="Times New Roman" w:hAnsi="Times New Roman"/>
                <w:sz w:val="24"/>
                <w:szCs w:val="24"/>
              </w:rPr>
            </w:pPr>
            <w:r w:rsidRPr="007A7452">
              <w:rPr>
                <w:rFonts w:ascii="Times New Roman" w:hAnsi="Times New Roman"/>
                <w:color w:val="191919"/>
                <w:sz w:val="18"/>
                <w:szCs w:val="18"/>
              </w:rPr>
              <w:t>MUSC 3134</w:t>
            </w:r>
          </w:p>
        </w:tc>
        <w:tc>
          <w:tcPr>
            <w:tcW w:w="198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103" w:firstLine="7"/>
              <w:rPr>
                <w:rFonts w:ascii="Times New Roman" w:hAnsi="Times New Roman"/>
                <w:sz w:val="24"/>
                <w:szCs w:val="24"/>
              </w:rPr>
            </w:pPr>
            <w:r w:rsidRPr="007A7452">
              <w:rPr>
                <w:rFonts w:ascii="Times New Roman" w:hAnsi="Times New Roman"/>
                <w:color w:val="191919"/>
                <w:sz w:val="18"/>
                <w:szCs w:val="18"/>
              </w:rPr>
              <w:t>Music History II</w:t>
            </w:r>
          </w:p>
        </w:tc>
        <w:tc>
          <w:tcPr>
            <w:tcW w:w="72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1"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blPrEx>
          <w:tblW w:w="9800" w:type="dxa"/>
          <w:tblInd w:w="980" w:type="dxa"/>
          <w:tblLayout w:type="fixed"/>
          <w:tblCellMar>
            <w:left w:w="0" w:type="dxa"/>
            <w:right w:w="0" w:type="dxa"/>
          </w:tblCellMar>
          <w:tblLook w:val="0000"/>
          <w:tblPrExChange w:id="58" w:author=" " w:date="2011-05-16T11:40:00Z">
            <w:tblPrEx>
              <w:tblW w:w="0" w:type="auto"/>
              <w:tblInd w:w="980" w:type="dxa"/>
              <w:tblLayout w:type="fixed"/>
              <w:tblCellMar>
                <w:left w:w="0" w:type="dxa"/>
                <w:right w:w="0" w:type="dxa"/>
              </w:tblCellMar>
              <w:tblLook w:val="0000"/>
            </w:tblPrEx>
          </w:tblPrExChange>
        </w:tblPrEx>
        <w:trPr>
          <w:trHeight w:hRule="exact" w:val="401"/>
          <w:trPrChange w:id="59" w:author=" " w:date="2011-05-16T11:40:00Z">
            <w:trPr>
              <w:gridAfter w:val="0"/>
              <w:trHeight w:hRule="exact" w:val="216"/>
            </w:trPr>
          </w:trPrChange>
        </w:trPr>
        <w:tc>
          <w:tcPr>
            <w:tcW w:w="1277" w:type="dxa"/>
            <w:tcBorders>
              <w:top w:val="nil"/>
              <w:left w:val="nil"/>
              <w:bottom w:val="nil"/>
              <w:right w:val="nil"/>
            </w:tcBorders>
            <w:tcPrChange w:id="60" w:author=" " w:date="2011-05-16T11:40:00Z">
              <w:tcPr>
                <w:tcW w:w="1277" w:type="dxa"/>
                <w:gridSpan w:val="2"/>
                <w:tcBorders>
                  <w:top w:val="nil"/>
                  <w:left w:val="nil"/>
                  <w:bottom w:val="nil"/>
                  <w:right w:val="nil"/>
                </w:tcBorders>
              </w:tcPr>
            </w:tcPrChange>
          </w:tcPr>
          <w:p w:rsidR="001050CA" w:rsidRPr="007A7452" w:rsidRDefault="001050CA" w:rsidP="0009686A">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EDUC</w:t>
            </w:r>
            <w:del w:id="61" w:author=" " w:date="2011-05-16T11:30:00Z">
              <w:r w:rsidRPr="007A7452" w:rsidDel="005268B3">
                <w:rPr>
                  <w:rFonts w:ascii="Times New Roman" w:hAnsi="Times New Roman"/>
                  <w:color w:val="191919"/>
                  <w:sz w:val="18"/>
                  <w:szCs w:val="18"/>
                </w:rPr>
                <w:delText xml:space="preserve"> 2201</w:delText>
              </w:r>
            </w:del>
            <w:ins w:id="62" w:author=" " w:date="2011-05-16T11:42:00Z">
              <w:r>
                <w:rPr>
                  <w:rFonts w:ascii="Times New Roman" w:hAnsi="Times New Roman"/>
                  <w:color w:val="191919"/>
                  <w:sz w:val="18"/>
                  <w:szCs w:val="18"/>
                </w:rPr>
                <w:t>2110</w:t>
              </w:r>
            </w:ins>
          </w:p>
        </w:tc>
        <w:tc>
          <w:tcPr>
            <w:tcW w:w="2170" w:type="dxa"/>
            <w:tcBorders>
              <w:top w:val="nil"/>
              <w:left w:val="nil"/>
              <w:bottom w:val="nil"/>
              <w:right w:val="nil"/>
            </w:tcBorders>
            <w:tcPrChange w:id="63" w:author=" " w:date="2011-05-16T11:40:00Z">
              <w:tcPr>
                <w:tcW w:w="2170" w:type="dxa"/>
                <w:gridSpan w:val="2"/>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left="353" w:hanging="30"/>
              <w:rPr>
                <w:rFonts w:ascii="Times New Roman" w:hAnsi="Times New Roman"/>
                <w:sz w:val="24"/>
                <w:szCs w:val="24"/>
              </w:rPr>
            </w:pPr>
            <w:del w:id="64" w:author=" " w:date="2011-05-16T11:29:00Z">
              <w:r w:rsidRPr="007A7452" w:rsidDel="005268B3">
                <w:rPr>
                  <w:rFonts w:ascii="Times New Roman" w:hAnsi="Times New Roman"/>
                  <w:color w:val="191919"/>
                  <w:sz w:val="18"/>
                  <w:szCs w:val="18"/>
                </w:rPr>
                <w:delText>Foundations of Ed</w:delText>
              </w:r>
            </w:del>
            <w:r w:rsidRPr="007A7452">
              <w:rPr>
                <w:rFonts w:ascii="Times New Roman" w:hAnsi="Times New Roman"/>
                <w:color w:val="191919"/>
                <w:sz w:val="18"/>
                <w:szCs w:val="18"/>
              </w:rPr>
              <w:t>.</w:t>
            </w:r>
            <w:ins w:id="65" w:author=" " w:date="2011-05-16T11:42:00Z">
              <w:r>
                <w:rPr>
                  <w:rFonts w:ascii="Times New Roman" w:hAnsi="Times New Roman"/>
                  <w:color w:val="191919"/>
                  <w:sz w:val="18"/>
                  <w:szCs w:val="18"/>
                </w:rPr>
                <w:t xml:space="preserve"> Invst/Crit/Comtemp </w:t>
              </w:r>
            </w:ins>
            <w:ins w:id="66" w:author=" " w:date="2011-05-16T11:43:00Z">
              <w:r>
                <w:rPr>
                  <w:rFonts w:ascii="Times New Roman" w:hAnsi="Times New Roman"/>
                  <w:color w:val="191919"/>
                  <w:sz w:val="18"/>
                  <w:szCs w:val="18"/>
                </w:rPr>
                <w:t>I</w:t>
              </w:r>
            </w:ins>
            <w:ins w:id="67" w:author=" " w:date="2011-05-16T11:42:00Z">
              <w:r>
                <w:rPr>
                  <w:rFonts w:ascii="Times New Roman" w:hAnsi="Times New Roman"/>
                  <w:color w:val="191919"/>
                  <w:sz w:val="18"/>
                  <w:szCs w:val="18"/>
                </w:rPr>
                <w:t>ssued in Educ Crit</w:t>
              </w:r>
            </w:ins>
          </w:p>
        </w:tc>
        <w:tc>
          <w:tcPr>
            <w:tcW w:w="1273" w:type="dxa"/>
            <w:tcBorders>
              <w:top w:val="nil"/>
              <w:left w:val="nil"/>
              <w:bottom w:val="nil"/>
              <w:right w:val="nil"/>
            </w:tcBorders>
            <w:tcPrChange w:id="68" w:author=" " w:date="2011-05-16T11:40:00Z">
              <w:tcPr>
                <w:tcW w:w="1273" w:type="dxa"/>
                <w:gridSpan w:val="2"/>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3</w:t>
            </w:r>
          </w:p>
        </w:tc>
        <w:tc>
          <w:tcPr>
            <w:tcW w:w="2380" w:type="dxa"/>
            <w:tcBorders>
              <w:top w:val="nil"/>
              <w:left w:val="nil"/>
              <w:bottom w:val="nil"/>
              <w:right w:val="nil"/>
            </w:tcBorders>
            <w:tcPrChange w:id="69" w:author=" " w:date="2011-05-16T11:40:00Z">
              <w:tcPr>
                <w:tcW w:w="1697" w:type="dxa"/>
                <w:gridSpan w:val="2"/>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left="960" w:hanging="30"/>
              <w:rPr>
                <w:rFonts w:ascii="Times New Roman" w:hAnsi="Times New Roman"/>
                <w:sz w:val="24"/>
                <w:szCs w:val="24"/>
              </w:rPr>
            </w:pPr>
            <w:r w:rsidRPr="007A7452">
              <w:rPr>
                <w:rFonts w:ascii="Times New Roman" w:hAnsi="Times New Roman"/>
                <w:color w:val="191919"/>
                <w:sz w:val="18"/>
                <w:szCs w:val="18"/>
              </w:rPr>
              <w:t xml:space="preserve">EDUC </w:t>
            </w:r>
            <w:del w:id="70" w:author=" " w:date="2011-05-16T11:26:00Z">
              <w:r w:rsidRPr="007A7452" w:rsidDel="005268B3">
                <w:rPr>
                  <w:rFonts w:ascii="Times New Roman" w:hAnsi="Times New Roman"/>
                  <w:color w:val="191919"/>
                  <w:sz w:val="18"/>
                  <w:szCs w:val="18"/>
                </w:rPr>
                <w:delText>2205</w:delText>
              </w:r>
            </w:del>
            <w:ins w:id="71" w:author=" " w:date="2011-05-16T11:26:00Z">
              <w:r>
                <w:rPr>
                  <w:rFonts w:ascii="Times New Roman" w:hAnsi="Times New Roman"/>
                  <w:color w:val="191919"/>
                  <w:sz w:val="18"/>
                  <w:szCs w:val="18"/>
                </w:rPr>
                <w:t>2130</w:t>
              </w:r>
            </w:ins>
          </w:p>
        </w:tc>
        <w:tc>
          <w:tcPr>
            <w:tcW w:w="1980" w:type="dxa"/>
            <w:tcBorders>
              <w:top w:val="nil"/>
              <w:left w:val="nil"/>
              <w:bottom w:val="nil"/>
              <w:right w:val="nil"/>
            </w:tcBorders>
            <w:tcPrChange w:id="72" w:author=" " w:date="2011-05-16T11:40:00Z">
              <w:tcPr>
                <w:tcW w:w="2483" w:type="dxa"/>
                <w:gridSpan w:val="2"/>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left="103" w:firstLine="7"/>
              <w:rPr>
                <w:rFonts w:ascii="Times New Roman" w:hAnsi="Times New Roman"/>
                <w:sz w:val="24"/>
                <w:szCs w:val="24"/>
              </w:rPr>
            </w:pPr>
            <w:del w:id="73" w:author=" " w:date="2011-05-16T11:27:00Z">
              <w:r w:rsidRPr="007A7452" w:rsidDel="005268B3">
                <w:rPr>
                  <w:rFonts w:ascii="Times New Roman" w:hAnsi="Times New Roman"/>
                  <w:color w:val="191919"/>
                  <w:sz w:val="18"/>
                  <w:szCs w:val="18"/>
                </w:rPr>
                <w:delText>Human Growth &amp; De</w:delText>
              </w:r>
              <w:r w:rsidRPr="007A7452" w:rsidDel="005268B3">
                <w:rPr>
                  <w:rFonts w:ascii="Times New Roman" w:hAnsi="Times New Roman"/>
                  <w:color w:val="191919"/>
                  <w:spacing w:val="-12"/>
                  <w:sz w:val="18"/>
                  <w:szCs w:val="18"/>
                </w:rPr>
                <w:delText>v</w:delText>
              </w:r>
            </w:del>
            <w:ins w:id="74" w:author=" " w:date="2011-05-16T11:27:00Z">
              <w:r>
                <w:rPr>
                  <w:rFonts w:ascii="Times New Roman" w:hAnsi="Times New Roman"/>
                  <w:color w:val="191919"/>
                  <w:sz w:val="18"/>
                  <w:szCs w:val="18"/>
                </w:rPr>
                <w:t>Exploring Teaching &amp; Learning</w:t>
              </w:r>
            </w:ins>
            <w:r w:rsidRPr="007A7452">
              <w:rPr>
                <w:rFonts w:ascii="Times New Roman" w:hAnsi="Times New Roman"/>
                <w:color w:val="191919"/>
                <w:sz w:val="18"/>
                <w:szCs w:val="18"/>
              </w:rPr>
              <w:t>.</w:t>
            </w:r>
          </w:p>
        </w:tc>
        <w:tc>
          <w:tcPr>
            <w:tcW w:w="720" w:type="dxa"/>
            <w:tcBorders>
              <w:top w:val="nil"/>
              <w:left w:val="nil"/>
              <w:bottom w:val="nil"/>
              <w:right w:val="nil"/>
            </w:tcBorders>
            <w:tcPrChange w:id="75" w:author=" " w:date="2011-05-16T11:40:00Z">
              <w:tcPr>
                <w:tcW w:w="900" w:type="dxa"/>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blPrEx>
          <w:tblW w:w="9800" w:type="dxa"/>
          <w:tblInd w:w="980" w:type="dxa"/>
          <w:tblLayout w:type="fixed"/>
          <w:tblCellMar>
            <w:left w:w="0" w:type="dxa"/>
            <w:right w:w="0" w:type="dxa"/>
          </w:tblCellMar>
          <w:tblLook w:val="0000"/>
          <w:tblPrExChange w:id="76" w:author=" " w:date="2011-05-16T11:43:00Z">
            <w:tblPrEx>
              <w:tblW w:w="0" w:type="auto"/>
              <w:tblInd w:w="980" w:type="dxa"/>
              <w:tblLayout w:type="fixed"/>
              <w:tblCellMar>
                <w:left w:w="0" w:type="dxa"/>
                <w:right w:w="0" w:type="dxa"/>
              </w:tblCellMar>
              <w:tblLook w:val="0000"/>
            </w:tblPrEx>
          </w:tblPrExChange>
        </w:tblPrEx>
        <w:trPr>
          <w:trHeight w:hRule="exact" w:val="455"/>
          <w:trPrChange w:id="77" w:author=" " w:date="2011-05-16T11:43:00Z">
            <w:trPr>
              <w:gridAfter w:val="0"/>
              <w:trHeight w:hRule="exact" w:val="216"/>
            </w:trPr>
          </w:trPrChange>
        </w:trPr>
        <w:tc>
          <w:tcPr>
            <w:tcW w:w="1277" w:type="dxa"/>
            <w:tcBorders>
              <w:top w:val="nil"/>
              <w:left w:val="nil"/>
              <w:bottom w:val="nil"/>
              <w:right w:val="nil"/>
            </w:tcBorders>
            <w:tcPrChange w:id="78" w:author=" " w:date="2011-05-16T11:43:00Z">
              <w:tcPr>
                <w:tcW w:w="1277" w:type="dxa"/>
                <w:gridSpan w:val="2"/>
                <w:tcBorders>
                  <w:top w:val="nil"/>
                  <w:left w:val="nil"/>
                  <w:bottom w:val="nil"/>
                  <w:right w:val="nil"/>
                </w:tcBorders>
              </w:tcPr>
            </w:tcPrChange>
          </w:tcPr>
          <w:p w:rsidR="009D7097" w:rsidRDefault="001050CA">
            <w:pPr>
              <w:widowControl w:val="0"/>
              <w:autoSpaceDE w:val="0"/>
              <w:autoSpaceDN w:val="0"/>
              <w:adjustRightInd w:val="0"/>
              <w:spacing w:after="0" w:line="195" w:lineRule="exact"/>
              <w:ind w:firstLine="60"/>
              <w:rPr>
                <w:rFonts w:ascii="Times New Roman" w:hAnsi="Times New Roman"/>
                <w:sz w:val="24"/>
                <w:szCs w:val="24"/>
              </w:rPr>
              <w:pPrChange w:id="79" w:author=" " w:date="2011-05-16T11:43:00Z">
                <w:pPr>
                  <w:widowControl w:val="0"/>
                  <w:autoSpaceDE w:val="0"/>
                  <w:autoSpaceDN w:val="0"/>
                  <w:adjustRightInd w:val="0"/>
                  <w:spacing w:after="0" w:line="195" w:lineRule="exact"/>
                  <w:ind w:left="40"/>
                </w:pPr>
              </w:pPrChange>
            </w:pPr>
            <w:r w:rsidRPr="007A7452">
              <w:rPr>
                <w:rFonts w:ascii="Times New Roman" w:hAnsi="Times New Roman"/>
                <w:color w:val="191919"/>
                <w:sz w:val="18"/>
                <w:szCs w:val="18"/>
              </w:rPr>
              <w:t>SPED</w:t>
            </w:r>
            <w:ins w:id="80" w:author=" " w:date="2011-05-16T11:32:00Z">
              <w:r>
                <w:rPr>
                  <w:rFonts w:ascii="Times New Roman" w:hAnsi="Times New Roman"/>
                  <w:color w:val="191919"/>
                  <w:sz w:val="18"/>
                  <w:szCs w:val="18"/>
                </w:rPr>
                <w:t>3230</w:t>
              </w:r>
            </w:ins>
            <w:del w:id="81" w:author=" " w:date="2011-05-16T11:32:00Z">
              <w:r w:rsidRPr="007A7452" w:rsidDel="005268B3">
                <w:rPr>
                  <w:rFonts w:ascii="Times New Roman" w:hAnsi="Times New Roman"/>
                  <w:color w:val="191919"/>
                  <w:sz w:val="18"/>
                  <w:szCs w:val="18"/>
                </w:rPr>
                <w:delText xml:space="preserve"> 2230</w:delText>
              </w:r>
            </w:del>
          </w:p>
        </w:tc>
        <w:tc>
          <w:tcPr>
            <w:tcW w:w="2170" w:type="dxa"/>
            <w:tcBorders>
              <w:top w:val="nil"/>
              <w:left w:val="nil"/>
              <w:bottom w:val="nil"/>
              <w:right w:val="nil"/>
            </w:tcBorders>
            <w:tcPrChange w:id="82" w:author=" " w:date="2011-05-16T11:43:00Z">
              <w:tcPr>
                <w:tcW w:w="2170" w:type="dxa"/>
                <w:gridSpan w:val="2"/>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left="533" w:hanging="270"/>
              <w:rPr>
                <w:rFonts w:ascii="Times New Roman" w:hAnsi="Times New Roman"/>
                <w:sz w:val="24"/>
                <w:szCs w:val="24"/>
              </w:rPr>
            </w:pPr>
            <w:del w:id="83" w:author=" " w:date="2011-05-16T11:32:00Z">
              <w:r w:rsidRPr="007A7452" w:rsidDel="005268B3">
                <w:rPr>
                  <w:rFonts w:ascii="Times New Roman" w:hAnsi="Times New Roman"/>
                  <w:color w:val="191919"/>
                  <w:sz w:val="18"/>
                  <w:szCs w:val="18"/>
                </w:rPr>
                <w:delText>Exceptional Children</w:delText>
              </w:r>
            </w:del>
            <w:ins w:id="84" w:author=" " w:date="2011-05-16T11:39:00Z">
              <w:r>
                <w:rPr>
                  <w:rFonts w:ascii="Times New Roman" w:hAnsi="Times New Roman"/>
                  <w:color w:val="191919"/>
                  <w:sz w:val="18"/>
                  <w:szCs w:val="18"/>
                </w:rPr>
                <w:t>Cont</w:t>
              </w:r>
            </w:ins>
            <w:ins w:id="85" w:author=" " w:date="2011-05-16T11:40:00Z">
              <w:r>
                <w:rPr>
                  <w:rFonts w:ascii="Times New Roman" w:hAnsi="Times New Roman"/>
                  <w:color w:val="191919"/>
                  <w:sz w:val="18"/>
                  <w:szCs w:val="18"/>
                </w:rPr>
                <w:t>/Perspective/Exc</w:t>
              </w:r>
            </w:ins>
            <w:ins w:id="86" w:author=" " w:date="2011-05-16T11:41:00Z">
              <w:r>
                <w:rPr>
                  <w:rFonts w:ascii="Times New Roman" w:hAnsi="Times New Roman"/>
                  <w:color w:val="191919"/>
                  <w:sz w:val="18"/>
                  <w:szCs w:val="18"/>
                </w:rPr>
                <w:t xml:space="preserve">eptonal Stduents </w:t>
              </w:r>
            </w:ins>
            <w:ins w:id="87" w:author=" " w:date="2011-05-16T11:40:00Z">
              <w:r>
                <w:rPr>
                  <w:rFonts w:ascii="Times New Roman" w:hAnsi="Times New Roman"/>
                  <w:color w:val="191919"/>
                  <w:sz w:val="18"/>
                  <w:szCs w:val="18"/>
                </w:rPr>
                <w:t>Stud</w:t>
              </w:r>
            </w:ins>
            <w:r w:rsidR="00931F09">
              <w:rPr>
                <w:rFonts w:ascii="Times New Roman" w:hAnsi="Times New Roman"/>
                <w:color w:val="191919"/>
                <w:sz w:val="18"/>
                <w:szCs w:val="18"/>
              </w:rPr>
              <w:t>y</w:t>
            </w:r>
          </w:p>
        </w:tc>
        <w:tc>
          <w:tcPr>
            <w:tcW w:w="1273" w:type="dxa"/>
            <w:tcBorders>
              <w:top w:val="nil"/>
              <w:left w:val="nil"/>
              <w:bottom w:val="nil"/>
              <w:right w:val="nil"/>
            </w:tcBorders>
            <w:tcPrChange w:id="88" w:author=" " w:date="2011-05-16T11:43:00Z">
              <w:tcPr>
                <w:tcW w:w="1273" w:type="dxa"/>
                <w:gridSpan w:val="2"/>
                <w:tcBorders>
                  <w:top w:val="nil"/>
                  <w:left w:val="nil"/>
                  <w:bottom w:val="nil"/>
                  <w:right w:val="nil"/>
                </w:tcBorders>
              </w:tcPr>
            </w:tcPrChange>
          </w:tcPr>
          <w:p w:rsidR="001050CA" w:rsidRPr="007A7452" w:rsidRDefault="00D0220B" w:rsidP="00D0220B">
            <w:pPr>
              <w:widowControl w:val="0"/>
              <w:autoSpaceDE w:val="0"/>
              <w:autoSpaceDN w:val="0"/>
              <w:adjustRightInd w:val="0"/>
              <w:spacing w:after="0" w:line="195" w:lineRule="exact"/>
              <w:rPr>
                <w:rFonts w:ascii="Times New Roman" w:hAnsi="Times New Roman"/>
                <w:sz w:val="24"/>
                <w:szCs w:val="24"/>
              </w:rPr>
            </w:pPr>
            <w:r>
              <w:rPr>
                <w:rFonts w:ascii="Times New Roman" w:hAnsi="Times New Roman"/>
                <w:color w:val="191919"/>
                <w:sz w:val="18"/>
                <w:szCs w:val="18"/>
              </w:rPr>
              <w:t>3</w:t>
            </w:r>
            <w:del w:id="89" w:author=" " w:date="2011-05-16T11:39:00Z">
              <w:r w:rsidR="001050CA" w:rsidRPr="007A7452" w:rsidDel="00E00D36">
                <w:rPr>
                  <w:rFonts w:ascii="Times New Roman" w:hAnsi="Times New Roman"/>
                  <w:color w:val="191919"/>
                  <w:sz w:val="18"/>
                  <w:szCs w:val="18"/>
                </w:rPr>
                <w:delText>3</w:delText>
              </w:r>
            </w:del>
          </w:p>
        </w:tc>
        <w:tc>
          <w:tcPr>
            <w:tcW w:w="2380" w:type="dxa"/>
            <w:tcBorders>
              <w:top w:val="nil"/>
              <w:left w:val="nil"/>
              <w:bottom w:val="nil"/>
              <w:right w:val="nil"/>
            </w:tcBorders>
            <w:tcPrChange w:id="90" w:author=" " w:date="2011-05-16T11:43:00Z">
              <w:tcPr>
                <w:tcW w:w="1697" w:type="dxa"/>
                <w:gridSpan w:val="2"/>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left="960" w:hanging="30"/>
              <w:rPr>
                <w:rFonts w:ascii="Times New Roman" w:hAnsi="Times New Roman"/>
                <w:sz w:val="24"/>
                <w:szCs w:val="24"/>
              </w:rPr>
            </w:pPr>
            <w:r w:rsidRPr="007A7452">
              <w:rPr>
                <w:rFonts w:ascii="Times New Roman" w:hAnsi="Times New Roman"/>
                <w:color w:val="191919"/>
                <w:sz w:val="18"/>
                <w:szCs w:val="18"/>
              </w:rPr>
              <w:t>MUSC 3022</w:t>
            </w:r>
          </w:p>
        </w:tc>
        <w:tc>
          <w:tcPr>
            <w:tcW w:w="1980" w:type="dxa"/>
            <w:tcBorders>
              <w:top w:val="nil"/>
              <w:left w:val="nil"/>
              <w:bottom w:val="nil"/>
              <w:right w:val="nil"/>
            </w:tcBorders>
            <w:tcPrChange w:id="91" w:author=" " w:date="2011-05-16T11:43:00Z">
              <w:tcPr>
                <w:tcW w:w="2483" w:type="dxa"/>
                <w:gridSpan w:val="2"/>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left="103" w:firstLine="7"/>
              <w:rPr>
                <w:rFonts w:ascii="Times New Roman" w:hAnsi="Times New Roman"/>
                <w:sz w:val="24"/>
                <w:szCs w:val="24"/>
              </w:rPr>
            </w:pPr>
            <w:r w:rsidRPr="007A7452">
              <w:rPr>
                <w:rFonts w:ascii="Times New Roman" w:hAnsi="Times New Roman"/>
                <w:color w:val="191919"/>
                <w:sz w:val="18"/>
                <w:szCs w:val="18"/>
              </w:rPr>
              <w:t>Form and</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720" w:type="dxa"/>
            <w:tcBorders>
              <w:top w:val="nil"/>
              <w:left w:val="nil"/>
              <w:bottom w:val="nil"/>
              <w:right w:val="nil"/>
            </w:tcBorders>
            <w:tcPrChange w:id="92" w:author=" " w:date="2011-05-16T11:43:00Z">
              <w:tcPr>
                <w:tcW w:w="900" w:type="dxa"/>
                <w:tcBorders>
                  <w:top w:val="nil"/>
                  <w:left w:val="nil"/>
                  <w:bottom w:val="nil"/>
                  <w:right w:val="nil"/>
                </w:tcBorders>
              </w:tcPr>
            </w:tcPrChange>
          </w:tcPr>
          <w:p w:rsidR="001050CA" w:rsidRPr="007A7452" w:rsidRDefault="001050CA" w:rsidP="00931F09">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D0220B">
        <w:tblPrEx>
          <w:tblW w:w="9800" w:type="dxa"/>
          <w:tblInd w:w="980" w:type="dxa"/>
          <w:tblLayout w:type="fixed"/>
          <w:tblCellMar>
            <w:left w:w="0" w:type="dxa"/>
            <w:right w:w="0" w:type="dxa"/>
          </w:tblCellMar>
          <w:tblLook w:val="0000"/>
          <w:tblPrExChange w:id="93" w:author=" " w:date="2011-05-16T11:41:00Z">
            <w:tblPrEx>
              <w:tblW w:w="0" w:type="auto"/>
              <w:tblInd w:w="980" w:type="dxa"/>
              <w:tblLayout w:type="fixed"/>
              <w:tblCellMar>
                <w:left w:w="0" w:type="dxa"/>
                <w:right w:w="0" w:type="dxa"/>
              </w:tblCellMar>
              <w:tblLook w:val="0000"/>
            </w:tblPrEx>
          </w:tblPrExChange>
        </w:tblPrEx>
        <w:trPr>
          <w:trHeight w:hRule="exact" w:val="419"/>
          <w:trPrChange w:id="94" w:author=" " w:date="2011-05-16T11:41:00Z">
            <w:trPr>
              <w:gridAfter w:val="0"/>
              <w:trHeight w:hRule="exact" w:val="216"/>
            </w:trPr>
          </w:trPrChange>
        </w:trPr>
        <w:tc>
          <w:tcPr>
            <w:tcW w:w="4720" w:type="dxa"/>
            <w:gridSpan w:val="3"/>
            <w:tcBorders>
              <w:top w:val="nil"/>
              <w:left w:val="nil"/>
              <w:bottom w:val="nil"/>
              <w:right w:val="nil"/>
            </w:tcBorders>
            <w:tcPrChange w:id="95" w:author=" " w:date="2011-05-16T11:41:00Z">
              <w:tcPr>
                <w:tcW w:w="4720" w:type="dxa"/>
                <w:gridSpan w:val="6"/>
                <w:tcBorders>
                  <w:top w:val="nil"/>
                  <w:left w:val="nil"/>
                  <w:bottom w:val="nil"/>
                  <w:right w:val="nil"/>
                </w:tcBorders>
              </w:tcPr>
            </w:tcPrChange>
          </w:tcPr>
          <w:p w:rsidR="001050CA" w:rsidRPr="007A7452" w:rsidRDefault="001050CA" w:rsidP="00931F09">
            <w:pPr>
              <w:widowControl w:val="0"/>
              <w:tabs>
                <w:tab w:val="left" w:pos="1460"/>
                <w:tab w:val="left" w:pos="4260"/>
              </w:tabs>
              <w:autoSpaceDE w:val="0"/>
              <w:autoSpaceDN w:val="0"/>
              <w:adjustRightInd w:val="0"/>
              <w:spacing w:after="0"/>
              <w:ind w:left="43" w:firstLine="58"/>
              <w:rPr>
                <w:rFonts w:ascii="Times New Roman" w:hAnsi="Times New Roman"/>
                <w:sz w:val="24"/>
                <w:szCs w:val="24"/>
              </w:rPr>
            </w:pPr>
            <w:r w:rsidRPr="007A7452">
              <w:rPr>
                <w:rFonts w:ascii="Times New Roman" w:hAnsi="Times New Roman"/>
                <w:color w:val="191919"/>
                <w:sz w:val="18"/>
                <w:szCs w:val="18"/>
              </w:rPr>
              <w:t xml:space="preserve">COMM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r w:rsidRPr="007A7452">
              <w:rPr>
                <w:rFonts w:ascii="Times New Roman" w:hAnsi="Times New Roman"/>
                <w:color w:val="191919"/>
                <w:sz w:val="18"/>
                <w:szCs w:val="18"/>
              </w:rPr>
              <w:tab/>
            </w:r>
            <w:del w:id="96" w:author=" " w:date="2011-05-16T11:38:00Z">
              <w:r w:rsidRPr="007A7452" w:rsidDel="00E00D36">
                <w:rPr>
                  <w:rFonts w:ascii="Times New Roman" w:hAnsi="Times New Roman"/>
                  <w:color w:val="191919"/>
                  <w:sz w:val="18"/>
                  <w:szCs w:val="18"/>
                </w:rPr>
                <w:delText>Analytical Discussions</w:delText>
              </w:r>
            </w:del>
            <w:ins w:id="97" w:author=" " w:date="2011-05-16T11:38:00Z">
              <w:r>
                <w:rPr>
                  <w:rFonts w:ascii="Times New Roman" w:hAnsi="Times New Roman"/>
                  <w:color w:val="191919"/>
                  <w:sz w:val="18"/>
                  <w:szCs w:val="18"/>
                </w:rPr>
                <w:t>Public Speaking</w:t>
              </w:r>
            </w:ins>
            <w:r w:rsidRPr="007A7452">
              <w:rPr>
                <w:rFonts w:ascii="Times New Roman" w:hAnsi="Times New Roman"/>
                <w:color w:val="191919"/>
                <w:sz w:val="18"/>
                <w:szCs w:val="18"/>
              </w:rPr>
              <w:tab/>
              <w:t>3</w:t>
            </w:r>
          </w:p>
        </w:tc>
        <w:tc>
          <w:tcPr>
            <w:tcW w:w="4360" w:type="dxa"/>
            <w:gridSpan w:val="2"/>
            <w:tcBorders>
              <w:top w:val="nil"/>
              <w:left w:val="nil"/>
              <w:bottom w:val="nil"/>
              <w:right w:val="nil"/>
            </w:tcBorders>
            <w:tcPrChange w:id="98" w:author=" " w:date="2011-05-16T11:41:00Z">
              <w:tcPr>
                <w:tcW w:w="4180" w:type="dxa"/>
                <w:gridSpan w:val="4"/>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ind w:left="960" w:hanging="29"/>
              <w:rPr>
                <w:rFonts w:ascii="Times New Roman" w:hAnsi="Times New Roman"/>
                <w:sz w:val="24"/>
                <w:szCs w:val="24"/>
              </w:rPr>
            </w:pPr>
            <w:del w:id="99" w:author=" " w:date="2011-05-16T11:47:00Z">
              <w:r w:rsidRPr="007A7452" w:rsidDel="00580DD1">
                <w:rPr>
                  <w:rFonts w:ascii="Times New Roman" w:hAnsi="Times New Roman"/>
                  <w:color w:val="191919"/>
                  <w:sz w:val="18"/>
                  <w:szCs w:val="18"/>
                </w:rPr>
                <w:delText>MUSC (Band or Choral</w:delText>
              </w:r>
              <w:r w:rsidRPr="007A7452" w:rsidDel="00580DD1">
                <w:rPr>
                  <w:rFonts w:ascii="Times New Roman" w:hAnsi="Times New Roman"/>
                  <w:color w:val="191919"/>
                  <w:spacing w:val="-3"/>
                  <w:sz w:val="18"/>
                  <w:szCs w:val="18"/>
                </w:rPr>
                <w:delText xml:space="preserve"> </w:delText>
              </w:r>
            </w:del>
            <w:del w:id="100" w:author=" " w:date="2011-05-16T11:17:00Z">
              <w:r w:rsidRPr="007A7452" w:rsidDel="00B56010">
                <w:rPr>
                  <w:rFonts w:ascii="Times New Roman" w:hAnsi="Times New Roman"/>
                  <w:color w:val="191919"/>
                  <w:spacing w:val="-13"/>
                  <w:sz w:val="18"/>
                  <w:szCs w:val="18"/>
                </w:rPr>
                <w:delText>T</w:delText>
              </w:r>
              <w:r w:rsidRPr="007A7452" w:rsidDel="00B56010">
                <w:rPr>
                  <w:rFonts w:ascii="Times New Roman" w:hAnsi="Times New Roman"/>
                  <w:color w:val="191919"/>
                  <w:sz w:val="18"/>
                  <w:szCs w:val="18"/>
                </w:rPr>
                <w:delText>ech.)</w:delText>
              </w:r>
            </w:del>
            <w:ins w:id="101" w:author=" " w:date="2011-05-16T11:48:00Z">
              <w:r>
                <w:rPr>
                  <w:rFonts w:ascii="Times New Roman" w:hAnsi="Times New Roman"/>
                  <w:color w:val="191919"/>
                  <w:sz w:val="18"/>
                  <w:szCs w:val="18"/>
                </w:rPr>
                <w:t xml:space="preserve"> </w:t>
              </w:r>
            </w:ins>
            <w:ins w:id="102" w:author=" " w:date="2011-05-16T11:47:00Z">
              <w:r>
                <w:rPr>
                  <w:rFonts w:ascii="Times New Roman" w:hAnsi="Times New Roman"/>
                  <w:color w:val="191919"/>
                  <w:sz w:val="18"/>
                  <w:szCs w:val="18"/>
                </w:rPr>
                <w:t>EDUC 2120 Expl/Soci/Cul Perspective Div in Educ Cnt/</w:t>
              </w:r>
            </w:ins>
          </w:p>
        </w:tc>
        <w:tc>
          <w:tcPr>
            <w:tcW w:w="720" w:type="dxa"/>
            <w:tcBorders>
              <w:top w:val="nil"/>
              <w:left w:val="nil"/>
              <w:bottom w:val="nil"/>
              <w:right w:val="nil"/>
            </w:tcBorders>
            <w:tcPrChange w:id="103" w:author=" " w:date="2011-05-16T11:41:00Z">
              <w:tcPr>
                <w:tcW w:w="900" w:type="dxa"/>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line="177" w:lineRule="exact"/>
              <w:ind w:firstLine="20"/>
              <w:jc w:val="right"/>
              <w:rPr>
                <w:rFonts w:ascii="Times New Roman" w:hAnsi="Times New Roman"/>
                <w:sz w:val="24"/>
                <w:szCs w:val="24"/>
              </w:rPr>
            </w:pPr>
            <w:ins w:id="104" w:author=" " w:date="2011-05-16T11:27:00Z">
              <w:r>
                <w:rPr>
                  <w:rFonts w:ascii="Times New Roman" w:hAnsi="Times New Roman"/>
                  <w:color w:val="191919"/>
                  <w:sz w:val="18"/>
                  <w:szCs w:val="18"/>
                </w:rPr>
                <w:t>3</w:t>
              </w:r>
            </w:ins>
            <w:del w:id="105" w:author=" " w:date="2011-05-16T11:24:00Z">
              <w:r w:rsidRPr="007A7452" w:rsidDel="00B56010">
                <w:rPr>
                  <w:rFonts w:ascii="Times New Roman" w:hAnsi="Times New Roman"/>
                  <w:color w:val="191919"/>
                  <w:sz w:val="18"/>
                  <w:szCs w:val="18"/>
                </w:rPr>
                <w:delText>2</w:delText>
              </w:r>
            </w:del>
          </w:p>
        </w:tc>
      </w:tr>
      <w:tr w:rsidR="001050CA" w:rsidRPr="007A7452" w:rsidTr="00D0220B">
        <w:tblPrEx>
          <w:tblW w:w="9800" w:type="dxa"/>
          <w:tblInd w:w="980" w:type="dxa"/>
          <w:tblLayout w:type="fixed"/>
          <w:tblCellMar>
            <w:left w:w="0" w:type="dxa"/>
            <w:right w:w="0" w:type="dxa"/>
          </w:tblCellMar>
          <w:tblLook w:val="0000"/>
          <w:tblPrExChange w:id="106" w:author=" " w:date="2011-05-16T11:43:00Z">
            <w:tblPrEx>
              <w:tblW w:w="0" w:type="auto"/>
              <w:tblInd w:w="980" w:type="dxa"/>
              <w:tblLayout w:type="fixed"/>
              <w:tblCellMar>
                <w:left w:w="0" w:type="dxa"/>
                <w:right w:w="0" w:type="dxa"/>
              </w:tblCellMar>
              <w:tblLook w:val="0000"/>
            </w:tblPrEx>
          </w:tblPrExChange>
        </w:tblPrEx>
        <w:trPr>
          <w:trHeight w:hRule="exact" w:val="176"/>
          <w:trPrChange w:id="107" w:author=" " w:date="2011-05-16T11:43:00Z">
            <w:trPr>
              <w:gridAfter w:val="0"/>
              <w:trHeight w:hRule="exact" w:val="216"/>
            </w:trPr>
          </w:trPrChange>
        </w:trPr>
        <w:tc>
          <w:tcPr>
            <w:tcW w:w="4720" w:type="dxa"/>
            <w:gridSpan w:val="3"/>
            <w:tcBorders>
              <w:top w:val="nil"/>
              <w:left w:val="nil"/>
              <w:bottom w:val="nil"/>
              <w:right w:val="nil"/>
            </w:tcBorders>
            <w:tcPrChange w:id="108" w:author=" " w:date="2011-05-16T11:43:00Z">
              <w:tcPr>
                <w:tcW w:w="4720" w:type="dxa"/>
                <w:gridSpan w:val="6"/>
                <w:tcBorders>
                  <w:top w:val="nil"/>
                  <w:left w:val="nil"/>
                  <w:bottom w:val="nil"/>
                  <w:right w:val="nil"/>
                </w:tcBorders>
              </w:tcPr>
            </w:tcPrChange>
          </w:tcPr>
          <w:p w:rsidR="001050CA" w:rsidRPr="007A7452" w:rsidRDefault="001050CA" w:rsidP="00931F09">
            <w:pPr>
              <w:widowControl w:val="0"/>
              <w:tabs>
                <w:tab w:val="left" w:pos="4260"/>
              </w:tabs>
              <w:autoSpaceDE w:val="0"/>
              <w:autoSpaceDN w:val="0"/>
              <w:adjustRightInd w:val="0"/>
              <w:spacing w:after="0"/>
              <w:ind w:left="43" w:firstLine="58"/>
              <w:rPr>
                <w:rFonts w:ascii="Times New Roman" w:hAnsi="Times New Roman"/>
                <w:sz w:val="24"/>
                <w:szCs w:val="24"/>
              </w:rPr>
            </w:pPr>
            <w:r w:rsidRPr="007A7452">
              <w:rPr>
                <w:rFonts w:ascii="Times New Roman" w:hAnsi="Times New Roman"/>
                <w:color w:val="191919"/>
                <w:sz w:val="18"/>
                <w:szCs w:val="18"/>
              </w:rPr>
              <w:t>**Applied Lessons (Ed. Majors receive 1 credit)</w:t>
            </w:r>
            <w:r w:rsidRPr="007A7452">
              <w:rPr>
                <w:rFonts w:ascii="Times New Roman" w:hAnsi="Times New Roman"/>
                <w:color w:val="191919"/>
                <w:sz w:val="18"/>
                <w:szCs w:val="18"/>
              </w:rPr>
              <w:tab/>
              <w:t>1</w:t>
            </w:r>
          </w:p>
        </w:tc>
        <w:tc>
          <w:tcPr>
            <w:tcW w:w="4360" w:type="dxa"/>
            <w:gridSpan w:val="2"/>
            <w:tcBorders>
              <w:top w:val="nil"/>
              <w:left w:val="nil"/>
              <w:bottom w:val="nil"/>
              <w:right w:val="nil"/>
            </w:tcBorders>
            <w:tcPrChange w:id="109" w:author=" " w:date="2011-05-16T11:43:00Z">
              <w:tcPr>
                <w:tcW w:w="4180" w:type="dxa"/>
                <w:gridSpan w:val="4"/>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ind w:left="960" w:hanging="29"/>
              <w:rPr>
                <w:rFonts w:ascii="Times New Roman" w:hAnsi="Times New Roman"/>
                <w:sz w:val="24"/>
                <w:szCs w:val="24"/>
              </w:rPr>
            </w:pPr>
            <w:r w:rsidRPr="007A7452">
              <w:rPr>
                <w:rFonts w:ascii="Times New Roman" w:hAnsi="Times New Roman"/>
                <w:color w:val="191919"/>
                <w:sz w:val="18"/>
                <w:szCs w:val="18"/>
              </w:rPr>
              <w:t xml:space="preserve">MUSC </w:t>
            </w:r>
            <w:ins w:id="110" w:author=" " w:date="2011-05-16T11:27:00Z">
              <w:r>
                <w:rPr>
                  <w:rFonts w:ascii="Times New Roman" w:hAnsi="Times New Roman"/>
                  <w:color w:val="191919"/>
                  <w:sz w:val="18"/>
                  <w:szCs w:val="18"/>
                </w:rPr>
                <w:t xml:space="preserve">Gen. Music </w:t>
              </w:r>
            </w:ins>
            <w:r w:rsidRPr="007A7452">
              <w:rPr>
                <w:rFonts w:ascii="Times New Roman" w:hAnsi="Times New Roman"/>
                <w:color w:val="191919"/>
                <w:sz w:val="18"/>
                <w:szCs w:val="18"/>
              </w:rPr>
              <w:t>Methods Course</w:t>
            </w:r>
          </w:p>
        </w:tc>
        <w:tc>
          <w:tcPr>
            <w:tcW w:w="720" w:type="dxa"/>
            <w:tcBorders>
              <w:top w:val="nil"/>
              <w:left w:val="nil"/>
              <w:bottom w:val="nil"/>
              <w:right w:val="nil"/>
            </w:tcBorders>
            <w:tcPrChange w:id="111" w:author=" " w:date="2011-05-16T11:43:00Z">
              <w:tcPr>
                <w:tcW w:w="900" w:type="dxa"/>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line="195" w:lineRule="exact"/>
              <w:ind w:firstLine="2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blPrEx>
          <w:tblW w:w="9800" w:type="dxa"/>
          <w:tblInd w:w="980" w:type="dxa"/>
          <w:tblLayout w:type="fixed"/>
          <w:tblCellMar>
            <w:left w:w="0" w:type="dxa"/>
            <w:right w:w="0" w:type="dxa"/>
          </w:tblCellMar>
          <w:tblLook w:val="0000"/>
          <w:tblPrExChange w:id="112" w:author=" " w:date="2011-05-16T11:35:00Z">
            <w:tblPrEx>
              <w:tblW w:w="0" w:type="auto"/>
              <w:tblInd w:w="980" w:type="dxa"/>
              <w:tblLayout w:type="fixed"/>
              <w:tblCellMar>
                <w:left w:w="0" w:type="dxa"/>
                <w:right w:w="0" w:type="dxa"/>
              </w:tblCellMar>
              <w:tblLook w:val="0000"/>
            </w:tblPrEx>
          </w:tblPrExChange>
        </w:tblPrEx>
        <w:trPr>
          <w:trHeight w:hRule="exact" w:val="176"/>
          <w:trPrChange w:id="113" w:author=" " w:date="2011-05-16T11:35:00Z">
            <w:trPr>
              <w:gridAfter w:val="0"/>
              <w:trHeight w:hRule="exact" w:val="216"/>
            </w:trPr>
          </w:trPrChange>
        </w:trPr>
        <w:tc>
          <w:tcPr>
            <w:tcW w:w="4720" w:type="dxa"/>
            <w:gridSpan w:val="3"/>
            <w:tcBorders>
              <w:top w:val="nil"/>
              <w:left w:val="nil"/>
              <w:bottom w:val="nil"/>
              <w:right w:val="nil"/>
            </w:tcBorders>
            <w:tcPrChange w:id="114" w:author=" " w:date="2011-05-16T11:35:00Z">
              <w:tcPr>
                <w:tcW w:w="4720" w:type="dxa"/>
                <w:gridSpan w:val="6"/>
                <w:tcBorders>
                  <w:top w:val="nil"/>
                  <w:left w:val="nil"/>
                  <w:bottom w:val="nil"/>
                  <w:right w:val="nil"/>
                </w:tcBorders>
              </w:tcPr>
            </w:tcPrChange>
          </w:tcPr>
          <w:p w:rsidR="001050CA" w:rsidRPr="007A7452" w:rsidRDefault="001050CA" w:rsidP="001050CA">
            <w:pPr>
              <w:widowControl w:val="0"/>
              <w:tabs>
                <w:tab w:val="left" w:pos="4260"/>
              </w:tabs>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w:t>
            </w:r>
            <w:r w:rsidRPr="007A7452">
              <w:rPr>
                <w:rFonts w:ascii="Times New Roman" w:hAnsi="Times New Roman"/>
                <w:color w:val="191919"/>
                <w:sz w:val="18"/>
                <w:szCs w:val="18"/>
              </w:rPr>
              <w:tab/>
              <w:t>1</w:t>
            </w:r>
          </w:p>
        </w:tc>
        <w:tc>
          <w:tcPr>
            <w:tcW w:w="4360" w:type="dxa"/>
            <w:gridSpan w:val="2"/>
            <w:tcBorders>
              <w:top w:val="nil"/>
              <w:left w:val="nil"/>
              <w:bottom w:val="nil"/>
              <w:right w:val="nil"/>
            </w:tcBorders>
            <w:tcPrChange w:id="115" w:author=" " w:date="2011-05-16T11:35:00Z">
              <w:tcPr>
                <w:tcW w:w="4180" w:type="dxa"/>
                <w:gridSpan w:val="4"/>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line="195" w:lineRule="exact"/>
              <w:ind w:left="960" w:hanging="30"/>
              <w:rPr>
                <w:rFonts w:ascii="Times New Roman" w:hAnsi="Times New Roman"/>
                <w:sz w:val="24"/>
                <w:szCs w:val="24"/>
              </w:rPr>
            </w:pPr>
            <w:r w:rsidRPr="007A7452">
              <w:rPr>
                <w:rFonts w:ascii="Times New Roman" w:hAnsi="Times New Roman"/>
                <w:color w:val="191919"/>
                <w:sz w:val="18"/>
                <w:szCs w:val="18"/>
              </w:rPr>
              <w:t>Performance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w:t>
            </w:r>
          </w:p>
        </w:tc>
        <w:tc>
          <w:tcPr>
            <w:tcW w:w="720" w:type="dxa"/>
            <w:tcBorders>
              <w:top w:val="nil"/>
              <w:left w:val="nil"/>
              <w:bottom w:val="nil"/>
              <w:right w:val="nil"/>
            </w:tcBorders>
            <w:tcPrChange w:id="116" w:author=" " w:date="2011-05-16T11:35:00Z">
              <w:tcPr>
                <w:tcW w:w="900" w:type="dxa"/>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line="195" w:lineRule="exact"/>
              <w:ind w:firstLine="2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blPrEx>
          <w:tblW w:w="9800" w:type="dxa"/>
          <w:tblInd w:w="980" w:type="dxa"/>
          <w:tblLayout w:type="fixed"/>
          <w:tblCellMar>
            <w:left w:w="0" w:type="dxa"/>
            <w:right w:w="0" w:type="dxa"/>
          </w:tblCellMar>
          <w:tblLook w:val="0000"/>
          <w:tblPrExChange w:id="117" w:author=" " w:date="2011-05-16T11:33:00Z">
            <w:tblPrEx>
              <w:tblW w:w="0" w:type="auto"/>
              <w:tblInd w:w="980" w:type="dxa"/>
              <w:tblLayout w:type="fixed"/>
              <w:tblCellMar>
                <w:left w:w="0" w:type="dxa"/>
                <w:right w:w="0" w:type="dxa"/>
              </w:tblCellMar>
              <w:tblLook w:val="0000"/>
            </w:tblPrEx>
          </w:tblPrExChange>
        </w:tblPrEx>
        <w:trPr>
          <w:trHeight w:hRule="exact" w:val="419"/>
          <w:trPrChange w:id="118" w:author=" " w:date="2011-05-16T11:33:00Z">
            <w:trPr>
              <w:gridAfter w:val="0"/>
              <w:trHeight w:hRule="exact" w:val="216"/>
            </w:trPr>
          </w:trPrChange>
        </w:trPr>
        <w:tc>
          <w:tcPr>
            <w:tcW w:w="4720" w:type="dxa"/>
            <w:gridSpan w:val="3"/>
            <w:tcBorders>
              <w:top w:val="nil"/>
              <w:left w:val="nil"/>
              <w:bottom w:val="nil"/>
              <w:right w:val="nil"/>
            </w:tcBorders>
            <w:tcPrChange w:id="119" w:author=" " w:date="2011-05-16T11:33:00Z">
              <w:tcPr>
                <w:tcW w:w="4720" w:type="dxa"/>
                <w:gridSpan w:val="6"/>
                <w:tcBorders>
                  <w:top w:val="nil"/>
                  <w:left w:val="nil"/>
                  <w:bottom w:val="nil"/>
                  <w:right w:val="nil"/>
                </w:tcBorders>
              </w:tcPr>
            </w:tcPrChange>
          </w:tcPr>
          <w:p w:rsidR="001050CA" w:rsidRDefault="001050CA" w:rsidP="001050CA">
            <w:pPr>
              <w:widowControl w:val="0"/>
              <w:tabs>
                <w:tab w:val="left" w:pos="4260"/>
              </w:tabs>
              <w:autoSpaceDE w:val="0"/>
              <w:autoSpaceDN w:val="0"/>
              <w:adjustRightInd w:val="0"/>
              <w:spacing w:after="0" w:line="195" w:lineRule="exact"/>
              <w:ind w:left="40"/>
              <w:rPr>
                <w:ins w:id="120" w:author=" " w:date="2011-05-16T11:33:00Z"/>
                <w:rFonts w:ascii="Times New Roman" w:hAnsi="Times New Roman"/>
                <w:color w:val="191919"/>
                <w:sz w:val="18"/>
                <w:szCs w:val="18"/>
              </w:rPr>
            </w:pPr>
          </w:p>
          <w:p w:rsidR="001050CA" w:rsidRPr="007A7452" w:rsidRDefault="001050CA" w:rsidP="001050CA">
            <w:pPr>
              <w:widowControl w:val="0"/>
              <w:tabs>
                <w:tab w:val="left" w:pos="4260"/>
              </w:tabs>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MUSC 3171</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3"/>
                <w:sz w:val="18"/>
                <w:szCs w:val="18"/>
              </w:rPr>
              <w:t>V</w:t>
            </w:r>
            <w:r w:rsidRPr="007A7452">
              <w:rPr>
                <w:rFonts w:ascii="Times New Roman" w:hAnsi="Times New Roman"/>
                <w:color w:val="191919"/>
                <w:sz w:val="18"/>
                <w:szCs w:val="18"/>
              </w:rPr>
              <w:t>ocal Methods</w:t>
            </w:r>
            <w:r w:rsidRPr="007A7452">
              <w:rPr>
                <w:rFonts w:ascii="Times New Roman" w:hAnsi="Times New Roman"/>
                <w:color w:val="191919"/>
                <w:sz w:val="18"/>
                <w:szCs w:val="18"/>
              </w:rPr>
              <w:tab/>
              <w:t>1</w:t>
            </w:r>
          </w:p>
        </w:tc>
        <w:tc>
          <w:tcPr>
            <w:tcW w:w="4360" w:type="dxa"/>
            <w:gridSpan w:val="2"/>
            <w:tcBorders>
              <w:top w:val="nil"/>
              <w:left w:val="nil"/>
              <w:bottom w:val="nil"/>
              <w:right w:val="nil"/>
            </w:tcBorders>
            <w:tcPrChange w:id="121" w:author=" " w:date="2011-05-16T11:33:00Z">
              <w:tcPr>
                <w:tcW w:w="4180" w:type="dxa"/>
                <w:gridSpan w:val="4"/>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line="195" w:lineRule="exact"/>
              <w:ind w:left="360" w:firstLine="600"/>
              <w:rPr>
                <w:rFonts w:ascii="Times New Roman" w:hAnsi="Times New Roman"/>
                <w:sz w:val="24"/>
                <w:szCs w:val="24"/>
              </w:rPr>
            </w:pPr>
            <w:r w:rsidRPr="007A7452">
              <w:rPr>
                <w:rFonts w:ascii="Times New Roman" w:hAnsi="Times New Roman"/>
                <w:color w:val="191919"/>
                <w:sz w:val="18"/>
                <w:szCs w:val="18"/>
              </w:rPr>
              <w:t>*Applied Lessons</w:t>
            </w:r>
          </w:p>
        </w:tc>
        <w:tc>
          <w:tcPr>
            <w:tcW w:w="720" w:type="dxa"/>
            <w:tcBorders>
              <w:top w:val="nil"/>
              <w:left w:val="nil"/>
              <w:bottom w:val="nil"/>
              <w:right w:val="nil"/>
            </w:tcBorders>
            <w:tcPrChange w:id="122" w:author=" " w:date="2011-05-16T11:33:00Z">
              <w:tcPr>
                <w:tcW w:w="900" w:type="dxa"/>
                <w:tcBorders>
                  <w:top w:val="nil"/>
                  <w:left w:val="nil"/>
                  <w:bottom w:val="nil"/>
                  <w:right w:val="nil"/>
                </w:tcBorders>
              </w:tcPr>
            </w:tcPrChange>
          </w:tcPr>
          <w:p w:rsidR="001050CA" w:rsidRPr="007A7452" w:rsidRDefault="001050CA" w:rsidP="00D0220B">
            <w:pPr>
              <w:widowControl w:val="0"/>
              <w:autoSpaceDE w:val="0"/>
              <w:autoSpaceDN w:val="0"/>
              <w:adjustRightInd w:val="0"/>
              <w:spacing w:after="0" w:line="195" w:lineRule="exact"/>
              <w:ind w:firstLine="2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14"/>
        </w:trPr>
        <w:tc>
          <w:tcPr>
            <w:tcW w:w="4720" w:type="dxa"/>
            <w:gridSpan w:val="3"/>
            <w:tcBorders>
              <w:top w:val="nil"/>
              <w:left w:val="nil"/>
              <w:bottom w:val="nil"/>
              <w:right w:val="nil"/>
            </w:tcBorders>
          </w:tcPr>
          <w:p w:rsidR="001050CA" w:rsidRPr="007A7452" w:rsidRDefault="001050CA" w:rsidP="001050CA">
            <w:pPr>
              <w:widowControl w:val="0"/>
              <w:tabs>
                <w:tab w:val="left" w:pos="4260"/>
              </w:tabs>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MUSC Methods Course</w:t>
            </w:r>
            <w:r w:rsidRPr="007A7452">
              <w:rPr>
                <w:rFonts w:ascii="Times New Roman" w:hAnsi="Times New Roman"/>
                <w:color w:val="191919"/>
                <w:sz w:val="18"/>
                <w:szCs w:val="18"/>
              </w:rPr>
              <w:tab/>
              <w:t>1</w:t>
            </w:r>
          </w:p>
        </w:tc>
        <w:tc>
          <w:tcPr>
            <w:tcW w:w="436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PEDH 1001-10 Recreational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w:t>
            </w:r>
          </w:p>
        </w:tc>
        <w:tc>
          <w:tcPr>
            <w:tcW w:w="720"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firstLine="2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D0220B">
        <w:trPr>
          <w:trHeight w:hRule="exact" w:val="296"/>
        </w:trPr>
        <w:tc>
          <w:tcPr>
            <w:tcW w:w="4720" w:type="dxa"/>
            <w:gridSpan w:val="3"/>
            <w:tcBorders>
              <w:top w:val="nil"/>
              <w:left w:val="nil"/>
              <w:bottom w:val="nil"/>
              <w:right w:val="nil"/>
            </w:tcBorders>
          </w:tcPr>
          <w:p w:rsidR="001050CA" w:rsidRPr="007A7452" w:rsidRDefault="001050CA" w:rsidP="001050CA">
            <w:pPr>
              <w:widowControl w:val="0"/>
              <w:tabs>
                <w:tab w:val="left" w:pos="4160"/>
              </w:tabs>
              <w:autoSpaceDE w:val="0"/>
              <w:autoSpaceDN w:val="0"/>
              <w:adjustRightInd w:val="0"/>
              <w:spacing w:after="0" w:line="194" w:lineRule="exact"/>
              <w:ind w:left="40"/>
              <w:rPr>
                <w:rFonts w:ascii="Times New Roman" w:hAnsi="Times New Roman"/>
                <w:sz w:val="24"/>
                <w:szCs w:val="24"/>
              </w:rPr>
            </w:pPr>
            <w:r w:rsidRPr="007A7452">
              <w:rPr>
                <w:rFonts w:ascii="Times New Roman" w:hAnsi="Times New Roman"/>
                <w:b/>
                <w:bCs/>
                <w:color w:val="191919"/>
                <w:sz w:val="18"/>
                <w:szCs w:val="18"/>
              </w:rPr>
              <w:t>Subtotal</w:t>
            </w:r>
            <w:r w:rsidRPr="007A7452">
              <w:rPr>
                <w:rFonts w:ascii="Times New Roman" w:hAnsi="Times New Roman"/>
                <w:b/>
                <w:bCs/>
                <w:color w:val="191919"/>
                <w:sz w:val="18"/>
                <w:szCs w:val="18"/>
              </w:rPr>
              <w:tab/>
              <w:t>19</w:t>
            </w:r>
          </w:p>
        </w:tc>
        <w:tc>
          <w:tcPr>
            <w:tcW w:w="436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360"/>
              <w:rPr>
                <w:rFonts w:ascii="Times New Roman" w:hAnsi="Times New Roman"/>
                <w:sz w:val="24"/>
                <w:szCs w:val="24"/>
              </w:rPr>
            </w:pPr>
            <w:r w:rsidRPr="007A7452">
              <w:rPr>
                <w:rFonts w:ascii="Times New Roman" w:hAnsi="Times New Roman"/>
                <w:b/>
                <w:bCs/>
                <w:color w:val="191919"/>
                <w:sz w:val="18"/>
                <w:szCs w:val="18"/>
              </w:rPr>
              <w:t>Subtotal</w:t>
            </w:r>
          </w:p>
        </w:tc>
        <w:tc>
          <w:tcPr>
            <w:tcW w:w="720" w:type="dxa"/>
            <w:tcBorders>
              <w:top w:val="nil"/>
              <w:left w:val="nil"/>
              <w:bottom w:val="nil"/>
              <w:right w:val="nil"/>
            </w:tcBorders>
          </w:tcPr>
          <w:p w:rsidR="001050CA" w:rsidRPr="007A7452" w:rsidRDefault="001050CA" w:rsidP="00D0220B">
            <w:pPr>
              <w:widowControl w:val="0"/>
              <w:autoSpaceDE w:val="0"/>
              <w:autoSpaceDN w:val="0"/>
              <w:adjustRightInd w:val="0"/>
              <w:spacing w:after="0" w:line="194" w:lineRule="exact"/>
              <w:ind w:firstLine="20"/>
              <w:jc w:val="right"/>
              <w:rPr>
                <w:rFonts w:ascii="Times New Roman" w:hAnsi="Times New Roman"/>
                <w:sz w:val="24"/>
                <w:szCs w:val="24"/>
              </w:rPr>
            </w:pPr>
            <w:ins w:id="123" w:author=" " w:date="2011-05-16T11:37:00Z">
              <w:r>
                <w:rPr>
                  <w:rFonts w:ascii="Times New Roman" w:hAnsi="Times New Roman"/>
                  <w:b/>
                  <w:bCs/>
                  <w:color w:val="191919"/>
                  <w:sz w:val="18"/>
                  <w:szCs w:val="18"/>
                </w:rPr>
                <w:t xml:space="preserve">19 </w:t>
              </w:r>
            </w:ins>
            <w:del w:id="124" w:author=" " w:date="2011-05-16T11:37:00Z">
              <w:r w:rsidRPr="007A7452" w:rsidDel="00E00D36">
                <w:rPr>
                  <w:rFonts w:ascii="Times New Roman" w:hAnsi="Times New Roman"/>
                  <w:b/>
                  <w:bCs/>
                  <w:color w:val="191919"/>
                  <w:sz w:val="18"/>
                  <w:szCs w:val="18"/>
                </w:rPr>
                <w:delText>18</w:delText>
              </w:r>
            </w:del>
          </w:p>
        </w:tc>
      </w:tr>
    </w:tbl>
    <w:p w:rsidR="001050CA" w:rsidRDefault="001050CA" w:rsidP="001050CA">
      <w:pPr>
        <w:widowControl w:val="0"/>
        <w:autoSpaceDE w:val="0"/>
        <w:autoSpaceDN w:val="0"/>
        <w:adjustRightInd w:val="0"/>
        <w:spacing w:before="2" w:after="0" w:line="50" w:lineRule="exact"/>
        <w:rPr>
          <w:rFonts w:ascii="Times New Roman" w:hAnsi="Times New Roman"/>
          <w:sz w:val="5"/>
          <w:szCs w:val="5"/>
        </w:rPr>
      </w:pPr>
    </w:p>
    <w:tbl>
      <w:tblPr>
        <w:tblW w:w="10680" w:type="dxa"/>
        <w:tblInd w:w="980" w:type="dxa"/>
        <w:tblLayout w:type="fixed"/>
        <w:tblCellMar>
          <w:left w:w="0" w:type="dxa"/>
          <w:right w:w="0" w:type="dxa"/>
        </w:tblCellMar>
        <w:tblLook w:val="0000"/>
      </w:tblPr>
      <w:tblGrid>
        <w:gridCol w:w="1306"/>
        <w:gridCol w:w="104"/>
        <w:gridCol w:w="2167"/>
        <w:gridCol w:w="933"/>
        <w:gridCol w:w="880"/>
        <w:gridCol w:w="1710"/>
        <w:gridCol w:w="1227"/>
        <w:gridCol w:w="880"/>
        <w:gridCol w:w="593"/>
        <w:gridCol w:w="880"/>
      </w:tblGrid>
      <w:tr w:rsidR="001050CA" w:rsidRPr="007A7452" w:rsidTr="00D0220B">
        <w:trPr>
          <w:trHeight w:hRule="exact" w:val="300"/>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before="70" w:after="0"/>
              <w:ind w:left="40" w:firstLine="6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9270" w:type="dxa"/>
            <w:gridSpan w:val="8"/>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D0220B">
        <w:trPr>
          <w:trHeight w:hRule="exact" w:val="217"/>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7" w:lineRule="exact"/>
              <w:ind w:left="40" w:firstLine="60"/>
              <w:rPr>
                <w:rFonts w:ascii="Times New Roman" w:hAnsi="Times New Roman"/>
                <w:sz w:val="24"/>
                <w:szCs w:val="24"/>
              </w:rPr>
            </w:pPr>
            <w:r w:rsidRPr="007A7452">
              <w:rPr>
                <w:rFonts w:ascii="Times New Roman" w:hAnsi="Times New Roman"/>
                <w:color w:val="191919"/>
                <w:sz w:val="18"/>
                <w:szCs w:val="18"/>
              </w:rPr>
              <w:t>First Semester</w:t>
            </w:r>
          </w:p>
        </w:tc>
        <w:tc>
          <w:tcPr>
            <w:tcW w:w="2167"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13"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710" w:type="dxa"/>
            <w:tcBorders>
              <w:top w:val="nil"/>
              <w:left w:val="nil"/>
              <w:bottom w:val="nil"/>
              <w:right w:val="nil"/>
            </w:tcBorders>
          </w:tcPr>
          <w:p w:rsidR="001050CA" w:rsidRPr="007A7452" w:rsidRDefault="001050CA" w:rsidP="00931F09">
            <w:pPr>
              <w:widowControl w:val="0"/>
              <w:autoSpaceDE w:val="0"/>
              <w:autoSpaceDN w:val="0"/>
              <w:adjustRightInd w:val="0"/>
              <w:spacing w:after="0" w:line="197" w:lineRule="exact"/>
              <w:ind w:left="360" w:hanging="30"/>
              <w:rPr>
                <w:rFonts w:ascii="Times New Roman" w:hAnsi="Times New Roman"/>
                <w:sz w:val="24"/>
                <w:szCs w:val="24"/>
              </w:rPr>
            </w:pPr>
            <w:r w:rsidRPr="007A7452">
              <w:rPr>
                <w:rFonts w:ascii="Times New Roman" w:hAnsi="Times New Roman"/>
                <w:color w:val="191919"/>
                <w:sz w:val="18"/>
                <w:szCs w:val="18"/>
              </w:rPr>
              <w:t>Second Semester</w:t>
            </w:r>
          </w:p>
        </w:tc>
        <w:tc>
          <w:tcPr>
            <w:tcW w:w="2107"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473"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D0220B">
        <w:trPr>
          <w:trHeight w:hRule="exact" w:val="216"/>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b/>
                <w:bCs/>
                <w:color w:val="191919"/>
                <w:sz w:val="18"/>
                <w:szCs w:val="18"/>
              </w:rPr>
              <w:t>Courses</w:t>
            </w:r>
          </w:p>
        </w:tc>
        <w:tc>
          <w:tcPr>
            <w:tcW w:w="216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813"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303" w:firstLine="0"/>
              <w:rPr>
                <w:rFonts w:ascii="Times New Roman" w:hAnsi="Times New Roman"/>
                <w:sz w:val="24"/>
                <w:szCs w:val="24"/>
              </w:rPr>
            </w:pPr>
            <w:r w:rsidRPr="007A7452">
              <w:rPr>
                <w:rFonts w:ascii="Times New Roman" w:hAnsi="Times New Roman"/>
                <w:b/>
                <w:bCs/>
                <w:color w:val="191919"/>
                <w:sz w:val="18"/>
                <w:szCs w:val="18"/>
              </w:rPr>
              <w:t>Hours</w:t>
            </w:r>
          </w:p>
        </w:tc>
        <w:tc>
          <w:tcPr>
            <w:tcW w:w="1710"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360" w:hanging="30"/>
              <w:rPr>
                <w:rFonts w:ascii="Times New Roman" w:hAnsi="Times New Roman"/>
                <w:sz w:val="24"/>
                <w:szCs w:val="24"/>
              </w:rPr>
            </w:pPr>
            <w:r w:rsidRPr="007A7452">
              <w:rPr>
                <w:rFonts w:ascii="Times New Roman" w:hAnsi="Times New Roman"/>
                <w:b/>
                <w:bCs/>
                <w:color w:val="191919"/>
                <w:sz w:val="18"/>
                <w:szCs w:val="18"/>
              </w:rPr>
              <w:t>Courses</w:t>
            </w:r>
          </w:p>
        </w:tc>
        <w:tc>
          <w:tcPr>
            <w:tcW w:w="2107"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10" w:firstLine="137"/>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473"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b/>
                <w:bCs/>
                <w:color w:val="191919"/>
                <w:sz w:val="18"/>
                <w:szCs w:val="18"/>
              </w:rPr>
              <w:t>Hours</w:t>
            </w:r>
          </w:p>
        </w:tc>
      </w:tr>
      <w:tr w:rsidR="001050CA" w:rsidRPr="007A7452" w:rsidTr="00D0220B">
        <w:trPr>
          <w:gridAfter w:val="1"/>
          <w:wAfter w:w="880" w:type="dxa"/>
          <w:trHeight w:hRule="exact" w:val="216"/>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ECON 2105</w:t>
            </w:r>
          </w:p>
        </w:tc>
        <w:tc>
          <w:tcPr>
            <w:tcW w:w="2167"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70" w:firstLine="74"/>
              <w:rPr>
                <w:rFonts w:ascii="Times New Roman" w:hAnsi="Times New Roman"/>
                <w:sz w:val="24"/>
                <w:szCs w:val="24"/>
              </w:rPr>
            </w:pPr>
            <w:r w:rsidRPr="007A7452">
              <w:rPr>
                <w:rFonts w:ascii="Times New Roman" w:hAnsi="Times New Roman"/>
                <w:color w:val="191919"/>
                <w:sz w:val="18"/>
                <w:szCs w:val="18"/>
              </w:rPr>
              <w:t>Principles of Economics</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3</w:t>
            </w:r>
          </w:p>
        </w:tc>
        <w:tc>
          <w:tcPr>
            <w:tcW w:w="2590" w:type="dxa"/>
            <w:gridSpan w:val="2"/>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1440" w:hanging="30"/>
              <w:rPr>
                <w:rFonts w:ascii="Times New Roman" w:hAnsi="Times New Roman"/>
                <w:sz w:val="24"/>
                <w:szCs w:val="24"/>
              </w:rPr>
            </w:pPr>
            <w:r w:rsidRPr="007A7452">
              <w:rPr>
                <w:rFonts w:ascii="Times New Roman" w:hAnsi="Times New Roman"/>
                <w:color w:val="191919"/>
                <w:sz w:val="18"/>
                <w:szCs w:val="18"/>
              </w:rPr>
              <w:t>EDUC 4461</w:t>
            </w:r>
          </w:p>
        </w:tc>
        <w:tc>
          <w:tcPr>
            <w:tcW w:w="1227" w:type="dxa"/>
            <w:tcBorders>
              <w:top w:val="nil"/>
              <w:left w:val="nil"/>
              <w:bottom w:val="nil"/>
              <w:right w:val="nil"/>
            </w:tcBorders>
          </w:tcPr>
          <w:p w:rsidR="001050CA" w:rsidRPr="007A7452" w:rsidRDefault="001050CA" w:rsidP="00D0220B">
            <w:pPr>
              <w:widowControl w:val="0"/>
              <w:autoSpaceDE w:val="0"/>
              <w:autoSpaceDN w:val="0"/>
              <w:adjustRightInd w:val="0"/>
              <w:spacing w:after="0" w:line="195" w:lineRule="exact"/>
              <w:ind w:left="200" w:firstLine="0"/>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473"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right="40" w:firstLine="66"/>
              <w:jc w:val="right"/>
              <w:rPr>
                <w:rFonts w:ascii="Times New Roman" w:hAnsi="Times New Roman"/>
                <w:sz w:val="24"/>
                <w:szCs w:val="24"/>
              </w:rPr>
            </w:pPr>
            <w:r w:rsidRPr="007A7452">
              <w:rPr>
                <w:rFonts w:ascii="Times New Roman" w:hAnsi="Times New Roman"/>
                <w:color w:val="191919"/>
                <w:sz w:val="18"/>
                <w:szCs w:val="18"/>
              </w:rPr>
              <w:t>12</w:t>
            </w:r>
          </w:p>
        </w:tc>
      </w:tr>
      <w:tr w:rsidR="001050CA" w:rsidRPr="007A7452" w:rsidTr="00D0220B">
        <w:trPr>
          <w:gridAfter w:val="1"/>
          <w:wAfter w:w="880" w:type="dxa"/>
          <w:trHeight w:hRule="exact" w:val="216"/>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pacing w:val="-13"/>
                <w:sz w:val="18"/>
                <w:szCs w:val="18"/>
              </w:rPr>
              <w:t>MUS</w:t>
            </w:r>
            <w:r w:rsidRPr="007A7452">
              <w:rPr>
                <w:rFonts w:ascii="Times New Roman" w:hAnsi="Times New Roman"/>
                <w:color w:val="191919"/>
                <w:sz w:val="18"/>
                <w:szCs w:val="18"/>
              </w:rPr>
              <w:t>C</w:t>
            </w:r>
            <w:r w:rsidRPr="007A7452">
              <w:rPr>
                <w:rFonts w:ascii="Times New Roman" w:hAnsi="Times New Roman"/>
                <w:color w:val="191919"/>
                <w:spacing w:val="-25"/>
                <w:sz w:val="18"/>
                <w:szCs w:val="18"/>
              </w:rPr>
              <w:t xml:space="preserve"> </w:t>
            </w:r>
            <w:r w:rsidRPr="007A7452">
              <w:rPr>
                <w:rFonts w:ascii="Times New Roman" w:hAnsi="Times New Roman"/>
                <w:color w:val="191919"/>
                <w:spacing w:val="-13"/>
                <w:sz w:val="18"/>
                <w:szCs w:val="18"/>
              </w:rPr>
              <w:t>422</w:t>
            </w:r>
            <w:r w:rsidRPr="007A7452">
              <w:rPr>
                <w:rFonts w:ascii="Times New Roman" w:hAnsi="Times New Roman"/>
                <w:color w:val="191919"/>
                <w:sz w:val="18"/>
                <w:szCs w:val="18"/>
              </w:rPr>
              <w:t>0</w:t>
            </w:r>
            <w:r w:rsidRPr="007A7452">
              <w:rPr>
                <w:rFonts w:ascii="Times New Roman" w:hAnsi="Times New Roman"/>
                <w:color w:val="191919"/>
                <w:spacing w:val="-25"/>
                <w:sz w:val="18"/>
                <w:szCs w:val="18"/>
              </w:rPr>
              <w:t xml:space="preserve"> </w:t>
            </w:r>
            <w:r w:rsidRPr="007A7452">
              <w:rPr>
                <w:rFonts w:ascii="Times New Roman" w:hAnsi="Times New Roman"/>
                <w:color w:val="191919"/>
                <w:spacing w:val="-13"/>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25"/>
                <w:sz w:val="18"/>
                <w:szCs w:val="18"/>
              </w:rPr>
              <w:t xml:space="preserve"> </w:t>
            </w:r>
            <w:r w:rsidRPr="007A7452">
              <w:rPr>
                <w:rFonts w:ascii="Times New Roman" w:hAnsi="Times New Roman"/>
                <w:color w:val="191919"/>
                <w:spacing w:val="-13"/>
                <w:sz w:val="18"/>
                <w:szCs w:val="18"/>
              </w:rPr>
              <w:t>4230</w:t>
            </w:r>
          </w:p>
        </w:tc>
        <w:tc>
          <w:tcPr>
            <w:tcW w:w="2167"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70" w:firstLine="74"/>
              <w:rPr>
                <w:rFonts w:ascii="Times New Roman" w:hAnsi="Times New Roman"/>
                <w:sz w:val="24"/>
                <w:szCs w:val="24"/>
              </w:rPr>
            </w:pPr>
            <w:r w:rsidRPr="007A7452">
              <w:rPr>
                <w:rFonts w:ascii="Times New Roman" w:hAnsi="Times New Roman"/>
                <w:color w:val="191919"/>
                <w:sz w:val="18"/>
                <w:szCs w:val="18"/>
              </w:rPr>
              <w:t>Conducting</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3</w:t>
            </w:r>
          </w:p>
        </w:tc>
        <w:tc>
          <w:tcPr>
            <w:tcW w:w="5290" w:type="dxa"/>
            <w:gridSpan w:val="5"/>
            <w:vMerge w:val="restart"/>
            <w:tcBorders>
              <w:top w:val="nil"/>
              <w:left w:val="nil"/>
              <w:bottom w:val="nil"/>
              <w:right w:val="nil"/>
            </w:tcBorders>
          </w:tcPr>
          <w:p w:rsidR="001050CA" w:rsidRPr="007A7452" w:rsidRDefault="001050CA" w:rsidP="001050CA">
            <w:pPr>
              <w:widowControl w:val="0"/>
              <w:autoSpaceDE w:val="0"/>
              <w:autoSpaceDN w:val="0"/>
              <w:adjustRightInd w:val="0"/>
              <w:spacing w:before="3" w:after="0" w:line="110" w:lineRule="exact"/>
              <w:rPr>
                <w:rFonts w:ascii="Times New Roman" w:hAnsi="Times New Roman"/>
                <w:sz w:val="11"/>
                <w:szCs w:val="11"/>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931F09">
            <w:pPr>
              <w:widowControl w:val="0"/>
              <w:autoSpaceDE w:val="0"/>
              <w:autoSpaceDN w:val="0"/>
              <w:adjustRightInd w:val="0"/>
              <w:spacing w:after="0" w:line="200" w:lineRule="exact"/>
              <w:ind w:firstLine="270"/>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931F09">
            <w:pPr>
              <w:widowControl w:val="0"/>
              <w:autoSpaceDE w:val="0"/>
              <w:autoSpaceDN w:val="0"/>
              <w:adjustRightInd w:val="0"/>
              <w:spacing w:after="0"/>
              <w:ind w:right="34" w:firstLine="60"/>
              <w:jc w:val="right"/>
              <w:rPr>
                <w:rFonts w:ascii="Times New Roman" w:hAnsi="Times New Roman"/>
                <w:sz w:val="24"/>
                <w:szCs w:val="24"/>
              </w:rPr>
            </w:pPr>
            <w:r w:rsidRPr="007A7452">
              <w:rPr>
                <w:rFonts w:ascii="Times New Roman" w:hAnsi="Times New Roman"/>
                <w:b/>
                <w:bCs/>
                <w:color w:val="191919"/>
                <w:sz w:val="18"/>
                <w:szCs w:val="18"/>
              </w:rPr>
              <w:t>Subtotal 12</w:t>
            </w:r>
          </w:p>
        </w:tc>
      </w:tr>
      <w:tr w:rsidR="001050CA" w:rsidRPr="007A7452" w:rsidTr="00D0220B">
        <w:trPr>
          <w:gridAfter w:val="1"/>
          <w:wAfter w:w="880" w:type="dxa"/>
          <w:trHeight w:hRule="exact" w:val="216"/>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EDUC 4437</w:t>
            </w:r>
          </w:p>
        </w:tc>
        <w:tc>
          <w:tcPr>
            <w:tcW w:w="2167"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70" w:firstLine="74"/>
              <w:rPr>
                <w:rFonts w:ascii="Times New Roman" w:hAnsi="Times New Roman"/>
                <w:sz w:val="24"/>
                <w:szCs w:val="24"/>
              </w:rPr>
            </w:pPr>
            <w:r w:rsidRPr="007A7452">
              <w:rPr>
                <w:rFonts w:ascii="Times New Roman" w:hAnsi="Times New Roman"/>
                <w:color w:val="191919"/>
                <w:sz w:val="18"/>
                <w:szCs w:val="18"/>
              </w:rPr>
              <w:t>Secondary Music Meth</w:t>
            </w:r>
            <w:ins w:id="125" w:author=" " w:date="2011-05-16T11:28:00Z">
              <w:r>
                <w:rPr>
                  <w:rFonts w:ascii="Times New Roman" w:hAnsi="Times New Roman"/>
                  <w:color w:val="191919"/>
                  <w:sz w:val="18"/>
                  <w:szCs w:val="18"/>
                </w:rPr>
                <w:t>dod</w:t>
              </w:r>
            </w:ins>
            <w:r w:rsidRPr="007A7452">
              <w:rPr>
                <w:rFonts w:ascii="Times New Roman" w:hAnsi="Times New Roman"/>
                <w:color w:val="191919"/>
                <w:sz w:val="18"/>
                <w:szCs w:val="18"/>
              </w:rPr>
              <w:t>s</w:t>
            </w:r>
            <w:del w:id="126" w:author=" " w:date="2011-05-16T11:28:00Z">
              <w:r w:rsidRPr="007A7452" w:rsidDel="005268B3">
                <w:rPr>
                  <w:rFonts w:ascii="Times New Roman" w:hAnsi="Times New Roman"/>
                  <w:color w:val="191919"/>
                  <w:sz w:val="18"/>
                  <w:szCs w:val="18"/>
                </w:rPr>
                <w:delText>.</w:delText>
              </w:r>
            </w:del>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3</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93"/>
              <w:rPr>
                <w:rFonts w:ascii="Times New Roman" w:hAnsi="Times New Roman"/>
                <w:sz w:val="24"/>
                <w:szCs w:val="24"/>
              </w:rPr>
            </w:pPr>
          </w:p>
        </w:tc>
      </w:tr>
      <w:tr w:rsidR="001050CA" w:rsidRPr="007A7452" w:rsidTr="00D0220B">
        <w:trPr>
          <w:gridAfter w:val="1"/>
          <w:wAfter w:w="880" w:type="dxa"/>
          <w:trHeight w:hRule="exact" w:val="216"/>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w:t>
            </w:r>
          </w:p>
        </w:tc>
        <w:tc>
          <w:tcPr>
            <w:tcW w:w="2167"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70" w:firstLine="74"/>
              <w:rPr>
                <w:rFonts w:ascii="Times New Roman" w:hAnsi="Times New Roman"/>
                <w:sz w:val="24"/>
                <w:szCs w:val="24"/>
              </w:rPr>
            </w:pPr>
            <w:r w:rsidRPr="007A7452">
              <w:rPr>
                <w:rFonts w:ascii="Times New Roman" w:hAnsi="Times New Roman"/>
                <w:color w:val="191919"/>
                <w:sz w:val="18"/>
                <w:szCs w:val="18"/>
              </w:rPr>
              <w:t>Methods Course</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1</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93"/>
              <w:rPr>
                <w:rFonts w:ascii="Times New Roman" w:hAnsi="Times New Roman"/>
                <w:sz w:val="24"/>
                <w:szCs w:val="24"/>
              </w:rPr>
            </w:pPr>
          </w:p>
        </w:tc>
      </w:tr>
      <w:tr w:rsidR="001050CA" w:rsidRPr="007A7452" w:rsidTr="00D0220B">
        <w:trPr>
          <w:gridAfter w:val="1"/>
          <w:wAfter w:w="880" w:type="dxa"/>
          <w:trHeight w:hRule="exact" w:val="216"/>
        </w:trPr>
        <w:tc>
          <w:tcPr>
            <w:tcW w:w="1410"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w:t>
            </w:r>
          </w:p>
        </w:tc>
        <w:tc>
          <w:tcPr>
            <w:tcW w:w="2167"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70" w:firstLine="74"/>
              <w:rPr>
                <w:rFonts w:ascii="Times New Roman" w:hAnsi="Times New Roman"/>
                <w:sz w:val="24"/>
                <w:szCs w:val="24"/>
              </w:rPr>
            </w:pPr>
            <w:r w:rsidRPr="007A7452">
              <w:rPr>
                <w:rFonts w:ascii="Times New Roman" w:hAnsi="Times New Roman"/>
                <w:color w:val="191919"/>
                <w:sz w:val="18"/>
                <w:szCs w:val="18"/>
              </w:rPr>
              <w:t>Methods Course</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1</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93"/>
              <w:rPr>
                <w:rFonts w:ascii="Times New Roman" w:hAnsi="Times New Roman"/>
                <w:sz w:val="24"/>
                <w:szCs w:val="24"/>
              </w:rPr>
            </w:pPr>
          </w:p>
        </w:tc>
      </w:tr>
      <w:tr w:rsidR="001050CA" w:rsidRPr="007A7452" w:rsidTr="00D0220B">
        <w:trPr>
          <w:gridAfter w:val="1"/>
          <w:wAfter w:w="880" w:type="dxa"/>
          <w:trHeight w:hRule="exact" w:val="216"/>
        </w:trPr>
        <w:tc>
          <w:tcPr>
            <w:tcW w:w="1306" w:type="dxa"/>
            <w:tcBorders>
              <w:top w:val="nil"/>
              <w:left w:val="nil"/>
              <w:bottom w:val="nil"/>
              <w:right w:val="nil"/>
            </w:tcBorders>
          </w:tcPr>
          <w:p w:rsidR="001050CA" w:rsidRPr="007A7452" w:rsidRDefault="001050CA" w:rsidP="00931F09">
            <w:pPr>
              <w:widowControl w:val="0"/>
              <w:autoSpaceDE w:val="0"/>
              <w:autoSpaceDN w:val="0"/>
              <w:adjustRightInd w:val="0"/>
              <w:spacing w:after="0" w:line="177" w:lineRule="exact"/>
              <w:ind w:left="40" w:right="-26" w:firstLine="60"/>
              <w:rPr>
                <w:rFonts w:ascii="Times New Roman" w:hAnsi="Times New Roman"/>
                <w:sz w:val="24"/>
                <w:szCs w:val="24"/>
              </w:rPr>
            </w:pPr>
            <w:r w:rsidRPr="007A7452">
              <w:rPr>
                <w:rFonts w:ascii="Times New Roman" w:hAnsi="Times New Roman"/>
                <w:color w:val="191919"/>
                <w:sz w:val="18"/>
                <w:szCs w:val="18"/>
              </w:rPr>
              <w:t>**Applied Major</w:t>
            </w:r>
          </w:p>
        </w:tc>
        <w:tc>
          <w:tcPr>
            <w:tcW w:w="2271"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77" w:lineRule="exact"/>
              <w:ind w:left="21" w:firstLine="74"/>
              <w:rPr>
                <w:rFonts w:ascii="Times New Roman" w:hAnsi="Times New Roman"/>
                <w:sz w:val="24"/>
                <w:szCs w:val="24"/>
              </w:rPr>
            </w:pPr>
            <w:r w:rsidRPr="007A7452">
              <w:rPr>
                <w:rFonts w:ascii="Times New Roman" w:hAnsi="Times New Roman"/>
                <w:color w:val="191919"/>
                <w:spacing w:val="-23"/>
                <w:sz w:val="18"/>
                <w:szCs w:val="18"/>
              </w:rPr>
              <w:t>V</w:t>
            </w:r>
            <w:r w:rsidRPr="007A7452">
              <w:rPr>
                <w:rFonts w:ascii="Times New Roman" w:hAnsi="Times New Roman"/>
                <w:color w:val="191919"/>
                <w:sz w:val="18"/>
                <w:szCs w:val="18"/>
              </w:rPr>
              <w:t>oice or Instrument</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77" w:lineRule="exact"/>
              <w:ind w:left="573" w:firstLine="60"/>
              <w:rPr>
                <w:rFonts w:ascii="Times New Roman" w:hAnsi="Times New Roman"/>
                <w:sz w:val="24"/>
                <w:szCs w:val="24"/>
              </w:rPr>
            </w:pPr>
            <w:r w:rsidRPr="007A7452">
              <w:rPr>
                <w:rFonts w:ascii="Times New Roman" w:hAnsi="Times New Roman"/>
                <w:color w:val="191919"/>
                <w:sz w:val="18"/>
                <w:szCs w:val="18"/>
              </w:rPr>
              <w:t>1</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693"/>
              <w:rPr>
                <w:rFonts w:ascii="Times New Roman" w:hAnsi="Times New Roman"/>
                <w:sz w:val="24"/>
                <w:szCs w:val="24"/>
              </w:rPr>
            </w:pPr>
          </w:p>
        </w:tc>
      </w:tr>
      <w:tr w:rsidR="001050CA" w:rsidRPr="007A7452" w:rsidTr="00D0220B">
        <w:trPr>
          <w:gridAfter w:val="1"/>
          <w:wAfter w:w="880" w:type="dxa"/>
          <w:trHeight w:hRule="exact" w:val="216"/>
        </w:trPr>
        <w:tc>
          <w:tcPr>
            <w:tcW w:w="1306"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EDUC 4400</w:t>
            </w:r>
          </w:p>
        </w:tc>
        <w:tc>
          <w:tcPr>
            <w:tcW w:w="2271"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174" w:hanging="30"/>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2</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93"/>
              <w:rPr>
                <w:rFonts w:ascii="Times New Roman" w:hAnsi="Times New Roman"/>
                <w:sz w:val="24"/>
                <w:szCs w:val="24"/>
              </w:rPr>
            </w:pPr>
          </w:p>
        </w:tc>
      </w:tr>
      <w:tr w:rsidR="001050CA" w:rsidRPr="007A7452" w:rsidTr="00D0220B">
        <w:trPr>
          <w:gridAfter w:val="1"/>
          <w:wAfter w:w="880" w:type="dxa"/>
          <w:trHeight w:hRule="exact" w:val="216"/>
        </w:trPr>
        <w:tc>
          <w:tcPr>
            <w:tcW w:w="1306"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 xml:space="preserve">POLS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2271"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174" w:hanging="30"/>
              <w:rPr>
                <w:rFonts w:ascii="Times New Roman" w:hAnsi="Times New Roman"/>
                <w:sz w:val="24"/>
                <w:szCs w:val="24"/>
              </w:rPr>
            </w:pPr>
            <w:r w:rsidRPr="007A7452">
              <w:rPr>
                <w:rFonts w:ascii="Times New Roman" w:hAnsi="Times New Roman"/>
                <w:color w:val="191919"/>
                <w:sz w:val="18"/>
                <w:szCs w:val="18"/>
              </w:rPr>
              <w:t>US &amp; GA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Gov</w:t>
            </w:r>
            <w:r w:rsidRPr="007A7452">
              <w:rPr>
                <w:rFonts w:ascii="Times New Roman" w:hAnsi="Times New Roman"/>
                <w:color w:val="191919"/>
                <w:spacing w:val="-3"/>
                <w:sz w:val="18"/>
                <w:szCs w:val="18"/>
              </w:rPr>
              <w:t>’</w:t>
            </w:r>
            <w:r w:rsidRPr="007A7452">
              <w:rPr>
                <w:rFonts w:ascii="Times New Roman" w:hAnsi="Times New Roman"/>
                <w:color w:val="191919"/>
                <w:sz w:val="18"/>
                <w:szCs w:val="18"/>
              </w:rPr>
              <w:t>t.</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3</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92"/>
              <w:rPr>
                <w:rFonts w:ascii="Times New Roman" w:hAnsi="Times New Roman"/>
                <w:sz w:val="24"/>
                <w:szCs w:val="24"/>
              </w:rPr>
            </w:pPr>
          </w:p>
        </w:tc>
      </w:tr>
      <w:tr w:rsidR="001050CA" w:rsidRPr="007A7452" w:rsidTr="00D0220B">
        <w:trPr>
          <w:gridAfter w:val="1"/>
          <w:wAfter w:w="880" w:type="dxa"/>
          <w:trHeight w:hRule="exact" w:val="214"/>
        </w:trPr>
        <w:tc>
          <w:tcPr>
            <w:tcW w:w="1306"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40" w:firstLine="60"/>
              <w:rPr>
                <w:rFonts w:ascii="Times New Roman" w:hAnsi="Times New Roman"/>
                <w:sz w:val="24"/>
                <w:szCs w:val="24"/>
              </w:rPr>
            </w:pPr>
            <w:r w:rsidRPr="007A7452">
              <w:rPr>
                <w:rFonts w:ascii="Times New Roman" w:hAnsi="Times New Roman"/>
                <w:color w:val="191919"/>
                <w:sz w:val="18"/>
                <w:szCs w:val="18"/>
              </w:rPr>
              <w:t>MUSC 4000</w:t>
            </w:r>
          </w:p>
        </w:tc>
        <w:tc>
          <w:tcPr>
            <w:tcW w:w="2271" w:type="dxa"/>
            <w:gridSpan w:val="2"/>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174" w:hanging="30"/>
              <w:rPr>
                <w:rFonts w:ascii="Times New Roman" w:hAnsi="Times New Roman"/>
                <w:sz w:val="24"/>
                <w:szCs w:val="24"/>
              </w:rPr>
            </w:pPr>
            <w:r w:rsidRPr="007A7452">
              <w:rPr>
                <w:rFonts w:ascii="Times New Roman" w:hAnsi="Times New Roman"/>
                <w:color w:val="191919"/>
                <w:sz w:val="18"/>
                <w:szCs w:val="18"/>
              </w:rPr>
              <w:t>Senior Recital</w:t>
            </w: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5" w:lineRule="exact"/>
              <w:ind w:left="573" w:firstLine="60"/>
              <w:rPr>
                <w:rFonts w:ascii="Times New Roman" w:hAnsi="Times New Roman"/>
                <w:sz w:val="24"/>
                <w:szCs w:val="24"/>
              </w:rPr>
            </w:pPr>
            <w:r w:rsidRPr="007A7452">
              <w:rPr>
                <w:rFonts w:ascii="Times New Roman" w:hAnsi="Times New Roman"/>
                <w:color w:val="191919"/>
                <w:sz w:val="18"/>
                <w:szCs w:val="18"/>
              </w:rPr>
              <w:t>1</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93"/>
              <w:rPr>
                <w:rFonts w:ascii="Times New Roman" w:hAnsi="Times New Roman"/>
                <w:sz w:val="24"/>
                <w:szCs w:val="24"/>
              </w:rPr>
            </w:pPr>
          </w:p>
        </w:tc>
      </w:tr>
      <w:tr w:rsidR="001050CA" w:rsidRPr="007A7452" w:rsidTr="00D0220B">
        <w:trPr>
          <w:gridAfter w:val="1"/>
          <w:wAfter w:w="880" w:type="dxa"/>
          <w:trHeight w:hRule="exact" w:val="296"/>
        </w:trPr>
        <w:tc>
          <w:tcPr>
            <w:tcW w:w="1306" w:type="dxa"/>
            <w:tcBorders>
              <w:top w:val="nil"/>
              <w:left w:val="nil"/>
              <w:bottom w:val="nil"/>
              <w:right w:val="nil"/>
            </w:tcBorders>
          </w:tcPr>
          <w:p w:rsidR="001050CA" w:rsidRPr="007A7452" w:rsidRDefault="001050CA" w:rsidP="00931F09">
            <w:pPr>
              <w:widowControl w:val="0"/>
              <w:autoSpaceDE w:val="0"/>
              <w:autoSpaceDN w:val="0"/>
              <w:adjustRightInd w:val="0"/>
              <w:spacing w:after="0" w:line="194" w:lineRule="exact"/>
              <w:ind w:left="40" w:firstLine="60"/>
              <w:rPr>
                <w:rFonts w:ascii="Times New Roman" w:hAnsi="Times New Roman"/>
                <w:sz w:val="24"/>
                <w:szCs w:val="24"/>
              </w:rPr>
            </w:pPr>
            <w:r w:rsidRPr="007A7452">
              <w:rPr>
                <w:rFonts w:ascii="Times New Roman" w:hAnsi="Times New Roman"/>
                <w:b/>
                <w:bCs/>
                <w:color w:val="191919"/>
                <w:sz w:val="18"/>
                <w:szCs w:val="18"/>
              </w:rPr>
              <w:t>Subtotal</w:t>
            </w:r>
          </w:p>
        </w:tc>
        <w:tc>
          <w:tcPr>
            <w:tcW w:w="2271"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33" w:type="dxa"/>
            <w:tcBorders>
              <w:top w:val="nil"/>
              <w:left w:val="nil"/>
              <w:bottom w:val="nil"/>
              <w:right w:val="nil"/>
            </w:tcBorders>
          </w:tcPr>
          <w:p w:rsidR="001050CA" w:rsidRPr="007A7452" w:rsidRDefault="001050CA" w:rsidP="00931F09">
            <w:pPr>
              <w:widowControl w:val="0"/>
              <w:autoSpaceDE w:val="0"/>
              <w:autoSpaceDN w:val="0"/>
              <w:adjustRightInd w:val="0"/>
              <w:spacing w:after="0" w:line="194" w:lineRule="exact"/>
              <w:ind w:left="573" w:firstLine="60"/>
              <w:rPr>
                <w:rFonts w:ascii="Times New Roman" w:hAnsi="Times New Roman"/>
                <w:sz w:val="24"/>
                <w:szCs w:val="24"/>
              </w:rPr>
            </w:pPr>
            <w:r w:rsidRPr="007A7452">
              <w:rPr>
                <w:rFonts w:ascii="Times New Roman" w:hAnsi="Times New Roman"/>
                <w:b/>
                <w:bCs/>
                <w:color w:val="191919"/>
                <w:sz w:val="18"/>
                <w:szCs w:val="18"/>
              </w:rPr>
              <w:t>18</w:t>
            </w:r>
          </w:p>
        </w:tc>
        <w:tc>
          <w:tcPr>
            <w:tcW w:w="5290" w:type="dxa"/>
            <w:gridSpan w:val="5"/>
            <w:vMerge/>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603"/>
              <w:rPr>
                <w:rFonts w:ascii="Times New Roman" w:hAnsi="Times New Roman"/>
                <w:sz w:val="24"/>
                <w:szCs w:val="24"/>
              </w:rPr>
            </w:pPr>
          </w:p>
        </w:tc>
      </w:tr>
    </w:tbl>
    <w:p w:rsidR="001050CA" w:rsidRDefault="001050CA" w:rsidP="00D0220B">
      <w:pPr>
        <w:widowControl w:val="0"/>
        <w:autoSpaceDE w:val="0"/>
        <w:autoSpaceDN w:val="0"/>
        <w:adjustRightInd w:val="0"/>
        <w:spacing w:after="0"/>
        <w:ind w:left="1020" w:firstLine="60"/>
        <w:rPr>
          <w:rFonts w:ascii="Times New Roman" w:hAnsi="Times New Roman"/>
          <w:color w:val="000000"/>
          <w:sz w:val="16"/>
          <w:szCs w:val="16"/>
        </w:rPr>
      </w:pPr>
      <w:r>
        <w:rPr>
          <w:rFonts w:ascii="Times New Roman" w:hAnsi="Times New Roman"/>
          <w:i/>
          <w:iCs/>
          <w:color w:val="191919"/>
          <w:sz w:val="16"/>
          <w:szCs w:val="16"/>
        </w:rPr>
        <w:t>*Applied lessons for music majors at the f</w:t>
      </w:r>
      <w:r>
        <w:rPr>
          <w:rFonts w:ascii="Times New Roman" w:hAnsi="Times New Roman"/>
          <w:i/>
          <w:iCs/>
          <w:color w:val="191919"/>
          <w:spacing w:val="-6"/>
          <w:sz w:val="16"/>
          <w:szCs w:val="16"/>
        </w:rPr>
        <w:t>r</w:t>
      </w:r>
      <w:r>
        <w:rPr>
          <w:rFonts w:ascii="Times New Roman" w:hAnsi="Times New Roman"/>
          <w:i/>
          <w:iCs/>
          <w:color w:val="191919"/>
          <w:sz w:val="16"/>
          <w:szCs w:val="16"/>
        </w:rPr>
        <w:t>eshman and sophomo</w:t>
      </w:r>
      <w:r>
        <w:rPr>
          <w:rFonts w:ascii="Times New Roman" w:hAnsi="Times New Roman"/>
          <w:i/>
          <w:iCs/>
          <w:color w:val="191919"/>
          <w:spacing w:val="-6"/>
          <w:sz w:val="16"/>
          <w:szCs w:val="16"/>
        </w:rPr>
        <w:t>r</w:t>
      </w:r>
      <w:r>
        <w:rPr>
          <w:rFonts w:ascii="Times New Roman" w:hAnsi="Times New Roman"/>
          <w:i/>
          <w:iCs/>
          <w:color w:val="191919"/>
          <w:sz w:val="16"/>
          <w:szCs w:val="16"/>
        </w:rPr>
        <w:t xml:space="preserve">e level </w:t>
      </w:r>
      <w:r>
        <w:rPr>
          <w:rFonts w:ascii="Times New Roman" w:hAnsi="Times New Roman"/>
          <w:i/>
          <w:iCs/>
          <w:color w:val="191919"/>
          <w:spacing w:val="-6"/>
          <w:sz w:val="16"/>
          <w:szCs w:val="16"/>
        </w:rPr>
        <w:t>r</w:t>
      </w:r>
      <w:r>
        <w:rPr>
          <w:rFonts w:ascii="Times New Roman" w:hAnsi="Times New Roman"/>
          <w:i/>
          <w:iCs/>
          <w:color w:val="191919"/>
          <w:sz w:val="16"/>
          <w:szCs w:val="16"/>
        </w:rPr>
        <w:t>eceive one (1) semester hour c</w:t>
      </w:r>
      <w:r>
        <w:rPr>
          <w:rFonts w:ascii="Times New Roman" w:hAnsi="Times New Roman"/>
          <w:i/>
          <w:iCs/>
          <w:color w:val="191919"/>
          <w:spacing w:val="-6"/>
          <w:sz w:val="16"/>
          <w:szCs w:val="16"/>
        </w:rPr>
        <w:t>r</w:t>
      </w:r>
      <w:r>
        <w:rPr>
          <w:rFonts w:ascii="Times New Roman" w:hAnsi="Times New Roman"/>
          <w:i/>
          <w:iCs/>
          <w:color w:val="191919"/>
          <w:sz w:val="16"/>
          <w:szCs w:val="16"/>
        </w:rPr>
        <w:t>edit.</w:t>
      </w:r>
    </w:p>
    <w:p w:rsidR="001050CA" w:rsidRPr="00D0220B" w:rsidRDefault="001050CA" w:rsidP="00D0220B">
      <w:pPr>
        <w:widowControl w:val="0"/>
        <w:autoSpaceDE w:val="0"/>
        <w:autoSpaceDN w:val="0"/>
        <w:adjustRightInd w:val="0"/>
        <w:spacing w:before="8" w:after="0" w:line="250" w:lineRule="auto"/>
        <w:ind w:left="1080" w:right="2616" w:firstLine="0"/>
        <w:rPr>
          <w:rFonts w:ascii="Times New Roman" w:hAnsi="Times New Roman"/>
          <w:color w:val="000000"/>
          <w:sz w:val="16"/>
          <w:szCs w:val="16"/>
        </w:rPr>
      </w:pPr>
      <w:r>
        <w:rPr>
          <w:rFonts w:ascii="Times New Roman" w:hAnsi="Times New Roman"/>
          <w:i/>
          <w:iCs/>
          <w:color w:val="191919"/>
          <w:sz w:val="16"/>
          <w:szCs w:val="16"/>
        </w:rPr>
        <w:t>**Applied lessons for music education majors at the sophomo</w:t>
      </w:r>
      <w:r>
        <w:rPr>
          <w:rFonts w:ascii="Times New Roman" w:hAnsi="Times New Roman"/>
          <w:i/>
          <w:iCs/>
          <w:color w:val="191919"/>
          <w:spacing w:val="-6"/>
          <w:sz w:val="16"/>
          <w:szCs w:val="16"/>
        </w:rPr>
        <w:t>r</w:t>
      </w:r>
      <w:r>
        <w:rPr>
          <w:rFonts w:ascii="Times New Roman" w:hAnsi="Times New Roman"/>
          <w:i/>
          <w:iCs/>
          <w:color w:val="191919"/>
          <w:sz w:val="16"/>
          <w:szCs w:val="16"/>
        </w:rPr>
        <w:t xml:space="preserve">e and junior level </w:t>
      </w:r>
      <w:r>
        <w:rPr>
          <w:rFonts w:ascii="Times New Roman" w:hAnsi="Times New Roman"/>
          <w:i/>
          <w:iCs/>
          <w:color w:val="191919"/>
          <w:spacing w:val="-6"/>
          <w:sz w:val="16"/>
          <w:szCs w:val="16"/>
        </w:rPr>
        <w:t>r</w:t>
      </w:r>
      <w:r>
        <w:rPr>
          <w:rFonts w:ascii="Times New Roman" w:hAnsi="Times New Roman"/>
          <w:i/>
          <w:iCs/>
          <w:color w:val="191919"/>
          <w:sz w:val="16"/>
          <w:szCs w:val="16"/>
        </w:rPr>
        <w:t>eceive one (1) semester hour c</w:t>
      </w:r>
      <w:r>
        <w:rPr>
          <w:rFonts w:ascii="Times New Roman" w:hAnsi="Times New Roman"/>
          <w:i/>
          <w:iCs/>
          <w:color w:val="191919"/>
          <w:spacing w:val="-6"/>
          <w:sz w:val="16"/>
          <w:szCs w:val="16"/>
        </w:rPr>
        <w:t>r</w:t>
      </w:r>
      <w:r>
        <w:rPr>
          <w:rFonts w:ascii="Times New Roman" w:hAnsi="Times New Roman"/>
          <w:i/>
          <w:iCs/>
          <w:color w:val="191919"/>
          <w:sz w:val="16"/>
          <w:szCs w:val="16"/>
        </w:rPr>
        <w:t>edit. Students must be accepted into the music p</w:t>
      </w:r>
      <w:r>
        <w:rPr>
          <w:rFonts w:ascii="Times New Roman" w:hAnsi="Times New Roman"/>
          <w:i/>
          <w:iCs/>
          <w:color w:val="191919"/>
          <w:spacing w:val="-6"/>
          <w:sz w:val="16"/>
          <w:szCs w:val="16"/>
        </w:rPr>
        <w:t>r</w:t>
      </w:r>
      <w:r>
        <w:rPr>
          <w:rFonts w:ascii="Times New Roman" w:hAnsi="Times New Roman"/>
          <w:i/>
          <w:iCs/>
          <w:color w:val="191919"/>
          <w:sz w:val="16"/>
          <w:szCs w:val="16"/>
        </w:rPr>
        <w:t>ogram prior to his or her junior year via an audition.</w:t>
      </w:r>
    </w:p>
    <w:p w:rsidR="001050CA" w:rsidRDefault="001050CA" w:rsidP="001050CA">
      <w:pPr>
        <w:widowControl w:val="0"/>
        <w:tabs>
          <w:tab w:val="left" w:pos="4300"/>
        </w:tabs>
        <w:autoSpaceDE w:val="0"/>
        <w:autoSpaceDN w:val="0"/>
        <w:adjustRightInd w:val="0"/>
        <w:spacing w:after="0" w:line="449" w:lineRule="exact"/>
        <w:ind w:left="105"/>
        <w:rPr>
          <w:rFonts w:ascii="Times New Roman" w:hAnsi="Times New Roman"/>
          <w:color w:val="000000"/>
          <w:sz w:val="20"/>
          <w:szCs w:val="20"/>
        </w:rPr>
        <w:sectPr w:rsidR="001050CA" w:rsidSect="0009686A">
          <w:pgSz w:w="12240" w:h="15840"/>
          <w:pgMar w:top="400" w:right="620" w:bottom="280" w:left="420" w:header="720" w:footer="288" w:gutter="0"/>
          <w:cols w:space="720" w:equalWidth="0">
            <w:col w:w="11200"/>
          </w:cols>
          <w:noEndnote/>
          <w:docGrid w:linePitch="299"/>
        </w:sectPr>
      </w:pPr>
    </w:p>
    <w:p w:rsidR="001050CA" w:rsidRDefault="008C02BC" w:rsidP="001050CA">
      <w:pPr>
        <w:widowControl w:val="0"/>
        <w:autoSpaceDE w:val="0"/>
        <w:autoSpaceDN w:val="0"/>
        <w:adjustRightInd w:val="0"/>
        <w:spacing w:before="2" w:after="0" w:line="120" w:lineRule="exact"/>
        <w:rPr>
          <w:rFonts w:ascii="Century Gothic" w:hAnsi="Century Gothic" w:cs="Century Gothic"/>
          <w:color w:val="000000"/>
          <w:sz w:val="12"/>
          <w:szCs w:val="12"/>
        </w:rPr>
      </w:pPr>
      <w:r>
        <w:rPr>
          <w:rFonts w:ascii="Times New Roman" w:hAnsi="Times New Roman"/>
          <w:noProof/>
          <w:color w:val="191919"/>
          <w:sz w:val="18"/>
          <w:szCs w:val="18"/>
        </w:rPr>
        <w:lastRenderedPageBreak/>
        <w:pict>
          <v:group id="_x0000_s3767" style="position:absolute;left:0;text-align:left;margin-left:429pt;margin-top:-28.25pt;width:156.15pt;height:795.8pt;z-index:252039168" coordorigin="873,-59" coordsize="3123,15916">
            <v:rect id="_x0000_s3768"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768"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769" style="position:absolute;left:873;top:-59;width:3123;height:15916" coordorigin="1352,-59" coordsize="3123,15916">
              <v:group id="_x0000_s3770" style="position:absolute;left:3395;top:-59;width:1080;height:15916" coordorigin="7514,7" coordsize="1080,15916">
                <v:rect id="_x0000_s3771"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771"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772" style="position:absolute;left:7514;top:2465;width:1075;height:13112" coordorigin="7514,2465" coordsize="1075,13112">
                  <v:shape id="_x0000_s3773" type="#_x0000_t32" style="position:absolute;left:7514;top:4229;width:1051;height:0" o:connectortype="straight" strokeweight="2pt"/>
                  <v:shape id="_x0000_s3774" type="#_x0000_t32" style="position:absolute;left:7514;top:2465;width:1051;height:0" o:connectortype="straight" strokeweight="2pt"/>
                  <v:shape id="Freeform 2758" o:spid="_x0000_s377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77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777" type="#_x0000_t32" style="position:absolute;left:7514;top:6063;width:1051;height:0" o:connectortype="straight" strokeweight="2pt"/>
                  <v:shape id="_x0000_s3778" type="#_x0000_t32" style="position:absolute;left:7514;top:7843;width:1051;height:0" o:connectortype="straight" strokeweight="2pt"/>
                  <v:shape id="_x0000_s3779" type="#_x0000_t32" style="position:absolute;left:7514;top:9720;width:1051;height:0" o:connectortype="straight" strokeweight="2pt"/>
                  <v:shape id="_x0000_s3780" type="#_x0000_t32" style="position:absolute;left:7514;top:11538;width:1051;height:0" o:connectortype="straight" strokeweight="2pt"/>
                  <v:shape id="_x0000_s3781" type="#_x0000_t32" style="position:absolute;left:7514;top:13338;width:1051;height:0" o:connectortype="straight" strokeweight="2pt"/>
                </v:group>
              </v:group>
              <v:rect id="_x0000_s3782" style="position:absolute;left:1352;top:296;width:2360;height:441" fillcolor="white [3212]" strokecolor="#d8d8d8 [2732]" strokeweight="3pt">
                <v:shadow on="t" type="perspective" color="#622423 [1605]" opacity=".5" offset="1pt" offset2="-1pt"/>
                <v:textbox>
                  <w:txbxContent>
                    <w:p w:rsidR="009D7097" w:rsidRDefault="009D7097" w:rsidP="008C02BC">
                      <w:r>
                        <w:t>Fine Arts</w:t>
                      </w:r>
                    </w:p>
                  </w:txbxContent>
                </v:textbox>
              </v:rect>
            </v:group>
          </v:group>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8C02BC">
      <w:pPr>
        <w:widowControl w:val="0"/>
        <w:autoSpaceDE w:val="0"/>
        <w:autoSpaceDN w:val="0"/>
        <w:adjustRightInd w:val="0"/>
        <w:spacing w:before="7" w:after="0"/>
        <w:ind w:left="140" w:firstLine="40"/>
        <w:rPr>
          <w:rFonts w:ascii="Times New Roman" w:hAnsi="Times New Roman"/>
          <w:color w:val="000000"/>
          <w:sz w:val="24"/>
          <w:szCs w:val="24"/>
        </w:rPr>
      </w:pPr>
      <w:r>
        <w:rPr>
          <w:rFonts w:ascii="Times New Roman" w:hAnsi="Times New Roman"/>
          <w:b/>
          <w:bCs/>
          <w:color w:val="191919"/>
          <w:spacing w:val="-5"/>
          <w:sz w:val="32"/>
          <w:szCs w:val="32"/>
        </w:rPr>
        <w:t>B</w:t>
      </w:r>
      <w:r>
        <w:rPr>
          <w:rFonts w:ascii="Times New Roman" w:hAnsi="Times New Roman"/>
          <w:b/>
          <w:bCs/>
          <w:color w:val="191919"/>
          <w:spacing w:val="-5"/>
          <w:sz w:val="24"/>
          <w:szCs w:val="24"/>
        </w:rPr>
        <w:t>ACHELO</w:t>
      </w:r>
      <w:r>
        <w:rPr>
          <w:rFonts w:ascii="Times New Roman" w:hAnsi="Times New Roman"/>
          <w:b/>
          <w:bCs/>
          <w:color w:val="191919"/>
          <w:sz w:val="24"/>
          <w:szCs w:val="24"/>
        </w:rPr>
        <w:t>R</w:t>
      </w:r>
      <w:r>
        <w:rPr>
          <w:rFonts w:ascii="Times New Roman" w:hAnsi="Times New Roman"/>
          <w:b/>
          <w:bCs/>
          <w:color w:val="191919"/>
          <w:spacing w:val="-2"/>
          <w:sz w:val="24"/>
          <w:szCs w:val="24"/>
        </w:rPr>
        <w:t xml:space="preserve"> </w:t>
      </w:r>
      <w:r>
        <w:rPr>
          <w:rFonts w:ascii="Times New Roman" w:hAnsi="Times New Roman"/>
          <w:b/>
          <w:bCs/>
          <w:color w:val="191919"/>
          <w:spacing w:val="-5"/>
          <w:sz w:val="24"/>
          <w:szCs w:val="24"/>
        </w:rPr>
        <w:t>O</w:t>
      </w:r>
      <w:r>
        <w:rPr>
          <w:rFonts w:ascii="Times New Roman" w:hAnsi="Times New Roman"/>
          <w:b/>
          <w:bCs/>
          <w:color w:val="191919"/>
          <w:sz w:val="24"/>
          <w:szCs w:val="24"/>
        </w:rPr>
        <w:t>F</w:t>
      </w:r>
      <w:r>
        <w:rPr>
          <w:rFonts w:ascii="Times New Roman" w:hAnsi="Times New Roman"/>
          <w:b/>
          <w:bCs/>
          <w:color w:val="191919"/>
          <w:spacing w:val="-28"/>
          <w:sz w:val="24"/>
          <w:szCs w:val="24"/>
        </w:rPr>
        <w:t xml:space="preserve"> </w:t>
      </w:r>
      <w:r>
        <w:rPr>
          <w:rFonts w:ascii="Times New Roman" w:hAnsi="Times New Roman"/>
          <w:b/>
          <w:bCs/>
          <w:color w:val="191919"/>
          <w:spacing w:val="-5"/>
          <w:sz w:val="32"/>
          <w:szCs w:val="32"/>
        </w:rPr>
        <w:t>A</w:t>
      </w:r>
      <w:r>
        <w:rPr>
          <w:rFonts w:ascii="Times New Roman" w:hAnsi="Times New Roman"/>
          <w:b/>
          <w:bCs/>
          <w:color w:val="191919"/>
          <w:spacing w:val="-13"/>
          <w:sz w:val="24"/>
          <w:szCs w:val="24"/>
        </w:rPr>
        <w:t>R</w:t>
      </w:r>
      <w:r>
        <w:rPr>
          <w:rFonts w:ascii="Times New Roman" w:hAnsi="Times New Roman"/>
          <w:b/>
          <w:bCs/>
          <w:color w:val="191919"/>
          <w:spacing w:val="-5"/>
          <w:sz w:val="24"/>
          <w:szCs w:val="24"/>
        </w:rPr>
        <w:t>T</w:t>
      </w:r>
      <w:r>
        <w:rPr>
          <w:rFonts w:ascii="Times New Roman" w:hAnsi="Times New Roman"/>
          <w:b/>
          <w:bCs/>
          <w:color w:val="191919"/>
          <w:sz w:val="24"/>
          <w:szCs w:val="24"/>
        </w:rPr>
        <w:t>S</w:t>
      </w:r>
      <w:r>
        <w:rPr>
          <w:rFonts w:ascii="Times New Roman" w:hAnsi="Times New Roman"/>
          <w:b/>
          <w:bCs/>
          <w:color w:val="191919"/>
          <w:spacing w:val="-2"/>
          <w:sz w:val="24"/>
          <w:szCs w:val="24"/>
        </w:rPr>
        <w:t xml:space="preserve"> </w:t>
      </w:r>
      <w:r>
        <w:rPr>
          <w:rFonts w:ascii="Times New Roman" w:hAnsi="Times New Roman"/>
          <w:b/>
          <w:bCs/>
          <w:color w:val="191919"/>
          <w:spacing w:val="-5"/>
          <w:sz w:val="32"/>
          <w:szCs w:val="32"/>
        </w:rPr>
        <w:t>D</w:t>
      </w:r>
      <w:r>
        <w:rPr>
          <w:rFonts w:ascii="Times New Roman" w:hAnsi="Times New Roman"/>
          <w:b/>
          <w:bCs/>
          <w:color w:val="191919"/>
          <w:spacing w:val="-5"/>
          <w:sz w:val="24"/>
          <w:szCs w:val="24"/>
        </w:rPr>
        <w:t>EGRE</w:t>
      </w:r>
      <w:r>
        <w:rPr>
          <w:rFonts w:ascii="Times New Roman" w:hAnsi="Times New Roman"/>
          <w:b/>
          <w:bCs/>
          <w:color w:val="191919"/>
          <w:sz w:val="24"/>
          <w:szCs w:val="24"/>
        </w:rPr>
        <w:t>E</w:t>
      </w:r>
      <w:r>
        <w:rPr>
          <w:rFonts w:ascii="Times New Roman" w:hAnsi="Times New Roman"/>
          <w:b/>
          <w:bCs/>
          <w:color w:val="191919"/>
          <w:spacing w:val="-2"/>
          <w:sz w:val="24"/>
          <w:szCs w:val="24"/>
        </w:rPr>
        <w:t xml:space="preserve"> </w:t>
      </w:r>
      <w:r>
        <w:rPr>
          <w:rFonts w:ascii="Times New Roman" w:hAnsi="Times New Roman"/>
          <w:b/>
          <w:bCs/>
          <w:color w:val="191919"/>
          <w:spacing w:val="-5"/>
          <w:sz w:val="24"/>
          <w:szCs w:val="24"/>
        </w:rPr>
        <w:t>I</w:t>
      </w:r>
      <w:r>
        <w:rPr>
          <w:rFonts w:ascii="Times New Roman" w:hAnsi="Times New Roman"/>
          <w:b/>
          <w:bCs/>
          <w:color w:val="191919"/>
          <w:sz w:val="24"/>
          <w:szCs w:val="24"/>
        </w:rPr>
        <w:t>N</w:t>
      </w:r>
      <w:r>
        <w:rPr>
          <w:rFonts w:ascii="Times New Roman" w:hAnsi="Times New Roman"/>
          <w:b/>
          <w:bCs/>
          <w:color w:val="191919"/>
          <w:spacing w:val="-2"/>
          <w:sz w:val="24"/>
          <w:szCs w:val="24"/>
        </w:rPr>
        <w:t xml:space="preserve"> </w:t>
      </w:r>
      <w:r>
        <w:rPr>
          <w:rFonts w:ascii="Times New Roman" w:hAnsi="Times New Roman"/>
          <w:b/>
          <w:bCs/>
          <w:color w:val="191919"/>
          <w:spacing w:val="-5"/>
          <w:sz w:val="32"/>
          <w:szCs w:val="32"/>
        </w:rPr>
        <w:t>S</w:t>
      </w:r>
      <w:r>
        <w:rPr>
          <w:rFonts w:ascii="Times New Roman" w:hAnsi="Times New Roman"/>
          <w:b/>
          <w:bCs/>
          <w:color w:val="191919"/>
          <w:spacing w:val="-5"/>
          <w:sz w:val="24"/>
          <w:szCs w:val="24"/>
        </w:rPr>
        <w:t>PEEC</w:t>
      </w:r>
      <w:r>
        <w:rPr>
          <w:rFonts w:ascii="Times New Roman" w:hAnsi="Times New Roman"/>
          <w:b/>
          <w:bCs/>
          <w:color w:val="191919"/>
          <w:sz w:val="24"/>
          <w:szCs w:val="24"/>
        </w:rPr>
        <w:t>H</w:t>
      </w:r>
      <w:r>
        <w:rPr>
          <w:rFonts w:ascii="Times New Roman" w:hAnsi="Times New Roman"/>
          <w:b/>
          <w:bCs/>
          <w:color w:val="191919"/>
          <w:spacing w:val="-15"/>
          <w:sz w:val="24"/>
          <w:szCs w:val="24"/>
        </w:rPr>
        <w:t xml:space="preserve"> </w:t>
      </w:r>
      <w:r>
        <w:rPr>
          <w:rFonts w:ascii="Times New Roman" w:hAnsi="Times New Roman"/>
          <w:b/>
          <w:bCs/>
          <w:color w:val="191919"/>
          <w:spacing w:val="-5"/>
          <w:sz w:val="24"/>
          <w:szCs w:val="24"/>
        </w:rPr>
        <w:t>AN</w:t>
      </w:r>
      <w:r>
        <w:rPr>
          <w:rFonts w:ascii="Times New Roman" w:hAnsi="Times New Roman"/>
          <w:b/>
          <w:bCs/>
          <w:color w:val="191919"/>
          <w:sz w:val="24"/>
          <w:szCs w:val="24"/>
        </w:rPr>
        <w:t>D</w:t>
      </w:r>
      <w:r>
        <w:rPr>
          <w:rFonts w:ascii="Times New Roman" w:hAnsi="Times New Roman"/>
          <w:b/>
          <w:bCs/>
          <w:color w:val="191919"/>
          <w:spacing w:val="-7"/>
          <w:sz w:val="24"/>
          <w:szCs w:val="24"/>
        </w:rPr>
        <w:t xml:space="preserve"> </w:t>
      </w:r>
      <w:r>
        <w:rPr>
          <w:rFonts w:ascii="Times New Roman" w:hAnsi="Times New Roman"/>
          <w:b/>
          <w:bCs/>
          <w:color w:val="191919"/>
          <w:spacing w:val="-5"/>
          <w:sz w:val="32"/>
          <w:szCs w:val="32"/>
        </w:rPr>
        <w:t>T</w:t>
      </w:r>
      <w:r>
        <w:rPr>
          <w:rFonts w:ascii="Times New Roman" w:hAnsi="Times New Roman"/>
          <w:b/>
          <w:bCs/>
          <w:color w:val="191919"/>
          <w:spacing w:val="-5"/>
          <w:sz w:val="24"/>
          <w:szCs w:val="24"/>
        </w:rPr>
        <w:t>HE</w:t>
      </w:r>
      <w:r>
        <w:rPr>
          <w:rFonts w:ascii="Times New Roman" w:hAnsi="Times New Roman"/>
          <w:b/>
          <w:bCs/>
          <w:color w:val="191919"/>
          <w:spacing w:val="-23"/>
          <w:sz w:val="24"/>
          <w:szCs w:val="24"/>
        </w:rPr>
        <w:t>A</w:t>
      </w:r>
      <w:r>
        <w:rPr>
          <w:rFonts w:ascii="Times New Roman" w:hAnsi="Times New Roman"/>
          <w:b/>
          <w:bCs/>
          <w:color w:val="191919"/>
          <w:spacing w:val="-5"/>
          <w:sz w:val="24"/>
          <w:szCs w:val="24"/>
        </w:rPr>
        <w:t>TRE</w:t>
      </w:r>
      <w:r>
        <w:rPr>
          <w:rFonts w:ascii="Times New Roman" w:hAnsi="Times New Roman"/>
          <w:b/>
          <w:bCs/>
          <w:color w:val="191919"/>
          <w:sz w:val="32"/>
          <w:szCs w:val="32"/>
        </w:rPr>
        <w:t>:</w:t>
      </w:r>
      <w:r>
        <w:rPr>
          <w:rFonts w:ascii="Times New Roman" w:hAnsi="Times New Roman"/>
          <w:b/>
          <w:bCs/>
          <w:color w:val="191919"/>
          <w:spacing w:val="-22"/>
          <w:sz w:val="32"/>
          <w:szCs w:val="32"/>
        </w:rPr>
        <w:t xml:space="preserve"> </w:t>
      </w:r>
      <w:r>
        <w:rPr>
          <w:rFonts w:ascii="Times New Roman" w:hAnsi="Times New Roman"/>
          <w:b/>
          <w:bCs/>
          <w:color w:val="191919"/>
          <w:spacing w:val="-5"/>
          <w:sz w:val="32"/>
          <w:szCs w:val="32"/>
        </w:rPr>
        <w:t>S</w:t>
      </w:r>
      <w:r>
        <w:rPr>
          <w:rFonts w:ascii="Times New Roman" w:hAnsi="Times New Roman"/>
          <w:b/>
          <w:bCs/>
          <w:color w:val="191919"/>
          <w:spacing w:val="-5"/>
          <w:sz w:val="24"/>
          <w:szCs w:val="24"/>
        </w:rPr>
        <w:t>PEEC</w:t>
      </w:r>
      <w:r>
        <w:rPr>
          <w:rFonts w:ascii="Times New Roman" w:hAnsi="Times New Roman"/>
          <w:b/>
          <w:bCs/>
          <w:color w:val="191919"/>
          <w:sz w:val="24"/>
          <w:szCs w:val="24"/>
        </w:rPr>
        <w:t>H</w:t>
      </w:r>
      <w:r>
        <w:rPr>
          <w:rFonts w:ascii="Times New Roman" w:hAnsi="Times New Roman"/>
          <w:b/>
          <w:bCs/>
          <w:color w:val="191919"/>
          <w:spacing w:val="-2"/>
          <w:sz w:val="24"/>
          <w:szCs w:val="24"/>
        </w:rPr>
        <w:t xml:space="preserve"> </w:t>
      </w:r>
      <w:r>
        <w:rPr>
          <w:rFonts w:ascii="Times New Roman" w:hAnsi="Times New Roman"/>
          <w:b/>
          <w:bCs/>
          <w:color w:val="191919"/>
          <w:spacing w:val="-5"/>
          <w:sz w:val="32"/>
          <w:szCs w:val="32"/>
        </w:rPr>
        <w:t>C</w:t>
      </w:r>
      <w:r>
        <w:rPr>
          <w:rFonts w:ascii="Times New Roman" w:hAnsi="Times New Roman"/>
          <w:b/>
          <w:bCs/>
          <w:color w:val="191919"/>
          <w:spacing w:val="-5"/>
          <w:sz w:val="24"/>
          <w:szCs w:val="24"/>
        </w:rPr>
        <w:t>ONCENTR</w:t>
      </w:r>
      <w:r>
        <w:rPr>
          <w:rFonts w:ascii="Times New Roman" w:hAnsi="Times New Roman"/>
          <w:b/>
          <w:bCs/>
          <w:color w:val="191919"/>
          <w:spacing w:val="-23"/>
          <w:sz w:val="24"/>
          <w:szCs w:val="24"/>
        </w:rPr>
        <w:t>A</w:t>
      </w:r>
      <w:r>
        <w:rPr>
          <w:rFonts w:ascii="Times New Roman" w:hAnsi="Times New Roman"/>
          <w:b/>
          <w:bCs/>
          <w:color w:val="191919"/>
          <w:spacing w:val="-5"/>
          <w:sz w:val="24"/>
          <w:szCs w:val="24"/>
        </w:rPr>
        <w:t>TION</w:t>
      </w:r>
    </w:p>
    <w:p w:rsidR="001050CA" w:rsidRDefault="001050CA" w:rsidP="001050CA">
      <w:pPr>
        <w:widowControl w:val="0"/>
        <w:autoSpaceDE w:val="0"/>
        <w:autoSpaceDN w:val="0"/>
        <w:adjustRightInd w:val="0"/>
        <w:spacing w:before="11" w:after="0" w:line="260" w:lineRule="exact"/>
        <w:rPr>
          <w:rFonts w:ascii="Times New Roman" w:hAnsi="Times New Roman"/>
          <w:color w:val="000000"/>
          <w:sz w:val="26"/>
          <w:szCs w:val="26"/>
        </w:rPr>
      </w:pPr>
    </w:p>
    <w:p w:rsidR="001050CA" w:rsidRDefault="001050CA" w:rsidP="0031565A">
      <w:pPr>
        <w:widowControl w:val="0"/>
        <w:tabs>
          <w:tab w:val="left" w:pos="3150"/>
          <w:tab w:val="left" w:pos="9000"/>
        </w:tabs>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pacing w:val="-2"/>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5"/>
          <w:sz w:val="18"/>
          <w:szCs w:val="18"/>
        </w:rPr>
        <w:t>T</w:t>
      </w:r>
      <w:r>
        <w:rPr>
          <w:rFonts w:ascii="Times New Roman" w:hAnsi="Times New Roman"/>
          <w:b/>
          <w:bCs/>
          <w:color w:val="191919"/>
          <w:spacing w:val="-2"/>
          <w:sz w:val="18"/>
          <w:szCs w:val="18"/>
        </w:rPr>
        <w:t>itle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C</w:t>
      </w:r>
      <w:r>
        <w:rPr>
          <w:rFonts w:ascii="Times New Roman" w:hAnsi="Times New Roman"/>
          <w:b/>
          <w:bCs/>
          <w:color w:val="191919"/>
          <w:spacing w:val="-5"/>
          <w:sz w:val="18"/>
          <w:szCs w:val="18"/>
        </w:rPr>
        <w:t>r</w:t>
      </w:r>
      <w:r>
        <w:rPr>
          <w:rFonts w:ascii="Times New Roman" w:hAnsi="Times New Roman"/>
          <w:b/>
          <w:bCs/>
          <w:color w:val="191919"/>
          <w:spacing w:val="-2"/>
          <w:sz w:val="18"/>
          <w:szCs w:val="18"/>
        </w:rPr>
        <w:t>edi</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Hrs.</w:t>
      </w:r>
    </w:p>
    <w:p w:rsidR="001050CA" w:rsidRDefault="001050CA" w:rsidP="0031565A">
      <w:pPr>
        <w:widowControl w:val="0"/>
        <w:tabs>
          <w:tab w:val="left" w:pos="3150"/>
        </w:tabs>
        <w:autoSpaceDE w:val="0"/>
        <w:autoSpaceDN w:val="0"/>
        <w:adjustRightInd w:val="0"/>
        <w:spacing w:before="5" w:after="0" w:line="220" w:lineRule="exact"/>
        <w:rPr>
          <w:rFonts w:ascii="Times New Roman" w:hAnsi="Times New Roman"/>
          <w:color w:val="000000"/>
        </w:rPr>
      </w:pPr>
    </w:p>
    <w:p w:rsidR="001050CA" w:rsidRDefault="001050CA" w:rsidP="0031565A">
      <w:pPr>
        <w:widowControl w:val="0"/>
        <w:tabs>
          <w:tab w:val="left" w:pos="3150"/>
          <w:tab w:val="left" w:pos="9760"/>
        </w:tabs>
        <w:autoSpaceDE w:val="0"/>
        <w:autoSpaceDN w:val="0"/>
        <w:adjustRightInd w:val="0"/>
        <w:spacing w:after="0"/>
        <w:ind w:left="140"/>
        <w:rPr>
          <w:rFonts w:ascii="Times New Roman" w:hAnsi="Times New Roman"/>
          <w:color w:val="000000"/>
          <w:sz w:val="18"/>
          <w:szCs w:val="18"/>
        </w:rPr>
      </w:pPr>
      <w:r>
        <w:rPr>
          <w:rFonts w:ascii="Times New Roman" w:hAnsi="Times New Roman"/>
          <w:color w:val="191919"/>
          <w:sz w:val="18"/>
          <w:szCs w:val="18"/>
        </w:rPr>
        <w:t>COMM 2020</w:t>
      </w:r>
      <w:r>
        <w:rPr>
          <w:rFonts w:ascii="Times New Roman" w:hAnsi="Times New Roman"/>
          <w:color w:val="191919"/>
          <w:sz w:val="18"/>
          <w:szCs w:val="18"/>
        </w:rPr>
        <w:tab/>
      </w:r>
      <w:r>
        <w:rPr>
          <w:rFonts w:ascii="Times New Roman" w:hAnsi="Times New Roman"/>
          <w:color w:val="191919"/>
          <w:spacing w:val="-23"/>
          <w:sz w:val="18"/>
          <w:szCs w:val="18"/>
        </w:rPr>
        <w:t>V</w:t>
      </w:r>
      <w:r>
        <w:rPr>
          <w:rFonts w:ascii="Times New Roman" w:hAnsi="Times New Roman"/>
          <w:color w:val="191919"/>
          <w:sz w:val="18"/>
          <w:szCs w:val="18"/>
        </w:rPr>
        <w:t>oice and Diction</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2030</w:t>
      </w:r>
      <w:r>
        <w:rPr>
          <w:rFonts w:ascii="Times New Roman" w:hAnsi="Times New Roman"/>
          <w:color w:val="191919"/>
          <w:sz w:val="18"/>
          <w:szCs w:val="18"/>
        </w:rPr>
        <w:tab/>
        <w:t>Oral Interpretation</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THEA</w:t>
      </w:r>
      <w:r>
        <w:rPr>
          <w:rFonts w:ascii="Times New Roman" w:hAnsi="Times New Roman"/>
          <w:color w:val="191919"/>
          <w:spacing w:val="-10"/>
          <w:sz w:val="18"/>
          <w:szCs w:val="18"/>
        </w:rPr>
        <w:t xml:space="preserve"> </w:t>
      </w:r>
      <w:r>
        <w:rPr>
          <w:rFonts w:ascii="Times New Roman" w:hAnsi="Times New Roman"/>
          <w:color w:val="191919"/>
          <w:sz w:val="18"/>
          <w:szCs w:val="18"/>
        </w:rPr>
        <w:t>2040</w:t>
      </w:r>
      <w:r>
        <w:rPr>
          <w:rFonts w:ascii="Times New Roman" w:hAnsi="Times New Roman"/>
          <w:color w:val="191919"/>
          <w:sz w:val="18"/>
          <w:szCs w:val="18"/>
        </w:rPr>
        <w:tab/>
        <w:t>Acting I</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2060</w:t>
      </w:r>
      <w:r>
        <w:rPr>
          <w:rFonts w:ascii="Times New Roman" w:hAnsi="Times New Roman"/>
          <w:color w:val="191919"/>
          <w:sz w:val="18"/>
          <w:szCs w:val="18"/>
        </w:rPr>
        <w:tab/>
        <w:t>Public Speaking</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2150</w:t>
      </w:r>
      <w:r>
        <w:rPr>
          <w:rFonts w:ascii="Times New Roman" w:hAnsi="Times New Roman"/>
          <w:color w:val="191919"/>
          <w:sz w:val="18"/>
          <w:szCs w:val="18"/>
        </w:rPr>
        <w:tab/>
        <w:t>Studies in Rhetoric</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2200</w:t>
      </w:r>
      <w:r>
        <w:rPr>
          <w:rFonts w:ascii="Times New Roman" w:hAnsi="Times New Roman"/>
          <w:color w:val="191919"/>
          <w:sz w:val="18"/>
          <w:szCs w:val="18"/>
        </w:rPr>
        <w:tab/>
        <w:t>Principles of Discussion and</w:t>
      </w:r>
      <w:r>
        <w:rPr>
          <w:rFonts w:ascii="Times New Roman" w:hAnsi="Times New Roman"/>
          <w:color w:val="191919"/>
          <w:sz w:val="18"/>
          <w:szCs w:val="18"/>
        </w:rPr>
        <w:tab/>
        <w:t>3</w:t>
      </w:r>
    </w:p>
    <w:p w:rsidR="001050CA" w:rsidRDefault="001050CA" w:rsidP="0031565A">
      <w:pPr>
        <w:widowControl w:val="0"/>
        <w:tabs>
          <w:tab w:val="left" w:pos="315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Group Dynamics</w:t>
      </w:r>
    </w:p>
    <w:p w:rsidR="001050CA" w:rsidRDefault="001050CA" w:rsidP="001050CA">
      <w:pPr>
        <w:widowControl w:val="0"/>
        <w:autoSpaceDE w:val="0"/>
        <w:autoSpaceDN w:val="0"/>
        <w:adjustRightInd w:val="0"/>
        <w:spacing w:before="9" w:after="0"/>
        <w:ind w:left="140"/>
        <w:rPr>
          <w:rFonts w:ascii="Times New Roman" w:hAnsi="Times New Roman"/>
          <w:color w:val="000000"/>
          <w:sz w:val="18"/>
          <w:szCs w:val="18"/>
        </w:rPr>
        <w:sectPr w:rsidR="001050CA" w:rsidSect="0009686A">
          <w:pgSz w:w="12240" w:h="15840"/>
          <w:pgMar w:top="400" w:right="420" w:bottom="280" w:left="580" w:header="720" w:footer="288" w:gutter="0"/>
          <w:cols w:space="720" w:equalWidth="0">
            <w:col w:w="11240"/>
          </w:cols>
          <w:noEndnote/>
          <w:docGrid w:linePitch="299"/>
        </w:sectPr>
      </w:pPr>
    </w:p>
    <w:p w:rsidR="001050CA" w:rsidRDefault="001050CA" w:rsidP="001050CA">
      <w:pPr>
        <w:widowControl w:val="0"/>
        <w:autoSpaceDE w:val="0"/>
        <w:autoSpaceDN w:val="0"/>
        <w:adjustRightInd w:val="0"/>
        <w:spacing w:before="2"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40" w:right="-47"/>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1050CA" w:rsidRDefault="001050CA" w:rsidP="0031565A">
      <w:pPr>
        <w:widowControl w:val="0"/>
        <w:autoSpaceDE w:val="0"/>
        <w:autoSpaceDN w:val="0"/>
        <w:adjustRightInd w:val="0"/>
        <w:spacing w:before="6" w:after="0"/>
        <w:ind w:firstLine="0"/>
        <w:rPr>
          <w:rFonts w:ascii="Times New Roman" w:hAnsi="Times New Roman"/>
          <w:color w:val="000000"/>
          <w:sz w:val="18"/>
          <w:szCs w:val="18"/>
        </w:rPr>
      </w:pPr>
      <w:r>
        <w:rPr>
          <w:rFonts w:ascii="Times New Roman" w:hAnsi="Times New Roman"/>
          <w:color w:val="000000"/>
          <w:sz w:val="18"/>
          <w:szCs w:val="18"/>
        </w:rPr>
        <w:br w:type="column"/>
      </w:r>
      <w:r>
        <w:rPr>
          <w:rFonts w:ascii="Times New Roman" w:hAnsi="Times New Roman"/>
          <w:b/>
          <w:bCs/>
          <w:color w:val="191919"/>
          <w:sz w:val="18"/>
          <w:szCs w:val="18"/>
        </w:rPr>
        <w:lastRenderedPageBreak/>
        <w:t>Subtotal 18</w:t>
      </w:r>
    </w:p>
    <w:p w:rsidR="001050CA" w:rsidRDefault="001050CA" w:rsidP="001050CA">
      <w:pPr>
        <w:widowControl w:val="0"/>
        <w:autoSpaceDE w:val="0"/>
        <w:autoSpaceDN w:val="0"/>
        <w:adjustRightInd w:val="0"/>
        <w:spacing w:before="6" w:after="0"/>
        <w:rPr>
          <w:rFonts w:ascii="Times New Roman" w:hAnsi="Times New Roman"/>
          <w:color w:val="000000"/>
          <w:sz w:val="18"/>
          <w:szCs w:val="18"/>
        </w:rPr>
        <w:sectPr w:rsidR="001050CA" w:rsidSect="0031565A">
          <w:type w:val="continuous"/>
          <w:pgSz w:w="12240" w:h="15840"/>
          <w:pgMar w:top="1480" w:right="420" w:bottom="280" w:left="580" w:header="720" w:footer="720" w:gutter="0"/>
          <w:cols w:num="2" w:space="720" w:equalWidth="0">
            <w:col w:w="3470" w:space="5522"/>
            <w:col w:w="2248"/>
          </w:cols>
          <w:noEndnote/>
        </w:sectPr>
      </w:pPr>
    </w:p>
    <w:p w:rsidR="001050CA" w:rsidRDefault="00AE60A2" w:rsidP="0031565A">
      <w:pPr>
        <w:widowControl w:val="0"/>
        <w:tabs>
          <w:tab w:val="left" w:pos="3150"/>
          <w:tab w:val="left" w:pos="9760"/>
        </w:tabs>
        <w:autoSpaceDE w:val="0"/>
        <w:autoSpaceDN w:val="0"/>
        <w:adjustRightInd w:val="0"/>
        <w:spacing w:before="12" w:after="0"/>
        <w:ind w:left="140"/>
        <w:rPr>
          <w:rFonts w:ascii="Times New Roman" w:hAnsi="Times New Roman"/>
          <w:color w:val="000000"/>
          <w:sz w:val="18"/>
          <w:szCs w:val="18"/>
        </w:rPr>
      </w:pPr>
      <w:r w:rsidRPr="00AE60A2">
        <w:rPr>
          <w:rFonts w:ascii="Calibri" w:hAnsi="Calibri"/>
          <w:noProof/>
          <w:lang w:eastAsia="en-US"/>
        </w:rPr>
        <w:lastRenderedPageBreak/>
        <w:pict>
          <v:shape id="Text Box 2799" o:spid="_x0000_s3024" type="#_x0000_t202" style="position:absolute;left:0;text-align:left;margin-left:579.15pt;margin-top:127.9pt;width:12pt;height:85.8pt;z-index:-2513448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pmtA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r w:rsidR="001050CA">
        <w:rPr>
          <w:rFonts w:ascii="Times New Roman" w:hAnsi="Times New Roman"/>
          <w:color w:val="191919"/>
          <w:sz w:val="18"/>
          <w:szCs w:val="18"/>
        </w:rPr>
        <w:t>COMM 2400-2470</w:t>
      </w:r>
      <w:r w:rsidR="001050CA">
        <w:rPr>
          <w:rFonts w:ascii="Times New Roman" w:hAnsi="Times New Roman"/>
          <w:color w:val="191919"/>
          <w:sz w:val="18"/>
          <w:szCs w:val="18"/>
        </w:rPr>
        <w:tab/>
        <w:t>Speech Performance</w:t>
      </w:r>
      <w:r w:rsidR="001050CA">
        <w:rPr>
          <w:rFonts w:ascii="Times New Roman" w:hAnsi="Times New Roman"/>
          <w:color w:val="191919"/>
          <w:sz w:val="18"/>
          <w:szCs w:val="18"/>
        </w:rPr>
        <w:tab/>
        <w:t>7</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THEA</w:t>
      </w:r>
      <w:r>
        <w:rPr>
          <w:rFonts w:ascii="Times New Roman" w:hAnsi="Times New Roman"/>
          <w:color w:val="191919"/>
          <w:spacing w:val="-10"/>
          <w:sz w:val="18"/>
          <w:szCs w:val="18"/>
        </w:rPr>
        <w:t xml:space="preserve"> </w:t>
      </w:r>
      <w:r>
        <w:rPr>
          <w:rFonts w:ascii="Times New Roman" w:hAnsi="Times New Roman"/>
          <w:color w:val="191919"/>
          <w:sz w:val="18"/>
          <w:szCs w:val="18"/>
        </w:rPr>
        <w:t>2900-2970</w:t>
      </w:r>
      <w:r>
        <w:rPr>
          <w:rFonts w:ascii="Times New Roman" w:hAnsi="Times New Roman"/>
          <w:color w:val="191919"/>
          <w:sz w:val="18"/>
          <w:szCs w:val="18"/>
        </w:rPr>
        <w:tab/>
        <w:t>Production &amp; Performance</w:t>
      </w:r>
      <w:r>
        <w:rPr>
          <w:rFonts w:ascii="Times New Roman" w:hAnsi="Times New Roman"/>
          <w:color w:val="191919"/>
          <w:sz w:val="18"/>
          <w:szCs w:val="18"/>
        </w:rPr>
        <w:tab/>
        <w:t>4</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3100</w:t>
      </w:r>
      <w:r>
        <w:rPr>
          <w:rFonts w:ascii="Times New Roman" w:hAnsi="Times New Roman"/>
          <w:color w:val="191919"/>
          <w:sz w:val="18"/>
          <w:szCs w:val="18"/>
        </w:rPr>
        <w:tab/>
        <w:t>Black Rhetoric</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3150</w:t>
      </w:r>
      <w:r>
        <w:rPr>
          <w:rFonts w:ascii="Times New Roman" w:hAnsi="Times New Roman"/>
          <w:color w:val="191919"/>
          <w:sz w:val="18"/>
          <w:szCs w:val="18"/>
        </w:rPr>
        <w:tab/>
        <w:t>Introduction to Forensics</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3200</w:t>
      </w:r>
      <w:r>
        <w:rPr>
          <w:rFonts w:ascii="Times New Roman" w:hAnsi="Times New Roman"/>
          <w:color w:val="191919"/>
          <w:sz w:val="18"/>
          <w:szCs w:val="18"/>
        </w:rPr>
        <w:tab/>
        <w:t>Phonetics</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3340</w:t>
      </w:r>
      <w:r>
        <w:rPr>
          <w:rFonts w:ascii="Times New Roman" w:hAnsi="Times New Roman"/>
          <w:color w:val="191919"/>
          <w:sz w:val="18"/>
          <w:szCs w:val="18"/>
        </w:rPr>
        <w:tab/>
        <w:t>Speech for the Elem./Middle Grades</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4000</w:t>
      </w:r>
      <w:r>
        <w:rPr>
          <w:rFonts w:ascii="Times New Roman" w:hAnsi="Times New Roman"/>
          <w:color w:val="191919"/>
          <w:sz w:val="18"/>
          <w:szCs w:val="18"/>
        </w:rPr>
        <w:tab/>
        <w:t>Intercultural Communication</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4010</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ganizational Communication</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4070</w:t>
      </w:r>
      <w:r>
        <w:rPr>
          <w:rFonts w:ascii="Times New Roman" w:hAnsi="Times New Roman"/>
          <w:color w:val="191919"/>
          <w:sz w:val="18"/>
          <w:szCs w:val="18"/>
        </w:rPr>
        <w:tab/>
        <w:t>Intro. to Speech Disorders</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4100</w:t>
      </w:r>
      <w:r>
        <w:rPr>
          <w:rFonts w:ascii="Times New Roman" w:hAnsi="Times New Roman"/>
          <w:color w:val="191919"/>
          <w:sz w:val="18"/>
          <w:szCs w:val="18"/>
        </w:rPr>
        <w:tab/>
        <w:t>Fundamentals of Parliamentary Procedure</w:t>
      </w:r>
      <w:r>
        <w:rPr>
          <w:rFonts w:ascii="Times New Roman" w:hAnsi="Times New Roman"/>
          <w:color w:val="191919"/>
          <w:sz w:val="18"/>
          <w:szCs w:val="18"/>
        </w:rPr>
        <w:tab/>
        <w:t>2</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4</w:t>
      </w:r>
      <w:r>
        <w:rPr>
          <w:rFonts w:ascii="Times New Roman" w:hAnsi="Times New Roman"/>
          <w:color w:val="191919"/>
          <w:spacing w:val="-7"/>
          <w:sz w:val="18"/>
          <w:szCs w:val="18"/>
        </w:rPr>
        <w:t>1</w:t>
      </w:r>
      <w:r>
        <w:rPr>
          <w:rFonts w:ascii="Times New Roman" w:hAnsi="Times New Roman"/>
          <w:color w:val="191919"/>
          <w:sz w:val="18"/>
          <w:szCs w:val="18"/>
        </w:rPr>
        <w:t>10</w:t>
      </w:r>
      <w:r>
        <w:rPr>
          <w:rFonts w:ascii="Times New Roman" w:hAnsi="Times New Roman"/>
          <w:color w:val="191919"/>
          <w:sz w:val="18"/>
          <w:szCs w:val="18"/>
        </w:rPr>
        <w:tab/>
        <w:t>Comm. Research Methods</w:t>
      </w:r>
      <w:r>
        <w:rPr>
          <w:rFonts w:ascii="Times New Roman" w:hAnsi="Times New Roman"/>
          <w:color w:val="191919"/>
          <w:sz w:val="18"/>
          <w:szCs w:val="18"/>
        </w:rPr>
        <w:tab/>
        <w:t>3</w:t>
      </w:r>
    </w:p>
    <w:p w:rsidR="001050CA" w:rsidRDefault="001050CA" w:rsidP="0031565A">
      <w:pPr>
        <w:widowControl w:val="0"/>
        <w:tabs>
          <w:tab w:val="left" w:pos="315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COMM 4200</w:t>
      </w:r>
      <w:r>
        <w:rPr>
          <w:rFonts w:ascii="Times New Roman" w:hAnsi="Times New Roman"/>
          <w:color w:val="191919"/>
          <w:sz w:val="18"/>
          <w:szCs w:val="18"/>
        </w:rPr>
        <w:tab/>
        <w:t>A</w:t>
      </w:r>
      <w:r>
        <w:rPr>
          <w:rFonts w:ascii="Times New Roman" w:hAnsi="Times New Roman"/>
          <w:color w:val="191919"/>
          <w:spacing w:val="-3"/>
          <w:sz w:val="18"/>
          <w:szCs w:val="18"/>
        </w:rPr>
        <w:t>r</w:t>
      </w:r>
      <w:r>
        <w:rPr>
          <w:rFonts w:ascii="Times New Roman" w:hAnsi="Times New Roman"/>
          <w:color w:val="191919"/>
          <w:sz w:val="18"/>
          <w:szCs w:val="18"/>
        </w:rPr>
        <w:t>gumentation and Debate</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6" w:after="0"/>
        <w:ind w:right="1373"/>
        <w:jc w:val="right"/>
        <w:rPr>
          <w:rFonts w:ascii="Times New Roman" w:hAnsi="Times New Roman"/>
          <w:color w:val="000000"/>
          <w:sz w:val="18"/>
          <w:szCs w:val="18"/>
        </w:rPr>
      </w:pPr>
      <w:r>
        <w:rPr>
          <w:rFonts w:ascii="Times New Roman" w:hAnsi="Times New Roman"/>
          <w:b/>
          <w:bCs/>
          <w:color w:val="191919"/>
          <w:sz w:val="18"/>
          <w:szCs w:val="18"/>
        </w:rPr>
        <w:t>Subtotal 37</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31565A">
      <w:pPr>
        <w:widowControl w:val="0"/>
        <w:tabs>
          <w:tab w:val="left" w:pos="7380"/>
        </w:tabs>
        <w:autoSpaceDE w:val="0"/>
        <w:autoSpaceDN w:val="0"/>
        <w:adjustRightInd w:val="0"/>
        <w:spacing w:after="0"/>
        <w:ind w:right="1380" w:firstLine="900"/>
        <w:jc w:val="right"/>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Electives</w:t>
      </w:r>
      <w:r>
        <w:rPr>
          <w:rFonts w:ascii="Times New Roman" w:hAnsi="Times New Roman"/>
          <w:b/>
          <w:bCs/>
          <w:color w:val="191919"/>
          <w:sz w:val="18"/>
          <w:szCs w:val="18"/>
        </w:rPr>
        <w:tab/>
        <w:t>20</w:t>
      </w:r>
    </w:p>
    <w:p w:rsidR="001050CA" w:rsidRDefault="001050CA" w:rsidP="0031565A">
      <w:pPr>
        <w:widowControl w:val="0"/>
        <w:tabs>
          <w:tab w:val="left" w:pos="7280"/>
        </w:tabs>
        <w:autoSpaceDE w:val="0"/>
        <w:autoSpaceDN w:val="0"/>
        <w:adjustRightInd w:val="0"/>
        <w:spacing w:before="9" w:after="0"/>
        <w:ind w:right="1380" w:firstLine="900"/>
        <w:jc w:val="right"/>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 Requi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t>123</w:t>
      </w:r>
    </w:p>
    <w:p w:rsidR="001050CA" w:rsidRDefault="001050CA" w:rsidP="001050CA">
      <w:pPr>
        <w:widowControl w:val="0"/>
        <w:autoSpaceDE w:val="0"/>
        <w:autoSpaceDN w:val="0"/>
        <w:adjustRightInd w:val="0"/>
        <w:spacing w:before="1" w:after="0" w:line="160" w:lineRule="exact"/>
        <w:rPr>
          <w:rFonts w:ascii="Times New Roman" w:hAnsi="Times New Roman"/>
          <w:color w:val="000000"/>
          <w:sz w:val="16"/>
          <w:szCs w:val="16"/>
        </w:rPr>
      </w:pPr>
    </w:p>
    <w:p w:rsidR="001050CA" w:rsidRDefault="001050CA" w:rsidP="008C02BC">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pacing w:val="-2"/>
          <w:sz w:val="24"/>
          <w:szCs w:val="24"/>
        </w:rPr>
        <w:t>P</w:t>
      </w:r>
      <w:r>
        <w:rPr>
          <w:rFonts w:ascii="Times New Roman" w:hAnsi="Times New Roman"/>
          <w:b/>
          <w:bCs/>
          <w:color w:val="191919"/>
          <w:spacing w:val="-2"/>
          <w:sz w:val="18"/>
          <w:szCs w:val="18"/>
        </w:rPr>
        <w:t>ROGRA</w:t>
      </w:r>
      <w:r>
        <w:rPr>
          <w:rFonts w:ascii="Times New Roman" w:hAnsi="Times New Roman"/>
          <w:b/>
          <w:bCs/>
          <w:color w:val="191919"/>
          <w:sz w:val="18"/>
          <w:szCs w:val="18"/>
        </w:rPr>
        <w:t>M</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TUD</w:t>
      </w:r>
      <w:r>
        <w:rPr>
          <w:rFonts w:ascii="Times New Roman" w:hAnsi="Times New Roman"/>
          <w:b/>
          <w:bCs/>
          <w:color w:val="191919"/>
          <w:sz w:val="18"/>
          <w:szCs w:val="18"/>
        </w:rPr>
        <w:t>Y</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B</w:t>
      </w:r>
      <w:r>
        <w:rPr>
          <w:rFonts w:ascii="Times New Roman" w:hAnsi="Times New Roman"/>
          <w:b/>
          <w:bCs/>
          <w:color w:val="191919"/>
          <w:spacing w:val="-2"/>
          <w:sz w:val="18"/>
          <w:szCs w:val="18"/>
        </w:rPr>
        <w:t>ACHELO</w:t>
      </w:r>
      <w:r>
        <w:rPr>
          <w:rFonts w:ascii="Times New Roman" w:hAnsi="Times New Roman"/>
          <w:b/>
          <w:bCs/>
          <w:color w:val="191919"/>
          <w:sz w:val="18"/>
          <w:szCs w:val="18"/>
        </w:rPr>
        <w:t>R</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17"/>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8"/>
          <w:sz w:val="18"/>
          <w:szCs w:val="18"/>
        </w:rPr>
        <w:t>R</w:t>
      </w:r>
      <w:r>
        <w:rPr>
          <w:rFonts w:ascii="Times New Roman" w:hAnsi="Times New Roman"/>
          <w:b/>
          <w:bCs/>
          <w:color w:val="191919"/>
          <w:spacing w:val="-2"/>
          <w:sz w:val="18"/>
          <w:szCs w:val="18"/>
        </w:rPr>
        <w:t>T</w:t>
      </w:r>
      <w:r>
        <w:rPr>
          <w:rFonts w:ascii="Times New Roman" w:hAnsi="Times New Roman"/>
          <w:b/>
          <w:bCs/>
          <w:color w:val="191919"/>
          <w:sz w:val="18"/>
          <w:szCs w:val="18"/>
        </w:rPr>
        <w:t>S</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w:t>
      </w:r>
      <w:r>
        <w:rPr>
          <w:rFonts w:ascii="Times New Roman" w:hAnsi="Times New Roman"/>
          <w:b/>
          <w:bCs/>
          <w:color w:val="191919"/>
          <w:sz w:val="18"/>
          <w:szCs w:val="18"/>
        </w:rPr>
        <w:t>E</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N</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PEEC</w:t>
      </w:r>
      <w:r>
        <w:rPr>
          <w:rFonts w:ascii="Times New Roman" w:hAnsi="Times New Roman"/>
          <w:b/>
          <w:bCs/>
          <w:color w:val="191919"/>
          <w:sz w:val="18"/>
          <w:szCs w:val="18"/>
        </w:rPr>
        <w:t>H</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AN</w:t>
      </w:r>
      <w:r>
        <w:rPr>
          <w:rFonts w:ascii="Times New Roman" w:hAnsi="Times New Roman"/>
          <w:b/>
          <w:bCs/>
          <w:color w:val="191919"/>
          <w:sz w:val="18"/>
          <w:szCs w:val="18"/>
        </w:rPr>
        <w:t>D</w:t>
      </w:r>
      <w:r>
        <w:rPr>
          <w:rFonts w:ascii="Times New Roman" w:hAnsi="Times New Roman"/>
          <w:b/>
          <w:bCs/>
          <w:color w:val="191919"/>
          <w:spacing w:val="-2"/>
          <w:sz w:val="18"/>
          <w:szCs w:val="18"/>
        </w:rPr>
        <w:t xml:space="preserve"> </w:t>
      </w:r>
      <w:r>
        <w:rPr>
          <w:rFonts w:ascii="Times New Roman" w:hAnsi="Times New Roman"/>
          <w:b/>
          <w:bCs/>
          <w:color w:val="191919"/>
          <w:spacing w:val="-2"/>
          <w:sz w:val="24"/>
          <w:szCs w:val="24"/>
        </w:rPr>
        <w:t>T</w:t>
      </w:r>
      <w:r>
        <w:rPr>
          <w:rFonts w:ascii="Times New Roman" w:hAnsi="Times New Roman"/>
          <w:b/>
          <w:bCs/>
          <w:color w:val="191919"/>
          <w:spacing w:val="-2"/>
          <w:sz w:val="18"/>
          <w:szCs w:val="18"/>
        </w:rPr>
        <w:t>HE</w:t>
      </w:r>
      <w:r>
        <w:rPr>
          <w:rFonts w:ascii="Times New Roman" w:hAnsi="Times New Roman"/>
          <w:b/>
          <w:bCs/>
          <w:color w:val="191919"/>
          <w:spacing w:val="-15"/>
          <w:sz w:val="18"/>
          <w:szCs w:val="18"/>
        </w:rPr>
        <w:t>A</w:t>
      </w:r>
      <w:r>
        <w:rPr>
          <w:rFonts w:ascii="Times New Roman" w:hAnsi="Times New Roman"/>
          <w:b/>
          <w:bCs/>
          <w:color w:val="191919"/>
          <w:spacing w:val="-2"/>
          <w:sz w:val="18"/>
          <w:szCs w:val="18"/>
        </w:rPr>
        <w:t>TRE</w:t>
      </w:r>
      <w:r>
        <w:rPr>
          <w:rFonts w:ascii="Times New Roman" w:hAnsi="Times New Roman"/>
          <w:b/>
          <w:bCs/>
          <w:color w:val="191919"/>
          <w:sz w:val="24"/>
          <w:szCs w:val="24"/>
        </w:rPr>
        <w:t>:</w:t>
      </w:r>
      <w:r>
        <w:rPr>
          <w:rFonts w:ascii="Times New Roman" w:hAnsi="Times New Roman"/>
          <w:b/>
          <w:bCs/>
          <w:color w:val="191919"/>
          <w:spacing w:val="-12"/>
          <w:sz w:val="24"/>
          <w:szCs w:val="24"/>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PEEC</w:t>
      </w:r>
      <w:r>
        <w:rPr>
          <w:rFonts w:ascii="Times New Roman" w:hAnsi="Times New Roman"/>
          <w:b/>
          <w:bCs/>
          <w:color w:val="191919"/>
          <w:sz w:val="18"/>
          <w:szCs w:val="18"/>
        </w:rPr>
        <w:t>H</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C</w:t>
      </w:r>
      <w:r>
        <w:rPr>
          <w:rFonts w:ascii="Times New Roman" w:hAnsi="Times New Roman"/>
          <w:b/>
          <w:bCs/>
          <w:color w:val="191919"/>
          <w:spacing w:val="-2"/>
          <w:sz w:val="18"/>
          <w:szCs w:val="18"/>
        </w:rPr>
        <w:t>ONCENTR</w:t>
      </w:r>
      <w:r>
        <w:rPr>
          <w:rFonts w:ascii="Times New Roman" w:hAnsi="Times New Roman"/>
          <w:b/>
          <w:bCs/>
          <w:color w:val="191919"/>
          <w:spacing w:val="-16"/>
          <w:sz w:val="18"/>
          <w:szCs w:val="18"/>
        </w:rPr>
        <w:t>A</w:t>
      </w:r>
      <w:r>
        <w:rPr>
          <w:rFonts w:ascii="Times New Roman" w:hAnsi="Times New Roman"/>
          <w:b/>
          <w:bCs/>
          <w:color w:val="191919"/>
          <w:spacing w:val="-2"/>
          <w:sz w:val="18"/>
          <w:szCs w:val="18"/>
        </w:rPr>
        <w:t>TION</w:t>
      </w:r>
    </w:p>
    <w:p w:rsidR="001050CA" w:rsidRDefault="001050CA" w:rsidP="001050CA">
      <w:pPr>
        <w:widowControl w:val="0"/>
        <w:autoSpaceDE w:val="0"/>
        <w:autoSpaceDN w:val="0"/>
        <w:adjustRightInd w:val="0"/>
        <w:spacing w:before="30" w:after="0"/>
        <w:ind w:left="140"/>
        <w:rPr>
          <w:rFonts w:ascii="Times New Roman" w:hAnsi="Times New Roman"/>
          <w:color w:val="000000"/>
          <w:sz w:val="18"/>
          <w:szCs w:val="18"/>
        </w:rPr>
      </w:pPr>
      <w:r>
        <w:rPr>
          <w:rFonts w:ascii="Times New Roman" w:hAnsi="Times New Roman"/>
          <w:color w:val="191919"/>
          <w:sz w:val="18"/>
          <w:szCs w:val="18"/>
        </w:rPr>
        <w:t>123 Semester Hours</w:t>
      </w:r>
    </w:p>
    <w:p w:rsidR="001050CA" w:rsidRDefault="001050CA" w:rsidP="001050CA">
      <w:pPr>
        <w:widowControl w:val="0"/>
        <w:autoSpaceDE w:val="0"/>
        <w:autoSpaceDN w:val="0"/>
        <w:adjustRightInd w:val="0"/>
        <w:spacing w:before="2" w:after="0" w:line="150" w:lineRule="exact"/>
        <w:rPr>
          <w:rFonts w:ascii="Times New Roman" w:hAnsi="Times New Roman"/>
          <w:color w:val="000000"/>
          <w:sz w:val="15"/>
          <w:szCs w:val="15"/>
        </w:rPr>
      </w:pPr>
    </w:p>
    <w:tbl>
      <w:tblPr>
        <w:tblW w:w="0" w:type="auto"/>
        <w:tblInd w:w="100" w:type="dxa"/>
        <w:tblLayout w:type="fixed"/>
        <w:tblCellMar>
          <w:left w:w="0" w:type="dxa"/>
          <w:right w:w="0" w:type="dxa"/>
        </w:tblCellMar>
        <w:tblLook w:val="0000"/>
      </w:tblPr>
      <w:tblGrid>
        <w:gridCol w:w="2960"/>
        <w:gridCol w:w="3617"/>
        <w:gridCol w:w="1953"/>
        <w:gridCol w:w="1020"/>
      </w:tblGrid>
      <w:tr w:rsidR="001050CA" w:rsidRPr="007A7452" w:rsidTr="0031565A">
        <w:trPr>
          <w:trHeight w:hRule="exact" w:val="517"/>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40"/>
              <w:rPr>
                <w:rFonts w:ascii="Times New Roman" w:hAnsi="Times New Roman"/>
                <w:color w:val="000000"/>
                <w:sz w:val="18"/>
                <w:szCs w:val="18"/>
              </w:rPr>
            </w:pPr>
            <w:r w:rsidRPr="007A7452">
              <w:rPr>
                <w:rFonts w:ascii="Times New Roman" w:hAnsi="Times New Roman"/>
                <w:b/>
                <w:bCs/>
                <w:color w:val="191919"/>
                <w:sz w:val="18"/>
                <w:szCs w:val="18"/>
              </w:rPr>
              <w:t>F</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eshman</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p w:rsidR="001050CA" w:rsidRPr="007A7452" w:rsidRDefault="001050CA" w:rsidP="001050CA">
            <w:pPr>
              <w:widowControl w:val="0"/>
              <w:autoSpaceDE w:val="0"/>
              <w:autoSpaceDN w:val="0"/>
              <w:adjustRightInd w:val="0"/>
              <w:spacing w:before="12" w:after="0"/>
              <w:ind w:left="4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before="9" w:after="0" w:line="280" w:lineRule="exact"/>
              <w:ind w:firstLine="0"/>
              <w:rPr>
                <w:rFonts w:ascii="Times New Roman" w:hAnsi="Times New Roman"/>
                <w:sz w:val="28"/>
                <w:szCs w:val="28"/>
              </w:rPr>
            </w:pPr>
          </w:p>
          <w:p w:rsidR="001050CA" w:rsidRPr="007A7452" w:rsidRDefault="001050CA" w:rsidP="0031565A">
            <w:pPr>
              <w:widowControl w:val="0"/>
              <w:autoSpaceDE w:val="0"/>
              <w:autoSpaceDN w:val="0"/>
              <w:adjustRightInd w:val="0"/>
              <w:spacing w:after="0"/>
              <w:ind w:left="70" w:firstLine="0"/>
              <w:rPr>
                <w:rFonts w:ascii="Times New Roman" w:hAnsi="Times New Roman"/>
                <w:sz w:val="24"/>
                <w:szCs w:val="24"/>
              </w:rPr>
            </w:pPr>
            <w:r w:rsidRPr="007A7452">
              <w:rPr>
                <w:rFonts w:ascii="Times New Roman" w:hAnsi="Times New Roman"/>
                <w:color w:val="191919"/>
                <w:sz w:val="18"/>
                <w:szCs w:val="18"/>
              </w:rPr>
              <w:t>Eng. Comp I &amp; I</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60"/>
              <w:jc w:val="right"/>
              <w:rPr>
                <w:rFonts w:ascii="Times New Roman" w:hAnsi="Times New Roman"/>
                <w:color w:val="000000"/>
                <w:sz w:val="18"/>
                <w:szCs w:val="18"/>
              </w:rPr>
            </w:pPr>
            <w:r w:rsidRPr="007A7452">
              <w:rPr>
                <w:rFonts w:ascii="Times New Roman" w:hAnsi="Times New Roman"/>
                <w:b/>
                <w:bCs/>
                <w:color w:val="191919"/>
                <w:sz w:val="18"/>
                <w:szCs w:val="18"/>
              </w:rPr>
              <w:t>Fall</w:t>
            </w:r>
          </w:p>
          <w:p w:rsidR="001050CA" w:rsidRPr="007A7452" w:rsidRDefault="001050CA" w:rsidP="001050CA">
            <w:pPr>
              <w:widowControl w:val="0"/>
              <w:autoSpaceDE w:val="0"/>
              <w:autoSpaceDN w:val="0"/>
              <w:adjustRightInd w:val="0"/>
              <w:spacing w:before="12" w:after="0"/>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31565A">
            <w:pPr>
              <w:widowControl w:val="0"/>
              <w:autoSpaceDE w:val="0"/>
              <w:autoSpaceDN w:val="0"/>
              <w:adjustRightInd w:val="0"/>
              <w:spacing w:before="70" w:after="0"/>
              <w:ind w:firstLine="0"/>
              <w:jc w:val="right"/>
              <w:rPr>
                <w:rFonts w:ascii="Times New Roman" w:hAnsi="Times New Roman"/>
                <w:color w:val="000000"/>
                <w:sz w:val="18"/>
                <w:szCs w:val="18"/>
              </w:rPr>
            </w:pPr>
            <w:r w:rsidRPr="007A7452">
              <w:rPr>
                <w:rFonts w:ascii="Times New Roman" w:hAnsi="Times New Roman"/>
                <w:b/>
                <w:bCs/>
                <w:color w:val="191919"/>
                <w:sz w:val="18"/>
                <w:szCs w:val="18"/>
              </w:rPr>
              <w:t>Spring</w:t>
            </w:r>
          </w:p>
          <w:p w:rsidR="001050CA" w:rsidRPr="007A7452" w:rsidRDefault="001050CA" w:rsidP="0031565A">
            <w:pPr>
              <w:widowControl w:val="0"/>
              <w:autoSpaceDE w:val="0"/>
              <w:autoSpaceDN w:val="0"/>
              <w:adjustRightInd w:val="0"/>
              <w:spacing w:before="12"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 xml:space="preserve">TH </w:t>
            </w:r>
            <w:r w:rsidRPr="007A7452">
              <w:rPr>
                <w:rFonts w:ascii="Times New Roman" w:hAnsi="Times New Roman"/>
                <w:color w:val="191919"/>
                <w:spacing w:val="-7"/>
                <w:sz w:val="18"/>
                <w:szCs w:val="18"/>
              </w:rPr>
              <w:t>1111</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College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 xml:space="preserve">COMM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Fundamental of Public Speaking</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ASU 1200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Fresh. Sem. &amp; Ser</w:t>
            </w:r>
            <w:r w:rsidRPr="007A7452">
              <w:rPr>
                <w:rFonts w:ascii="Times New Roman" w:hAnsi="Times New Roman"/>
                <w:color w:val="191919"/>
                <w:spacing w:val="-12"/>
                <w:sz w:val="18"/>
                <w:szCs w:val="18"/>
              </w:rPr>
              <w:t>v</w:t>
            </w:r>
            <w:r w:rsidRPr="007A7452">
              <w:rPr>
                <w:rFonts w:ascii="Times New Roman" w:hAnsi="Times New Roman"/>
                <w:color w:val="191919"/>
                <w:sz w:val="18"/>
                <w:szCs w:val="18"/>
              </w:rPr>
              <w:t>. to Lead.</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ARAP</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 xml:space="preserve">100 or 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1002</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Activities</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Science/Math/</w:t>
            </w:r>
            <w:r w:rsidRPr="007A7452">
              <w:rPr>
                <w:rFonts w:ascii="Times New Roman" w:hAnsi="Times New Roman"/>
                <w:color w:val="191919"/>
                <w:spacing w:val="-12"/>
                <w:sz w:val="18"/>
                <w:szCs w:val="18"/>
              </w:rPr>
              <w:t>T</w:t>
            </w:r>
            <w:r w:rsidRPr="007A7452">
              <w:rPr>
                <w:rFonts w:ascii="Times New Roman" w:hAnsi="Times New Roman"/>
                <w:color w:val="191919"/>
                <w:sz w:val="18"/>
                <w:szCs w:val="18"/>
              </w:rPr>
              <w:t>ech</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 xml:space="preserve">CSCI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 or 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 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4"/>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Social Sci./History I</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322"/>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60"/>
              <w:jc w:val="right"/>
              <w:rPr>
                <w:rFonts w:ascii="Times New Roman" w:hAnsi="Times New Roman"/>
                <w:sz w:val="24"/>
                <w:szCs w:val="24"/>
              </w:rPr>
            </w:pPr>
            <w:r w:rsidRPr="007A7452">
              <w:rPr>
                <w:rFonts w:ascii="Times New Roman" w:hAnsi="Times New Roman"/>
                <w:b/>
                <w:bCs/>
                <w:color w:val="191919"/>
                <w:sz w:val="18"/>
                <w:szCs w:val="18"/>
              </w:rPr>
              <w:t>15</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31565A">
        <w:trPr>
          <w:trHeight w:hRule="exact" w:val="32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before="96" w:after="0"/>
              <w:ind w:left="40"/>
              <w:rPr>
                <w:rFonts w:ascii="Times New Roman" w:hAnsi="Times New Roman"/>
                <w:sz w:val="24"/>
                <w:szCs w:val="24"/>
              </w:rPr>
            </w:pPr>
            <w:r w:rsidRPr="007A7452">
              <w:rPr>
                <w:rFonts w:ascii="Times New Roman" w:hAnsi="Times New Roman"/>
                <w:b/>
                <w:bCs/>
                <w:color w:val="191919"/>
                <w:sz w:val="18"/>
                <w:szCs w:val="18"/>
              </w:rPr>
              <w:t>Sophomo</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8"/>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4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7" w:lineRule="exact"/>
              <w:ind w:left="70" w:firstLine="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1001</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Activities</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1</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Science/Math/</w:t>
            </w:r>
            <w:r w:rsidRPr="007A7452">
              <w:rPr>
                <w:rFonts w:ascii="Times New Roman" w:hAnsi="Times New Roman"/>
                <w:color w:val="191919"/>
                <w:spacing w:val="-12"/>
                <w:sz w:val="18"/>
                <w:szCs w:val="18"/>
              </w:rPr>
              <w:t>T</w:t>
            </w:r>
            <w:r w:rsidRPr="007A7452">
              <w:rPr>
                <w:rFonts w:ascii="Times New Roman" w:hAnsi="Times New Roman"/>
                <w:color w:val="191919"/>
                <w:sz w:val="18"/>
                <w:szCs w:val="18"/>
              </w:rPr>
              <w:t>ech</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4</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 xml:space="preserve">POLS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 xml:space="preserve">101 or HONR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161</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COMM 2020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pacing w:val="-23"/>
                <w:sz w:val="18"/>
                <w:szCs w:val="18"/>
              </w:rPr>
              <w:t>V</w:t>
            </w:r>
            <w:r w:rsidRPr="007A7452">
              <w:rPr>
                <w:rFonts w:ascii="Times New Roman" w:hAnsi="Times New Roman"/>
                <w:color w:val="191919"/>
                <w:sz w:val="18"/>
                <w:szCs w:val="18"/>
              </w:rPr>
              <w:t>oice &amp; Diction</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COMM 2400, 2410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Speech &amp; Performance</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1</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 xml:space="preserve">PSYC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Foreign Language</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ind w:firstLine="0"/>
              <w:rPr>
                <w:rFonts w:ascii="Times New Roman" w:hAnsi="Times New Roman"/>
                <w:sz w:val="24"/>
                <w:szCs w:val="24"/>
              </w:rPr>
            </w:pP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COMM 2030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Oral Interpretation</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COMM 2060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Public Speaking</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COMM 2410</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Speech Performance</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511"/>
        </w:trPr>
        <w:tc>
          <w:tcPr>
            <w:tcW w:w="29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color w:val="000000"/>
                <w:sz w:val="18"/>
                <w:szCs w:val="18"/>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2900</w:t>
            </w:r>
          </w:p>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617"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Production &amp; Performance 1</w:t>
            </w:r>
          </w:p>
        </w:tc>
        <w:tc>
          <w:tcPr>
            <w:tcW w:w="1953" w:type="dxa"/>
            <w:tcBorders>
              <w:top w:val="nil"/>
              <w:left w:val="nil"/>
              <w:bottom w:val="nil"/>
              <w:right w:val="nil"/>
            </w:tcBorders>
          </w:tcPr>
          <w:p w:rsidR="001050CA" w:rsidRPr="007A7452" w:rsidRDefault="001050CA" w:rsidP="001050CA">
            <w:pPr>
              <w:widowControl w:val="0"/>
              <w:autoSpaceDE w:val="0"/>
              <w:autoSpaceDN w:val="0"/>
              <w:adjustRightInd w:val="0"/>
              <w:spacing w:before="1"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right="460"/>
              <w:jc w:val="right"/>
              <w:rPr>
                <w:rFonts w:ascii="Times New Roman" w:hAnsi="Times New Roman"/>
                <w:sz w:val="24"/>
                <w:szCs w:val="24"/>
              </w:rPr>
            </w:pPr>
            <w:r w:rsidRPr="007A7452">
              <w:rPr>
                <w:rFonts w:ascii="Times New Roman" w:hAnsi="Times New Roman"/>
                <w:b/>
                <w:bCs/>
                <w:color w:val="191919"/>
                <w:sz w:val="18"/>
                <w:szCs w:val="18"/>
              </w:rPr>
              <w:t>15</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before="1"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b/>
                <w:bCs/>
                <w:color w:val="191919"/>
                <w:sz w:val="18"/>
                <w:szCs w:val="18"/>
              </w:rPr>
              <w:t>16</w:t>
            </w:r>
          </w:p>
        </w:tc>
      </w:tr>
    </w:tbl>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tabs>
          <w:tab w:val="left" w:pos="10720"/>
        </w:tabs>
        <w:autoSpaceDE w:val="0"/>
        <w:autoSpaceDN w:val="0"/>
        <w:adjustRightInd w:val="0"/>
        <w:spacing w:after="0" w:line="451" w:lineRule="exact"/>
        <w:ind w:left="4153"/>
        <w:rPr>
          <w:rFonts w:ascii="Century Gothic" w:hAnsi="Century Gothic" w:cs="Century Gothic"/>
          <w:color w:val="000000"/>
          <w:sz w:val="36"/>
          <w:szCs w:val="36"/>
        </w:rPr>
      </w:pPr>
      <w:r>
        <w:rPr>
          <w:rFonts w:ascii="Times New Roman" w:hAnsi="Times New Roman"/>
          <w:color w:val="191919"/>
          <w:position w:val="-5"/>
          <w:sz w:val="20"/>
          <w:szCs w:val="20"/>
        </w:rPr>
        <w:tab/>
      </w:r>
    </w:p>
    <w:p w:rsidR="001050CA" w:rsidRDefault="001050CA" w:rsidP="001050CA">
      <w:pPr>
        <w:widowControl w:val="0"/>
        <w:tabs>
          <w:tab w:val="left" w:pos="10720"/>
        </w:tabs>
        <w:autoSpaceDE w:val="0"/>
        <w:autoSpaceDN w:val="0"/>
        <w:adjustRightInd w:val="0"/>
        <w:spacing w:after="0" w:line="451" w:lineRule="exact"/>
        <w:ind w:left="4153"/>
        <w:rPr>
          <w:rFonts w:ascii="Century Gothic" w:hAnsi="Century Gothic" w:cs="Century Gothic"/>
          <w:color w:val="000000"/>
          <w:sz w:val="36"/>
          <w:szCs w:val="36"/>
        </w:rPr>
        <w:sectPr w:rsidR="001050CA" w:rsidSect="00931F09">
          <w:type w:val="continuous"/>
          <w:pgSz w:w="12240" w:h="15840"/>
          <w:pgMar w:top="1480" w:right="420" w:bottom="280" w:left="580" w:header="720" w:footer="288" w:gutter="0"/>
          <w:cols w:space="720" w:equalWidth="0">
            <w:col w:w="11240"/>
          </w:cols>
          <w:noEndnote/>
          <w:docGrid w:linePitch="299"/>
        </w:sectPr>
      </w:pPr>
    </w:p>
    <w:p w:rsidR="001050CA" w:rsidRDefault="008C02BC" w:rsidP="001050CA">
      <w:pPr>
        <w:widowControl w:val="0"/>
        <w:autoSpaceDE w:val="0"/>
        <w:autoSpaceDN w:val="0"/>
        <w:adjustRightInd w:val="0"/>
        <w:spacing w:before="57" w:after="0" w:line="195" w:lineRule="exact"/>
        <w:ind w:left="707"/>
        <w:rPr>
          <w:rFonts w:ascii="Century Gothic" w:hAnsi="Century Gothic" w:cs="Century Gothic"/>
          <w:color w:val="000000"/>
          <w:sz w:val="16"/>
          <w:szCs w:val="16"/>
        </w:rPr>
      </w:pPr>
      <w:r>
        <w:rPr>
          <w:rFonts w:ascii="Times New Roman" w:hAnsi="Times New Roman"/>
          <w:noProof/>
          <w:color w:val="191919"/>
          <w:sz w:val="18"/>
          <w:szCs w:val="18"/>
        </w:rPr>
        <w:lastRenderedPageBreak/>
        <w:pict>
          <v:group id="_x0000_s3895" style="position:absolute;left:0;text-align:left;margin-left:-22.7pt;margin-top:-21.5pt;width:178.85pt;height:795.8pt;z-index:252047360" coordorigin="1642" coordsize="3577,15916">
            <v:rect id="_x0000_s389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896"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897" style="position:absolute;left:1642;width:3577;height:15916" coordorigin="1589" coordsize="3577,15916">
              <v:group id="_x0000_s3898" style="position:absolute;left:1589;width:1104;height:15916" coordorigin="5929,3" coordsize="1104,15916">
                <v:rect id="_x0000_s389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899"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900" style="position:absolute;left:5929;top:2404;width:1104;height:13112" coordorigin="3836,2408" coordsize="1104,13112">
                  <v:shape id="_x0000_s3901" type="#_x0000_t32" style="position:absolute;left:3889;top:4172;width:1051;height:0" o:connectortype="straight" strokeweight="2pt"/>
                  <v:shape id="_x0000_s3902" type="#_x0000_t32" style="position:absolute;left:3889;top:2408;width:1051;height:0" o:connectortype="straight" strokeweight="2pt"/>
                  <v:shape id="Freeform 2758" o:spid="_x0000_s390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90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905" type="#_x0000_t32" style="position:absolute;left:3889;top:6006;width:1051;height:0" o:connectortype="straight" strokeweight="2pt"/>
                  <v:shape id="_x0000_s3906" type="#_x0000_t32" style="position:absolute;left:3889;top:7786;width:1051;height:0" o:connectortype="straight" strokeweight="2pt"/>
                  <v:shape id="_x0000_s3907" type="#_x0000_t32" style="position:absolute;left:3889;top:9663;width:1051;height:0" o:connectortype="straight" strokeweight="2pt"/>
                  <v:shape id="_x0000_s3908" type="#_x0000_t32" style="position:absolute;left:3889;top:11481;width:1051;height:0" o:connectortype="straight" strokeweight="2pt"/>
                  <v:shape id="_x0000_s3909" type="#_x0000_t32" style="position:absolute;left:3889;top:13281;width:1051;height:0" o:connectortype="straight" strokeweight="2pt"/>
                </v:group>
              </v:group>
              <v:rect id="_x0000_s3910" style="position:absolute;left:2342;top:375;width:2824;height:421" fillcolor="white [3201]" strokecolor="#bfbfbf [2412]" strokeweight="2.5pt">
                <v:shadow color="#868686"/>
                <v:textbox>
                  <w:txbxContent>
                    <w:p w:rsidR="009D7097" w:rsidRDefault="009D7097" w:rsidP="008C02BC">
                      <w:pPr>
                        <w:ind w:right="-384" w:firstLine="0"/>
                        <w:jc w:val="center"/>
                      </w:pPr>
                      <w:r>
                        <w:t>Fine Arts</w:t>
                      </w:r>
                    </w:p>
                  </w:txbxContent>
                </v:textbox>
              </v:rect>
            </v:group>
          </v:group>
        </w:pict>
      </w:r>
      <w:r w:rsidR="00AE60A2" w:rsidRPr="00AE60A2">
        <w:rPr>
          <w:rFonts w:ascii="Calibri" w:hAnsi="Calibri" w:cs="Times New Roman"/>
          <w:noProof/>
          <w:lang w:eastAsia="en-US"/>
        </w:rPr>
        <w:pict>
          <v:shape id="Text Box 2835" o:spid="_x0000_s3025" type="#_x0000_t202" style="position:absolute;left:0;text-align:left;margin-left:19.85pt;margin-top:128.1pt;width:12pt;height:85.8pt;z-index:-2513438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p>
    <w:tbl>
      <w:tblPr>
        <w:tblW w:w="0" w:type="auto"/>
        <w:tblInd w:w="665" w:type="dxa"/>
        <w:tblLayout w:type="fixed"/>
        <w:tblCellMar>
          <w:left w:w="0" w:type="dxa"/>
          <w:right w:w="0" w:type="dxa"/>
        </w:tblCellMar>
        <w:tblLook w:val="0000"/>
      </w:tblPr>
      <w:tblGrid>
        <w:gridCol w:w="3095"/>
        <w:gridCol w:w="3534"/>
        <w:gridCol w:w="2208"/>
        <w:gridCol w:w="850"/>
      </w:tblGrid>
      <w:tr w:rsidR="001050CA" w:rsidRPr="007A7452" w:rsidTr="0031565A">
        <w:trPr>
          <w:trHeight w:hRule="exact" w:val="643"/>
        </w:trPr>
        <w:tc>
          <w:tcPr>
            <w:tcW w:w="3095" w:type="dxa"/>
            <w:tcBorders>
              <w:top w:val="single" w:sz="16" w:space="0" w:color="A3A3A3"/>
              <w:left w:val="nil"/>
              <w:bottom w:val="nil"/>
              <w:right w:val="nil"/>
            </w:tcBorders>
          </w:tcPr>
          <w:p w:rsidR="001050CA" w:rsidRPr="007A7452" w:rsidRDefault="001050CA" w:rsidP="001050CA">
            <w:pPr>
              <w:widowControl w:val="0"/>
              <w:autoSpaceDE w:val="0"/>
              <w:autoSpaceDN w:val="0"/>
              <w:adjustRightInd w:val="0"/>
              <w:spacing w:before="6" w:after="0" w:line="190" w:lineRule="exact"/>
              <w:rPr>
                <w:rFonts w:ascii="Times New Roman" w:hAnsi="Times New Roman"/>
                <w:sz w:val="19"/>
                <w:szCs w:val="19"/>
              </w:rPr>
            </w:pPr>
          </w:p>
          <w:p w:rsidR="001050CA" w:rsidRPr="007A7452" w:rsidRDefault="001050CA" w:rsidP="0031565A">
            <w:pPr>
              <w:widowControl w:val="0"/>
              <w:autoSpaceDE w:val="0"/>
              <w:autoSpaceDN w:val="0"/>
              <w:adjustRightInd w:val="0"/>
              <w:spacing w:after="0"/>
              <w:rPr>
                <w:rFonts w:ascii="Times New Roman" w:hAnsi="Times New Roman"/>
                <w:color w:val="000000"/>
                <w:sz w:val="18"/>
                <w:szCs w:val="18"/>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p w:rsidR="001050CA" w:rsidRPr="007A7452" w:rsidRDefault="001050CA" w:rsidP="0031565A">
            <w:pPr>
              <w:widowControl w:val="0"/>
              <w:autoSpaceDE w:val="0"/>
              <w:autoSpaceDN w:val="0"/>
              <w:adjustRightInd w:val="0"/>
              <w:spacing w:before="12" w:after="0"/>
              <w:ind w:left="355" w:firstLine="420"/>
              <w:rPr>
                <w:rFonts w:ascii="Times New Roman" w:hAnsi="Times New Roman"/>
                <w:sz w:val="24"/>
                <w:szCs w:val="24"/>
              </w:rPr>
            </w:pPr>
            <w:r w:rsidRPr="007A7452">
              <w:rPr>
                <w:rFonts w:ascii="Times New Roman" w:hAnsi="Times New Roman"/>
                <w:color w:val="191919"/>
                <w:sz w:val="18"/>
                <w:szCs w:val="18"/>
              </w:rPr>
              <w:t>SOCI 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before="15"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left="72"/>
              <w:rPr>
                <w:rFonts w:ascii="Times New Roman" w:hAnsi="Times New Roman"/>
                <w:sz w:val="24"/>
                <w:szCs w:val="24"/>
              </w:rPr>
            </w:pPr>
            <w:r w:rsidRPr="007A7452">
              <w:rPr>
                <w:rFonts w:ascii="Times New Roman" w:hAnsi="Times New Roman"/>
                <w:color w:val="191919"/>
                <w:sz w:val="18"/>
                <w:szCs w:val="18"/>
              </w:rPr>
              <w:t>Princ. Of Sociology</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before="15"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vMerge w:val="restart"/>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Foreign Language</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2040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Acting I</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2200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Princ Group Dynamic</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2420 &amp; 2430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Speech Performance</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1</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Electives</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6</w:t>
            </w: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2150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Studies in Rhetoric</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3100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Black Rhetoric</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3150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Intro to Forensics</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4"/>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2901</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Production and Performance</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322"/>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4" w:lineRule="exact"/>
              <w:ind w:left="355" w:firstLine="4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208" w:type="dxa"/>
            <w:tcBorders>
              <w:top w:val="nil"/>
              <w:left w:val="nil"/>
              <w:bottom w:val="nil"/>
              <w:right w:val="nil"/>
            </w:tcBorders>
          </w:tcPr>
          <w:p w:rsidR="001050CA" w:rsidRPr="007A7452" w:rsidRDefault="001050CA" w:rsidP="0031565A">
            <w:pPr>
              <w:widowControl w:val="0"/>
              <w:autoSpaceDE w:val="0"/>
              <w:autoSpaceDN w:val="0"/>
              <w:adjustRightInd w:val="0"/>
              <w:spacing w:after="0" w:line="194" w:lineRule="exact"/>
              <w:ind w:left="1398" w:firstLine="0"/>
              <w:rPr>
                <w:rFonts w:ascii="Times New Roman" w:hAnsi="Times New Roman"/>
                <w:sz w:val="24"/>
                <w:szCs w:val="24"/>
              </w:rPr>
            </w:pPr>
            <w:r w:rsidRPr="007A7452">
              <w:rPr>
                <w:rFonts w:ascii="Times New Roman" w:hAnsi="Times New Roman"/>
                <w:b/>
                <w:bCs/>
                <w:color w:val="191919"/>
                <w:sz w:val="18"/>
                <w:szCs w:val="18"/>
              </w:rPr>
              <w:t>16</w:t>
            </w:r>
          </w:p>
        </w:tc>
        <w:tc>
          <w:tcPr>
            <w:tcW w:w="850" w:type="dxa"/>
            <w:tcBorders>
              <w:top w:val="nil"/>
              <w:left w:val="nil"/>
              <w:bottom w:val="nil"/>
              <w:right w:val="nil"/>
            </w:tcBorders>
          </w:tcPr>
          <w:p w:rsidR="001050CA" w:rsidRPr="007A7452" w:rsidRDefault="001050CA" w:rsidP="0031565A">
            <w:pPr>
              <w:widowControl w:val="0"/>
              <w:autoSpaceDE w:val="0"/>
              <w:autoSpaceDN w:val="0"/>
              <w:adjustRightInd w:val="0"/>
              <w:spacing w:after="0" w:line="194" w:lineRule="exact"/>
              <w:ind w:right="40" w:firstLine="60"/>
              <w:jc w:val="right"/>
              <w:rPr>
                <w:rFonts w:ascii="Times New Roman" w:hAnsi="Times New Roman"/>
                <w:sz w:val="24"/>
                <w:szCs w:val="24"/>
              </w:rPr>
            </w:pPr>
            <w:r w:rsidRPr="007A7452">
              <w:rPr>
                <w:rFonts w:ascii="Times New Roman" w:hAnsi="Times New Roman"/>
                <w:b/>
                <w:bCs/>
                <w:color w:val="191919"/>
                <w:sz w:val="18"/>
                <w:szCs w:val="18"/>
              </w:rPr>
              <w:t>14</w:t>
            </w:r>
          </w:p>
        </w:tc>
      </w:tr>
      <w:tr w:rsidR="001050CA" w:rsidRPr="007A7452" w:rsidTr="0031565A">
        <w:trPr>
          <w:trHeight w:hRule="exact" w:val="32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before="96" w:after="0"/>
              <w:ind w:left="355" w:firstLine="42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58"/>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7" w:lineRule="exact"/>
              <w:ind w:left="355" w:firstLine="420"/>
              <w:rPr>
                <w:rFonts w:ascii="Times New Roman" w:hAnsi="Times New Roman"/>
                <w:sz w:val="24"/>
                <w:szCs w:val="24"/>
              </w:rPr>
            </w:pPr>
            <w:r w:rsidRPr="007A7452">
              <w:rPr>
                <w:rFonts w:ascii="Times New Roman" w:hAnsi="Times New Roman"/>
                <w:color w:val="191919"/>
                <w:sz w:val="18"/>
                <w:szCs w:val="18"/>
              </w:rPr>
              <w:t>COMM 2440, 2450 &amp; 2460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72"/>
              <w:rPr>
                <w:rFonts w:ascii="Times New Roman" w:hAnsi="Times New Roman"/>
                <w:sz w:val="24"/>
                <w:szCs w:val="24"/>
              </w:rPr>
            </w:pPr>
            <w:r w:rsidRPr="007A7452">
              <w:rPr>
                <w:rFonts w:ascii="Times New Roman" w:hAnsi="Times New Roman"/>
                <w:color w:val="191919"/>
                <w:sz w:val="18"/>
                <w:szCs w:val="18"/>
              </w:rPr>
              <w:t>Speech Performance</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630"/>
              <w:jc w:val="right"/>
              <w:rPr>
                <w:rFonts w:ascii="Times New Roman" w:hAnsi="Times New Roman"/>
                <w:sz w:val="24"/>
                <w:szCs w:val="24"/>
              </w:rPr>
            </w:pPr>
            <w:r w:rsidRPr="007A7452">
              <w:rPr>
                <w:rFonts w:ascii="Times New Roman" w:hAnsi="Times New Roman"/>
                <w:color w:val="191919"/>
                <w:sz w:val="18"/>
                <w:szCs w:val="18"/>
              </w:rPr>
              <w:t>1</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31565A">
        <w:trPr>
          <w:trHeight w:hRule="exact" w:val="17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55" w:lineRule="exact"/>
              <w:ind w:left="355" w:firstLine="420"/>
              <w:rPr>
                <w:rFonts w:ascii="Times New Roman" w:hAnsi="Times New Roman"/>
                <w:sz w:val="24"/>
                <w:szCs w:val="24"/>
              </w:rPr>
            </w:pPr>
            <w:r w:rsidRPr="007A7452">
              <w:rPr>
                <w:rFonts w:ascii="Times New Roman" w:hAnsi="Times New Roman"/>
                <w:color w:val="191919"/>
                <w:position w:val="1"/>
                <w:sz w:val="18"/>
                <w:szCs w:val="18"/>
              </w:rPr>
              <w:t>COMM 3200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55" w:lineRule="exact"/>
              <w:ind w:left="72"/>
              <w:rPr>
                <w:rFonts w:ascii="Times New Roman" w:hAnsi="Times New Roman"/>
                <w:sz w:val="24"/>
                <w:szCs w:val="24"/>
              </w:rPr>
            </w:pPr>
            <w:r w:rsidRPr="007A7452">
              <w:rPr>
                <w:rFonts w:ascii="Times New Roman" w:hAnsi="Times New Roman"/>
                <w:color w:val="191919"/>
                <w:position w:val="1"/>
                <w:sz w:val="18"/>
                <w:szCs w:val="18"/>
              </w:rPr>
              <w:t>Phonetics</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55" w:lineRule="exact"/>
              <w:ind w:right="630"/>
              <w:jc w:val="right"/>
              <w:rPr>
                <w:rFonts w:ascii="Times New Roman" w:hAnsi="Times New Roman"/>
                <w:sz w:val="24"/>
                <w:szCs w:val="24"/>
              </w:rPr>
            </w:pPr>
            <w:r w:rsidRPr="007A7452">
              <w:rPr>
                <w:rFonts w:ascii="Times New Roman" w:hAnsi="Times New Roman"/>
                <w:color w:val="191919"/>
                <w:position w:val="1"/>
                <w:sz w:val="18"/>
                <w:szCs w:val="18"/>
              </w:rPr>
              <w:t>3</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3340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Speech for Elem/Mg</w:t>
            </w:r>
            <w:r w:rsidRPr="007A7452">
              <w:rPr>
                <w:rFonts w:ascii="Times New Roman" w:hAnsi="Times New Roman"/>
                <w:color w:val="191919"/>
                <w:spacing w:val="-10"/>
                <w:sz w:val="18"/>
                <w:szCs w:val="18"/>
              </w:rPr>
              <w:t>r</w:t>
            </w:r>
            <w:r w:rsidRPr="007A7452">
              <w:rPr>
                <w:rFonts w:ascii="Times New Roman" w:hAnsi="Times New Roman"/>
                <w:color w:val="191919"/>
                <w:sz w:val="18"/>
                <w:szCs w:val="18"/>
              </w:rPr>
              <w: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4070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Intro to Spch Disorders</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4100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Fundamentals of Proc</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4200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A</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gument &amp; Debate</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4000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Intercultural Comm</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4010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 Comm</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30"/>
              <w:jc w:val="right"/>
              <w:rPr>
                <w:rFonts w:ascii="Times New Roman" w:hAnsi="Times New Roman"/>
                <w:sz w:val="24"/>
                <w:szCs w:val="24"/>
              </w:rPr>
            </w:pPr>
            <w:r w:rsidRPr="007A7452">
              <w:rPr>
                <w:rFonts w:ascii="Times New Roman" w:hAnsi="Times New Roman"/>
                <w:color w:val="191919"/>
                <w:sz w:val="18"/>
                <w:szCs w:val="18"/>
              </w:rPr>
              <w:t>3</w:t>
            </w: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COMM 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Comm Research Meth</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4"/>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355"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2903</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
              <w:rPr>
                <w:rFonts w:ascii="Times New Roman" w:hAnsi="Times New Roman"/>
                <w:sz w:val="24"/>
                <w:szCs w:val="24"/>
              </w:rPr>
            </w:pPr>
            <w:r w:rsidRPr="007A7452">
              <w:rPr>
                <w:rFonts w:ascii="Times New Roman" w:hAnsi="Times New Roman"/>
                <w:color w:val="191919"/>
                <w:sz w:val="18"/>
                <w:szCs w:val="18"/>
              </w:rPr>
              <w:t>Prod &amp; Perf</w:t>
            </w:r>
          </w:p>
        </w:tc>
        <w:tc>
          <w:tcPr>
            <w:tcW w:w="220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85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96"/>
        </w:trPr>
        <w:tc>
          <w:tcPr>
            <w:tcW w:w="3095" w:type="dxa"/>
            <w:tcBorders>
              <w:top w:val="nil"/>
              <w:left w:val="nil"/>
              <w:bottom w:val="nil"/>
              <w:right w:val="nil"/>
            </w:tcBorders>
          </w:tcPr>
          <w:p w:rsidR="001050CA" w:rsidRPr="007A7452" w:rsidRDefault="001050CA" w:rsidP="0031565A">
            <w:pPr>
              <w:widowControl w:val="0"/>
              <w:autoSpaceDE w:val="0"/>
              <w:autoSpaceDN w:val="0"/>
              <w:adjustRightInd w:val="0"/>
              <w:spacing w:after="0" w:line="194" w:lineRule="exact"/>
              <w:ind w:left="355" w:firstLine="4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53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208" w:type="dxa"/>
            <w:tcBorders>
              <w:top w:val="nil"/>
              <w:left w:val="nil"/>
              <w:bottom w:val="nil"/>
              <w:right w:val="nil"/>
            </w:tcBorders>
          </w:tcPr>
          <w:p w:rsidR="001050CA" w:rsidRPr="007A7452" w:rsidRDefault="001050CA" w:rsidP="0031565A">
            <w:pPr>
              <w:widowControl w:val="0"/>
              <w:autoSpaceDE w:val="0"/>
              <w:autoSpaceDN w:val="0"/>
              <w:adjustRightInd w:val="0"/>
              <w:spacing w:after="0" w:line="194" w:lineRule="exact"/>
              <w:ind w:left="1398" w:firstLine="0"/>
              <w:rPr>
                <w:rFonts w:ascii="Times New Roman" w:hAnsi="Times New Roman"/>
                <w:sz w:val="24"/>
                <w:szCs w:val="24"/>
              </w:rPr>
            </w:pPr>
            <w:r w:rsidRPr="007A7452">
              <w:rPr>
                <w:rFonts w:ascii="Times New Roman" w:hAnsi="Times New Roman"/>
                <w:b/>
                <w:bCs/>
                <w:color w:val="191919"/>
                <w:sz w:val="18"/>
                <w:szCs w:val="18"/>
              </w:rPr>
              <w:t>16</w:t>
            </w:r>
          </w:p>
        </w:tc>
        <w:tc>
          <w:tcPr>
            <w:tcW w:w="850" w:type="dxa"/>
            <w:tcBorders>
              <w:top w:val="nil"/>
              <w:left w:val="nil"/>
              <w:bottom w:val="nil"/>
              <w:right w:val="nil"/>
            </w:tcBorders>
          </w:tcPr>
          <w:p w:rsidR="001050CA" w:rsidRPr="007A7452" w:rsidRDefault="001050CA" w:rsidP="0031565A">
            <w:pPr>
              <w:widowControl w:val="0"/>
              <w:autoSpaceDE w:val="0"/>
              <w:autoSpaceDN w:val="0"/>
              <w:adjustRightInd w:val="0"/>
              <w:spacing w:after="0" w:line="194" w:lineRule="exact"/>
              <w:ind w:right="40" w:firstLine="38"/>
              <w:jc w:val="right"/>
              <w:rPr>
                <w:rFonts w:ascii="Times New Roman" w:hAnsi="Times New Roman"/>
                <w:sz w:val="24"/>
                <w:szCs w:val="24"/>
              </w:rPr>
            </w:pPr>
            <w:r w:rsidRPr="007A7452">
              <w:rPr>
                <w:rFonts w:ascii="Times New Roman" w:hAnsi="Times New Roman"/>
                <w:b/>
                <w:bCs/>
                <w:color w:val="191919"/>
                <w:sz w:val="18"/>
                <w:szCs w:val="18"/>
              </w:rPr>
              <w:t>15</w:t>
            </w:r>
          </w:p>
        </w:tc>
      </w:tr>
    </w:tbl>
    <w:p w:rsidR="001050CA" w:rsidRDefault="001050CA" w:rsidP="001050CA">
      <w:pPr>
        <w:widowControl w:val="0"/>
        <w:autoSpaceDE w:val="0"/>
        <w:autoSpaceDN w:val="0"/>
        <w:adjustRightInd w:val="0"/>
        <w:spacing w:before="3" w:after="0" w:line="130" w:lineRule="exact"/>
        <w:rPr>
          <w:rFonts w:ascii="Times New Roman" w:hAnsi="Times New Roman"/>
          <w:sz w:val="13"/>
          <w:szCs w:val="13"/>
        </w:rPr>
      </w:pPr>
    </w:p>
    <w:p w:rsidR="001050CA" w:rsidRDefault="001050CA" w:rsidP="0031565A">
      <w:pPr>
        <w:widowControl w:val="0"/>
        <w:autoSpaceDE w:val="0"/>
        <w:autoSpaceDN w:val="0"/>
        <w:adjustRightInd w:val="0"/>
        <w:spacing w:before="7" w:after="0"/>
        <w:ind w:left="1020" w:firstLine="60"/>
        <w:rPr>
          <w:rFonts w:ascii="Times New Roman" w:hAnsi="Times New Roman"/>
          <w:color w:val="000000"/>
          <w:sz w:val="24"/>
          <w:szCs w:val="24"/>
        </w:rPr>
      </w:pPr>
      <w:r>
        <w:rPr>
          <w:rFonts w:ascii="Times New Roman" w:hAnsi="Times New Roman"/>
          <w:b/>
          <w:bCs/>
          <w:color w:val="191919"/>
          <w:spacing w:val="-8"/>
          <w:sz w:val="32"/>
          <w:szCs w:val="32"/>
        </w:rPr>
        <w:t>B</w:t>
      </w:r>
      <w:r>
        <w:rPr>
          <w:rFonts w:ascii="Times New Roman" w:hAnsi="Times New Roman"/>
          <w:b/>
          <w:bCs/>
          <w:color w:val="191919"/>
          <w:spacing w:val="-8"/>
          <w:sz w:val="24"/>
          <w:szCs w:val="24"/>
        </w:rPr>
        <w:t>ACHELO</w:t>
      </w:r>
      <w:r>
        <w:rPr>
          <w:rFonts w:ascii="Times New Roman" w:hAnsi="Times New Roman"/>
          <w:b/>
          <w:bCs/>
          <w:color w:val="191919"/>
          <w:sz w:val="24"/>
          <w:szCs w:val="24"/>
        </w:rPr>
        <w:t>R</w:t>
      </w:r>
      <w:r>
        <w:rPr>
          <w:rFonts w:ascii="Times New Roman" w:hAnsi="Times New Roman"/>
          <w:b/>
          <w:bCs/>
          <w:color w:val="191919"/>
          <w:spacing w:val="-6"/>
          <w:sz w:val="24"/>
          <w:szCs w:val="24"/>
        </w:rPr>
        <w:t xml:space="preserve"> </w:t>
      </w:r>
      <w:r>
        <w:rPr>
          <w:rFonts w:ascii="Times New Roman" w:hAnsi="Times New Roman"/>
          <w:b/>
          <w:bCs/>
          <w:color w:val="191919"/>
          <w:spacing w:val="-8"/>
          <w:sz w:val="24"/>
          <w:szCs w:val="24"/>
        </w:rPr>
        <w:t>O</w:t>
      </w:r>
      <w:r>
        <w:rPr>
          <w:rFonts w:ascii="Times New Roman" w:hAnsi="Times New Roman"/>
          <w:b/>
          <w:bCs/>
          <w:color w:val="191919"/>
          <w:sz w:val="24"/>
          <w:szCs w:val="24"/>
        </w:rPr>
        <w:t>F</w:t>
      </w:r>
      <w:r>
        <w:rPr>
          <w:rFonts w:ascii="Times New Roman" w:hAnsi="Times New Roman"/>
          <w:b/>
          <w:bCs/>
          <w:color w:val="191919"/>
          <w:spacing w:val="-32"/>
          <w:sz w:val="24"/>
          <w:szCs w:val="24"/>
        </w:rPr>
        <w:t xml:space="preserve"> </w:t>
      </w:r>
      <w:r>
        <w:rPr>
          <w:rFonts w:ascii="Times New Roman" w:hAnsi="Times New Roman"/>
          <w:b/>
          <w:bCs/>
          <w:color w:val="191919"/>
          <w:spacing w:val="-8"/>
          <w:sz w:val="32"/>
          <w:szCs w:val="32"/>
        </w:rPr>
        <w:t>A</w:t>
      </w:r>
      <w:r>
        <w:rPr>
          <w:rFonts w:ascii="Times New Roman" w:hAnsi="Times New Roman"/>
          <w:b/>
          <w:bCs/>
          <w:color w:val="191919"/>
          <w:spacing w:val="-16"/>
          <w:sz w:val="24"/>
          <w:szCs w:val="24"/>
        </w:rPr>
        <w:t>R</w:t>
      </w:r>
      <w:r>
        <w:rPr>
          <w:rFonts w:ascii="Times New Roman" w:hAnsi="Times New Roman"/>
          <w:b/>
          <w:bCs/>
          <w:color w:val="191919"/>
          <w:spacing w:val="-8"/>
          <w:sz w:val="24"/>
          <w:szCs w:val="24"/>
        </w:rPr>
        <w:t>T</w:t>
      </w:r>
      <w:r>
        <w:rPr>
          <w:rFonts w:ascii="Times New Roman" w:hAnsi="Times New Roman"/>
          <w:b/>
          <w:bCs/>
          <w:color w:val="191919"/>
          <w:sz w:val="24"/>
          <w:szCs w:val="24"/>
        </w:rPr>
        <w:t>S</w:t>
      </w:r>
      <w:r>
        <w:rPr>
          <w:rFonts w:ascii="Times New Roman" w:hAnsi="Times New Roman"/>
          <w:b/>
          <w:bCs/>
          <w:color w:val="191919"/>
          <w:spacing w:val="-6"/>
          <w:sz w:val="24"/>
          <w:szCs w:val="24"/>
        </w:rPr>
        <w:t xml:space="preserve"> </w:t>
      </w:r>
      <w:r>
        <w:rPr>
          <w:rFonts w:ascii="Times New Roman" w:hAnsi="Times New Roman"/>
          <w:b/>
          <w:bCs/>
          <w:color w:val="191919"/>
          <w:spacing w:val="-8"/>
          <w:sz w:val="32"/>
          <w:szCs w:val="32"/>
        </w:rPr>
        <w:t>D</w:t>
      </w:r>
      <w:r>
        <w:rPr>
          <w:rFonts w:ascii="Times New Roman" w:hAnsi="Times New Roman"/>
          <w:b/>
          <w:bCs/>
          <w:color w:val="191919"/>
          <w:spacing w:val="-8"/>
          <w:sz w:val="24"/>
          <w:szCs w:val="24"/>
        </w:rPr>
        <w:t>EGRE</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8"/>
          <w:sz w:val="24"/>
          <w:szCs w:val="24"/>
        </w:rPr>
        <w:t>I</w:t>
      </w:r>
      <w:r>
        <w:rPr>
          <w:rFonts w:ascii="Times New Roman" w:hAnsi="Times New Roman"/>
          <w:b/>
          <w:bCs/>
          <w:color w:val="191919"/>
          <w:sz w:val="24"/>
          <w:szCs w:val="24"/>
        </w:rPr>
        <w:t>N</w:t>
      </w:r>
      <w:r>
        <w:rPr>
          <w:rFonts w:ascii="Times New Roman" w:hAnsi="Times New Roman"/>
          <w:b/>
          <w:bCs/>
          <w:color w:val="191919"/>
          <w:spacing w:val="-6"/>
          <w:sz w:val="24"/>
          <w:szCs w:val="24"/>
        </w:rPr>
        <w:t xml:space="preserve"> </w:t>
      </w:r>
      <w:r>
        <w:rPr>
          <w:rFonts w:ascii="Times New Roman" w:hAnsi="Times New Roman"/>
          <w:b/>
          <w:bCs/>
          <w:color w:val="191919"/>
          <w:spacing w:val="-8"/>
          <w:sz w:val="32"/>
          <w:szCs w:val="32"/>
        </w:rPr>
        <w:t>S</w:t>
      </w:r>
      <w:r>
        <w:rPr>
          <w:rFonts w:ascii="Times New Roman" w:hAnsi="Times New Roman"/>
          <w:b/>
          <w:bCs/>
          <w:color w:val="191919"/>
          <w:spacing w:val="-8"/>
          <w:sz w:val="24"/>
          <w:szCs w:val="24"/>
        </w:rPr>
        <w:t>PEEC</w:t>
      </w:r>
      <w:r>
        <w:rPr>
          <w:rFonts w:ascii="Times New Roman" w:hAnsi="Times New Roman"/>
          <w:b/>
          <w:bCs/>
          <w:color w:val="191919"/>
          <w:sz w:val="24"/>
          <w:szCs w:val="24"/>
        </w:rPr>
        <w:t>H</w:t>
      </w:r>
      <w:r>
        <w:rPr>
          <w:rFonts w:ascii="Times New Roman" w:hAnsi="Times New Roman"/>
          <w:b/>
          <w:bCs/>
          <w:color w:val="191919"/>
          <w:spacing w:val="-19"/>
          <w:sz w:val="24"/>
          <w:szCs w:val="24"/>
        </w:rPr>
        <w:t xml:space="preserve"> </w:t>
      </w:r>
      <w:r>
        <w:rPr>
          <w:rFonts w:ascii="Times New Roman" w:hAnsi="Times New Roman"/>
          <w:b/>
          <w:bCs/>
          <w:color w:val="191919"/>
          <w:spacing w:val="-8"/>
          <w:sz w:val="24"/>
          <w:szCs w:val="24"/>
        </w:rPr>
        <w:t>AN</w:t>
      </w:r>
      <w:r>
        <w:rPr>
          <w:rFonts w:ascii="Times New Roman" w:hAnsi="Times New Roman"/>
          <w:b/>
          <w:bCs/>
          <w:color w:val="191919"/>
          <w:sz w:val="24"/>
          <w:szCs w:val="24"/>
        </w:rPr>
        <w:t>D</w:t>
      </w:r>
      <w:r>
        <w:rPr>
          <w:rFonts w:ascii="Times New Roman" w:hAnsi="Times New Roman"/>
          <w:b/>
          <w:bCs/>
          <w:color w:val="191919"/>
          <w:spacing w:val="-12"/>
          <w:sz w:val="24"/>
          <w:szCs w:val="24"/>
        </w:rPr>
        <w:t xml:space="preserve"> </w:t>
      </w:r>
      <w:r>
        <w:rPr>
          <w:rFonts w:ascii="Times New Roman" w:hAnsi="Times New Roman"/>
          <w:b/>
          <w:bCs/>
          <w:color w:val="191919"/>
          <w:spacing w:val="-8"/>
          <w:sz w:val="32"/>
          <w:szCs w:val="32"/>
        </w:rPr>
        <w:t>T</w:t>
      </w:r>
      <w:r>
        <w:rPr>
          <w:rFonts w:ascii="Times New Roman" w:hAnsi="Times New Roman"/>
          <w:b/>
          <w:bCs/>
          <w:color w:val="191919"/>
          <w:spacing w:val="-8"/>
          <w:sz w:val="24"/>
          <w:szCs w:val="24"/>
        </w:rPr>
        <w:t>HE</w:t>
      </w:r>
      <w:r>
        <w:rPr>
          <w:rFonts w:ascii="Times New Roman" w:hAnsi="Times New Roman"/>
          <w:b/>
          <w:bCs/>
          <w:color w:val="191919"/>
          <w:spacing w:val="-26"/>
          <w:sz w:val="24"/>
          <w:szCs w:val="24"/>
        </w:rPr>
        <w:t>A</w:t>
      </w:r>
      <w:r>
        <w:rPr>
          <w:rFonts w:ascii="Times New Roman" w:hAnsi="Times New Roman"/>
          <w:b/>
          <w:bCs/>
          <w:color w:val="191919"/>
          <w:spacing w:val="-8"/>
          <w:sz w:val="24"/>
          <w:szCs w:val="24"/>
        </w:rPr>
        <w:t>TRE</w:t>
      </w:r>
      <w:r>
        <w:rPr>
          <w:rFonts w:ascii="Times New Roman" w:hAnsi="Times New Roman"/>
          <w:b/>
          <w:bCs/>
          <w:color w:val="191919"/>
          <w:sz w:val="32"/>
          <w:szCs w:val="32"/>
        </w:rPr>
        <w:t>:</w:t>
      </w:r>
      <w:r>
        <w:rPr>
          <w:rFonts w:ascii="Times New Roman" w:hAnsi="Times New Roman"/>
          <w:b/>
          <w:bCs/>
          <w:color w:val="191919"/>
          <w:spacing w:val="-32"/>
          <w:sz w:val="32"/>
          <w:szCs w:val="32"/>
        </w:rPr>
        <w:t xml:space="preserve"> </w:t>
      </w:r>
      <w:r>
        <w:rPr>
          <w:rFonts w:ascii="Times New Roman" w:hAnsi="Times New Roman"/>
          <w:b/>
          <w:bCs/>
          <w:color w:val="191919"/>
          <w:spacing w:val="-8"/>
          <w:sz w:val="32"/>
          <w:szCs w:val="32"/>
        </w:rPr>
        <w:t>T</w:t>
      </w:r>
      <w:r>
        <w:rPr>
          <w:rFonts w:ascii="Times New Roman" w:hAnsi="Times New Roman"/>
          <w:b/>
          <w:bCs/>
          <w:color w:val="191919"/>
          <w:spacing w:val="-8"/>
          <w:sz w:val="24"/>
          <w:szCs w:val="24"/>
        </w:rPr>
        <w:t>HE</w:t>
      </w:r>
      <w:r>
        <w:rPr>
          <w:rFonts w:ascii="Times New Roman" w:hAnsi="Times New Roman"/>
          <w:b/>
          <w:bCs/>
          <w:color w:val="191919"/>
          <w:spacing w:val="-26"/>
          <w:sz w:val="24"/>
          <w:szCs w:val="24"/>
        </w:rPr>
        <w:t>A</w:t>
      </w:r>
      <w:r>
        <w:rPr>
          <w:rFonts w:ascii="Times New Roman" w:hAnsi="Times New Roman"/>
          <w:b/>
          <w:bCs/>
          <w:color w:val="191919"/>
          <w:spacing w:val="-8"/>
          <w:sz w:val="24"/>
          <w:szCs w:val="24"/>
        </w:rPr>
        <w:t>TR</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8"/>
          <w:sz w:val="32"/>
          <w:szCs w:val="32"/>
        </w:rPr>
        <w:t>C</w:t>
      </w:r>
      <w:r>
        <w:rPr>
          <w:rFonts w:ascii="Times New Roman" w:hAnsi="Times New Roman"/>
          <w:b/>
          <w:bCs/>
          <w:color w:val="191919"/>
          <w:spacing w:val="-8"/>
          <w:sz w:val="24"/>
          <w:szCs w:val="24"/>
        </w:rPr>
        <w:t>ONCENTR</w:t>
      </w:r>
      <w:r>
        <w:rPr>
          <w:rFonts w:ascii="Times New Roman" w:hAnsi="Times New Roman"/>
          <w:b/>
          <w:bCs/>
          <w:color w:val="191919"/>
          <w:spacing w:val="-26"/>
          <w:sz w:val="24"/>
          <w:szCs w:val="24"/>
        </w:rPr>
        <w:t>A</w:t>
      </w:r>
      <w:r>
        <w:rPr>
          <w:rFonts w:ascii="Times New Roman" w:hAnsi="Times New Roman"/>
          <w:b/>
          <w:bCs/>
          <w:color w:val="191919"/>
          <w:spacing w:val="-8"/>
          <w:sz w:val="24"/>
          <w:szCs w:val="24"/>
        </w:rPr>
        <w:t>TION</w:t>
      </w:r>
    </w:p>
    <w:tbl>
      <w:tblPr>
        <w:tblW w:w="9350" w:type="dxa"/>
        <w:tblInd w:w="980" w:type="dxa"/>
        <w:tblLayout w:type="fixed"/>
        <w:tblCellMar>
          <w:left w:w="0" w:type="dxa"/>
          <w:right w:w="0" w:type="dxa"/>
        </w:tblCellMar>
        <w:tblLook w:val="0000"/>
      </w:tblPr>
      <w:tblGrid>
        <w:gridCol w:w="2600"/>
        <w:gridCol w:w="90"/>
        <w:gridCol w:w="3860"/>
        <w:gridCol w:w="766"/>
        <w:gridCol w:w="2034"/>
      </w:tblGrid>
      <w:tr w:rsidR="001050CA" w:rsidRPr="007A7452" w:rsidTr="0031565A">
        <w:trPr>
          <w:trHeight w:hRule="exact" w:val="494"/>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before="50" w:after="0"/>
              <w:ind w:left="40" w:firstLine="420"/>
              <w:rPr>
                <w:rFonts w:ascii="Times New Roman" w:hAnsi="Times New Roman"/>
                <w:color w:val="000000"/>
                <w:sz w:val="18"/>
                <w:szCs w:val="18"/>
              </w:rPr>
            </w:pPr>
            <w:r w:rsidRPr="007A7452">
              <w:rPr>
                <w:rFonts w:ascii="Times New Roman" w:hAnsi="Times New Roman"/>
                <w:b/>
                <w:bCs/>
                <w:color w:val="191919"/>
                <w:spacing w:val="-2"/>
                <w:sz w:val="18"/>
                <w:szCs w:val="18"/>
              </w:rPr>
              <w:t>Courses</w:t>
            </w:r>
          </w:p>
          <w:p w:rsidR="001050CA" w:rsidRPr="007A7452" w:rsidRDefault="001050CA" w:rsidP="0031565A">
            <w:pPr>
              <w:widowControl w:val="0"/>
              <w:autoSpaceDE w:val="0"/>
              <w:autoSpaceDN w:val="0"/>
              <w:adjustRightInd w:val="0"/>
              <w:spacing w:before="9" w:after="0"/>
              <w:ind w:left="40" w:firstLine="420"/>
              <w:rPr>
                <w:rFonts w:ascii="Times New Roman" w:hAnsi="Times New Roman"/>
                <w:sz w:val="24"/>
                <w:szCs w:val="24"/>
              </w:rPr>
            </w:pPr>
            <w:r w:rsidRPr="007A7452">
              <w:rPr>
                <w:rFonts w:ascii="Times New Roman" w:hAnsi="Times New Roman"/>
                <w:color w:val="191919"/>
                <w:sz w:val="18"/>
                <w:szCs w:val="18"/>
              </w:rPr>
              <w:t>COMM 2020</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before="50" w:after="0"/>
              <w:ind w:left="920" w:firstLine="0"/>
              <w:rPr>
                <w:rFonts w:ascii="Times New Roman" w:hAnsi="Times New Roman"/>
                <w:color w:val="000000"/>
                <w:sz w:val="18"/>
                <w:szCs w:val="18"/>
              </w:rPr>
            </w:pPr>
            <w:r w:rsidRPr="007A7452">
              <w:rPr>
                <w:rFonts w:ascii="Times New Roman" w:hAnsi="Times New Roman"/>
                <w:b/>
                <w:bCs/>
                <w:color w:val="191919"/>
                <w:spacing w:val="-5"/>
                <w:sz w:val="18"/>
                <w:szCs w:val="18"/>
              </w:rPr>
              <w:t>T</w:t>
            </w:r>
            <w:r w:rsidRPr="007A7452">
              <w:rPr>
                <w:rFonts w:ascii="Times New Roman" w:hAnsi="Times New Roman"/>
                <w:b/>
                <w:bCs/>
                <w:color w:val="191919"/>
                <w:spacing w:val="-2"/>
                <w:sz w:val="18"/>
                <w:szCs w:val="18"/>
              </w:rPr>
              <w:t>itles</w:t>
            </w:r>
          </w:p>
          <w:p w:rsidR="001050CA" w:rsidRPr="007A7452" w:rsidRDefault="001050CA" w:rsidP="0031565A">
            <w:pPr>
              <w:widowControl w:val="0"/>
              <w:autoSpaceDE w:val="0"/>
              <w:autoSpaceDN w:val="0"/>
              <w:adjustRightInd w:val="0"/>
              <w:spacing w:before="9" w:after="0"/>
              <w:ind w:left="920" w:firstLine="0"/>
              <w:rPr>
                <w:rFonts w:ascii="Times New Roman" w:hAnsi="Times New Roman"/>
                <w:sz w:val="24"/>
                <w:szCs w:val="24"/>
              </w:rPr>
            </w:pPr>
            <w:r w:rsidRPr="007A7452">
              <w:rPr>
                <w:rFonts w:ascii="Times New Roman" w:hAnsi="Times New Roman"/>
                <w:color w:val="191919"/>
                <w:spacing w:val="-23"/>
                <w:sz w:val="18"/>
                <w:szCs w:val="18"/>
              </w:rPr>
              <w:t>V</w:t>
            </w:r>
            <w:r w:rsidRPr="007A7452">
              <w:rPr>
                <w:rFonts w:ascii="Times New Roman" w:hAnsi="Times New Roman"/>
                <w:color w:val="191919"/>
                <w:sz w:val="18"/>
                <w:szCs w:val="18"/>
              </w:rPr>
              <w:t>oice and Diction</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before="50" w:after="0"/>
              <w:ind w:right="40"/>
              <w:jc w:val="right"/>
              <w:rPr>
                <w:rFonts w:ascii="Times New Roman" w:hAnsi="Times New Roman"/>
                <w:color w:val="000000"/>
                <w:sz w:val="18"/>
                <w:szCs w:val="18"/>
              </w:rPr>
            </w:pPr>
            <w:r w:rsidRPr="007A7452">
              <w:rPr>
                <w:rFonts w:ascii="Times New Roman" w:hAnsi="Times New Roman"/>
                <w:b/>
                <w:bCs/>
                <w:color w:val="191919"/>
                <w:spacing w:val="-2"/>
                <w:sz w:val="18"/>
                <w:szCs w:val="18"/>
              </w:rPr>
              <w:t>C</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edi</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Hrs.</w:t>
            </w:r>
          </w:p>
          <w:p w:rsidR="001050CA" w:rsidRPr="007A7452" w:rsidRDefault="001050CA" w:rsidP="001050CA">
            <w:pPr>
              <w:widowControl w:val="0"/>
              <w:autoSpaceDE w:val="0"/>
              <w:autoSpaceDN w:val="0"/>
              <w:adjustRightInd w:val="0"/>
              <w:spacing w:before="9" w:after="0"/>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COMM 2030</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920" w:firstLine="0"/>
              <w:rPr>
                <w:rFonts w:ascii="Times New Roman" w:hAnsi="Times New Roman"/>
                <w:sz w:val="24"/>
                <w:szCs w:val="24"/>
              </w:rPr>
            </w:pPr>
            <w:r w:rsidRPr="007A7452">
              <w:rPr>
                <w:rFonts w:ascii="Times New Roman" w:hAnsi="Times New Roman"/>
                <w:color w:val="191919"/>
                <w:sz w:val="18"/>
                <w:szCs w:val="18"/>
              </w:rPr>
              <w:t>Oral Interpretation</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2040</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920" w:firstLine="0"/>
              <w:rPr>
                <w:rFonts w:ascii="Times New Roman" w:hAnsi="Times New Roman"/>
                <w:sz w:val="24"/>
                <w:szCs w:val="24"/>
              </w:rPr>
            </w:pPr>
            <w:r w:rsidRPr="007A7452">
              <w:rPr>
                <w:rFonts w:ascii="Times New Roman" w:hAnsi="Times New Roman"/>
                <w:color w:val="191919"/>
                <w:sz w:val="18"/>
                <w:szCs w:val="18"/>
              </w:rPr>
              <w:t>Acting I</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2041</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920" w:firstLine="0"/>
              <w:rPr>
                <w:rFonts w:ascii="Times New Roman" w:hAnsi="Times New Roman"/>
                <w:sz w:val="24"/>
                <w:szCs w:val="24"/>
              </w:rPr>
            </w:pPr>
            <w:r w:rsidRPr="007A7452">
              <w:rPr>
                <w:rFonts w:ascii="Times New Roman" w:hAnsi="Times New Roman"/>
                <w:color w:val="191919"/>
                <w:sz w:val="18"/>
                <w:szCs w:val="18"/>
              </w:rPr>
              <w:t>Acting I Laboratory</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2530</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920" w:firstLine="0"/>
              <w:rPr>
                <w:rFonts w:ascii="Times New Roman" w:hAnsi="Times New Roman"/>
                <w:sz w:val="24"/>
                <w:szCs w:val="24"/>
              </w:rPr>
            </w:pPr>
            <w:r w:rsidRPr="007A7452">
              <w:rPr>
                <w:rFonts w:ascii="Times New Roman" w:hAnsi="Times New Roman"/>
                <w:color w:val="191919"/>
                <w:sz w:val="18"/>
                <w:szCs w:val="18"/>
              </w:rPr>
              <w:t>History of</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Theatre I</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2900</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920" w:firstLine="0"/>
              <w:rPr>
                <w:rFonts w:ascii="Times New Roman" w:hAnsi="Times New Roman"/>
                <w:sz w:val="24"/>
                <w:szCs w:val="24"/>
              </w:rPr>
            </w:pPr>
            <w:r w:rsidRPr="007A7452">
              <w:rPr>
                <w:rFonts w:ascii="Times New Roman" w:hAnsi="Times New Roman"/>
                <w:color w:val="191919"/>
                <w:sz w:val="18"/>
                <w:szCs w:val="18"/>
              </w:rPr>
              <w:t>Production and Performance</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2901</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920" w:firstLine="0"/>
              <w:rPr>
                <w:rFonts w:ascii="Times New Roman" w:hAnsi="Times New Roman"/>
                <w:sz w:val="24"/>
                <w:szCs w:val="24"/>
              </w:rPr>
            </w:pPr>
            <w:r w:rsidRPr="007A7452">
              <w:rPr>
                <w:rFonts w:ascii="Times New Roman" w:hAnsi="Times New Roman"/>
                <w:color w:val="191919"/>
                <w:sz w:val="18"/>
                <w:szCs w:val="18"/>
              </w:rPr>
              <w:t>Production and Performance</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537"/>
        </w:trPr>
        <w:tc>
          <w:tcPr>
            <w:tcW w:w="2690" w:type="dxa"/>
            <w:gridSpan w:val="2"/>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2902</w:t>
            </w:r>
          </w:p>
        </w:tc>
        <w:tc>
          <w:tcPr>
            <w:tcW w:w="386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920" w:firstLine="0"/>
              <w:rPr>
                <w:rFonts w:ascii="Times New Roman" w:hAnsi="Times New Roman"/>
                <w:sz w:val="24"/>
                <w:szCs w:val="24"/>
              </w:rPr>
            </w:pPr>
            <w:r w:rsidRPr="007A7452">
              <w:rPr>
                <w:rFonts w:ascii="Times New Roman" w:hAnsi="Times New Roman"/>
                <w:color w:val="191919"/>
                <w:sz w:val="18"/>
                <w:szCs w:val="18"/>
              </w:rPr>
              <w:t>Production and Performance</w:t>
            </w:r>
          </w:p>
        </w:tc>
        <w:tc>
          <w:tcPr>
            <w:tcW w:w="280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color w:val="000000"/>
                <w:sz w:val="18"/>
                <w:szCs w:val="18"/>
              </w:rPr>
            </w:pPr>
            <w:r w:rsidRPr="007A7452">
              <w:rPr>
                <w:rFonts w:ascii="Times New Roman" w:hAnsi="Times New Roman"/>
                <w:color w:val="191919"/>
                <w:sz w:val="18"/>
                <w:szCs w:val="18"/>
              </w:rPr>
              <w:t>1</w:t>
            </w:r>
          </w:p>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b/>
                <w:bCs/>
                <w:color w:val="191919"/>
                <w:sz w:val="18"/>
                <w:szCs w:val="18"/>
              </w:rPr>
              <w:t>Subtotal 18</w:t>
            </w:r>
          </w:p>
        </w:tc>
      </w:tr>
      <w:tr w:rsidR="001050CA" w:rsidRPr="007A7452" w:rsidTr="0031565A">
        <w:trPr>
          <w:trHeight w:hRule="exact" w:val="32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before="96" w:after="0"/>
              <w:ind w:left="40" w:firstLine="420"/>
              <w:rPr>
                <w:rFonts w:ascii="Times New Roman" w:hAnsi="Times New Roman"/>
                <w:sz w:val="24"/>
                <w:szCs w:val="24"/>
              </w:rPr>
            </w:pPr>
            <w:r w:rsidRPr="007A7452">
              <w:rPr>
                <w:rFonts w:ascii="Times New Roman" w:hAnsi="Times New Roman"/>
                <w:b/>
                <w:bCs/>
                <w:color w:val="191919"/>
                <w:sz w:val="18"/>
                <w:szCs w:val="18"/>
              </w:rPr>
              <w:t>Major</w:t>
            </w:r>
            <w:r w:rsidRPr="007A7452">
              <w:rPr>
                <w:rFonts w:ascii="Times New Roman" w:hAnsi="Times New Roman"/>
                <w:b/>
                <w:bCs/>
                <w:color w:val="191919"/>
                <w:spacing w:val="-3"/>
                <w:sz w:val="18"/>
                <w:szCs w:val="18"/>
              </w:rPr>
              <w:t xml:space="preserve"> </w:t>
            </w:r>
            <w:r w:rsidRPr="007A7452">
              <w:rPr>
                <w:rFonts w:ascii="Times New Roman" w:hAnsi="Times New Roman"/>
                <w:b/>
                <w:bCs/>
                <w:color w:val="191919"/>
                <w:sz w:val="18"/>
                <w:szCs w:val="18"/>
              </w:rPr>
              <w:t>Requi</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ements</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31565A">
        <w:trPr>
          <w:trHeight w:hRule="exact" w:val="218"/>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7"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2070</w:t>
            </w:r>
          </w:p>
        </w:tc>
        <w:tc>
          <w:tcPr>
            <w:tcW w:w="4716" w:type="dxa"/>
            <w:gridSpan w:val="3"/>
            <w:tcBorders>
              <w:top w:val="nil"/>
              <w:left w:val="nil"/>
              <w:bottom w:val="nil"/>
              <w:right w:val="nil"/>
            </w:tcBorders>
          </w:tcPr>
          <w:p w:rsidR="001050CA" w:rsidRPr="007A7452" w:rsidRDefault="001050CA" w:rsidP="0031565A">
            <w:pPr>
              <w:widowControl w:val="0"/>
              <w:autoSpaceDE w:val="0"/>
              <w:autoSpaceDN w:val="0"/>
              <w:adjustRightInd w:val="0"/>
              <w:spacing w:after="0" w:line="197" w:lineRule="exact"/>
              <w:ind w:left="276" w:firstLine="734"/>
              <w:rPr>
                <w:rFonts w:ascii="Times New Roman" w:hAnsi="Times New Roman"/>
                <w:sz w:val="24"/>
                <w:szCs w:val="24"/>
              </w:rPr>
            </w:pPr>
            <w:r w:rsidRPr="007A7452">
              <w:rPr>
                <w:rFonts w:ascii="Times New Roman" w:hAnsi="Times New Roman"/>
                <w:color w:val="191919"/>
                <w:sz w:val="18"/>
                <w:szCs w:val="18"/>
              </w:rPr>
              <w:t>Make-up for Stage and Screen</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7"/>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2531</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History of</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Theatre II</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2640</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Directing I</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2903</w:t>
            </w:r>
          </w:p>
        </w:tc>
        <w:tc>
          <w:tcPr>
            <w:tcW w:w="4716" w:type="dxa"/>
            <w:gridSpan w:val="3"/>
            <w:tcBorders>
              <w:top w:val="nil"/>
              <w:left w:val="nil"/>
              <w:bottom w:val="nil"/>
              <w:right w:val="nil"/>
            </w:tcBorders>
          </w:tcPr>
          <w:p w:rsidR="001050CA" w:rsidRPr="007A7452" w:rsidRDefault="001050CA" w:rsidP="0031565A">
            <w:pPr>
              <w:widowControl w:val="0"/>
              <w:tabs>
                <w:tab w:val="left" w:pos="110"/>
              </w:tabs>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Production and Performance</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2904</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Production and Performance</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2905</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Production and Performance</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2906</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Production and Performance</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2907</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Production and Performance</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3030</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Theatre Management</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3040</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Acting II</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3041</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Acting II Laboratory</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3530</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Modern Drama</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3600</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Black Drama</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216"/>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3640</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Directing II</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31565A">
        <w:trPr>
          <w:trHeight w:hRule="exact" w:val="447"/>
        </w:trPr>
        <w:tc>
          <w:tcPr>
            <w:tcW w:w="2600" w:type="dxa"/>
            <w:tcBorders>
              <w:top w:val="nil"/>
              <w:left w:val="nil"/>
              <w:bottom w:val="nil"/>
              <w:right w:val="nil"/>
            </w:tcBorders>
          </w:tcPr>
          <w:p w:rsidR="001050CA" w:rsidRPr="007A7452" w:rsidRDefault="001050CA" w:rsidP="0031565A">
            <w:pPr>
              <w:widowControl w:val="0"/>
              <w:autoSpaceDE w:val="0"/>
              <w:autoSpaceDN w:val="0"/>
              <w:adjustRightInd w:val="0"/>
              <w:spacing w:after="0" w:line="195" w:lineRule="exact"/>
              <w:ind w:left="40" w:firstLine="4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4760</w:t>
            </w:r>
          </w:p>
        </w:tc>
        <w:tc>
          <w:tcPr>
            <w:tcW w:w="4716"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76"/>
              <w:rPr>
                <w:rFonts w:ascii="Times New Roman" w:hAnsi="Times New Roman"/>
                <w:sz w:val="24"/>
                <w:szCs w:val="24"/>
              </w:rPr>
            </w:pPr>
            <w:r w:rsidRPr="007A7452">
              <w:rPr>
                <w:rFonts w:ascii="Times New Roman" w:hAnsi="Times New Roman"/>
                <w:color w:val="191919"/>
                <w:sz w:val="18"/>
                <w:szCs w:val="18"/>
              </w:rPr>
              <w:t>Seminar in</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Theatre</w:t>
            </w:r>
          </w:p>
        </w:tc>
        <w:tc>
          <w:tcPr>
            <w:tcW w:w="203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color w:val="000000"/>
                <w:sz w:val="18"/>
                <w:szCs w:val="18"/>
              </w:rPr>
            </w:pPr>
            <w:r w:rsidRPr="007A7452">
              <w:rPr>
                <w:rFonts w:ascii="Times New Roman" w:hAnsi="Times New Roman"/>
                <w:color w:val="191919"/>
                <w:sz w:val="18"/>
                <w:szCs w:val="18"/>
              </w:rPr>
              <w:t>3</w:t>
            </w:r>
          </w:p>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b/>
                <w:bCs/>
                <w:color w:val="191919"/>
                <w:sz w:val="18"/>
                <w:szCs w:val="18"/>
              </w:rPr>
              <w:t>Subtotal 33</w:t>
            </w:r>
          </w:p>
        </w:tc>
      </w:tr>
    </w:tbl>
    <w:p w:rsidR="001050CA" w:rsidRDefault="001050CA" w:rsidP="0031565A">
      <w:pPr>
        <w:widowControl w:val="0"/>
        <w:autoSpaceDE w:val="0"/>
        <w:autoSpaceDN w:val="0"/>
        <w:adjustRightInd w:val="0"/>
        <w:spacing w:after="0" w:line="182" w:lineRule="exact"/>
        <w:ind w:left="1020" w:right="850" w:firstLine="420"/>
        <w:rPr>
          <w:rFonts w:ascii="Times New Roman" w:hAnsi="Times New Roman"/>
          <w:color w:val="000000"/>
          <w:sz w:val="18"/>
          <w:szCs w:val="18"/>
        </w:rPr>
      </w:pPr>
      <w:r>
        <w:rPr>
          <w:rFonts w:ascii="Times New Roman" w:hAnsi="Times New Roman"/>
          <w:b/>
          <w:bCs/>
          <w:color w:val="191919"/>
          <w:sz w:val="18"/>
          <w:szCs w:val="18"/>
        </w:rPr>
        <w:t>General Electives</w:t>
      </w:r>
    </w:p>
    <w:p w:rsidR="001050CA" w:rsidRDefault="001050CA" w:rsidP="0031565A">
      <w:pPr>
        <w:widowControl w:val="0"/>
        <w:tabs>
          <w:tab w:val="left" w:pos="10080"/>
        </w:tabs>
        <w:autoSpaceDE w:val="0"/>
        <w:autoSpaceDN w:val="0"/>
        <w:adjustRightInd w:val="0"/>
        <w:spacing w:before="12" w:after="0"/>
        <w:ind w:left="1020" w:right="850" w:firstLine="420"/>
        <w:rPr>
          <w:rFonts w:ascii="Times New Roman" w:hAnsi="Times New Roman"/>
          <w:color w:val="000000"/>
          <w:sz w:val="18"/>
          <w:szCs w:val="18"/>
        </w:rPr>
      </w:pPr>
      <w:r>
        <w:rPr>
          <w:rFonts w:ascii="Times New Roman" w:hAnsi="Times New Roman"/>
          <w:color w:val="191919"/>
          <w:sz w:val="18"/>
          <w:szCs w:val="18"/>
        </w:rPr>
        <w:t>Courses related to the major or other area(s) of interest</w:t>
      </w:r>
      <w:r>
        <w:rPr>
          <w:rFonts w:ascii="Times New Roman" w:hAnsi="Times New Roman"/>
          <w:color w:val="191919"/>
          <w:sz w:val="18"/>
          <w:szCs w:val="18"/>
        </w:rPr>
        <w:tab/>
        <w:t>24</w:t>
      </w:r>
    </w:p>
    <w:p w:rsidR="001050CA" w:rsidRDefault="001050CA" w:rsidP="0031565A">
      <w:pPr>
        <w:widowControl w:val="0"/>
        <w:tabs>
          <w:tab w:val="left" w:pos="10080"/>
          <w:tab w:val="left" w:pos="10460"/>
        </w:tabs>
        <w:autoSpaceDE w:val="0"/>
        <w:autoSpaceDN w:val="0"/>
        <w:adjustRightInd w:val="0"/>
        <w:spacing w:before="9" w:after="0"/>
        <w:ind w:left="1020" w:right="850" w:firstLine="420"/>
        <w:rPr>
          <w:rFonts w:ascii="Times New Roman" w:hAnsi="Times New Roman"/>
          <w:color w:val="000000"/>
          <w:sz w:val="18"/>
          <w:szCs w:val="18"/>
        </w:rPr>
      </w:pPr>
      <w:r>
        <w:rPr>
          <w:rFonts w:ascii="Times New Roman" w:hAnsi="Times New Roman"/>
          <w:color w:val="191919"/>
          <w:spacing w:val="-13"/>
          <w:sz w:val="18"/>
          <w:szCs w:val="18"/>
        </w:rPr>
        <w:t>T</w:t>
      </w:r>
      <w:r>
        <w:rPr>
          <w:rFonts w:ascii="Times New Roman" w:hAnsi="Times New Roman"/>
          <w:color w:val="191919"/>
          <w:sz w:val="18"/>
          <w:szCs w:val="18"/>
        </w:rPr>
        <w:t>otal Required for Graduation</w:t>
      </w:r>
      <w:r>
        <w:rPr>
          <w:rFonts w:ascii="Times New Roman" w:hAnsi="Times New Roman"/>
          <w:color w:val="191919"/>
          <w:sz w:val="18"/>
          <w:szCs w:val="18"/>
        </w:rPr>
        <w:tab/>
        <w:t>123</w:t>
      </w:r>
    </w:p>
    <w:p w:rsidR="001050CA" w:rsidRDefault="001050CA" w:rsidP="0031565A">
      <w:pPr>
        <w:widowControl w:val="0"/>
        <w:autoSpaceDE w:val="0"/>
        <w:autoSpaceDN w:val="0"/>
        <w:adjustRightInd w:val="0"/>
        <w:spacing w:before="2" w:after="0" w:line="160" w:lineRule="exact"/>
        <w:ind w:right="850" w:firstLine="420"/>
        <w:rPr>
          <w:rFonts w:ascii="Times New Roman" w:hAnsi="Times New Roman"/>
          <w:color w:val="000000"/>
          <w:sz w:val="16"/>
          <w:szCs w:val="16"/>
        </w:rPr>
      </w:pPr>
    </w:p>
    <w:p w:rsidR="001050CA" w:rsidRDefault="001050CA" w:rsidP="001050CA">
      <w:pPr>
        <w:widowControl w:val="0"/>
        <w:tabs>
          <w:tab w:val="left" w:pos="4300"/>
        </w:tabs>
        <w:autoSpaceDE w:val="0"/>
        <w:autoSpaceDN w:val="0"/>
        <w:adjustRightInd w:val="0"/>
        <w:spacing w:after="0" w:line="451" w:lineRule="exact"/>
        <w:ind w:left="105"/>
        <w:rPr>
          <w:rFonts w:ascii="Times New Roman" w:hAnsi="Times New Roman"/>
          <w:color w:val="000000"/>
          <w:sz w:val="20"/>
          <w:szCs w:val="20"/>
        </w:rPr>
      </w:pPr>
    </w:p>
    <w:p w:rsidR="001050CA" w:rsidRDefault="001050CA" w:rsidP="001050CA">
      <w:pPr>
        <w:widowControl w:val="0"/>
        <w:tabs>
          <w:tab w:val="left" w:pos="4300"/>
        </w:tabs>
        <w:autoSpaceDE w:val="0"/>
        <w:autoSpaceDN w:val="0"/>
        <w:adjustRightInd w:val="0"/>
        <w:spacing w:after="0" w:line="451" w:lineRule="exact"/>
        <w:ind w:left="105"/>
        <w:rPr>
          <w:rFonts w:ascii="Times New Roman" w:hAnsi="Times New Roman"/>
          <w:color w:val="000000"/>
          <w:sz w:val="20"/>
          <w:szCs w:val="20"/>
        </w:rPr>
        <w:sectPr w:rsidR="001050CA" w:rsidSect="00931F09">
          <w:pgSz w:w="12240" w:h="15840"/>
          <w:pgMar w:top="420" w:right="620" w:bottom="280" w:left="420" w:header="720" w:footer="288" w:gutter="0"/>
          <w:cols w:space="720" w:equalWidth="0">
            <w:col w:w="11200"/>
          </w:cols>
          <w:noEndnote/>
          <w:docGrid w:linePitch="299"/>
        </w:sectPr>
      </w:pPr>
    </w:p>
    <w:p w:rsidR="001050CA" w:rsidRDefault="008C02BC" w:rsidP="001050CA">
      <w:pPr>
        <w:widowControl w:val="0"/>
        <w:autoSpaceDE w:val="0"/>
        <w:autoSpaceDN w:val="0"/>
        <w:adjustRightInd w:val="0"/>
        <w:spacing w:before="7" w:after="0" w:line="110" w:lineRule="exact"/>
        <w:rPr>
          <w:rFonts w:ascii="Century Gothic" w:hAnsi="Century Gothic" w:cs="Century Gothic"/>
          <w:color w:val="000000"/>
          <w:sz w:val="11"/>
          <w:szCs w:val="11"/>
        </w:rPr>
      </w:pPr>
      <w:r>
        <w:rPr>
          <w:rFonts w:ascii="Times New Roman" w:hAnsi="Times New Roman"/>
          <w:noProof/>
          <w:color w:val="191919"/>
          <w:sz w:val="18"/>
          <w:szCs w:val="18"/>
        </w:rPr>
        <w:lastRenderedPageBreak/>
        <w:pict>
          <v:group id="_x0000_s3783" style="position:absolute;left:0;text-align:left;margin-left:423.4pt;margin-top:-23.4pt;width:156.15pt;height:795.8pt;z-index:252040192" coordorigin="873,-59" coordsize="3123,15916">
            <v:rect id="_x0000_s3784"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784"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785" style="position:absolute;left:873;top:-59;width:3123;height:15916" coordorigin="1352,-59" coordsize="3123,15916">
              <v:group id="_x0000_s3786" style="position:absolute;left:3395;top:-59;width:1080;height:15916" coordorigin="7514,7" coordsize="1080,15916">
                <v:rect id="_x0000_s3787"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787"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788" style="position:absolute;left:7514;top:2465;width:1075;height:13112" coordorigin="7514,2465" coordsize="1075,13112">
                  <v:shape id="_x0000_s3789" type="#_x0000_t32" style="position:absolute;left:7514;top:4229;width:1051;height:0" o:connectortype="straight" strokeweight="2pt"/>
                  <v:shape id="_x0000_s3790" type="#_x0000_t32" style="position:absolute;left:7514;top:2465;width:1051;height:0" o:connectortype="straight" strokeweight="2pt"/>
                  <v:shape id="Freeform 2758" o:spid="_x0000_s3791"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792"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793" type="#_x0000_t32" style="position:absolute;left:7514;top:6063;width:1051;height:0" o:connectortype="straight" strokeweight="2pt"/>
                  <v:shape id="_x0000_s3794" type="#_x0000_t32" style="position:absolute;left:7514;top:7843;width:1051;height:0" o:connectortype="straight" strokeweight="2pt"/>
                  <v:shape id="_x0000_s3795" type="#_x0000_t32" style="position:absolute;left:7514;top:9720;width:1051;height:0" o:connectortype="straight" strokeweight="2pt"/>
                  <v:shape id="_x0000_s3796" type="#_x0000_t32" style="position:absolute;left:7514;top:11538;width:1051;height:0" o:connectortype="straight" strokeweight="2pt"/>
                  <v:shape id="_x0000_s3797" type="#_x0000_t32" style="position:absolute;left:7514;top:13338;width:1051;height:0" o:connectortype="straight" strokeweight="2pt"/>
                </v:group>
              </v:group>
              <v:rect id="_x0000_s3798" style="position:absolute;left:1352;top:296;width:2360;height:441" fillcolor="white [3212]" strokecolor="#d8d8d8 [2732]" strokeweight="3pt">
                <v:shadow on="t" type="perspective" color="#622423 [1605]" opacity=".5" offset="1pt" offset2="-1pt"/>
                <v:textbox>
                  <w:txbxContent>
                    <w:p w:rsidR="009D7097" w:rsidRDefault="009D7097" w:rsidP="008C02BC">
                      <w:r>
                        <w:t>Fine Arts</w:t>
                      </w:r>
                    </w:p>
                  </w:txbxContent>
                </v:textbox>
              </v:rect>
            </v:group>
          </v:group>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2727E5">
      <w:pPr>
        <w:widowControl w:val="0"/>
        <w:autoSpaceDE w:val="0"/>
        <w:autoSpaceDN w:val="0"/>
        <w:adjustRightInd w:val="0"/>
        <w:spacing w:before="7" w:after="0" w:line="250" w:lineRule="auto"/>
        <w:ind w:left="360" w:right="1981" w:firstLine="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PEECH AND</w:t>
      </w:r>
      <w:r>
        <w:rPr>
          <w:rFonts w:ascii="Times New Roman" w:hAnsi="Times New Roman"/>
          <w:b/>
          <w:bCs/>
          <w:color w:val="191919"/>
          <w:spacing w:val="14"/>
          <w:sz w:val="24"/>
          <w:szCs w:val="24"/>
        </w:rPr>
        <w:t xml:space="preserve"> </w:t>
      </w:r>
      <w:r>
        <w:rPr>
          <w:rFonts w:ascii="Times New Roman" w:hAnsi="Times New Roman"/>
          <w:b/>
          <w:bCs/>
          <w:color w:val="191919"/>
          <w:sz w:val="32"/>
          <w:szCs w:val="32"/>
        </w:rPr>
        <w:t>T</w:t>
      </w:r>
      <w:r>
        <w:rPr>
          <w:rFonts w:ascii="Times New Roman" w:hAnsi="Times New Roman"/>
          <w:b/>
          <w:bCs/>
          <w:color w:val="191919"/>
          <w:sz w:val="24"/>
          <w:szCs w:val="24"/>
        </w:rPr>
        <w:t>HE</w:t>
      </w:r>
      <w:r>
        <w:rPr>
          <w:rFonts w:ascii="Times New Roman" w:hAnsi="Times New Roman"/>
          <w:b/>
          <w:bCs/>
          <w:color w:val="191919"/>
          <w:spacing w:val="-18"/>
          <w:sz w:val="24"/>
          <w:szCs w:val="24"/>
        </w:rPr>
        <w:t>A</w:t>
      </w:r>
      <w:r>
        <w:rPr>
          <w:rFonts w:ascii="Times New Roman" w:hAnsi="Times New Roman"/>
          <w:b/>
          <w:bCs/>
          <w:color w:val="191919"/>
          <w:sz w:val="24"/>
          <w:szCs w:val="24"/>
        </w:rPr>
        <w:t>TRE</w:t>
      </w:r>
      <w:r>
        <w:rPr>
          <w:rFonts w:ascii="Times New Roman" w:hAnsi="Times New Roman"/>
          <w:b/>
          <w:bCs/>
          <w:color w:val="191919"/>
          <w:sz w:val="32"/>
          <w:szCs w:val="32"/>
        </w:rPr>
        <w:t>:</w:t>
      </w:r>
      <w:r>
        <w:rPr>
          <w:rFonts w:ascii="Times New Roman" w:hAnsi="Times New Roman"/>
          <w:b/>
          <w:bCs/>
          <w:color w:val="191919"/>
          <w:spacing w:val="-6"/>
          <w:sz w:val="32"/>
          <w:szCs w:val="32"/>
        </w:rPr>
        <w:t xml:space="preserve"> </w:t>
      </w:r>
      <w:r>
        <w:rPr>
          <w:rFonts w:ascii="Times New Roman" w:hAnsi="Times New Roman"/>
          <w:b/>
          <w:bCs/>
          <w:color w:val="191919"/>
          <w:sz w:val="32"/>
          <w:szCs w:val="32"/>
        </w:rPr>
        <w:t>T</w:t>
      </w:r>
      <w:r>
        <w:rPr>
          <w:rFonts w:ascii="Times New Roman" w:hAnsi="Times New Roman"/>
          <w:b/>
          <w:bCs/>
          <w:color w:val="191919"/>
          <w:sz w:val="24"/>
          <w:szCs w:val="24"/>
        </w:rPr>
        <w:t>HE</w:t>
      </w:r>
      <w:r>
        <w:rPr>
          <w:rFonts w:ascii="Times New Roman" w:hAnsi="Times New Roman"/>
          <w:b/>
          <w:bCs/>
          <w:color w:val="191919"/>
          <w:spacing w:val="-18"/>
          <w:sz w:val="24"/>
          <w:szCs w:val="24"/>
        </w:rPr>
        <w:t>A</w:t>
      </w:r>
      <w:r>
        <w:rPr>
          <w:rFonts w:ascii="Times New Roman" w:hAnsi="Times New Roman"/>
          <w:b/>
          <w:bCs/>
          <w:color w:val="191919"/>
          <w:sz w:val="24"/>
          <w:szCs w:val="24"/>
        </w:rPr>
        <w:t>TRE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ONCENTR</w:t>
      </w:r>
      <w:r>
        <w:rPr>
          <w:rFonts w:ascii="Times New Roman" w:hAnsi="Times New Roman"/>
          <w:b/>
          <w:bCs/>
          <w:color w:val="191919"/>
          <w:spacing w:val="-18"/>
          <w:sz w:val="24"/>
          <w:szCs w:val="24"/>
        </w:rPr>
        <w:t>A</w:t>
      </w:r>
      <w:r>
        <w:rPr>
          <w:rFonts w:ascii="Times New Roman" w:hAnsi="Times New Roman"/>
          <w:b/>
          <w:bCs/>
          <w:color w:val="191919"/>
          <w:sz w:val="24"/>
          <w:szCs w:val="24"/>
        </w:rPr>
        <w:t>TION</w:t>
      </w:r>
    </w:p>
    <w:p w:rsidR="001050CA" w:rsidRDefault="001050CA" w:rsidP="002727E5">
      <w:pPr>
        <w:widowControl w:val="0"/>
        <w:autoSpaceDE w:val="0"/>
        <w:autoSpaceDN w:val="0"/>
        <w:adjustRightInd w:val="0"/>
        <w:spacing w:before="39" w:after="0"/>
        <w:ind w:left="140" w:firstLine="220"/>
        <w:rPr>
          <w:rFonts w:ascii="Times New Roman" w:hAnsi="Times New Roman"/>
          <w:color w:val="000000"/>
          <w:sz w:val="18"/>
          <w:szCs w:val="18"/>
        </w:rPr>
      </w:pPr>
      <w:r>
        <w:rPr>
          <w:rFonts w:ascii="Times New Roman" w:hAnsi="Times New Roman"/>
          <w:color w:val="191919"/>
          <w:sz w:val="18"/>
          <w:szCs w:val="18"/>
        </w:rPr>
        <w:t>123 Semester Hours Minimum</w:t>
      </w:r>
    </w:p>
    <w:p w:rsidR="001050CA" w:rsidRDefault="001050CA" w:rsidP="001050CA">
      <w:pPr>
        <w:widowControl w:val="0"/>
        <w:autoSpaceDE w:val="0"/>
        <w:autoSpaceDN w:val="0"/>
        <w:adjustRightInd w:val="0"/>
        <w:spacing w:before="2" w:after="0" w:line="150" w:lineRule="exact"/>
        <w:rPr>
          <w:rFonts w:ascii="Times New Roman" w:hAnsi="Times New Roman"/>
          <w:color w:val="000000"/>
          <w:sz w:val="15"/>
          <w:szCs w:val="15"/>
        </w:rPr>
      </w:pPr>
    </w:p>
    <w:tbl>
      <w:tblPr>
        <w:tblW w:w="0" w:type="auto"/>
        <w:tblInd w:w="100" w:type="dxa"/>
        <w:tblLayout w:type="fixed"/>
        <w:tblCellMar>
          <w:left w:w="0" w:type="dxa"/>
          <w:right w:w="0" w:type="dxa"/>
        </w:tblCellMar>
        <w:tblLook w:val="0000"/>
      </w:tblPr>
      <w:tblGrid>
        <w:gridCol w:w="1962"/>
        <w:gridCol w:w="3943"/>
        <w:gridCol w:w="1825"/>
        <w:gridCol w:w="1020"/>
      </w:tblGrid>
      <w:tr w:rsidR="001050CA" w:rsidRPr="007A7452" w:rsidTr="002727E5">
        <w:trPr>
          <w:trHeight w:hRule="exact" w:val="517"/>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before="70" w:after="0"/>
              <w:ind w:left="80" w:firstLine="260"/>
              <w:rPr>
                <w:rFonts w:ascii="Times New Roman" w:hAnsi="Times New Roman"/>
                <w:color w:val="000000"/>
                <w:sz w:val="18"/>
                <w:szCs w:val="18"/>
              </w:rPr>
            </w:pPr>
            <w:r w:rsidRPr="007A7452">
              <w:rPr>
                <w:rFonts w:ascii="Times New Roman" w:hAnsi="Times New Roman"/>
                <w:b/>
                <w:bCs/>
                <w:color w:val="191919"/>
                <w:sz w:val="18"/>
                <w:szCs w:val="18"/>
              </w:rPr>
              <w:t>F</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eshman</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p w:rsidR="001050CA" w:rsidRPr="007A7452" w:rsidRDefault="001050CA" w:rsidP="002727E5">
            <w:pPr>
              <w:widowControl w:val="0"/>
              <w:autoSpaceDE w:val="0"/>
              <w:autoSpaceDN w:val="0"/>
              <w:adjustRightInd w:val="0"/>
              <w:spacing w:before="12" w:after="0"/>
              <w:ind w:left="80" w:firstLine="17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 xml:space="preserve">101,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line="280" w:lineRule="exact"/>
              <w:rPr>
                <w:rFonts w:ascii="Times New Roman" w:hAnsi="Times New Roman"/>
                <w:sz w:val="28"/>
                <w:szCs w:val="28"/>
              </w:rPr>
            </w:pPr>
          </w:p>
          <w:p w:rsidR="001050CA" w:rsidRPr="007A7452" w:rsidRDefault="001050CA" w:rsidP="001050CA">
            <w:pPr>
              <w:widowControl w:val="0"/>
              <w:autoSpaceDE w:val="0"/>
              <w:autoSpaceDN w:val="0"/>
              <w:adjustRightInd w:val="0"/>
              <w:spacing w:after="0"/>
              <w:ind w:left="238"/>
              <w:rPr>
                <w:rFonts w:ascii="Times New Roman" w:hAnsi="Times New Roman"/>
                <w:sz w:val="24"/>
                <w:szCs w:val="24"/>
              </w:rPr>
            </w:pPr>
            <w:r w:rsidRPr="007A7452">
              <w:rPr>
                <w:rFonts w:ascii="Times New Roman" w:hAnsi="Times New Roman"/>
                <w:color w:val="191919"/>
                <w:sz w:val="18"/>
                <w:szCs w:val="18"/>
              </w:rPr>
              <w:t>Eng. Comp. I &amp; II</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60"/>
              <w:jc w:val="right"/>
              <w:rPr>
                <w:rFonts w:ascii="Times New Roman" w:hAnsi="Times New Roman"/>
                <w:color w:val="000000"/>
                <w:sz w:val="18"/>
                <w:szCs w:val="18"/>
              </w:rPr>
            </w:pPr>
            <w:r w:rsidRPr="007A7452">
              <w:rPr>
                <w:rFonts w:ascii="Times New Roman" w:hAnsi="Times New Roman"/>
                <w:b/>
                <w:bCs/>
                <w:color w:val="191919"/>
                <w:sz w:val="18"/>
                <w:szCs w:val="18"/>
              </w:rPr>
              <w:t>Fall</w:t>
            </w:r>
          </w:p>
          <w:p w:rsidR="001050CA" w:rsidRPr="007A7452" w:rsidRDefault="001050CA" w:rsidP="001050CA">
            <w:pPr>
              <w:widowControl w:val="0"/>
              <w:autoSpaceDE w:val="0"/>
              <w:autoSpaceDN w:val="0"/>
              <w:adjustRightInd w:val="0"/>
              <w:spacing w:before="12" w:after="0"/>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2727E5">
            <w:pPr>
              <w:widowControl w:val="0"/>
              <w:autoSpaceDE w:val="0"/>
              <w:autoSpaceDN w:val="0"/>
              <w:adjustRightInd w:val="0"/>
              <w:spacing w:before="70" w:after="0"/>
              <w:ind w:right="40" w:firstLine="90"/>
              <w:jc w:val="right"/>
              <w:rPr>
                <w:rFonts w:ascii="Times New Roman" w:hAnsi="Times New Roman"/>
                <w:color w:val="000000"/>
                <w:sz w:val="18"/>
                <w:szCs w:val="18"/>
              </w:rPr>
            </w:pPr>
            <w:r w:rsidRPr="007A7452">
              <w:rPr>
                <w:rFonts w:ascii="Times New Roman" w:hAnsi="Times New Roman"/>
                <w:b/>
                <w:bCs/>
                <w:color w:val="191919"/>
                <w:sz w:val="18"/>
                <w:szCs w:val="18"/>
              </w:rPr>
              <w:t>Spring</w:t>
            </w:r>
          </w:p>
          <w:p w:rsidR="001050CA" w:rsidRPr="007A7452" w:rsidRDefault="001050CA" w:rsidP="001050CA">
            <w:pPr>
              <w:widowControl w:val="0"/>
              <w:autoSpaceDE w:val="0"/>
              <w:autoSpaceDN w:val="0"/>
              <w:adjustRightInd w:val="0"/>
              <w:spacing w:before="12"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 xml:space="preserve">TH </w:t>
            </w:r>
            <w:r w:rsidRPr="007A7452">
              <w:rPr>
                <w:rFonts w:ascii="Times New Roman" w:hAnsi="Times New Roman"/>
                <w:color w:val="191919"/>
                <w:spacing w:val="-7"/>
                <w:sz w:val="18"/>
                <w:szCs w:val="18"/>
              </w:rPr>
              <w:t>1111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College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7"/>
                <w:sz w:val="18"/>
                <w:szCs w:val="18"/>
              </w:rPr>
              <w:t>1111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 xml:space="preserve">COMM </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7"/>
              <w:rPr>
                <w:rFonts w:ascii="Times New Roman" w:hAnsi="Times New Roman"/>
                <w:sz w:val="24"/>
                <w:szCs w:val="24"/>
              </w:rPr>
            </w:pPr>
            <w:r w:rsidRPr="007A7452">
              <w:rPr>
                <w:rFonts w:ascii="Times New Roman" w:hAnsi="Times New Roman"/>
                <w:color w:val="191919"/>
                <w:sz w:val="18"/>
                <w:szCs w:val="18"/>
              </w:rPr>
              <w:t>Analytic Discussion of Global Issues</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 xml:space="preserve">MUSC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7"/>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 xml:space="preserve">CSCI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Introduction to Computers</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ASU 1200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7"/>
              <w:rPr>
                <w:rFonts w:ascii="Times New Roman" w:hAnsi="Times New Roman"/>
                <w:sz w:val="24"/>
                <w:szCs w:val="24"/>
              </w:rPr>
            </w:pPr>
            <w:r w:rsidRPr="007A7452">
              <w:rPr>
                <w:rFonts w:ascii="Times New Roman" w:hAnsi="Times New Roman"/>
                <w:color w:val="191919"/>
                <w:sz w:val="18"/>
                <w:szCs w:val="18"/>
              </w:rPr>
              <w:t>Fresh. Sem. &amp; Ser</w:t>
            </w:r>
            <w:r w:rsidRPr="007A7452">
              <w:rPr>
                <w:rFonts w:ascii="Times New Roman" w:hAnsi="Times New Roman"/>
                <w:color w:val="191919"/>
                <w:spacing w:val="-12"/>
                <w:sz w:val="18"/>
                <w:szCs w:val="18"/>
              </w:rPr>
              <w:t>v</w:t>
            </w:r>
            <w:r w:rsidRPr="007A7452">
              <w:rPr>
                <w:rFonts w:ascii="Times New Roman" w:hAnsi="Times New Roman"/>
                <w:color w:val="191919"/>
                <w:sz w:val="18"/>
                <w:szCs w:val="18"/>
              </w:rPr>
              <w:t>. to Leadership</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1002</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Intro to the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 xml:space="preserve">POLS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U.S. and Geo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gia Government</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PEDH</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Physical Education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Activities</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2727E5">
        <w:trPr>
          <w:trHeight w:hRule="exact" w:val="214"/>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80" w:firstLine="17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2900,2901,2902</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Production and Performance</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1</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2727E5">
        <w:trPr>
          <w:trHeight w:hRule="exact" w:val="322"/>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4" w:lineRule="exact"/>
              <w:ind w:left="80" w:firstLine="17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2727E5">
            <w:pPr>
              <w:widowControl w:val="0"/>
              <w:autoSpaceDE w:val="0"/>
              <w:autoSpaceDN w:val="0"/>
              <w:adjustRightInd w:val="0"/>
              <w:spacing w:after="0" w:line="194" w:lineRule="exact"/>
              <w:ind w:left="1155" w:hanging="50"/>
              <w:rPr>
                <w:rFonts w:ascii="Times New Roman" w:hAnsi="Times New Roman"/>
                <w:sz w:val="24"/>
                <w:szCs w:val="24"/>
              </w:rPr>
            </w:pPr>
            <w:r w:rsidRPr="007A7452">
              <w:rPr>
                <w:rFonts w:ascii="Times New Roman" w:hAnsi="Times New Roman"/>
                <w:b/>
                <w:bCs/>
                <w:color w:val="191919"/>
                <w:sz w:val="18"/>
                <w:szCs w:val="18"/>
              </w:rPr>
              <w:t>16</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2727E5">
        <w:trPr>
          <w:trHeight w:hRule="exact" w:val="32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before="96" w:after="0"/>
              <w:ind w:left="40" w:firstLine="220"/>
              <w:rPr>
                <w:rFonts w:ascii="Times New Roman" w:hAnsi="Times New Roman"/>
                <w:sz w:val="24"/>
                <w:szCs w:val="24"/>
              </w:rPr>
            </w:pPr>
            <w:r w:rsidRPr="007A7452">
              <w:rPr>
                <w:rFonts w:ascii="Times New Roman" w:hAnsi="Times New Roman"/>
                <w:b/>
                <w:bCs/>
                <w:color w:val="191919"/>
                <w:sz w:val="18"/>
                <w:szCs w:val="18"/>
              </w:rPr>
              <w:t>Sophomo</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8"/>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7" w:lineRule="exact"/>
              <w:ind w:left="40" w:firstLine="22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38"/>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BIOL</w:t>
            </w:r>
            <w:r w:rsidRPr="007A7452">
              <w:rPr>
                <w:rFonts w:ascii="Times New Roman" w:hAnsi="Times New Roman"/>
                <w:color w:val="191919"/>
                <w:spacing w:val="-7"/>
                <w:sz w:val="18"/>
                <w:szCs w:val="18"/>
              </w:rPr>
              <w:t xml:space="preserve"> 111</w:t>
            </w:r>
            <w:r w:rsidRPr="007A7452">
              <w:rPr>
                <w:rFonts w:ascii="Times New Roman" w:hAnsi="Times New Roman"/>
                <w:color w:val="191919"/>
                <w:sz w:val="18"/>
                <w:szCs w:val="18"/>
              </w:rPr>
              <w:t xml:space="preserve">1K, </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12K</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Intro. to Biology</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4</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PEDH 1001-07</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Physical Education</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2070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Makeup for Stage &amp; Screen</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2040, 2041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Acting I,</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Acting I Lab</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2530, 2531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History of</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Theatre I and II</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Elective</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4"/>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1020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(Theatre &amp; Culture Recommended)</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322"/>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4" w:lineRule="exact"/>
              <w:ind w:left="40" w:firstLine="2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2727E5">
            <w:pPr>
              <w:widowControl w:val="0"/>
              <w:autoSpaceDE w:val="0"/>
              <w:autoSpaceDN w:val="0"/>
              <w:adjustRightInd w:val="0"/>
              <w:spacing w:after="0" w:line="194" w:lineRule="exact"/>
              <w:ind w:left="1155" w:firstLine="40"/>
              <w:rPr>
                <w:rFonts w:ascii="Times New Roman" w:hAnsi="Times New Roman"/>
                <w:sz w:val="24"/>
                <w:szCs w:val="24"/>
              </w:rPr>
            </w:pPr>
            <w:r w:rsidRPr="007A7452">
              <w:rPr>
                <w:rFonts w:ascii="Times New Roman" w:hAnsi="Times New Roman"/>
                <w:b/>
                <w:bCs/>
                <w:color w:val="191919"/>
                <w:sz w:val="18"/>
                <w:szCs w:val="18"/>
              </w:rPr>
              <w:t>16</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2727E5">
        <w:trPr>
          <w:trHeight w:hRule="exact" w:val="32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before="96" w:after="0"/>
              <w:ind w:left="40" w:firstLine="22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8"/>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7" w:lineRule="exact"/>
              <w:ind w:left="40" w:firstLine="220"/>
              <w:rPr>
                <w:rFonts w:ascii="Times New Roman" w:hAnsi="Times New Roman"/>
                <w:sz w:val="24"/>
                <w:szCs w:val="24"/>
              </w:rPr>
            </w:pPr>
            <w:r w:rsidRPr="007A7452">
              <w:rPr>
                <w:rFonts w:ascii="Times New Roman" w:hAnsi="Times New Roman"/>
                <w:color w:val="191919"/>
                <w:sz w:val="18"/>
                <w:szCs w:val="18"/>
              </w:rPr>
              <w:t>PEDH 1001-07</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38"/>
              <w:rPr>
                <w:rFonts w:ascii="Times New Roman" w:hAnsi="Times New Roman"/>
                <w:sz w:val="24"/>
                <w:szCs w:val="24"/>
              </w:rPr>
            </w:pPr>
            <w:r w:rsidRPr="007A7452">
              <w:rPr>
                <w:rFonts w:ascii="Times New Roman" w:hAnsi="Times New Roman"/>
                <w:color w:val="191919"/>
                <w:sz w:val="18"/>
                <w:szCs w:val="18"/>
              </w:rPr>
              <w:t>Physical Education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Activities</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60"/>
              <w:jc w:val="right"/>
              <w:rPr>
                <w:rFonts w:ascii="Times New Roman" w:hAnsi="Times New Roman"/>
                <w:sz w:val="24"/>
                <w:szCs w:val="24"/>
              </w:rPr>
            </w:pPr>
            <w:r w:rsidRPr="007A7452">
              <w:rPr>
                <w:rFonts w:ascii="Times New Roman" w:hAnsi="Times New Roman"/>
                <w:color w:val="191919"/>
                <w:sz w:val="18"/>
                <w:szCs w:val="18"/>
              </w:rPr>
              <w:t>1</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COMM 2020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7"/>
              <w:rPr>
                <w:rFonts w:ascii="Times New Roman" w:hAnsi="Times New Roman"/>
                <w:sz w:val="24"/>
                <w:szCs w:val="24"/>
              </w:rPr>
            </w:pPr>
            <w:r w:rsidRPr="007A7452">
              <w:rPr>
                <w:rFonts w:ascii="Times New Roman" w:hAnsi="Times New Roman"/>
                <w:color w:val="191919"/>
                <w:spacing w:val="-23"/>
                <w:sz w:val="18"/>
                <w:szCs w:val="18"/>
              </w:rPr>
              <w:t>V</w:t>
            </w:r>
            <w:r w:rsidRPr="007A7452">
              <w:rPr>
                <w:rFonts w:ascii="Times New Roman" w:hAnsi="Times New Roman"/>
                <w:color w:val="191919"/>
                <w:sz w:val="18"/>
                <w:szCs w:val="18"/>
              </w:rPr>
              <w:t>oice &amp; Diction</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COMM 2030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7"/>
              <w:rPr>
                <w:rFonts w:ascii="Times New Roman" w:hAnsi="Times New Roman"/>
                <w:sz w:val="24"/>
                <w:szCs w:val="24"/>
              </w:rPr>
            </w:pPr>
            <w:r w:rsidRPr="007A7452">
              <w:rPr>
                <w:rFonts w:ascii="Times New Roman" w:hAnsi="Times New Roman"/>
                <w:color w:val="191919"/>
                <w:sz w:val="18"/>
                <w:szCs w:val="18"/>
              </w:rPr>
              <w:t>Oral Interpretation</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2640, 3640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Directing I and II</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3530, 3600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Modern Drama, Black Drama</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3040, 3041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Acting II,</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Acting II Lab</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 xml:space="preserve">PSYC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7"/>
              <w:rPr>
                <w:rFonts w:ascii="Times New Roman" w:hAnsi="Times New Roman"/>
                <w:sz w:val="24"/>
                <w:szCs w:val="24"/>
              </w:rPr>
            </w:pPr>
            <w:r w:rsidRPr="007A7452">
              <w:rPr>
                <w:rFonts w:ascii="Times New Roman" w:hAnsi="Times New Roman"/>
                <w:color w:val="191919"/>
                <w:sz w:val="18"/>
                <w:szCs w:val="18"/>
              </w:rPr>
              <w:t>General Psychology</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4"/>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2903,2904,2905</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Production &amp; Performance</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322"/>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4" w:lineRule="exact"/>
              <w:ind w:left="40" w:firstLine="2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2727E5">
            <w:pPr>
              <w:widowControl w:val="0"/>
              <w:autoSpaceDE w:val="0"/>
              <w:autoSpaceDN w:val="0"/>
              <w:adjustRightInd w:val="0"/>
              <w:spacing w:after="0" w:line="194" w:lineRule="exact"/>
              <w:ind w:left="1155" w:firstLine="40"/>
              <w:rPr>
                <w:rFonts w:ascii="Times New Roman" w:hAnsi="Times New Roman"/>
                <w:sz w:val="24"/>
                <w:szCs w:val="24"/>
              </w:rPr>
            </w:pPr>
            <w:r w:rsidRPr="007A7452">
              <w:rPr>
                <w:rFonts w:ascii="Times New Roman" w:hAnsi="Times New Roman"/>
                <w:b/>
                <w:bCs/>
                <w:color w:val="191919"/>
                <w:sz w:val="18"/>
                <w:szCs w:val="18"/>
              </w:rPr>
              <w:t>16</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15</w:t>
            </w:r>
          </w:p>
        </w:tc>
      </w:tr>
      <w:tr w:rsidR="001050CA" w:rsidRPr="007A7452" w:rsidTr="002727E5">
        <w:trPr>
          <w:trHeight w:hRule="exact" w:val="32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before="96" w:after="0"/>
              <w:ind w:left="40" w:firstLine="22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2727E5">
        <w:trPr>
          <w:trHeight w:hRule="exact" w:val="218"/>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7"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3030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38"/>
              <w:rPr>
                <w:rFonts w:ascii="Times New Roman" w:hAnsi="Times New Roman"/>
                <w:sz w:val="24"/>
                <w:szCs w:val="24"/>
              </w:rPr>
            </w:pPr>
            <w:r w:rsidRPr="007A7452">
              <w:rPr>
                <w:rFonts w:ascii="Times New Roman" w:hAnsi="Times New Roman"/>
                <w:color w:val="191919"/>
                <w:sz w:val="18"/>
                <w:szCs w:val="18"/>
              </w:rPr>
              <w:t>Theatre Management</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3540, 3541</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Advanced</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Acting III,</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Acting III Lab</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2727E5">
        <w:trPr>
          <w:trHeight w:hRule="exact" w:val="216"/>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2906,2907</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Production &amp; Performance</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0"/>
              <w:jc w:val="right"/>
              <w:rPr>
                <w:rFonts w:ascii="Times New Roman" w:hAnsi="Times New Roman"/>
                <w:sz w:val="24"/>
                <w:szCs w:val="24"/>
              </w:rPr>
            </w:pPr>
            <w:r w:rsidRPr="007A7452">
              <w:rPr>
                <w:rFonts w:ascii="Times New Roman" w:hAnsi="Times New Roman"/>
                <w:color w:val="191919"/>
                <w:sz w:val="18"/>
                <w:szCs w:val="18"/>
              </w:rPr>
              <w:t>2</w:t>
            </w: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2727E5">
        <w:trPr>
          <w:trHeight w:hRule="exact" w:val="237"/>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after="0" w:line="195" w:lineRule="exact"/>
              <w:ind w:left="40" w:firstLine="220"/>
              <w:rPr>
                <w:rFonts w:ascii="Times New Roman" w:hAnsi="Times New Roman"/>
                <w:sz w:val="24"/>
                <w:szCs w:val="24"/>
              </w:rPr>
            </w:pPr>
            <w:r w:rsidRPr="007A7452">
              <w:rPr>
                <w:rFonts w:ascii="Times New Roman" w:hAnsi="Times New Roman"/>
                <w:color w:val="191919"/>
                <w:sz w:val="18"/>
                <w:szCs w:val="18"/>
              </w:rPr>
              <w:t>THEA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4760</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38"/>
              <w:rPr>
                <w:rFonts w:ascii="Times New Roman" w:hAnsi="Times New Roman"/>
                <w:sz w:val="24"/>
                <w:szCs w:val="24"/>
              </w:rPr>
            </w:pPr>
            <w:r w:rsidRPr="007A7452">
              <w:rPr>
                <w:rFonts w:ascii="Times New Roman" w:hAnsi="Times New Roman"/>
                <w:color w:val="191919"/>
                <w:sz w:val="18"/>
                <w:szCs w:val="18"/>
              </w:rPr>
              <w:t>Seminar in</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Theatre</w:t>
            </w: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2727E5">
        <w:trPr>
          <w:trHeight w:hRule="exact" w:val="250"/>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before="8" w:after="0"/>
              <w:ind w:left="40" w:firstLine="220"/>
              <w:rPr>
                <w:rFonts w:ascii="Times New Roman" w:hAnsi="Times New Roman"/>
                <w:sz w:val="24"/>
                <w:szCs w:val="24"/>
              </w:rPr>
            </w:pPr>
            <w:r w:rsidRPr="007A7452">
              <w:rPr>
                <w:rFonts w:ascii="Times New Roman" w:hAnsi="Times New Roman"/>
                <w:color w:val="191919"/>
                <w:sz w:val="18"/>
                <w:szCs w:val="18"/>
              </w:rPr>
              <w:t>Electives</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0" w:type="dxa"/>
            <w:tcBorders>
              <w:top w:val="nil"/>
              <w:left w:val="nil"/>
              <w:bottom w:val="nil"/>
              <w:right w:val="nil"/>
            </w:tcBorders>
          </w:tcPr>
          <w:p w:rsidR="001050CA" w:rsidRPr="007A7452" w:rsidRDefault="001050CA" w:rsidP="001050CA">
            <w:pPr>
              <w:widowControl w:val="0"/>
              <w:autoSpaceDE w:val="0"/>
              <w:autoSpaceDN w:val="0"/>
              <w:adjustRightInd w:val="0"/>
              <w:spacing w:before="8" w:after="0"/>
              <w:ind w:right="40"/>
              <w:jc w:val="right"/>
              <w:rPr>
                <w:rFonts w:ascii="Times New Roman" w:hAnsi="Times New Roman"/>
                <w:sz w:val="24"/>
                <w:szCs w:val="24"/>
              </w:rPr>
            </w:pPr>
            <w:r w:rsidRPr="007A7452">
              <w:rPr>
                <w:rFonts w:ascii="Times New Roman" w:hAnsi="Times New Roman"/>
                <w:color w:val="191919"/>
                <w:sz w:val="18"/>
                <w:szCs w:val="18"/>
              </w:rPr>
              <w:t>94</w:t>
            </w:r>
          </w:p>
        </w:tc>
      </w:tr>
      <w:tr w:rsidR="001050CA" w:rsidRPr="007A7452" w:rsidTr="002727E5">
        <w:trPr>
          <w:trHeight w:hRule="exact" w:val="311"/>
        </w:trPr>
        <w:tc>
          <w:tcPr>
            <w:tcW w:w="1962" w:type="dxa"/>
            <w:tcBorders>
              <w:top w:val="nil"/>
              <w:left w:val="nil"/>
              <w:bottom w:val="nil"/>
              <w:right w:val="nil"/>
            </w:tcBorders>
          </w:tcPr>
          <w:p w:rsidR="001050CA" w:rsidRPr="007A7452" w:rsidRDefault="001050CA" w:rsidP="002727E5">
            <w:pPr>
              <w:widowControl w:val="0"/>
              <w:autoSpaceDE w:val="0"/>
              <w:autoSpaceDN w:val="0"/>
              <w:adjustRightInd w:val="0"/>
              <w:spacing w:before="2" w:after="0"/>
              <w:ind w:left="40" w:firstLine="2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394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5" w:type="dxa"/>
            <w:tcBorders>
              <w:top w:val="nil"/>
              <w:left w:val="nil"/>
              <w:bottom w:val="nil"/>
              <w:right w:val="nil"/>
            </w:tcBorders>
          </w:tcPr>
          <w:p w:rsidR="001050CA" w:rsidRPr="007A7452" w:rsidRDefault="001050CA" w:rsidP="002727E5">
            <w:pPr>
              <w:widowControl w:val="0"/>
              <w:autoSpaceDE w:val="0"/>
              <w:autoSpaceDN w:val="0"/>
              <w:adjustRightInd w:val="0"/>
              <w:spacing w:before="2" w:after="0"/>
              <w:ind w:left="1155" w:firstLine="40"/>
              <w:rPr>
                <w:rFonts w:ascii="Times New Roman" w:hAnsi="Times New Roman"/>
                <w:sz w:val="24"/>
                <w:szCs w:val="24"/>
              </w:rPr>
            </w:pPr>
            <w:r w:rsidRPr="007A7452">
              <w:rPr>
                <w:rFonts w:ascii="Times New Roman" w:hAnsi="Times New Roman"/>
                <w:b/>
                <w:bCs/>
                <w:color w:val="191919"/>
                <w:sz w:val="18"/>
                <w:szCs w:val="18"/>
              </w:rPr>
              <w:t>14</w:t>
            </w:r>
          </w:p>
        </w:tc>
        <w:tc>
          <w:tcPr>
            <w:tcW w:w="1020" w:type="dxa"/>
            <w:tcBorders>
              <w:top w:val="nil"/>
              <w:left w:val="nil"/>
              <w:bottom w:val="nil"/>
              <w:right w:val="nil"/>
            </w:tcBorders>
          </w:tcPr>
          <w:p w:rsidR="001050CA" w:rsidRPr="007A7452" w:rsidRDefault="001050CA" w:rsidP="002727E5">
            <w:pPr>
              <w:widowControl w:val="0"/>
              <w:autoSpaceDE w:val="0"/>
              <w:autoSpaceDN w:val="0"/>
              <w:adjustRightInd w:val="0"/>
              <w:spacing w:before="2" w:after="0"/>
              <w:ind w:right="40" w:firstLine="0"/>
              <w:jc w:val="right"/>
              <w:rPr>
                <w:rFonts w:ascii="Times New Roman" w:hAnsi="Times New Roman"/>
                <w:sz w:val="24"/>
                <w:szCs w:val="24"/>
              </w:rPr>
            </w:pPr>
            <w:r w:rsidRPr="007A7452">
              <w:rPr>
                <w:rFonts w:ascii="Times New Roman" w:hAnsi="Times New Roman"/>
                <w:b/>
                <w:bCs/>
                <w:color w:val="191919"/>
                <w:sz w:val="18"/>
                <w:szCs w:val="18"/>
              </w:rPr>
              <w:t>14</w:t>
            </w:r>
          </w:p>
        </w:tc>
      </w:tr>
    </w:tbl>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931F09" w:rsidRDefault="00931F09" w:rsidP="001050CA">
      <w:pPr>
        <w:sectPr w:rsidR="00931F09" w:rsidSect="00FF2916">
          <w:pgSz w:w="12240" w:h="15840"/>
          <w:pgMar w:top="420" w:right="810" w:bottom="280" w:left="630" w:header="720" w:footer="288" w:gutter="0"/>
          <w:cols w:space="720" w:equalWidth="0">
            <w:col w:w="10800"/>
          </w:cols>
          <w:noEndnote/>
          <w:docGrid w:linePitch="299"/>
        </w:sectPr>
      </w:pPr>
    </w:p>
    <w:p w:rsidR="001050CA" w:rsidRDefault="008C02BC" w:rsidP="001050CA">
      <w:r>
        <w:rPr>
          <w:rFonts w:ascii="Times New Roman" w:hAnsi="Times New Roman"/>
          <w:noProof/>
          <w:color w:val="191919"/>
          <w:sz w:val="18"/>
          <w:szCs w:val="18"/>
        </w:rPr>
        <w:lastRenderedPageBreak/>
        <w:pict>
          <v:group id="_x0000_s3911" style="position:absolute;left:0;text-align:left;margin-left:-32.95pt;margin-top:-25.8pt;width:178.85pt;height:795.8pt;z-index:252048384" coordorigin="1642" coordsize="3577,15916">
            <v:rect id="_x0000_s3912"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912"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913" style="position:absolute;left:1642;width:3577;height:15916" coordorigin="1589" coordsize="3577,15916">
              <v:group id="_x0000_s3914" style="position:absolute;left:1589;width:1104;height:15916" coordorigin="5929,3" coordsize="1104,15916">
                <v:rect id="_x0000_s3915"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915"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916" style="position:absolute;left:5929;top:2404;width:1104;height:13112" coordorigin="3836,2408" coordsize="1104,13112">
                  <v:shape id="_x0000_s3917" type="#_x0000_t32" style="position:absolute;left:3889;top:4172;width:1051;height:0" o:connectortype="straight" strokeweight="2pt"/>
                  <v:shape id="_x0000_s3918" type="#_x0000_t32" style="position:absolute;left:3889;top:2408;width:1051;height:0" o:connectortype="straight" strokeweight="2pt"/>
                  <v:shape id="Freeform 2758" o:spid="_x0000_s3919"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920"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921" type="#_x0000_t32" style="position:absolute;left:3889;top:6006;width:1051;height:0" o:connectortype="straight" strokeweight="2pt"/>
                  <v:shape id="_x0000_s3922" type="#_x0000_t32" style="position:absolute;left:3889;top:7786;width:1051;height:0" o:connectortype="straight" strokeweight="2pt"/>
                  <v:shape id="_x0000_s3923" type="#_x0000_t32" style="position:absolute;left:3889;top:9663;width:1051;height:0" o:connectortype="straight" strokeweight="2pt"/>
                  <v:shape id="_x0000_s3924" type="#_x0000_t32" style="position:absolute;left:3889;top:11481;width:1051;height:0" o:connectortype="straight" strokeweight="2pt"/>
                  <v:shape id="_x0000_s3925" type="#_x0000_t32" style="position:absolute;left:3889;top:13281;width:1051;height:0" o:connectortype="straight" strokeweight="2pt"/>
                </v:group>
              </v:group>
              <v:rect id="_x0000_s3926" style="position:absolute;left:2342;top:375;width:2824;height:421" fillcolor="white [3201]" strokecolor="#bfbfbf [2412]" strokeweight="2.5pt">
                <v:shadow color="#868686"/>
                <v:textbox>
                  <w:txbxContent>
                    <w:p w:rsidR="009D7097" w:rsidRDefault="009D7097" w:rsidP="008C02BC">
                      <w:pPr>
                        <w:ind w:right="-384" w:firstLine="0"/>
                        <w:jc w:val="center"/>
                      </w:pPr>
                      <w:r>
                        <w:t>Political Science</w:t>
                      </w:r>
                    </w:p>
                  </w:txbxContent>
                </v:textbox>
              </v:rect>
            </v:group>
          </v:group>
        </w:pict>
      </w:r>
    </w:p>
    <w:p w:rsidR="001050CA" w:rsidRPr="00B90B93" w:rsidRDefault="00AE60A2" w:rsidP="00B90B93">
      <w:pPr>
        <w:spacing w:after="0"/>
        <w:ind w:left="994" w:firstLine="0"/>
        <w:rPr>
          <w:rFonts w:ascii="Times New Roman" w:hAnsi="Times New Roman"/>
          <w:color w:val="000000"/>
          <w:sz w:val="44"/>
          <w:szCs w:val="44"/>
        </w:rPr>
      </w:pPr>
      <w:r>
        <w:fldChar w:fldCharType="end"/>
      </w:r>
      <w:r>
        <w:fldChar w:fldCharType="end"/>
      </w:r>
      <w:r>
        <w:fldChar w:fldCharType="begin"/>
      </w:r>
      <w:r w:rsidR="006D75CE">
        <w:instrText xml:space="preserve"> INCLUDETEXT "C:\\Users\\juliette\\Desktop\\raw3\\colArtsHumanities\\dept_history_politics.docx" </w:instrText>
      </w:r>
      <w:r w:rsidR="008520B8">
        <w:instrText xml:space="preserve"> \* MERGEFORMAT </w:instrText>
      </w:r>
      <w:r>
        <w:fldChar w:fldCharType="separate"/>
      </w:r>
      <w:r w:rsidRPr="00AE60A2">
        <w:rPr>
          <w:rFonts w:ascii="Calibri" w:hAnsi="Calibri" w:cs="Times New Roman"/>
          <w:noProof/>
          <w:sz w:val="48"/>
          <w:szCs w:val="48"/>
          <w:lang w:eastAsia="en-US"/>
        </w:rPr>
        <w:pict>
          <v:shape id="Text Box 2903" o:spid="_x0000_s2022" type="#_x0000_t202" style="position:absolute;left:0;text-align:left;margin-left:20.85pt;margin-top:128.1pt;width:12pt;height:85.8pt;z-index:-2515036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DTtgIAALs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r w:rsidR="001050CA" w:rsidRPr="00B90B93">
        <w:rPr>
          <w:rFonts w:ascii="Times New Roman" w:hAnsi="Times New Roman"/>
          <w:color w:val="191919"/>
          <w:spacing w:val="-21"/>
          <w:sz w:val="48"/>
          <w:szCs w:val="48"/>
        </w:rPr>
        <w:t>D</w:t>
      </w:r>
      <w:r w:rsidR="001050CA" w:rsidRPr="00B90B93">
        <w:rPr>
          <w:rFonts w:ascii="Times New Roman" w:hAnsi="Times New Roman"/>
          <w:color w:val="191919"/>
          <w:spacing w:val="-22"/>
          <w:sz w:val="44"/>
          <w:szCs w:val="44"/>
        </w:rPr>
        <w:t>E</w:t>
      </w:r>
      <w:r w:rsidR="001050CA" w:rsidRPr="00B90B93">
        <w:rPr>
          <w:rFonts w:ascii="Times New Roman" w:hAnsi="Times New Roman"/>
          <w:color w:val="191919"/>
          <w:spacing w:val="-71"/>
          <w:sz w:val="44"/>
          <w:szCs w:val="44"/>
        </w:rPr>
        <w:t>P</w:t>
      </w:r>
      <w:r w:rsidR="001050CA" w:rsidRPr="00B90B93">
        <w:rPr>
          <w:rFonts w:ascii="Times New Roman" w:hAnsi="Times New Roman"/>
          <w:color w:val="191919"/>
          <w:spacing w:val="-22"/>
          <w:sz w:val="44"/>
          <w:szCs w:val="44"/>
        </w:rPr>
        <w:t>A</w:t>
      </w:r>
      <w:r w:rsidR="001050CA" w:rsidRPr="00B90B93">
        <w:rPr>
          <w:rFonts w:ascii="Times New Roman" w:hAnsi="Times New Roman"/>
          <w:color w:val="191919"/>
          <w:spacing w:val="-54"/>
          <w:sz w:val="44"/>
          <w:szCs w:val="44"/>
        </w:rPr>
        <w:t>R</w:t>
      </w:r>
      <w:r w:rsidR="001050CA" w:rsidRPr="00B90B93">
        <w:rPr>
          <w:rFonts w:ascii="Times New Roman" w:hAnsi="Times New Roman"/>
          <w:color w:val="191919"/>
          <w:spacing w:val="-22"/>
          <w:sz w:val="44"/>
          <w:szCs w:val="44"/>
        </w:rPr>
        <w:t>TMEN</w:t>
      </w:r>
      <w:r w:rsidR="001050CA" w:rsidRPr="00B90B93">
        <w:rPr>
          <w:rFonts w:ascii="Times New Roman" w:hAnsi="Times New Roman"/>
          <w:color w:val="191919"/>
          <w:sz w:val="44"/>
          <w:szCs w:val="44"/>
        </w:rPr>
        <w:t>T</w:t>
      </w:r>
      <w:r w:rsidR="001050CA" w:rsidRPr="00B90B93">
        <w:rPr>
          <w:rFonts w:ascii="Times New Roman" w:hAnsi="Times New Roman"/>
          <w:color w:val="191919"/>
          <w:spacing w:val="-8"/>
          <w:sz w:val="44"/>
          <w:szCs w:val="44"/>
        </w:rPr>
        <w:t xml:space="preserve"> </w:t>
      </w:r>
      <w:r w:rsidR="001050CA" w:rsidRPr="00B90B93">
        <w:rPr>
          <w:rFonts w:ascii="Times New Roman" w:hAnsi="Times New Roman"/>
          <w:color w:val="191919"/>
          <w:spacing w:val="-22"/>
          <w:sz w:val="44"/>
          <w:szCs w:val="44"/>
        </w:rPr>
        <w:t>O</w:t>
      </w:r>
      <w:r w:rsidR="001050CA" w:rsidRPr="00B90B93">
        <w:rPr>
          <w:rFonts w:ascii="Times New Roman" w:hAnsi="Times New Roman"/>
          <w:color w:val="191919"/>
          <w:sz w:val="44"/>
          <w:szCs w:val="44"/>
        </w:rPr>
        <w:t>F</w:t>
      </w:r>
      <w:r w:rsidR="001050CA" w:rsidRPr="00B90B93">
        <w:rPr>
          <w:rFonts w:ascii="Times New Roman" w:hAnsi="Times New Roman"/>
          <w:color w:val="191919"/>
          <w:spacing w:val="2"/>
          <w:sz w:val="44"/>
          <w:szCs w:val="44"/>
        </w:rPr>
        <w:t xml:space="preserve"> </w:t>
      </w:r>
      <w:r w:rsidR="001050CA" w:rsidRPr="00B90B93">
        <w:rPr>
          <w:rFonts w:ascii="Times New Roman" w:hAnsi="Times New Roman"/>
          <w:color w:val="191919"/>
          <w:spacing w:val="-21"/>
          <w:sz w:val="48"/>
          <w:szCs w:val="48"/>
        </w:rPr>
        <w:t>H</w:t>
      </w:r>
      <w:r w:rsidR="001050CA" w:rsidRPr="00B90B93">
        <w:rPr>
          <w:rFonts w:ascii="Times New Roman" w:hAnsi="Times New Roman"/>
          <w:color w:val="191919"/>
          <w:spacing w:val="-22"/>
          <w:sz w:val="44"/>
          <w:szCs w:val="44"/>
        </w:rPr>
        <w:t>IS</w:t>
      </w:r>
      <w:r w:rsidR="001050CA" w:rsidRPr="00B90B93">
        <w:rPr>
          <w:rFonts w:ascii="Times New Roman" w:hAnsi="Times New Roman"/>
          <w:color w:val="191919"/>
          <w:spacing w:val="-31"/>
          <w:sz w:val="44"/>
          <w:szCs w:val="44"/>
        </w:rPr>
        <w:t>T</w:t>
      </w:r>
      <w:r w:rsidR="001050CA" w:rsidRPr="00B90B93">
        <w:rPr>
          <w:rFonts w:ascii="Times New Roman" w:hAnsi="Times New Roman"/>
          <w:color w:val="191919"/>
          <w:spacing w:val="-22"/>
          <w:sz w:val="44"/>
          <w:szCs w:val="44"/>
        </w:rPr>
        <w:t>O</w:t>
      </w:r>
      <w:r w:rsidR="001050CA" w:rsidRPr="00B90B93">
        <w:rPr>
          <w:rFonts w:ascii="Times New Roman" w:hAnsi="Times New Roman"/>
          <w:color w:val="191919"/>
          <w:spacing w:val="-51"/>
          <w:sz w:val="44"/>
          <w:szCs w:val="44"/>
        </w:rPr>
        <w:t>R</w:t>
      </w:r>
      <w:r w:rsidR="001050CA" w:rsidRPr="00B90B93">
        <w:rPr>
          <w:rFonts w:ascii="Times New Roman" w:hAnsi="Times New Roman"/>
          <w:color w:val="191919"/>
          <w:spacing w:val="-91"/>
          <w:sz w:val="44"/>
          <w:szCs w:val="44"/>
        </w:rPr>
        <w:t>Y</w:t>
      </w:r>
      <w:r w:rsidR="001050CA" w:rsidRPr="00B90B93">
        <w:rPr>
          <w:rFonts w:ascii="Times New Roman" w:hAnsi="Times New Roman"/>
          <w:color w:val="191919"/>
          <w:sz w:val="44"/>
          <w:szCs w:val="44"/>
        </w:rPr>
        <w:t>,</w:t>
      </w:r>
      <w:r w:rsidR="001050CA" w:rsidRPr="00B90B93">
        <w:rPr>
          <w:rFonts w:ascii="Times New Roman" w:hAnsi="Times New Roman"/>
          <w:color w:val="191919"/>
          <w:spacing w:val="-43"/>
          <w:sz w:val="44"/>
          <w:szCs w:val="44"/>
        </w:rPr>
        <w:t xml:space="preserve"> </w:t>
      </w:r>
      <w:r w:rsidR="001050CA" w:rsidRPr="00B90B93">
        <w:rPr>
          <w:rFonts w:ascii="Times New Roman" w:hAnsi="Times New Roman"/>
          <w:color w:val="191919"/>
          <w:spacing w:val="-21"/>
          <w:sz w:val="48"/>
          <w:szCs w:val="48"/>
        </w:rPr>
        <w:t>P</w:t>
      </w:r>
      <w:r w:rsidR="001050CA" w:rsidRPr="00B90B93">
        <w:rPr>
          <w:rFonts w:ascii="Times New Roman" w:hAnsi="Times New Roman"/>
          <w:color w:val="191919"/>
          <w:spacing w:val="-22"/>
          <w:sz w:val="44"/>
          <w:szCs w:val="44"/>
        </w:rPr>
        <w:t>OLITICAL</w:t>
      </w:r>
    </w:p>
    <w:p w:rsidR="001050CA" w:rsidRPr="00B90B93" w:rsidRDefault="001050CA" w:rsidP="00B90B93">
      <w:pPr>
        <w:widowControl w:val="0"/>
        <w:autoSpaceDE w:val="0"/>
        <w:autoSpaceDN w:val="0"/>
        <w:adjustRightInd w:val="0"/>
        <w:spacing w:after="0"/>
        <w:ind w:left="994" w:right="44" w:firstLine="0"/>
        <w:rPr>
          <w:rFonts w:ascii="Times New Roman" w:hAnsi="Times New Roman"/>
          <w:color w:val="000000"/>
          <w:sz w:val="44"/>
          <w:szCs w:val="44"/>
        </w:rPr>
      </w:pPr>
      <w:r w:rsidRPr="00B90B93">
        <w:rPr>
          <w:rFonts w:ascii="Times New Roman" w:hAnsi="Times New Roman"/>
          <w:color w:val="191919"/>
          <w:spacing w:val="-21"/>
          <w:sz w:val="48"/>
          <w:szCs w:val="48"/>
        </w:rPr>
        <w:t>S</w:t>
      </w:r>
      <w:r w:rsidRPr="00B90B93">
        <w:rPr>
          <w:rFonts w:ascii="Times New Roman" w:hAnsi="Times New Roman"/>
          <w:color w:val="191919"/>
          <w:spacing w:val="-22"/>
          <w:sz w:val="44"/>
          <w:szCs w:val="44"/>
        </w:rPr>
        <w:t>CIENC</w:t>
      </w:r>
      <w:r w:rsidRPr="00B90B93">
        <w:rPr>
          <w:rFonts w:ascii="Times New Roman" w:hAnsi="Times New Roman"/>
          <w:color w:val="191919"/>
          <w:sz w:val="44"/>
          <w:szCs w:val="44"/>
        </w:rPr>
        <w:t>E</w:t>
      </w:r>
      <w:r w:rsidRPr="00B90B93">
        <w:rPr>
          <w:rFonts w:ascii="Times New Roman" w:hAnsi="Times New Roman"/>
          <w:color w:val="191919"/>
          <w:spacing w:val="-28"/>
          <w:sz w:val="44"/>
          <w:szCs w:val="44"/>
        </w:rPr>
        <w:t xml:space="preserve"> </w:t>
      </w:r>
      <w:r w:rsidRPr="00B90B93">
        <w:rPr>
          <w:rFonts w:ascii="Times New Roman" w:hAnsi="Times New Roman"/>
          <w:color w:val="191919"/>
          <w:spacing w:val="-22"/>
          <w:sz w:val="44"/>
          <w:szCs w:val="44"/>
        </w:rPr>
        <w:t>AN</w:t>
      </w:r>
      <w:r w:rsidRPr="00B90B93">
        <w:rPr>
          <w:rFonts w:ascii="Times New Roman" w:hAnsi="Times New Roman"/>
          <w:color w:val="191919"/>
          <w:sz w:val="44"/>
          <w:szCs w:val="44"/>
        </w:rPr>
        <w:t>D</w:t>
      </w:r>
      <w:r w:rsidRPr="00B90B93">
        <w:rPr>
          <w:rFonts w:ascii="Times New Roman" w:hAnsi="Times New Roman"/>
          <w:color w:val="191919"/>
          <w:spacing w:val="2"/>
          <w:sz w:val="44"/>
          <w:szCs w:val="44"/>
        </w:rPr>
        <w:t xml:space="preserve"> </w:t>
      </w:r>
      <w:r w:rsidRPr="00B90B93">
        <w:rPr>
          <w:rFonts w:ascii="Times New Roman" w:hAnsi="Times New Roman"/>
          <w:color w:val="191919"/>
          <w:spacing w:val="-21"/>
          <w:sz w:val="48"/>
          <w:szCs w:val="48"/>
        </w:rPr>
        <w:t>P</w:t>
      </w:r>
      <w:r w:rsidRPr="00B90B93">
        <w:rPr>
          <w:rFonts w:ascii="Times New Roman" w:hAnsi="Times New Roman"/>
          <w:color w:val="191919"/>
          <w:spacing w:val="-22"/>
          <w:sz w:val="44"/>
          <w:szCs w:val="44"/>
        </w:rPr>
        <w:t>UBLI</w:t>
      </w:r>
      <w:r w:rsidRPr="00B90B93">
        <w:rPr>
          <w:rFonts w:ascii="Times New Roman" w:hAnsi="Times New Roman"/>
          <w:color w:val="191919"/>
          <w:sz w:val="44"/>
          <w:szCs w:val="44"/>
        </w:rPr>
        <w:t>C</w:t>
      </w:r>
      <w:r w:rsidRPr="00B90B93">
        <w:rPr>
          <w:rFonts w:ascii="Times New Roman" w:hAnsi="Times New Roman"/>
          <w:color w:val="191919"/>
          <w:spacing w:val="-38"/>
          <w:sz w:val="44"/>
          <w:szCs w:val="44"/>
        </w:rPr>
        <w:t xml:space="preserve"> </w:t>
      </w:r>
      <w:r w:rsidRPr="00B90B93">
        <w:rPr>
          <w:rFonts w:ascii="Times New Roman" w:hAnsi="Times New Roman"/>
          <w:color w:val="191919"/>
          <w:spacing w:val="-21"/>
          <w:sz w:val="48"/>
          <w:szCs w:val="48"/>
        </w:rPr>
        <w:t>A</w:t>
      </w:r>
      <w:r w:rsidRPr="00B90B93">
        <w:rPr>
          <w:rFonts w:ascii="Times New Roman" w:hAnsi="Times New Roman"/>
          <w:color w:val="191919"/>
          <w:spacing w:val="-22"/>
          <w:sz w:val="44"/>
          <w:szCs w:val="44"/>
        </w:rPr>
        <w:t>DMINISTR</w:t>
      </w:r>
      <w:r w:rsidRPr="00B90B93">
        <w:rPr>
          <w:rFonts w:ascii="Times New Roman" w:hAnsi="Times New Roman"/>
          <w:color w:val="191919"/>
          <w:spacing w:val="-81"/>
          <w:sz w:val="44"/>
          <w:szCs w:val="44"/>
        </w:rPr>
        <w:t>A</w:t>
      </w:r>
      <w:r w:rsidRPr="00B90B93">
        <w:rPr>
          <w:rFonts w:ascii="Times New Roman" w:hAnsi="Times New Roman"/>
          <w:color w:val="191919"/>
          <w:spacing w:val="-22"/>
          <w:sz w:val="44"/>
          <w:szCs w:val="44"/>
        </w:rPr>
        <w:t>TION</w:t>
      </w:r>
    </w:p>
    <w:p w:rsidR="001050CA" w:rsidRDefault="001050CA" w:rsidP="001050CA">
      <w:pPr>
        <w:widowControl w:val="0"/>
        <w:autoSpaceDE w:val="0"/>
        <w:autoSpaceDN w:val="0"/>
        <w:adjustRightInd w:val="0"/>
        <w:spacing w:before="2" w:after="0" w:line="180" w:lineRule="exact"/>
        <w:rPr>
          <w:rFonts w:ascii="Times New Roman" w:hAnsi="Times New Roman"/>
          <w:color w:val="000000"/>
          <w:sz w:val="18"/>
          <w:szCs w:val="18"/>
        </w:rPr>
      </w:pPr>
    </w:p>
    <w:p w:rsidR="001050CA" w:rsidRDefault="001050CA" w:rsidP="008520B8">
      <w:pPr>
        <w:widowControl w:val="0"/>
        <w:autoSpaceDE w:val="0"/>
        <w:autoSpaceDN w:val="0"/>
        <w:adjustRightInd w:val="0"/>
        <w:spacing w:after="0" w:line="250" w:lineRule="auto"/>
        <w:ind w:left="1020" w:right="89" w:firstLine="0"/>
        <w:jc w:val="both"/>
        <w:rPr>
          <w:rFonts w:ascii="Times New Roman" w:hAnsi="Times New Roman"/>
          <w:color w:val="000000"/>
          <w:sz w:val="18"/>
          <w:szCs w:val="18"/>
        </w:rPr>
      </w:pP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Department</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Histor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Political</w:t>
      </w:r>
      <w:r>
        <w:rPr>
          <w:rFonts w:ascii="Times New Roman" w:hAnsi="Times New Roman"/>
          <w:color w:val="191919"/>
          <w:spacing w:val="-2"/>
          <w:sz w:val="18"/>
          <w:szCs w:val="18"/>
        </w:rPr>
        <w:t xml:space="preserve"> </w:t>
      </w:r>
      <w:r>
        <w:rPr>
          <w:rFonts w:ascii="Times New Roman" w:hAnsi="Times New Roman"/>
          <w:color w:val="191919"/>
          <w:sz w:val="18"/>
          <w:szCs w:val="18"/>
        </w:rPr>
        <w:t>Science</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Public</w:t>
      </w:r>
      <w:r>
        <w:rPr>
          <w:rFonts w:ascii="Times New Roman" w:hAnsi="Times New Roman"/>
          <w:color w:val="191919"/>
          <w:spacing w:val="-12"/>
          <w:sz w:val="18"/>
          <w:szCs w:val="18"/>
        </w:rPr>
        <w:t xml:space="preserve"> </w:t>
      </w:r>
      <w:r>
        <w:rPr>
          <w:rFonts w:ascii="Times New Roman" w:hAnsi="Times New Roman"/>
          <w:color w:val="191919"/>
          <w:sz w:val="18"/>
          <w:szCs w:val="18"/>
        </w:rPr>
        <w:t>Administration</w:t>
      </w:r>
      <w:r>
        <w:rPr>
          <w:rFonts w:ascii="Times New Roman" w:hAnsi="Times New Roman"/>
          <w:color w:val="191919"/>
          <w:spacing w:val="-2"/>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fers</w:t>
      </w:r>
      <w:r>
        <w:rPr>
          <w:rFonts w:ascii="Times New Roman" w:hAnsi="Times New Roman"/>
          <w:color w:val="191919"/>
          <w:spacing w:val="-2"/>
          <w:sz w:val="18"/>
          <w:szCs w:val="18"/>
        </w:rPr>
        <w:t xml:space="preserve"> </w:t>
      </w:r>
      <w:r>
        <w:rPr>
          <w:rFonts w:ascii="Times New Roman" w:hAnsi="Times New Roman"/>
          <w:color w:val="191919"/>
          <w:sz w:val="18"/>
          <w:szCs w:val="18"/>
        </w:rPr>
        <w:t>three</w:t>
      </w:r>
      <w:r>
        <w:rPr>
          <w:rFonts w:ascii="Times New Roman" w:hAnsi="Times New Roman"/>
          <w:color w:val="191919"/>
          <w:spacing w:val="40"/>
          <w:sz w:val="18"/>
          <w:szCs w:val="18"/>
        </w:rPr>
        <w:t xml:space="preserve"> </w:t>
      </w:r>
      <w:r>
        <w:rPr>
          <w:rFonts w:ascii="Times New Roman" w:hAnsi="Times New Roman"/>
          <w:color w:val="191919"/>
          <w:sz w:val="18"/>
          <w:szCs w:val="18"/>
        </w:rPr>
        <w:t>majors</w:t>
      </w:r>
      <w:r>
        <w:rPr>
          <w:rFonts w:ascii="Times New Roman" w:hAnsi="Times New Roman"/>
          <w:color w:val="191919"/>
          <w:spacing w:val="-2"/>
          <w:sz w:val="18"/>
          <w:szCs w:val="18"/>
        </w:rPr>
        <w:t xml:space="preserve"> </w:t>
      </w:r>
      <w:r>
        <w:rPr>
          <w:rFonts w:ascii="Times New Roman" w:hAnsi="Times New Roman"/>
          <w:color w:val="191919"/>
          <w:sz w:val="18"/>
          <w:szCs w:val="18"/>
        </w:rPr>
        <w:t>at</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baccalaureate</w:t>
      </w:r>
      <w:r>
        <w:rPr>
          <w:rFonts w:ascii="Times New Roman" w:hAnsi="Times New Roman"/>
          <w:color w:val="191919"/>
          <w:spacing w:val="-2"/>
          <w:sz w:val="18"/>
          <w:szCs w:val="18"/>
        </w:rPr>
        <w:t xml:space="preserve"> </w:t>
      </w:r>
      <w:r>
        <w:rPr>
          <w:rFonts w:ascii="Times New Roman" w:hAnsi="Times New Roman"/>
          <w:color w:val="191919"/>
          <w:sz w:val="18"/>
          <w:szCs w:val="18"/>
        </w:rPr>
        <w:t>level,</w:t>
      </w:r>
      <w:r>
        <w:rPr>
          <w:rFonts w:ascii="Times New Roman" w:hAnsi="Times New Roman"/>
          <w:color w:val="191919"/>
          <w:spacing w:val="-2"/>
          <w:sz w:val="18"/>
          <w:szCs w:val="18"/>
        </w:rPr>
        <w:t xml:space="preserve"> </w:t>
      </w:r>
      <w:r>
        <w:rPr>
          <w:rFonts w:ascii="Times New Roman" w:hAnsi="Times New Roman"/>
          <w:color w:val="191919"/>
          <w:sz w:val="18"/>
          <w:szCs w:val="18"/>
        </w:rPr>
        <w:t>one</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area</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sidR="008520B8">
        <w:rPr>
          <w:rFonts w:ascii="Times New Roman" w:hAnsi="Times New Roman"/>
          <w:color w:val="191919"/>
          <w:sz w:val="18"/>
          <w:szCs w:val="18"/>
        </w:rPr>
        <w:t>his</w:t>
      </w:r>
      <w:r>
        <w:rPr>
          <w:rFonts w:ascii="Times New Roman" w:hAnsi="Times New Roman"/>
          <w:color w:val="191919"/>
          <w:sz w:val="18"/>
          <w:szCs w:val="18"/>
        </w:rPr>
        <w:t>tor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one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area</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political</w:t>
      </w:r>
      <w:r>
        <w:rPr>
          <w:rFonts w:ascii="Times New Roman" w:hAnsi="Times New Roman"/>
          <w:color w:val="191919"/>
          <w:spacing w:val="1"/>
          <w:sz w:val="18"/>
          <w:szCs w:val="18"/>
        </w:rPr>
        <w:t xml:space="preserve"> </w:t>
      </w:r>
      <w:r>
        <w:rPr>
          <w:rFonts w:ascii="Times New Roman" w:hAnsi="Times New Roman"/>
          <w:color w:val="191919"/>
          <w:sz w:val="18"/>
          <w:szCs w:val="18"/>
        </w:rPr>
        <w:t>science,</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one</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double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history</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political</w:t>
      </w:r>
      <w:r>
        <w:rPr>
          <w:rFonts w:ascii="Times New Roman" w:hAnsi="Times New Roman"/>
          <w:color w:val="191919"/>
          <w:spacing w:val="1"/>
          <w:sz w:val="18"/>
          <w:szCs w:val="18"/>
        </w:rPr>
        <w:t xml:space="preserve"> </w:t>
      </w:r>
      <w:r>
        <w:rPr>
          <w:rFonts w:ascii="Times New Roman" w:hAnsi="Times New Roman"/>
          <w:color w:val="191919"/>
          <w:sz w:val="18"/>
          <w:szCs w:val="18"/>
        </w:rPr>
        <w:t>science.  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history</w:t>
      </w:r>
      <w:r>
        <w:rPr>
          <w:rFonts w:ascii="Times New Roman" w:hAnsi="Times New Roman"/>
          <w:color w:val="191919"/>
          <w:spacing w:val="1"/>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designed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prepare</w:t>
      </w:r>
      <w:r>
        <w:rPr>
          <w:rFonts w:ascii="Times New Roman" w:hAnsi="Times New Roman"/>
          <w:color w:val="191919"/>
          <w:spacing w:val="-7"/>
          <w:sz w:val="18"/>
          <w:szCs w:val="18"/>
        </w:rPr>
        <w:t xml:space="preserve"> </w:t>
      </w:r>
      <w:r>
        <w:rPr>
          <w:rFonts w:ascii="Times New Roman" w:hAnsi="Times New Roman"/>
          <w:color w:val="191919"/>
          <w:sz w:val="18"/>
          <w:szCs w:val="18"/>
        </w:rPr>
        <w:t>researchers</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graduate</w:t>
      </w:r>
      <w:r>
        <w:rPr>
          <w:rFonts w:ascii="Times New Roman" w:hAnsi="Times New Roman"/>
          <w:color w:val="191919"/>
          <w:spacing w:val="-7"/>
          <w:sz w:val="18"/>
          <w:szCs w:val="18"/>
        </w:rPr>
        <w:t xml:space="preserve"> </w:t>
      </w:r>
      <w:r>
        <w:rPr>
          <w:rFonts w:ascii="Times New Roman" w:hAnsi="Times New Roman"/>
          <w:color w:val="191919"/>
          <w:sz w:val="18"/>
          <w:szCs w:val="18"/>
        </w:rPr>
        <w:t>work,</w:t>
      </w:r>
      <w:r>
        <w:rPr>
          <w:rFonts w:ascii="Times New Roman" w:hAnsi="Times New Roman"/>
          <w:color w:val="191919"/>
          <w:spacing w:val="-7"/>
          <w:sz w:val="18"/>
          <w:szCs w:val="18"/>
        </w:rPr>
        <w:t xml:space="preserve"> </w:t>
      </w:r>
      <w:r>
        <w:rPr>
          <w:rFonts w:ascii="Times New Roman" w:hAnsi="Times New Roman"/>
          <w:color w:val="191919"/>
          <w:sz w:val="18"/>
          <w:szCs w:val="18"/>
        </w:rPr>
        <w:t>government</w:t>
      </w:r>
      <w:r>
        <w:rPr>
          <w:rFonts w:ascii="Times New Roman" w:hAnsi="Times New Roman"/>
          <w:color w:val="191919"/>
          <w:spacing w:val="-7"/>
          <w:sz w:val="18"/>
          <w:szCs w:val="18"/>
        </w:rPr>
        <w:t xml:space="preserve"> </w:t>
      </w:r>
      <w:r>
        <w:rPr>
          <w:rFonts w:ascii="Times New Roman" w:hAnsi="Times New Roman"/>
          <w:color w:val="191919"/>
          <w:sz w:val="18"/>
          <w:szCs w:val="18"/>
        </w:rPr>
        <w:t>service</w:t>
      </w:r>
      <w:r>
        <w:rPr>
          <w:rFonts w:ascii="Times New Roman" w:hAnsi="Times New Roman"/>
          <w:color w:val="191919"/>
          <w:spacing w:val="-7"/>
          <w:sz w:val="18"/>
          <w:szCs w:val="18"/>
        </w:rPr>
        <w:t xml:space="preserve"> </w:t>
      </w:r>
      <w:r>
        <w:rPr>
          <w:rFonts w:ascii="Times New Roman" w:hAnsi="Times New Roman"/>
          <w:color w:val="191919"/>
          <w:sz w:val="18"/>
          <w:szCs w:val="18"/>
        </w:rPr>
        <w:t>or</w:t>
      </w:r>
      <w:r>
        <w:rPr>
          <w:rFonts w:ascii="Times New Roman" w:hAnsi="Times New Roman"/>
          <w:color w:val="191919"/>
          <w:spacing w:val="-7"/>
          <w:sz w:val="18"/>
          <w:szCs w:val="18"/>
        </w:rPr>
        <w:t xml:space="preserve"> </w:t>
      </w:r>
      <w:r>
        <w:rPr>
          <w:rFonts w:ascii="Times New Roman" w:hAnsi="Times New Roman"/>
          <w:color w:val="191919"/>
          <w:sz w:val="18"/>
          <w:szCs w:val="18"/>
        </w:rPr>
        <w:t>industr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z w:val="18"/>
          <w:szCs w:val="18"/>
        </w:rPr>
        <w:t>student</w:t>
      </w:r>
      <w:r>
        <w:rPr>
          <w:rFonts w:ascii="Times New Roman" w:hAnsi="Times New Roman"/>
          <w:color w:val="191919"/>
          <w:spacing w:val="-7"/>
          <w:sz w:val="18"/>
          <w:szCs w:val="18"/>
        </w:rPr>
        <w:t xml:space="preserve"> </w:t>
      </w:r>
      <w:r>
        <w:rPr>
          <w:rFonts w:ascii="Times New Roman" w:hAnsi="Times New Roman"/>
          <w:color w:val="191919"/>
          <w:sz w:val="18"/>
          <w:szCs w:val="18"/>
        </w:rPr>
        <w:t>who</w:t>
      </w:r>
      <w:r>
        <w:rPr>
          <w:rFonts w:ascii="Times New Roman" w:hAnsi="Times New Roman"/>
          <w:color w:val="191919"/>
          <w:spacing w:val="-7"/>
          <w:sz w:val="18"/>
          <w:szCs w:val="18"/>
        </w:rPr>
        <w:t xml:space="preserve"> </w:t>
      </w:r>
      <w:r>
        <w:rPr>
          <w:rFonts w:ascii="Times New Roman" w:hAnsi="Times New Roman"/>
          <w:color w:val="191919"/>
          <w:sz w:val="18"/>
          <w:szCs w:val="18"/>
        </w:rPr>
        <w:t>majors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history</w:t>
      </w:r>
      <w:r>
        <w:rPr>
          <w:rFonts w:ascii="Times New Roman" w:hAnsi="Times New Roman"/>
          <w:color w:val="191919"/>
          <w:spacing w:val="-7"/>
          <w:sz w:val="18"/>
          <w:szCs w:val="18"/>
        </w:rPr>
        <w:t xml:space="preserve"> </w:t>
      </w:r>
      <w:r>
        <w:rPr>
          <w:rFonts w:ascii="Times New Roman" w:hAnsi="Times New Roman"/>
          <w:color w:val="191919"/>
          <w:sz w:val="18"/>
          <w:szCs w:val="18"/>
        </w:rPr>
        <w:t>must</w:t>
      </w:r>
      <w:r>
        <w:rPr>
          <w:rFonts w:ascii="Times New Roman" w:hAnsi="Times New Roman"/>
          <w:color w:val="191919"/>
          <w:spacing w:val="-7"/>
          <w:sz w:val="18"/>
          <w:szCs w:val="18"/>
        </w:rPr>
        <w:t xml:space="preserve"> </w:t>
      </w:r>
      <w:r>
        <w:rPr>
          <w:rFonts w:ascii="Times New Roman" w:hAnsi="Times New Roman"/>
          <w:color w:val="191919"/>
          <w:sz w:val="18"/>
          <w:szCs w:val="18"/>
        </w:rPr>
        <w:t>complete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minimum</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54</w:t>
      </w:r>
      <w:r>
        <w:rPr>
          <w:rFonts w:ascii="Times New Roman" w:hAnsi="Times New Roman"/>
          <w:color w:val="191919"/>
          <w:spacing w:val="-7"/>
          <w:sz w:val="18"/>
          <w:szCs w:val="18"/>
        </w:rPr>
        <w:t xml:space="preserve"> </w:t>
      </w:r>
      <w:r>
        <w:rPr>
          <w:rFonts w:ascii="Times New Roman" w:hAnsi="Times New Roman"/>
          <w:color w:val="191919"/>
          <w:sz w:val="18"/>
          <w:szCs w:val="18"/>
        </w:rPr>
        <w:t>semester hour courses beginning at the 2000 level.</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8520B8">
      <w:pPr>
        <w:widowControl w:val="0"/>
        <w:autoSpaceDE w:val="0"/>
        <w:autoSpaceDN w:val="0"/>
        <w:adjustRightInd w:val="0"/>
        <w:spacing w:after="0"/>
        <w:ind w:left="1020" w:right="6094" w:firstLine="0"/>
        <w:jc w:val="both"/>
        <w:rPr>
          <w:rFonts w:ascii="Times New Roman" w:hAnsi="Times New Roman"/>
          <w:color w:val="000000"/>
          <w:sz w:val="18"/>
          <w:szCs w:val="18"/>
        </w:rPr>
      </w:pPr>
      <w:r>
        <w:rPr>
          <w:rFonts w:ascii="Times New Roman" w:hAnsi="Times New Roman"/>
          <w:color w:val="191919"/>
          <w:sz w:val="18"/>
          <w:szCs w:val="18"/>
        </w:rPr>
        <w:t>Course Requirements for the Bachelor of</w:t>
      </w:r>
      <w:r>
        <w:rPr>
          <w:rFonts w:ascii="Times New Roman" w:hAnsi="Times New Roman"/>
          <w:color w:val="191919"/>
          <w:spacing w:val="-10"/>
          <w:sz w:val="18"/>
          <w:szCs w:val="18"/>
        </w:rPr>
        <w:t xml:space="preserve"> </w:t>
      </w:r>
      <w:r>
        <w:rPr>
          <w:rFonts w:ascii="Times New Roman" w:hAnsi="Times New Roman"/>
          <w:color w:val="191919"/>
          <w:sz w:val="18"/>
          <w:szCs w:val="18"/>
        </w:rPr>
        <w:t>Arts in History</w:t>
      </w:r>
    </w:p>
    <w:p w:rsidR="001050CA" w:rsidRPr="008520B8" w:rsidRDefault="001050CA" w:rsidP="008520B8">
      <w:pPr>
        <w:pStyle w:val="ListParagraph"/>
        <w:widowControl w:val="0"/>
        <w:numPr>
          <w:ilvl w:val="2"/>
          <w:numId w:val="17"/>
        </w:numPr>
        <w:autoSpaceDE w:val="0"/>
        <w:autoSpaceDN w:val="0"/>
        <w:adjustRightInd w:val="0"/>
        <w:spacing w:before="9" w:after="0" w:line="250" w:lineRule="auto"/>
        <w:ind w:left="1440" w:right="593"/>
        <w:rPr>
          <w:rFonts w:ascii="Times New Roman" w:hAnsi="Times New Roman"/>
          <w:color w:val="000000"/>
          <w:sz w:val="18"/>
          <w:szCs w:val="18"/>
        </w:rPr>
      </w:pPr>
      <w:r w:rsidRPr="008520B8">
        <w:rPr>
          <w:rFonts w:ascii="Times New Roman" w:hAnsi="Times New Roman"/>
          <w:color w:val="191919"/>
          <w:sz w:val="18"/>
          <w:szCs w:val="18"/>
        </w:rPr>
        <w:t xml:space="preserve"> Complete a maximum of 124 semester hours with a cumulative grade point average of 2.25 or highe</w:t>
      </w:r>
      <w:r w:rsidRPr="008520B8">
        <w:rPr>
          <w:rFonts w:ascii="Times New Roman" w:hAnsi="Times New Roman"/>
          <w:color w:val="191919"/>
          <w:spacing w:val="-10"/>
          <w:sz w:val="18"/>
          <w:szCs w:val="18"/>
        </w:rPr>
        <w:t>r</w:t>
      </w:r>
      <w:r w:rsidRPr="008520B8">
        <w:rPr>
          <w:rFonts w:ascii="Times New Roman" w:hAnsi="Times New Roman"/>
          <w:color w:val="191919"/>
          <w:sz w:val="18"/>
          <w:szCs w:val="18"/>
        </w:rPr>
        <w:t>.</w:t>
      </w:r>
      <w:r w:rsidRPr="008520B8">
        <w:rPr>
          <w:rFonts w:ascii="Times New Roman" w:hAnsi="Times New Roman"/>
          <w:color w:val="191919"/>
          <w:spacing w:val="-3"/>
          <w:sz w:val="18"/>
          <w:szCs w:val="18"/>
        </w:rPr>
        <w:t xml:space="preserve"> </w:t>
      </w:r>
      <w:r w:rsidRPr="008520B8">
        <w:rPr>
          <w:rFonts w:ascii="Times New Roman" w:hAnsi="Times New Roman"/>
          <w:color w:val="191919"/>
          <w:sz w:val="18"/>
          <w:szCs w:val="18"/>
        </w:rPr>
        <w:t>The last 30 hours must be completed at</w:t>
      </w:r>
      <w:r w:rsidRPr="008520B8">
        <w:rPr>
          <w:rFonts w:ascii="Times New Roman" w:hAnsi="Times New Roman"/>
          <w:color w:val="191919"/>
          <w:spacing w:val="-10"/>
          <w:sz w:val="18"/>
          <w:szCs w:val="18"/>
        </w:rPr>
        <w:t xml:space="preserve"> </w:t>
      </w:r>
      <w:r w:rsidRPr="008520B8">
        <w:rPr>
          <w:rFonts w:ascii="Times New Roman" w:hAnsi="Times New Roman"/>
          <w:color w:val="191919"/>
          <w:sz w:val="18"/>
          <w:szCs w:val="18"/>
        </w:rPr>
        <w:t>Albany State Universit</w:t>
      </w:r>
      <w:r w:rsidRPr="008520B8">
        <w:rPr>
          <w:rFonts w:ascii="Times New Roman" w:hAnsi="Times New Roman"/>
          <w:color w:val="191919"/>
          <w:spacing w:val="-12"/>
          <w:sz w:val="18"/>
          <w:szCs w:val="18"/>
        </w:rPr>
        <w:t>y</w:t>
      </w:r>
      <w:r w:rsidRPr="008520B8">
        <w:rPr>
          <w:rFonts w:ascii="Times New Roman" w:hAnsi="Times New Roman"/>
          <w:color w:val="191919"/>
          <w:sz w:val="18"/>
          <w:szCs w:val="18"/>
        </w:rPr>
        <w:t>.</w:t>
      </w:r>
    </w:p>
    <w:p w:rsidR="001050CA" w:rsidRPr="008520B8" w:rsidRDefault="001050CA" w:rsidP="008520B8">
      <w:pPr>
        <w:pStyle w:val="ListParagraph"/>
        <w:widowControl w:val="0"/>
        <w:numPr>
          <w:ilvl w:val="2"/>
          <w:numId w:val="17"/>
        </w:numPr>
        <w:autoSpaceDE w:val="0"/>
        <w:autoSpaceDN w:val="0"/>
        <w:adjustRightInd w:val="0"/>
        <w:spacing w:after="0"/>
        <w:ind w:left="1440"/>
        <w:rPr>
          <w:rFonts w:ascii="Times New Roman" w:hAnsi="Times New Roman"/>
          <w:color w:val="000000"/>
          <w:sz w:val="18"/>
          <w:szCs w:val="18"/>
        </w:rPr>
      </w:pPr>
      <w:r w:rsidRPr="008520B8">
        <w:rPr>
          <w:rFonts w:ascii="Times New Roman" w:hAnsi="Times New Roman"/>
          <w:color w:val="191919"/>
          <w:sz w:val="18"/>
          <w:szCs w:val="18"/>
        </w:rPr>
        <w:t>During the freshman and sophomore years, the student must complete Core</w:t>
      </w:r>
      <w:r w:rsidRPr="008520B8">
        <w:rPr>
          <w:rFonts w:ascii="Times New Roman" w:hAnsi="Times New Roman"/>
          <w:color w:val="191919"/>
          <w:spacing w:val="-10"/>
          <w:sz w:val="18"/>
          <w:szCs w:val="18"/>
        </w:rPr>
        <w:t xml:space="preserve"> </w:t>
      </w:r>
      <w:r w:rsidRPr="008520B8">
        <w:rPr>
          <w:rFonts w:ascii="Times New Roman" w:hAnsi="Times New Roman"/>
          <w:color w:val="191919"/>
          <w:sz w:val="18"/>
          <w:szCs w:val="18"/>
        </w:rPr>
        <w:t>Areas</w:t>
      </w:r>
      <w:r w:rsidRPr="008520B8">
        <w:rPr>
          <w:rFonts w:ascii="Times New Roman" w:hAnsi="Times New Roman"/>
          <w:color w:val="191919"/>
          <w:spacing w:val="-10"/>
          <w:sz w:val="18"/>
          <w:szCs w:val="18"/>
        </w:rPr>
        <w:t xml:space="preserve"> </w:t>
      </w:r>
      <w:r w:rsidRPr="008520B8">
        <w:rPr>
          <w:rFonts w:ascii="Times New Roman" w:hAnsi="Times New Roman"/>
          <w:color w:val="191919"/>
          <w:sz w:val="18"/>
          <w:szCs w:val="18"/>
        </w:rPr>
        <w:t>A-E.</w:t>
      </w:r>
    </w:p>
    <w:p w:rsidR="001050CA" w:rsidRPr="008520B8" w:rsidRDefault="001050CA" w:rsidP="008520B8">
      <w:pPr>
        <w:pStyle w:val="ListParagraph"/>
        <w:widowControl w:val="0"/>
        <w:numPr>
          <w:ilvl w:val="2"/>
          <w:numId w:val="17"/>
        </w:numPr>
        <w:autoSpaceDE w:val="0"/>
        <w:autoSpaceDN w:val="0"/>
        <w:adjustRightInd w:val="0"/>
        <w:spacing w:after="0"/>
        <w:ind w:left="1440"/>
        <w:rPr>
          <w:rFonts w:ascii="Times New Roman" w:hAnsi="Times New Roman"/>
          <w:color w:val="000000"/>
          <w:sz w:val="18"/>
          <w:szCs w:val="18"/>
        </w:rPr>
      </w:pPr>
      <w:r w:rsidRPr="008520B8">
        <w:rPr>
          <w:rFonts w:ascii="Times New Roman" w:hAnsi="Times New Roman"/>
          <w:color w:val="191919"/>
          <w:sz w:val="18"/>
          <w:szCs w:val="18"/>
        </w:rPr>
        <w:t>History major requirements -complete the-following:</w:t>
      </w:r>
    </w:p>
    <w:p w:rsidR="00B90B93" w:rsidRPr="00B90B93" w:rsidRDefault="001050CA" w:rsidP="00B90B93">
      <w:pPr>
        <w:pStyle w:val="ListParagraph"/>
        <w:widowControl w:val="0"/>
        <w:numPr>
          <w:ilvl w:val="2"/>
          <w:numId w:val="18"/>
        </w:numPr>
        <w:autoSpaceDE w:val="0"/>
        <w:autoSpaceDN w:val="0"/>
        <w:adjustRightInd w:val="0"/>
        <w:spacing w:before="9" w:after="0" w:line="250" w:lineRule="auto"/>
        <w:ind w:left="1890" w:right="60"/>
        <w:rPr>
          <w:rFonts w:ascii="Times New Roman" w:hAnsi="Times New Roman"/>
          <w:color w:val="000000"/>
          <w:sz w:val="18"/>
          <w:szCs w:val="18"/>
        </w:rPr>
      </w:pPr>
      <w:r w:rsidRPr="008520B8">
        <w:rPr>
          <w:rFonts w:ascii="Times New Roman" w:hAnsi="Times New Roman"/>
          <w:color w:val="191919"/>
          <w:sz w:val="18"/>
          <w:szCs w:val="18"/>
        </w:rPr>
        <w:t>HIST</w:t>
      </w:r>
      <w:r w:rsidRPr="008520B8">
        <w:rPr>
          <w:rFonts w:ascii="Times New Roman" w:hAnsi="Times New Roman"/>
          <w:color w:val="191919"/>
          <w:spacing w:val="-3"/>
          <w:sz w:val="18"/>
          <w:szCs w:val="18"/>
        </w:rPr>
        <w:t xml:space="preserve"> </w:t>
      </w:r>
      <w:r w:rsidRPr="008520B8">
        <w:rPr>
          <w:rFonts w:ascii="Times New Roman" w:hAnsi="Times New Roman"/>
          <w:color w:val="191919"/>
          <w:spacing w:val="-7"/>
          <w:sz w:val="18"/>
          <w:szCs w:val="18"/>
        </w:rPr>
        <w:t>111</w:t>
      </w:r>
      <w:r w:rsidRPr="008520B8">
        <w:rPr>
          <w:rFonts w:ascii="Times New Roman" w:hAnsi="Times New Roman"/>
          <w:color w:val="191919"/>
          <w:sz w:val="18"/>
          <w:szCs w:val="18"/>
        </w:rPr>
        <w:t xml:space="preserve">1, </w:t>
      </w:r>
      <w:r w:rsidRPr="008520B8">
        <w:rPr>
          <w:rFonts w:ascii="Times New Roman" w:hAnsi="Times New Roman"/>
          <w:color w:val="191919"/>
          <w:spacing w:val="-7"/>
          <w:sz w:val="18"/>
          <w:szCs w:val="18"/>
        </w:rPr>
        <w:t>11</w:t>
      </w:r>
      <w:r w:rsidRPr="008520B8">
        <w:rPr>
          <w:rFonts w:ascii="Times New Roman" w:hAnsi="Times New Roman"/>
          <w:color w:val="191919"/>
          <w:sz w:val="18"/>
          <w:szCs w:val="18"/>
        </w:rPr>
        <w:t>12,2</w:t>
      </w:r>
      <w:r w:rsidRPr="008520B8">
        <w:rPr>
          <w:rFonts w:ascii="Times New Roman" w:hAnsi="Times New Roman"/>
          <w:color w:val="191919"/>
          <w:spacing w:val="-7"/>
          <w:sz w:val="18"/>
          <w:szCs w:val="18"/>
        </w:rPr>
        <w:t>11</w:t>
      </w:r>
      <w:r w:rsidRPr="008520B8">
        <w:rPr>
          <w:rFonts w:ascii="Times New Roman" w:hAnsi="Times New Roman"/>
          <w:color w:val="191919"/>
          <w:sz w:val="18"/>
          <w:szCs w:val="18"/>
        </w:rPr>
        <w:t>1 and 2</w:t>
      </w:r>
      <w:r w:rsidRPr="008520B8">
        <w:rPr>
          <w:rFonts w:ascii="Times New Roman" w:hAnsi="Times New Roman"/>
          <w:color w:val="191919"/>
          <w:spacing w:val="-7"/>
          <w:sz w:val="18"/>
          <w:szCs w:val="18"/>
        </w:rPr>
        <w:t>1</w:t>
      </w:r>
      <w:r w:rsidRPr="008520B8">
        <w:rPr>
          <w:rFonts w:ascii="Times New Roman" w:hAnsi="Times New Roman"/>
          <w:color w:val="191919"/>
          <w:sz w:val="18"/>
          <w:szCs w:val="18"/>
        </w:rPr>
        <w:t xml:space="preserve">12 </w:t>
      </w:r>
    </w:p>
    <w:p w:rsidR="001050CA" w:rsidRPr="008520B8" w:rsidRDefault="001050CA" w:rsidP="00B90B93">
      <w:pPr>
        <w:pStyle w:val="ListParagraph"/>
        <w:widowControl w:val="0"/>
        <w:numPr>
          <w:ilvl w:val="2"/>
          <w:numId w:val="18"/>
        </w:numPr>
        <w:autoSpaceDE w:val="0"/>
        <w:autoSpaceDN w:val="0"/>
        <w:adjustRightInd w:val="0"/>
        <w:spacing w:before="9" w:after="0" w:line="250" w:lineRule="auto"/>
        <w:ind w:left="1890" w:right="60"/>
        <w:rPr>
          <w:rFonts w:ascii="Times New Roman" w:hAnsi="Times New Roman"/>
          <w:color w:val="000000"/>
          <w:sz w:val="18"/>
          <w:szCs w:val="18"/>
        </w:rPr>
      </w:pPr>
      <w:r w:rsidRPr="008520B8">
        <w:rPr>
          <w:rFonts w:ascii="Times New Roman" w:hAnsi="Times New Roman"/>
          <w:color w:val="191919"/>
          <w:sz w:val="18"/>
          <w:szCs w:val="18"/>
        </w:rPr>
        <w:t>HIST</w:t>
      </w:r>
      <w:r w:rsidRPr="008520B8">
        <w:rPr>
          <w:rFonts w:ascii="Times New Roman" w:hAnsi="Times New Roman"/>
          <w:color w:val="191919"/>
          <w:spacing w:val="-3"/>
          <w:sz w:val="18"/>
          <w:szCs w:val="18"/>
        </w:rPr>
        <w:t xml:space="preserve"> </w:t>
      </w:r>
      <w:r w:rsidRPr="008520B8">
        <w:rPr>
          <w:rFonts w:ascii="Times New Roman" w:hAnsi="Times New Roman"/>
          <w:color w:val="191919"/>
          <w:sz w:val="18"/>
          <w:szCs w:val="18"/>
        </w:rPr>
        <w:t>3301, 3302, 4301 and 4302</w:t>
      </w:r>
    </w:p>
    <w:p w:rsidR="00B90B93" w:rsidRPr="00B90B93" w:rsidRDefault="001050CA" w:rsidP="00B90B93">
      <w:pPr>
        <w:pStyle w:val="ListParagraph"/>
        <w:widowControl w:val="0"/>
        <w:numPr>
          <w:ilvl w:val="2"/>
          <w:numId w:val="18"/>
        </w:numPr>
        <w:autoSpaceDE w:val="0"/>
        <w:autoSpaceDN w:val="0"/>
        <w:adjustRightInd w:val="0"/>
        <w:spacing w:after="0" w:line="250" w:lineRule="auto"/>
        <w:ind w:left="1890" w:right="60"/>
        <w:rPr>
          <w:rFonts w:ascii="Times New Roman" w:hAnsi="Times New Roman"/>
          <w:color w:val="000000"/>
          <w:sz w:val="18"/>
          <w:szCs w:val="18"/>
        </w:rPr>
      </w:pPr>
      <w:r w:rsidRPr="008520B8">
        <w:rPr>
          <w:rFonts w:ascii="Times New Roman" w:hAnsi="Times New Roman"/>
          <w:color w:val="191919"/>
          <w:sz w:val="18"/>
          <w:szCs w:val="18"/>
        </w:rPr>
        <w:t>Three</w:t>
      </w:r>
      <w:r w:rsidRPr="008520B8">
        <w:rPr>
          <w:rFonts w:ascii="Times New Roman" w:hAnsi="Times New Roman"/>
          <w:color w:val="191919"/>
          <w:spacing w:val="-10"/>
          <w:sz w:val="18"/>
          <w:szCs w:val="18"/>
        </w:rPr>
        <w:t xml:space="preserve"> </w:t>
      </w:r>
      <w:r w:rsidRPr="008520B8">
        <w:rPr>
          <w:rFonts w:ascii="Times New Roman" w:hAnsi="Times New Roman"/>
          <w:color w:val="191919"/>
          <w:sz w:val="18"/>
          <w:szCs w:val="18"/>
        </w:rPr>
        <w:t xml:space="preserve">American History courses at the 3000-4000 levels </w:t>
      </w:r>
    </w:p>
    <w:p w:rsidR="001050CA" w:rsidRPr="008520B8" w:rsidRDefault="001050CA" w:rsidP="00B90B93">
      <w:pPr>
        <w:pStyle w:val="ListParagraph"/>
        <w:widowControl w:val="0"/>
        <w:numPr>
          <w:ilvl w:val="2"/>
          <w:numId w:val="18"/>
        </w:numPr>
        <w:autoSpaceDE w:val="0"/>
        <w:autoSpaceDN w:val="0"/>
        <w:adjustRightInd w:val="0"/>
        <w:spacing w:after="0" w:line="250" w:lineRule="auto"/>
        <w:ind w:left="1890" w:right="60"/>
        <w:rPr>
          <w:rFonts w:ascii="Times New Roman" w:hAnsi="Times New Roman"/>
          <w:color w:val="000000"/>
          <w:sz w:val="18"/>
          <w:szCs w:val="18"/>
        </w:rPr>
      </w:pPr>
      <w:r w:rsidRPr="008520B8">
        <w:rPr>
          <w:rFonts w:ascii="Times New Roman" w:hAnsi="Times New Roman"/>
          <w:color w:val="191919"/>
          <w:sz w:val="18"/>
          <w:szCs w:val="18"/>
        </w:rPr>
        <w:t>Three European History courses at the 3000-4000 levels</w:t>
      </w:r>
    </w:p>
    <w:p w:rsidR="00B90B93" w:rsidRPr="00B90B93" w:rsidRDefault="001050CA" w:rsidP="00B90B93">
      <w:pPr>
        <w:pStyle w:val="ListParagraph"/>
        <w:widowControl w:val="0"/>
        <w:numPr>
          <w:ilvl w:val="2"/>
          <w:numId w:val="18"/>
        </w:numPr>
        <w:autoSpaceDE w:val="0"/>
        <w:autoSpaceDN w:val="0"/>
        <w:adjustRightInd w:val="0"/>
        <w:spacing w:after="0" w:line="250" w:lineRule="auto"/>
        <w:ind w:left="1890" w:right="60"/>
        <w:rPr>
          <w:rFonts w:ascii="Times New Roman" w:hAnsi="Times New Roman"/>
          <w:color w:val="000000"/>
          <w:sz w:val="18"/>
          <w:szCs w:val="18"/>
        </w:rPr>
      </w:pPr>
      <w:r w:rsidRPr="008520B8">
        <w:rPr>
          <w:rFonts w:ascii="Times New Roman" w:hAnsi="Times New Roman"/>
          <w:color w:val="191919"/>
          <w:sz w:val="18"/>
          <w:szCs w:val="18"/>
        </w:rPr>
        <w:t>Three Non-</w:t>
      </w:r>
      <w:r w:rsidRPr="008520B8">
        <w:rPr>
          <w:rFonts w:ascii="Times New Roman" w:hAnsi="Times New Roman"/>
          <w:color w:val="191919"/>
          <w:spacing w:val="-14"/>
          <w:sz w:val="18"/>
          <w:szCs w:val="18"/>
        </w:rPr>
        <w:t>W</w:t>
      </w:r>
      <w:r w:rsidRPr="008520B8">
        <w:rPr>
          <w:rFonts w:ascii="Times New Roman" w:hAnsi="Times New Roman"/>
          <w:color w:val="191919"/>
          <w:sz w:val="18"/>
          <w:szCs w:val="18"/>
        </w:rPr>
        <w:t xml:space="preserve">estern History courses at the 3000-4000 levels </w:t>
      </w:r>
    </w:p>
    <w:p w:rsidR="001050CA" w:rsidRPr="008520B8" w:rsidRDefault="001050CA" w:rsidP="00B90B93">
      <w:pPr>
        <w:pStyle w:val="ListParagraph"/>
        <w:widowControl w:val="0"/>
        <w:numPr>
          <w:ilvl w:val="2"/>
          <w:numId w:val="18"/>
        </w:numPr>
        <w:autoSpaceDE w:val="0"/>
        <w:autoSpaceDN w:val="0"/>
        <w:adjustRightInd w:val="0"/>
        <w:spacing w:after="0" w:line="250" w:lineRule="auto"/>
        <w:ind w:left="1890" w:right="60"/>
        <w:rPr>
          <w:rFonts w:ascii="Times New Roman" w:hAnsi="Times New Roman"/>
          <w:color w:val="000000"/>
          <w:sz w:val="18"/>
          <w:szCs w:val="18"/>
        </w:rPr>
      </w:pPr>
      <w:r w:rsidRPr="008520B8">
        <w:rPr>
          <w:rFonts w:ascii="Times New Roman" w:hAnsi="Times New Roman"/>
          <w:color w:val="191919"/>
          <w:sz w:val="18"/>
          <w:szCs w:val="18"/>
        </w:rPr>
        <w:t>Three professional electives at the 3000-4000 levels</w:t>
      </w:r>
    </w:p>
    <w:p w:rsidR="00B90B93" w:rsidRDefault="001050CA" w:rsidP="00B90B93">
      <w:pPr>
        <w:pStyle w:val="ListParagraph"/>
        <w:widowControl w:val="0"/>
        <w:numPr>
          <w:ilvl w:val="2"/>
          <w:numId w:val="18"/>
        </w:numPr>
        <w:autoSpaceDE w:val="0"/>
        <w:autoSpaceDN w:val="0"/>
        <w:adjustRightInd w:val="0"/>
        <w:spacing w:after="0"/>
        <w:ind w:left="1890" w:right="60"/>
        <w:rPr>
          <w:rFonts w:ascii="Times New Roman" w:hAnsi="Times New Roman"/>
          <w:color w:val="191919"/>
          <w:sz w:val="18"/>
          <w:szCs w:val="18"/>
        </w:rPr>
      </w:pPr>
      <w:r w:rsidRPr="008520B8">
        <w:rPr>
          <w:rFonts w:ascii="Times New Roman" w:hAnsi="Times New Roman"/>
          <w:color w:val="191919"/>
          <w:sz w:val="18"/>
          <w:szCs w:val="18"/>
        </w:rPr>
        <w:t>Complete up to ten (10) hours of general electives</w:t>
      </w:r>
    </w:p>
    <w:p w:rsidR="001050CA" w:rsidRPr="00B90B93" w:rsidRDefault="001050CA" w:rsidP="00B90B93">
      <w:pPr>
        <w:pStyle w:val="ListParagraph"/>
        <w:widowControl w:val="0"/>
        <w:numPr>
          <w:ilvl w:val="2"/>
          <w:numId w:val="18"/>
        </w:numPr>
        <w:autoSpaceDE w:val="0"/>
        <w:autoSpaceDN w:val="0"/>
        <w:adjustRightInd w:val="0"/>
        <w:spacing w:after="0"/>
        <w:ind w:left="1890" w:right="60"/>
        <w:rPr>
          <w:ins w:id="127" w:author=" " w:date="2011-04-08T11:21:00Z"/>
          <w:rFonts w:ascii="Times New Roman" w:hAnsi="Times New Roman"/>
          <w:color w:val="191919"/>
          <w:sz w:val="18"/>
          <w:szCs w:val="18"/>
        </w:rPr>
      </w:pPr>
      <w:ins w:id="128" w:author=" " w:date="2011-04-08T11:21:00Z">
        <w:r w:rsidRPr="00B90B93">
          <w:rPr>
            <w:rFonts w:ascii="Times New Roman" w:hAnsi="Times New Roman"/>
            <w:color w:val="191919"/>
            <w:sz w:val="18"/>
            <w:szCs w:val="18"/>
          </w:rPr>
          <w:t xml:space="preserve"> </w:t>
        </w:r>
        <w:r w:rsidRPr="00B90B93">
          <w:rPr>
            <w:rFonts w:ascii="Garamond Premr Pro Smbd" w:hAnsi="Garamond Premr Pro Smbd"/>
          </w:rPr>
          <w:t xml:space="preserve">Maintain a “C” or higher for all classes taken in Areas F and H of the History </w:t>
        </w:r>
        <w:proofErr w:type="spellStart"/>
        <w:r w:rsidRPr="00B90B93">
          <w:rPr>
            <w:rFonts w:ascii="Garamond Premr Pro Smbd" w:hAnsi="Garamond Premr Pro Smbd"/>
          </w:rPr>
          <w:t>Checksheet</w:t>
        </w:r>
        <w:proofErr w:type="spellEnd"/>
      </w:ins>
    </w:p>
    <w:p w:rsidR="001050CA" w:rsidRPr="008520B8" w:rsidRDefault="001050CA" w:rsidP="00B90B93">
      <w:pPr>
        <w:pStyle w:val="ListParagraph"/>
        <w:widowControl w:val="0"/>
        <w:numPr>
          <w:ilvl w:val="2"/>
          <w:numId w:val="18"/>
        </w:numPr>
        <w:autoSpaceDE w:val="0"/>
        <w:autoSpaceDN w:val="0"/>
        <w:adjustRightInd w:val="0"/>
        <w:spacing w:after="0"/>
        <w:ind w:left="1890" w:right="60"/>
        <w:rPr>
          <w:ins w:id="129" w:author=" " w:date="2011-04-08T11:22:00Z"/>
          <w:rFonts w:ascii="Garamond Premr Pro Smbd" w:hAnsi="Garamond Premr Pro Smbd" w:hint="eastAsia"/>
        </w:rPr>
      </w:pPr>
      <w:ins w:id="130" w:author=" " w:date="2011-04-08T11:22:00Z">
        <w:r w:rsidRPr="008520B8">
          <w:rPr>
            <w:rFonts w:ascii="Garamond Premr Pro Smbd" w:hAnsi="Garamond Premr Pro Smbd"/>
          </w:rPr>
          <w:t>Complete the 120-121 hours for the major with a GPA of at least 2.25</w:t>
        </w:r>
      </w:ins>
    </w:p>
    <w:p w:rsidR="00B90B93" w:rsidRDefault="001050CA" w:rsidP="00B90B93">
      <w:pPr>
        <w:pStyle w:val="ListParagraph"/>
        <w:widowControl w:val="0"/>
        <w:numPr>
          <w:ilvl w:val="2"/>
          <w:numId w:val="18"/>
        </w:numPr>
        <w:autoSpaceDE w:val="0"/>
        <w:autoSpaceDN w:val="0"/>
        <w:adjustRightInd w:val="0"/>
        <w:spacing w:after="0"/>
        <w:ind w:left="1890" w:right="60"/>
        <w:rPr>
          <w:rFonts w:ascii="Garamond Premr Pro Smbd" w:hAnsi="Garamond Premr Pro Smbd" w:hint="eastAsia"/>
        </w:rPr>
      </w:pPr>
      <w:ins w:id="131" w:author=" " w:date="2011-04-08T11:22:00Z">
        <w:r w:rsidRPr="008520B8">
          <w:rPr>
            <w:rFonts w:ascii="Garamond Premr Pro Smbd" w:hAnsi="Garamond Premr Pro Smbd"/>
          </w:rPr>
          <w:t>Complete ACAT subject area test</w:t>
        </w:r>
      </w:ins>
    </w:p>
    <w:p w:rsidR="001050CA" w:rsidRPr="00B90B93" w:rsidRDefault="001050CA" w:rsidP="00B90B93">
      <w:pPr>
        <w:pStyle w:val="ListParagraph"/>
        <w:widowControl w:val="0"/>
        <w:numPr>
          <w:ilvl w:val="2"/>
          <w:numId w:val="18"/>
        </w:numPr>
        <w:autoSpaceDE w:val="0"/>
        <w:autoSpaceDN w:val="0"/>
        <w:adjustRightInd w:val="0"/>
        <w:spacing w:after="0"/>
        <w:ind w:left="1890" w:right="60"/>
        <w:rPr>
          <w:ins w:id="132" w:author=" " w:date="2011-04-08T11:22:00Z"/>
          <w:rFonts w:ascii="Garamond Premr Pro Smbd" w:hAnsi="Garamond Premr Pro Smbd" w:hint="eastAsia"/>
        </w:rPr>
      </w:pPr>
      <w:ins w:id="133" w:author=" " w:date="2011-04-08T11:22:00Z">
        <w:r w:rsidRPr="00B90B93">
          <w:rPr>
            <w:rFonts w:ascii="Garamond Premr Pro Smbd" w:hAnsi="Garamond Premr Pro Smbd"/>
          </w:rPr>
          <w:t>Complete last 30 semester hours at Albany State</w:t>
        </w:r>
      </w:ins>
    </w:p>
    <w:p w:rsidR="001050CA" w:rsidRDefault="001050CA" w:rsidP="001050CA">
      <w:pPr>
        <w:widowControl w:val="0"/>
        <w:autoSpaceDE w:val="0"/>
        <w:autoSpaceDN w:val="0"/>
        <w:adjustRightInd w:val="0"/>
        <w:spacing w:after="0"/>
        <w:ind w:left="1380"/>
        <w:rPr>
          <w:rFonts w:ascii="Times New Roman" w:hAnsi="Times New Roman"/>
          <w:color w:val="000000"/>
          <w:sz w:val="18"/>
          <w:szCs w:val="18"/>
        </w:rPr>
      </w:pPr>
    </w:p>
    <w:p w:rsidR="001050CA" w:rsidRDefault="001050CA" w:rsidP="00B90B93">
      <w:pPr>
        <w:widowControl w:val="0"/>
        <w:autoSpaceDE w:val="0"/>
        <w:autoSpaceDN w:val="0"/>
        <w:adjustRightInd w:val="0"/>
        <w:spacing w:after="0"/>
        <w:ind w:left="1020" w:right="2662" w:firstLine="0"/>
        <w:jc w:val="both"/>
        <w:rPr>
          <w:rFonts w:ascii="Times New Roman" w:hAnsi="Times New Roman"/>
          <w:color w:val="000000"/>
          <w:sz w:val="18"/>
          <w:szCs w:val="18"/>
        </w:rPr>
      </w:pPr>
      <w:r>
        <w:rPr>
          <w:rFonts w:ascii="Times New Roman" w:hAnsi="Times New Roman"/>
          <w:b/>
          <w:bCs/>
          <w:color w:val="191919"/>
          <w:sz w:val="24"/>
          <w:szCs w:val="24"/>
        </w:rPr>
        <w:t>C</w:t>
      </w:r>
      <w:r>
        <w:rPr>
          <w:rFonts w:ascii="Times New Roman" w:hAnsi="Times New Roman"/>
          <w:b/>
          <w:bCs/>
          <w:color w:val="191919"/>
          <w:sz w:val="18"/>
          <w:szCs w:val="18"/>
        </w:rPr>
        <w:t>OURSE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EQUIREMENTS</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FOR</w:t>
      </w:r>
      <w:r>
        <w:rPr>
          <w:rFonts w:ascii="Times New Roman" w:hAnsi="Times New Roman"/>
          <w:b/>
          <w:bCs/>
          <w:color w:val="191919"/>
          <w:spacing w:val="12"/>
          <w:sz w:val="18"/>
          <w:szCs w:val="18"/>
        </w:rPr>
        <w:t xml:space="preserve"> </w:t>
      </w:r>
      <w:r>
        <w:rPr>
          <w:rFonts w:ascii="Times New Roman" w:hAnsi="Times New Roman"/>
          <w:b/>
          <w:bCs/>
          <w:color w:val="191919"/>
          <w:sz w:val="18"/>
          <w:szCs w:val="18"/>
        </w:rPr>
        <w:t>THE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B</w:t>
      </w:r>
      <w:r>
        <w:rPr>
          <w:rFonts w:ascii="Times New Roman" w:hAnsi="Times New Roman"/>
          <w:b/>
          <w:bCs/>
          <w:color w:val="191919"/>
          <w:sz w:val="18"/>
          <w:szCs w:val="18"/>
        </w:rPr>
        <w:t>ACHELOR</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OF</w:t>
      </w:r>
      <w:r>
        <w:rPr>
          <w:rFonts w:ascii="Times New Roman" w:hAnsi="Times New Roman"/>
          <w:b/>
          <w:bCs/>
          <w:color w:val="191919"/>
          <w:spacing w:val="-5"/>
          <w:sz w:val="18"/>
          <w:szCs w:val="18"/>
        </w:rPr>
        <w:t xml:space="preserve"> </w:t>
      </w:r>
      <w:r>
        <w:rPr>
          <w:rFonts w:ascii="Times New Roman" w:hAnsi="Times New Roman"/>
          <w:b/>
          <w:bCs/>
          <w:color w:val="191919"/>
          <w:sz w:val="24"/>
          <w:szCs w:val="24"/>
        </w:rPr>
        <w:t>A</w:t>
      </w:r>
      <w:r>
        <w:rPr>
          <w:rFonts w:ascii="Times New Roman" w:hAnsi="Times New Roman"/>
          <w:b/>
          <w:bCs/>
          <w:color w:val="191919"/>
          <w:spacing w:val="-6"/>
          <w:sz w:val="18"/>
          <w:szCs w:val="18"/>
        </w:rPr>
        <w:t>R</w:t>
      </w:r>
      <w:r>
        <w:rPr>
          <w:rFonts w:ascii="Times New Roman" w:hAnsi="Times New Roman"/>
          <w:b/>
          <w:bCs/>
          <w:color w:val="191919"/>
          <w:sz w:val="18"/>
          <w:szCs w:val="18"/>
        </w:rPr>
        <w:t>TS</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IN</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w:t>
      </w:r>
      <w:r>
        <w:rPr>
          <w:rFonts w:ascii="Times New Roman" w:hAnsi="Times New Roman"/>
          <w:b/>
          <w:bCs/>
          <w:color w:val="191919"/>
          <w:sz w:val="18"/>
          <w:szCs w:val="18"/>
        </w:rPr>
        <w:t>OLITICAL</w:t>
      </w:r>
      <w:r>
        <w:rPr>
          <w:rFonts w:ascii="Times New Roman" w:hAnsi="Times New Roman"/>
          <w:b/>
          <w:bCs/>
          <w:color w:val="191919"/>
          <w:spacing w:val="5"/>
          <w:sz w:val="18"/>
          <w:szCs w:val="18"/>
        </w:rPr>
        <w:t xml:space="preserve"> </w:t>
      </w:r>
      <w:r>
        <w:rPr>
          <w:rFonts w:ascii="Times New Roman" w:hAnsi="Times New Roman"/>
          <w:b/>
          <w:bCs/>
          <w:color w:val="191919"/>
          <w:sz w:val="24"/>
          <w:szCs w:val="24"/>
        </w:rPr>
        <w:t>S</w:t>
      </w:r>
      <w:r>
        <w:rPr>
          <w:rFonts w:ascii="Times New Roman" w:hAnsi="Times New Roman"/>
          <w:b/>
          <w:bCs/>
          <w:color w:val="191919"/>
          <w:sz w:val="18"/>
          <w:szCs w:val="18"/>
        </w:rPr>
        <w:t>CIENCE</w:t>
      </w:r>
    </w:p>
    <w:p w:rsidR="001050CA" w:rsidRDefault="001050CA" w:rsidP="001050CA">
      <w:pPr>
        <w:widowControl w:val="0"/>
        <w:autoSpaceDE w:val="0"/>
        <w:autoSpaceDN w:val="0"/>
        <w:adjustRightInd w:val="0"/>
        <w:spacing w:before="6" w:after="0" w:line="240" w:lineRule="exact"/>
        <w:rPr>
          <w:rFonts w:ascii="Times New Roman" w:hAnsi="Times New Roman"/>
          <w:color w:val="000000"/>
          <w:sz w:val="24"/>
          <w:szCs w:val="24"/>
        </w:rPr>
      </w:pPr>
    </w:p>
    <w:p w:rsidR="001050CA" w:rsidRDefault="001050CA" w:rsidP="00B90B93">
      <w:pPr>
        <w:widowControl w:val="0"/>
        <w:autoSpaceDE w:val="0"/>
        <w:autoSpaceDN w:val="0"/>
        <w:adjustRightInd w:val="0"/>
        <w:spacing w:after="0" w:line="250" w:lineRule="auto"/>
        <w:ind w:left="1020" w:right="89" w:firstLine="0"/>
        <w:jc w:val="both"/>
        <w:rPr>
          <w:rFonts w:ascii="Times New Roman" w:hAnsi="Times New Roman"/>
          <w:color w:val="000000"/>
          <w:sz w:val="18"/>
          <w:szCs w:val="18"/>
        </w:rPr>
      </w:pP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political</w:t>
      </w:r>
      <w:r>
        <w:rPr>
          <w:rFonts w:ascii="Times New Roman" w:hAnsi="Times New Roman"/>
          <w:color w:val="191919"/>
          <w:spacing w:val="-1"/>
          <w:sz w:val="18"/>
          <w:szCs w:val="18"/>
        </w:rPr>
        <w:t xml:space="preserve"> </w:t>
      </w:r>
      <w:r>
        <w:rPr>
          <w:rFonts w:ascii="Times New Roman" w:hAnsi="Times New Roman"/>
          <w:color w:val="191919"/>
          <w:sz w:val="18"/>
          <w:szCs w:val="18"/>
        </w:rPr>
        <w:t>science</w:t>
      </w:r>
      <w:r>
        <w:rPr>
          <w:rFonts w:ascii="Times New Roman" w:hAnsi="Times New Roman"/>
          <w:color w:val="191919"/>
          <w:spacing w:val="-1"/>
          <w:sz w:val="18"/>
          <w:szCs w:val="18"/>
        </w:rPr>
        <w:t xml:space="preserve"> </w:t>
      </w:r>
      <w:r>
        <w:rPr>
          <w:rFonts w:ascii="Times New Roman" w:hAnsi="Times New Roman"/>
          <w:color w:val="191919"/>
          <w:sz w:val="18"/>
          <w:szCs w:val="18"/>
        </w:rPr>
        <w:t>encompasses</w:t>
      </w:r>
      <w:r>
        <w:rPr>
          <w:rFonts w:ascii="Times New Roman" w:hAnsi="Times New Roman"/>
          <w:color w:val="191919"/>
          <w:spacing w:val="-1"/>
          <w:sz w:val="18"/>
          <w:szCs w:val="18"/>
        </w:rPr>
        <w:t xml:space="preserve"> </w:t>
      </w:r>
      <w:r>
        <w:rPr>
          <w:rFonts w:ascii="Times New Roman" w:hAnsi="Times New Roman"/>
          <w:color w:val="191919"/>
          <w:sz w:val="18"/>
          <w:szCs w:val="18"/>
        </w:rPr>
        <w:t>an</w:t>
      </w:r>
      <w:r>
        <w:rPr>
          <w:rFonts w:ascii="Times New Roman" w:hAnsi="Times New Roman"/>
          <w:color w:val="191919"/>
          <w:spacing w:val="-1"/>
          <w:sz w:val="18"/>
          <w:szCs w:val="18"/>
        </w:rPr>
        <w:t xml:space="preserve"> </w:t>
      </w:r>
      <w:r>
        <w:rPr>
          <w:rFonts w:ascii="Times New Roman" w:hAnsi="Times New Roman"/>
          <w:color w:val="191919"/>
          <w:sz w:val="18"/>
          <w:szCs w:val="18"/>
        </w:rPr>
        <w:t>investigation</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governmental</w:t>
      </w:r>
      <w:r>
        <w:rPr>
          <w:rFonts w:ascii="Times New Roman" w:hAnsi="Times New Roman"/>
          <w:color w:val="191919"/>
          <w:spacing w:val="-1"/>
          <w:sz w:val="18"/>
          <w:szCs w:val="18"/>
        </w:rPr>
        <w:t xml:space="preserve"> </w:t>
      </w:r>
      <w:r>
        <w:rPr>
          <w:rFonts w:ascii="Times New Roman" w:hAnsi="Times New Roman"/>
          <w:color w:val="191919"/>
          <w:sz w:val="18"/>
          <w:szCs w:val="18"/>
        </w:rPr>
        <w:t>institutions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political</w:t>
      </w:r>
      <w:r>
        <w:rPr>
          <w:rFonts w:ascii="Times New Roman" w:hAnsi="Times New Roman"/>
          <w:color w:val="191919"/>
          <w:spacing w:val="-1"/>
          <w:sz w:val="18"/>
          <w:szCs w:val="18"/>
        </w:rPr>
        <w:t xml:space="preserve"> </w:t>
      </w:r>
      <w:r>
        <w:rPr>
          <w:rFonts w:ascii="Times New Roman" w:hAnsi="Times New Roman"/>
          <w:color w:val="191919"/>
          <w:sz w:val="18"/>
          <w:szCs w:val="18"/>
        </w:rPr>
        <w:t>behavior</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all</w:t>
      </w:r>
      <w:r>
        <w:rPr>
          <w:rFonts w:ascii="Times New Roman" w:hAnsi="Times New Roman"/>
          <w:color w:val="191919"/>
          <w:spacing w:val="-1"/>
          <w:sz w:val="18"/>
          <w:szCs w:val="18"/>
        </w:rPr>
        <w:t xml:space="preserve"> </w:t>
      </w:r>
      <w:r>
        <w:rPr>
          <w:rFonts w:ascii="Times New Roman" w:hAnsi="Times New Roman"/>
          <w:color w:val="191919"/>
          <w:sz w:val="18"/>
          <w:szCs w:val="18"/>
        </w:rPr>
        <w:t>levels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w:t>
      </w:r>
      <w:r>
        <w:rPr>
          <w:rFonts w:ascii="Times New Roman" w:hAnsi="Times New Roman"/>
          <w:color w:val="191919"/>
          <w:sz w:val="18"/>
          <w:szCs w:val="18"/>
        </w:rPr>
        <w:t>rom</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local</w:t>
      </w:r>
      <w:r>
        <w:rPr>
          <w:rFonts w:ascii="Times New Roman" w:hAnsi="Times New Roman"/>
          <w:color w:val="191919"/>
          <w:spacing w:val="-1"/>
          <w:sz w:val="18"/>
          <w:szCs w:val="18"/>
        </w:rPr>
        <w:t xml:space="preserve"> </w:t>
      </w:r>
      <w:r>
        <w:rPr>
          <w:rFonts w:ascii="Times New Roman" w:hAnsi="Times New Roman"/>
          <w:color w:val="191919"/>
          <w:sz w:val="18"/>
          <w:szCs w:val="18"/>
        </w:rPr>
        <w:t>to the</w:t>
      </w:r>
      <w:r>
        <w:rPr>
          <w:rFonts w:ascii="Times New Roman" w:hAnsi="Times New Roman"/>
          <w:color w:val="191919"/>
          <w:spacing w:val="-2"/>
          <w:sz w:val="18"/>
          <w:szCs w:val="18"/>
        </w:rPr>
        <w:t xml:space="preserve"> </w:t>
      </w:r>
      <w:r>
        <w:rPr>
          <w:rFonts w:ascii="Times New Roman" w:hAnsi="Times New Roman"/>
          <w:color w:val="191919"/>
          <w:sz w:val="18"/>
          <w:szCs w:val="18"/>
        </w:rPr>
        <w:t>international.</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political</w:t>
      </w:r>
      <w:r>
        <w:rPr>
          <w:rFonts w:ascii="Times New Roman" w:hAnsi="Times New Roman"/>
          <w:color w:val="191919"/>
          <w:spacing w:val="-2"/>
          <w:sz w:val="18"/>
          <w:szCs w:val="18"/>
        </w:rPr>
        <w:t xml:space="preserve"> </w:t>
      </w:r>
      <w:r>
        <w:rPr>
          <w:rFonts w:ascii="Times New Roman" w:hAnsi="Times New Roman"/>
          <w:color w:val="191919"/>
          <w:sz w:val="18"/>
          <w:szCs w:val="18"/>
        </w:rPr>
        <w:t>science</w:t>
      </w:r>
      <w:r>
        <w:rPr>
          <w:rFonts w:ascii="Times New Roman" w:hAnsi="Times New Roman"/>
          <w:color w:val="191919"/>
          <w:spacing w:val="-2"/>
          <w:sz w:val="18"/>
          <w:szCs w:val="18"/>
        </w:rPr>
        <w:t xml:space="preserve"> </w:t>
      </w:r>
      <w:r>
        <w:rPr>
          <w:rFonts w:ascii="Times New Roman" w:hAnsi="Times New Roman"/>
          <w:color w:val="191919"/>
          <w:sz w:val="18"/>
          <w:szCs w:val="18"/>
        </w:rPr>
        <w:t>major</w:t>
      </w:r>
      <w:r>
        <w:rPr>
          <w:rFonts w:ascii="Times New Roman" w:hAnsi="Times New Roman"/>
          <w:color w:val="191919"/>
          <w:spacing w:val="-2"/>
          <w:sz w:val="18"/>
          <w:szCs w:val="18"/>
        </w:rPr>
        <w:t xml:space="preserve"> </w:t>
      </w:r>
      <w:r>
        <w:rPr>
          <w:rFonts w:ascii="Times New Roman" w:hAnsi="Times New Roman"/>
          <w:color w:val="191919"/>
          <w:sz w:val="18"/>
          <w:szCs w:val="18"/>
        </w:rPr>
        <w:t>will</w:t>
      </w:r>
      <w:r>
        <w:rPr>
          <w:rFonts w:ascii="Times New Roman" w:hAnsi="Times New Roman"/>
          <w:color w:val="191919"/>
          <w:spacing w:val="-2"/>
          <w:sz w:val="18"/>
          <w:szCs w:val="18"/>
        </w:rPr>
        <w:t xml:space="preserve"> </w:t>
      </w:r>
      <w:r>
        <w:rPr>
          <w:rFonts w:ascii="Times New Roman" w:hAnsi="Times New Roman"/>
          <w:color w:val="191919"/>
          <w:sz w:val="18"/>
          <w:szCs w:val="18"/>
        </w:rPr>
        <w:t>take</w:t>
      </w:r>
      <w:r>
        <w:rPr>
          <w:rFonts w:ascii="Times New Roman" w:hAnsi="Times New Roman"/>
          <w:color w:val="191919"/>
          <w:spacing w:val="-2"/>
          <w:sz w:val="18"/>
          <w:szCs w:val="18"/>
        </w:rPr>
        <w:t xml:space="preserve"> </w:t>
      </w:r>
      <w:r>
        <w:rPr>
          <w:rFonts w:ascii="Times New Roman" w:hAnsi="Times New Roman"/>
          <w:color w:val="191919"/>
          <w:sz w:val="18"/>
          <w:szCs w:val="18"/>
        </w:rPr>
        <w:t>courses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12"/>
          <w:sz w:val="18"/>
          <w:szCs w:val="18"/>
        </w:rPr>
        <w:t xml:space="preserve"> </w:t>
      </w:r>
      <w:r>
        <w:rPr>
          <w:rFonts w:ascii="Times New Roman" w:hAnsi="Times New Roman"/>
          <w:color w:val="191919"/>
          <w:sz w:val="18"/>
          <w:szCs w:val="18"/>
        </w:rPr>
        <w:t>American</w:t>
      </w:r>
      <w:r>
        <w:rPr>
          <w:rFonts w:ascii="Times New Roman" w:hAnsi="Times New Roman"/>
          <w:color w:val="191919"/>
          <w:spacing w:val="-2"/>
          <w:sz w:val="18"/>
          <w:szCs w:val="18"/>
        </w:rPr>
        <w:t xml:space="preserve"> </w:t>
      </w:r>
      <w:r>
        <w:rPr>
          <w:rFonts w:ascii="Times New Roman" w:hAnsi="Times New Roman"/>
          <w:color w:val="191919"/>
          <w:sz w:val="18"/>
          <w:szCs w:val="18"/>
        </w:rPr>
        <w:t>Government,</w:t>
      </w:r>
      <w:r>
        <w:rPr>
          <w:rFonts w:ascii="Times New Roman" w:hAnsi="Times New Roman"/>
          <w:color w:val="191919"/>
          <w:spacing w:val="-2"/>
          <w:sz w:val="18"/>
          <w:szCs w:val="18"/>
        </w:rPr>
        <w:t xml:space="preserve"> </w:t>
      </w:r>
      <w:r>
        <w:rPr>
          <w:rFonts w:ascii="Times New Roman" w:hAnsi="Times New Roman"/>
          <w:color w:val="191919"/>
          <w:sz w:val="18"/>
          <w:szCs w:val="18"/>
        </w:rPr>
        <w:t>Comparative</w:t>
      </w:r>
      <w:r>
        <w:rPr>
          <w:rFonts w:ascii="Times New Roman" w:hAnsi="Times New Roman"/>
          <w:color w:val="191919"/>
          <w:spacing w:val="-2"/>
          <w:sz w:val="18"/>
          <w:szCs w:val="18"/>
        </w:rPr>
        <w:t xml:space="preserve"> </w:t>
      </w:r>
      <w:r>
        <w:rPr>
          <w:rFonts w:ascii="Times New Roman" w:hAnsi="Times New Roman"/>
          <w:color w:val="191919"/>
          <w:sz w:val="18"/>
          <w:szCs w:val="18"/>
        </w:rPr>
        <w:t>Government,</w:t>
      </w:r>
      <w:r>
        <w:rPr>
          <w:rFonts w:ascii="Times New Roman" w:hAnsi="Times New Roman"/>
          <w:color w:val="191919"/>
          <w:spacing w:val="-2"/>
          <w:sz w:val="18"/>
          <w:szCs w:val="18"/>
        </w:rPr>
        <w:t xml:space="preserve"> </w:t>
      </w:r>
      <w:r>
        <w:rPr>
          <w:rFonts w:ascii="Times New Roman" w:hAnsi="Times New Roman"/>
          <w:color w:val="191919"/>
          <w:sz w:val="18"/>
          <w:szCs w:val="18"/>
        </w:rPr>
        <w:t>Constitutional</w:t>
      </w:r>
      <w:r>
        <w:rPr>
          <w:rFonts w:ascii="Times New Roman" w:hAnsi="Times New Roman"/>
          <w:color w:val="191919"/>
          <w:spacing w:val="-3"/>
          <w:sz w:val="18"/>
          <w:szCs w:val="18"/>
        </w:rPr>
        <w:t xml:space="preserve"> </w:t>
      </w:r>
      <w:r>
        <w:rPr>
          <w:rFonts w:ascii="Times New Roman" w:hAnsi="Times New Roman"/>
          <w:color w:val="191919"/>
          <w:sz w:val="18"/>
          <w:szCs w:val="18"/>
        </w:rPr>
        <w:t>La</w:t>
      </w:r>
      <w:r>
        <w:rPr>
          <w:rFonts w:ascii="Times New Roman" w:hAnsi="Times New Roman"/>
          <w:color w:val="191919"/>
          <w:spacing w:val="-12"/>
          <w:sz w:val="18"/>
          <w:szCs w:val="18"/>
        </w:rPr>
        <w:t>w</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Political</w:t>
      </w:r>
      <w:r>
        <w:rPr>
          <w:rFonts w:ascii="Times New Roman" w:hAnsi="Times New Roman"/>
          <w:color w:val="191919"/>
          <w:spacing w:val="-4"/>
          <w:sz w:val="18"/>
          <w:szCs w:val="18"/>
        </w:rPr>
        <w:t xml:space="preserve"> </w:t>
      </w:r>
      <w:r>
        <w:rPr>
          <w:rFonts w:ascii="Times New Roman" w:hAnsi="Times New Roman"/>
          <w:color w:val="191919"/>
          <w:sz w:val="18"/>
          <w:szCs w:val="18"/>
        </w:rPr>
        <w:t>Theor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Research</w:t>
      </w:r>
      <w:r>
        <w:rPr>
          <w:rFonts w:ascii="Times New Roman" w:hAnsi="Times New Roman"/>
          <w:color w:val="191919"/>
          <w:spacing w:val="-1"/>
          <w:sz w:val="18"/>
          <w:szCs w:val="18"/>
        </w:rPr>
        <w:t xml:space="preserve"> </w:t>
      </w:r>
      <w:r>
        <w:rPr>
          <w:rFonts w:ascii="Times New Roman" w:hAnsi="Times New Roman"/>
          <w:color w:val="191919"/>
          <w:sz w:val="18"/>
          <w:szCs w:val="18"/>
        </w:rPr>
        <w:t>Methodology</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International</w:t>
      </w:r>
      <w:r>
        <w:rPr>
          <w:rFonts w:ascii="Times New Roman" w:hAnsi="Times New Roman"/>
          <w:color w:val="191919"/>
          <w:spacing w:val="-1"/>
          <w:sz w:val="18"/>
          <w:szCs w:val="18"/>
        </w:rPr>
        <w:t xml:space="preserve"> </w:t>
      </w:r>
      <w:r>
        <w:rPr>
          <w:rFonts w:ascii="Times New Roman" w:hAnsi="Times New Roman"/>
          <w:color w:val="191919"/>
          <w:sz w:val="18"/>
          <w:szCs w:val="18"/>
        </w:rPr>
        <w:t>Relations.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political</w:t>
      </w:r>
      <w:r>
        <w:rPr>
          <w:rFonts w:ascii="Times New Roman" w:hAnsi="Times New Roman"/>
          <w:color w:val="191919"/>
          <w:spacing w:val="-1"/>
          <w:sz w:val="18"/>
          <w:szCs w:val="18"/>
        </w:rPr>
        <w:t xml:space="preserve"> </w:t>
      </w:r>
      <w:r>
        <w:rPr>
          <w:rFonts w:ascii="Times New Roman" w:hAnsi="Times New Roman"/>
          <w:color w:val="191919"/>
          <w:sz w:val="18"/>
          <w:szCs w:val="18"/>
        </w:rPr>
        <w:t>science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is</w:t>
      </w:r>
      <w:r>
        <w:rPr>
          <w:rFonts w:ascii="Times New Roman" w:hAnsi="Times New Roman"/>
          <w:color w:val="191919"/>
          <w:spacing w:val="-1"/>
          <w:sz w:val="18"/>
          <w:szCs w:val="18"/>
        </w:rPr>
        <w:t xml:space="preserve"> </w:t>
      </w:r>
      <w:r>
        <w:rPr>
          <w:rFonts w:ascii="Times New Roman" w:hAnsi="Times New Roman"/>
          <w:color w:val="191919"/>
          <w:sz w:val="18"/>
          <w:szCs w:val="18"/>
        </w:rPr>
        <w:t>suitable</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1"/>
          <w:sz w:val="18"/>
          <w:szCs w:val="18"/>
        </w:rPr>
        <w:t xml:space="preserve"> </w:t>
      </w:r>
      <w:r>
        <w:rPr>
          <w:rFonts w:ascii="Times New Roman" w:hAnsi="Times New Roman"/>
          <w:color w:val="191919"/>
          <w:sz w:val="18"/>
          <w:szCs w:val="18"/>
        </w:rPr>
        <w:t>students</w:t>
      </w:r>
      <w:r>
        <w:rPr>
          <w:rFonts w:ascii="Times New Roman" w:hAnsi="Times New Roman"/>
          <w:color w:val="191919"/>
          <w:spacing w:val="-1"/>
          <w:sz w:val="18"/>
          <w:szCs w:val="18"/>
        </w:rPr>
        <w:t xml:space="preserve"> </w:t>
      </w:r>
      <w:r>
        <w:rPr>
          <w:rFonts w:ascii="Times New Roman" w:hAnsi="Times New Roman"/>
          <w:color w:val="191919"/>
          <w:sz w:val="18"/>
          <w:szCs w:val="18"/>
        </w:rPr>
        <w:t>with</w:t>
      </w:r>
      <w:r>
        <w:rPr>
          <w:rFonts w:ascii="Times New Roman" w:hAnsi="Times New Roman"/>
          <w:color w:val="191919"/>
          <w:spacing w:val="-1"/>
          <w:sz w:val="18"/>
          <w:szCs w:val="18"/>
        </w:rPr>
        <w:t xml:space="preserve"> </w:t>
      </w:r>
      <w:r>
        <w:rPr>
          <w:rFonts w:ascii="Times New Roman" w:hAnsi="Times New Roman"/>
          <w:color w:val="191919"/>
          <w:sz w:val="18"/>
          <w:szCs w:val="18"/>
        </w:rPr>
        <w:t>ca</w:t>
      </w:r>
      <w:r>
        <w:rPr>
          <w:rFonts w:ascii="Times New Roman" w:hAnsi="Times New Roman"/>
          <w:color w:val="191919"/>
          <w:spacing w:val="-1"/>
          <w:sz w:val="18"/>
          <w:szCs w:val="18"/>
        </w:rPr>
        <w:t>r</w:t>
      </w:r>
      <w:r>
        <w:rPr>
          <w:rFonts w:ascii="Times New Roman" w:hAnsi="Times New Roman"/>
          <w:color w:val="191919"/>
          <w:sz w:val="18"/>
          <w:szCs w:val="18"/>
        </w:rPr>
        <w:t>eer</w:t>
      </w:r>
      <w:r>
        <w:rPr>
          <w:rFonts w:ascii="Times New Roman" w:hAnsi="Times New Roman"/>
          <w:color w:val="191919"/>
          <w:spacing w:val="-1"/>
          <w:sz w:val="18"/>
          <w:szCs w:val="18"/>
        </w:rPr>
        <w:t xml:space="preserve"> </w:t>
      </w:r>
      <w:r>
        <w:rPr>
          <w:rFonts w:ascii="Times New Roman" w:hAnsi="Times New Roman"/>
          <w:color w:val="191919"/>
          <w:sz w:val="18"/>
          <w:szCs w:val="18"/>
        </w:rPr>
        <w:t>interests</w:t>
      </w:r>
      <w:r>
        <w:rPr>
          <w:rFonts w:ascii="Times New Roman" w:hAnsi="Times New Roman"/>
          <w:color w:val="191919"/>
          <w:spacing w:val="-1"/>
          <w:sz w:val="18"/>
          <w:szCs w:val="18"/>
        </w:rPr>
        <w:t xml:space="preserve"> </w:t>
      </w:r>
      <w:r>
        <w:rPr>
          <w:rFonts w:ascii="Times New Roman" w:hAnsi="Times New Roman"/>
          <w:color w:val="191919"/>
          <w:sz w:val="18"/>
          <w:szCs w:val="18"/>
        </w:rPr>
        <w:t>in teaching,</w:t>
      </w:r>
      <w:r>
        <w:rPr>
          <w:rFonts w:ascii="Times New Roman" w:hAnsi="Times New Roman"/>
          <w:color w:val="191919"/>
          <w:spacing w:val="-5"/>
          <w:sz w:val="18"/>
          <w:szCs w:val="18"/>
        </w:rPr>
        <w:t xml:space="preserve"> </w:t>
      </w:r>
      <w:r>
        <w:rPr>
          <w:rFonts w:ascii="Times New Roman" w:hAnsi="Times New Roman"/>
          <w:color w:val="191919"/>
          <w:sz w:val="18"/>
          <w:szCs w:val="18"/>
        </w:rPr>
        <w:t>la</w:t>
      </w:r>
      <w:r>
        <w:rPr>
          <w:rFonts w:ascii="Times New Roman" w:hAnsi="Times New Roman"/>
          <w:color w:val="191919"/>
          <w:spacing w:val="-12"/>
          <w:sz w:val="18"/>
          <w:szCs w:val="18"/>
        </w:rPr>
        <w:t>w</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z w:val="18"/>
          <w:szCs w:val="18"/>
        </w:rPr>
        <w:t>state</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6"/>
          <w:sz w:val="18"/>
          <w:szCs w:val="18"/>
        </w:rPr>
        <w:t xml:space="preserve"> </w:t>
      </w:r>
      <w:r>
        <w:rPr>
          <w:rFonts w:ascii="Times New Roman" w:hAnsi="Times New Roman"/>
          <w:color w:val="191919"/>
          <w:sz w:val="18"/>
          <w:szCs w:val="18"/>
        </w:rPr>
        <w:t>local</w:t>
      </w:r>
      <w:r>
        <w:rPr>
          <w:rFonts w:ascii="Times New Roman" w:hAnsi="Times New Roman"/>
          <w:color w:val="191919"/>
          <w:spacing w:val="-5"/>
          <w:sz w:val="18"/>
          <w:szCs w:val="18"/>
        </w:rPr>
        <w:t xml:space="preserve"> </w:t>
      </w:r>
      <w:r>
        <w:rPr>
          <w:rFonts w:ascii="Times New Roman" w:hAnsi="Times New Roman"/>
          <w:color w:val="191919"/>
          <w:sz w:val="18"/>
          <w:szCs w:val="18"/>
        </w:rPr>
        <w:t>government,</w:t>
      </w:r>
      <w:r>
        <w:rPr>
          <w:rFonts w:ascii="Times New Roman" w:hAnsi="Times New Roman"/>
          <w:color w:val="191919"/>
          <w:spacing w:val="-5"/>
          <w:sz w:val="18"/>
          <w:szCs w:val="18"/>
        </w:rPr>
        <w:t xml:space="preserve"> </w:t>
      </w:r>
      <w:r>
        <w:rPr>
          <w:rFonts w:ascii="Times New Roman" w:hAnsi="Times New Roman"/>
          <w:color w:val="191919"/>
          <w:sz w:val="18"/>
          <w:szCs w:val="18"/>
        </w:rPr>
        <w:t>urban</w:t>
      </w:r>
      <w:r>
        <w:rPr>
          <w:rFonts w:ascii="Times New Roman" w:hAnsi="Times New Roman"/>
          <w:color w:val="191919"/>
          <w:spacing w:val="-6"/>
          <w:sz w:val="18"/>
          <w:szCs w:val="18"/>
        </w:rPr>
        <w:t xml:space="preserve"> </w:t>
      </w:r>
      <w:r>
        <w:rPr>
          <w:rFonts w:ascii="Times New Roman" w:hAnsi="Times New Roman"/>
          <w:color w:val="191919"/>
          <w:sz w:val="18"/>
          <w:szCs w:val="18"/>
        </w:rPr>
        <w:t>planning,</w:t>
      </w:r>
      <w:r>
        <w:rPr>
          <w:rFonts w:ascii="Times New Roman" w:hAnsi="Times New Roman"/>
          <w:color w:val="191919"/>
          <w:spacing w:val="-5"/>
          <w:sz w:val="18"/>
          <w:szCs w:val="18"/>
        </w:rPr>
        <w:t xml:space="preserve"> </w:t>
      </w:r>
      <w:r>
        <w:rPr>
          <w:rFonts w:ascii="Times New Roman" w:hAnsi="Times New Roman"/>
          <w:color w:val="191919"/>
          <w:sz w:val="18"/>
          <w:szCs w:val="18"/>
        </w:rPr>
        <w:t>federal</w:t>
      </w:r>
      <w:r>
        <w:rPr>
          <w:rFonts w:ascii="Times New Roman" w:hAnsi="Times New Roman"/>
          <w:color w:val="191919"/>
          <w:spacing w:val="-5"/>
          <w:sz w:val="18"/>
          <w:szCs w:val="18"/>
        </w:rPr>
        <w:t xml:space="preserve"> </w:t>
      </w:r>
      <w:r>
        <w:rPr>
          <w:rFonts w:ascii="Times New Roman" w:hAnsi="Times New Roman"/>
          <w:color w:val="191919"/>
          <w:sz w:val="18"/>
          <w:szCs w:val="18"/>
        </w:rPr>
        <w:t>bureaucrac</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z w:val="18"/>
          <w:szCs w:val="18"/>
        </w:rPr>
        <w:t>and</w:t>
      </w:r>
      <w:r>
        <w:rPr>
          <w:rFonts w:ascii="Times New Roman" w:hAnsi="Times New Roman"/>
          <w:color w:val="191919"/>
          <w:spacing w:val="-6"/>
          <w:sz w:val="18"/>
          <w:szCs w:val="18"/>
        </w:rPr>
        <w:t xml:space="preserve"> </w:t>
      </w:r>
      <w:r>
        <w:rPr>
          <w:rFonts w:ascii="Times New Roman" w:hAnsi="Times New Roman"/>
          <w:color w:val="191919"/>
          <w:sz w:val="18"/>
          <w:szCs w:val="18"/>
        </w:rPr>
        <w:t>journalism.</w:t>
      </w:r>
      <w:r>
        <w:rPr>
          <w:rFonts w:ascii="Times New Roman" w:hAnsi="Times New Roman"/>
          <w:color w:val="191919"/>
          <w:spacing w:val="-9"/>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political</w:t>
      </w:r>
      <w:r>
        <w:rPr>
          <w:rFonts w:ascii="Times New Roman" w:hAnsi="Times New Roman"/>
          <w:color w:val="191919"/>
          <w:spacing w:val="-5"/>
          <w:sz w:val="18"/>
          <w:szCs w:val="18"/>
        </w:rPr>
        <w:t xml:space="preserve"> </w:t>
      </w:r>
      <w:r>
        <w:rPr>
          <w:rFonts w:ascii="Times New Roman" w:hAnsi="Times New Roman"/>
          <w:color w:val="191919"/>
          <w:sz w:val="18"/>
          <w:szCs w:val="18"/>
        </w:rPr>
        <w:t>science</w:t>
      </w:r>
      <w:r>
        <w:rPr>
          <w:rFonts w:ascii="Times New Roman" w:hAnsi="Times New Roman"/>
          <w:color w:val="191919"/>
          <w:spacing w:val="-5"/>
          <w:sz w:val="18"/>
          <w:szCs w:val="18"/>
        </w:rPr>
        <w:t xml:space="preserve"> </w:t>
      </w:r>
      <w:r>
        <w:rPr>
          <w:rFonts w:ascii="Times New Roman" w:hAnsi="Times New Roman"/>
          <w:color w:val="191919"/>
          <w:sz w:val="18"/>
          <w:szCs w:val="18"/>
        </w:rPr>
        <w:t>major</w:t>
      </w:r>
      <w:r>
        <w:rPr>
          <w:rFonts w:ascii="Times New Roman" w:hAnsi="Times New Roman"/>
          <w:color w:val="191919"/>
          <w:spacing w:val="-5"/>
          <w:sz w:val="18"/>
          <w:szCs w:val="18"/>
        </w:rPr>
        <w:t xml:space="preserve"> </w:t>
      </w:r>
      <w:r>
        <w:rPr>
          <w:rFonts w:ascii="Times New Roman" w:hAnsi="Times New Roman"/>
          <w:color w:val="191919"/>
          <w:sz w:val="18"/>
          <w:szCs w:val="18"/>
        </w:rPr>
        <w:t>mu</w:t>
      </w:r>
      <w:r>
        <w:rPr>
          <w:rFonts w:ascii="Times New Roman" w:hAnsi="Times New Roman"/>
          <w:color w:val="191919"/>
          <w:spacing w:val="-1"/>
          <w:sz w:val="18"/>
          <w:szCs w:val="18"/>
        </w:rPr>
        <w:t>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z w:val="18"/>
          <w:szCs w:val="18"/>
        </w:rPr>
        <w:t>complete</w:t>
      </w:r>
      <w:r>
        <w:rPr>
          <w:rFonts w:ascii="Times New Roman" w:hAnsi="Times New Roman"/>
          <w:color w:val="191919"/>
          <w:spacing w:val="-5"/>
          <w:sz w:val="18"/>
          <w:szCs w:val="18"/>
        </w:rPr>
        <w:t xml:space="preserve"> </w:t>
      </w:r>
      <w:r>
        <w:rPr>
          <w:rFonts w:ascii="Times New Roman" w:hAnsi="Times New Roman"/>
          <w:color w:val="191919"/>
          <w:sz w:val="18"/>
          <w:szCs w:val="18"/>
        </w:rPr>
        <w:t>54 semester hour courses beginning at the 2000 level.</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1380" w:right="264" w:hanging="180"/>
        <w:rPr>
          <w:rFonts w:ascii="Times New Roman" w:hAnsi="Times New Roman"/>
          <w:color w:val="000000"/>
          <w:sz w:val="18"/>
          <w:szCs w:val="18"/>
        </w:rPr>
      </w:pPr>
      <w:r>
        <w:rPr>
          <w:rFonts w:ascii="Times New Roman" w:hAnsi="Times New Roman"/>
          <w:color w:val="191919"/>
          <w:sz w:val="18"/>
          <w:szCs w:val="18"/>
        </w:rPr>
        <w:t>1. Complete a maximum of 123-124 semester hours with a cumulative grade point average of 2.25 or highe</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The last 30 hours must</w:t>
      </w:r>
      <w:r>
        <w:rPr>
          <w:rFonts w:ascii="Times New Roman" w:hAnsi="Times New Roman"/>
          <w:color w:val="191919"/>
          <w:spacing w:val="-1"/>
          <w:sz w:val="18"/>
          <w:szCs w:val="18"/>
        </w:rPr>
        <w:t xml:space="preserve"> </w:t>
      </w:r>
      <w:r>
        <w:rPr>
          <w:rFonts w:ascii="Times New Roman" w:hAnsi="Times New Roman"/>
          <w:color w:val="191919"/>
          <w:sz w:val="18"/>
          <w:szCs w:val="18"/>
        </w:rPr>
        <w:t>be completed at</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w:t>
      </w:r>
    </w:p>
    <w:p w:rsidR="001050CA" w:rsidRDefault="001050CA" w:rsidP="00B90B93">
      <w:pPr>
        <w:widowControl w:val="0"/>
        <w:autoSpaceDE w:val="0"/>
        <w:autoSpaceDN w:val="0"/>
        <w:adjustRightInd w:val="0"/>
        <w:spacing w:after="0"/>
        <w:ind w:left="1350" w:hanging="180"/>
        <w:rPr>
          <w:rFonts w:ascii="Times New Roman" w:hAnsi="Times New Roman"/>
          <w:color w:val="000000"/>
          <w:sz w:val="18"/>
          <w:szCs w:val="18"/>
        </w:rPr>
      </w:pPr>
      <w:r>
        <w:rPr>
          <w:rFonts w:ascii="Times New Roman" w:hAnsi="Times New Roman"/>
          <w:color w:val="191919"/>
          <w:sz w:val="18"/>
          <w:szCs w:val="18"/>
        </w:rPr>
        <w:t>2. During the freshman and sophomore years, the student must complete Core</w:t>
      </w:r>
      <w:r>
        <w:rPr>
          <w:rFonts w:ascii="Times New Roman" w:hAnsi="Times New Roman"/>
          <w:color w:val="191919"/>
          <w:spacing w:val="-10"/>
          <w:sz w:val="18"/>
          <w:szCs w:val="18"/>
        </w:rPr>
        <w:t xml:space="preserve"> </w:t>
      </w:r>
      <w:r>
        <w:rPr>
          <w:rFonts w:ascii="Times New Roman" w:hAnsi="Times New Roman"/>
          <w:color w:val="191919"/>
          <w:sz w:val="18"/>
          <w:szCs w:val="18"/>
        </w:rPr>
        <w:t>Areas</w:t>
      </w:r>
      <w:r>
        <w:rPr>
          <w:rFonts w:ascii="Times New Roman" w:hAnsi="Times New Roman"/>
          <w:color w:val="191919"/>
          <w:spacing w:val="-10"/>
          <w:sz w:val="18"/>
          <w:szCs w:val="18"/>
        </w:rPr>
        <w:t xml:space="preserve"> </w:t>
      </w:r>
      <w:r>
        <w:rPr>
          <w:rFonts w:ascii="Times New Roman" w:hAnsi="Times New Roman"/>
          <w:color w:val="191919"/>
          <w:sz w:val="18"/>
          <w:szCs w:val="18"/>
        </w:rPr>
        <w:t>A-E.</w:t>
      </w:r>
    </w:p>
    <w:p w:rsidR="001050CA" w:rsidRDefault="001050CA" w:rsidP="00B90B93">
      <w:pPr>
        <w:widowControl w:val="0"/>
        <w:autoSpaceDE w:val="0"/>
        <w:autoSpaceDN w:val="0"/>
        <w:adjustRightInd w:val="0"/>
        <w:spacing w:after="0"/>
        <w:ind w:left="1440" w:hanging="270"/>
        <w:rPr>
          <w:rFonts w:ascii="Times New Roman" w:hAnsi="Times New Roman"/>
          <w:color w:val="000000"/>
          <w:sz w:val="18"/>
          <w:szCs w:val="18"/>
        </w:rPr>
      </w:pPr>
      <w:r>
        <w:rPr>
          <w:rFonts w:ascii="Times New Roman" w:hAnsi="Times New Roman"/>
          <w:color w:val="191919"/>
          <w:sz w:val="18"/>
          <w:szCs w:val="18"/>
        </w:rPr>
        <w:t>3. Political Science major requirements -complete the following:</w:t>
      </w:r>
    </w:p>
    <w:p w:rsidR="00B90B93" w:rsidRDefault="00B90B93" w:rsidP="00B90B93">
      <w:pPr>
        <w:widowControl w:val="0"/>
        <w:autoSpaceDE w:val="0"/>
        <w:autoSpaceDN w:val="0"/>
        <w:adjustRightInd w:val="0"/>
        <w:spacing w:before="9" w:after="0" w:line="250" w:lineRule="auto"/>
        <w:ind w:left="1380" w:right="60" w:firstLine="240"/>
        <w:rPr>
          <w:rFonts w:ascii="Times New Roman" w:hAnsi="Times New Roman"/>
          <w:color w:val="191919"/>
          <w:sz w:val="18"/>
          <w:szCs w:val="18"/>
        </w:rPr>
      </w:pPr>
      <w:proofErr w:type="spellStart"/>
      <w:proofErr w:type="gramStart"/>
      <w:r>
        <w:rPr>
          <w:rFonts w:ascii="Times New Roman" w:hAnsi="Times New Roman"/>
          <w:color w:val="191919"/>
          <w:sz w:val="18"/>
          <w:szCs w:val="18"/>
        </w:rPr>
        <w:t>a.</w:t>
      </w:r>
      <w:r w:rsidR="001050CA">
        <w:rPr>
          <w:rFonts w:ascii="Times New Roman" w:hAnsi="Times New Roman"/>
          <w:color w:val="191919"/>
          <w:sz w:val="18"/>
          <w:szCs w:val="18"/>
        </w:rPr>
        <w:t>Complete</w:t>
      </w:r>
      <w:proofErr w:type="spellEnd"/>
      <w:proofErr w:type="gramEnd"/>
      <w:r w:rsidR="001050CA">
        <w:rPr>
          <w:rFonts w:ascii="Times New Roman" w:hAnsi="Times New Roman"/>
          <w:color w:val="191919"/>
          <w:sz w:val="18"/>
          <w:szCs w:val="18"/>
        </w:rPr>
        <w:t xml:space="preserve"> POLS 2101 and SSCI 2402 </w:t>
      </w:r>
    </w:p>
    <w:p w:rsidR="001050CA" w:rsidRDefault="001050CA" w:rsidP="00B90B93">
      <w:pPr>
        <w:widowControl w:val="0"/>
        <w:autoSpaceDE w:val="0"/>
        <w:autoSpaceDN w:val="0"/>
        <w:adjustRightInd w:val="0"/>
        <w:spacing w:before="9" w:after="0" w:line="250" w:lineRule="auto"/>
        <w:ind w:left="1380" w:right="60" w:firstLine="240"/>
        <w:rPr>
          <w:rFonts w:ascii="Times New Roman" w:hAnsi="Times New Roman"/>
          <w:color w:val="000000"/>
          <w:sz w:val="18"/>
          <w:szCs w:val="18"/>
        </w:rPr>
      </w:pPr>
      <w:proofErr w:type="spellStart"/>
      <w:proofErr w:type="gramStart"/>
      <w:r>
        <w:rPr>
          <w:rFonts w:ascii="Times New Roman" w:hAnsi="Times New Roman"/>
          <w:color w:val="191919"/>
          <w:sz w:val="18"/>
          <w:szCs w:val="18"/>
        </w:rPr>
        <w:t>b.Complete</w:t>
      </w:r>
      <w:proofErr w:type="spellEnd"/>
      <w:proofErr w:type="gramEnd"/>
      <w:r>
        <w:rPr>
          <w:rFonts w:ascii="Times New Roman" w:hAnsi="Times New Roman"/>
          <w:color w:val="191919"/>
          <w:sz w:val="18"/>
          <w:szCs w:val="18"/>
        </w:rPr>
        <w:t xml:space="preserve"> POLS 4371, 4372 and 4401</w:t>
      </w:r>
    </w:p>
    <w:p w:rsidR="001050CA" w:rsidRDefault="001050CA" w:rsidP="00B90B93">
      <w:pPr>
        <w:widowControl w:val="0"/>
        <w:autoSpaceDE w:val="0"/>
        <w:autoSpaceDN w:val="0"/>
        <w:adjustRightInd w:val="0"/>
        <w:spacing w:after="0"/>
        <w:ind w:left="1800" w:right="60" w:hanging="180"/>
        <w:jc w:val="both"/>
        <w:rPr>
          <w:rFonts w:ascii="Times New Roman" w:hAnsi="Times New Roman"/>
          <w:color w:val="000000"/>
          <w:sz w:val="18"/>
          <w:szCs w:val="18"/>
        </w:rPr>
      </w:pPr>
      <w:proofErr w:type="spellStart"/>
      <w:r>
        <w:rPr>
          <w:rFonts w:ascii="Times New Roman" w:hAnsi="Times New Roman"/>
          <w:color w:val="191919"/>
          <w:sz w:val="18"/>
          <w:szCs w:val="18"/>
        </w:rPr>
        <w:t>c.Complete</w:t>
      </w:r>
      <w:proofErr w:type="spellEnd"/>
      <w:r>
        <w:rPr>
          <w:rFonts w:ascii="Times New Roman" w:hAnsi="Times New Roman"/>
          <w:color w:val="191919"/>
          <w:sz w:val="18"/>
          <w:szCs w:val="18"/>
        </w:rPr>
        <w:t xml:space="preserve"> the following -POLS 35</w:t>
      </w:r>
      <w:r>
        <w:rPr>
          <w:rFonts w:ascii="Times New Roman" w:hAnsi="Times New Roman"/>
          <w:color w:val="191919"/>
          <w:spacing w:val="-7"/>
          <w:sz w:val="18"/>
          <w:szCs w:val="18"/>
        </w:rPr>
        <w:t>1</w:t>
      </w:r>
      <w:r>
        <w:rPr>
          <w:rFonts w:ascii="Times New Roman" w:hAnsi="Times New Roman"/>
          <w:color w:val="191919"/>
          <w:sz w:val="18"/>
          <w:szCs w:val="18"/>
        </w:rPr>
        <w:t>1 or 4512 and choose an additional six se</w:t>
      </w:r>
      <w:r w:rsidR="00B90B93">
        <w:rPr>
          <w:rFonts w:ascii="Times New Roman" w:hAnsi="Times New Roman"/>
          <w:color w:val="191919"/>
          <w:sz w:val="18"/>
          <w:szCs w:val="18"/>
        </w:rPr>
        <w:t xml:space="preserve">mester hours from International </w:t>
      </w:r>
      <w:r>
        <w:rPr>
          <w:rFonts w:ascii="Times New Roman" w:hAnsi="Times New Roman"/>
          <w:color w:val="191919"/>
          <w:sz w:val="18"/>
          <w:szCs w:val="18"/>
        </w:rPr>
        <w:t>Relations/Comparati</w:t>
      </w:r>
      <w:r>
        <w:rPr>
          <w:rFonts w:ascii="Times New Roman" w:hAnsi="Times New Roman"/>
          <w:color w:val="191919"/>
          <w:spacing w:val="-1"/>
          <w:sz w:val="18"/>
          <w:szCs w:val="18"/>
        </w:rPr>
        <w:t>v</w:t>
      </w:r>
      <w:r>
        <w:rPr>
          <w:rFonts w:ascii="Times New Roman" w:hAnsi="Times New Roman"/>
          <w:color w:val="191919"/>
          <w:sz w:val="18"/>
          <w:szCs w:val="18"/>
        </w:rPr>
        <w:t>e</w:t>
      </w:r>
      <w:r w:rsidR="00B90B93">
        <w:rPr>
          <w:rFonts w:ascii="Times New Roman" w:hAnsi="Times New Roman"/>
          <w:color w:val="191919"/>
          <w:sz w:val="18"/>
          <w:szCs w:val="18"/>
        </w:rPr>
        <w:t xml:space="preserve"> </w:t>
      </w:r>
      <w:r>
        <w:rPr>
          <w:rFonts w:ascii="Times New Roman" w:hAnsi="Times New Roman"/>
          <w:color w:val="191919"/>
          <w:sz w:val="18"/>
          <w:szCs w:val="18"/>
        </w:rPr>
        <w:t>Government POLS 4512, 4513, 4514, 4515, 4816, 4817 and 4824.</w:t>
      </w:r>
    </w:p>
    <w:p w:rsidR="001050CA" w:rsidRDefault="001050CA" w:rsidP="00B90B93">
      <w:pPr>
        <w:widowControl w:val="0"/>
        <w:autoSpaceDE w:val="0"/>
        <w:autoSpaceDN w:val="0"/>
        <w:adjustRightInd w:val="0"/>
        <w:spacing w:before="9" w:after="0"/>
        <w:ind w:left="1380" w:right="60" w:firstLine="240"/>
        <w:rPr>
          <w:rFonts w:ascii="Times New Roman" w:hAnsi="Times New Roman"/>
          <w:color w:val="000000"/>
          <w:sz w:val="18"/>
          <w:szCs w:val="18"/>
        </w:rPr>
      </w:pPr>
      <w:r>
        <w:rPr>
          <w:rFonts w:ascii="Times New Roman" w:hAnsi="Times New Roman"/>
          <w:color w:val="191919"/>
          <w:sz w:val="18"/>
          <w:szCs w:val="18"/>
        </w:rPr>
        <w:t>d. Complete POLS 3601 and choose six additional semester hours from</w:t>
      </w:r>
      <w:r>
        <w:rPr>
          <w:rFonts w:ascii="Times New Roman" w:hAnsi="Times New Roman"/>
          <w:color w:val="191919"/>
          <w:spacing w:val="-10"/>
          <w:sz w:val="18"/>
          <w:szCs w:val="18"/>
        </w:rPr>
        <w:t xml:space="preserve"> </w:t>
      </w:r>
      <w:r>
        <w:rPr>
          <w:rFonts w:ascii="Times New Roman" w:hAnsi="Times New Roman"/>
          <w:color w:val="191919"/>
          <w:sz w:val="18"/>
          <w:szCs w:val="18"/>
        </w:rPr>
        <w:t>American National/State/Local Government</w:t>
      </w:r>
    </w:p>
    <w:p w:rsidR="001050CA" w:rsidRDefault="001050CA" w:rsidP="00B90B93">
      <w:pPr>
        <w:widowControl w:val="0"/>
        <w:autoSpaceDE w:val="0"/>
        <w:autoSpaceDN w:val="0"/>
        <w:adjustRightInd w:val="0"/>
        <w:spacing w:before="9" w:after="0" w:line="250" w:lineRule="auto"/>
        <w:ind w:left="1800" w:right="60" w:hanging="180"/>
        <w:jc w:val="both"/>
        <w:rPr>
          <w:rFonts w:ascii="Times New Roman" w:hAnsi="Times New Roman"/>
          <w:color w:val="000000"/>
          <w:sz w:val="18"/>
          <w:szCs w:val="18"/>
        </w:rPr>
      </w:pP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z w:val="18"/>
          <w:szCs w:val="18"/>
        </w:rPr>
        <w:t>Complete POLS 3701 and choose six hours from Constitutional La</w:t>
      </w:r>
      <w:r>
        <w:rPr>
          <w:rFonts w:ascii="Times New Roman" w:hAnsi="Times New Roman"/>
          <w:color w:val="191919"/>
          <w:spacing w:val="-12"/>
          <w:sz w:val="18"/>
          <w:szCs w:val="18"/>
        </w:rPr>
        <w:t>w</w:t>
      </w:r>
      <w:r>
        <w:rPr>
          <w:rFonts w:ascii="Times New Roman" w:hAnsi="Times New Roman"/>
          <w:color w:val="191919"/>
          <w:sz w:val="18"/>
          <w:szCs w:val="18"/>
        </w:rPr>
        <w:t>. Complete nine hours of professional political science elect</w:t>
      </w:r>
      <w:r>
        <w:rPr>
          <w:rFonts w:ascii="Times New Roman" w:hAnsi="Times New Roman"/>
          <w:color w:val="191919"/>
          <w:spacing w:val="-1"/>
          <w:sz w:val="18"/>
          <w:szCs w:val="18"/>
        </w:rPr>
        <w:t>i</w:t>
      </w:r>
      <w:r>
        <w:rPr>
          <w:rFonts w:ascii="Times New Roman" w:hAnsi="Times New Roman"/>
          <w:color w:val="191919"/>
          <w:sz w:val="18"/>
          <w:szCs w:val="18"/>
        </w:rPr>
        <w:t xml:space="preserve">ves </w:t>
      </w:r>
      <w:r>
        <w:rPr>
          <w:rFonts w:ascii="Times New Roman" w:hAnsi="Times New Roman"/>
          <w:color w:val="191919"/>
          <w:spacing w:val="-5"/>
          <w:sz w:val="18"/>
          <w:szCs w:val="18"/>
        </w:rPr>
        <w:t>fro</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5"/>
          <w:sz w:val="18"/>
          <w:szCs w:val="18"/>
        </w:rPr>
        <w:t>POL</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3705</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5"/>
          <w:sz w:val="18"/>
          <w:szCs w:val="18"/>
        </w:rPr>
        <w:t>3708</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5"/>
          <w:sz w:val="18"/>
          <w:szCs w:val="18"/>
        </w:rPr>
        <w:t>4515</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5"/>
          <w:sz w:val="18"/>
          <w:szCs w:val="18"/>
        </w:rPr>
        <w:t>481</w:t>
      </w:r>
      <w:r>
        <w:rPr>
          <w:rFonts w:ascii="Times New Roman" w:hAnsi="Times New Roman"/>
          <w:color w:val="191919"/>
          <w:sz w:val="18"/>
          <w:szCs w:val="18"/>
        </w:rPr>
        <w:t>8</w:t>
      </w:r>
      <w:r>
        <w:rPr>
          <w:rFonts w:ascii="Times New Roman" w:hAnsi="Times New Roman"/>
          <w:color w:val="191919"/>
          <w:spacing w:val="-9"/>
          <w:sz w:val="18"/>
          <w:szCs w:val="18"/>
        </w:rPr>
        <w:t xml:space="preserve"> </w:t>
      </w:r>
      <w:r>
        <w:rPr>
          <w:rFonts w:ascii="Times New Roman" w:hAnsi="Times New Roman"/>
          <w:color w:val="191919"/>
          <w:spacing w:val="-5"/>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461</w:t>
      </w:r>
      <w:r>
        <w:rPr>
          <w:rFonts w:ascii="Times New Roman" w:hAnsi="Times New Roman"/>
          <w:color w:val="191919"/>
          <w:sz w:val="18"/>
          <w:szCs w:val="18"/>
        </w:rPr>
        <w:t>9</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5"/>
          <w:sz w:val="18"/>
          <w:szCs w:val="18"/>
        </w:rPr>
        <w:t>othe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elective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unde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area</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9"/>
          <w:sz w:val="18"/>
          <w:szCs w:val="18"/>
        </w:rPr>
        <w:t>F</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5"/>
          <w:sz w:val="18"/>
          <w:szCs w:val="18"/>
        </w:rPr>
        <w:t>tha</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no</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use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5"/>
          <w:sz w:val="18"/>
          <w:szCs w:val="18"/>
        </w:rPr>
        <w:t>satisf</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5"/>
          <w:sz w:val="18"/>
          <w:szCs w:val="18"/>
        </w:rPr>
        <w:t>elective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5"/>
          <w:sz w:val="18"/>
          <w:szCs w:val="18"/>
        </w:rPr>
        <w:t>thos</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areas</w:t>
      </w:r>
    </w:p>
    <w:p w:rsidR="001050CA" w:rsidRDefault="001050CA" w:rsidP="00B90B93">
      <w:pPr>
        <w:widowControl w:val="0"/>
        <w:autoSpaceDE w:val="0"/>
        <w:autoSpaceDN w:val="0"/>
        <w:adjustRightInd w:val="0"/>
        <w:spacing w:after="0"/>
        <w:ind w:left="1380" w:right="60" w:firstLine="240"/>
        <w:rPr>
          <w:ins w:id="134" w:author=" " w:date="2011-04-08T11:25:00Z"/>
          <w:rFonts w:ascii="Times New Roman" w:hAnsi="Times New Roman"/>
          <w:color w:val="191919"/>
          <w:sz w:val="18"/>
          <w:szCs w:val="18"/>
        </w:rPr>
      </w:pPr>
      <w:r>
        <w:rPr>
          <w:rFonts w:ascii="Times New Roman" w:hAnsi="Times New Roman"/>
          <w:color w:val="191919"/>
          <w:sz w:val="18"/>
          <w:szCs w:val="18"/>
        </w:rPr>
        <w:t>f.</w:t>
      </w:r>
      <w:r>
        <w:rPr>
          <w:rFonts w:ascii="Times New Roman" w:hAnsi="Times New Roman"/>
          <w:color w:val="191919"/>
          <w:spacing w:val="30"/>
          <w:sz w:val="18"/>
          <w:szCs w:val="18"/>
        </w:rPr>
        <w:t xml:space="preserve"> </w:t>
      </w:r>
      <w:r>
        <w:rPr>
          <w:rFonts w:ascii="Times New Roman" w:hAnsi="Times New Roman"/>
          <w:color w:val="191919"/>
          <w:sz w:val="18"/>
          <w:szCs w:val="18"/>
        </w:rPr>
        <w:t>Complete up to ten (10) hours of general electives.</w:t>
      </w:r>
    </w:p>
    <w:p w:rsidR="001050CA" w:rsidRDefault="001050CA" w:rsidP="00B90B93">
      <w:pPr>
        <w:widowControl w:val="0"/>
        <w:autoSpaceDE w:val="0"/>
        <w:autoSpaceDN w:val="0"/>
        <w:adjustRightInd w:val="0"/>
        <w:spacing w:after="0"/>
        <w:ind w:left="1380" w:right="60" w:firstLine="240"/>
        <w:rPr>
          <w:ins w:id="135" w:author=" " w:date="2011-04-08T11:26:00Z"/>
          <w:rFonts w:ascii="Garamond Premr Pro Smbd" w:hAnsi="Garamond Premr Pro Smbd" w:hint="eastAsia"/>
        </w:rPr>
      </w:pPr>
      <w:ins w:id="136" w:author=" " w:date="2011-04-08T11:25:00Z">
        <w:r>
          <w:rPr>
            <w:rFonts w:ascii="Times New Roman" w:hAnsi="Times New Roman"/>
            <w:color w:val="191919"/>
            <w:sz w:val="18"/>
            <w:szCs w:val="18"/>
          </w:rPr>
          <w:t>g.</w:t>
        </w:r>
        <w:r w:rsidRPr="00313A0B">
          <w:rPr>
            <w:rFonts w:ascii="Garamond Premr Pro Smbd" w:hAnsi="Garamond Premr Pro Smbd"/>
          </w:rPr>
          <w:t xml:space="preserve"> </w:t>
        </w:r>
        <w:r>
          <w:rPr>
            <w:rFonts w:ascii="Garamond Premr Pro Smbd" w:hAnsi="Garamond Premr Pro Smbd"/>
          </w:rPr>
          <w:t xml:space="preserve">Maintain a “C” or higher for all classes taken in Areas F and H of the </w:t>
        </w:r>
      </w:ins>
      <w:ins w:id="137" w:author=" " w:date="2011-04-08T11:26:00Z">
        <w:r>
          <w:rPr>
            <w:rFonts w:ascii="Garamond Premr Pro Smbd" w:hAnsi="Garamond Premr Pro Smbd"/>
          </w:rPr>
          <w:t>Political Science</w:t>
        </w:r>
      </w:ins>
      <w:ins w:id="138" w:author=" " w:date="2011-04-08T11:25:00Z">
        <w:r>
          <w:rPr>
            <w:rFonts w:ascii="Garamond Premr Pro Smbd" w:hAnsi="Garamond Premr Pro Smbd"/>
          </w:rPr>
          <w:t xml:space="preserve"> </w:t>
        </w:r>
        <w:proofErr w:type="spellStart"/>
        <w:r>
          <w:rPr>
            <w:rFonts w:ascii="Garamond Premr Pro Smbd" w:hAnsi="Garamond Premr Pro Smbd"/>
          </w:rPr>
          <w:t>Checksheet</w:t>
        </w:r>
      </w:ins>
      <w:proofErr w:type="spellEnd"/>
    </w:p>
    <w:p w:rsidR="001050CA" w:rsidRDefault="001050CA" w:rsidP="00B90B93">
      <w:pPr>
        <w:widowControl w:val="0"/>
        <w:autoSpaceDE w:val="0"/>
        <w:autoSpaceDN w:val="0"/>
        <w:adjustRightInd w:val="0"/>
        <w:spacing w:after="0"/>
        <w:ind w:left="1380" w:right="60" w:firstLine="240"/>
        <w:rPr>
          <w:ins w:id="139" w:author=" " w:date="2011-04-08T11:26:00Z"/>
          <w:rFonts w:ascii="Garamond Premr Pro Smbd" w:hAnsi="Garamond Premr Pro Smbd" w:hint="eastAsia"/>
        </w:rPr>
      </w:pPr>
      <w:ins w:id="140" w:author=" " w:date="2011-04-08T11:26:00Z">
        <w:r>
          <w:rPr>
            <w:rFonts w:ascii="Times New Roman" w:hAnsi="Times New Roman"/>
            <w:color w:val="191919"/>
            <w:sz w:val="18"/>
            <w:szCs w:val="18"/>
          </w:rPr>
          <w:t>h.</w:t>
        </w:r>
        <w:r w:rsidRPr="00313A0B">
          <w:rPr>
            <w:rFonts w:ascii="Garamond Premr Pro Smbd" w:hAnsi="Garamond Premr Pro Smbd"/>
          </w:rPr>
          <w:t xml:space="preserve"> </w:t>
        </w:r>
        <w:r>
          <w:rPr>
            <w:rFonts w:ascii="Garamond Premr Pro Smbd" w:hAnsi="Garamond Premr Pro Smbd"/>
          </w:rPr>
          <w:t>Complete the 120-121 hours for the major with a GPA of at least 2.25</w:t>
        </w:r>
      </w:ins>
    </w:p>
    <w:p w:rsidR="001050CA" w:rsidRDefault="001050CA" w:rsidP="00B90B93">
      <w:pPr>
        <w:widowControl w:val="0"/>
        <w:autoSpaceDE w:val="0"/>
        <w:autoSpaceDN w:val="0"/>
        <w:adjustRightInd w:val="0"/>
        <w:spacing w:after="0"/>
        <w:ind w:left="1380" w:right="60" w:firstLine="240"/>
        <w:rPr>
          <w:ins w:id="141" w:author=" " w:date="2011-04-08T11:24:00Z"/>
          <w:rFonts w:ascii="Times New Roman" w:hAnsi="Times New Roman"/>
          <w:color w:val="191919"/>
          <w:sz w:val="18"/>
          <w:szCs w:val="18"/>
        </w:rPr>
      </w:pPr>
      <w:proofErr w:type="spellStart"/>
      <w:ins w:id="142" w:author=" " w:date="2011-04-08T11:26:00Z">
        <w:r>
          <w:rPr>
            <w:rFonts w:ascii="Times New Roman" w:hAnsi="Times New Roman"/>
            <w:color w:val="191919"/>
            <w:sz w:val="18"/>
            <w:szCs w:val="18"/>
          </w:rPr>
          <w:t>i</w:t>
        </w:r>
        <w:proofErr w:type="spellEnd"/>
        <w:r>
          <w:rPr>
            <w:rFonts w:ascii="Times New Roman" w:hAnsi="Times New Roman"/>
            <w:color w:val="191919"/>
            <w:sz w:val="18"/>
            <w:szCs w:val="18"/>
          </w:rPr>
          <w:t xml:space="preserve">. </w:t>
        </w:r>
        <w:r>
          <w:rPr>
            <w:rFonts w:ascii="Garamond Premr Pro Smbd" w:hAnsi="Garamond Premr Pro Smbd"/>
          </w:rPr>
          <w:t>Complete ACAT subject area test</w:t>
        </w:r>
      </w:ins>
    </w:p>
    <w:p w:rsidR="001050CA" w:rsidRDefault="001050CA" w:rsidP="00B90B93">
      <w:pPr>
        <w:widowControl w:val="0"/>
        <w:autoSpaceDE w:val="0"/>
        <w:autoSpaceDN w:val="0"/>
        <w:adjustRightInd w:val="0"/>
        <w:spacing w:after="0"/>
        <w:ind w:left="1380" w:right="60" w:firstLine="240"/>
        <w:rPr>
          <w:rFonts w:ascii="Times New Roman" w:hAnsi="Times New Roman"/>
          <w:color w:val="000000"/>
          <w:sz w:val="18"/>
          <w:szCs w:val="18"/>
        </w:rPr>
      </w:pPr>
      <w:ins w:id="143" w:author=" " w:date="2011-04-08T11:26:00Z">
        <w:r>
          <w:rPr>
            <w:rFonts w:ascii="Times New Roman" w:hAnsi="Times New Roman"/>
            <w:color w:val="191919"/>
            <w:sz w:val="18"/>
            <w:szCs w:val="18"/>
          </w:rPr>
          <w:t>j</w:t>
        </w:r>
      </w:ins>
      <w:ins w:id="144" w:author=" " w:date="2011-04-08T11:24:00Z">
        <w:r>
          <w:rPr>
            <w:rFonts w:ascii="Times New Roman" w:hAnsi="Times New Roman"/>
            <w:color w:val="191919"/>
            <w:sz w:val="18"/>
            <w:szCs w:val="18"/>
          </w:rPr>
          <w:t>.</w:t>
        </w:r>
      </w:ins>
      <w:ins w:id="145" w:author=" " w:date="2011-04-08T11:25:00Z">
        <w:r w:rsidRPr="00313A0B">
          <w:rPr>
            <w:rFonts w:ascii="Garamond Premr Pro Smbd" w:hAnsi="Garamond Premr Pro Smbd"/>
          </w:rPr>
          <w:t xml:space="preserve"> </w:t>
        </w:r>
        <w:r>
          <w:rPr>
            <w:rFonts w:ascii="Garamond Premr Pro Smbd" w:hAnsi="Garamond Premr Pro Smbd"/>
          </w:rPr>
          <w:t>Complete last 30 semester hours at Albany State</w:t>
        </w:r>
      </w:ins>
    </w:p>
    <w:p w:rsidR="001050CA" w:rsidRDefault="001050CA" w:rsidP="001050CA">
      <w:pPr>
        <w:widowControl w:val="0"/>
        <w:autoSpaceDE w:val="0"/>
        <w:autoSpaceDN w:val="0"/>
        <w:adjustRightInd w:val="0"/>
        <w:spacing w:before="7" w:after="0" w:line="200" w:lineRule="exact"/>
        <w:rPr>
          <w:rFonts w:ascii="Times New Roman" w:hAnsi="Times New Roman"/>
          <w:color w:val="000000"/>
          <w:sz w:val="20"/>
          <w:szCs w:val="20"/>
        </w:rPr>
      </w:pPr>
    </w:p>
    <w:p w:rsidR="001050CA" w:rsidRDefault="001050CA" w:rsidP="00B90B93">
      <w:pPr>
        <w:widowControl w:val="0"/>
        <w:autoSpaceDE w:val="0"/>
        <w:autoSpaceDN w:val="0"/>
        <w:adjustRightInd w:val="0"/>
        <w:spacing w:after="0"/>
        <w:ind w:left="1020" w:right="8446" w:firstLine="0"/>
        <w:jc w:val="both"/>
        <w:rPr>
          <w:rFonts w:ascii="Times New Roman" w:hAnsi="Times New Roman"/>
          <w:color w:val="000000"/>
          <w:sz w:val="24"/>
          <w:szCs w:val="24"/>
        </w:rPr>
      </w:pPr>
      <w:r>
        <w:rPr>
          <w:rFonts w:ascii="Times New Roman" w:hAnsi="Times New Roman"/>
          <w:b/>
          <w:bCs/>
          <w:color w:val="191919"/>
          <w:sz w:val="24"/>
          <w:szCs w:val="24"/>
        </w:rPr>
        <w:t>Minor</w:t>
      </w:r>
      <w:r>
        <w:rPr>
          <w:rFonts w:ascii="Times New Roman" w:hAnsi="Times New Roman"/>
          <w:b/>
          <w:bCs/>
          <w:color w:val="191919"/>
          <w:spacing w:val="-4"/>
          <w:sz w:val="24"/>
          <w:szCs w:val="24"/>
        </w:rPr>
        <w:t xml:space="preserve"> </w:t>
      </w: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ograms</w:t>
      </w:r>
    </w:p>
    <w:p w:rsidR="001050CA" w:rsidRDefault="001050CA" w:rsidP="001050CA">
      <w:pPr>
        <w:widowControl w:val="0"/>
        <w:autoSpaceDE w:val="0"/>
        <w:autoSpaceDN w:val="0"/>
        <w:adjustRightInd w:val="0"/>
        <w:spacing w:before="6" w:after="0" w:line="240" w:lineRule="exact"/>
        <w:rPr>
          <w:rFonts w:ascii="Times New Roman" w:hAnsi="Times New Roman"/>
          <w:color w:val="000000"/>
          <w:sz w:val="24"/>
          <w:szCs w:val="24"/>
        </w:rPr>
      </w:pPr>
    </w:p>
    <w:p w:rsidR="001050CA" w:rsidRDefault="001050CA" w:rsidP="00B90B93">
      <w:pPr>
        <w:widowControl w:val="0"/>
        <w:autoSpaceDE w:val="0"/>
        <w:autoSpaceDN w:val="0"/>
        <w:adjustRightInd w:val="0"/>
        <w:spacing w:after="0" w:line="250" w:lineRule="auto"/>
        <w:ind w:left="1020" w:right="89" w:firstLine="0"/>
        <w:jc w:val="both"/>
        <w:rPr>
          <w:rFonts w:ascii="Times New Roman" w:hAnsi="Times New Roman"/>
          <w:color w:val="000000"/>
          <w:sz w:val="18"/>
          <w:szCs w:val="18"/>
        </w:rPr>
      </w:pPr>
      <w:r>
        <w:rPr>
          <w:rFonts w:ascii="Times New Roman" w:hAnsi="Times New Roman"/>
          <w:color w:val="191919"/>
          <w:sz w:val="18"/>
          <w:szCs w:val="18"/>
        </w:rPr>
        <w:t>Minor</w:t>
      </w:r>
      <w:r>
        <w:rPr>
          <w:rFonts w:ascii="Times New Roman" w:hAnsi="Times New Roman"/>
          <w:color w:val="191919"/>
          <w:spacing w:val="-1"/>
          <w:sz w:val="18"/>
          <w:szCs w:val="18"/>
        </w:rPr>
        <w:t xml:space="preserve"> </w:t>
      </w:r>
      <w:r>
        <w:rPr>
          <w:rFonts w:ascii="Times New Roman" w:hAnsi="Times New Roman"/>
          <w:color w:val="191919"/>
          <w:sz w:val="18"/>
          <w:szCs w:val="18"/>
        </w:rPr>
        <w:t>programs</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fered</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Histor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Political</w:t>
      </w:r>
      <w:r>
        <w:rPr>
          <w:rFonts w:ascii="Times New Roman" w:hAnsi="Times New Roman"/>
          <w:color w:val="191919"/>
          <w:spacing w:val="-1"/>
          <w:sz w:val="18"/>
          <w:szCs w:val="18"/>
        </w:rPr>
        <w:t xml:space="preserve"> </w:t>
      </w:r>
      <w:r>
        <w:rPr>
          <w:rFonts w:ascii="Times New Roman" w:hAnsi="Times New Roman"/>
          <w:color w:val="191919"/>
          <w:sz w:val="18"/>
          <w:szCs w:val="18"/>
        </w:rPr>
        <w:t>Science,</w:t>
      </w:r>
      <w:r>
        <w:rPr>
          <w:rFonts w:ascii="Times New Roman" w:hAnsi="Times New Roman"/>
          <w:color w:val="191919"/>
          <w:spacing w:val="-1"/>
          <w:sz w:val="18"/>
          <w:szCs w:val="18"/>
        </w:rPr>
        <w:t xml:space="preserve"> </w:t>
      </w:r>
      <w:r>
        <w:rPr>
          <w:rFonts w:ascii="Times New Roman" w:hAnsi="Times New Roman"/>
          <w:color w:val="191919"/>
          <w:sz w:val="18"/>
          <w:szCs w:val="18"/>
        </w:rPr>
        <w:t>Pre-La</w:t>
      </w:r>
      <w:r>
        <w:rPr>
          <w:rFonts w:ascii="Times New Roman" w:hAnsi="Times New Roman"/>
          <w:color w:val="191919"/>
          <w:spacing w:val="-12"/>
          <w:sz w:val="18"/>
          <w:szCs w:val="18"/>
        </w:rPr>
        <w:t>w</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International</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w:t>
      </w:r>
      <w:r>
        <w:rPr>
          <w:rFonts w:ascii="Times New Roman" w:hAnsi="Times New Roman"/>
          <w:color w:val="191919"/>
          <w:spacing w:val="-1"/>
          <w:sz w:val="18"/>
          <w:szCs w:val="18"/>
        </w:rPr>
        <w:t xml:space="preserve"> </w:t>
      </w:r>
      <w:r>
        <w:rPr>
          <w:rFonts w:ascii="Times New Roman" w:hAnsi="Times New Roman"/>
          <w:color w:val="191919"/>
          <w:sz w:val="18"/>
          <w:szCs w:val="18"/>
        </w:rPr>
        <w:t>Public</w:t>
      </w:r>
      <w:r>
        <w:rPr>
          <w:rFonts w:ascii="Times New Roman" w:hAnsi="Times New Roman"/>
          <w:color w:val="191919"/>
          <w:spacing w:val="-11"/>
          <w:sz w:val="18"/>
          <w:szCs w:val="18"/>
        </w:rPr>
        <w:t xml:space="preserve"> </w:t>
      </w:r>
      <w:r>
        <w:rPr>
          <w:rFonts w:ascii="Times New Roman" w:hAnsi="Times New Roman"/>
          <w:color w:val="191919"/>
          <w:sz w:val="18"/>
          <w:szCs w:val="18"/>
        </w:rPr>
        <w:t>Administration,</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1"/>
          <w:sz w:val="18"/>
          <w:szCs w:val="18"/>
        </w:rPr>
        <w:t xml:space="preserve"> </w:t>
      </w:r>
      <w:r>
        <w:rPr>
          <w:rFonts w:ascii="Times New Roman" w:hAnsi="Times New Roman"/>
          <w:color w:val="191919"/>
          <w:sz w:val="18"/>
          <w:szCs w:val="18"/>
        </w:rPr>
        <w:t>African/A</w:t>
      </w:r>
      <w:r>
        <w:rPr>
          <w:rFonts w:ascii="Times New Roman" w:hAnsi="Times New Roman"/>
          <w:color w:val="191919"/>
          <w:spacing w:val="-1"/>
          <w:sz w:val="18"/>
          <w:szCs w:val="18"/>
        </w:rPr>
        <w:t>f</w:t>
      </w:r>
      <w:r>
        <w:rPr>
          <w:rFonts w:ascii="Times New Roman" w:hAnsi="Times New Roman"/>
          <w:color w:val="191919"/>
          <w:sz w:val="18"/>
          <w:szCs w:val="18"/>
        </w:rPr>
        <w:t>rican-Amer</w:t>
      </w:r>
      <w:r>
        <w:rPr>
          <w:rFonts w:ascii="Times New Roman" w:hAnsi="Times New Roman"/>
          <w:color w:val="191919"/>
          <w:spacing w:val="-3"/>
          <w:sz w:val="18"/>
          <w:szCs w:val="18"/>
        </w:rPr>
        <w:t>i</w:t>
      </w:r>
      <w:r>
        <w:rPr>
          <w:rFonts w:ascii="Times New Roman" w:hAnsi="Times New Roman"/>
          <w:color w:val="191919"/>
          <w:sz w:val="18"/>
          <w:szCs w:val="18"/>
        </w:rPr>
        <w:t>can</w:t>
      </w:r>
      <w:r>
        <w:rPr>
          <w:rFonts w:ascii="Times New Roman" w:hAnsi="Times New Roman"/>
          <w:color w:val="191919"/>
          <w:spacing w:val="3"/>
          <w:sz w:val="18"/>
          <w:szCs w:val="18"/>
        </w:rPr>
        <w:t xml:space="preserve"> </w:t>
      </w:r>
      <w:r>
        <w:rPr>
          <w:rFonts w:ascii="Times New Roman" w:hAnsi="Times New Roman"/>
          <w:color w:val="191919"/>
          <w:sz w:val="18"/>
          <w:szCs w:val="18"/>
        </w:rPr>
        <w:t>Studies.</w:t>
      </w:r>
      <w:r>
        <w:rPr>
          <w:rFonts w:ascii="Times New Roman" w:hAnsi="Times New Roman"/>
          <w:color w:val="191919"/>
          <w:spacing w:val="3"/>
          <w:sz w:val="18"/>
          <w:szCs w:val="18"/>
        </w:rPr>
        <w:t xml:space="preserve"> </w:t>
      </w:r>
      <w:r>
        <w:rPr>
          <w:rFonts w:ascii="Times New Roman" w:hAnsi="Times New Roman"/>
          <w:color w:val="191919"/>
          <w:sz w:val="18"/>
          <w:szCs w:val="18"/>
        </w:rPr>
        <w:t>Each</w:t>
      </w:r>
      <w:r>
        <w:rPr>
          <w:rFonts w:ascii="Times New Roman" w:hAnsi="Times New Roman"/>
          <w:color w:val="191919"/>
          <w:spacing w:val="3"/>
          <w:sz w:val="18"/>
          <w:szCs w:val="18"/>
        </w:rPr>
        <w:t xml:space="preserve"> </w:t>
      </w:r>
      <w:r>
        <w:rPr>
          <w:rFonts w:ascii="Times New Roman" w:hAnsi="Times New Roman"/>
          <w:color w:val="191919"/>
          <w:sz w:val="18"/>
          <w:szCs w:val="18"/>
        </w:rPr>
        <w:t>minor</w:t>
      </w:r>
      <w:r>
        <w:rPr>
          <w:rFonts w:ascii="Times New Roman" w:hAnsi="Times New Roman"/>
          <w:color w:val="191919"/>
          <w:spacing w:val="3"/>
          <w:sz w:val="18"/>
          <w:szCs w:val="18"/>
        </w:rPr>
        <w:t xml:space="preserve"> </w:t>
      </w:r>
      <w:r>
        <w:rPr>
          <w:rFonts w:ascii="Times New Roman" w:hAnsi="Times New Roman"/>
          <w:color w:val="191919"/>
          <w:sz w:val="18"/>
          <w:szCs w:val="18"/>
        </w:rPr>
        <w:t>program</w:t>
      </w:r>
      <w:r>
        <w:rPr>
          <w:rFonts w:ascii="Times New Roman" w:hAnsi="Times New Roman"/>
          <w:color w:val="191919"/>
          <w:spacing w:val="3"/>
          <w:sz w:val="18"/>
          <w:szCs w:val="18"/>
        </w:rPr>
        <w:t xml:space="preserve"> </w:t>
      </w:r>
      <w:r>
        <w:rPr>
          <w:rFonts w:ascii="Times New Roman" w:hAnsi="Times New Roman"/>
          <w:color w:val="191919"/>
          <w:sz w:val="18"/>
          <w:szCs w:val="18"/>
        </w:rPr>
        <w:t>consists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18</w:t>
      </w:r>
      <w:r>
        <w:rPr>
          <w:rFonts w:ascii="Times New Roman" w:hAnsi="Times New Roman"/>
          <w:color w:val="191919"/>
          <w:spacing w:val="3"/>
          <w:sz w:val="18"/>
          <w:szCs w:val="18"/>
        </w:rPr>
        <w:t xml:space="preserve"> </w:t>
      </w:r>
      <w:r>
        <w:rPr>
          <w:rFonts w:ascii="Times New Roman" w:hAnsi="Times New Roman"/>
          <w:color w:val="191919"/>
          <w:sz w:val="18"/>
          <w:szCs w:val="18"/>
        </w:rPr>
        <w:t>semester</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beyond</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core</w:t>
      </w:r>
      <w:r>
        <w:rPr>
          <w:rFonts w:ascii="Times New Roman" w:hAnsi="Times New Roman"/>
          <w:color w:val="191919"/>
          <w:spacing w:val="3"/>
          <w:sz w:val="18"/>
          <w:szCs w:val="18"/>
        </w:rPr>
        <w:t xml:space="preserve"> </w:t>
      </w:r>
      <w:r>
        <w:rPr>
          <w:rFonts w:ascii="Times New Roman" w:hAnsi="Times New Roman"/>
          <w:color w:val="191919"/>
          <w:sz w:val="18"/>
          <w:szCs w:val="18"/>
        </w:rPr>
        <w:t>requirements. The</w:t>
      </w:r>
      <w:r>
        <w:rPr>
          <w:rFonts w:ascii="Times New Roman" w:hAnsi="Times New Roman"/>
          <w:color w:val="191919"/>
          <w:spacing w:val="3"/>
          <w:sz w:val="18"/>
          <w:szCs w:val="18"/>
        </w:rPr>
        <w:t xml:space="preserve"> </w:t>
      </w:r>
      <w:r>
        <w:rPr>
          <w:rFonts w:ascii="Times New Roman" w:hAnsi="Times New Roman"/>
          <w:color w:val="191919"/>
          <w:sz w:val="18"/>
          <w:szCs w:val="18"/>
        </w:rPr>
        <w:t>programs</w:t>
      </w:r>
      <w:r>
        <w:rPr>
          <w:rFonts w:ascii="Times New Roman" w:hAnsi="Times New Roman"/>
          <w:color w:val="191919"/>
          <w:spacing w:val="3"/>
          <w:sz w:val="18"/>
          <w:szCs w:val="18"/>
        </w:rPr>
        <w:t xml:space="preserve"> </w:t>
      </w:r>
      <w:r>
        <w:rPr>
          <w:rFonts w:ascii="Times New Roman" w:hAnsi="Times New Roman"/>
          <w:color w:val="191919"/>
          <w:sz w:val="18"/>
          <w:szCs w:val="18"/>
        </w:rPr>
        <w:t>prepare</w:t>
      </w:r>
      <w:r>
        <w:rPr>
          <w:rFonts w:ascii="Times New Roman" w:hAnsi="Times New Roman"/>
          <w:color w:val="191919"/>
          <w:spacing w:val="3"/>
          <w:sz w:val="18"/>
          <w:szCs w:val="18"/>
        </w:rPr>
        <w:t xml:space="preserve"> </w:t>
      </w:r>
      <w:r>
        <w:rPr>
          <w:rFonts w:ascii="Times New Roman" w:hAnsi="Times New Roman"/>
          <w:color w:val="191919"/>
          <w:sz w:val="18"/>
          <w:szCs w:val="18"/>
        </w:rPr>
        <w:t>students</w:t>
      </w:r>
      <w:r>
        <w:rPr>
          <w:rFonts w:ascii="Times New Roman" w:hAnsi="Times New Roman"/>
          <w:color w:val="191919"/>
          <w:spacing w:val="3"/>
          <w:sz w:val="18"/>
          <w:szCs w:val="18"/>
        </w:rPr>
        <w:t xml:space="preserve"> </w:t>
      </w:r>
      <w:r>
        <w:rPr>
          <w:rFonts w:ascii="Times New Roman" w:hAnsi="Times New Roman"/>
          <w:color w:val="191919"/>
          <w:sz w:val="18"/>
          <w:szCs w:val="18"/>
        </w:rPr>
        <w:t>for</w:t>
      </w:r>
      <w:r>
        <w:rPr>
          <w:rFonts w:ascii="Times New Roman" w:hAnsi="Times New Roman"/>
          <w:color w:val="191919"/>
          <w:spacing w:val="3"/>
          <w:sz w:val="18"/>
          <w:szCs w:val="18"/>
        </w:rPr>
        <w:t xml:space="preserve"> </w:t>
      </w:r>
      <w:r>
        <w:rPr>
          <w:rFonts w:ascii="Times New Roman" w:hAnsi="Times New Roman"/>
          <w:color w:val="191919"/>
          <w:spacing w:val="1"/>
          <w:sz w:val="18"/>
          <w:szCs w:val="18"/>
        </w:rPr>
        <w:t>p</w:t>
      </w:r>
      <w:r>
        <w:rPr>
          <w:rFonts w:ascii="Times New Roman" w:hAnsi="Times New Roman"/>
          <w:color w:val="191919"/>
          <w:sz w:val="18"/>
          <w:szCs w:val="18"/>
        </w:rPr>
        <w:t>rofessional</w:t>
      </w:r>
      <w:r>
        <w:rPr>
          <w:rFonts w:ascii="Times New Roman" w:hAnsi="Times New Roman"/>
          <w:color w:val="191919"/>
          <w:spacing w:val="-3"/>
          <w:sz w:val="18"/>
          <w:szCs w:val="18"/>
        </w:rPr>
        <w:t xml:space="preserve"> </w:t>
      </w:r>
      <w:r>
        <w:rPr>
          <w:rFonts w:ascii="Times New Roman" w:hAnsi="Times New Roman"/>
          <w:color w:val="191919"/>
          <w:sz w:val="18"/>
          <w:szCs w:val="18"/>
        </w:rPr>
        <w:t>careers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advanced</w:t>
      </w:r>
      <w:r>
        <w:rPr>
          <w:rFonts w:ascii="Times New Roman" w:hAnsi="Times New Roman"/>
          <w:color w:val="191919"/>
          <w:spacing w:val="-3"/>
          <w:sz w:val="18"/>
          <w:szCs w:val="18"/>
        </w:rPr>
        <w:t xml:space="preserve"> </w:t>
      </w:r>
      <w:r>
        <w:rPr>
          <w:rFonts w:ascii="Times New Roman" w:hAnsi="Times New Roman"/>
          <w:color w:val="191919"/>
          <w:sz w:val="18"/>
          <w:szCs w:val="18"/>
        </w:rPr>
        <w:t>study</w:t>
      </w:r>
      <w:r>
        <w:rPr>
          <w:rFonts w:ascii="Times New Roman" w:hAnsi="Times New Roman"/>
          <w:color w:val="191919"/>
          <w:spacing w:val="-4"/>
          <w:sz w:val="18"/>
          <w:szCs w:val="18"/>
        </w:rPr>
        <w:t xml:space="preserve"> </w:t>
      </w:r>
      <w:r>
        <w:rPr>
          <w:rFonts w:ascii="Times New Roman" w:hAnsi="Times New Roman"/>
          <w:color w:val="191919"/>
          <w:sz w:val="18"/>
          <w:szCs w:val="18"/>
        </w:rPr>
        <w:t>in</w:t>
      </w:r>
      <w:r>
        <w:rPr>
          <w:rFonts w:ascii="Times New Roman" w:hAnsi="Times New Roman"/>
          <w:color w:val="191919"/>
          <w:spacing w:val="-4"/>
          <w:sz w:val="18"/>
          <w:szCs w:val="18"/>
        </w:rPr>
        <w:t xml:space="preserve"> </w:t>
      </w:r>
      <w:r>
        <w:rPr>
          <w:rFonts w:ascii="Times New Roman" w:hAnsi="Times New Roman"/>
          <w:color w:val="191919"/>
          <w:sz w:val="18"/>
          <w:szCs w:val="18"/>
        </w:rPr>
        <w:t>Histor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Political</w:t>
      </w:r>
      <w:r>
        <w:rPr>
          <w:rFonts w:ascii="Times New Roman" w:hAnsi="Times New Roman"/>
          <w:color w:val="191919"/>
          <w:spacing w:val="-3"/>
          <w:sz w:val="18"/>
          <w:szCs w:val="18"/>
        </w:rPr>
        <w:t xml:space="preserve"> </w:t>
      </w:r>
      <w:r>
        <w:rPr>
          <w:rFonts w:ascii="Times New Roman" w:hAnsi="Times New Roman"/>
          <w:color w:val="191919"/>
          <w:sz w:val="18"/>
          <w:szCs w:val="18"/>
        </w:rPr>
        <w:t>Science,</w:t>
      </w:r>
      <w:r>
        <w:rPr>
          <w:rFonts w:ascii="Times New Roman" w:hAnsi="Times New Roman"/>
          <w:color w:val="191919"/>
          <w:spacing w:val="-3"/>
          <w:sz w:val="18"/>
          <w:szCs w:val="18"/>
        </w:rPr>
        <w:t xml:space="preserve"> </w:t>
      </w:r>
      <w:r>
        <w:rPr>
          <w:rFonts w:ascii="Times New Roman" w:hAnsi="Times New Roman"/>
          <w:color w:val="191919"/>
          <w:sz w:val="18"/>
          <w:szCs w:val="18"/>
        </w:rPr>
        <w:t>La</w:t>
      </w:r>
      <w:r>
        <w:rPr>
          <w:rFonts w:ascii="Times New Roman" w:hAnsi="Times New Roman"/>
          <w:color w:val="191919"/>
          <w:spacing w:val="-12"/>
          <w:sz w:val="18"/>
          <w:szCs w:val="18"/>
        </w:rPr>
        <w:t>w</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Public</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Private</w:t>
      </w:r>
      <w:r>
        <w:rPr>
          <w:rFonts w:ascii="Times New Roman" w:hAnsi="Times New Roman"/>
          <w:color w:val="191919"/>
          <w:spacing w:val="-3"/>
          <w:sz w:val="18"/>
          <w:szCs w:val="18"/>
        </w:rPr>
        <w:t xml:space="preserve"> </w:t>
      </w:r>
      <w:r>
        <w:rPr>
          <w:rFonts w:ascii="Times New Roman" w:hAnsi="Times New Roman"/>
          <w:color w:val="191919"/>
          <w:sz w:val="18"/>
          <w:szCs w:val="18"/>
        </w:rPr>
        <w:t>Sector</w:t>
      </w:r>
      <w:r>
        <w:rPr>
          <w:rFonts w:ascii="Times New Roman" w:hAnsi="Times New Roman"/>
          <w:color w:val="191919"/>
          <w:spacing w:val="-13"/>
          <w:sz w:val="18"/>
          <w:szCs w:val="18"/>
        </w:rPr>
        <w:t xml:space="preserve"> </w:t>
      </w:r>
      <w:r>
        <w:rPr>
          <w:rFonts w:ascii="Times New Roman" w:hAnsi="Times New Roman"/>
          <w:color w:val="191919"/>
          <w:sz w:val="18"/>
          <w:szCs w:val="18"/>
        </w:rPr>
        <w:t>Administration.</w:t>
      </w:r>
      <w:r>
        <w:rPr>
          <w:rFonts w:ascii="Times New Roman" w:hAnsi="Times New Roman"/>
          <w:color w:val="191919"/>
          <w:spacing w:val="-3"/>
          <w:sz w:val="18"/>
          <w:szCs w:val="18"/>
        </w:rPr>
        <w:t xml:space="preserve"> </w:t>
      </w:r>
      <w:r>
        <w:rPr>
          <w:rFonts w:ascii="Times New Roman" w:hAnsi="Times New Roman"/>
          <w:color w:val="191919"/>
          <w:sz w:val="18"/>
          <w:szCs w:val="18"/>
        </w:rPr>
        <w:t>Internship</w:t>
      </w:r>
      <w:r>
        <w:rPr>
          <w:rFonts w:ascii="Times New Roman" w:hAnsi="Times New Roman"/>
          <w:color w:val="191919"/>
          <w:spacing w:val="-5"/>
          <w:sz w:val="18"/>
          <w:szCs w:val="18"/>
        </w:rPr>
        <w:t xml:space="preserve"> </w:t>
      </w:r>
      <w:r>
        <w:rPr>
          <w:rFonts w:ascii="Times New Roman" w:hAnsi="Times New Roman"/>
          <w:color w:val="191919"/>
          <w:sz w:val="18"/>
          <w:szCs w:val="18"/>
        </w:rPr>
        <w:t>experiences</w:t>
      </w:r>
      <w:r>
        <w:rPr>
          <w:rFonts w:ascii="Times New Roman" w:hAnsi="Times New Roman"/>
          <w:color w:val="191919"/>
          <w:spacing w:val="-3"/>
          <w:sz w:val="18"/>
          <w:szCs w:val="18"/>
        </w:rPr>
        <w:t xml:space="preserve"> </w:t>
      </w:r>
      <w:r>
        <w:rPr>
          <w:rFonts w:ascii="Times New Roman" w:hAnsi="Times New Roman"/>
          <w:color w:val="191919"/>
          <w:sz w:val="18"/>
          <w:szCs w:val="18"/>
        </w:rPr>
        <w:t>in Political Science and Public</w:t>
      </w:r>
      <w:r>
        <w:rPr>
          <w:rFonts w:ascii="Times New Roman" w:hAnsi="Times New Roman"/>
          <w:color w:val="191919"/>
          <w:spacing w:val="-10"/>
          <w:sz w:val="18"/>
          <w:szCs w:val="18"/>
        </w:rPr>
        <w:t xml:space="preserve"> </w:t>
      </w:r>
      <w:r>
        <w:rPr>
          <w:rFonts w:ascii="Times New Roman" w:hAnsi="Times New Roman"/>
          <w:color w:val="191919"/>
          <w:sz w:val="18"/>
          <w:szCs w:val="18"/>
        </w:rPr>
        <w:t>Administration are available.</w:t>
      </w: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B90B93">
      <w:pPr>
        <w:widowControl w:val="0"/>
        <w:tabs>
          <w:tab w:val="left" w:pos="4300"/>
        </w:tabs>
        <w:autoSpaceDE w:val="0"/>
        <w:autoSpaceDN w:val="0"/>
        <w:adjustRightInd w:val="0"/>
        <w:spacing w:after="0" w:line="451" w:lineRule="exact"/>
        <w:ind w:firstLine="0"/>
        <w:rPr>
          <w:rFonts w:ascii="Times New Roman" w:hAnsi="Times New Roman"/>
          <w:color w:val="000000"/>
          <w:sz w:val="20"/>
          <w:szCs w:val="20"/>
        </w:rPr>
        <w:sectPr w:rsidR="001050CA" w:rsidSect="0031231B">
          <w:pgSz w:w="12240" w:h="15840"/>
          <w:pgMar w:top="420" w:right="990" w:bottom="280" w:left="630" w:header="720" w:footer="288" w:gutter="0"/>
          <w:cols w:space="720" w:equalWidth="0">
            <w:col w:w="11220"/>
          </w:cols>
          <w:noEndnote/>
          <w:docGrid w:linePitch="299"/>
        </w:sectPr>
      </w:pPr>
    </w:p>
    <w:p w:rsidR="001050CA" w:rsidRDefault="008C02BC" w:rsidP="001050CA">
      <w:pPr>
        <w:widowControl w:val="0"/>
        <w:autoSpaceDE w:val="0"/>
        <w:autoSpaceDN w:val="0"/>
        <w:adjustRightInd w:val="0"/>
        <w:spacing w:before="7" w:after="0" w:line="110" w:lineRule="exact"/>
        <w:rPr>
          <w:rFonts w:ascii="Century Gothic" w:hAnsi="Century Gothic" w:cs="Century Gothic"/>
          <w:color w:val="000000"/>
          <w:sz w:val="11"/>
          <w:szCs w:val="11"/>
        </w:rPr>
      </w:pPr>
      <w:r>
        <w:rPr>
          <w:rFonts w:ascii="Times New Roman" w:hAnsi="Times New Roman"/>
          <w:noProof/>
          <w:color w:val="191919"/>
          <w:sz w:val="18"/>
          <w:szCs w:val="18"/>
        </w:rPr>
        <w:lastRenderedPageBreak/>
        <w:pict>
          <v:group id="_x0000_s3799" style="position:absolute;left:0;text-align:left;margin-left:427.15pt;margin-top:-21.45pt;width:156.15pt;height:795.8pt;z-index:252041216" coordorigin="873,-59" coordsize="3123,15916">
            <v:rect id="_x0000_s3800"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800"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801" style="position:absolute;left:873;top:-59;width:3123;height:15916" coordorigin="1352,-59" coordsize="3123,15916">
              <v:group id="_x0000_s3802" style="position:absolute;left:3395;top:-59;width:1080;height:15916" coordorigin="7514,7" coordsize="1080,15916">
                <v:rect id="_x0000_s380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803"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804" style="position:absolute;left:7514;top:2465;width:1075;height:13112" coordorigin="7514,2465" coordsize="1075,13112">
                  <v:shape id="_x0000_s3805" type="#_x0000_t32" style="position:absolute;left:7514;top:4229;width:1051;height:0" o:connectortype="straight" strokeweight="2pt"/>
                  <v:shape id="_x0000_s3806" type="#_x0000_t32" style="position:absolute;left:7514;top:2465;width:1051;height:0" o:connectortype="straight" strokeweight="2pt"/>
                  <v:shape id="Freeform 2758" o:spid="_x0000_s380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80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809" type="#_x0000_t32" style="position:absolute;left:7514;top:6063;width:1051;height:0" o:connectortype="straight" strokeweight="2pt"/>
                  <v:shape id="_x0000_s3810" type="#_x0000_t32" style="position:absolute;left:7514;top:7843;width:1051;height:0" o:connectortype="straight" strokeweight="2pt"/>
                  <v:shape id="_x0000_s3811" type="#_x0000_t32" style="position:absolute;left:7514;top:9720;width:1051;height:0" o:connectortype="straight" strokeweight="2pt"/>
                  <v:shape id="_x0000_s3812" type="#_x0000_t32" style="position:absolute;left:7514;top:11538;width:1051;height:0" o:connectortype="straight" strokeweight="2pt"/>
                  <v:shape id="_x0000_s3813" type="#_x0000_t32" style="position:absolute;left:7514;top:13338;width:1051;height:0" o:connectortype="straight" strokeweight="2pt"/>
                </v:group>
              </v:group>
              <v:rect id="_x0000_s3814" style="position:absolute;left:1352;top:296;width:2360;height:441" fillcolor="white [3212]" strokecolor="#d8d8d8 [2732]" strokeweight="3pt">
                <v:shadow on="t" type="perspective" color="#622423 [1605]" opacity=".5" offset="1pt" offset2="-1pt"/>
                <v:textbox>
                  <w:txbxContent>
                    <w:p w:rsidR="009D7097" w:rsidRDefault="009D7097" w:rsidP="008C02BC">
                      <w:pPr>
                        <w:ind w:firstLine="180"/>
                      </w:pPr>
                      <w:r>
                        <w:t>Political Science</w:t>
                      </w:r>
                    </w:p>
                  </w:txbxContent>
                </v:textbox>
              </v:rect>
            </v:group>
          </v:group>
        </w:pict>
      </w: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B90B93">
      <w:pPr>
        <w:widowControl w:val="0"/>
        <w:autoSpaceDE w:val="0"/>
        <w:autoSpaceDN w:val="0"/>
        <w:adjustRightInd w:val="0"/>
        <w:spacing w:before="7" w:after="0"/>
        <w:ind w:left="160" w:right="3790" w:firstLine="20"/>
        <w:jc w:val="both"/>
        <w:rPr>
          <w:rFonts w:ascii="Times New Roman" w:hAnsi="Times New Roman"/>
          <w:color w:val="000000"/>
          <w:sz w:val="24"/>
          <w:szCs w:val="24"/>
        </w:rPr>
      </w:pP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H</w:t>
      </w:r>
      <w:r>
        <w:rPr>
          <w:rFonts w:ascii="Times New Roman" w:hAnsi="Times New Roman"/>
          <w:b/>
          <w:bCs/>
          <w:color w:val="191919"/>
          <w:sz w:val="24"/>
          <w:szCs w:val="24"/>
        </w:rPr>
        <w:t>IS</w:t>
      </w:r>
      <w:r>
        <w:rPr>
          <w:rFonts w:ascii="Times New Roman" w:hAnsi="Times New Roman"/>
          <w:b/>
          <w:bCs/>
          <w:color w:val="191919"/>
          <w:spacing w:val="-4"/>
          <w:sz w:val="24"/>
          <w:szCs w:val="24"/>
        </w:rPr>
        <w:t>T</w:t>
      </w:r>
      <w:r>
        <w:rPr>
          <w:rFonts w:ascii="Times New Roman" w:hAnsi="Times New Roman"/>
          <w:b/>
          <w:bCs/>
          <w:color w:val="191919"/>
          <w:sz w:val="24"/>
          <w:szCs w:val="24"/>
        </w:rPr>
        <w:t>O</w:t>
      </w:r>
      <w:r>
        <w:rPr>
          <w:rFonts w:ascii="Times New Roman" w:hAnsi="Times New Roman"/>
          <w:b/>
          <w:bCs/>
          <w:color w:val="191919"/>
          <w:spacing w:val="-8"/>
          <w:sz w:val="24"/>
          <w:szCs w:val="24"/>
        </w:rPr>
        <w:t>R</w:t>
      </w:r>
      <w:r>
        <w:rPr>
          <w:rFonts w:ascii="Times New Roman" w:hAnsi="Times New Roman"/>
          <w:b/>
          <w:bCs/>
          <w:color w:val="191919"/>
          <w:sz w:val="24"/>
          <w:szCs w:val="24"/>
        </w:rPr>
        <w:t>Y</w:t>
      </w:r>
    </w:p>
    <w:p w:rsidR="001050CA" w:rsidRDefault="001050CA" w:rsidP="001050CA">
      <w:pPr>
        <w:widowControl w:val="0"/>
        <w:autoSpaceDE w:val="0"/>
        <w:autoSpaceDN w:val="0"/>
        <w:adjustRightInd w:val="0"/>
        <w:spacing w:before="11" w:after="0" w:line="260" w:lineRule="exact"/>
        <w:rPr>
          <w:rFonts w:ascii="Times New Roman" w:hAnsi="Times New Roman"/>
          <w:color w:val="000000"/>
          <w:sz w:val="26"/>
          <w:szCs w:val="26"/>
        </w:rPr>
      </w:pPr>
    </w:p>
    <w:p w:rsidR="001050CA" w:rsidRDefault="001050CA" w:rsidP="00B90B93">
      <w:pPr>
        <w:widowControl w:val="0"/>
        <w:tabs>
          <w:tab w:val="left" w:pos="3060"/>
          <w:tab w:val="left" w:pos="9090"/>
        </w:tabs>
        <w:autoSpaceDE w:val="0"/>
        <w:autoSpaceDN w:val="0"/>
        <w:adjustRightInd w:val="0"/>
        <w:spacing w:after="0"/>
        <w:ind w:left="160" w:right="1270" w:firstLine="0"/>
        <w:jc w:val="both"/>
        <w:rPr>
          <w:rFonts w:ascii="Times New Roman" w:hAnsi="Times New Roman"/>
          <w:color w:val="000000"/>
          <w:sz w:val="18"/>
          <w:szCs w:val="18"/>
        </w:rPr>
      </w:pPr>
      <w:r>
        <w:rPr>
          <w:rFonts w:ascii="Times New Roman" w:hAnsi="Times New Roman"/>
          <w:b/>
          <w:bCs/>
          <w:color w:val="191919"/>
          <w:spacing w:val="-2"/>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5"/>
          <w:sz w:val="18"/>
          <w:szCs w:val="18"/>
        </w:rPr>
        <w:t>T</w:t>
      </w:r>
      <w:r>
        <w:rPr>
          <w:rFonts w:ascii="Times New Roman" w:hAnsi="Times New Roman"/>
          <w:b/>
          <w:bCs/>
          <w:color w:val="191919"/>
          <w:spacing w:val="-2"/>
          <w:sz w:val="18"/>
          <w:szCs w:val="18"/>
        </w:rPr>
        <w:t>itle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C</w:t>
      </w:r>
      <w:r>
        <w:rPr>
          <w:rFonts w:ascii="Times New Roman" w:hAnsi="Times New Roman"/>
          <w:b/>
          <w:bCs/>
          <w:color w:val="191919"/>
          <w:spacing w:val="-5"/>
          <w:sz w:val="18"/>
          <w:szCs w:val="18"/>
        </w:rPr>
        <w:t>r</w:t>
      </w:r>
      <w:r>
        <w:rPr>
          <w:rFonts w:ascii="Times New Roman" w:hAnsi="Times New Roman"/>
          <w:b/>
          <w:bCs/>
          <w:color w:val="191919"/>
          <w:spacing w:val="-2"/>
          <w:sz w:val="18"/>
          <w:szCs w:val="18"/>
        </w:rPr>
        <w:t>edi</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Hrs.</w:t>
      </w:r>
    </w:p>
    <w:p w:rsidR="001050CA" w:rsidRDefault="001050CA" w:rsidP="00B90B93">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sz w:val="18"/>
          <w:szCs w:val="18"/>
        </w:rPr>
      </w:pPr>
      <w:proofErr w:type="gramStart"/>
      <w:r>
        <w:rPr>
          <w:rFonts w:ascii="Times New Roman" w:hAnsi="Times New Roman"/>
          <w:b/>
          <w:bCs/>
          <w:color w:val="191919"/>
          <w:sz w:val="18"/>
          <w:szCs w:val="18"/>
        </w:rPr>
        <w:t>A</w:t>
      </w:r>
      <w:r>
        <w:rPr>
          <w:rFonts w:ascii="Times New Roman" w:hAnsi="Times New Roman"/>
          <w:b/>
          <w:bCs/>
          <w:color w:val="191919"/>
          <w:spacing w:val="-3"/>
          <w:sz w:val="18"/>
          <w:szCs w:val="18"/>
        </w:rPr>
        <w:t>r</w:t>
      </w:r>
      <w:r>
        <w:rPr>
          <w:rFonts w:ascii="Times New Roman" w:hAnsi="Times New Roman"/>
          <w:b/>
          <w:bCs/>
          <w:color w:val="191919"/>
          <w:sz w:val="18"/>
          <w:szCs w:val="18"/>
        </w:rPr>
        <w:t>ea E Social Science</w:t>
      </w:r>
      <w:r>
        <w:rPr>
          <w:rFonts w:ascii="Times New Roman" w:hAnsi="Times New Roman"/>
          <w:b/>
          <w:bCs/>
          <w:color w:val="191919"/>
          <w:sz w:val="18"/>
          <w:szCs w:val="18"/>
        </w:rPr>
        <w:tab/>
      </w:r>
      <w:r>
        <w:rPr>
          <w:rFonts w:ascii="Times New Roman" w:hAnsi="Times New Roman"/>
          <w:b/>
          <w:bCs/>
          <w:color w:val="191919"/>
          <w:sz w:val="18"/>
          <w:szCs w:val="18"/>
        </w:rPr>
        <w:tab/>
        <w:t>12 hrs.</w:t>
      </w:r>
      <w:proofErr w:type="gramEnd"/>
      <w:r>
        <w:rPr>
          <w:rFonts w:ascii="Times New Roman" w:hAnsi="Times New Roman"/>
          <w:b/>
          <w:bCs/>
          <w:color w:val="191919"/>
          <w:sz w:val="18"/>
          <w:szCs w:val="18"/>
        </w:rPr>
        <w:t xml:space="preserve"> </w:t>
      </w:r>
      <w:proofErr w:type="gramStart"/>
      <w:r>
        <w:rPr>
          <w:rFonts w:ascii="Times New Roman" w:hAnsi="Times New Roman"/>
          <w:color w:val="191919"/>
          <w:sz w:val="18"/>
          <w:szCs w:val="18"/>
        </w:rPr>
        <w:t xml:space="preserve">POLS </w:t>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pacing w:val="4"/>
          <w:sz w:val="18"/>
          <w:szCs w:val="18"/>
        </w:rPr>
        <w:t xml:space="preserve"> </w:t>
      </w:r>
      <w:r w:rsidR="00B90B93">
        <w:rPr>
          <w:rFonts w:ascii="Times New Roman" w:hAnsi="Times New Roman"/>
          <w:color w:val="191919"/>
          <w:spacing w:val="4"/>
          <w:sz w:val="18"/>
          <w:szCs w:val="18"/>
        </w:rPr>
        <w:t xml:space="preserve"> </w:t>
      </w:r>
      <w:r w:rsidR="00B90B93">
        <w:rPr>
          <w:rFonts w:ascii="Times New Roman" w:hAnsi="Times New Roman"/>
          <w:color w:val="191919"/>
          <w:spacing w:val="4"/>
          <w:sz w:val="18"/>
          <w:szCs w:val="18"/>
        </w:rPr>
        <w:tab/>
      </w:r>
      <w:r>
        <w:rPr>
          <w:rFonts w:ascii="Times New Roman" w:hAnsi="Times New Roman"/>
          <w:color w:val="191919"/>
          <w:sz w:val="18"/>
          <w:szCs w:val="18"/>
        </w:rPr>
        <w:t>U.S. &amp; Geo</w:t>
      </w:r>
      <w:r>
        <w:rPr>
          <w:rFonts w:ascii="Times New Roman" w:hAnsi="Times New Roman"/>
          <w:color w:val="191919"/>
          <w:spacing w:val="-3"/>
          <w:sz w:val="18"/>
          <w:szCs w:val="18"/>
        </w:rPr>
        <w:t>r</w:t>
      </w:r>
      <w:r>
        <w:rPr>
          <w:rFonts w:ascii="Times New Roman" w:hAnsi="Times New Roman"/>
          <w:color w:val="191919"/>
          <w:sz w:val="18"/>
          <w:szCs w:val="18"/>
        </w:rPr>
        <w:t>gia Government or</w:t>
      </w:r>
      <w:r>
        <w:rPr>
          <w:rFonts w:ascii="Times New Roman" w:hAnsi="Times New Roman"/>
          <w:color w:val="191919"/>
          <w:sz w:val="18"/>
          <w:szCs w:val="18"/>
        </w:rPr>
        <w:tab/>
      </w:r>
      <w:r>
        <w:rPr>
          <w:rFonts w:ascii="Times New Roman" w:hAnsi="Times New Roman"/>
          <w:color w:val="191919"/>
          <w:sz w:val="18"/>
          <w:szCs w:val="18"/>
        </w:rPr>
        <w:tab/>
        <w:t>3 hrs.</w:t>
      </w:r>
      <w:proofErr w:type="gramEnd"/>
      <w:r>
        <w:rPr>
          <w:rFonts w:ascii="Times New Roman" w:hAnsi="Times New Roman"/>
          <w:color w:val="191919"/>
          <w:sz w:val="18"/>
          <w:szCs w:val="18"/>
        </w:rPr>
        <w:t xml:space="preserve"> HONR </w:t>
      </w:r>
      <w:r>
        <w:rPr>
          <w:rFonts w:ascii="Times New Roman" w:hAnsi="Times New Roman"/>
          <w:color w:val="191919"/>
          <w:spacing w:val="-7"/>
          <w:sz w:val="18"/>
          <w:szCs w:val="18"/>
        </w:rPr>
        <w:t>1</w:t>
      </w:r>
      <w:r>
        <w:rPr>
          <w:rFonts w:ascii="Times New Roman" w:hAnsi="Times New Roman"/>
          <w:color w:val="191919"/>
          <w:sz w:val="18"/>
          <w:szCs w:val="18"/>
        </w:rPr>
        <w:t>161</w:t>
      </w:r>
      <w:r>
        <w:rPr>
          <w:rFonts w:ascii="Times New Roman" w:hAnsi="Times New Roman"/>
          <w:color w:val="191919"/>
          <w:sz w:val="18"/>
          <w:szCs w:val="18"/>
        </w:rPr>
        <w:tab/>
        <w:t>Honors U.S. &amp; Geo</w:t>
      </w:r>
      <w:r>
        <w:rPr>
          <w:rFonts w:ascii="Times New Roman" w:hAnsi="Times New Roman"/>
          <w:color w:val="191919"/>
          <w:spacing w:val="-3"/>
          <w:sz w:val="18"/>
          <w:szCs w:val="18"/>
        </w:rPr>
        <w:t>r</w:t>
      </w:r>
      <w:r>
        <w:rPr>
          <w:rFonts w:ascii="Times New Roman" w:hAnsi="Times New Roman"/>
          <w:color w:val="191919"/>
          <w:sz w:val="18"/>
          <w:szCs w:val="18"/>
        </w:rPr>
        <w:t>gia Government</w:t>
      </w:r>
    </w:p>
    <w:p w:rsidR="001050CA" w:rsidRDefault="001050CA" w:rsidP="001050CA">
      <w:pPr>
        <w:widowControl w:val="0"/>
        <w:autoSpaceDE w:val="0"/>
        <w:autoSpaceDN w:val="0"/>
        <w:adjustRightInd w:val="0"/>
        <w:spacing w:before="12" w:after="0" w:line="200" w:lineRule="exact"/>
        <w:rPr>
          <w:rFonts w:ascii="Times New Roman" w:hAnsi="Times New Roman"/>
          <w:color w:val="000000"/>
          <w:sz w:val="20"/>
          <w:szCs w:val="20"/>
        </w:rPr>
      </w:pPr>
    </w:p>
    <w:p w:rsidR="001050CA" w:rsidRDefault="001050CA" w:rsidP="00B90B93">
      <w:pPr>
        <w:widowControl w:val="0"/>
        <w:autoSpaceDE w:val="0"/>
        <w:autoSpaceDN w:val="0"/>
        <w:adjustRightInd w:val="0"/>
        <w:spacing w:after="0"/>
        <w:ind w:left="160" w:right="3342" w:firstLine="0"/>
        <w:jc w:val="both"/>
        <w:rPr>
          <w:rFonts w:ascii="Times New Roman" w:hAnsi="Times New Roman"/>
          <w:color w:val="000000"/>
          <w:sz w:val="18"/>
          <w:szCs w:val="18"/>
        </w:rPr>
      </w:pPr>
      <w:r>
        <w:rPr>
          <w:rFonts w:ascii="Times New Roman" w:hAnsi="Times New Roman"/>
          <w:b/>
          <w:bCs/>
          <w:color w:val="191919"/>
          <w:sz w:val="18"/>
          <w:szCs w:val="18"/>
        </w:rPr>
        <w:t>Electives: Select 9 hours f</w:t>
      </w:r>
      <w:r>
        <w:rPr>
          <w:rFonts w:ascii="Times New Roman" w:hAnsi="Times New Roman"/>
          <w:b/>
          <w:bCs/>
          <w:color w:val="191919"/>
          <w:spacing w:val="-3"/>
          <w:sz w:val="18"/>
          <w:szCs w:val="18"/>
        </w:rPr>
        <w:t>r</w:t>
      </w:r>
      <w:r>
        <w:rPr>
          <w:rFonts w:ascii="Times New Roman" w:hAnsi="Times New Roman"/>
          <w:b/>
          <w:bCs/>
          <w:color w:val="191919"/>
          <w:sz w:val="18"/>
          <w:szCs w:val="18"/>
        </w:rPr>
        <w:t>om 3 diffe</w:t>
      </w:r>
      <w:r>
        <w:rPr>
          <w:rFonts w:ascii="Times New Roman" w:hAnsi="Times New Roman"/>
          <w:b/>
          <w:bCs/>
          <w:color w:val="191919"/>
          <w:spacing w:val="-3"/>
          <w:sz w:val="18"/>
          <w:szCs w:val="18"/>
        </w:rPr>
        <w:t>r</w:t>
      </w:r>
      <w:r>
        <w:rPr>
          <w:rFonts w:ascii="Times New Roman" w:hAnsi="Times New Roman"/>
          <w:b/>
          <w:bCs/>
          <w:color w:val="191919"/>
          <w:sz w:val="18"/>
          <w:szCs w:val="18"/>
        </w:rPr>
        <w:t>ent a</w:t>
      </w:r>
      <w:r>
        <w:rPr>
          <w:rFonts w:ascii="Times New Roman" w:hAnsi="Times New Roman"/>
          <w:b/>
          <w:bCs/>
          <w:color w:val="191919"/>
          <w:spacing w:val="-3"/>
          <w:sz w:val="18"/>
          <w:szCs w:val="18"/>
        </w:rPr>
        <w:t>r</w:t>
      </w:r>
      <w:r>
        <w:rPr>
          <w:rFonts w:ascii="Times New Roman" w:hAnsi="Times New Roman"/>
          <w:b/>
          <w:bCs/>
          <w:color w:val="191919"/>
          <w:sz w:val="18"/>
          <w:szCs w:val="18"/>
        </w:rPr>
        <w:t>eas with at least 3 hours f</w:t>
      </w:r>
      <w:r>
        <w:rPr>
          <w:rFonts w:ascii="Times New Roman" w:hAnsi="Times New Roman"/>
          <w:b/>
          <w:bCs/>
          <w:color w:val="191919"/>
          <w:spacing w:val="-3"/>
          <w:sz w:val="18"/>
          <w:szCs w:val="18"/>
        </w:rPr>
        <w:t>r</w:t>
      </w:r>
      <w:r>
        <w:rPr>
          <w:rFonts w:ascii="Times New Roman" w:hAnsi="Times New Roman"/>
          <w:b/>
          <w:bCs/>
          <w:color w:val="191919"/>
          <w:sz w:val="18"/>
          <w:szCs w:val="18"/>
        </w:rPr>
        <w:t>om an “historical” perspective.</w:t>
      </w:r>
    </w:p>
    <w:p w:rsidR="001050CA" w:rsidRDefault="001050CA" w:rsidP="001050CA">
      <w:pPr>
        <w:widowControl w:val="0"/>
        <w:autoSpaceDE w:val="0"/>
        <w:autoSpaceDN w:val="0"/>
        <w:adjustRightInd w:val="0"/>
        <w:spacing w:before="8" w:after="0" w:line="150" w:lineRule="exact"/>
        <w:rPr>
          <w:rFonts w:ascii="Times New Roman" w:hAnsi="Times New Roman"/>
          <w:color w:val="000000"/>
          <w:sz w:val="15"/>
          <w:szCs w:val="15"/>
        </w:rPr>
      </w:pPr>
    </w:p>
    <w:tbl>
      <w:tblPr>
        <w:tblW w:w="14581" w:type="dxa"/>
        <w:tblInd w:w="120" w:type="dxa"/>
        <w:tblLayout w:type="fixed"/>
        <w:tblCellMar>
          <w:left w:w="0" w:type="dxa"/>
          <w:right w:w="0" w:type="dxa"/>
        </w:tblCellMar>
        <w:tblLook w:val="0000"/>
      </w:tblPr>
      <w:tblGrid>
        <w:gridCol w:w="780"/>
        <w:gridCol w:w="1005"/>
        <w:gridCol w:w="42"/>
        <w:gridCol w:w="7683"/>
        <w:gridCol w:w="5071"/>
      </w:tblGrid>
      <w:tr w:rsidR="001050CA" w:rsidRPr="007A7452" w:rsidTr="00B90B93">
        <w:trPr>
          <w:gridAfter w:val="1"/>
          <w:wAfter w:w="5071" w:type="dxa"/>
          <w:trHeight w:hRule="exact" w:val="298"/>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before="70" w:after="0"/>
              <w:ind w:left="40" w:hanging="8"/>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1050CA" w:rsidRPr="007A7452" w:rsidRDefault="001050CA" w:rsidP="00B90B93">
            <w:pPr>
              <w:widowControl w:val="0"/>
              <w:autoSpaceDE w:val="0"/>
              <w:autoSpaceDN w:val="0"/>
              <w:adjustRightInd w:val="0"/>
              <w:spacing w:before="70" w:after="0"/>
              <w:ind w:left="188" w:hanging="8"/>
              <w:rPr>
                <w:rFonts w:ascii="Times New Roman" w:hAnsi="Times New Roman"/>
                <w:sz w:val="24"/>
                <w:szCs w:val="24"/>
              </w:rPr>
            </w:pPr>
            <w:r w:rsidRPr="007A7452">
              <w:rPr>
                <w:rFonts w:ascii="Times New Roman" w:hAnsi="Times New Roman"/>
                <w:color w:val="191919"/>
                <w:sz w:val="18"/>
                <w:szCs w:val="18"/>
              </w:rPr>
              <w:t>2105</w:t>
            </w:r>
          </w:p>
        </w:tc>
        <w:tc>
          <w:tcPr>
            <w:tcW w:w="7725" w:type="dxa"/>
            <w:gridSpan w:val="2"/>
            <w:tcBorders>
              <w:top w:val="nil"/>
              <w:left w:val="nil"/>
              <w:bottom w:val="nil"/>
              <w:right w:val="nil"/>
            </w:tcBorders>
          </w:tcPr>
          <w:p w:rsidR="001050CA" w:rsidRPr="007A7452" w:rsidRDefault="00B90B93" w:rsidP="00B90B93">
            <w:pPr>
              <w:widowControl w:val="0"/>
              <w:autoSpaceDE w:val="0"/>
              <w:autoSpaceDN w:val="0"/>
              <w:adjustRightInd w:val="0"/>
              <w:spacing w:before="70" w:after="0"/>
              <w:ind w:left="457" w:firstLine="698"/>
              <w:rPr>
                <w:rFonts w:ascii="Times New Roman" w:hAnsi="Times New Roman"/>
                <w:sz w:val="24"/>
                <w:szCs w:val="24"/>
              </w:rPr>
            </w:pPr>
            <w:r>
              <w:rPr>
                <w:rFonts w:ascii="Times New Roman" w:hAnsi="Times New Roman"/>
                <w:color w:val="191919"/>
                <w:sz w:val="18"/>
                <w:szCs w:val="18"/>
              </w:rPr>
              <w:t xml:space="preserve"> </w:t>
            </w:r>
            <w:r w:rsidR="001050CA" w:rsidRPr="007A7452">
              <w:rPr>
                <w:rFonts w:ascii="Times New Roman" w:hAnsi="Times New Roman"/>
                <w:color w:val="191919"/>
                <w:sz w:val="18"/>
                <w:szCs w:val="18"/>
              </w:rPr>
              <w:t>Principles of Macroeconomics</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2106</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Principles of Microeconomics</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2201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Survey of Economics</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GEOG</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6"/>
              <w:rPr>
                <w:rFonts w:ascii="Times New Roman" w:hAnsi="Times New Roman"/>
                <w:sz w:val="24"/>
                <w:szCs w:val="24"/>
              </w:rPr>
            </w:pPr>
            <w:r w:rsidRPr="007A7452">
              <w:rPr>
                <w:rFonts w:ascii="Times New Roman" w:hAnsi="Times New Roman"/>
                <w:color w:val="191919"/>
                <w:sz w:val="18"/>
                <w:szCs w:val="18"/>
              </w:rPr>
              <w:t>Intro. to Human Geography</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9" w:hanging="8"/>
              <w:rPr>
                <w:rFonts w:ascii="Times New Roman" w:hAnsi="Times New Roman"/>
                <w:sz w:val="24"/>
                <w:szCs w:val="24"/>
              </w:rPr>
            </w:pPr>
            <w:r w:rsidRPr="007A7452">
              <w:rPr>
                <w:rFonts w:ascii="Times New Roman" w:hAnsi="Times New Roman"/>
                <w:color w:val="191919"/>
                <w:spacing w:val="-7"/>
                <w:sz w:val="18"/>
                <w:szCs w:val="18"/>
              </w:rPr>
              <w:t>1111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Minorities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HONR</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6"/>
              <w:rPr>
                <w:rFonts w:ascii="Times New Roman" w:hAnsi="Times New Roman"/>
                <w:sz w:val="24"/>
                <w:szCs w:val="24"/>
              </w:rPr>
            </w:pPr>
            <w:r w:rsidRPr="007A7452">
              <w:rPr>
                <w:rFonts w:ascii="Times New Roman" w:hAnsi="Times New Roman"/>
                <w:color w:val="191919"/>
                <w:sz w:val="18"/>
                <w:szCs w:val="18"/>
              </w:rPr>
              <w:t>Honors 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15</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African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HONR</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152</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6"/>
              <w:rPr>
                <w:rFonts w:ascii="Times New Roman" w:hAnsi="Times New Roman"/>
                <w:sz w:val="24"/>
                <w:szCs w:val="24"/>
              </w:rPr>
            </w:pPr>
            <w:r w:rsidRPr="007A7452">
              <w:rPr>
                <w:rFonts w:ascii="Times New Roman" w:hAnsi="Times New Roman"/>
                <w:color w:val="191919"/>
                <w:sz w:val="18"/>
                <w:szCs w:val="18"/>
              </w:rPr>
              <w:t>Honors 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PHIL</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2101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Intro. to Philosophy</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2101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Intro. to Political Science</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2102</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Intro. to Law</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PSYC</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6"/>
              <w:rPr>
                <w:rFonts w:ascii="Times New Roman" w:hAnsi="Times New Roman"/>
                <w:sz w:val="24"/>
                <w:szCs w:val="24"/>
              </w:rPr>
            </w:pPr>
            <w:r w:rsidRPr="007A7452">
              <w:rPr>
                <w:rFonts w:ascii="Times New Roman" w:hAnsi="Times New Roman"/>
                <w:color w:val="191919"/>
                <w:sz w:val="18"/>
                <w:szCs w:val="18"/>
              </w:rPr>
              <w:t>General Psychology</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SOCI</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Principles of Sociology</w:t>
            </w:r>
          </w:p>
        </w:tc>
      </w:tr>
      <w:tr w:rsidR="001050CA" w:rsidRPr="007A7452" w:rsidTr="00B90B93">
        <w:trPr>
          <w:trHeight w:hRule="exact" w:val="298"/>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SOCI</w:t>
            </w:r>
          </w:p>
        </w:tc>
        <w:tc>
          <w:tcPr>
            <w:tcW w:w="10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8" w:hanging="8"/>
              <w:rPr>
                <w:rFonts w:ascii="Times New Roman" w:hAnsi="Times New Roman"/>
                <w:sz w:val="24"/>
                <w:szCs w:val="24"/>
              </w:rPr>
            </w:pPr>
            <w:r w:rsidRPr="007A7452">
              <w:rPr>
                <w:rFonts w:ascii="Times New Roman" w:hAnsi="Times New Roman"/>
                <w:color w:val="191919"/>
                <w:sz w:val="18"/>
                <w:szCs w:val="18"/>
              </w:rPr>
              <w:t>2031</w:t>
            </w:r>
          </w:p>
        </w:tc>
        <w:tc>
          <w:tcPr>
            <w:tcW w:w="12754"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57"/>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r>
    </w:tbl>
    <w:p w:rsidR="001050CA" w:rsidRDefault="001050CA" w:rsidP="001050CA">
      <w:pPr>
        <w:widowControl w:val="0"/>
        <w:autoSpaceDE w:val="0"/>
        <w:autoSpaceDN w:val="0"/>
        <w:adjustRightInd w:val="0"/>
        <w:spacing w:before="9" w:after="0" w:line="110" w:lineRule="exact"/>
        <w:rPr>
          <w:rFonts w:ascii="Times New Roman" w:hAnsi="Times New Roman"/>
          <w:sz w:val="11"/>
          <w:szCs w:val="11"/>
        </w:rPr>
      </w:pPr>
    </w:p>
    <w:p w:rsidR="001050CA" w:rsidRDefault="001050CA" w:rsidP="00B90B93">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sz w:val="18"/>
          <w:szCs w:val="18"/>
        </w:rPr>
      </w:pPr>
      <w:r>
        <w:rPr>
          <w:rFonts w:ascii="Times New Roman" w:hAnsi="Times New Roman"/>
          <w:b/>
          <w:bCs/>
          <w:color w:val="191919"/>
          <w:sz w:val="18"/>
          <w:szCs w:val="18"/>
        </w:rPr>
        <w:t>A</w:t>
      </w:r>
      <w:r>
        <w:rPr>
          <w:rFonts w:ascii="Times New Roman" w:hAnsi="Times New Roman"/>
          <w:b/>
          <w:bCs/>
          <w:color w:val="191919"/>
          <w:spacing w:val="-3"/>
          <w:sz w:val="18"/>
          <w:szCs w:val="18"/>
        </w:rPr>
        <w:t>r</w:t>
      </w:r>
      <w:r>
        <w:rPr>
          <w:rFonts w:ascii="Times New Roman" w:hAnsi="Times New Roman"/>
          <w:b/>
          <w:bCs/>
          <w:color w:val="191919"/>
          <w:sz w:val="18"/>
          <w:szCs w:val="18"/>
        </w:rPr>
        <w:t>ea F</w:t>
      </w:r>
      <w:r>
        <w:rPr>
          <w:rFonts w:ascii="Times New Roman" w:hAnsi="Times New Roman"/>
          <w:b/>
          <w:bCs/>
          <w:color w:val="191919"/>
          <w:spacing w:val="-7"/>
          <w:sz w:val="18"/>
          <w:szCs w:val="18"/>
        </w:rPr>
        <w:t xml:space="preserve"> </w:t>
      </w:r>
      <w:r>
        <w:rPr>
          <w:rFonts w:ascii="Times New Roman" w:hAnsi="Times New Roman"/>
          <w:b/>
          <w:bCs/>
          <w:color w:val="191919"/>
          <w:sz w:val="18"/>
          <w:szCs w:val="18"/>
        </w:rPr>
        <w:t>(History)</w:t>
      </w:r>
      <w:r>
        <w:rPr>
          <w:rFonts w:ascii="Times New Roman" w:hAnsi="Times New Roman"/>
          <w:b/>
          <w:bCs/>
          <w:color w:val="191919"/>
          <w:sz w:val="18"/>
          <w:szCs w:val="18"/>
        </w:rPr>
        <w:tab/>
      </w:r>
      <w:r>
        <w:rPr>
          <w:rFonts w:ascii="Times New Roman" w:hAnsi="Times New Roman"/>
          <w:b/>
          <w:bCs/>
          <w:color w:val="191919"/>
          <w:sz w:val="18"/>
          <w:szCs w:val="18"/>
        </w:rPr>
        <w:tab/>
        <w:t xml:space="preserve">18 Hrs. </w:t>
      </w:r>
      <w:r>
        <w:rPr>
          <w:rFonts w:ascii="Times New Roman" w:hAnsi="Times New Roman"/>
          <w:color w:val="191919"/>
          <w:sz w:val="18"/>
          <w:szCs w:val="18"/>
        </w:rPr>
        <w:t>Foreign Language Sequence</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w w:val="44"/>
          <w:sz w:val="18"/>
          <w:szCs w:val="18"/>
        </w:rPr>
        <w:t xml:space="preserve"> </w:t>
      </w:r>
      <w:r>
        <w:rPr>
          <w:rFonts w:ascii="Times New Roman" w:hAnsi="Times New Roman"/>
          <w:color w:val="191919"/>
          <w:sz w:val="18"/>
          <w:szCs w:val="18"/>
        </w:rPr>
        <w:t>6 hours HIST</w:t>
      </w:r>
      <w:r>
        <w:rPr>
          <w:rFonts w:ascii="Times New Roman" w:hAnsi="Times New Roman"/>
          <w:color w:val="191919"/>
          <w:spacing w:val="-3"/>
          <w:sz w:val="18"/>
          <w:szCs w:val="18"/>
        </w:rPr>
        <w:t xml:space="preserve"> </w:t>
      </w:r>
      <w:r>
        <w:rPr>
          <w:rFonts w:ascii="Times New Roman" w:hAnsi="Times New Roman"/>
          <w:color w:val="191919"/>
          <w:sz w:val="18"/>
          <w:szCs w:val="18"/>
        </w:rPr>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Survey of</w:t>
      </w:r>
      <w:r>
        <w:rPr>
          <w:rFonts w:ascii="Times New Roman" w:hAnsi="Times New Roman"/>
          <w:color w:val="191919"/>
          <w:spacing w:val="-10"/>
          <w:sz w:val="18"/>
          <w:szCs w:val="18"/>
        </w:rPr>
        <w:t xml:space="preserve"> </w:t>
      </w:r>
      <w:r>
        <w:rPr>
          <w:rFonts w:ascii="Times New Roman" w:hAnsi="Times New Roman"/>
          <w:color w:val="191919"/>
          <w:sz w:val="18"/>
          <w:szCs w:val="18"/>
        </w:rPr>
        <w:t>American History I</w:t>
      </w:r>
      <w:r>
        <w:rPr>
          <w:rFonts w:ascii="Times New Roman" w:hAnsi="Times New Roman"/>
          <w:color w:val="191919"/>
          <w:sz w:val="18"/>
          <w:szCs w:val="18"/>
        </w:rPr>
        <w:tab/>
      </w:r>
      <w:r>
        <w:rPr>
          <w:rFonts w:ascii="Times New Roman" w:hAnsi="Times New Roman"/>
          <w:color w:val="191919"/>
          <w:w w:val="44"/>
          <w:sz w:val="18"/>
          <w:szCs w:val="18"/>
        </w:rPr>
        <w:t xml:space="preserve"> </w:t>
      </w:r>
      <w:r>
        <w:rPr>
          <w:rFonts w:ascii="Times New Roman" w:hAnsi="Times New Roman"/>
          <w:color w:val="191919"/>
          <w:sz w:val="18"/>
          <w:szCs w:val="18"/>
        </w:rPr>
        <w:t>3 hours HIST</w:t>
      </w:r>
      <w:r>
        <w:rPr>
          <w:rFonts w:ascii="Times New Roman" w:hAnsi="Times New Roman"/>
          <w:color w:val="191919"/>
          <w:spacing w:val="-3"/>
          <w:sz w:val="18"/>
          <w:szCs w:val="18"/>
        </w:rPr>
        <w:t xml:space="preserve"> </w:t>
      </w:r>
      <w:r>
        <w:rPr>
          <w:rFonts w:ascii="Times New Roman" w:hAnsi="Times New Roman"/>
          <w:color w:val="191919"/>
          <w:sz w:val="18"/>
          <w:szCs w:val="18"/>
        </w:rPr>
        <w:t>2</w:t>
      </w:r>
      <w:r>
        <w:rPr>
          <w:rFonts w:ascii="Times New Roman" w:hAnsi="Times New Roman"/>
          <w:color w:val="191919"/>
          <w:spacing w:val="-7"/>
          <w:sz w:val="18"/>
          <w:szCs w:val="18"/>
        </w:rPr>
        <w:t>1</w:t>
      </w:r>
      <w:r>
        <w:rPr>
          <w:rFonts w:ascii="Times New Roman" w:hAnsi="Times New Roman"/>
          <w:color w:val="191919"/>
          <w:sz w:val="18"/>
          <w:szCs w:val="18"/>
        </w:rPr>
        <w:t>12</w:t>
      </w:r>
      <w:r>
        <w:rPr>
          <w:rFonts w:ascii="Times New Roman" w:hAnsi="Times New Roman"/>
          <w:color w:val="191919"/>
          <w:sz w:val="18"/>
          <w:szCs w:val="18"/>
        </w:rPr>
        <w:tab/>
        <w:t>Survey of</w:t>
      </w:r>
      <w:r>
        <w:rPr>
          <w:rFonts w:ascii="Times New Roman" w:hAnsi="Times New Roman"/>
          <w:color w:val="191919"/>
          <w:spacing w:val="-10"/>
          <w:sz w:val="18"/>
          <w:szCs w:val="18"/>
        </w:rPr>
        <w:t xml:space="preserve"> </w:t>
      </w:r>
      <w:r>
        <w:rPr>
          <w:rFonts w:ascii="Times New Roman" w:hAnsi="Times New Roman"/>
          <w:color w:val="191919"/>
          <w:sz w:val="18"/>
          <w:szCs w:val="18"/>
        </w:rPr>
        <w:t>American History II</w:t>
      </w:r>
      <w:r>
        <w:rPr>
          <w:rFonts w:ascii="Times New Roman" w:hAnsi="Times New Roman"/>
          <w:color w:val="191919"/>
          <w:sz w:val="18"/>
          <w:szCs w:val="18"/>
        </w:rPr>
        <w:tab/>
      </w:r>
      <w:r>
        <w:rPr>
          <w:rFonts w:ascii="Times New Roman" w:hAnsi="Times New Roman"/>
          <w:color w:val="191919"/>
          <w:w w:val="44"/>
          <w:sz w:val="18"/>
          <w:szCs w:val="18"/>
        </w:rPr>
        <w:t xml:space="preserve"> </w:t>
      </w:r>
      <w:r>
        <w:rPr>
          <w:rFonts w:ascii="Times New Roman" w:hAnsi="Times New Roman"/>
          <w:color w:val="191919"/>
          <w:sz w:val="18"/>
          <w:szCs w:val="18"/>
        </w:rPr>
        <w:t>3 hours SSCI 2402</w:t>
      </w:r>
      <w:r>
        <w:rPr>
          <w:rFonts w:ascii="Times New Roman" w:hAnsi="Times New Roman"/>
          <w:color w:val="191919"/>
          <w:sz w:val="18"/>
          <w:szCs w:val="18"/>
        </w:rPr>
        <w:tab/>
        <w:t>Micro-Computers in the SSCI</w:t>
      </w:r>
      <w:r>
        <w:rPr>
          <w:rFonts w:ascii="Times New Roman" w:hAnsi="Times New Roman"/>
          <w:color w:val="191919"/>
          <w:sz w:val="18"/>
          <w:szCs w:val="18"/>
        </w:rPr>
        <w:tab/>
      </w:r>
      <w:r>
        <w:rPr>
          <w:rFonts w:ascii="Times New Roman" w:hAnsi="Times New Roman"/>
          <w:color w:val="191919"/>
          <w:w w:val="44"/>
          <w:sz w:val="18"/>
          <w:szCs w:val="18"/>
        </w:rPr>
        <w:t xml:space="preserve"> </w:t>
      </w:r>
      <w:r>
        <w:rPr>
          <w:rFonts w:ascii="Times New Roman" w:hAnsi="Times New Roman"/>
          <w:color w:val="191919"/>
          <w:sz w:val="18"/>
          <w:szCs w:val="18"/>
        </w:rPr>
        <w:t>3 hours</w:t>
      </w:r>
    </w:p>
    <w:p w:rsidR="001050CA" w:rsidRDefault="001050CA" w:rsidP="00B90B93">
      <w:pPr>
        <w:widowControl w:val="0"/>
        <w:tabs>
          <w:tab w:val="left" w:pos="1040"/>
          <w:tab w:val="left" w:pos="9340"/>
        </w:tabs>
        <w:autoSpaceDE w:val="0"/>
        <w:autoSpaceDN w:val="0"/>
        <w:adjustRightInd w:val="0"/>
        <w:spacing w:after="0" w:line="207" w:lineRule="exact"/>
        <w:ind w:left="160" w:right="1346" w:firstLine="0"/>
        <w:jc w:val="both"/>
        <w:rPr>
          <w:rFonts w:ascii="Times New Roman" w:hAnsi="Times New Roman"/>
          <w:color w:val="000000"/>
          <w:sz w:val="18"/>
          <w:szCs w:val="18"/>
        </w:rPr>
      </w:pPr>
      <w:r>
        <w:rPr>
          <w:rFonts w:ascii="Times New Roman" w:hAnsi="Times New Roman"/>
          <w:color w:val="191919"/>
          <w:sz w:val="18"/>
          <w:szCs w:val="18"/>
        </w:rPr>
        <w:t>2000</w:t>
      </w:r>
      <w:r>
        <w:rPr>
          <w:rFonts w:ascii="Times New Roman" w:hAnsi="Times New Roman"/>
          <w:color w:val="191919"/>
          <w:sz w:val="18"/>
          <w:szCs w:val="18"/>
        </w:rPr>
        <w:tab/>
        <w:t>Level Courses (Select one)</w:t>
      </w:r>
      <w:r>
        <w:rPr>
          <w:rFonts w:ascii="Times New Roman" w:hAnsi="Times New Roman"/>
          <w:color w:val="191919"/>
          <w:sz w:val="18"/>
          <w:szCs w:val="18"/>
        </w:rPr>
        <w:tab/>
        <w:t>3 hours</w:t>
      </w:r>
    </w:p>
    <w:tbl>
      <w:tblPr>
        <w:tblW w:w="0" w:type="auto"/>
        <w:tblInd w:w="120" w:type="dxa"/>
        <w:tblLayout w:type="fixed"/>
        <w:tblCellMar>
          <w:left w:w="0" w:type="dxa"/>
          <w:right w:w="0" w:type="dxa"/>
        </w:tblCellMar>
        <w:tblLook w:val="0000"/>
      </w:tblPr>
      <w:tblGrid>
        <w:gridCol w:w="870"/>
        <w:gridCol w:w="1015"/>
        <w:gridCol w:w="7895"/>
      </w:tblGrid>
      <w:tr w:rsidR="001050CA" w:rsidRPr="007A7452" w:rsidTr="00B90B93">
        <w:trPr>
          <w:trHeight w:hRule="exact" w:val="234"/>
        </w:trPr>
        <w:tc>
          <w:tcPr>
            <w:tcW w:w="870" w:type="dxa"/>
            <w:tcBorders>
              <w:top w:val="nil"/>
              <w:left w:val="nil"/>
              <w:bottom w:val="nil"/>
              <w:right w:val="nil"/>
            </w:tcBorders>
          </w:tcPr>
          <w:p w:rsidR="001050CA" w:rsidRPr="007A7452" w:rsidRDefault="001050CA" w:rsidP="00B90B93">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15" w:type="dxa"/>
            <w:tcBorders>
              <w:top w:val="nil"/>
              <w:left w:val="nil"/>
              <w:bottom w:val="nil"/>
              <w:right w:val="nil"/>
            </w:tcBorders>
          </w:tcPr>
          <w:p w:rsidR="001050CA" w:rsidRPr="007A7452" w:rsidRDefault="001050CA" w:rsidP="00B90B93">
            <w:pPr>
              <w:widowControl w:val="0"/>
              <w:autoSpaceDE w:val="0"/>
              <w:autoSpaceDN w:val="0"/>
              <w:adjustRightInd w:val="0"/>
              <w:spacing w:before="6" w:after="0"/>
              <w:ind w:left="90" w:hanging="18"/>
              <w:rPr>
                <w:rFonts w:ascii="Times New Roman" w:hAnsi="Times New Roman"/>
                <w:sz w:val="24"/>
                <w:szCs w:val="24"/>
              </w:rPr>
            </w:pPr>
            <w:r w:rsidRPr="007A7452">
              <w:rPr>
                <w:rFonts w:ascii="Times New Roman" w:hAnsi="Times New Roman"/>
                <w:color w:val="191919"/>
                <w:sz w:val="18"/>
                <w:szCs w:val="18"/>
              </w:rPr>
              <w:t>2105</w:t>
            </w:r>
          </w:p>
        </w:tc>
        <w:tc>
          <w:tcPr>
            <w:tcW w:w="7895" w:type="dxa"/>
            <w:tcBorders>
              <w:top w:val="nil"/>
              <w:left w:val="nil"/>
              <w:bottom w:val="nil"/>
              <w:right w:val="nil"/>
            </w:tcBorders>
          </w:tcPr>
          <w:p w:rsidR="001050CA" w:rsidRPr="007A7452" w:rsidRDefault="001050CA" w:rsidP="00B90B93">
            <w:pPr>
              <w:widowControl w:val="0"/>
              <w:autoSpaceDE w:val="0"/>
              <w:autoSpaceDN w:val="0"/>
              <w:adjustRightInd w:val="0"/>
              <w:spacing w:before="6" w:after="0"/>
              <w:ind w:left="1145" w:hanging="32"/>
              <w:rPr>
                <w:rFonts w:ascii="Times New Roman" w:hAnsi="Times New Roman"/>
                <w:sz w:val="24"/>
                <w:szCs w:val="24"/>
              </w:rPr>
            </w:pPr>
            <w:r w:rsidRPr="007A7452">
              <w:rPr>
                <w:rFonts w:ascii="Times New Roman" w:hAnsi="Times New Roman"/>
                <w:color w:val="191919"/>
                <w:sz w:val="18"/>
                <w:szCs w:val="18"/>
              </w:rPr>
              <w:t>Principles of Macroeconomics</w:t>
            </w:r>
          </w:p>
        </w:tc>
      </w:tr>
      <w:tr w:rsidR="001050CA" w:rsidRPr="007A7452" w:rsidTr="00B90B93">
        <w:trPr>
          <w:trHeight w:hRule="exact" w:val="216"/>
        </w:trPr>
        <w:tc>
          <w:tcPr>
            <w:tcW w:w="87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1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90" w:hanging="18"/>
              <w:rPr>
                <w:rFonts w:ascii="Times New Roman" w:hAnsi="Times New Roman"/>
                <w:sz w:val="24"/>
                <w:szCs w:val="24"/>
              </w:rPr>
            </w:pPr>
            <w:r w:rsidRPr="007A7452">
              <w:rPr>
                <w:rFonts w:ascii="Times New Roman" w:hAnsi="Times New Roman"/>
                <w:color w:val="191919"/>
                <w:sz w:val="18"/>
                <w:szCs w:val="18"/>
              </w:rPr>
              <w:t>2106</w:t>
            </w:r>
          </w:p>
        </w:tc>
        <w:tc>
          <w:tcPr>
            <w:tcW w:w="789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45" w:hanging="32"/>
              <w:rPr>
                <w:rFonts w:ascii="Times New Roman" w:hAnsi="Times New Roman"/>
                <w:sz w:val="24"/>
                <w:szCs w:val="24"/>
              </w:rPr>
            </w:pPr>
            <w:r w:rsidRPr="007A7452">
              <w:rPr>
                <w:rFonts w:ascii="Times New Roman" w:hAnsi="Times New Roman"/>
                <w:color w:val="191919"/>
                <w:sz w:val="18"/>
                <w:szCs w:val="18"/>
              </w:rPr>
              <w:t>Principles of Microeconomics</w:t>
            </w:r>
          </w:p>
        </w:tc>
      </w:tr>
      <w:tr w:rsidR="001050CA" w:rsidRPr="007A7452" w:rsidTr="00B90B93">
        <w:trPr>
          <w:trHeight w:hRule="exact" w:val="216"/>
        </w:trPr>
        <w:tc>
          <w:tcPr>
            <w:tcW w:w="87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1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90" w:hanging="18"/>
              <w:rPr>
                <w:rFonts w:ascii="Times New Roman" w:hAnsi="Times New Roman"/>
                <w:sz w:val="24"/>
                <w:szCs w:val="24"/>
              </w:rPr>
            </w:pPr>
            <w:r w:rsidRPr="007A7452">
              <w:rPr>
                <w:rFonts w:ascii="Times New Roman" w:hAnsi="Times New Roman"/>
                <w:color w:val="191919"/>
                <w:sz w:val="18"/>
                <w:szCs w:val="18"/>
              </w:rPr>
              <w:t>2201</w:t>
            </w:r>
          </w:p>
        </w:tc>
        <w:tc>
          <w:tcPr>
            <w:tcW w:w="789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45" w:hanging="32"/>
              <w:rPr>
                <w:rFonts w:ascii="Times New Roman" w:hAnsi="Times New Roman"/>
                <w:sz w:val="24"/>
                <w:szCs w:val="24"/>
              </w:rPr>
            </w:pPr>
            <w:r w:rsidRPr="007A7452">
              <w:rPr>
                <w:rFonts w:ascii="Times New Roman" w:hAnsi="Times New Roman"/>
                <w:color w:val="191919"/>
                <w:sz w:val="18"/>
                <w:szCs w:val="18"/>
              </w:rPr>
              <w:t>Survey of Economics</w:t>
            </w:r>
          </w:p>
        </w:tc>
      </w:tr>
      <w:tr w:rsidR="001050CA" w:rsidRPr="007A7452" w:rsidTr="00B90B93">
        <w:trPr>
          <w:trHeight w:hRule="exact" w:val="216"/>
        </w:trPr>
        <w:tc>
          <w:tcPr>
            <w:tcW w:w="87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PHIL</w:t>
            </w:r>
          </w:p>
        </w:tc>
        <w:tc>
          <w:tcPr>
            <w:tcW w:w="101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90" w:hanging="18"/>
              <w:rPr>
                <w:rFonts w:ascii="Times New Roman" w:hAnsi="Times New Roman"/>
                <w:sz w:val="24"/>
                <w:szCs w:val="24"/>
              </w:rPr>
            </w:pPr>
            <w:r w:rsidRPr="007A7452">
              <w:rPr>
                <w:rFonts w:ascii="Times New Roman" w:hAnsi="Times New Roman"/>
                <w:color w:val="191919"/>
                <w:sz w:val="18"/>
                <w:szCs w:val="18"/>
              </w:rPr>
              <w:t>2101</w:t>
            </w:r>
          </w:p>
        </w:tc>
        <w:tc>
          <w:tcPr>
            <w:tcW w:w="789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45" w:hanging="32"/>
              <w:rPr>
                <w:rFonts w:ascii="Times New Roman" w:hAnsi="Times New Roman"/>
                <w:sz w:val="24"/>
                <w:szCs w:val="24"/>
              </w:rPr>
            </w:pPr>
            <w:r w:rsidRPr="007A7452">
              <w:rPr>
                <w:rFonts w:ascii="Times New Roman" w:hAnsi="Times New Roman"/>
                <w:color w:val="191919"/>
                <w:sz w:val="18"/>
                <w:szCs w:val="18"/>
              </w:rPr>
              <w:t>Intro. to Philosophy</w:t>
            </w:r>
          </w:p>
        </w:tc>
      </w:tr>
      <w:tr w:rsidR="001050CA" w:rsidRPr="007A7452" w:rsidTr="00B90B93">
        <w:trPr>
          <w:trHeight w:hRule="exact" w:val="216"/>
        </w:trPr>
        <w:tc>
          <w:tcPr>
            <w:tcW w:w="87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1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90" w:hanging="18"/>
              <w:rPr>
                <w:rFonts w:ascii="Times New Roman" w:hAnsi="Times New Roman"/>
                <w:sz w:val="24"/>
                <w:szCs w:val="24"/>
              </w:rPr>
            </w:pPr>
            <w:r w:rsidRPr="007A7452">
              <w:rPr>
                <w:rFonts w:ascii="Times New Roman" w:hAnsi="Times New Roman"/>
                <w:color w:val="191919"/>
                <w:sz w:val="18"/>
                <w:szCs w:val="18"/>
              </w:rPr>
              <w:t>2101</w:t>
            </w:r>
          </w:p>
        </w:tc>
        <w:tc>
          <w:tcPr>
            <w:tcW w:w="789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45" w:hanging="32"/>
              <w:rPr>
                <w:rFonts w:ascii="Times New Roman" w:hAnsi="Times New Roman"/>
                <w:sz w:val="24"/>
                <w:szCs w:val="24"/>
              </w:rPr>
            </w:pPr>
            <w:r w:rsidRPr="007A7452">
              <w:rPr>
                <w:rFonts w:ascii="Times New Roman" w:hAnsi="Times New Roman"/>
                <w:color w:val="191919"/>
                <w:sz w:val="18"/>
                <w:szCs w:val="18"/>
              </w:rPr>
              <w:t>Intro. to Political Science</w:t>
            </w:r>
          </w:p>
        </w:tc>
      </w:tr>
      <w:tr w:rsidR="001050CA" w:rsidRPr="007A7452" w:rsidTr="00B90B93">
        <w:trPr>
          <w:trHeight w:hRule="exact" w:val="216"/>
        </w:trPr>
        <w:tc>
          <w:tcPr>
            <w:tcW w:w="87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SOCI</w:t>
            </w:r>
          </w:p>
        </w:tc>
        <w:tc>
          <w:tcPr>
            <w:tcW w:w="101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90" w:hanging="18"/>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789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45" w:hanging="32"/>
              <w:rPr>
                <w:rFonts w:ascii="Times New Roman" w:hAnsi="Times New Roman"/>
                <w:sz w:val="24"/>
                <w:szCs w:val="24"/>
              </w:rPr>
            </w:pPr>
            <w:r w:rsidRPr="007A7452">
              <w:rPr>
                <w:rFonts w:ascii="Times New Roman" w:hAnsi="Times New Roman"/>
                <w:color w:val="191919"/>
                <w:sz w:val="18"/>
                <w:szCs w:val="18"/>
              </w:rPr>
              <w:t>Principles of Sociology</w:t>
            </w:r>
          </w:p>
        </w:tc>
      </w:tr>
      <w:tr w:rsidR="001050CA" w:rsidRPr="007A7452" w:rsidTr="00B90B93">
        <w:trPr>
          <w:trHeight w:hRule="exact" w:val="298"/>
        </w:trPr>
        <w:tc>
          <w:tcPr>
            <w:tcW w:w="87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SOCI</w:t>
            </w:r>
          </w:p>
        </w:tc>
        <w:tc>
          <w:tcPr>
            <w:tcW w:w="101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90" w:hanging="18"/>
              <w:rPr>
                <w:rFonts w:ascii="Times New Roman" w:hAnsi="Times New Roman"/>
                <w:sz w:val="24"/>
                <w:szCs w:val="24"/>
              </w:rPr>
            </w:pPr>
            <w:r w:rsidRPr="007A7452">
              <w:rPr>
                <w:rFonts w:ascii="Times New Roman" w:hAnsi="Times New Roman"/>
                <w:color w:val="191919"/>
                <w:sz w:val="18"/>
                <w:szCs w:val="18"/>
              </w:rPr>
              <w:t>2031</w:t>
            </w:r>
          </w:p>
        </w:tc>
        <w:tc>
          <w:tcPr>
            <w:tcW w:w="7895"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45" w:hanging="32"/>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r>
    </w:tbl>
    <w:p w:rsidR="001050CA" w:rsidRDefault="001050CA" w:rsidP="00B90B93">
      <w:pPr>
        <w:widowControl w:val="0"/>
        <w:autoSpaceDE w:val="0"/>
        <w:autoSpaceDN w:val="0"/>
        <w:adjustRightInd w:val="0"/>
        <w:spacing w:before="86" w:after="0"/>
        <w:ind w:left="180" w:firstLine="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ROFESSIONAL</w:t>
      </w:r>
      <w:r>
        <w:rPr>
          <w:rFonts w:ascii="Times New Roman" w:hAnsi="Times New Roman"/>
          <w:b/>
          <w:bCs/>
          <w:color w:val="191919"/>
          <w:spacing w:val="7"/>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OURSES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48 H</w:t>
      </w:r>
      <w:r>
        <w:rPr>
          <w:rFonts w:ascii="Times New Roman" w:hAnsi="Times New Roman"/>
          <w:b/>
          <w:bCs/>
          <w:color w:val="191919"/>
          <w:sz w:val="24"/>
          <w:szCs w:val="24"/>
        </w:rPr>
        <w:t>OURS</w:t>
      </w:r>
    </w:p>
    <w:p w:rsidR="001050CA" w:rsidRDefault="001050CA" w:rsidP="00B90B93">
      <w:pPr>
        <w:widowControl w:val="0"/>
        <w:tabs>
          <w:tab w:val="left" w:pos="9320"/>
        </w:tabs>
        <w:autoSpaceDE w:val="0"/>
        <w:autoSpaceDN w:val="0"/>
        <w:adjustRightInd w:val="0"/>
        <w:spacing w:before="52" w:after="0"/>
        <w:ind w:left="180" w:firstLine="0"/>
        <w:rPr>
          <w:rFonts w:ascii="Times New Roman" w:hAnsi="Times New Roman"/>
          <w:color w:val="000000"/>
          <w:sz w:val="18"/>
          <w:szCs w:val="18"/>
        </w:rPr>
      </w:pPr>
      <w:r>
        <w:rPr>
          <w:rFonts w:ascii="Times New Roman" w:hAnsi="Times New Roman"/>
          <w:b/>
          <w:bCs/>
          <w:color w:val="191919"/>
          <w:sz w:val="18"/>
          <w:szCs w:val="18"/>
        </w:rPr>
        <w:t>A.</w:t>
      </w:r>
      <w:r>
        <w:rPr>
          <w:rFonts w:ascii="Times New Roman" w:hAnsi="Times New Roman"/>
          <w:b/>
          <w:bCs/>
          <w:color w:val="191919"/>
          <w:spacing w:val="-2"/>
          <w:sz w:val="18"/>
          <w:szCs w:val="18"/>
        </w:rPr>
        <w:t xml:space="preserve"> </w:t>
      </w:r>
      <w:r>
        <w:rPr>
          <w:rFonts w:ascii="Times New Roman" w:hAnsi="Times New Roman"/>
          <w:b/>
          <w:bCs/>
          <w:color w:val="191919"/>
          <w:sz w:val="18"/>
          <w:szCs w:val="18"/>
        </w:rPr>
        <w:t>General</w:t>
      </w:r>
      <w:r>
        <w:rPr>
          <w:rFonts w:ascii="Times New Roman" w:hAnsi="Times New Roman"/>
          <w:b/>
          <w:bCs/>
          <w:color w:val="191919"/>
          <w:sz w:val="18"/>
          <w:szCs w:val="18"/>
        </w:rPr>
        <w:tab/>
        <w:t>12 Hrs.</w:t>
      </w:r>
    </w:p>
    <w:tbl>
      <w:tblPr>
        <w:tblW w:w="0" w:type="auto"/>
        <w:tblInd w:w="120" w:type="dxa"/>
        <w:tblLayout w:type="fixed"/>
        <w:tblCellMar>
          <w:left w:w="0" w:type="dxa"/>
          <w:right w:w="0" w:type="dxa"/>
        </w:tblCellMar>
        <w:tblLook w:val="0000"/>
      </w:tblPr>
      <w:tblGrid>
        <w:gridCol w:w="780"/>
        <w:gridCol w:w="1060"/>
        <w:gridCol w:w="7850"/>
      </w:tblGrid>
      <w:tr w:rsidR="001050CA" w:rsidRPr="007A7452" w:rsidTr="00B90B93">
        <w:trPr>
          <w:trHeight w:hRule="exact" w:val="237"/>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180" w:firstLine="27"/>
              <w:rPr>
                <w:rFonts w:ascii="Times New Roman" w:hAnsi="Times New Roman"/>
                <w:sz w:val="24"/>
                <w:szCs w:val="24"/>
              </w:rPr>
            </w:pPr>
            <w:r w:rsidRPr="007A7452">
              <w:rPr>
                <w:rFonts w:ascii="Times New Roman" w:hAnsi="Times New Roman"/>
                <w:color w:val="191919"/>
                <w:sz w:val="18"/>
                <w:szCs w:val="18"/>
              </w:rPr>
              <w:t>3301</w:t>
            </w:r>
          </w:p>
        </w:tc>
        <w:tc>
          <w:tcPr>
            <w:tcW w:w="7850"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1190" w:firstLine="13"/>
              <w:rPr>
                <w:rFonts w:ascii="Times New Roman" w:hAnsi="Times New Roman"/>
                <w:sz w:val="24"/>
                <w:szCs w:val="24"/>
              </w:rPr>
            </w:pPr>
            <w:r w:rsidRPr="007A7452">
              <w:rPr>
                <w:rFonts w:ascii="Times New Roman" w:hAnsi="Times New Roman"/>
                <w:color w:val="191919"/>
                <w:sz w:val="18"/>
                <w:szCs w:val="18"/>
              </w:rPr>
              <w:t>Historical Methods I</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3302</w:t>
            </w:r>
          </w:p>
        </w:tc>
        <w:tc>
          <w:tcPr>
            <w:tcW w:w="785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Historical Methods II</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4301</w:t>
            </w:r>
          </w:p>
        </w:tc>
        <w:tc>
          <w:tcPr>
            <w:tcW w:w="785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Senior Seminar I</w:t>
            </w:r>
          </w:p>
        </w:tc>
      </w:tr>
      <w:tr w:rsidR="001050CA" w:rsidRPr="007A7452" w:rsidTr="00B90B93">
        <w:trPr>
          <w:trHeight w:hRule="exact" w:val="298"/>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4302</w:t>
            </w:r>
          </w:p>
        </w:tc>
        <w:tc>
          <w:tcPr>
            <w:tcW w:w="785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Senior Seminar II</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B90B93">
      <w:pPr>
        <w:widowControl w:val="0"/>
        <w:tabs>
          <w:tab w:val="left" w:pos="94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B.</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American History (Select 3 courses)</w:t>
      </w:r>
      <w:r>
        <w:rPr>
          <w:rFonts w:ascii="Times New Roman" w:hAnsi="Times New Roman"/>
          <w:b/>
          <w:bCs/>
          <w:color w:val="191919"/>
          <w:sz w:val="18"/>
          <w:szCs w:val="18"/>
        </w:rPr>
        <w:tab/>
        <w:t>9 Hrs.</w:t>
      </w:r>
    </w:p>
    <w:tbl>
      <w:tblPr>
        <w:tblW w:w="0" w:type="auto"/>
        <w:tblInd w:w="120" w:type="dxa"/>
        <w:tblLayout w:type="fixed"/>
        <w:tblCellMar>
          <w:left w:w="0" w:type="dxa"/>
          <w:right w:w="0" w:type="dxa"/>
        </w:tblCellMar>
        <w:tblLook w:val="0000"/>
      </w:tblPr>
      <w:tblGrid>
        <w:gridCol w:w="780"/>
        <w:gridCol w:w="1060"/>
        <w:gridCol w:w="3503"/>
      </w:tblGrid>
      <w:tr w:rsidR="001050CA" w:rsidRPr="007A7452" w:rsidTr="00B90B93">
        <w:trPr>
          <w:trHeight w:hRule="exact" w:val="237"/>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180" w:firstLine="27"/>
              <w:rPr>
                <w:rFonts w:ascii="Times New Roman" w:hAnsi="Times New Roman"/>
                <w:sz w:val="24"/>
                <w:szCs w:val="24"/>
              </w:rPr>
            </w:pPr>
            <w:r w:rsidRPr="007A7452">
              <w:rPr>
                <w:rFonts w:ascii="Times New Roman" w:hAnsi="Times New Roman"/>
                <w:color w:val="191919"/>
                <w:sz w:val="18"/>
                <w:szCs w:val="18"/>
              </w:rPr>
              <w:t>3403</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1190" w:firstLine="13"/>
              <w:rPr>
                <w:rFonts w:ascii="Times New Roman" w:hAnsi="Times New Roman"/>
                <w:sz w:val="24"/>
                <w:szCs w:val="24"/>
              </w:rPr>
            </w:pPr>
            <w:r w:rsidRPr="007A7452">
              <w:rPr>
                <w:rFonts w:ascii="Times New Roman" w:hAnsi="Times New Roman"/>
                <w:color w:val="191919"/>
                <w:sz w:val="18"/>
                <w:szCs w:val="18"/>
              </w:rPr>
              <w:t>History of Geo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gia</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3404</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Diplomatic History of the U.S.</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3405</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Civil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ar and Reconstruction</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4402</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Directed Readings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4403</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The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Afro-American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4404</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The History of the South</w:t>
            </w:r>
          </w:p>
        </w:tc>
      </w:tr>
      <w:tr w:rsidR="001050CA" w:rsidRPr="007A7452" w:rsidTr="00B90B93">
        <w:trPr>
          <w:trHeight w:hRule="exact" w:val="216"/>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4405</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Contemporary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1945 to Present</w:t>
            </w:r>
          </w:p>
        </w:tc>
      </w:tr>
      <w:tr w:rsidR="001050CA" w:rsidRPr="007A7452" w:rsidTr="00B90B93">
        <w:trPr>
          <w:trHeight w:hRule="exact" w:val="298"/>
        </w:trPr>
        <w:tc>
          <w:tcPr>
            <w:tcW w:w="78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80" w:firstLine="27"/>
              <w:rPr>
                <w:rFonts w:ascii="Times New Roman" w:hAnsi="Times New Roman"/>
                <w:sz w:val="24"/>
                <w:szCs w:val="24"/>
              </w:rPr>
            </w:pPr>
            <w:r w:rsidRPr="007A7452">
              <w:rPr>
                <w:rFonts w:ascii="Times New Roman" w:hAnsi="Times New Roman"/>
                <w:color w:val="191919"/>
                <w:sz w:val="18"/>
                <w:szCs w:val="18"/>
              </w:rPr>
              <w:t>4408</w:t>
            </w:r>
          </w:p>
        </w:tc>
        <w:tc>
          <w:tcPr>
            <w:tcW w:w="35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190" w:firstLine="13"/>
              <w:rPr>
                <w:rFonts w:ascii="Times New Roman" w:hAnsi="Times New Roman"/>
                <w:sz w:val="24"/>
                <w:szCs w:val="24"/>
              </w:rPr>
            </w:pPr>
            <w:r w:rsidRPr="007A7452">
              <w:rPr>
                <w:rFonts w:ascii="Times New Roman" w:hAnsi="Times New Roman"/>
                <w:color w:val="191919"/>
                <w:sz w:val="18"/>
                <w:szCs w:val="18"/>
              </w:rPr>
              <w:t>The Civil Rights Era</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B90B93">
      <w:pPr>
        <w:widowControl w:val="0"/>
        <w:tabs>
          <w:tab w:val="left" w:pos="9400"/>
        </w:tabs>
        <w:autoSpaceDE w:val="0"/>
        <w:autoSpaceDN w:val="0"/>
        <w:adjustRightInd w:val="0"/>
        <w:spacing w:after="0"/>
        <w:ind w:firstLine="180"/>
        <w:rPr>
          <w:rFonts w:ascii="Times New Roman" w:hAnsi="Times New Roman"/>
          <w:color w:val="000000"/>
          <w:sz w:val="18"/>
          <w:szCs w:val="18"/>
        </w:rPr>
      </w:pPr>
      <w:r>
        <w:rPr>
          <w:rFonts w:ascii="Times New Roman" w:hAnsi="Times New Roman"/>
          <w:b/>
          <w:bCs/>
          <w:color w:val="191919"/>
          <w:sz w:val="18"/>
          <w:szCs w:val="18"/>
        </w:rPr>
        <w:t>C. Eu</w:t>
      </w:r>
      <w:r>
        <w:rPr>
          <w:rFonts w:ascii="Times New Roman" w:hAnsi="Times New Roman"/>
          <w:b/>
          <w:bCs/>
          <w:color w:val="191919"/>
          <w:spacing w:val="-3"/>
          <w:sz w:val="18"/>
          <w:szCs w:val="18"/>
        </w:rPr>
        <w:t>r</w:t>
      </w:r>
      <w:r>
        <w:rPr>
          <w:rFonts w:ascii="Times New Roman" w:hAnsi="Times New Roman"/>
          <w:b/>
          <w:bCs/>
          <w:color w:val="191919"/>
          <w:sz w:val="18"/>
          <w:szCs w:val="18"/>
        </w:rPr>
        <w:t>opean History (Select 3 courses)</w:t>
      </w:r>
      <w:r>
        <w:rPr>
          <w:rFonts w:ascii="Times New Roman" w:hAnsi="Times New Roman"/>
          <w:b/>
          <w:bCs/>
          <w:color w:val="191919"/>
          <w:sz w:val="18"/>
          <w:szCs w:val="18"/>
        </w:rPr>
        <w:tab/>
        <w:t>9 Hrs.</w:t>
      </w:r>
    </w:p>
    <w:p w:rsidR="001050CA" w:rsidRDefault="001050CA" w:rsidP="00B90B93">
      <w:pPr>
        <w:widowControl w:val="0"/>
        <w:tabs>
          <w:tab w:val="left" w:pos="1080"/>
          <w:tab w:val="left" w:pos="3150"/>
        </w:tabs>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HIST</w:t>
      </w:r>
      <w:r>
        <w:rPr>
          <w:rFonts w:ascii="Times New Roman" w:hAnsi="Times New Roman"/>
          <w:color w:val="191919"/>
          <w:sz w:val="18"/>
          <w:szCs w:val="18"/>
        </w:rPr>
        <w:tab/>
        <w:t>3406</w:t>
      </w:r>
      <w:r>
        <w:rPr>
          <w:rFonts w:ascii="Times New Roman" w:hAnsi="Times New Roman"/>
          <w:color w:val="191919"/>
          <w:sz w:val="18"/>
          <w:szCs w:val="18"/>
        </w:rPr>
        <w:tab/>
        <w:t>Directed Readings in European History</w:t>
      </w:r>
    </w:p>
    <w:p w:rsidR="00B90B93" w:rsidRDefault="001050CA" w:rsidP="00B90B93">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3510</w:t>
      </w:r>
      <w:r>
        <w:rPr>
          <w:rFonts w:ascii="Times New Roman" w:hAnsi="Times New Roman"/>
          <w:color w:val="191919"/>
          <w:sz w:val="18"/>
          <w:szCs w:val="18"/>
        </w:rPr>
        <w:tab/>
        <w:t xml:space="preserve">Classical History </w:t>
      </w:r>
    </w:p>
    <w:p w:rsidR="00B90B93" w:rsidRDefault="001050CA" w:rsidP="00B90B93">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35</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 xml:space="preserve">Modern Europe I </w:t>
      </w:r>
    </w:p>
    <w:p w:rsidR="00B90B93" w:rsidRDefault="001050CA" w:rsidP="00B90B93">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3512</w:t>
      </w:r>
      <w:r>
        <w:rPr>
          <w:rFonts w:ascii="Times New Roman" w:hAnsi="Times New Roman"/>
          <w:color w:val="191919"/>
          <w:sz w:val="18"/>
          <w:szCs w:val="18"/>
        </w:rPr>
        <w:tab/>
        <w:t xml:space="preserve">Modern Europe II </w:t>
      </w:r>
    </w:p>
    <w:p w:rsidR="001050CA" w:rsidRDefault="001050CA" w:rsidP="00B90B93">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sz w:val="18"/>
          <w:szCs w:val="18"/>
        </w:rPr>
      </w:pPr>
      <w:r>
        <w:rPr>
          <w:rFonts w:ascii="Times New Roman" w:hAnsi="Times New Roman"/>
          <w:color w:val="191919"/>
          <w:sz w:val="18"/>
          <w:szCs w:val="18"/>
        </w:rPr>
        <w:t>HIST</w:t>
      </w:r>
      <w:r>
        <w:rPr>
          <w:rFonts w:ascii="Times New Roman" w:hAnsi="Times New Roman"/>
          <w:color w:val="191919"/>
          <w:sz w:val="18"/>
          <w:szCs w:val="18"/>
        </w:rPr>
        <w:tab/>
        <w:t>3514</w:t>
      </w:r>
      <w:r>
        <w:rPr>
          <w:rFonts w:ascii="Times New Roman" w:hAnsi="Times New Roman"/>
          <w:color w:val="191919"/>
          <w:sz w:val="18"/>
          <w:szCs w:val="18"/>
        </w:rPr>
        <w:tab/>
        <w:t>English History I</w:t>
      </w:r>
    </w:p>
    <w:p w:rsidR="001050CA" w:rsidRDefault="001050CA" w:rsidP="001050CA">
      <w:pPr>
        <w:widowControl w:val="0"/>
        <w:tabs>
          <w:tab w:val="left" w:pos="10740"/>
        </w:tabs>
        <w:autoSpaceDE w:val="0"/>
        <w:autoSpaceDN w:val="0"/>
        <w:adjustRightInd w:val="0"/>
        <w:spacing w:after="0" w:line="411" w:lineRule="exact"/>
        <w:ind w:left="4173"/>
        <w:rPr>
          <w:rFonts w:ascii="Century Gothic" w:hAnsi="Century Gothic" w:cs="Century Gothic"/>
          <w:color w:val="000000"/>
          <w:sz w:val="36"/>
          <w:szCs w:val="36"/>
        </w:rPr>
      </w:pPr>
    </w:p>
    <w:p w:rsidR="001050CA" w:rsidRDefault="001050CA" w:rsidP="001050CA">
      <w:pPr>
        <w:widowControl w:val="0"/>
        <w:tabs>
          <w:tab w:val="left" w:pos="10740"/>
        </w:tabs>
        <w:autoSpaceDE w:val="0"/>
        <w:autoSpaceDN w:val="0"/>
        <w:adjustRightInd w:val="0"/>
        <w:spacing w:after="0" w:line="411" w:lineRule="exact"/>
        <w:ind w:left="4173"/>
        <w:rPr>
          <w:rFonts w:ascii="Century Gothic" w:hAnsi="Century Gothic" w:cs="Century Gothic"/>
          <w:color w:val="000000"/>
          <w:sz w:val="36"/>
          <w:szCs w:val="36"/>
        </w:rPr>
        <w:sectPr w:rsidR="001050CA" w:rsidSect="00AE3903">
          <w:pgSz w:w="12240" w:h="15840"/>
          <w:pgMar w:top="420" w:right="420" w:bottom="280" w:left="560" w:header="720" w:footer="288" w:gutter="0"/>
          <w:cols w:space="720" w:equalWidth="0">
            <w:col w:w="11260"/>
          </w:cols>
          <w:noEndnote/>
          <w:docGrid w:linePitch="299"/>
        </w:sectPr>
      </w:pPr>
    </w:p>
    <w:p w:rsidR="001050CA" w:rsidRDefault="008C02BC" w:rsidP="001050CA">
      <w:pPr>
        <w:widowControl w:val="0"/>
        <w:autoSpaceDE w:val="0"/>
        <w:autoSpaceDN w:val="0"/>
        <w:adjustRightInd w:val="0"/>
        <w:spacing w:before="73" w:after="0" w:line="195" w:lineRule="exact"/>
        <w:ind w:left="500"/>
        <w:rPr>
          <w:rFonts w:ascii="Century Gothic" w:hAnsi="Century Gothic" w:cs="Century Gothic"/>
          <w:color w:val="000000"/>
          <w:sz w:val="16"/>
          <w:szCs w:val="16"/>
        </w:rPr>
      </w:pPr>
      <w:r>
        <w:rPr>
          <w:rFonts w:ascii="Times New Roman" w:hAnsi="Times New Roman"/>
          <w:noProof/>
          <w:color w:val="191919"/>
          <w:sz w:val="18"/>
          <w:szCs w:val="18"/>
        </w:rPr>
        <w:lastRenderedPageBreak/>
        <w:pict>
          <v:group id="_x0000_s3927" style="position:absolute;left:0;text-align:left;margin-left:-32.95pt;margin-top:-19.55pt;width:178.85pt;height:795.8pt;z-index:252049408" coordorigin="1642" coordsize="3577,15916">
            <v:rect id="_x0000_s3928"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928"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929" style="position:absolute;left:1642;width:3577;height:15916" coordorigin="1589" coordsize="3577,15916">
              <v:group id="_x0000_s3930" style="position:absolute;left:1589;width:1104;height:15916" coordorigin="5929,3" coordsize="1104,15916">
                <v:rect id="_x0000_s393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931"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932" style="position:absolute;left:5929;top:2404;width:1104;height:13112" coordorigin="3836,2408" coordsize="1104,13112">
                  <v:shape id="_x0000_s3933" type="#_x0000_t32" style="position:absolute;left:3889;top:4172;width:1051;height:0" o:connectortype="straight" strokeweight="2pt"/>
                  <v:shape id="_x0000_s3934" type="#_x0000_t32" style="position:absolute;left:3889;top:2408;width:1051;height:0" o:connectortype="straight" strokeweight="2pt"/>
                  <v:shape id="Freeform 2758" o:spid="_x0000_s393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93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937" type="#_x0000_t32" style="position:absolute;left:3889;top:6006;width:1051;height:0" o:connectortype="straight" strokeweight="2pt"/>
                  <v:shape id="_x0000_s3938" type="#_x0000_t32" style="position:absolute;left:3889;top:7786;width:1051;height:0" o:connectortype="straight" strokeweight="2pt"/>
                  <v:shape id="_x0000_s3939" type="#_x0000_t32" style="position:absolute;left:3889;top:9663;width:1051;height:0" o:connectortype="straight" strokeweight="2pt"/>
                  <v:shape id="_x0000_s3940" type="#_x0000_t32" style="position:absolute;left:3889;top:11481;width:1051;height:0" o:connectortype="straight" strokeweight="2pt"/>
                  <v:shape id="_x0000_s3941" type="#_x0000_t32" style="position:absolute;left:3889;top:13281;width:1051;height:0" o:connectortype="straight" strokeweight="2pt"/>
                </v:group>
              </v:group>
              <v:rect id="_x0000_s3942" style="position:absolute;left:2342;top:375;width:2824;height:421" fillcolor="white [3201]" strokecolor="#bfbfbf [2412]" strokeweight="2.5pt">
                <v:shadow color="#868686"/>
                <v:textbox>
                  <w:txbxContent>
                    <w:p w:rsidR="009D7097" w:rsidRDefault="009D7097" w:rsidP="008C02BC">
                      <w:pPr>
                        <w:ind w:right="-384" w:firstLine="0"/>
                        <w:jc w:val="center"/>
                      </w:pPr>
                      <w:r>
                        <w:t>Political Science</w:t>
                      </w:r>
                    </w:p>
                  </w:txbxContent>
                </v:textbox>
              </v:rect>
            </v:group>
          </v:group>
        </w:pict>
      </w:r>
      <w:r w:rsidR="00AE60A2" w:rsidRPr="00AE60A2">
        <w:rPr>
          <w:rFonts w:ascii="Calibri" w:hAnsi="Calibri" w:cs="Times New Roman"/>
          <w:noProof/>
          <w:lang w:eastAsia="en-US"/>
        </w:rPr>
        <w:pict>
          <v:shape id="Text Box 2972" o:spid="_x0000_s2025" type="#_x0000_t202" style="position:absolute;left:0;text-align:left;margin-left:20.05pt;margin-top:127.85pt;width:12pt;height:85.8pt;z-index:-251500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fqtgIAALs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p>
    <w:p w:rsidR="001050CA" w:rsidRDefault="001050CA" w:rsidP="001050CA">
      <w:pPr>
        <w:widowControl w:val="0"/>
        <w:autoSpaceDE w:val="0"/>
        <w:autoSpaceDN w:val="0"/>
        <w:adjustRightInd w:val="0"/>
        <w:spacing w:before="4" w:after="0" w:line="160" w:lineRule="exact"/>
        <w:rPr>
          <w:rFonts w:ascii="Century Gothic" w:hAnsi="Century Gothic" w:cs="Century Gothic"/>
          <w:color w:val="000000"/>
          <w:sz w:val="16"/>
          <w:szCs w:val="16"/>
        </w:rPr>
      </w:pPr>
    </w:p>
    <w:tbl>
      <w:tblPr>
        <w:tblW w:w="0" w:type="auto"/>
        <w:tblInd w:w="323" w:type="dxa"/>
        <w:tblLayout w:type="fixed"/>
        <w:tblCellMar>
          <w:left w:w="0" w:type="dxa"/>
          <w:right w:w="0" w:type="dxa"/>
        </w:tblCellMar>
        <w:tblLook w:val="0000"/>
      </w:tblPr>
      <w:tblGrid>
        <w:gridCol w:w="1340"/>
        <w:gridCol w:w="1021"/>
        <w:gridCol w:w="4660"/>
      </w:tblGrid>
      <w:tr w:rsidR="001050CA" w:rsidRPr="007A7452" w:rsidTr="001050CA">
        <w:trPr>
          <w:trHeight w:hRule="exact" w:val="432"/>
        </w:trPr>
        <w:tc>
          <w:tcPr>
            <w:tcW w:w="1340" w:type="dxa"/>
            <w:tcBorders>
              <w:top w:val="single" w:sz="16" w:space="0" w:color="A3A3A3"/>
              <w:left w:val="nil"/>
              <w:bottom w:val="nil"/>
              <w:right w:val="nil"/>
            </w:tcBorders>
          </w:tcPr>
          <w:p w:rsidR="001050CA" w:rsidRPr="007A7452" w:rsidRDefault="001050CA" w:rsidP="00B90B93">
            <w:pPr>
              <w:widowControl w:val="0"/>
              <w:autoSpaceDE w:val="0"/>
              <w:autoSpaceDN w:val="0"/>
              <w:adjustRightInd w:val="0"/>
              <w:spacing w:before="4" w:after="0" w:line="200" w:lineRule="exact"/>
              <w:ind w:firstLine="0"/>
              <w:rPr>
                <w:rFonts w:ascii="Times New Roman" w:hAnsi="Times New Roman"/>
                <w:sz w:val="20"/>
                <w:szCs w:val="20"/>
              </w:rPr>
            </w:pPr>
          </w:p>
          <w:p w:rsidR="001050CA" w:rsidRPr="007A7452" w:rsidRDefault="001050CA" w:rsidP="00B90B93">
            <w:pPr>
              <w:widowControl w:val="0"/>
              <w:autoSpaceDE w:val="0"/>
              <w:autoSpaceDN w:val="0"/>
              <w:adjustRightInd w:val="0"/>
              <w:spacing w:after="0"/>
              <w:ind w:left="697" w:firstLine="0"/>
              <w:rPr>
                <w:rFonts w:ascii="Times New Roman" w:hAnsi="Times New Roman"/>
                <w:sz w:val="24"/>
                <w:szCs w:val="24"/>
              </w:rPr>
            </w:pPr>
            <w:r w:rsidRPr="007A7452">
              <w:rPr>
                <w:rFonts w:ascii="Times New Roman" w:hAnsi="Times New Roman"/>
                <w:color w:val="191919"/>
                <w:sz w:val="18"/>
                <w:szCs w:val="18"/>
              </w:rPr>
              <w:t>HIST</w:t>
            </w:r>
          </w:p>
        </w:tc>
        <w:tc>
          <w:tcPr>
            <w:tcW w:w="1021" w:type="dxa"/>
            <w:tcBorders>
              <w:top w:val="single" w:sz="16" w:space="0" w:color="A3A3A3"/>
              <w:left w:val="nil"/>
              <w:bottom w:val="nil"/>
              <w:right w:val="nil"/>
            </w:tcBorders>
          </w:tcPr>
          <w:p w:rsidR="001050CA" w:rsidRPr="007A7452" w:rsidRDefault="001050CA" w:rsidP="00B90B93">
            <w:pPr>
              <w:widowControl w:val="0"/>
              <w:autoSpaceDE w:val="0"/>
              <w:autoSpaceDN w:val="0"/>
              <w:adjustRightInd w:val="0"/>
              <w:spacing w:before="4" w:after="0" w:line="200" w:lineRule="exact"/>
              <w:ind w:firstLine="47"/>
              <w:rPr>
                <w:rFonts w:ascii="Times New Roman" w:hAnsi="Times New Roman"/>
                <w:sz w:val="20"/>
                <w:szCs w:val="20"/>
              </w:rPr>
            </w:pPr>
          </w:p>
          <w:p w:rsidR="001050CA" w:rsidRPr="007A7452" w:rsidRDefault="001050CA" w:rsidP="00B90B93">
            <w:pPr>
              <w:widowControl w:val="0"/>
              <w:autoSpaceDE w:val="0"/>
              <w:autoSpaceDN w:val="0"/>
              <w:adjustRightInd w:val="0"/>
              <w:spacing w:after="0"/>
              <w:ind w:left="243" w:firstLine="47"/>
              <w:rPr>
                <w:rFonts w:ascii="Times New Roman" w:hAnsi="Times New Roman"/>
                <w:sz w:val="24"/>
                <w:szCs w:val="24"/>
              </w:rPr>
            </w:pPr>
            <w:r w:rsidRPr="007A7452">
              <w:rPr>
                <w:rFonts w:ascii="Times New Roman" w:hAnsi="Times New Roman"/>
                <w:color w:val="191919"/>
                <w:sz w:val="18"/>
                <w:szCs w:val="18"/>
              </w:rPr>
              <w:t>3515</w:t>
            </w:r>
          </w:p>
        </w:tc>
        <w:tc>
          <w:tcPr>
            <w:tcW w:w="4660" w:type="dxa"/>
            <w:tcBorders>
              <w:top w:val="nil"/>
              <w:left w:val="nil"/>
              <w:bottom w:val="nil"/>
              <w:right w:val="nil"/>
            </w:tcBorders>
          </w:tcPr>
          <w:p w:rsidR="001050CA" w:rsidRPr="007A7452" w:rsidRDefault="001050CA" w:rsidP="00B90B93">
            <w:pPr>
              <w:widowControl w:val="0"/>
              <w:autoSpaceDE w:val="0"/>
              <w:autoSpaceDN w:val="0"/>
              <w:adjustRightInd w:val="0"/>
              <w:spacing w:before="4" w:after="0" w:line="200" w:lineRule="exact"/>
              <w:ind w:firstLine="16"/>
              <w:rPr>
                <w:rFonts w:ascii="Times New Roman" w:hAnsi="Times New Roman"/>
                <w:sz w:val="20"/>
                <w:szCs w:val="20"/>
              </w:rPr>
            </w:pPr>
          </w:p>
          <w:p w:rsidR="001050CA" w:rsidRPr="007A7452" w:rsidRDefault="001050CA" w:rsidP="00B90B93">
            <w:pPr>
              <w:widowControl w:val="0"/>
              <w:autoSpaceDE w:val="0"/>
              <w:autoSpaceDN w:val="0"/>
              <w:adjustRightInd w:val="0"/>
              <w:spacing w:after="0"/>
              <w:ind w:left="496" w:firstLine="16"/>
              <w:rPr>
                <w:rFonts w:ascii="Times New Roman" w:hAnsi="Times New Roman"/>
                <w:sz w:val="24"/>
                <w:szCs w:val="24"/>
              </w:rPr>
            </w:pPr>
            <w:r w:rsidRPr="007A7452">
              <w:rPr>
                <w:rFonts w:ascii="Times New Roman" w:hAnsi="Times New Roman"/>
                <w:color w:val="191919"/>
                <w:sz w:val="18"/>
                <w:szCs w:val="18"/>
              </w:rPr>
              <w:t>English History II</w:t>
            </w:r>
          </w:p>
        </w:tc>
      </w:tr>
      <w:tr w:rsidR="001050CA" w:rsidRPr="007A7452" w:rsidTr="001050CA">
        <w:trPr>
          <w:trHeight w:hRule="exact" w:val="216"/>
        </w:trPr>
        <w:tc>
          <w:tcPr>
            <w:tcW w:w="134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697" w:firstLine="0"/>
              <w:rPr>
                <w:rFonts w:ascii="Times New Roman" w:hAnsi="Times New Roman"/>
                <w:sz w:val="24"/>
                <w:szCs w:val="24"/>
              </w:rPr>
            </w:pPr>
            <w:r w:rsidRPr="007A7452">
              <w:rPr>
                <w:rFonts w:ascii="Times New Roman" w:hAnsi="Times New Roman"/>
                <w:color w:val="191919"/>
                <w:sz w:val="18"/>
                <w:szCs w:val="18"/>
              </w:rPr>
              <w:t>HIST</w:t>
            </w:r>
          </w:p>
        </w:tc>
        <w:tc>
          <w:tcPr>
            <w:tcW w:w="1021"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47"/>
              <w:rPr>
                <w:rFonts w:ascii="Times New Roman" w:hAnsi="Times New Roman"/>
                <w:sz w:val="24"/>
                <w:szCs w:val="24"/>
              </w:rPr>
            </w:pPr>
            <w:r w:rsidRPr="007A7452">
              <w:rPr>
                <w:rFonts w:ascii="Times New Roman" w:hAnsi="Times New Roman"/>
                <w:color w:val="191919"/>
                <w:sz w:val="18"/>
                <w:szCs w:val="18"/>
              </w:rPr>
              <w:t>3516</w:t>
            </w:r>
          </w:p>
        </w:tc>
        <w:tc>
          <w:tcPr>
            <w:tcW w:w="46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96" w:firstLine="16"/>
              <w:rPr>
                <w:rFonts w:ascii="Times New Roman" w:hAnsi="Times New Roman"/>
                <w:sz w:val="24"/>
                <w:szCs w:val="24"/>
              </w:rPr>
            </w:pPr>
            <w:r w:rsidRPr="007A7452">
              <w:rPr>
                <w:rFonts w:ascii="Times New Roman" w:hAnsi="Times New Roman"/>
                <w:color w:val="191919"/>
                <w:sz w:val="18"/>
                <w:szCs w:val="18"/>
              </w:rPr>
              <w:t>Social and Intellectual History of Modern Europe</w:t>
            </w:r>
          </w:p>
        </w:tc>
      </w:tr>
      <w:tr w:rsidR="001050CA" w:rsidRPr="007A7452" w:rsidTr="001050CA">
        <w:trPr>
          <w:trHeight w:hRule="exact" w:val="216"/>
        </w:trPr>
        <w:tc>
          <w:tcPr>
            <w:tcW w:w="134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697" w:firstLine="0"/>
              <w:rPr>
                <w:rFonts w:ascii="Times New Roman" w:hAnsi="Times New Roman"/>
                <w:sz w:val="24"/>
                <w:szCs w:val="24"/>
              </w:rPr>
            </w:pPr>
            <w:r w:rsidRPr="007A7452">
              <w:rPr>
                <w:rFonts w:ascii="Times New Roman" w:hAnsi="Times New Roman"/>
                <w:color w:val="191919"/>
                <w:sz w:val="18"/>
                <w:szCs w:val="18"/>
              </w:rPr>
              <w:t>HIST</w:t>
            </w:r>
          </w:p>
        </w:tc>
        <w:tc>
          <w:tcPr>
            <w:tcW w:w="1021"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47"/>
              <w:rPr>
                <w:rFonts w:ascii="Times New Roman" w:hAnsi="Times New Roman"/>
                <w:sz w:val="24"/>
                <w:szCs w:val="24"/>
              </w:rPr>
            </w:pPr>
            <w:r w:rsidRPr="007A7452">
              <w:rPr>
                <w:rFonts w:ascii="Times New Roman" w:hAnsi="Times New Roman"/>
                <w:color w:val="191919"/>
                <w:sz w:val="18"/>
                <w:szCs w:val="18"/>
              </w:rPr>
              <w:t>3518</w:t>
            </w:r>
          </w:p>
        </w:tc>
        <w:tc>
          <w:tcPr>
            <w:tcW w:w="46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96" w:firstLine="16"/>
              <w:rPr>
                <w:rFonts w:ascii="Times New Roman" w:hAnsi="Times New Roman"/>
                <w:sz w:val="24"/>
                <w:szCs w:val="24"/>
              </w:rPr>
            </w:pPr>
            <w:r w:rsidRPr="007A7452">
              <w:rPr>
                <w:rFonts w:ascii="Times New Roman" w:hAnsi="Times New Roman"/>
                <w:color w:val="191919"/>
                <w:sz w:val="18"/>
                <w:szCs w:val="18"/>
              </w:rPr>
              <w:t>The European Middle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Ages</w:t>
            </w:r>
          </w:p>
        </w:tc>
      </w:tr>
      <w:tr w:rsidR="001050CA" w:rsidRPr="008C02BC" w:rsidTr="001050CA">
        <w:trPr>
          <w:trHeight w:hRule="exact" w:val="216"/>
        </w:trPr>
        <w:tc>
          <w:tcPr>
            <w:tcW w:w="134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697" w:firstLine="0"/>
              <w:rPr>
                <w:rFonts w:ascii="Times New Roman" w:hAnsi="Times New Roman"/>
                <w:sz w:val="24"/>
                <w:szCs w:val="24"/>
              </w:rPr>
            </w:pPr>
            <w:r w:rsidRPr="007A7452">
              <w:rPr>
                <w:rFonts w:ascii="Times New Roman" w:hAnsi="Times New Roman"/>
                <w:color w:val="191919"/>
                <w:sz w:val="18"/>
                <w:szCs w:val="18"/>
              </w:rPr>
              <w:t>HIST</w:t>
            </w:r>
          </w:p>
        </w:tc>
        <w:tc>
          <w:tcPr>
            <w:tcW w:w="1021"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47"/>
              <w:rPr>
                <w:rFonts w:ascii="Times New Roman" w:hAnsi="Times New Roman"/>
                <w:sz w:val="24"/>
                <w:szCs w:val="24"/>
              </w:rPr>
            </w:pPr>
            <w:r w:rsidRPr="007A7452">
              <w:rPr>
                <w:rFonts w:ascii="Times New Roman" w:hAnsi="Times New Roman"/>
                <w:color w:val="191919"/>
                <w:sz w:val="18"/>
                <w:szCs w:val="18"/>
              </w:rPr>
              <w:t>3519</w:t>
            </w:r>
          </w:p>
        </w:tc>
        <w:tc>
          <w:tcPr>
            <w:tcW w:w="4660" w:type="dxa"/>
            <w:tcBorders>
              <w:top w:val="nil"/>
              <w:left w:val="nil"/>
              <w:bottom w:val="nil"/>
              <w:right w:val="nil"/>
            </w:tcBorders>
          </w:tcPr>
          <w:p w:rsidR="001050CA" w:rsidRPr="00D031C5" w:rsidRDefault="001050CA" w:rsidP="00B90B93">
            <w:pPr>
              <w:widowControl w:val="0"/>
              <w:autoSpaceDE w:val="0"/>
              <w:autoSpaceDN w:val="0"/>
              <w:adjustRightInd w:val="0"/>
              <w:spacing w:after="0" w:line="195" w:lineRule="exact"/>
              <w:ind w:left="496" w:firstLine="16"/>
              <w:rPr>
                <w:rFonts w:ascii="Times New Roman" w:hAnsi="Times New Roman"/>
                <w:sz w:val="24"/>
                <w:szCs w:val="24"/>
                <w:lang w:val="fr-MC"/>
              </w:rPr>
            </w:pPr>
            <w:proofErr w:type="spellStart"/>
            <w:r w:rsidRPr="00D031C5">
              <w:rPr>
                <w:rFonts w:ascii="Times New Roman" w:hAnsi="Times New Roman"/>
                <w:color w:val="191919"/>
                <w:sz w:val="18"/>
                <w:szCs w:val="18"/>
                <w:lang w:val="fr-MC"/>
              </w:rPr>
              <w:t>European</w:t>
            </w:r>
            <w:proofErr w:type="spellEnd"/>
            <w:r w:rsidRPr="00D031C5">
              <w:rPr>
                <w:rFonts w:ascii="Times New Roman" w:hAnsi="Times New Roman"/>
                <w:color w:val="191919"/>
                <w:sz w:val="18"/>
                <w:szCs w:val="18"/>
                <w:lang w:val="fr-MC"/>
              </w:rPr>
              <w:t xml:space="preserve"> Renaissance, Reformation and Reconnaissance</w:t>
            </w:r>
          </w:p>
        </w:tc>
      </w:tr>
      <w:tr w:rsidR="001050CA" w:rsidRPr="007A7452" w:rsidTr="001050CA">
        <w:trPr>
          <w:trHeight w:hRule="exact" w:val="298"/>
        </w:trPr>
        <w:tc>
          <w:tcPr>
            <w:tcW w:w="134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697" w:firstLine="0"/>
              <w:rPr>
                <w:rFonts w:ascii="Times New Roman" w:hAnsi="Times New Roman"/>
                <w:sz w:val="24"/>
                <w:szCs w:val="24"/>
              </w:rPr>
            </w:pPr>
            <w:r w:rsidRPr="007A7452">
              <w:rPr>
                <w:rFonts w:ascii="Times New Roman" w:hAnsi="Times New Roman"/>
                <w:color w:val="191919"/>
                <w:sz w:val="18"/>
                <w:szCs w:val="18"/>
              </w:rPr>
              <w:t>HIST</w:t>
            </w:r>
          </w:p>
        </w:tc>
        <w:tc>
          <w:tcPr>
            <w:tcW w:w="1021"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47"/>
              <w:rPr>
                <w:rFonts w:ascii="Times New Roman" w:hAnsi="Times New Roman"/>
                <w:sz w:val="24"/>
                <w:szCs w:val="24"/>
              </w:rPr>
            </w:pPr>
            <w:r w:rsidRPr="007A7452">
              <w:rPr>
                <w:rFonts w:ascii="Times New Roman" w:hAnsi="Times New Roman"/>
                <w:color w:val="191919"/>
                <w:sz w:val="18"/>
                <w:szCs w:val="18"/>
              </w:rPr>
              <w:t>3630</w:t>
            </w:r>
          </w:p>
        </w:tc>
        <w:tc>
          <w:tcPr>
            <w:tcW w:w="46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96" w:firstLine="16"/>
              <w:rPr>
                <w:rFonts w:ascii="Times New Roman" w:hAnsi="Times New Roman"/>
                <w:sz w:val="24"/>
                <w:szCs w:val="24"/>
              </w:rPr>
            </w:pPr>
            <w:r w:rsidRPr="007A7452">
              <w:rPr>
                <w:rFonts w:ascii="Times New Roman" w:hAnsi="Times New Roman"/>
                <w:color w:val="191919"/>
                <w:sz w:val="18"/>
                <w:szCs w:val="18"/>
              </w:rPr>
              <w:t>Spanish History</w:t>
            </w:r>
          </w:p>
        </w:tc>
      </w:tr>
    </w:tbl>
    <w:p w:rsidR="001050CA" w:rsidRDefault="001050CA" w:rsidP="001050CA">
      <w:pPr>
        <w:widowControl w:val="0"/>
        <w:autoSpaceDE w:val="0"/>
        <w:autoSpaceDN w:val="0"/>
        <w:adjustRightInd w:val="0"/>
        <w:spacing w:before="9" w:after="0" w:line="110" w:lineRule="exact"/>
        <w:rPr>
          <w:rFonts w:ascii="Times New Roman" w:hAnsi="Times New Roman"/>
          <w:sz w:val="11"/>
          <w:szCs w:val="11"/>
        </w:rPr>
      </w:pPr>
    </w:p>
    <w:p w:rsidR="001050CA" w:rsidRDefault="001050CA" w:rsidP="00B90B93">
      <w:pPr>
        <w:widowControl w:val="0"/>
        <w:tabs>
          <w:tab w:val="left" w:pos="10260"/>
        </w:tabs>
        <w:autoSpaceDE w:val="0"/>
        <w:autoSpaceDN w:val="0"/>
        <w:adjustRightInd w:val="0"/>
        <w:spacing w:after="0"/>
        <w:ind w:left="1020" w:hanging="30"/>
        <w:rPr>
          <w:rFonts w:ascii="Times New Roman" w:hAnsi="Times New Roman"/>
          <w:color w:val="000000"/>
          <w:sz w:val="18"/>
          <w:szCs w:val="18"/>
        </w:rPr>
      </w:pPr>
      <w:r>
        <w:rPr>
          <w:rFonts w:ascii="Times New Roman" w:hAnsi="Times New Roman"/>
          <w:b/>
          <w:bCs/>
          <w:color w:val="191919"/>
          <w:sz w:val="18"/>
          <w:szCs w:val="18"/>
        </w:rPr>
        <w:t>D. Non-</w:t>
      </w:r>
      <w:r>
        <w:rPr>
          <w:rFonts w:ascii="Times New Roman" w:hAnsi="Times New Roman"/>
          <w:b/>
          <w:bCs/>
          <w:color w:val="191919"/>
          <w:spacing w:val="-10"/>
          <w:sz w:val="18"/>
          <w:szCs w:val="18"/>
        </w:rPr>
        <w:t>W</w:t>
      </w:r>
      <w:r>
        <w:rPr>
          <w:rFonts w:ascii="Times New Roman" w:hAnsi="Times New Roman"/>
          <w:b/>
          <w:bCs/>
          <w:color w:val="191919"/>
          <w:sz w:val="18"/>
          <w:szCs w:val="18"/>
        </w:rPr>
        <w:t>estern History (Select 3 courses)</w:t>
      </w:r>
      <w:r>
        <w:rPr>
          <w:rFonts w:ascii="Times New Roman" w:hAnsi="Times New Roman"/>
          <w:b/>
          <w:bCs/>
          <w:color w:val="191919"/>
          <w:sz w:val="18"/>
          <w:szCs w:val="18"/>
        </w:rPr>
        <w:tab/>
        <w:t>9 Hrs.</w:t>
      </w:r>
    </w:p>
    <w:tbl>
      <w:tblPr>
        <w:tblW w:w="0" w:type="auto"/>
        <w:tblInd w:w="1030" w:type="dxa"/>
        <w:tblLayout w:type="fixed"/>
        <w:tblCellMar>
          <w:left w:w="0" w:type="dxa"/>
          <w:right w:w="0" w:type="dxa"/>
        </w:tblCellMar>
        <w:tblLook w:val="0000"/>
      </w:tblPr>
      <w:tblGrid>
        <w:gridCol w:w="683"/>
        <w:gridCol w:w="1060"/>
        <w:gridCol w:w="3707"/>
      </w:tblGrid>
      <w:tr w:rsidR="001050CA" w:rsidRPr="007A7452" w:rsidTr="00B90B93">
        <w:trPr>
          <w:trHeight w:hRule="exact" w:val="237"/>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243" w:firstLine="0"/>
              <w:rPr>
                <w:rFonts w:ascii="Times New Roman" w:hAnsi="Times New Roman"/>
                <w:sz w:val="24"/>
                <w:szCs w:val="24"/>
              </w:rPr>
            </w:pPr>
            <w:r w:rsidRPr="007A7452">
              <w:rPr>
                <w:rFonts w:ascii="Times New Roman" w:hAnsi="Times New Roman"/>
                <w:color w:val="191919"/>
                <w:sz w:val="18"/>
                <w:szCs w:val="18"/>
              </w:rPr>
              <w:t>3206</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before="9" w:after="0"/>
              <w:ind w:left="457" w:firstLine="10"/>
              <w:rPr>
                <w:rFonts w:ascii="Times New Roman" w:hAnsi="Times New Roman"/>
                <w:sz w:val="24"/>
                <w:szCs w:val="24"/>
              </w:rPr>
            </w:pPr>
            <w:r w:rsidRPr="007A7452">
              <w:rPr>
                <w:rFonts w:ascii="Times New Roman" w:hAnsi="Times New Roman"/>
                <w:color w:val="191919"/>
                <w:sz w:val="18"/>
                <w:szCs w:val="18"/>
              </w:rPr>
              <w:t>Slavery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Ancient and Modern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orlds</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3408</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Directed Readings in 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History</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3631</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History of Latin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3632</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History of Russia</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3633</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The Revolution of Modern History</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46</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Studies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History</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4612</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Studies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4613</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East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Asian History</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4614</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Race and Politics in the US &amp; the Caribbean</w:t>
            </w:r>
          </w:p>
        </w:tc>
      </w:tr>
      <w:tr w:rsidR="001050CA" w:rsidRPr="007A7452" w:rsidTr="00B90B93">
        <w:trPr>
          <w:trHeight w:hRule="exact" w:val="216"/>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4814</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omen and Politics Cross-Culturally</w:t>
            </w:r>
          </w:p>
        </w:tc>
      </w:tr>
      <w:tr w:rsidR="001050CA" w:rsidRPr="007A7452" w:rsidTr="00B90B93">
        <w:trPr>
          <w:trHeight w:hRule="exact" w:val="298"/>
        </w:trPr>
        <w:tc>
          <w:tcPr>
            <w:tcW w:w="68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p>
        </w:tc>
        <w:tc>
          <w:tcPr>
            <w:tcW w:w="106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243" w:firstLine="0"/>
              <w:rPr>
                <w:rFonts w:ascii="Times New Roman" w:hAnsi="Times New Roman"/>
                <w:sz w:val="24"/>
                <w:szCs w:val="24"/>
              </w:rPr>
            </w:pPr>
            <w:r w:rsidRPr="007A7452">
              <w:rPr>
                <w:rFonts w:ascii="Times New Roman" w:hAnsi="Times New Roman"/>
                <w:color w:val="191919"/>
                <w:sz w:val="18"/>
                <w:szCs w:val="18"/>
              </w:rPr>
              <w:t>4815</w:t>
            </w:r>
          </w:p>
        </w:tc>
        <w:tc>
          <w:tcPr>
            <w:tcW w:w="370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57" w:firstLine="10"/>
              <w:rPr>
                <w:rFonts w:ascii="Times New Roman" w:hAnsi="Times New Roman"/>
                <w:sz w:val="24"/>
                <w:szCs w:val="24"/>
              </w:rPr>
            </w:pPr>
            <w:r w:rsidRPr="007A7452">
              <w:rPr>
                <w:rFonts w:ascii="Times New Roman" w:hAnsi="Times New Roman"/>
                <w:color w:val="191919"/>
                <w:sz w:val="18"/>
                <w:szCs w:val="18"/>
              </w:rPr>
              <w:t>History of Global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errorism</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B90B93">
      <w:pPr>
        <w:widowControl w:val="0"/>
        <w:autoSpaceDE w:val="0"/>
        <w:autoSpaceDN w:val="0"/>
        <w:adjustRightInd w:val="0"/>
        <w:spacing w:after="0"/>
        <w:ind w:left="1020" w:hanging="30"/>
        <w:rPr>
          <w:rFonts w:ascii="Times New Roman" w:hAnsi="Times New Roman"/>
          <w:color w:val="000000"/>
          <w:sz w:val="18"/>
          <w:szCs w:val="18"/>
        </w:rPr>
      </w:pPr>
      <w:r>
        <w:rPr>
          <w:rFonts w:ascii="Times New Roman" w:hAnsi="Times New Roman"/>
          <w:b/>
          <w:bCs/>
          <w:color w:val="191919"/>
          <w:sz w:val="18"/>
          <w:szCs w:val="18"/>
        </w:rPr>
        <w:t>E. History Electives 3000-4000 level 9 Hrs.</w:t>
      </w:r>
    </w:p>
    <w:p w:rsidR="001050CA" w:rsidRDefault="001050CA" w:rsidP="00B90B93">
      <w:pPr>
        <w:widowControl w:val="0"/>
        <w:autoSpaceDE w:val="0"/>
        <w:autoSpaceDN w:val="0"/>
        <w:adjustRightInd w:val="0"/>
        <w:spacing w:before="12" w:after="0"/>
        <w:ind w:left="1020" w:hanging="30"/>
        <w:rPr>
          <w:rFonts w:ascii="Times New Roman" w:hAnsi="Times New Roman"/>
          <w:color w:val="000000"/>
          <w:sz w:val="18"/>
          <w:szCs w:val="18"/>
        </w:rPr>
      </w:pPr>
      <w:r>
        <w:rPr>
          <w:rFonts w:ascii="Times New Roman" w:hAnsi="Times New Roman"/>
          <w:color w:val="191919"/>
          <w:sz w:val="18"/>
          <w:szCs w:val="18"/>
        </w:rPr>
        <w:t>(Select 3 courses)</w:t>
      </w:r>
    </w:p>
    <w:p w:rsidR="001050CA" w:rsidRDefault="001050CA" w:rsidP="00B90B93">
      <w:pPr>
        <w:widowControl w:val="0"/>
        <w:autoSpaceDE w:val="0"/>
        <w:autoSpaceDN w:val="0"/>
        <w:adjustRightInd w:val="0"/>
        <w:spacing w:before="6" w:after="0"/>
        <w:ind w:left="1020" w:hanging="30"/>
        <w:rPr>
          <w:rFonts w:ascii="Times New Roman" w:hAnsi="Times New Roman"/>
          <w:color w:val="000000"/>
          <w:sz w:val="18"/>
          <w:szCs w:val="18"/>
        </w:rPr>
      </w:pPr>
      <w:proofErr w:type="gramStart"/>
      <w:r>
        <w:rPr>
          <w:rFonts w:ascii="Times New Roman" w:hAnsi="Times New Roman"/>
          <w:b/>
          <w:bCs/>
          <w:color w:val="191919"/>
          <w:sz w:val="18"/>
          <w:szCs w:val="18"/>
        </w:rPr>
        <w:t>General Electives Up to 10 Hrs.</w:t>
      </w:r>
      <w:proofErr w:type="gramEnd"/>
    </w:p>
    <w:p w:rsidR="001050CA" w:rsidRDefault="001050CA" w:rsidP="001050CA">
      <w:pPr>
        <w:widowControl w:val="0"/>
        <w:autoSpaceDE w:val="0"/>
        <w:autoSpaceDN w:val="0"/>
        <w:adjustRightInd w:val="0"/>
        <w:spacing w:before="9" w:after="0" w:line="150" w:lineRule="exact"/>
        <w:rPr>
          <w:rFonts w:ascii="Times New Roman" w:hAnsi="Times New Roman"/>
          <w:color w:val="000000"/>
          <w:sz w:val="15"/>
          <w:szCs w:val="15"/>
        </w:rPr>
      </w:pPr>
    </w:p>
    <w:p w:rsidR="001050CA" w:rsidRDefault="001050CA" w:rsidP="00B90B93">
      <w:pPr>
        <w:widowControl w:val="0"/>
        <w:autoSpaceDE w:val="0"/>
        <w:autoSpaceDN w:val="0"/>
        <w:adjustRightInd w:val="0"/>
        <w:spacing w:after="0"/>
        <w:ind w:left="1020" w:firstLine="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H</w:t>
      </w:r>
      <w:r>
        <w:rPr>
          <w:rFonts w:ascii="Times New Roman" w:hAnsi="Times New Roman"/>
          <w:b/>
          <w:bCs/>
          <w:color w:val="191919"/>
          <w:sz w:val="24"/>
          <w:szCs w:val="24"/>
        </w:rPr>
        <w:t>IS</w:t>
      </w:r>
      <w:r>
        <w:rPr>
          <w:rFonts w:ascii="Times New Roman" w:hAnsi="Times New Roman"/>
          <w:b/>
          <w:bCs/>
          <w:color w:val="191919"/>
          <w:spacing w:val="-4"/>
          <w:sz w:val="24"/>
          <w:szCs w:val="24"/>
        </w:rPr>
        <w:t>T</w:t>
      </w:r>
      <w:r>
        <w:rPr>
          <w:rFonts w:ascii="Times New Roman" w:hAnsi="Times New Roman"/>
          <w:b/>
          <w:bCs/>
          <w:color w:val="191919"/>
          <w:sz w:val="24"/>
          <w:szCs w:val="24"/>
        </w:rPr>
        <w:t>O</w:t>
      </w:r>
      <w:r>
        <w:rPr>
          <w:rFonts w:ascii="Times New Roman" w:hAnsi="Times New Roman"/>
          <w:b/>
          <w:bCs/>
          <w:color w:val="191919"/>
          <w:spacing w:val="-8"/>
          <w:sz w:val="24"/>
          <w:szCs w:val="24"/>
        </w:rPr>
        <w:t>R</w:t>
      </w:r>
      <w:r>
        <w:rPr>
          <w:rFonts w:ascii="Times New Roman" w:hAnsi="Times New Roman"/>
          <w:b/>
          <w:bCs/>
          <w:color w:val="191919"/>
          <w:sz w:val="24"/>
          <w:szCs w:val="24"/>
        </w:rPr>
        <w:t>Y</w:t>
      </w:r>
    </w:p>
    <w:p w:rsidR="001050CA" w:rsidRDefault="001050CA" w:rsidP="00B90B93">
      <w:pPr>
        <w:widowControl w:val="0"/>
        <w:autoSpaceDE w:val="0"/>
        <w:autoSpaceDN w:val="0"/>
        <w:adjustRightInd w:val="0"/>
        <w:spacing w:before="55" w:after="0"/>
        <w:ind w:firstLine="990"/>
        <w:rPr>
          <w:rFonts w:ascii="Times New Roman" w:hAnsi="Times New Roman"/>
          <w:color w:val="000000"/>
          <w:sz w:val="18"/>
          <w:szCs w:val="18"/>
        </w:rPr>
      </w:pPr>
      <w:r>
        <w:rPr>
          <w:rFonts w:ascii="Times New Roman" w:hAnsi="Times New Roman"/>
          <w:color w:val="191919"/>
          <w:sz w:val="18"/>
          <w:szCs w:val="18"/>
        </w:rPr>
        <w:t>124 Semester Hours</w:t>
      </w:r>
    </w:p>
    <w:p w:rsidR="001050CA" w:rsidRDefault="001050CA" w:rsidP="001050CA">
      <w:pPr>
        <w:widowControl w:val="0"/>
        <w:autoSpaceDE w:val="0"/>
        <w:autoSpaceDN w:val="0"/>
        <w:adjustRightInd w:val="0"/>
        <w:spacing w:before="2" w:after="0" w:line="150" w:lineRule="exact"/>
        <w:rPr>
          <w:rFonts w:ascii="Times New Roman" w:hAnsi="Times New Roman"/>
          <w:color w:val="000000"/>
          <w:sz w:val="15"/>
          <w:szCs w:val="15"/>
        </w:rPr>
      </w:pPr>
    </w:p>
    <w:tbl>
      <w:tblPr>
        <w:tblW w:w="10073" w:type="dxa"/>
        <w:tblInd w:w="980" w:type="dxa"/>
        <w:tblLayout w:type="fixed"/>
        <w:tblCellMar>
          <w:left w:w="0" w:type="dxa"/>
          <w:right w:w="0" w:type="dxa"/>
        </w:tblCellMar>
        <w:tblLook w:val="0000"/>
      </w:tblPr>
      <w:tblGrid>
        <w:gridCol w:w="1410"/>
        <w:gridCol w:w="1932"/>
        <w:gridCol w:w="1018"/>
        <w:gridCol w:w="2037"/>
        <w:gridCol w:w="3103"/>
        <w:gridCol w:w="573"/>
      </w:tblGrid>
      <w:tr w:rsidR="001050CA" w:rsidRPr="007A7452" w:rsidTr="00B90B93">
        <w:trPr>
          <w:trHeight w:hRule="exact" w:val="300"/>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before="70" w:after="0"/>
              <w:ind w:left="40" w:firstLine="0"/>
              <w:rPr>
                <w:rFonts w:ascii="Times New Roman" w:hAnsi="Times New Roman"/>
                <w:sz w:val="24"/>
                <w:szCs w:val="24"/>
              </w:rPr>
            </w:pPr>
            <w:r w:rsidRPr="007A7452">
              <w:rPr>
                <w:rFonts w:ascii="Times New Roman" w:hAnsi="Times New Roman"/>
                <w:b/>
                <w:bCs/>
                <w:color w:val="191919"/>
                <w:spacing w:val="-2"/>
                <w:sz w:val="18"/>
                <w:szCs w:val="18"/>
              </w:rPr>
              <w:t>F</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eshma</w:t>
            </w:r>
            <w:r w:rsidRPr="007A7452">
              <w:rPr>
                <w:rFonts w:ascii="Times New Roman" w:hAnsi="Times New Roman"/>
                <w:b/>
                <w:bCs/>
                <w:color w:val="191919"/>
                <w:sz w:val="18"/>
                <w:szCs w:val="18"/>
              </w:rPr>
              <w:t>n</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70"/>
              <w:rPr>
                <w:rFonts w:ascii="Times New Roman" w:hAnsi="Times New Roman"/>
                <w:sz w:val="24"/>
                <w:szCs w:val="24"/>
              </w:rPr>
            </w:pPr>
            <w:r w:rsidRPr="007A7452">
              <w:rPr>
                <w:rFonts w:ascii="Times New Roman" w:hAnsi="Times New Roman"/>
                <w:b/>
                <w:bCs/>
                <w:color w:val="191919"/>
                <w:spacing w:val="-2"/>
                <w:sz w:val="18"/>
                <w:szCs w:val="18"/>
              </w:rPr>
              <w:t>Fall</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037" w:type="dxa"/>
            <w:tcBorders>
              <w:top w:val="nil"/>
              <w:left w:val="nil"/>
              <w:bottom w:val="nil"/>
              <w:right w:val="nil"/>
            </w:tcBorders>
          </w:tcPr>
          <w:p w:rsidR="001050CA" w:rsidRPr="007A7452" w:rsidRDefault="001050CA" w:rsidP="00B90B93">
            <w:pPr>
              <w:widowControl w:val="0"/>
              <w:autoSpaceDE w:val="0"/>
              <w:autoSpaceDN w:val="0"/>
              <w:adjustRightInd w:val="0"/>
              <w:spacing w:before="70" w:after="0"/>
              <w:ind w:left="686" w:right="774" w:firstLine="0"/>
              <w:rPr>
                <w:rFonts w:ascii="Times New Roman" w:hAnsi="Times New Roman"/>
                <w:sz w:val="24"/>
                <w:szCs w:val="24"/>
              </w:rPr>
            </w:pPr>
            <w:r w:rsidRPr="007A7452">
              <w:rPr>
                <w:rFonts w:ascii="Times New Roman" w:hAnsi="Times New Roman"/>
                <w:b/>
                <w:bCs/>
                <w:color w:val="191919"/>
                <w:spacing w:val="-2"/>
                <w:sz w:val="18"/>
                <w:szCs w:val="18"/>
              </w:rPr>
              <w:t>Spring</w:t>
            </w:r>
          </w:p>
        </w:tc>
        <w:tc>
          <w:tcPr>
            <w:tcW w:w="3676"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B90B93">
        <w:trPr>
          <w:trHeight w:hRule="exact" w:val="218"/>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40"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101</w:t>
            </w:r>
          </w:p>
        </w:tc>
        <w:tc>
          <w:tcPr>
            <w:tcW w:w="1932" w:type="dxa"/>
            <w:tcBorders>
              <w:top w:val="nil"/>
              <w:left w:val="nil"/>
              <w:bottom w:val="nil"/>
              <w:right w:val="nil"/>
            </w:tcBorders>
          </w:tcPr>
          <w:p w:rsidR="001050CA" w:rsidRPr="007A7452" w:rsidRDefault="00B90B93" w:rsidP="00B90B93">
            <w:pPr>
              <w:widowControl w:val="0"/>
              <w:autoSpaceDE w:val="0"/>
              <w:autoSpaceDN w:val="0"/>
              <w:adjustRightInd w:val="0"/>
              <w:spacing w:after="0" w:line="197" w:lineRule="exact"/>
              <w:ind w:firstLine="0"/>
              <w:rPr>
                <w:rFonts w:ascii="Times New Roman" w:hAnsi="Times New Roman"/>
                <w:sz w:val="24"/>
                <w:szCs w:val="24"/>
              </w:rPr>
            </w:pPr>
            <w:r>
              <w:rPr>
                <w:rFonts w:ascii="Times New Roman" w:hAnsi="Times New Roman"/>
                <w:color w:val="191919"/>
                <w:sz w:val="18"/>
                <w:szCs w:val="18"/>
              </w:rPr>
              <w:t xml:space="preserve">  </w:t>
            </w:r>
            <w:r w:rsidR="001050CA" w:rsidRPr="007A7452">
              <w:rPr>
                <w:rFonts w:ascii="Times New Roman" w:hAnsi="Times New Roman"/>
                <w:color w:val="191919"/>
                <w:sz w:val="18"/>
                <w:szCs w:val="18"/>
              </w:rPr>
              <w:t>Eng. Comp. I</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08"/>
              <w:rPr>
                <w:rFonts w:ascii="Times New Roman" w:hAnsi="Times New Roman"/>
                <w:sz w:val="24"/>
                <w:szCs w:val="24"/>
              </w:rPr>
            </w:pPr>
            <w:r w:rsidRPr="007A7452">
              <w:rPr>
                <w:rFonts w:ascii="Times New Roman" w:hAnsi="Times New Roman"/>
                <w:color w:val="191919"/>
                <w:sz w:val="18"/>
                <w:szCs w:val="18"/>
              </w:rPr>
              <w:t>3</w:t>
            </w:r>
          </w:p>
        </w:tc>
        <w:tc>
          <w:tcPr>
            <w:tcW w:w="2037"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720"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102</w:t>
            </w:r>
          </w:p>
        </w:tc>
        <w:tc>
          <w:tcPr>
            <w:tcW w:w="3103"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rPr>
                <w:rFonts w:ascii="Times New Roman" w:hAnsi="Times New Roman"/>
                <w:sz w:val="24"/>
                <w:szCs w:val="24"/>
              </w:rPr>
            </w:pPr>
            <w:r w:rsidRPr="007A7452">
              <w:rPr>
                <w:rFonts w:ascii="Times New Roman" w:hAnsi="Times New Roman"/>
                <w:color w:val="191919"/>
                <w:sz w:val="18"/>
                <w:szCs w:val="18"/>
              </w:rPr>
              <w:t>Eng. Comp. II</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760" w:right="41"/>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216"/>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 xml:space="preserve">TH </w:t>
            </w:r>
            <w:r w:rsidRPr="007A7452">
              <w:rPr>
                <w:rFonts w:ascii="Times New Roman" w:hAnsi="Times New Roman"/>
                <w:color w:val="191919"/>
                <w:spacing w:val="-7"/>
                <w:sz w:val="18"/>
                <w:szCs w:val="18"/>
              </w:rPr>
              <w:t>1111</w:t>
            </w:r>
          </w:p>
        </w:tc>
        <w:tc>
          <w:tcPr>
            <w:tcW w:w="1932"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College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3</w:t>
            </w:r>
          </w:p>
        </w:tc>
        <w:tc>
          <w:tcPr>
            <w:tcW w:w="203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Area B Elective</w:t>
            </w:r>
          </w:p>
        </w:tc>
        <w:tc>
          <w:tcPr>
            <w:tcW w:w="310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0" w:firstLine="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B90B93">
        <w:trPr>
          <w:trHeight w:hRule="exact" w:val="216"/>
        </w:trPr>
        <w:tc>
          <w:tcPr>
            <w:tcW w:w="1410" w:type="dxa"/>
            <w:tcBorders>
              <w:top w:val="nil"/>
              <w:left w:val="nil"/>
              <w:bottom w:val="nil"/>
              <w:right w:val="nil"/>
            </w:tcBorders>
          </w:tcPr>
          <w:p w:rsidR="001050CA" w:rsidRPr="007A7452" w:rsidRDefault="00B90B93" w:rsidP="00B90B93">
            <w:pPr>
              <w:widowControl w:val="0"/>
              <w:autoSpaceDE w:val="0"/>
              <w:autoSpaceDN w:val="0"/>
              <w:adjustRightInd w:val="0"/>
              <w:spacing w:after="0" w:line="195" w:lineRule="exact"/>
              <w:ind w:left="40" w:firstLine="0"/>
              <w:rPr>
                <w:rFonts w:ascii="Times New Roman" w:hAnsi="Times New Roman"/>
                <w:sz w:val="24"/>
                <w:szCs w:val="24"/>
              </w:rPr>
            </w:pPr>
            <w:r>
              <w:rPr>
                <w:rFonts w:ascii="Times New Roman" w:hAnsi="Times New Roman"/>
                <w:color w:val="191919"/>
                <w:sz w:val="18"/>
                <w:szCs w:val="18"/>
              </w:rPr>
              <w:t>ASU 120</w:t>
            </w:r>
          </w:p>
        </w:tc>
        <w:tc>
          <w:tcPr>
            <w:tcW w:w="1932"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Freshman Seminar &amp;</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037"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310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ind w:firstLine="0"/>
              <w:rPr>
                <w:rFonts w:ascii="Times New Roman" w:hAnsi="Times New Roman"/>
                <w:sz w:val="24"/>
                <w:szCs w:val="24"/>
              </w:rPr>
            </w:pPr>
          </w:p>
        </w:tc>
      </w:tr>
      <w:tr w:rsidR="001050CA" w:rsidRPr="007A7452" w:rsidTr="00B90B93">
        <w:trPr>
          <w:trHeight w:hRule="exact" w:val="216"/>
        </w:trPr>
        <w:tc>
          <w:tcPr>
            <w:tcW w:w="141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32"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Service to Leadership</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3</w:t>
            </w:r>
          </w:p>
        </w:tc>
        <w:tc>
          <w:tcPr>
            <w:tcW w:w="203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 xml:space="preserve">COMM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10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3" w:firstLine="0"/>
              <w:rPr>
                <w:rFonts w:ascii="Times New Roman" w:hAnsi="Times New Roman"/>
                <w:sz w:val="24"/>
                <w:szCs w:val="24"/>
              </w:rPr>
            </w:pPr>
            <w:r w:rsidRPr="007A7452">
              <w:rPr>
                <w:rFonts w:ascii="Times New Roman" w:hAnsi="Times New Roman"/>
                <w:color w:val="191919"/>
                <w:sz w:val="18"/>
                <w:szCs w:val="18"/>
              </w:rPr>
              <w:t>Fundamental of Public Speaking</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940"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216"/>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Electives</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1</w:t>
            </w:r>
          </w:p>
        </w:tc>
        <w:tc>
          <w:tcPr>
            <w:tcW w:w="203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PEDH Elective</w:t>
            </w:r>
          </w:p>
        </w:tc>
        <w:tc>
          <w:tcPr>
            <w:tcW w:w="310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699" w:right="40" w:firstLine="29"/>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B90B93">
        <w:trPr>
          <w:trHeight w:hRule="exact" w:val="216"/>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1002</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
              <w:rPr>
                <w:rFonts w:ascii="Times New Roman" w:hAnsi="Times New Roman"/>
                <w:sz w:val="24"/>
                <w:szCs w:val="24"/>
              </w:rPr>
            </w:pPr>
            <w:r w:rsidRPr="007A7452">
              <w:rPr>
                <w:rFonts w:ascii="Times New Roman" w:hAnsi="Times New Roman"/>
                <w:color w:val="191919"/>
                <w:sz w:val="18"/>
                <w:szCs w:val="18"/>
              </w:rPr>
              <w:t>Intro.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2</w:t>
            </w:r>
          </w:p>
        </w:tc>
        <w:tc>
          <w:tcPr>
            <w:tcW w:w="203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Science Elective</w:t>
            </w:r>
          </w:p>
        </w:tc>
        <w:tc>
          <w:tcPr>
            <w:tcW w:w="31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23"/>
              <w:rPr>
                <w:rFonts w:ascii="Times New Roman" w:hAnsi="Times New Roman"/>
                <w:sz w:val="24"/>
                <w:szCs w:val="24"/>
              </w:rPr>
            </w:pPr>
          </w:p>
        </w:tc>
        <w:tc>
          <w:tcPr>
            <w:tcW w:w="573" w:type="dxa"/>
            <w:tcBorders>
              <w:top w:val="nil"/>
              <w:left w:val="nil"/>
              <w:bottom w:val="nil"/>
              <w:right w:val="nil"/>
            </w:tcBorders>
          </w:tcPr>
          <w:p w:rsidR="001050CA" w:rsidRPr="00B90B93" w:rsidRDefault="00B90B93" w:rsidP="00B90B93">
            <w:pPr>
              <w:widowControl w:val="0"/>
              <w:autoSpaceDE w:val="0"/>
              <w:autoSpaceDN w:val="0"/>
              <w:adjustRightInd w:val="0"/>
              <w:spacing w:after="0"/>
              <w:ind w:left="-760"/>
              <w:jc w:val="right"/>
              <w:rPr>
                <w:rFonts w:ascii="Times New Roman" w:hAnsi="Times New Roman"/>
                <w:sz w:val="18"/>
                <w:szCs w:val="18"/>
              </w:rPr>
            </w:pPr>
            <w:r w:rsidRPr="00B90B93">
              <w:rPr>
                <w:rFonts w:ascii="Times New Roman" w:hAnsi="Times New Roman"/>
                <w:sz w:val="18"/>
                <w:szCs w:val="18"/>
              </w:rPr>
              <w:t>4</w:t>
            </w:r>
          </w:p>
        </w:tc>
      </w:tr>
      <w:tr w:rsidR="001050CA" w:rsidRPr="007A7452" w:rsidTr="00B90B93">
        <w:trPr>
          <w:trHeight w:hRule="exact" w:val="214"/>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77" w:lineRule="exact"/>
              <w:ind w:left="40" w:firstLine="0"/>
              <w:rPr>
                <w:rFonts w:ascii="Times New Roman" w:hAnsi="Times New Roman"/>
                <w:sz w:val="24"/>
                <w:szCs w:val="24"/>
              </w:rPr>
            </w:pPr>
            <w:r w:rsidRPr="007A7452">
              <w:rPr>
                <w:rFonts w:ascii="Times New Roman" w:hAnsi="Times New Roman"/>
                <w:color w:val="191919"/>
                <w:sz w:val="18"/>
                <w:szCs w:val="18"/>
              </w:rPr>
              <w:t>Science Elective</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208"/>
              <w:rPr>
                <w:rFonts w:ascii="Times New Roman" w:hAnsi="Times New Roman"/>
                <w:sz w:val="24"/>
                <w:szCs w:val="24"/>
              </w:rPr>
            </w:pPr>
            <w:r w:rsidRPr="007A7452">
              <w:rPr>
                <w:rFonts w:ascii="Times New Roman" w:hAnsi="Times New Roman"/>
                <w:color w:val="191919"/>
                <w:sz w:val="18"/>
                <w:szCs w:val="18"/>
              </w:rPr>
              <w:t>4</w:t>
            </w:r>
          </w:p>
        </w:tc>
        <w:tc>
          <w:tcPr>
            <w:tcW w:w="5140"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77" w:lineRule="exact"/>
              <w:rPr>
                <w:rFonts w:ascii="Times New Roman" w:hAnsi="Times New Roman"/>
                <w:sz w:val="24"/>
                <w:szCs w:val="24"/>
              </w:rPr>
            </w:pPr>
            <w:r w:rsidRPr="007A7452">
              <w:rPr>
                <w:rFonts w:ascii="Times New Roman" w:hAnsi="Times New Roman"/>
                <w:color w:val="191919"/>
                <w:sz w:val="18"/>
                <w:szCs w:val="18"/>
              </w:rPr>
              <w:t>Humanities &amp; 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 Elective</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77" w:lineRule="exact"/>
              <w:ind w:right="-17"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322"/>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118"/>
              <w:rPr>
                <w:rFonts w:ascii="Times New Roman" w:hAnsi="Times New Roman"/>
                <w:sz w:val="24"/>
                <w:szCs w:val="24"/>
              </w:rPr>
            </w:pPr>
            <w:r w:rsidRPr="007A7452">
              <w:rPr>
                <w:rFonts w:ascii="Times New Roman" w:hAnsi="Times New Roman"/>
                <w:b/>
                <w:bCs/>
                <w:color w:val="191919"/>
                <w:sz w:val="18"/>
                <w:szCs w:val="18"/>
              </w:rPr>
              <w:t>16</w:t>
            </w:r>
          </w:p>
        </w:tc>
        <w:tc>
          <w:tcPr>
            <w:tcW w:w="514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4" w:lineRule="exact"/>
              <w:ind w:left="352" w:firstLine="0"/>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B90B93">
        <w:trPr>
          <w:trHeight w:hRule="exact" w:val="326"/>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before="96" w:after="0"/>
              <w:ind w:left="40" w:firstLine="0"/>
              <w:rPr>
                <w:rFonts w:ascii="Times New Roman" w:hAnsi="Times New Roman"/>
                <w:sz w:val="24"/>
                <w:szCs w:val="24"/>
              </w:rPr>
            </w:pPr>
            <w:r w:rsidRPr="007A7452">
              <w:rPr>
                <w:rFonts w:ascii="Times New Roman" w:hAnsi="Times New Roman"/>
                <w:b/>
                <w:bCs/>
                <w:color w:val="191919"/>
                <w:sz w:val="18"/>
                <w:szCs w:val="18"/>
              </w:rPr>
              <w:t>Sophomo</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14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B90B93">
        <w:trPr>
          <w:trHeight w:hRule="exact" w:val="218"/>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40"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7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 I</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08"/>
              <w:rPr>
                <w:rFonts w:ascii="Times New Roman" w:hAnsi="Times New Roman"/>
                <w:sz w:val="24"/>
                <w:szCs w:val="24"/>
              </w:rPr>
            </w:pPr>
            <w:r w:rsidRPr="007A7452">
              <w:rPr>
                <w:rFonts w:ascii="Times New Roman" w:hAnsi="Times New Roman"/>
                <w:color w:val="191919"/>
                <w:sz w:val="18"/>
                <w:szCs w:val="18"/>
              </w:rPr>
              <w:t>3</w:t>
            </w:r>
          </w:p>
        </w:tc>
        <w:tc>
          <w:tcPr>
            <w:tcW w:w="5140"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720" w:hanging="30"/>
              <w:rPr>
                <w:rFonts w:ascii="Times New Roman" w:hAnsi="Times New Roman"/>
                <w:sz w:val="24"/>
                <w:szCs w:val="24"/>
              </w:rPr>
            </w:pPr>
            <w:r w:rsidRPr="007A7452">
              <w:rPr>
                <w:rFonts w:ascii="Times New Roman" w:hAnsi="Times New Roman"/>
                <w:color w:val="191919"/>
                <w:sz w:val="18"/>
                <w:szCs w:val="18"/>
              </w:rPr>
              <w:t>Social Science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Area E. Elec.</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760"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216"/>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 Elective</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3</w:t>
            </w:r>
          </w:p>
        </w:tc>
        <w:tc>
          <w:tcPr>
            <w:tcW w:w="5140"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hanging="30"/>
              <w:rPr>
                <w:rFonts w:ascii="Times New Roman" w:hAnsi="Times New Roman"/>
                <w:sz w:val="24"/>
                <w:szCs w:val="24"/>
              </w:rPr>
            </w:pPr>
            <w:r w:rsidRPr="007A7452">
              <w:rPr>
                <w:rFonts w:ascii="Times New Roman" w:hAnsi="Times New Roman"/>
                <w:color w:val="191919"/>
                <w:sz w:val="18"/>
                <w:szCs w:val="18"/>
              </w:rPr>
              <w:t>Social Science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Area E. Elec.</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696"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216"/>
        </w:trPr>
        <w:tc>
          <w:tcPr>
            <w:tcW w:w="1410"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 xml:space="preserve">POLS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193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
              <w:rPr>
                <w:rFonts w:ascii="Times New Roman" w:hAnsi="Times New Roman"/>
                <w:sz w:val="24"/>
                <w:szCs w:val="24"/>
              </w:rPr>
            </w:pPr>
            <w:r w:rsidRPr="007A7452">
              <w:rPr>
                <w:rFonts w:ascii="Times New Roman" w:hAnsi="Times New Roman"/>
                <w:color w:val="191919"/>
                <w:sz w:val="18"/>
                <w:szCs w:val="18"/>
              </w:rPr>
              <w:t>U.S. &amp; GA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Government</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3</w:t>
            </w:r>
          </w:p>
        </w:tc>
        <w:tc>
          <w:tcPr>
            <w:tcW w:w="5140" w:type="dxa"/>
            <w:gridSpan w:val="2"/>
            <w:tcBorders>
              <w:top w:val="nil"/>
              <w:left w:val="nil"/>
              <w:bottom w:val="nil"/>
              <w:right w:val="nil"/>
            </w:tcBorders>
          </w:tcPr>
          <w:p w:rsidR="001050CA" w:rsidRPr="007A7452" w:rsidRDefault="001050CA" w:rsidP="00B90B93">
            <w:pPr>
              <w:widowControl w:val="0"/>
              <w:tabs>
                <w:tab w:val="left" w:pos="2140"/>
              </w:tabs>
              <w:autoSpaceDE w:val="0"/>
              <w:autoSpaceDN w:val="0"/>
              <w:adjustRightInd w:val="0"/>
              <w:spacing w:after="0" w:line="195" w:lineRule="exact"/>
              <w:ind w:left="720" w:hanging="30"/>
              <w:rPr>
                <w:rFonts w:ascii="Times New Roman" w:hAnsi="Times New Roman"/>
                <w:sz w:val="24"/>
                <w:szCs w:val="24"/>
              </w:rPr>
            </w:pPr>
            <w:r w:rsidRPr="007A7452">
              <w:rPr>
                <w:rFonts w:ascii="Times New Roman" w:hAnsi="Times New Roman"/>
                <w:color w:val="191919"/>
                <w:sz w:val="18"/>
                <w:szCs w:val="18"/>
              </w:rPr>
              <w:t>SSCI 2402</w:t>
            </w:r>
            <w:r w:rsidRPr="007A7452">
              <w:rPr>
                <w:rFonts w:ascii="Times New Roman" w:hAnsi="Times New Roman"/>
                <w:color w:val="191919"/>
                <w:sz w:val="18"/>
                <w:szCs w:val="18"/>
              </w:rPr>
              <w:tab/>
              <w:t>Microcomputers in Soc. Sci.</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696" w:right="41"/>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216"/>
        </w:trPr>
        <w:tc>
          <w:tcPr>
            <w:tcW w:w="3342"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77" w:lineRule="exact"/>
              <w:ind w:left="10"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 Elective</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208"/>
              <w:rPr>
                <w:rFonts w:ascii="Times New Roman" w:hAnsi="Times New Roman"/>
                <w:sz w:val="24"/>
                <w:szCs w:val="24"/>
              </w:rPr>
            </w:pPr>
            <w:r w:rsidRPr="007A7452">
              <w:rPr>
                <w:rFonts w:ascii="Times New Roman" w:hAnsi="Times New Roman"/>
                <w:color w:val="191919"/>
                <w:sz w:val="18"/>
                <w:szCs w:val="18"/>
              </w:rPr>
              <w:t>3</w:t>
            </w:r>
          </w:p>
        </w:tc>
        <w:tc>
          <w:tcPr>
            <w:tcW w:w="5140"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77" w:lineRule="exact"/>
              <w:ind w:left="720" w:hanging="30"/>
              <w:rPr>
                <w:rFonts w:ascii="Times New Roman" w:hAnsi="Times New Roman"/>
                <w:sz w:val="24"/>
                <w:szCs w:val="24"/>
              </w:rPr>
            </w:pPr>
            <w:r w:rsidRPr="007A7452">
              <w:rPr>
                <w:rFonts w:ascii="Times New Roman" w:hAnsi="Times New Roman"/>
                <w:color w:val="191919"/>
                <w:sz w:val="18"/>
                <w:szCs w:val="18"/>
              </w:rPr>
              <w:t>American History Elec.</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77" w:lineRule="exact"/>
              <w:ind w:left="-760"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216"/>
        </w:trPr>
        <w:tc>
          <w:tcPr>
            <w:tcW w:w="3342"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Social Science Elective</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3</w:t>
            </w:r>
          </w:p>
        </w:tc>
        <w:tc>
          <w:tcPr>
            <w:tcW w:w="5140"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hanging="30"/>
              <w:rPr>
                <w:rFonts w:ascii="Times New Roman" w:hAnsi="Times New Roman"/>
                <w:sz w:val="24"/>
                <w:szCs w:val="24"/>
              </w:rPr>
            </w:pPr>
            <w:r w:rsidRPr="007A7452">
              <w:rPr>
                <w:rFonts w:ascii="Times New Roman" w:hAnsi="Times New Roman"/>
                <w:color w:val="191919"/>
                <w:sz w:val="18"/>
                <w:szCs w:val="18"/>
              </w:rPr>
              <w:t>European History Elec.</w:t>
            </w: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60"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B90B93">
        <w:trPr>
          <w:trHeight w:hRule="exact" w:val="214"/>
        </w:trPr>
        <w:tc>
          <w:tcPr>
            <w:tcW w:w="3342"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Elec.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Area D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echnology)</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8"/>
              <w:rPr>
                <w:rFonts w:ascii="Times New Roman" w:hAnsi="Times New Roman"/>
                <w:sz w:val="24"/>
                <w:szCs w:val="24"/>
              </w:rPr>
            </w:pPr>
            <w:r w:rsidRPr="007A7452">
              <w:rPr>
                <w:rFonts w:ascii="Times New Roman" w:hAnsi="Times New Roman"/>
                <w:color w:val="191919"/>
                <w:sz w:val="18"/>
                <w:szCs w:val="18"/>
              </w:rPr>
              <w:t>2</w:t>
            </w:r>
          </w:p>
        </w:tc>
        <w:tc>
          <w:tcPr>
            <w:tcW w:w="5140" w:type="dxa"/>
            <w:gridSpan w:val="2"/>
            <w:tcBorders>
              <w:top w:val="nil"/>
              <w:left w:val="nil"/>
              <w:bottom w:val="nil"/>
              <w:right w:val="nil"/>
            </w:tcBorders>
          </w:tcPr>
          <w:p w:rsidR="001050CA" w:rsidRPr="007A7452" w:rsidRDefault="001050CA" w:rsidP="00B90B93">
            <w:pPr>
              <w:widowControl w:val="0"/>
              <w:tabs>
                <w:tab w:val="left" w:pos="2160"/>
              </w:tabs>
              <w:autoSpaceDE w:val="0"/>
              <w:autoSpaceDN w:val="0"/>
              <w:adjustRightInd w:val="0"/>
              <w:spacing w:after="0" w:line="195" w:lineRule="exact"/>
              <w:ind w:left="720" w:hanging="30"/>
              <w:rPr>
                <w:rFonts w:ascii="Times New Roman" w:hAnsi="Times New Roman"/>
                <w:sz w:val="24"/>
                <w:szCs w:val="24"/>
              </w:rPr>
            </w:pPr>
            <w:r w:rsidRPr="007A7452">
              <w:rPr>
                <w:rFonts w:ascii="Times New Roman" w:hAnsi="Times New Roman"/>
                <w:color w:val="191919"/>
                <w:sz w:val="18"/>
                <w:szCs w:val="18"/>
              </w:rPr>
              <w:t>PEDH Elective</w:t>
            </w:r>
            <w:r w:rsidRPr="007A7452">
              <w:rPr>
                <w:rFonts w:ascii="Times New Roman" w:hAnsi="Times New Roman"/>
                <w:color w:val="191919"/>
                <w:sz w:val="18"/>
                <w:szCs w:val="18"/>
              </w:rPr>
              <w:tab/>
            </w:r>
          </w:p>
        </w:tc>
        <w:tc>
          <w:tcPr>
            <w:tcW w:w="573" w:type="dxa"/>
            <w:tcBorders>
              <w:top w:val="nil"/>
              <w:left w:val="nil"/>
              <w:bottom w:val="nil"/>
              <w:right w:val="nil"/>
            </w:tcBorders>
          </w:tcPr>
          <w:p w:rsidR="001050CA" w:rsidRPr="00B90B93" w:rsidRDefault="00B90B93" w:rsidP="00B90B93">
            <w:pPr>
              <w:widowControl w:val="0"/>
              <w:autoSpaceDE w:val="0"/>
              <w:autoSpaceDN w:val="0"/>
              <w:adjustRightInd w:val="0"/>
              <w:spacing w:after="0"/>
              <w:ind w:left="-773"/>
              <w:jc w:val="right"/>
              <w:rPr>
                <w:rFonts w:ascii="Times New Roman" w:hAnsi="Times New Roman"/>
                <w:sz w:val="18"/>
                <w:szCs w:val="18"/>
              </w:rPr>
            </w:pPr>
            <w:r w:rsidRPr="00B90B93">
              <w:rPr>
                <w:rFonts w:ascii="Times New Roman" w:hAnsi="Times New Roman"/>
                <w:sz w:val="18"/>
                <w:szCs w:val="18"/>
              </w:rPr>
              <w:t>1</w:t>
            </w:r>
          </w:p>
        </w:tc>
      </w:tr>
      <w:tr w:rsidR="001050CA" w:rsidRPr="007A7452" w:rsidTr="00B90B93">
        <w:trPr>
          <w:trHeight w:hRule="exact" w:val="296"/>
        </w:trPr>
        <w:tc>
          <w:tcPr>
            <w:tcW w:w="3342"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4" w:lineRule="exact"/>
              <w:ind w:left="10"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18"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118"/>
              <w:rPr>
                <w:rFonts w:ascii="Times New Roman" w:hAnsi="Times New Roman"/>
                <w:sz w:val="24"/>
                <w:szCs w:val="24"/>
              </w:rPr>
            </w:pPr>
            <w:r w:rsidRPr="007A7452">
              <w:rPr>
                <w:rFonts w:ascii="Times New Roman" w:hAnsi="Times New Roman"/>
                <w:b/>
                <w:bCs/>
                <w:color w:val="191919"/>
                <w:sz w:val="18"/>
                <w:szCs w:val="18"/>
              </w:rPr>
              <w:t>17</w:t>
            </w:r>
          </w:p>
        </w:tc>
        <w:tc>
          <w:tcPr>
            <w:tcW w:w="514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73" w:type="dxa"/>
            <w:tcBorders>
              <w:top w:val="nil"/>
              <w:left w:val="nil"/>
              <w:bottom w:val="nil"/>
              <w:right w:val="nil"/>
            </w:tcBorders>
          </w:tcPr>
          <w:p w:rsidR="001050CA" w:rsidRPr="007A7452" w:rsidRDefault="001050CA" w:rsidP="00B90B93">
            <w:pPr>
              <w:widowControl w:val="0"/>
              <w:autoSpaceDE w:val="0"/>
              <w:autoSpaceDN w:val="0"/>
              <w:adjustRightInd w:val="0"/>
              <w:spacing w:after="0" w:line="194" w:lineRule="exact"/>
              <w:ind w:left="-400"/>
              <w:rPr>
                <w:rFonts w:ascii="Times New Roman" w:hAnsi="Times New Roman"/>
                <w:sz w:val="24"/>
                <w:szCs w:val="24"/>
              </w:rPr>
            </w:pPr>
            <w:r w:rsidRPr="007A7452">
              <w:rPr>
                <w:rFonts w:ascii="Times New Roman" w:hAnsi="Times New Roman"/>
                <w:b/>
                <w:bCs/>
                <w:color w:val="191919"/>
                <w:sz w:val="18"/>
                <w:szCs w:val="18"/>
              </w:rPr>
              <w:t>16</w:t>
            </w:r>
          </w:p>
        </w:tc>
      </w:tr>
    </w:tbl>
    <w:p w:rsidR="001050CA" w:rsidRDefault="001050CA" w:rsidP="001050CA">
      <w:pPr>
        <w:widowControl w:val="0"/>
        <w:autoSpaceDE w:val="0"/>
        <w:autoSpaceDN w:val="0"/>
        <w:adjustRightInd w:val="0"/>
        <w:spacing w:before="2" w:after="0" w:line="50" w:lineRule="exact"/>
        <w:rPr>
          <w:rFonts w:ascii="Times New Roman" w:hAnsi="Times New Roman"/>
          <w:sz w:val="5"/>
          <w:szCs w:val="5"/>
        </w:rPr>
      </w:pPr>
    </w:p>
    <w:tbl>
      <w:tblPr>
        <w:tblW w:w="10076" w:type="dxa"/>
        <w:tblInd w:w="980" w:type="dxa"/>
        <w:tblLayout w:type="fixed"/>
        <w:tblCellMar>
          <w:left w:w="0" w:type="dxa"/>
          <w:right w:w="0" w:type="dxa"/>
        </w:tblCellMar>
        <w:tblLook w:val="0000"/>
      </w:tblPr>
      <w:tblGrid>
        <w:gridCol w:w="1417"/>
        <w:gridCol w:w="1730"/>
        <w:gridCol w:w="1213"/>
        <w:gridCol w:w="2097"/>
        <w:gridCol w:w="2593"/>
        <w:gridCol w:w="1026"/>
      </w:tblGrid>
      <w:tr w:rsidR="001050CA" w:rsidRPr="007A7452" w:rsidTr="0080302A">
        <w:trPr>
          <w:trHeight w:hRule="exact" w:val="300"/>
        </w:trPr>
        <w:tc>
          <w:tcPr>
            <w:tcW w:w="1417" w:type="dxa"/>
            <w:tcBorders>
              <w:top w:val="nil"/>
              <w:left w:val="nil"/>
              <w:bottom w:val="nil"/>
              <w:right w:val="nil"/>
            </w:tcBorders>
          </w:tcPr>
          <w:p w:rsidR="001050CA" w:rsidRPr="007A7452" w:rsidRDefault="001050CA" w:rsidP="00B90B93">
            <w:pPr>
              <w:widowControl w:val="0"/>
              <w:autoSpaceDE w:val="0"/>
              <w:autoSpaceDN w:val="0"/>
              <w:adjustRightInd w:val="0"/>
              <w:spacing w:before="70" w:after="0"/>
              <w:ind w:left="40" w:firstLine="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659" w:type="dxa"/>
            <w:gridSpan w:val="5"/>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80302A">
        <w:trPr>
          <w:trHeight w:hRule="exact" w:val="218"/>
        </w:trPr>
        <w:tc>
          <w:tcPr>
            <w:tcW w:w="1417"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40" w:firstLine="0"/>
              <w:rPr>
                <w:rFonts w:ascii="Times New Roman" w:hAnsi="Times New Roman"/>
                <w:sz w:val="24"/>
                <w:szCs w:val="24"/>
              </w:rPr>
            </w:pPr>
            <w:r w:rsidRPr="007A7452">
              <w:rPr>
                <w:rFonts w:ascii="Times New Roman" w:hAnsi="Times New Roman"/>
                <w:color w:val="191919"/>
                <w:sz w:val="18"/>
                <w:szCs w:val="18"/>
              </w:rPr>
              <w:t>Foreign Language</w:t>
            </w:r>
          </w:p>
        </w:tc>
        <w:tc>
          <w:tcPr>
            <w:tcW w:w="173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213"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403"/>
              <w:rPr>
                <w:rFonts w:ascii="Times New Roman" w:hAnsi="Times New Roman"/>
                <w:sz w:val="24"/>
                <w:szCs w:val="24"/>
              </w:rPr>
            </w:pPr>
            <w:r w:rsidRPr="007A7452">
              <w:rPr>
                <w:rFonts w:ascii="Times New Roman" w:hAnsi="Times New Roman"/>
                <w:color w:val="191919"/>
                <w:sz w:val="18"/>
                <w:szCs w:val="18"/>
              </w:rPr>
              <w:t>3</w:t>
            </w:r>
          </w:p>
        </w:tc>
        <w:tc>
          <w:tcPr>
            <w:tcW w:w="2097"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left="720" w:firstLine="0"/>
              <w:rPr>
                <w:rFonts w:ascii="Times New Roman" w:hAnsi="Times New Roman"/>
                <w:sz w:val="24"/>
                <w:szCs w:val="24"/>
              </w:rPr>
            </w:pPr>
            <w:r w:rsidRPr="007A7452">
              <w:rPr>
                <w:rFonts w:ascii="Times New Roman" w:hAnsi="Times New Roman"/>
                <w:color w:val="191919"/>
                <w:sz w:val="18"/>
                <w:szCs w:val="18"/>
              </w:rPr>
              <w:t>Foreign Language</w:t>
            </w:r>
          </w:p>
        </w:tc>
        <w:tc>
          <w:tcPr>
            <w:tcW w:w="259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6" w:type="dxa"/>
            <w:tcBorders>
              <w:top w:val="nil"/>
              <w:left w:val="nil"/>
              <w:bottom w:val="nil"/>
              <w:right w:val="nil"/>
            </w:tcBorders>
          </w:tcPr>
          <w:p w:rsidR="001050CA" w:rsidRPr="007A7452" w:rsidRDefault="001050CA" w:rsidP="00B90B93">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80302A">
        <w:trPr>
          <w:trHeight w:hRule="exact" w:val="198"/>
        </w:trPr>
        <w:tc>
          <w:tcPr>
            <w:tcW w:w="141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173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3"/>
              <w:rPr>
                <w:rFonts w:ascii="Times New Roman" w:hAnsi="Times New Roman"/>
                <w:sz w:val="24"/>
                <w:szCs w:val="24"/>
              </w:rPr>
            </w:pPr>
            <w:r w:rsidRPr="007A7452">
              <w:rPr>
                <w:rFonts w:ascii="Times New Roman" w:hAnsi="Times New Roman"/>
                <w:color w:val="191919"/>
                <w:sz w:val="18"/>
                <w:szCs w:val="18"/>
              </w:rPr>
              <w:t>Survey</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 Hist. I</w:t>
            </w:r>
          </w:p>
        </w:tc>
        <w:tc>
          <w:tcPr>
            <w:tcW w:w="12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2"/>
              <w:rPr>
                <w:rFonts w:ascii="Times New Roman" w:hAnsi="Times New Roman"/>
                <w:sz w:val="24"/>
                <w:szCs w:val="24"/>
              </w:rPr>
            </w:pPr>
            <w:r w:rsidRPr="007A7452">
              <w:rPr>
                <w:rFonts w:ascii="Times New Roman" w:hAnsi="Times New Roman"/>
                <w:color w:val="191919"/>
                <w:sz w:val="18"/>
                <w:szCs w:val="18"/>
              </w:rPr>
              <w:t>3</w:t>
            </w:r>
          </w:p>
        </w:tc>
        <w:tc>
          <w:tcPr>
            <w:tcW w:w="2097"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259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3"/>
              <w:rPr>
                <w:rFonts w:ascii="Times New Roman" w:hAnsi="Times New Roman"/>
                <w:sz w:val="24"/>
                <w:szCs w:val="24"/>
              </w:rPr>
            </w:pPr>
            <w:r w:rsidRPr="007A7452">
              <w:rPr>
                <w:rFonts w:ascii="Times New Roman" w:hAnsi="Times New Roman"/>
                <w:color w:val="191919"/>
                <w:sz w:val="18"/>
                <w:szCs w:val="18"/>
              </w:rPr>
              <w:t>Surve</w:t>
            </w:r>
            <w:r w:rsidRPr="007A7452">
              <w:rPr>
                <w:rFonts w:ascii="Times New Roman" w:hAnsi="Times New Roman"/>
                <w:color w:val="191919"/>
                <w:spacing w:val="-12"/>
                <w:sz w:val="18"/>
                <w:szCs w:val="18"/>
              </w:rPr>
              <w:t>y</w:t>
            </w:r>
            <w:r w:rsidRPr="007A7452">
              <w:rPr>
                <w:rFonts w:ascii="Times New Roman" w:hAnsi="Times New Roman"/>
                <w:color w:val="191919"/>
                <w:sz w:val="18"/>
                <w:szCs w:val="18"/>
              </w:rPr>
              <w: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 Hist. II</w:t>
            </w:r>
          </w:p>
        </w:tc>
        <w:tc>
          <w:tcPr>
            <w:tcW w:w="1026" w:type="dxa"/>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right="41" w:firstLine="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80302A">
        <w:trPr>
          <w:trHeight w:hRule="exact" w:val="234"/>
        </w:trPr>
        <w:tc>
          <w:tcPr>
            <w:tcW w:w="10076" w:type="dxa"/>
            <w:gridSpan w:val="6"/>
            <w:tcBorders>
              <w:top w:val="nil"/>
              <w:left w:val="nil"/>
              <w:bottom w:val="nil"/>
              <w:right w:val="nil"/>
            </w:tcBorders>
          </w:tcPr>
          <w:p w:rsidR="001050CA" w:rsidRPr="007A7452" w:rsidRDefault="001050CA" w:rsidP="00B90B93">
            <w:pPr>
              <w:widowControl w:val="0"/>
              <w:tabs>
                <w:tab w:val="left" w:pos="4240"/>
                <w:tab w:val="left" w:pos="5080"/>
                <w:tab w:val="left" w:pos="7750"/>
                <w:tab w:val="left" w:pos="9550"/>
              </w:tabs>
              <w:autoSpaceDE w:val="0"/>
              <w:autoSpaceDN w:val="0"/>
              <w:adjustRightInd w:val="0"/>
              <w:spacing w:before="6" w:after="0"/>
              <w:ind w:left="10" w:right="340" w:firstLine="0"/>
              <w:rPr>
                <w:rFonts w:ascii="Times New Roman" w:hAnsi="Times New Roman"/>
                <w:sz w:val="24"/>
                <w:szCs w:val="24"/>
              </w:rPr>
            </w:pPr>
            <w:r w:rsidRPr="007A7452">
              <w:rPr>
                <w:rFonts w:ascii="Times New Roman" w:hAnsi="Times New Roman"/>
                <w:color w:val="191919"/>
                <w:sz w:val="18"/>
                <w:szCs w:val="18"/>
              </w:rPr>
              <w:t>Social Science Elective</w:t>
            </w:r>
            <w:r w:rsidRPr="007A7452">
              <w:rPr>
                <w:rFonts w:ascii="Times New Roman" w:hAnsi="Times New Roman"/>
                <w:color w:val="191919"/>
                <w:sz w:val="18"/>
                <w:szCs w:val="18"/>
              </w:rPr>
              <w:tab/>
              <w:t>3</w:t>
            </w:r>
            <w:r w:rsidRPr="007A7452">
              <w:rPr>
                <w:rFonts w:ascii="Times New Roman" w:hAnsi="Times New Roman"/>
                <w:color w:val="191919"/>
                <w:sz w:val="18"/>
                <w:szCs w:val="18"/>
              </w:rPr>
              <w:tab/>
              <w:t>HIST</w:t>
            </w:r>
            <w:r w:rsidRPr="007A7452">
              <w:rPr>
                <w:rFonts w:ascii="Times New Roman" w:hAnsi="Times New Roman"/>
                <w:color w:val="191919"/>
                <w:spacing w:val="-3"/>
                <w:sz w:val="18"/>
                <w:szCs w:val="18"/>
              </w:rPr>
              <w:t xml:space="preserve"> </w:t>
            </w:r>
            <w:r w:rsidR="00B90B93">
              <w:rPr>
                <w:rFonts w:ascii="Times New Roman" w:hAnsi="Times New Roman"/>
                <w:color w:val="191919"/>
                <w:sz w:val="18"/>
                <w:szCs w:val="18"/>
              </w:rPr>
              <w:t xml:space="preserve">3302           </w:t>
            </w:r>
            <w:r w:rsidRPr="007A7452">
              <w:rPr>
                <w:rFonts w:ascii="Times New Roman" w:hAnsi="Times New Roman"/>
                <w:color w:val="191919"/>
                <w:sz w:val="18"/>
                <w:szCs w:val="18"/>
              </w:rPr>
              <w:t>Hist. Meth. II</w:t>
            </w:r>
            <w:r w:rsidRPr="007A7452">
              <w:rPr>
                <w:rFonts w:ascii="Times New Roman" w:hAnsi="Times New Roman"/>
                <w:color w:val="191919"/>
                <w:sz w:val="18"/>
                <w:szCs w:val="18"/>
              </w:rPr>
              <w:tab/>
              <w:t>3</w:t>
            </w:r>
          </w:p>
        </w:tc>
      </w:tr>
      <w:tr w:rsidR="001050CA" w:rsidRPr="007A7452" w:rsidTr="0080302A">
        <w:trPr>
          <w:trHeight w:hRule="exact" w:val="216"/>
        </w:trPr>
        <w:tc>
          <w:tcPr>
            <w:tcW w:w="3147" w:type="dxa"/>
            <w:gridSpan w:val="2"/>
            <w:tcBorders>
              <w:top w:val="nil"/>
              <w:left w:val="nil"/>
              <w:bottom w:val="nil"/>
              <w:right w:val="nil"/>
            </w:tcBorders>
          </w:tcPr>
          <w:p w:rsidR="001050CA" w:rsidRPr="007A7452" w:rsidRDefault="001050CA" w:rsidP="00B90B93">
            <w:pPr>
              <w:widowControl w:val="0"/>
              <w:tabs>
                <w:tab w:val="left" w:pos="2170"/>
              </w:tabs>
              <w:autoSpaceDE w:val="0"/>
              <w:autoSpaceDN w:val="0"/>
              <w:adjustRightInd w:val="0"/>
              <w:spacing w:after="0" w:line="177" w:lineRule="exact"/>
              <w:ind w:left="10" w:firstLine="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3301</w:t>
            </w:r>
            <w:r w:rsidRPr="007A7452">
              <w:rPr>
                <w:rFonts w:ascii="Times New Roman" w:hAnsi="Times New Roman"/>
                <w:color w:val="191919"/>
                <w:sz w:val="18"/>
                <w:szCs w:val="18"/>
              </w:rPr>
              <w:tab/>
              <w:t>Hist. Meth. I</w:t>
            </w:r>
          </w:p>
        </w:tc>
        <w:tc>
          <w:tcPr>
            <w:tcW w:w="1213"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403"/>
              <w:rPr>
                <w:rFonts w:ascii="Times New Roman" w:hAnsi="Times New Roman"/>
                <w:sz w:val="24"/>
                <w:szCs w:val="24"/>
              </w:rPr>
            </w:pPr>
            <w:r w:rsidRPr="007A7452">
              <w:rPr>
                <w:rFonts w:ascii="Times New Roman" w:hAnsi="Times New Roman"/>
                <w:color w:val="191919"/>
                <w:sz w:val="18"/>
                <w:szCs w:val="18"/>
              </w:rPr>
              <w:t>3</w:t>
            </w:r>
          </w:p>
        </w:tc>
        <w:tc>
          <w:tcPr>
            <w:tcW w:w="4690"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77" w:lineRule="exact"/>
              <w:ind w:left="720" w:hanging="3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 Elec.</w:t>
            </w:r>
          </w:p>
        </w:tc>
        <w:tc>
          <w:tcPr>
            <w:tcW w:w="1026"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80302A">
        <w:trPr>
          <w:trHeight w:hRule="exact" w:val="214"/>
        </w:trPr>
        <w:tc>
          <w:tcPr>
            <w:tcW w:w="31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American History Elective</w:t>
            </w:r>
          </w:p>
        </w:tc>
        <w:tc>
          <w:tcPr>
            <w:tcW w:w="1213" w:type="dxa"/>
            <w:tcBorders>
              <w:top w:val="nil"/>
              <w:left w:val="nil"/>
              <w:bottom w:val="nil"/>
              <w:right w:val="nil"/>
            </w:tcBorders>
          </w:tcPr>
          <w:p w:rsidR="001050CA" w:rsidRPr="00B90B93" w:rsidRDefault="00B90B93" w:rsidP="00B90B93">
            <w:pPr>
              <w:widowControl w:val="0"/>
              <w:autoSpaceDE w:val="0"/>
              <w:autoSpaceDN w:val="0"/>
              <w:adjustRightInd w:val="0"/>
              <w:spacing w:after="0"/>
              <w:jc w:val="right"/>
              <w:rPr>
                <w:rFonts w:ascii="Times New Roman" w:hAnsi="Times New Roman"/>
                <w:sz w:val="18"/>
                <w:szCs w:val="18"/>
              </w:rPr>
            </w:pPr>
            <w:r w:rsidRPr="00B90B93">
              <w:rPr>
                <w:rFonts w:ascii="Times New Roman" w:hAnsi="Times New Roman"/>
                <w:sz w:val="18"/>
                <w:szCs w:val="18"/>
              </w:rPr>
              <w:t>3</w:t>
            </w:r>
          </w:p>
        </w:tc>
        <w:tc>
          <w:tcPr>
            <w:tcW w:w="4690"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5" w:lineRule="exact"/>
              <w:ind w:left="720" w:hanging="30"/>
              <w:rPr>
                <w:rFonts w:ascii="Times New Roman" w:hAnsi="Times New Roman"/>
                <w:sz w:val="24"/>
                <w:szCs w:val="24"/>
              </w:rPr>
            </w:pPr>
            <w:r w:rsidRPr="007A7452">
              <w:rPr>
                <w:rFonts w:ascii="Times New Roman" w:hAnsi="Times New Roman"/>
                <w:color w:val="191919"/>
                <w:sz w:val="18"/>
                <w:szCs w:val="18"/>
              </w:rPr>
              <w:t>European Hist. Elec. or POLS 4513</w:t>
            </w:r>
          </w:p>
        </w:tc>
        <w:tc>
          <w:tcPr>
            <w:tcW w:w="10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80302A">
        <w:trPr>
          <w:trHeight w:hRule="exact" w:val="296"/>
        </w:trPr>
        <w:tc>
          <w:tcPr>
            <w:tcW w:w="3147" w:type="dxa"/>
            <w:gridSpan w:val="2"/>
            <w:tcBorders>
              <w:top w:val="nil"/>
              <w:left w:val="nil"/>
              <w:bottom w:val="nil"/>
              <w:right w:val="nil"/>
            </w:tcBorders>
          </w:tcPr>
          <w:p w:rsidR="001050CA" w:rsidRPr="007A7452" w:rsidRDefault="001050CA" w:rsidP="00B90B93">
            <w:pPr>
              <w:widowControl w:val="0"/>
              <w:autoSpaceDE w:val="0"/>
              <w:autoSpaceDN w:val="0"/>
              <w:adjustRightInd w:val="0"/>
              <w:spacing w:after="0" w:line="194" w:lineRule="exact"/>
              <w:ind w:left="10"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13"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313"/>
              <w:rPr>
                <w:rFonts w:ascii="Times New Roman" w:hAnsi="Times New Roman"/>
                <w:sz w:val="24"/>
                <w:szCs w:val="24"/>
              </w:rPr>
            </w:pPr>
            <w:r w:rsidRPr="007A7452">
              <w:rPr>
                <w:rFonts w:ascii="Times New Roman" w:hAnsi="Times New Roman"/>
                <w:b/>
                <w:bCs/>
                <w:color w:val="191919"/>
                <w:sz w:val="18"/>
                <w:szCs w:val="18"/>
              </w:rPr>
              <w:t>15</w:t>
            </w:r>
          </w:p>
        </w:tc>
        <w:tc>
          <w:tcPr>
            <w:tcW w:w="4690"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26"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15</w:t>
            </w:r>
          </w:p>
        </w:tc>
      </w:tr>
    </w:tbl>
    <w:p w:rsidR="001050CA" w:rsidRDefault="00AE60A2" w:rsidP="001050CA">
      <w:pPr>
        <w:widowControl w:val="0"/>
        <w:autoSpaceDE w:val="0"/>
        <w:autoSpaceDN w:val="0"/>
        <w:adjustRightInd w:val="0"/>
        <w:spacing w:after="0" w:line="422" w:lineRule="exact"/>
        <w:ind w:left="108"/>
        <w:rPr>
          <w:rFonts w:ascii="Century Gothic" w:hAnsi="Century Gothic" w:cs="Century Gothic"/>
          <w:color w:val="000000"/>
          <w:sz w:val="36"/>
          <w:szCs w:val="36"/>
        </w:rPr>
      </w:pPr>
      <w:r>
        <w:rPr>
          <w:rFonts w:ascii="Century Gothic" w:hAnsi="Century Gothic" w:cs="Century Gothic"/>
          <w:noProof/>
          <w:color w:val="000000"/>
          <w:sz w:val="36"/>
          <w:szCs w:val="36"/>
        </w:rPr>
        <w:pict>
          <v:shape id="Text Box 3007" o:spid="_x0000_s3669" type="#_x0000_t202" style="position:absolute;left:0;text-align:left;margin-left:72.95pt;margin-top:625.9pt;width:503.05pt;height:107.05pt;z-index:-2512834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" o:allowincell="f" filled="f" stroked="f">
            <v:textbox style="mso-next-textbox:#Text Box 3007" inset="0,0,0,0">
              <w:txbxContent>
                <w:tbl>
                  <w:tblPr>
                    <w:tblW w:w="10410" w:type="dxa"/>
                    <w:tblLayout w:type="fixed"/>
                    <w:tblCellMar>
                      <w:left w:w="0" w:type="dxa"/>
                      <w:right w:w="0" w:type="dxa"/>
                    </w:tblCellMar>
                    <w:tblLook w:val="0000"/>
                  </w:tblPr>
                  <w:tblGrid>
                    <w:gridCol w:w="3690"/>
                    <w:gridCol w:w="1280"/>
                    <w:gridCol w:w="4078"/>
                    <w:gridCol w:w="942"/>
                    <w:gridCol w:w="420"/>
                  </w:tblGrid>
                  <w:tr w:rsidR="009D7097" w:rsidRPr="007A7452" w:rsidTr="00B90B93">
                    <w:trPr>
                      <w:trHeight w:hRule="exact" w:val="300"/>
                    </w:trPr>
                    <w:tc>
                      <w:tcPr>
                        <w:tcW w:w="3690" w:type="dxa"/>
                        <w:tcBorders>
                          <w:top w:val="nil"/>
                          <w:left w:val="nil"/>
                          <w:bottom w:val="nil"/>
                          <w:right w:val="nil"/>
                        </w:tcBorders>
                      </w:tcPr>
                      <w:p w:rsidR="009D7097" w:rsidRPr="007A7452" w:rsidRDefault="009D7097" w:rsidP="00B90B93">
                        <w:pPr>
                          <w:widowControl w:val="0"/>
                          <w:autoSpaceDE w:val="0"/>
                          <w:autoSpaceDN w:val="0"/>
                          <w:adjustRightInd w:val="0"/>
                          <w:spacing w:before="70" w:after="0"/>
                          <w:ind w:left="40" w:hanging="4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6720" w:type="dxa"/>
                        <w:gridSpan w:val="4"/>
                        <w:tcBorders>
                          <w:top w:val="nil"/>
                          <w:left w:val="nil"/>
                          <w:bottom w:val="nil"/>
                          <w:right w:val="nil"/>
                        </w:tcBorders>
                      </w:tcPr>
                      <w:p w:rsidR="009D7097" w:rsidRPr="007A7452" w:rsidRDefault="009D7097">
                        <w:pPr>
                          <w:widowControl w:val="0"/>
                          <w:autoSpaceDE w:val="0"/>
                          <w:autoSpaceDN w:val="0"/>
                          <w:adjustRightInd w:val="0"/>
                          <w:spacing w:after="0"/>
                          <w:rPr>
                            <w:rFonts w:ascii="Times New Roman" w:hAnsi="Times New Roman"/>
                            <w:sz w:val="24"/>
                            <w:szCs w:val="24"/>
                          </w:rPr>
                        </w:pPr>
                      </w:p>
                    </w:tc>
                  </w:tr>
                  <w:tr w:rsidR="009D7097" w:rsidRPr="007A7452" w:rsidTr="0080302A">
                    <w:trPr>
                      <w:gridAfter w:val="1"/>
                      <w:wAfter w:w="420" w:type="dxa"/>
                      <w:trHeight w:hRule="exact" w:val="218"/>
                    </w:trPr>
                    <w:tc>
                      <w:tcPr>
                        <w:tcW w:w="3690" w:type="dxa"/>
                        <w:tcBorders>
                          <w:top w:val="nil"/>
                          <w:left w:val="nil"/>
                          <w:bottom w:val="nil"/>
                          <w:right w:val="nil"/>
                        </w:tcBorders>
                      </w:tcPr>
                      <w:p w:rsidR="009D7097" w:rsidRPr="007A7452" w:rsidRDefault="009D7097" w:rsidP="00B90B93">
                        <w:pPr>
                          <w:widowControl w:val="0"/>
                          <w:tabs>
                            <w:tab w:val="left" w:pos="2160"/>
                          </w:tabs>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4301</w:t>
                        </w:r>
                        <w:r w:rsidRPr="007A7452">
                          <w:rPr>
                            <w:rFonts w:ascii="Times New Roman" w:hAnsi="Times New Roman"/>
                            <w:color w:val="191919"/>
                            <w:sz w:val="18"/>
                            <w:szCs w:val="18"/>
                          </w:rPr>
                          <w:tab/>
                          <w:t>Senior Seminar I</w:t>
                        </w:r>
                      </w:p>
                    </w:tc>
                    <w:tc>
                      <w:tcPr>
                        <w:tcW w:w="1280" w:type="dxa"/>
                        <w:tcBorders>
                          <w:top w:val="nil"/>
                          <w:left w:val="nil"/>
                          <w:bottom w:val="nil"/>
                          <w:right w:val="nil"/>
                        </w:tcBorders>
                      </w:tcPr>
                      <w:p w:rsidR="009D7097" w:rsidRPr="007A7452" w:rsidRDefault="009D7097" w:rsidP="0080302A">
                        <w:pPr>
                          <w:widowControl w:val="0"/>
                          <w:autoSpaceDE w:val="0"/>
                          <w:autoSpaceDN w:val="0"/>
                          <w:adjustRightInd w:val="0"/>
                          <w:spacing w:after="0" w:line="197"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9D7097" w:rsidRPr="007A7452" w:rsidRDefault="009D7097" w:rsidP="0080302A">
                        <w:pPr>
                          <w:widowControl w:val="0"/>
                          <w:autoSpaceDE w:val="0"/>
                          <w:autoSpaceDN w:val="0"/>
                          <w:adjustRightInd w:val="0"/>
                          <w:spacing w:after="0" w:line="197" w:lineRule="exact"/>
                          <w:ind w:left="160" w:hanging="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4302 Senior Seminar II</w:t>
                        </w:r>
                      </w:p>
                    </w:tc>
                    <w:tc>
                      <w:tcPr>
                        <w:tcW w:w="942" w:type="dxa"/>
                        <w:tcBorders>
                          <w:top w:val="nil"/>
                          <w:left w:val="nil"/>
                          <w:bottom w:val="nil"/>
                          <w:right w:val="nil"/>
                        </w:tcBorders>
                      </w:tcPr>
                      <w:p w:rsidR="009D7097" w:rsidRPr="007A7452" w:rsidRDefault="009D7097" w:rsidP="0080302A">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9D7097" w:rsidRPr="007A7452" w:rsidTr="0080302A">
                    <w:trPr>
                      <w:gridAfter w:val="1"/>
                      <w:wAfter w:w="420" w:type="dxa"/>
                      <w:trHeight w:hRule="exact" w:val="216"/>
                    </w:trPr>
                    <w:tc>
                      <w:tcPr>
                        <w:tcW w:w="3690" w:type="dxa"/>
                        <w:tcBorders>
                          <w:top w:val="nil"/>
                          <w:left w:val="nil"/>
                          <w:bottom w:val="nil"/>
                          <w:right w:val="nil"/>
                        </w:tcBorders>
                      </w:tcPr>
                      <w:p w:rsidR="009D7097" w:rsidRPr="007A7452" w:rsidRDefault="009D7097" w:rsidP="00B90B93">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American History Elective</w:t>
                        </w:r>
                      </w:p>
                    </w:tc>
                    <w:tc>
                      <w:tcPr>
                        <w:tcW w:w="1280"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 Elec.</w:t>
                        </w:r>
                      </w:p>
                    </w:tc>
                    <w:tc>
                      <w:tcPr>
                        <w:tcW w:w="942"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9D7097" w:rsidRPr="007A7452" w:rsidTr="0080302A">
                    <w:trPr>
                      <w:gridAfter w:val="1"/>
                      <w:wAfter w:w="420" w:type="dxa"/>
                      <w:trHeight w:hRule="exact" w:val="216"/>
                    </w:trPr>
                    <w:tc>
                      <w:tcPr>
                        <w:tcW w:w="3690" w:type="dxa"/>
                        <w:tcBorders>
                          <w:top w:val="nil"/>
                          <w:left w:val="nil"/>
                          <w:bottom w:val="nil"/>
                          <w:right w:val="nil"/>
                        </w:tcBorders>
                      </w:tcPr>
                      <w:p w:rsidR="009D7097" w:rsidRPr="007A7452" w:rsidRDefault="009D7097" w:rsidP="00B90B93">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European History Elective</w:t>
                        </w:r>
                      </w:p>
                    </w:tc>
                    <w:tc>
                      <w:tcPr>
                        <w:tcW w:w="1280"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History Elec. (3000-4000)</w:t>
                        </w:r>
                      </w:p>
                    </w:tc>
                    <w:tc>
                      <w:tcPr>
                        <w:tcW w:w="942"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9D7097" w:rsidRPr="007A7452" w:rsidTr="0080302A">
                    <w:trPr>
                      <w:gridAfter w:val="1"/>
                      <w:wAfter w:w="420" w:type="dxa"/>
                      <w:trHeight w:hRule="exact" w:val="216"/>
                    </w:trPr>
                    <w:tc>
                      <w:tcPr>
                        <w:tcW w:w="3690" w:type="dxa"/>
                        <w:tcBorders>
                          <w:top w:val="nil"/>
                          <w:left w:val="nil"/>
                          <w:bottom w:val="nil"/>
                          <w:right w:val="nil"/>
                        </w:tcBorders>
                      </w:tcPr>
                      <w:p w:rsidR="009D7097" w:rsidRPr="007A7452" w:rsidRDefault="009D7097" w:rsidP="00B90B93">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History Elec.</w:t>
                        </w:r>
                      </w:p>
                    </w:tc>
                    <w:tc>
                      <w:tcPr>
                        <w:tcW w:w="1280"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942"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9D7097" w:rsidRPr="007A7452" w:rsidTr="0080302A">
                    <w:trPr>
                      <w:gridAfter w:val="1"/>
                      <w:wAfter w:w="420" w:type="dxa"/>
                      <w:trHeight w:hRule="exact" w:val="214"/>
                    </w:trPr>
                    <w:tc>
                      <w:tcPr>
                        <w:tcW w:w="3690" w:type="dxa"/>
                        <w:tcBorders>
                          <w:top w:val="nil"/>
                          <w:left w:val="nil"/>
                          <w:bottom w:val="nil"/>
                          <w:right w:val="nil"/>
                        </w:tcBorders>
                      </w:tcPr>
                      <w:p w:rsidR="009D7097" w:rsidRPr="007A7452" w:rsidRDefault="009D7097" w:rsidP="00B90B93">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History Elec. (3000-4000)</w:t>
                        </w:r>
                      </w:p>
                    </w:tc>
                    <w:tc>
                      <w:tcPr>
                        <w:tcW w:w="1280"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942" w:type="dxa"/>
                        <w:tcBorders>
                          <w:top w:val="nil"/>
                          <w:left w:val="nil"/>
                          <w:bottom w:val="nil"/>
                          <w:right w:val="nil"/>
                        </w:tcBorders>
                      </w:tcPr>
                      <w:p w:rsidR="009D7097" w:rsidRPr="007A7452" w:rsidRDefault="009D7097" w:rsidP="0080302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9D7097" w:rsidRPr="007A7452" w:rsidTr="0080302A">
                    <w:trPr>
                      <w:gridAfter w:val="1"/>
                      <w:wAfter w:w="420" w:type="dxa"/>
                      <w:trHeight w:hRule="exact" w:val="196"/>
                    </w:trPr>
                    <w:tc>
                      <w:tcPr>
                        <w:tcW w:w="3690" w:type="dxa"/>
                        <w:tcBorders>
                          <w:top w:val="nil"/>
                          <w:left w:val="nil"/>
                          <w:bottom w:val="nil"/>
                          <w:right w:val="nil"/>
                        </w:tcBorders>
                      </w:tcPr>
                      <w:p w:rsidR="009D7097" w:rsidRPr="007A7452" w:rsidRDefault="009D7097" w:rsidP="00B90B93">
                        <w:pPr>
                          <w:widowControl w:val="0"/>
                          <w:autoSpaceDE w:val="0"/>
                          <w:autoSpaceDN w:val="0"/>
                          <w:adjustRightInd w:val="0"/>
                          <w:spacing w:after="0" w:line="194" w:lineRule="exact"/>
                          <w:ind w:left="40" w:hanging="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80" w:type="dxa"/>
                        <w:tcBorders>
                          <w:top w:val="nil"/>
                          <w:left w:val="nil"/>
                          <w:bottom w:val="nil"/>
                          <w:right w:val="nil"/>
                        </w:tcBorders>
                      </w:tcPr>
                      <w:p w:rsidR="009D7097" w:rsidRPr="007A7452" w:rsidRDefault="009D7097" w:rsidP="0080302A">
                        <w:pPr>
                          <w:widowControl w:val="0"/>
                          <w:autoSpaceDE w:val="0"/>
                          <w:autoSpaceDN w:val="0"/>
                          <w:adjustRightInd w:val="0"/>
                          <w:spacing w:after="0" w:line="194" w:lineRule="exact"/>
                          <w:ind w:left="-301" w:firstLine="31"/>
                          <w:jc w:val="center"/>
                          <w:rPr>
                            <w:rFonts w:ascii="Times New Roman" w:hAnsi="Times New Roman"/>
                            <w:sz w:val="24"/>
                            <w:szCs w:val="24"/>
                          </w:rPr>
                        </w:pPr>
                        <w:r w:rsidRPr="007A7452">
                          <w:rPr>
                            <w:rFonts w:ascii="Times New Roman" w:hAnsi="Times New Roman"/>
                            <w:b/>
                            <w:bCs/>
                            <w:color w:val="191919"/>
                            <w:sz w:val="18"/>
                            <w:szCs w:val="18"/>
                          </w:rPr>
                          <w:t>15</w:t>
                        </w:r>
                      </w:p>
                    </w:tc>
                    <w:tc>
                      <w:tcPr>
                        <w:tcW w:w="4078" w:type="dxa"/>
                        <w:tcBorders>
                          <w:top w:val="nil"/>
                          <w:left w:val="nil"/>
                          <w:bottom w:val="nil"/>
                          <w:right w:val="nil"/>
                        </w:tcBorders>
                      </w:tcPr>
                      <w:p w:rsidR="009D7097" w:rsidRPr="007A7452" w:rsidRDefault="009D7097" w:rsidP="0080302A">
                        <w:pPr>
                          <w:widowControl w:val="0"/>
                          <w:autoSpaceDE w:val="0"/>
                          <w:autoSpaceDN w:val="0"/>
                          <w:adjustRightInd w:val="0"/>
                          <w:spacing w:after="0" w:line="194" w:lineRule="exact"/>
                          <w:ind w:left="1870" w:right="-852" w:firstLine="0"/>
                          <w:jc w:val="center"/>
                          <w:rPr>
                            <w:rFonts w:ascii="Times New Roman" w:hAnsi="Times New Roman"/>
                            <w:sz w:val="24"/>
                            <w:szCs w:val="24"/>
                          </w:rPr>
                        </w:pPr>
                      </w:p>
                    </w:tc>
                    <w:tc>
                      <w:tcPr>
                        <w:tcW w:w="942" w:type="dxa"/>
                        <w:tcBorders>
                          <w:top w:val="nil"/>
                          <w:left w:val="nil"/>
                          <w:bottom w:val="nil"/>
                          <w:right w:val="nil"/>
                        </w:tcBorders>
                      </w:tcPr>
                      <w:p w:rsidR="009D7097" w:rsidRPr="007A7452" w:rsidRDefault="009D7097" w:rsidP="0080302A">
                        <w:pPr>
                          <w:widowControl w:val="0"/>
                          <w:autoSpaceDE w:val="0"/>
                          <w:autoSpaceDN w:val="0"/>
                          <w:adjustRightInd w:val="0"/>
                          <w:spacing w:after="0"/>
                          <w:ind w:firstLine="0"/>
                          <w:jc w:val="right"/>
                          <w:rPr>
                            <w:rFonts w:ascii="Times New Roman" w:hAnsi="Times New Roman"/>
                            <w:sz w:val="24"/>
                            <w:szCs w:val="24"/>
                          </w:rPr>
                        </w:pPr>
                        <w:r w:rsidRPr="007A7452">
                          <w:rPr>
                            <w:rFonts w:ascii="Times New Roman" w:hAnsi="Times New Roman"/>
                            <w:b/>
                            <w:bCs/>
                            <w:color w:val="191919"/>
                            <w:sz w:val="18"/>
                            <w:szCs w:val="18"/>
                          </w:rPr>
                          <w:t>15</w:t>
                        </w:r>
                      </w:p>
                    </w:tc>
                  </w:tr>
                  <w:tr w:rsidR="009D7097" w:rsidRPr="007A7452" w:rsidTr="00B90B93">
                    <w:trPr>
                      <w:trHeight w:hRule="exact" w:val="565"/>
                    </w:trPr>
                    <w:tc>
                      <w:tcPr>
                        <w:tcW w:w="10410" w:type="dxa"/>
                        <w:gridSpan w:val="5"/>
                        <w:tcBorders>
                          <w:top w:val="nil"/>
                          <w:left w:val="nil"/>
                          <w:bottom w:val="nil"/>
                          <w:right w:val="nil"/>
                        </w:tcBorders>
                      </w:tcPr>
                      <w:p w:rsidR="009D7097" w:rsidRPr="007A7452" w:rsidRDefault="009D7097">
                        <w:pPr>
                          <w:widowControl w:val="0"/>
                          <w:autoSpaceDE w:val="0"/>
                          <w:autoSpaceDN w:val="0"/>
                          <w:adjustRightInd w:val="0"/>
                          <w:spacing w:before="11" w:after="0" w:line="220" w:lineRule="exact"/>
                          <w:rPr>
                            <w:rFonts w:ascii="Times New Roman" w:hAnsi="Times New Roman"/>
                          </w:rPr>
                        </w:pPr>
                      </w:p>
                      <w:p w:rsidR="009D7097" w:rsidRPr="007A7452" w:rsidRDefault="009D7097">
                        <w:pPr>
                          <w:widowControl w:val="0"/>
                          <w:autoSpaceDE w:val="0"/>
                          <w:autoSpaceDN w:val="0"/>
                          <w:adjustRightInd w:val="0"/>
                          <w:spacing w:after="0"/>
                          <w:ind w:left="3302" w:right="3655"/>
                          <w:jc w:val="center"/>
                          <w:rPr>
                            <w:rFonts w:ascii="Times New Roman" w:hAnsi="Times New Roman"/>
                            <w:sz w:val="24"/>
                            <w:szCs w:val="24"/>
                          </w:rPr>
                        </w:pPr>
                      </w:p>
                    </w:tc>
                  </w:tr>
                </w:tbl>
                <w:p w:rsidR="009D7097" w:rsidRDefault="009D7097" w:rsidP="00B90B93">
                  <w:pPr>
                    <w:widowControl w:val="0"/>
                    <w:autoSpaceDE w:val="0"/>
                    <w:autoSpaceDN w:val="0"/>
                    <w:adjustRightInd w:val="0"/>
                    <w:spacing w:after="0"/>
                    <w:rPr>
                      <w:rFonts w:ascii="Times New Roman" w:hAnsi="Times New Roman"/>
                      <w:sz w:val="24"/>
                      <w:szCs w:val="24"/>
                    </w:rPr>
                  </w:pPr>
                </w:p>
              </w:txbxContent>
            </v:textbox>
            <w10:wrap anchorx="page" anchory="page"/>
          </v:shape>
        </w:pict>
      </w:r>
    </w:p>
    <w:p w:rsidR="00B90B93" w:rsidRDefault="00B90B93" w:rsidP="001050CA">
      <w:pPr>
        <w:widowControl w:val="0"/>
        <w:autoSpaceDE w:val="0"/>
        <w:autoSpaceDN w:val="0"/>
        <w:adjustRightInd w:val="0"/>
        <w:spacing w:after="0" w:line="422" w:lineRule="exact"/>
        <w:ind w:left="108"/>
        <w:rPr>
          <w:rFonts w:ascii="Century Gothic" w:hAnsi="Century Gothic" w:cs="Century Gothic"/>
          <w:color w:val="000000"/>
          <w:sz w:val="36"/>
          <w:szCs w:val="36"/>
        </w:rPr>
      </w:pPr>
    </w:p>
    <w:p w:rsidR="00B90B93" w:rsidRDefault="00B90B93" w:rsidP="001050CA">
      <w:pPr>
        <w:widowControl w:val="0"/>
        <w:autoSpaceDE w:val="0"/>
        <w:autoSpaceDN w:val="0"/>
        <w:adjustRightInd w:val="0"/>
        <w:spacing w:after="0" w:line="422" w:lineRule="exact"/>
        <w:ind w:left="108"/>
        <w:rPr>
          <w:rFonts w:ascii="Century Gothic" w:hAnsi="Century Gothic" w:cs="Century Gothic"/>
          <w:color w:val="000000"/>
          <w:sz w:val="36"/>
          <w:szCs w:val="36"/>
        </w:rPr>
      </w:pPr>
    </w:p>
    <w:p w:rsidR="00B90B93" w:rsidRDefault="00B90B93" w:rsidP="001050CA">
      <w:pPr>
        <w:widowControl w:val="0"/>
        <w:autoSpaceDE w:val="0"/>
        <w:autoSpaceDN w:val="0"/>
        <w:adjustRightInd w:val="0"/>
        <w:spacing w:after="0" w:line="422" w:lineRule="exact"/>
        <w:ind w:left="108"/>
        <w:rPr>
          <w:rFonts w:ascii="Century Gothic" w:hAnsi="Century Gothic" w:cs="Century Gothic"/>
          <w:color w:val="000000"/>
          <w:sz w:val="36"/>
          <w:szCs w:val="36"/>
        </w:rPr>
      </w:pPr>
    </w:p>
    <w:p w:rsidR="00B90B93" w:rsidRDefault="00B90B93" w:rsidP="001050CA">
      <w:pPr>
        <w:widowControl w:val="0"/>
        <w:autoSpaceDE w:val="0"/>
        <w:autoSpaceDN w:val="0"/>
        <w:adjustRightInd w:val="0"/>
        <w:spacing w:after="0" w:line="422" w:lineRule="exact"/>
        <w:ind w:left="108"/>
        <w:rPr>
          <w:rFonts w:ascii="Century Gothic" w:hAnsi="Century Gothic" w:cs="Century Gothic"/>
          <w:color w:val="000000"/>
          <w:sz w:val="36"/>
          <w:szCs w:val="36"/>
        </w:rPr>
      </w:pPr>
    </w:p>
    <w:p w:rsidR="00B90B93" w:rsidRDefault="00B90B93" w:rsidP="001050CA">
      <w:pPr>
        <w:widowControl w:val="0"/>
        <w:autoSpaceDE w:val="0"/>
        <w:autoSpaceDN w:val="0"/>
        <w:adjustRightInd w:val="0"/>
        <w:spacing w:after="0" w:line="422" w:lineRule="exact"/>
        <w:ind w:left="108"/>
        <w:rPr>
          <w:rFonts w:ascii="Century Gothic" w:hAnsi="Century Gothic" w:cs="Century Gothic"/>
          <w:color w:val="000000"/>
          <w:sz w:val="36"/>
          <w:szCs w:val="36"/>
        </w:rPr>
      </w:pPr>
    </w:p>
    <w:p w:rsidR="00B90B93" w:rsidRDefault="00B90B93" w:rsidP="001050CA">
      <w:pPr>
        <w:widowControl w:val="0"/>
        <w:autoSpaceDE w:val="0"/>
        <w:autoSpaceDN w:val="0"/>
        <w:adjustRightInd w:val="0"/>
        <w:spacing w:after="0" w:line="422" w:lineRule="exact"/>
        <w:ind w:left="108"/>
        <w:rPr>
          <w:rFonts w:ascii="Century Gothic" w:hAnsi="Century Gothic" w:cs="Century Gothic"/>
          <w:color w:val="000000"/>
          <w:sz w:val="36"/>
          <w:szCs w:val="36"/>
        </w:rPr>
        <w:sectPr w:rsidR="00B90B93" w:rsidSect="009D7097">
          <w:pgSz w:w="12240" w:h="15840"/>
          <w:pgMar w:top="400" w:right="920" w:bottom="0" w:left="630" w:header="720" w:footer="288" w:gutter="0"/>
          <w:cols w:space="720" w:equalWidth="0">
            <w:col w:w="10900"/>
          </w:cols>
          <w:noEndnote/>
          <w:docGrid w:linePitch="299"/>
        </w:sectPr>
      </w:pPr>
    </w:p>
    <w:p w:rsidR="001050CA" w:rsidRDefault="008C02BC" w:rsidP="001050CA">
      <w:pPr>
        <w:widowControl w:val="0"/>
        <w:autoSpaceDE w:val="0"/>
        <w:autoSpaceDN w:val="0"/>
        <w:adjustRightInd w:val="0"/>
        <w:spacing w:before="73" w:after="0" w:line="195" w:lineRule="exact"/>
        <w:ind w:right="872"/>
        <w:jc w:val="right"/>
        <w:rPr>
          <w:rFonts w:ascii="Century Gothic" w:hAnsi="Century Gothic" w:cs="Century Gothic"/>
          <w:color w:val="000000"/>
          <w:sz w:val="16"/>
          <w:szCs w:val="16"/>
        </w:rPr>
      </w:pPr>
      <w:r>
        <w:rPr>
          <w:rFonts w:ascii="Times New Roman" w:hAnsi="Times New Roman"/>
          <w:noProof/>
          <w:color w:val="191919"/>
          <w:sz w:val="18"/>
          <w:szCs w:val="18"/>
        </w:rPr>
        <w:lastRenderedPageBreak/>
        <w:pict>
          <v:group id="_x0000_s3815" style="position:absolute;left:0;text-align:left;margin-left:425.7pt;margin-top:-20.45pt;width:156.15pt;height:795.8pt;z-index:252042240" coordorigin="873,-59" coordsize="3123,15916">
            <v:rect id="_x0000_s3816"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816"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817" style="position:absolute;left:873;top:-59;width:3123;height:15916" coordorigin="1352,-59" coordsize="3123,15916">
              <v:group id="_x0000_s3818" style="position:absolute;left:3395;top:-59;width:1080;height:15916" coordorigin="7514,7" coordsize="1080,15916">
                <v:rect id="_x0000_s3819"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819"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820" style="position:absolute;left:7514;top:2465;width:1075;height:13112" coordorigin="7514,2465" coordsize="1075,13112">
                  <v:shape id="_x0000_s3821" type="#_x0000_t32" style="position:absolute;left:7514;top:4229;width:1051;height:0" o:connectortype="straight" strokeweight="2pt"/>
                  <v:shape id="_x0000_s3822" type="#_x0000_t32" style="position:absolute;left:7514;top:2465;width:1051;height:0" o:connectortype="straight" strokeweight="2pt"/>
                  <v:shape id="Freeform 2758" o:spid="_x0000_s3823"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824"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825" type="#_x0000_t32" style="position:absolute;left:7514;top:6063;width:1051;height:0" o:connectortype="straight" strokeweight="2pt"/>
                  <v:shape id="_x0000_s3826" type="#_x0000_t32" style="position:absolute;left:7514;top:7843;width:1051;height:0" o:connectortype="straight" strokeweight="2pt"/>
                  <v:shape id="_x0000_s3827" type="#_x0000_t32" style="position:absolute;left:7514;top:9720;width:1051;height:0" o:connectortype="straight" strokeweight="2pt"/>
                  <v:shape id="_x0000_s3828" type="#_x0000_t32" style="position:absolute;left:7514;top:11538;width:1051;height:0" o:connectortype="straight" strokeweight="2pt"/>
                  <v:shape id="_x0000_s3829" type="#_x0000_t32" style="position:absolute;left:7514;top:13338;width:1051;height:0" o:connectortype="straight" strokeweight="2pt"/>
                </v:group>
              </v:group>
              <v:rect id="_x0000_s3830" style="position:absolute;left:1352;top:296;width:2360;height:441" fillcolor="white [3212]" strokecolor="#d8d8d8 [2732]" strokeweight="3pt">
                <v:shadow on="t" type="perspective" color="#622423 [1605]" opacity=".5" offset="1pt" offset2="-1pt"/>
                <v:textbox>
                  <w:txbxContent>
                    <w:p w:rsidR="009D7097" w:rsidRDefault="009D7097" w:rsidP="008C02BC">
                      <w:pPr>
                        <w:ind w:firstLine="270"/>
                      </w:pPr>
                      <w:r>
                        <w:t>Political Science</w:t>
                      </w:r>
                    </w:p>
                  </w:txbxContent>
                </v:textbox>
              </v:rect>
            </v:group>
          </v:group>
        </w:pict>
      </w:r>
    </w:p>
    <w:p w:rsidR="001050CA" w:rsidRDefault="001050CA" w:rsidP="001050CA">
      <w:pPr>
        <w:widowControl w:val="0"/>
        <w:autoSpaceDE w:val="0"/>
        <w:autoSpaceDN w:val="0"/>
        <w:adjustRightInd w:val="0"/>
        <w:spacing w:before="2" w:after="0" w:line="120" w:lineRule="exact"/>
        <w:rPr>
          <w:rFonts w:ascii="Century Gothic" w:hAnsi="Century Gothic" w:cs="Century Gothic"/>
          <w:color w:val="000000"/>
          <w:sz w:val="12"/>
          <w:szCs w:val="12"/>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FF2916">
      <w:pPr>
        <w:widowControl w:val="0"/>
        <w:autoSpaceDE w:val="0"/>
        <w:autoSpaceDN w:val="0"/>
        <w:adjustRightInd w:val="0"/>
        <w:spacing w:before="7" w:after="0"/>
        <w:ind w:firstLine="20"/>
        <w:rPr>
          <w:rFonts w:ascii="Times New Roman" w:hAnsi="Times New Roman"/>
          <w:color w:val="000000"/>
          <w:sz w:val="24"/>
          <w:szCs w:val="24"/>
        </w:rPr>
      </w:pP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P</w:t>
      </w:r>
      <w:r>
        <w:rPr>
          <w:rFonts w:ascii="Times New Roman" w:hAnsi="Times New Roman"/>
          <w:b/>
          <w:bCs/>
          <w:color w:val="191919"/>
          <w:sz w:val="24"/>
          <w:szCs w:val="24"/>
        </w:rPr>
        <w:t>OLITICAL</w:t>
      </w:r>
      <w:r>
        <w:rPr>
          <w:rFonts w:ascii="Times New Roman" w:hAnsi="Times New Roman"/>
          <w:b/>
          <w:bCs/>
          <w:color w:val="191919"/>
          <w:spacing w:val="7"/>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p>
    <w:p w:rsidR="001050CA" w:rsidRDefault="001050CA" w:rsidP="001D618C">
      <w:pPr>
        <w:widowControl w:val="0"/>
        <w:autoSpaceDE w:val="0"/>
        <w:autoSpaceDN w:val="0"/>
        <w:adjustRightInd w:val="0"/>
        <w:spacing w:before="55" w:after="0"/>
        <w:ind w:left="180" w:firstLine="0"/>
        <w:rPr>
          <w:rFonts w:ascii="Times New Roman" w:hAnsi="Times New Roman"/>
          <w:color w:val="000000"/>
          <w:sz w:val="18"/>
          <w:szCs w:val="18"/>
        </w:rPr>
      </w:pPr>
      <w:r>
        <w:rPr>
          <w:rFonts w:ascii="Times New Roman" w:hAnsi="Times New Roman"/>
          <w:color w:val="191919"/>
          <w:sz w:val="18"/>
          <w:szCs w:val="18"/>
        </w:rPr>
        <w:t>123-124 Semester Hours</w:t>
      </w:r>
    </w:p>
    <w:p w:rsidR="001050CA" w:rsidRDefault="001050CA" w:rsidP="001D618C">
      <w:pPr>
        <w:widowControl w:val="0"/>
        <w:autoSpaceDE w:val="0"/>
        <w:autoSpaceDN w:val="0"/>
        <w:adjustRightInd w:val="0"/>
        <w:spacing w:before="6" w:after="0"/>
        <w:ind w:left="160" w:firstLine="20"/>
        <w:rPr>
          <w:rFonts w:ascii="Times New Roman" w:hAnsi="Times New Roman"/>
          <w:color w:val="000000"/>
          <w:sz w:val="18"/>
          <w:szCs w:val="18"/>
        </w:rPr>
      </w:pPr>
      <w:proofErr w:type="gramStart"/>
      <w:r>
        <w:rPr>
          <w:rFonts w:ascii="Times New Roman" w:hAnsi="Times New Roman"/>
          <w:b/>
          <w:bCs/>
          <w:color w:val="191919"/>
          <w:sz w:val="18"/>
          <w:szCs w:val="18"/>
        </w:rPr>
        <w:t>A</w:t>
      </w:r>
      <w:r>
        <w:rPr>
          <w:rFonts w:ascii="Times New Roman" w:hAnsi="Times New Roman"/>
          <w:b/>
          <w:bCs/>
          <w:color w:val="191919"/>
          <w:spacing w:val="-3"/>
          <w:sz w:val="18"/>
          <w:szCs w:val="18"/>
        </w:rPr>
        <w:t>r</w:t>
      </w:r>
      <w:r>
        <w:rPr>
          <w:rFonts w:ascii="Times New Roman" w:hAnsi="Times New Roman"/>
          <w:b/>
          <w:bCs/>
          <w:color w:val="191919"/>
          <w:sz w:val="18"/>
          <w:szCs w:val="18"/>
        </w:rPr>
        <w:t>ea F</w:t>
      </w:r>
      <w:r>
        <w:rPr>
          <w:rFonts w:ascii="Times New Roman" w:hAnsi="Times New Roman"/>
          <w:b/>
          <w:bCs/>
          <w:color w:val="191919"/>
          <w:spacing w:val="-7"/>
          <w:sz w:val="18"/>
          <w:szCs w:val="18"/>
        </w:rPr>
        <w:t xml:space="preserve"> </w:t>
      </w:r>
      <w:r>
        <w:rPr>
          <w:rFonts w:ascii="Times New Roman" w:hAnsi="Times New Roman"/>
          <w:b/>
          <w:bCs/>
          <w:color w:val="191919"/>
          <w:sz w:val="18"/>
          <w:szCs w:val="18"/>
        </w:rPr>
        <w:t>(Political Science) 18 Hrs.</w:t>
      </w:r>
      <w:proofErr w:type="gramEnd"/>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AE60A2" w:rsidP="001D618C">
      <w:pPr>
        <w:widowControl w:val="0"/>
        <w:tabs>
          <w:tab w:val="left" w:pos="9600"/>
        </w:tabs>
        <w:autoSpaceDE w:val="0"/>
        <w:autoSpaceDN w:val="0"/>
        <w:adjustRightInd w:val="0"/>
        <w:spacing w:after="0"/>
        <w:ind w:left="160" w:firstLine="20"/>
        <w:rPr>
          <w:rFonts w:ascii="Times New Roman" w:hAnsi="Times New Roman"/>
          <w:color w:val="000000"/>
          <w:sz w:val="18"/>
          <w:szCs w:val="18"/>
        </w:rPr>
      </w:pPr>
      <w:r w:rsidRPr="00AE60A2">
        <w:rPr>
          <w:rFonts w:ascii="Calibri" w:hAnsi="Calibri"/>
          <w:noProof/>
          <w:lang w:eastAsia="en-US"/>
        </w:rPr>
        <w:pict>
          <v:shape id="Text Box 3042" o:spid="_x0000_s2028" type="#_x0000_t202" style="position:absolute;left:0;text-align:left;margin-left:578.3pt;margin-top:23.6pt;width:12pt;height:85.8pt;z-index:-25149747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v:shape>
        </w:pict>
      </w:r>
      <w:r w:rsidR="001050CA">
        <w:rPr>
          <w:rFonts w:ascii="Times New Roman" w:hAnsi="Times New Roman"/>
          <w:b/>
          <w:bCs/>
          <w:color w:val="191919"/>
          <w:sz w:val="18"/>
          <w:szCs w:val="18"/>
        </w:rPr>
        <w:t>A. 2000 Level Courses (select two)</w:t>
      </w:r>
      <w:r w:rsidR="001050CA">
        <w:rPr>
          <w:rFonts w:ascii="Times New Roman" w:hAnsi="Times New Roman"/>
          <w:b/>
          <w:bCs/>
          <w:color w:val="191919"/>
          <w:sz w:val="18"/>
          <w:szCs w:val="18"/>
        </w:rPr>
        <w:tab/>
        <w:t>6 Hrs.</w:t>
      </w:r>
    </w:p>
    <w:tbl>
      <w:tblPr>
        <w:tblW w:w="0" w:type="auto"/>
        <w:tblInd w:w="120" w:type="dxa"/>
        <w:tblLayout w:type="fixed"/>
        <w:tblCellMar>
          <w:left w:w="0" w:type="dxa"/>
          <w:right w:w="0" w:type="dxa"/>
        </w:tblCellMar>
        <w:tblLook w:val="0000"/>
      </w:tblPr>
      <w:tblGrid>
        <w:gridCol w:w="780"/>
        <w:gridCol w:w="1015"/>
        <w:gridCol w:w="2697"/>
      </w:tblGrid>
      <w:tr w:rsidR="001050CA" w:rsidRPr="007A7452" w:rsidTr="001D618C">
        <w:trPr>
          <w:trHeight w:hRule="exact" w:val="237"/>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before="9" w:after="0"/>
              <w:ind w:left="199" w:hanging="19"/>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before="9" w:after="0"/>
              <w:ind w:left="245" w:hanging="31"/>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9" w:hanging="19"/>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II</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9" w:hanging="19"/>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15</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African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9" w:hanging="19"/>
              <w:rPr>
                <w:rFonts w:ascii="Times New Roman" w:hAnsi="Times New Roman"/>
                <w:sz w:val="24"/>
                <w:szCs w:val="24"/>
              </w:rPr>
            </w:pPr>
            <w:r w:rsidRPr="007A7452">
              <w:rPr>
                <w:rFonts w:ascii="Times New Roman" w:hAnsi="Times New Roman"/>
                <w:color w:val="191919"/>
                <w:sz w:val="18"/>
                <w:szCs w:val="18"/>
              </w:rPr>
              <w:t>2105</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Principles of Macroeconomics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9" w:hanging="19"/>
              <w:rPr>
                <w:rFonts w:ascii="Times New Roman" w:hAnsi="Times New Roman"/>
                <w:sz w:val="24"/>
                <w:szCs w:val="24"/>
              </w:rPr>
            </w:pPr>
            <w:r w:rsidRPr="007A7452">
              <w:rPr>
                <w:rFonts w:ascii="Times New Roman" w:hAnsi="Times New Roman"/>
                <w:color w:val="191919"/>
                <w:sz w:val="18"/>
                <w:szCs w:val="18"/>
              </w:rPr>
              <w:t>2106</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Principles of Microeconomics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ECON</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9" w:hanging="19"/>
              <w:rPr>
                <w:rFonts w:ascii="Times New Roman" w:hAnsi="Times New Roman"/>
                <w:sz w:val="24"/>
                <w:szCs w:val="24"/>
              </w:rPr>
            </w:pPr>
            <w:r w:rsidRPr="007A7452">
              <w:rPr>
                <w:rFonts w:ascii="Times New Roman" w:hAnsi="Times New Roman"/>
                <w:color w:val="191919"/>
                <w:sz w:val="18"/>
                <w:szCs w:val="18"/>
              </w:rPr>
              <w:t>2201</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Survey of Economics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9" w:hanging="19"/>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15</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African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PHIL</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9" w:hanging="19"/>
              <w:rPr>
                <w:rFonts w:ascii="Times New Roman" w:hAnsi="Times New Roman"/>
                <w:sz w:val="24"/>
                <w:szCs w:val="24"/>
              </w:rPr>
            </w:pPr>
            <w:r w:rsidRPr="007A7452">
              <w:rPr>
                <w:rFonts w:ascii="Times New Roman" w:hAnsi="Times New Roman"/>
                <w:color w:val="191919"/>
                <w:sz w:val="18"/>
                <w:szCs w:val="18"/>
              </w:rPr>
              <w:t>2101</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Intro. to Philosophy</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8" w:hanging="19"/>
              <w:rPr>
                <w:rFonts w:ascii="Times New Roman" w:hAnsi="Times New Roman"/>
                <w:sz w:val="24"/>
                <w:szCs w:val="24"/>
              </w:rPr>
            </w:pPr>
            <w:r w:rsidRPr="007A7452">
              <w:rPr>
                <w:rFonts w:ascii="Times New Roman" w:hAnsi="Times New Roman"/>
                <w:color w:val="191919"/>
                <w:sz w:val="18"/>
                <w:szCs w:val="18"/>
              </w:rPr>
              <w:t>2102</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Intro to Law</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SOCI</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8" w:hanging="19"/>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Principles of Sociology</w:t>
            </w:r>
          </w:p>
        </w:tc>
      </w:tr>
      <w:tr w:rsidR="001050CA" w:rsidRPr="007A7452" w:rsidTr="001D618C">
        <w:trPr>
          <w:trHeight w:hRule="exact" w:val="298"/>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SOCI</w:t>
            </w:r>
          </w:p>
        </w:tc>
        <w:tc>
          <w:tcPr>
            <w:tcW w:w="1015"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198" w:hanging="19"/>
              <w:rPr>
                <w:rFonts w:ascii="Times New Roman" w:hAnsi="Times New Roman"/>
                <w:sz w:val="24"/>
                <w:szCs w:val="24"/>
              </w:rPr>
            </w:pPr>
            <w:r w:rsidRPr="007A7452">
              <w:rPr>
                <w:rFonts w:ascii="Times New Roman" w:hAnsi="Times New Roman"/>
                <w:color w:val="191919"/>
                <w:sz w:val="18"/>
                <w:szCs w:val="18"/>
              </w:rPr>
              <w:t>2031</w:t>
            </w:r>
          </w:p>
        </w:tc>
        <w:tc>
          <w:tcPr>
            <w:tcW w:w="2697"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45" w:hanging="31"/>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1D618C">
      <w:pPr>
        <w:widowControl w:val="0"/>
        <w:tabs>
          <w:tab w:val="left" w:pos="94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B.  Fo</w:t>
      </w:r>
      <w:r>
        <w:rPr>
          <w:rFonts w:ascii="Times New Roman" w:hAnsi="Times New Roman"/>
          <w:b/>
          <w:bCs/>
          <w:color w:val="191919"/>
          <w:spacing w:val="-3"/>
          <w:sz w:val="18"/>
          <w:szCs w:val="18"/>
        </w:rPr>
        <w:t>r</w:t>
      </w:r>
      <w:r>
        <w:rPr>
          <w:rFonts w:ascii="Times New Roman" w:hAnsi="Times New Roman"/>
          <w:b/>
          <w:bCs/>
          <w:color w:val="191919"/>
          <w:sz w:val="18"/>
          <w:szCs w:val="18"/>
        </w:rPr>
        <w:t>eign Language Sequence</w:t>
      </w:r>
      <w:r>
        <w:rPr>
          <w:rFonts w:ascii="Times New Roman" w:hAnsi="Times New Roman"/>
          <w:b/>
          <w:bCs/>
          <w:color w:val="191919"/>
          <w:sz w:val="18"/>
          <w:szCs w:val="18"/>
        </w:rPr>
        <w:tab/>
        <w:t>6 Hrs.</w:t>
      </w:r>
    </w:p>
    <w:p w:rsidR="001050CA" w:rsidRDefault="001050CA" w:rsidP="001D618C">
      <w:pPr>
        <w:widowControl w:val="0"/>
        <w:tabs>
          <w:tab w:val="left" w:pos="1040"/>
          <w:tab w:val="left" w:pos="2300"/>
        </w:tabs>
        <w:autoSpaceDE w:val="0"/>
        <w:autoSpaceDN w:val="0"/>
        <w:adjustRightInd w:val="0"/>
        <w:spacing w:before="12" w:after="0" w:line="250" w:lineRule="auto"/>
        <w:ind w:left="160" w:right="6359" w:firstLine="20"/>
        <w:rPr>
          <w:rFonts w:ascii="Times New Roman" w:hAnsi="Times New Roman"/>
          <w:color w:val="000000"/>
          <w:sz w:val="18"/>
          <w:szCs w:val="18"/>
        </w:rPr>
      </w:pPr>
      <w:proofErr w:type="gramStart"/>
      <w:r>
        <w:rPr>
          <w:rFonts w:ascii="Times New Roman" w:hAnsi="Times New Roman"/>
          <w:color w:val="191919"/>
          <w:sz w:val="18"/>
          <w:szCs w:val="18"/>
        </w:rPr>
        <w:t>SSCI</w:t>
      </w:r>
      <w:r>
        <w:rPr>
          <w:rFonts w:ascii="Times New Roman" w:hAnsi="Times New Roman"/>
          <w:color w:val="191919"/>
          <w:sz w:val="18"/>
          <w:szCs w:val="18"/>
        </w:rPr>
        <w:tab/>
        <w:t>2402</w:t>
      </w:r>
      <w:r>
        <w:rPr>
          <w:rFonts w:ascii="Times New Roman" w:hAnsi="Times New Roman"/>
          <w:color w:val="191919"/>
          <w:sz w:val="18"/>
          <w:szCs w:val="18"/>
        </w:rPr>
        <w:tab/>
        <w:t>Microcomputers in the SSCI 3 Hrs. C. POLS</w:t>
      </w:r>
      <w:r>
        <w:rPr>
          <w:rFonts w:ascii="Times New Roman" w:hAnsi="Times New Roman"/>
          <w:color w:val="191919"/>
          <w:sz w:val="18"/>
          <w:szCs w:val="18"/>
        </w:rPr>
        <w:tab/>
        <w:t>2101</w:t>
      </w:r>
      <w:r>
        <w:rPr>
          <w:rFonts w:ascii="Times New Roman" w:hAnsi="Times New Roman"/>
          <w:color w:val="191919"/>
          <w:sz w:val="18"/>
          <w:szCs w:val="18"/>
        </w:rPr>
        <w:tab/>
        <w:t>Intro.</w:t>
      </w:r>
      <w:proofErr w:type="gramEnd"/>
      <w:r>
        <w:rPr>
          <w:rFonts w:ascii="Times New Roman" w:hAnsi="Times New Roman"/>
          <w:color w:val="191919"/>
          <w:sz w:val="18"/>
          <w:szCs w:val="18"/>
        </w:rPr>
        <w:t xml:space="preserve"> </w:t>
      </w:r>
      <w:proofErr w:type="gramStart"/>
      <w:r>
        <w:rPr>
          <w:rFonts w:ascii="Times New Roman" w:hAnsi="Times New Roman"/>
          <w:color w:val="191919"/>
          <w:sz w:val="18"/>
          <w:szCs w:val="18"/>
        </w:rPr>
        <w:t>to</w:t>
      </w:r>
      <w:proofErr w:type="gramEnd"/>
      <w:r>
        <w:rPr>
          <w:rFonts w:ascii="Times New Roman" w:hAnsi="Times New Roman"/>
          <w:color w:val="191919"/>
          <w:sz w:val="18"/>
          <w:szCs w:val="18"/>
        </w:rPr>
        <w:t xml:space="preserve"> Political Science 3 Hrs.</w:t>
      </w: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Default="00AE60A2" w:rsidP="001D618C">
      <w:pPr>
        <w:widowControl w:val="0"/>
        <w:tabs>
          <w:tab w:val="left" w:pos="2320"/>
        </w:tabs>
        <w:autoSpaceDE w:val="0"/>
        <w:autoSpaceDN w:val="0"/>
        <w:adjustRightInd w:val="0"/>
        <w:spacing w:after="0" w:line="263" w:lineRule="auto"/>
        <w:ind w:left="160" w:right="7637" w:firstLine="20"/>
        <w:rPr>
          <w:rFonts w:ascii="Times New Roman" w:hAnsi="Times New Roman"/>
          <w:color w:val="000000"/>
          <w:sz w:val="18"/>
          <w:szCs w:val="18"/>
        </w:rPr>
      </w:pPr>
      <w:r w:rsidRPr="00AE60A2">
        <w:rPr>
          <w:rFonts w:ascii="Calibri" w:hAnsi="Calibri"/>
          <w:noProof/>
          <w:lang w:eastAsia="en-US"/>
        </w:rPr>
        <w:pict>
          <v:shape id="Text Box 3043" o:spid="_x0000_s2026" type="#_x0000_t202" style="position:absolute;left:0;text-align:left;margin-left:34pt;margin-top:25.65pt;width:490.35pt;height:37.55pt;z-index:-2514995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" o:allowincell="f" filled="f" stroked="f">
            <v:textbox inset="0,0,0,0">
              <w:txbxContent>
                <w:tbl>
                  <w:tblPr>
                    <w:tblW w:w="9733" w:type="dxa"/>
                    <w:tblLayout w:type="fixed"/>
                    <w:tblCellMar>
                      <w:left w:w="0" w:type="dxa"/>
                      <w:right w:w="0" w:type="dxa"/>
                    </w:tblCellMar>
                    <w:tblLook w:val="0000"/>
                  </w:tblPr>
                  <w:tblGrid>
                    <w:gridCol w:w="630"/>
                    <w:gridCol w:w="1039"/>
                    <w:gridCol w:w="4996"/>
                    <w:gridCol w:w="3068"/>
                  </w:tblGrid>
                  <w:tr w:rsidR="009D7097" w:rsidRPr="007A7452" w:rsidTr="001D618C">
                    <w:trPr>
                      <w:trHeight w:hRule="exact" w:val="237"/>
                    </w:trPr>
                    <w:tc>
                      <w:tcPr>
                        <w:tcW w:w="630" w:type="dxa"/>
                        <w:tcBorders>
                          <w:top w:val="nil"/>
                          <w:left w:val="nil"/>
                          <w:bottom w:val="nil"/>
                          <w:right w:val="nil"/>
                        </w:tcBorders>
                      </w:tcPr>
                      <w:p w:rsidR="009D7097" w:rsidRPr="007A7452" w:rsidRDefault="009D7097" w:rsidP="001D618C">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9D7097" w:rsidRPr="007A7452" w:rsidRDefault="009D7097" w:rsidP="001D618C">
                        <w:pPr>
                          <w:widowControl w:val="0"/>
                          <w:autoSpaceDE w:val="0"/>
                          <w:autoSpaceDN w:val="0"/>
                          <w:adjustRightInd w:val="0"/>
                          <w:spacing w:before="9" w:after="0"/>
                          <w:ind w:left="223" w:hanging="27"/>
                          <w:rPr>
                            <w:rFonts w:ascii="Times New Roman" w:hAnsi="Times New Roman"/>
                            <w:sz w:val="24"/>
                            <w:szCs w:val="24"/>
                          </w:rPr>
                        </w:pPr>
                        <w:r w:rsidRPr="007A7452">
                          <w:rPr>
                            <w:rFonts w:ascii="Times New Roman" w:hAnsi="Times New Roman"/>
                            <w:color w:val="191919"/>
                            <w:sz w:val="18"/>
                            <w:szCs w:val="18"/>
                          </w:rPr>
                          <w:t>4371</w:t>
                        </w:r>
                      </w:p>
                    </w:tc>
                    <w:tc>
                      <w:tcPr>
                        <w:tcW w:w="4996" w:type="dxa"/>
                        <w:tcBorders>
                          <w:top w:val="nil"/>
                          <w:left w:val="nil"/>
                          <w:bottom w:val="nil"/>
                          <w:right w:val="nil"/>
                        </w:tcBorders>
                      </w:tcPr>
                      <w:p w:rsidR="009D7097" w:rsidRPr="007A7452" w:rsidRDefault="009D7097" w:rsidP="001D618C">
                        <w:pPr>
                          <w:widowControl w:val="0"/>
                          <w:autoSpaceDE w:val="0"/>
                          <w:autoSpaceDN w:val="0"/>
                          <w:adjustRightInd w:val="0"/>
                          <w:spacing w:before="9" w:after="0"/>
                          <w:ind w:left="456" w:hanging="55"/>
                          <w:rPr>
                            <w:rFonts w:ascii="Times New Roman" w:hAnsi="Times New Roman"/>
                            <w:sz w:val="24"/>
                            <w:szCs w:val="24"/>
                          </w:rPr>
                        </w:pPr>
                        <w:r w:rsidRPr="007A7452">
                          <w:rPr>
                            <w:rFonts w:ascii="Times New Roman" w:hAnsi="Times New Roman"/>
                            <w:color w:val="191919"/>
                            <w:sz w:val="18"/>
                            <w:szCs w:val="18"/>
                          </w:rPr>
                          <w:t>Research Methods I</w:t>
                        </w:r>
                      </w:p>
                    </w:tc>
                    <w:tc>
                      <w:tcPr>
                        <w:tcW w:w="3068" w:type="dxa"/>
                        <w:tcBorders>
                          <w:top w:val="nil"/>
                          <w:left w:val="nil"/>
                          <w:bottom w:val="nil"/>
                          <w:right w:val="nil"/>
                        </w:tcBorders>
                      </w:tcPr>
                      <w:p w:rsidR="009D7097" w:rsidRPr="007A7452" w:rsidRDefault="009D7097">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9D7097" w:rsidRPr="007A7452" w:rsidTr="001D618C">
                    <w:trPr>
                      <w:trHeight w:hRule="exact" w:val="216"/>
                    </w:trPr>
                    <w:tc>
                      <w:tcPr>
                        <w:tcW w:w="630" w:type="dxa"/>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4372</w:t>
                        </w:r>
                      </w:p>
                    </w:tc>
                    <w:tc>
                      <w:tcPr>
                        <w:tcW w:w="4996" w:type="dxa"/>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Research Methods II</w:t>
                        </w:r>
                      </w:p>
                    </w:tc>
                    <w:tc>
                      <w:tcPr>
                        <w:tcW w:w="306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9D7097" w:rsidRPr="007A7452" w:rsidTr="001D618C">
                    <w:trPr>
                      <w:trHeight w:hRule="exact" w:val="298"/>
                    </w:trPr>
                    <w:tc>
                      <w:tcPr>
                        <w:tcW w:w="630" w:type="dxa"/>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4401</w:t>
                        </w:r>
                      </w:p>
                    </w:tc>
                    <w:tc>
                      <w:tcPr>
                        <w:tcW w:w="4996" w:type="dxa"/>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History of Political</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c>
                      <w:tcPr>
                        <w:tcW w:w="306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bl>
                <w:p w:rsidR="009D7097" w:rsidRDefault="009D7097" w:rsidP="001050CA">
                  <w:pPr>
                    <w:widowControl w:val="0"/>
                    <w:autoSpaceDE w:val="0"/>
                    <w:autoSpaceDN w:val="0"/>
                    <w:adjustRightInd w:val="0"/>
                    <w:spacing w:after="0"/>
                    <w:rPr>
                      <w:rFonts w:ascii="Times New Roman" w:hAnsi="Times New Roman"/>
                      <w:sz w:val="24"/>
                      <w:szCs w:val="24"/>
                    </w:rPr>
                  </w:pPr>
                </w:p>
              </w:txbxContent>
            </v:textbox>
            <w10:wrap anchorx="page"/>
          </v:shape>
        </w:pict>
      </w:r>
      <w:r w:rsidR="001050CA">
        <w:rPr>
          <w:rFonts w:ascii="Times New Roman" w:hAnsi="Times New Roman"/>
          <w:b/>
          <w:bCs/>
          <w:color w:val="191919"/>
          <w:sz w:val="24"/>
          <w:szCs w:val="24"/>
        </w:rPr>
        <w:t>P</w:t>
      </w:r>
      <w:r w:rsidR="001050CA">
        <w:rPr>
          <w:rFonts w:ascii="Times New Roman" w:hAnsi="Times New Roman"/>
          <w:b/>
          <w:bCs/>
          <w:color w:val="191919"/>
          <w:sz w:val="18"/>
          <w:szCs w:val="18"/>
        </w:rPr>
        <w:t>ROFESSIONAL</w:t>
      </w:r>
      <w:r w:rsidR="001050CA">
        <w:rPr>
          <w:rFonts w:ascii="Times New Roman" w:hAnsi="Times New Roman"/>
          <w:b/>
          <w:bCs/>
          <w:color w:val="191919"/>
          <w:spacing w:val="5"/>
          <w:sz w:val="18"/>
          <w:szCs w:val="18"/>
        </w:rPr>
        <w:t xml:space="preserve"> </w:t>
      </w:r>
      <w:r w:rsidR="001050CA">
        <w:rPr>
          <w:rFonts w:ascii="Times New Roman" w:hAnsi="Times New Roman"/>
          <w:b/>
          <w:bCs/>
          <w:color w:val="191919"/>
          <w:sz w:val="24"/>
          <w:szCs w:val="24"/>
        </w:rPr>
        <w:t>C</w:t>
      </w:r>
      <w:r w:rsidR="001050CA">
        <w:rPr>
          <w:rFonts w:ascii="Times New Roman" w:hAnsi="Times New Roman"/>
          <w:b/>
          <w:bCs/>
          <w:color w:val="191919"/>
          <w:sz w:val="18"/>
          <w:szCs w:val="18"/>
        </w:rPr>
        <w:t>OURSES</w:t>
      </w:r>
      <w:r w:rsidR="001050CA">
        <w:rPr>
          <w:rFonts w:ascii="Times New Roman" w:hAnsi="Times New Roman"/>
          <w:b/>
          <w:bCs/>
          <w:color w:val="191919"/>
          <w:spacing w:val="15"/>
          <w:sz w:val="18"/>
          <w:szCs w:val="18"/>
        </w:rPr>
        <w:t xml:space="preserve"> </w:t>
      </w:r>
      <w:r w:rsidR="001050CA">
        <w:rPr>
          <w:rFonts w:ascii="Times New Roman" w:hAnsi="Times New Roman"/>
          <w:b/>
          <w:bCs/>
          <w:color w:val="191919"/>
          <w:sz w:val="24"/>
          <w:szCs w:val="24"/>
        </w:rPr>
        <w:t>48 H</w:t>
      </w:r>
      <w:r w:rsidR="001050CA">
        <w:rPr>
          <w:rFonts w:ascii="Times New Roman" w:hAnsi="Times New Roman"/>
          <w:b/>
          <w:bCs/>
          <w:color w:val="191919"/>
          <w:sz w:val="18"/>
          <w:szCs w:val="18"/>
        </w:rPr>
        <w:t>OURS A. General:</w:t>
      </w:r>
      <w:r w:rsidR="001050CA">
        <w:rPr>
          <w:rFonts w:ascii="Times New Roman" w:hAnsi="Times New Roman"/>
          <w:b/>
          <w:bCs/>
          <w:color w:val="191919"/>
          <w:sz w:val="18"/>
          <w:szCs w:val="18"/>
        </w:rPr>
        <w:tab/>
        <w:t>9 Hrs.</w:t>
      </w: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D618C">
      <w:pPr>
        <w:widowControl w:val="0"/>
        <w:autoSpaceDE w:val="0"/>
        <w:autoSpaceDN w:val="0"/>
        <w:adjustRightInd w:val="0"/>
        <w:spacing w:before="6" w:after="0" w:line="220" w:lineRule="exact"/>
        <w:ind w:firstLine="0"/>
        <w:rPr>
          <w:rFonts w:ascii="Times New Roman" w:hAnsi="Times New Roman"/>
          <w:color w:val="000000"/>
        </w:rPr>
      </w:pPr>
    </w:p>
    <w:p w:rsidR="001050CA" w:rsidRDefault="001050CA" w:rsidP="001D618C">
      <w:pPr>
        <w:widowControl w:val="0"/>
        <w:tabs>
          <w:tab w:val="left" w:pos="9400"/>
        </w:tabs>
        <w:autoSpaceDE w:val="0"/>
        <w:autoSpaceDN w:val="0"/>
        <w:adjustRightInd w:val="0"/>
        <w:spacing w:before="30" w:after="0"/>
        <w:ind w:left="160" w:firstLine="20"/>
        <w:rPr>
          <w:rFonts w:ascii="Times New Roman" w:hAnsi="Times New Roman"/>
          <w:color w:val="000000"/>
          <w:sz w:val="18"/>
          <w:szCs w:val="18"/>
        </w:rPr>
      </w:pPr>
      <w:r>
        <w:rPr>
          <w:rFonts w:ascii="Times New Roman" w:hAnsi="Times New Roman"/>
          <w:b/>
          <w:bCs/>
          <w:color w:val="191919"/>
          <w:sz w:val="18"/>
          <w:szCs w:val="18"/>
        </w:rPr>
        <w:t>B. International Relations and Comparative Government</w:t>
      </w:r>
      <w:r>
        <w:rPr>
          <w:rFonts w:ascii="Times New Roman" w:hAnsi="Times New Roman"/>
          <w:b/>
          <w:bCs/>
          <w:color w:val="191919"/>
          <w:sz w:val="18"/>
          <w:szCs w:val="18"/>
        </w:rPr>
        <w:tab/>
        <w:t>9 Hrs.</w:t>
      </w:r>
    </w:p>
    <w:tbl>
      <w:tblPr>
        <w:tblW w:w="0" w:type="auto"/>
        <w:tblInd w:w="120" w:type="dxa"/>
        <w:tblLayout w:type="fixed"/>
        <w:tblCellMar>
          <w:left w:w="0" w:type="dxa"/>
          <w:right w:w="0" w:type="dxa"/>
        </w:tblCellMar>
        <w:tblLook w:val="0000"/>
      </w:tblPr>
      <w:tblGrid>
        <w:gridCol w:w="780"/>
        <w:gridCol w:w="1039"/>
        <w:gridCol w:w="3936"/>
        <w:gridCol w:w="76"/>
      </w:tblGrid>
      <w:tr w:rsidR="001050CA" w:rsidRPr="007A7452" w:rsidTr="001D618C">
        <w:trPr>
          <w:trHeight w:hRule="exact" w:val="235"/>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before="6" w:after="0"/>
              <w:ind w:firstLine="90"/>
              <w:rPr>
                <w:rFonts w:ascii="Times New Roman" w:hAnsi="Times New Roman"/>
                <w:sz w:val="24"/>
                <w:szCs w:val="24"/>
              </w:rPr>
            </w:pPr>
            <w:r w:rsidRPr="007A7452">
              <w:rPr>
                <w:rFonts w:ascii="Times New Roman" w:hAnsi="Times New Roman"/>
                <w:color w:val="191919"/>
                <w:sz w:val="18"/>
                <w:szCs w:val="18"/>
              </w:rPr>
              <w:t>35</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before="6" w:after="0"/>
              <w:ind w:left="221" w:firstLine="35"/>
              <w:rPr>
                <w:rFonts w:ascii="Times New Roman" w:hAnsi="Times New Roman"/>
                <w:sz w:val="24"/>
                <w:szCs w:val="24"/>
              </w:rPr>
            </w:pPr>
            <w:r w:rsidRPr="007A7452">
              <w:rPr>
                <w:rFonts w:ascii="Times New Roman" w:hAnsi="Times New Roman"/>
                <w:color w:val="191919"/>
                <w:sz w:val="18"/>
                <w:szCs w:val="18"/>
              </w:rPr>
              <w:t>Comparative Government</w:t>
            </w:r>
          </w:p>
        </w:tc>
      </w:tr>
      <w:tr w:rsidR="001050CA" w:rsidRPr="007A7452" w:rsidTr="001D618C">
        <w:trPr>
          <w:trHeight w:hRule="exact" w:val="198"/>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firstLine="90"/>
              <w:rPr>
                <w:rFonts w:ascii="Times New Roman" w:hAnsi="Times New Roman"/>
                <w:sz w:val="24"/>
                <w:szCs w:val="24"/>
              </w:rPr>
            </w:pPr>
            <w:r w:rsidRPr="007A7452">
              <w:rPr>
                <w:rFonts w:ascii="Times New Roman" w:hAnsi="Times New Roman"/>
                <w:color w:val="191919"/>
                <w:sz w:val="18"/>
                <w:szCs w:val="18"/>
              </w:rPr>
              <w:t>4514</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35"/>
              <w:rPr>
                <w:rFonts w:ascii="Times New Roman" w:hAnsi="Times New Roman"/>
                <w:sz w:val="24"/>
                <w:szCs w:val="24"/>
              </w:rPr>
            </w:pPr>
            <w:r w:rsidRPr="007A7452">
              <w:rPr>
                <w:rFonts w:ascii="Times New Roman" w:hAnsi="Times New Roman"/>
                <w:color w:val="191919"/>
                <w:sz w:val="18"/>
                <w:szCs w:val="18"/>
              </w:rPr>
              <w:t>International Relations</w:t>
            </w:r>
          </w:p>
        </w:tc>
      </w:tr>
      <w:tr w:rsidR="001050CA" w:rsidRPr="007A7452" w:rsidTr="001050CA">
        <w:trPr>
          <w:gridAfter w:val="1"/>
          <w:wAfter w:w="76" w:type="dxa"/>
          <w:trHeight w:hRule="exact" w:val="234"/>
        </w:trPr>
        <w:tc>
          <w:tcPr>
            <w:tcW w:w="5755" w:type="dxa"/>
            <w:gridSpan w:val="3"/>
            <w:tcBorders>
              <w:top w:val="nil"/>
              <w:left w:val="nil"/>
              <w:bottom w:val="nil"/>
              <w:right w:val="nil"/>
            </w:tcBorders>
          </w:tcPr>
          <w:p w:rsidR="001050CA" w:rsidRPr="007A7452" w:rsidRDefault="001050CA" w:rsidP="001D618C">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z w:val="18"/>
                <w:szCs w:val="18"/>
              </w:rPr>
              <w:t>Choose an additional 6 hours from any of the following:</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77" w:lineRule="exact"/>
              <w:ind w:left="90" w:firstLine="0"/>
              <w:rPr>
                <w:rFonts w:ascii="Times New Roman" w:hAnsi="Times New Roman"/>
                <w:sz w:val="24"/>
                <w:szCs w:val="24"/>
              </w:rPr>
            </w:pPr>
            <w:r w:rsidRPr="007A7452">
              <w:rPr>
                <w:rFonts w:ascii="Times New Roman" w:hAnsi="Times New Roman"/>
                <w:color w:val="191919"/>
                <w:sz w:val="18"/>
                <w:szCs w:val="18"/>
              </w:rPr>
              <w:t>4513</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after="0" w:line="177" w:lineRule="exact"/>
              <w:ind w:left="221" w:firstLine="0"/>
              <w:rPr>
                <w:rFonts w:ascii="Times New Roman" w:hAnsi="Times New Roman"/>
                <w:sz w:val="24"/>
                <w:szCs w:val="24"/>
              </w:rPr>
            </w:pPr>
            <w:r w:rsidRPr="007A7452">
              <w:rPr>
                <w:rFonts w:ascii="Times New Roman" w:hAnsi="Times New Roman"/>
                <w:color w:val="191919"/>
                <w:sz w:val="18"/>
                <w:szCs w:val="18"/>
              </w:rPr>
              <w:t>Issues in Global Politics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4512</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Politics and Institutions in Developing Countries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4515</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International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4816</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Model United Nations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4817</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Politics of Globalization</w:t>
            </w:r>
          </w:p>
        </w:tc>
      </w:tr>
      <w:tr w:rsidR="001050CA" w:rsidRPr="007A7452" w:rsidTr="001D618C">
        <w:trPr>
          <w:trHeight w:hRule="exact" w:val="298"/>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4824</w:t>
            </w:r>
          </w:p>
        </w:tc>
        <w:tc>
          <w:tcPr>
            <w:tcW w:w="4012" w:type="dxa"/>
            <w:gridSpan w:val="2"/>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Political Economy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 and the Caribbean</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1D618C">
      <w:pPr>
        <w:widowControl w:val="0"/>
        <w:tabs>
          <w:tab w:val="left" w:pos="94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C.</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American National/State/Local Government</w:t>
      </w:r>
      <w:r>
        <w:rPr>
          <w:rFonts w:ascii="Times New Roman" w:hAnsi="Times New Roman"/>
          <w:b/>
          <w:bCs/>
          <w:color w:val="191919"/>
          <w:sz w:val="18"/>
          <w:szCs w:val="18"/>
        </w:rPr>
        <w:tab/>
        <w:t>9 Hrs.</w:t>
      </w:r>
    </w:p>
    <w:p w:rsidR="001050CA" w:rsidRDefault="001050CA" w:rsidP="001D618C">
      <w:pPr>
        <w:widowControl w:val="0"/>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(3 hours each)</w:t>
      </w:r>
    </w:p>
    <w:p w:rsidR="001050CA" w:rsidRDefault="001050CA" w:rsidP="001D618C">
      <w:pPr>
        <w:widowControl w:val="0"/>
        <w:tabs>
          <w:tab w:val="left" w:pos="1040"/>
          <w:tab w:val="left" w:pos="230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t>3601</w:t>
      </w:r>
      <w:r>
        <w:rPr>
          <w:rFonts w:ascii="Times New Roman" w:hAnsi="Times New Roman"/>
          <w:color w:val="191919"/>
          <w:sz w:val="18"/>
          <w:szCs w:val="18"/>
        </w:rPr>
        <w:tab/>
        <w:t>State and Local Government</w:t>
      </w:r>
    </w:p>
    <w:p w:rsidR="001050CA" w:rsidRDefault="001050CA" w:rsidP="0031231B">
      <w:pPr>
        <w:widowControl w:val="0"/>
        <w:autoSpaceDE w:val="0"/>
        <w:autoSpaceDN w:val="0"/>
        <w:adjustRightInd w:val="0"/>
        <w:spacing w:before="9" w:after="0"/>
        <w:ind w:left="160" w:right="1180" w:firstLine="20"/>
        <w:rPr>
          <w:rFonts w:ascii="Times New Roman" w:hAnsi="Times New Roman"/>
          <w:color w:val="000000"/>
          <w:sz w:val="18"/>
          <w:szCs w:val="18"/>
        </w:rPr>
      </w:pPr>
      <w:r>
        <w:rPr>
          <w:rFonts w:ascii="Times New Roman" w:hAnsi="Times New Roman"/>
          <w:color w:val="191919"/>
          <w:spacing w:val="-1"/>
          <w:sz w:val="18"/>
          <w:szCs w:val="18"/>
        </w:rPr>
        <w:t>Choos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z w:val="18"/>
          <w:szCs w:val="18"/>
        </w:rPr>
        <w:t>6</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America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Governmen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3000-400</w:t>
      </w:r>
      <w:r>
        <w:rPr>
          <w:rFonts w:ascii="Times New Roman" w:hAnsi="Times New Roman"/>
          <w:color w:val="191919"/>
          <w:sz w:val="18"/>
          <w:szCs w:val="18"/>
        </w:rPr>
        <w:t>0</w:t>
      </w:r>
      <w:r>
        <w:rPr>
          <w:rFonts w:ascii="Times New Roman" w:hAnsi="Times New Roman"/>
          <w:color w:val="191919"/>
          <w:spacing w:val="-2"/>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Thes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includ</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z w:val="18"/>
          <w:szCs w:val="18"/>
        </w:rPr>
        <w:t>3</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each):</w:t>
      </w:r>
    </w:p>
    <w:tbl>
      <w:tblPr>
        <w:tblW w:w="0" w:type="auto"/>
        <w:tblInd w:w="120" w:type="dxa"/>
        <w:tblLayout w:type="fixed"/>
        <w:tblCellMar>
          <w:left w:w="0" w:type="dxa"/>
          <w:right w:w="0" w:type="dxa"/>
        </w:tblCellMar>
        <w:tblLook w:val="0000"/>
      </w:tblPr>
      <w:tblGrid>
        <w:gridCol w:w="780"/>
        <w:gridCol w:w="1039"/>
        <w:gridCol w:w="3772"/>
      </w:tblGrid>
      <w:tr w:rsidR="001050CA" w:rsidRPr="007A7452" w:rsidTr="001D618C">
        <w:trPr>
          <w:trHeight w:hRule="exact" w:val="234"/>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before="6" w:after="0"/>
              <w:ind w:left="90" w:firstLine="0"/>
              <w:rPr>
                <w:rFonts w:ascii="Times New Roman" w:hAnsi="Times New Roman"/>
                <w:sz w:val="24"/>
                <w:szCs w:val="24"/>
              </w:rPr>
            </w:pPr>
            <w:r w:rsidRPr="007A7452">
              <w:rPr>
                <w:rFonts w:ascii="Times New Roman" w:hAnsi="Times New Roman"/>
                <w:color w:val="191919"/>
                <w:sz w:val="18"/>
                <w:szCs w:val="18"/>
              </w:rPr>
              <w:t>36</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before="6" w:after="0"/>
              <w:ind w:left="221" w:firstLine="0"/>
              <w:rPr>
                <w:rFonts w:ascii="Times New Roman" w:hAnsi="Times New Roman"/>
                <w:sz w:val="24"/>
                <w:szCs w:val="24"/>
              </w:rPr>
            </w:pPr>
            <w:r w:rsidRPr="007A7452">
              <w:rPr>
                <w:rFonts w:ascii="Times New Roman" w:hAnsi="Times New Roman"/>
                <w:color w:val="191919"/>
                <w:sz w:val="18"/>
                <w:szCs w:val="18"/>
              </w:rPr>
              <w:t>Urban Politics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3612</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African-American Politics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3813</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Public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Administration</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3614</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The Presidency</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3815</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Municipal Government</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3616</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Political Parties and Pressure Groups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3617</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The Legislative Process</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3618</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Elections and Electoral Behavior</w:t>
            </w:r>
          </w:p>
        </w:tc>
      </w:tr>
      <w:tr w:rsidR="001050CA" w:rsidRPr="007A7452" w:rsidTr="001D618C">
        <w:trPr>
          <w:trHeight w:hRule="exact" w:val="216"/>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4814</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Theory and Practice of Public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Administration</w:t>
            </w:r>
          </w:p>
        </w:tc>
      </w:tr>
      <w:tr w:rsidR="001050CA" w:rsidRPr="007A7452" w:rsidTr="001D618C">
        <w:trPr>
          <w:trHeight w:hRule="exact" w:val="298"/>
        </w:trPr>
        <w:tc>
          <w:tcPr>
            <w:tcW w:w="780"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z w:val="18"/>
                <w:szCs w:val="18"/>
              </w:rPr>
              <w:t>4818</w:t>
            </w:r>
          </w:p>
        </w:tc>
        <w:tc>
          <w:tcPr>
            <w:tcW w:w="3772" w:type="dxa"/>
            <w:tcBorders>
              <w:top w:val="nil"/>
              <w:left w:val="nil"/>
              <w:bottom w:val="nil"/>
              <w:right w:val="nil"/>
            </w:tcBorders>
          </w:tcPr>
          <w:p w:rsidR="001050CA" w:rsidRPr="007A7452" w:rsidRDefault="001050CA"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Public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Administration Internship</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AE60A2" w:rsidP="001D618C">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sz w:val="18"/>
          <w:szCs w:val="18"/>
        </w:rPr>
      </w:pPr>
      <w:r w:rsidRPr="00AE60A2">
        <w:rPr>
          <w:rFonts w:ascii="Calibri" w:hAnsi="Calibri"/>
          <w:noProof/>
          <w:lang w:eastAsia="en-US"/>
        </w:rPr>
        <w:pict>
          <v:shape id="Text Box 3044" o:spid="_x0000_s2027" type="#_x0000_t202" style="position:absolute;left:0;text-align:left;margin-left:34pt;margin-top:32.25pt;width:230pt;height:37.4pt;z-index:-2514984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" o:allowincell="f" filled="f" stroked="f">
            <v:textbox inset="0,0,0,0">
              <w:txbxContent>
                <w:tbl>
                  <w:tblPr>
                    <w:tblW w:w="4796" w:type="dxa"/>
                    <w:tblLayout w:type="fixed"/>
                    <w:tblCellMar>
                      <w:left w:w="0" w:type="dxa"/>
                      <w:right w:w="0" w:type="dxa"/>
                    </w:tblCellMar>
                    <w:tblLook w:val="0000"/>
                  </w:tblPr>
                  <w:tblGrid>
                    <w:gridCol w:w="720"/>
                    <w:gridCol w:w="180"/>
                    <w:gridCol w:w="933"/>
                    <w:gridCol w:w="106"/>
                    <w:gridCol w:w="2751"/>
                    <w:gridCol w:w="106"/>
                  </w:tblGrid>
                  <w:tr w:rsidR="009D7097" w:rsidRPr="007A7452" w:rsidTr="001D618C">
                    <w:trPr>
                      <w:gridAfter w:val="1"/>
                      <w:wAfter w:w="106" w:type="dxa"/>
                      <w:trHeight w:hRule="exact" w:val="234"/>
                    </w:trPr>
                    <w:tc>
                      <w:tcPr>
                        <w:tcW w:w="720" w:type="dxa"/>
                        <w:tcBorders>
                          <w:top w:val="nil"/>
                          <w:left w:val="nil"/>
                          <w:bottom w:val="nil"/>
                          <w:right w:val="nil"/>
                        </w:tcBorders>
                      </w:tcPr>
                      <w:p w:rsidR="009D7097" w:rsidRPr="007A7452" w:rsidRDefault="009D7097" w:rsidP="001D618C">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113" w:type="dxa"/>
                        <w:gridSpan w:val="2"/>
                        <w:tcBorders>
                          <w:top w:val="nil"/>
                          <w:left w:val="nil"/>
                          <w:bottom w:val="nil"/>
                          <w:right w:val="nil"/>
                        </w:tcBorders>
                      </w:tcPr>
                      <w:p w:rsidR="009D7097" w:rsidRPr="007A7452" w:rsidRDefault="009D7097" w:rsidP="001D618C">
                        <w:pPr>
                          <w:widowControl w:val="0"/>
                          <w:autoSpaceDE w:val="0"/>
                          <w:autoSpaceDN w:val="0"/>
                          <w:adjustRightInd w:val="0"/>
                          <w:spacing w:before="6" w:after="0"/>
                          <w:ind w:left="223" w:hanging="43"/>
                          <w:rPr>
                            <w:rFonts w:ascii="Times New Roman" w:hAnsi="Times New Roman"/>
                            <w:sz w:val="24"/>
                            <w:szCs w:val="24"/>
                          </w:rPr>
                        </w:pPr>
                        <w:r w:rsidRPr="007A7452">
                          <w:rPr>
                            <w:rFonts w:ascii="Times New Roman" w:hAnsi="Times New Roman"/>
                            <w:color w:val="191919"/>
                            <w:sz w:val="18"/>
                            <w:szCs w:val="18"/>
                          </w:rPr>
                          <w:t>3702</w:t>
                        </w:r>
                      </w:p>
                    </w:tc>
                    <w:tc>
                      <w:tcPr>
                        <w:tcW w:w="2857" w:type="dxa"/>
                        <w:gridSpan w:val="2"/>
                        <w:tcBorders>
                          <w:top w:val="nil"/>
                          <w:left w:val="nil"/>
                          <w:bottom w:val="nil"/>
                          <w:right w:val="nil"/>
                        </w:tcBorders>
                      </w:tcPr>
                      <w:p w:rsidR="009D7097" w:rsidRPr="007A7452" w:rsidRDefault="009D7097" w:rsidP="001D618C">
                        <w:pPr>
                          <w:widowControl w:val="0"/>
                          <w:autoSpaceDE w:val="0"/>
                          <w:autoSpaceDN w:val="0"/>
                          <w:adjustRightInd w:val="0"/>
                          <w:spacing w:before="6" w:after="0"/>
                          <w:ind w:left="327" w:hanging="4"/>
                          <w:rPr>
                            <w:rFonts w:ascii="Times New Roman" w:hAnsi="Times New Roman"/>
                            <w:sz w:val="24"/>
                            <w:szCs w:val="24"/>
                          </w:rPr>
                        </w:pPr>
                        <w:r w:rsidRPr="007A7452">
                          <w:rPr>
                            <w:rFonts w:ascii="Times New Roman" w:hAnsi="Times New Roman"/>
                            <w:color w:val="191919"/>
                            <w:sz w:val="18"/>
                            <w:szCs w:val="18"/>
                          </w:rPr>
                          <w:t>American Constitutional History</w:t>
                        </w:r>
                      </w:p>
                    </w:tc>
                  </w:tr>
                  <w:tr w:rsidR="009D7097" w:rsidRPr="007A7452" w:rsidTr="001D618C">
                    <w:trPr>
                      <w:trHeight w:hRule="exact" w:val="216"/>
                    </w:trPr>
                    <w:tc>
                      <w:tcPr>
                        <w:tcW w:w="900" w:type="dxa"/>
                        <w:gridSpan w:val="2"/>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3703</w:t>
                        </w:r>
                      </w:p>
                    </w:tc>
                    <w:tc>
                      <w:tcPr>
                        <w:tcW w:w="2857" w:type="dxa"/>
                        <w:gridSpan w:val="2"/>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w:t>
                        </w:r>
                      </w:p>
                    </w:tc>
                  </w:tr>
                  <w:tr w:rsidR="009D7097" w:rsidRPr="007A7452" w:rsidTr="001D618C">
                    <w:trPr>
                      <w:trHeight w:hRule="exact" w:val="298"/>
                    </w:trPr>
                    <w:tc>
                      <w:tcPr>
                        <w:tcW w:w="900" w:type="dxa"/>
                        <w:gridSpan w:val="2"/>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3704</w:t>
                        </w:r>
                      </w:p>
                    </w:tc>
                    <w:tc>
                      <w:tcPr>
                        <w:tcW w:w="2857" w:type="dxa"/>
                        <w:gridSpan w:val="2"/>
                        <w:tcBorders>
                          <w:top w:val="nil"/>
                          <w:left w:val="nil"/>
                          <w:bottom w:val="nil"/>
                          <w:right w:val="nil"/>
                        </w:tcBorders>
                      </w:tcPr>
                      <w:p w:rsidR="009D7097" w:rsidRPr="007A7452" w:rsidRDefault="009D7097" w:rsidP="001D618C">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II</w:t>
                        </w:r>
                      </w:p>
                    </w:tc>
                  </w:tr>
                </w:tbl>
                <w:p w:rsidR="009D7097" w:rsidRDefault="009D7097" w:rsidP="001050CA">
                  <w:pPr>
                    <w:widowControl w:val="0"/>
                    <w:autoSpaceDE w:val="0"/>
                    <w:autoSpaceDN w:val="0"/>
                    <w:adjustRightInd w:val="0"/>
                    <w:spacing w:after="0"/>
                    <w:rPr>
                      <w:rFonts w:ascii="Times New Roman" w:hAnsi="Times New Roman"/>
                      <w:sz w:val="24"/>
                      <w:szCs w:val="24"/>
                    </w:rPr>
                  </w:pPr>
                </w:p>
              </w:txbxContent>
            </v:textbox>
            <w10:wrap anchorx="page"/>
          </v:shape>
        </w:pict>
      </w:r>
      <w:r w:rsidR="001050CA">
        <w:rPr>
          <w:rFonts w:ascii="Times New Roman" w:hAnsi="Times New Roman"/>
          <w:b/>
          <w:bCs/>
          <w:color w:val="191919"/>
          <w:sz w:val="18"/>
          <w:szCs w:val="18"/>
        </w:rPr>
        <w:t>D. Constitutional Law</w:t>
      </w:r>
      <w:r w:rsidR="001050CA">
        <w:rPr>
          <w:rFonts w:ascii="Times New Roman" w:hAnsi="Times New Roman"/>
          <w:b/>
          <w:bCs/>
          <w:color w:val="191919"/>
          <w:sz w:val="18"/>
          <w:szCs w:val="18"/>
        </w:rPr>
        <w:tab/>
      </w:r>
      <w:r w:rsidR="001050CA">
        <w:rPr>
          <w:rFonts w:ascii="Times New Roman" w:hAnsi="Times New Roman"/>
          <w:b/>
          <w:bCs/>
          <w:color w:val="191919"/>
          <w:sz w:val="18"/>
          <w:szCs w:val="18"/>
        </w:rPr>
        <w:tab/>
      </w:r>
      <w:r w:rsidR="001050CA">
        <w:rPr>
          <w:rFonts w:ascii="Times New Roman" w:hAnsi="Times New Roman"/>
          <w:b/>
          <w:bCs/>
          <w:color w:val="191919"/>
          <w:sz w:val="18"/>
          <w:szCs w:val="18"/>
        </w:rPr>
        <w:tab/>
        <w:t xml:space="preserve">9 Hrs. </w:t>
      </w:r>
      <w:r w:rsidR="001050CA">
        <w:rPr>
          <w:rFonts w:ascii="Times New Roman" w:hAnsi="Times New Roman"/>
          <w:color w:val="191919"/>
          <w:sz w:val="18"/>
          <w:szCs w:val="18"/>
        </w:rPr>
        <w:t>POLS</w:t>
      </w:r>
      <w:r w:rsidR="001050CA">
        <w:rPr>
          <w:rFonts w:ascii="Times New Roman" w:hAnsi="Times New Roman"/>
          <w:color w:val="191919"/>
          <w:sz w:val="18"/>
          <w:szCs w:val="18"/>
        </w:rPr>
        <w:tab/>
        <w:t>3701</w:t>
      </w:r>
      <w:r w:rsidR="001050CA">
        <w:rPr>
          <w:rFonts w:ascii="Times New Roman" w:hAnsi="Times New Roman"/>
          <w:color w:val="191919"/>
          <w:sz w:val="18"/>
          <w:szCs w:val="18"/>
        </w:rPr>
        <w:tab/>
        <w:t>Judicial Process</w:t>
      </w:r>
      <w:r w:rsidR="001050CA">
        <w:rPr>
          <w:rFonts w:ascii="Times New Roman" w:hAnsi="Times New Roman"/>
          <w:color w:val="191919"/>
          <w:sz w:val="18"/>
          <w:szCs w:val="18"/>
        </w:rPr>
        <w:tab/>
        <w:t>(3 hrs.) Choose 6 hours from any of the following:</w:t>
      </w:r>
    </w:p>
    <w:p w:rsidR="001050CA" w:rsidRDefault="001050CA" w:rsidP="001D618C">
      <w:pPr>
        <w:widowControl w:val="0"/>
        <w:autoSpaceDE w:val="0"/>
        <w:autoSpaceDN w:val="0"/>
        <w:adjustRightInd w:val="0"/>
        <w:spacing w:before="1" w:after="0" w:line="160" w:lineRule="exact"/>
        <w:ind w:firstLine="0"/>
        <w:rPr>
          <w:rFonts w:ascii="Times New Roman" w:hAnsi="Times New Roman"/>
          <w:color w:val="000000"/>
          <w:sz w:val="16"/>
          <w:szCs w:val="16"/>
        </w:rPr>
      </w:pP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D618C">
      <w:pPr>
        <w:widowControl w:val="0"/>
        <w:autoSpaceDE w:val="0"/>
        <w:autoSpaceDN w:val="0"/>
        <w:adjustRightInd w:val="0"/>
        <w:spacing w:after="0" w:line="200" w:lineRule="exact"/>
        <w:ind w:firstLine="0"/>
        <w:rPr>
          <w:rFonts w:ascii="Times New Roman" w:hAnsi="Times New Roman"/>
          <w:color w:val="000000"/>
          <w:sz w:val="20"/>
          <w:szCs w:val="20"/>
        </w:rPr>
      </w:pPr>
    </w:p>
    <w:p w:rsidR="001050CA" w:rsidRDefault="001050CA" w:rsidP="001050CA">
      <w:pPr>
        <w:widowControl w:val="0"/>
        <w:tabs>
          <w:tab w:val="left" w:pos="10740"/>
        </w:tabs>
        <w:autoSpaceDE w:val="0"/>
        <w:autoSpaceDN w:val="0"/>
        <w:adjustRightInd w:val="0"/>
        <w:spacing w:after="0" w:line="451" w:lineRule="exact"/>
        <w:ind w:left="4177"/>
        <w:rPr>
          <w:rFonts w:ascii="Century Gothic" w:hAnsi="Century Gothic" w:cs="Century Gothic"/>
          <w:color w:val="000000"/>
          <w:sz w:val="36"/>
          <w:szCs w:val="36"/>
        </w:rPr>
      </w:pPr>
    </w:p>
    <w:p w:rsidR="001050CA" w:rsidRDefault="001050CA" w:rsidP="001050CA">
      <w:pPr>
        <w:widowControl w:val="0"/>
        <w:tabs>
          <w:tab w:val="left" w:pos="10740"/>
        </w:tabs>
        <w:autoSpaceDE w:val="0"/>
        <w:autoSpaceDN w:val="0"/>
        <w:adjustRightInd w:val="0"/>
        <w:spacing w:after="0" w:line="451" w:lineRule="exact"/>
        <w:ind w:left="4177"/>
        <w:rPr>
          <w:rFonts w:ascii="Century Gothic" w:hAnsi="Century Gothic" w:cs="Century Gothic"/>
          <w:color w:val="000000"/>
          <w:sz w:val="36"/>
          <w:szCs w:val="36"/>
        </w:rPr>
        <w:sectPr w:rsidR="001050CA" w:rsidSect="00FF2916">
          <w:pgSz w:w="12240" w:h="15840"/>
          <w:pgMar w:top="400" w:right="1080" w:bottom="280" w:left="630" w:header="720" w:footer="288" w:gutter="0"/>
          <w:cols w:space="720" w:equalWidth="0">
            <w:col w:w="11190"/>
          </w:cols>
          <w:noEndnote/>
          <w:docGrid w:linePitch="299"/>
        </w:sectPr>
      </w:pPr>
    </w:p>
    <w:p w:rsidR="001050CA" w:rsidRDefault="008C02BC" w:rsidP="001050CA">
      <w:pPr>
        <w:widowControl w:val="0"/>
        <w:autoSpaceDE w:val="0"/>
        <w:autoSpaceDN w:val="0"/>
        <w:adjustRightInd w:val="0"/>
        <w:spacing w:before="55" w:after="0" w:line="195" w:lineRule="exact"/>
        <w:ind w:left="851"/>
        <w:rPr>
          <w:rFonts w:ascii="Century Gothic" w:hAnsi="Century Gothic" w:cs="Century Gothic"/>
          <w:color w:val="000000"/>
          <w:sz w:val="16"/>
          <w:szCs w:val="16"/>
        </w:rPr>
      </w:pPr>
      <w:r>
        <w:rPr>
          <w:rFonts w:ascii="Times New Roman" w:hAnsi="Times New Roman"/>
          <w:noProof/>
          <w:color w:val="191919"/>
          <w:sz w:val="18"/>
          <w:szCs w:val="18"/>
        </w:rPr>
        <w:lastRenderedPageBreak/>
        <w:pict>
          <v:group id="_x0000_s3943" style="position:absolute;left:0;text-align:left;margin-left:-28.45pt;margin-top:-20.55pt;width:178.85pt;height:795.8pt;z-index:252050432" coordorigin="1642" coordsize="3577,15916">
            <v:rect id="_x0000_s3944"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944"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945" style="position:absolute;left:1642;width:3577;height:15916" coordorigin="1589" coordsize="3577,15916">
              <v:group id="_x0000_s3946" style="position:absolute;left:1589;width:1104;height:15916" coordorigin="5929,3" coordsize="1104,15916">
                <v:rect id="_x0000_s394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947"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948" style="position:absolute;left:5929;top:2404;width:1104;height:13112" coordorigin="3836,2408" coordsize="1104,13112">
                  <v:shape id="_x0000_s3949" type="#_x0000_t32" style="position:absolute;left:3889;top:4172;width:1051;height:0" o:connectortype="straight" strokeweight="2pt"/>
                  <v:shape id="_x0000_s3950" type="#_x0000_t32" style="position:absolute;left:3889;top:2408;width:1051;height:0" o:connectortype="straight" strokeweight="2pt"/>
                  <v:shape id="Freeform 2758" o:spid="_x0000_s395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95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953" type="#_x0000_t32" style="position:absolute;left:3889;top:6006;width:1051;height:0" o:connectortype="straight" strokeweight="2pt"/>
                  <v:shape id="_x0000_s3954" type="#_x0000_t32" style="position:absolute;left:3889;top:7786;width:1051;height:0" o:connectortype="straight" strokeweight="2pt"/>
                  <v:shape id="_x0000_s3955" type="#_x0000_t32" style="position:absolute;left:3889;top:9663;width:1051;height:0" o:connectortype="straight" strokeweight="2pt"/>
                  <v:shape id="_x0000_s3956" type="#_x0000_t32" style="position:absolute;left:3889;top:11481;width:1051;height:0" o:connectortype="straight" strokeweight="2pt"/>
                  <v:shape id="_x0000_s3957" type="#_x0000_t32" style="position:absolute;left:3889;top:13281;width:1051;height:0" o:connectortype="straight" strokeweight="2pt"/>
                </v:group>
              </v:group>
              <v:rect id="_x0000_s3958" style="position:absolute;left:2342;top:375;width:2824;height:421" fillcolor="white [3201]" strokecolor="#bfbfbf [2412]" strokeweight="2.5pt">
                <v:shadow color="#868686"/>
                <v:textbox>
                  <w:txbxContent>
                    <w:p w:rsidR="009D7097" w:rsidRDefault="009D7097" w:rsidP="008C02BC">
                      <w:pPr>
                        <w:ind w:right="-384" w:firstLine="0"/>
                        <w:jc w:val="center"/>
                      </w:pPr>
                      <w:r>
                        <w:t>Political Science</w:t>
                      </w:r>
                    </w:p>
                  </w:txbxContent>
                </v:textbox>
              </v:rect>
            </v:group>
          </v:group>
        </w:pict>
      </w:r>
      <w:r w:rsidR="00AE60A2" w:rsidRPr="00AE60A2">
        <w:rPr>
          <w:rFonts w:ascii="Calibri" w:hAnsi="Calibri" w:cs="Times New Roman"/>
          <w:noProof/>
          <w:lang w:eastAsia="en-US"/>
        </w:rPr>
        <w:pict>
          <v:shape id="Text Box 3046" o:spid="_x0000_s2030" type="#_x0000_t202" style="position:absolute;left:0;text-align:left;margin-left:20.85pt;margin-top:128pt;width:12pt;height:85.75pt;z-index:-2514954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p>
    <w:p w:rsidR="001050CA" w:rsidRDefault="001050CA" w:rsidP="001050CA">
      <w:pPr>
        <w:widowControl w:val="0"/>
        <w:autoSpaceDE w:val="0"/>
        <w:autoSpaceDN w:val="0"/>
        <w:adjustRightInd w:val="0"/>
        <w:spacing w:before="3" w:after="0" w:line="130" w:lineRule="exact"/>
        <w:rPr>
          <w:rFonts w:ascii="Century Gothic" w:hAnsi="Century Gothic" w:cs="Century Gothic"/>
          <w:color w:val="000000"/>
          <w:sz w:val="13"/>
          <w:szCs w:val="13"/>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AE60A2" w:rsidP="00682891">
      <w:pPr>
        <w:widowControl w:val="0"/>
        <w:tabs>
          <w:tab w:val="left" w:pos="1900"/>
          <w:tab w:val="left" w:pos="3160"/>
          <w:tab w:val="left" w:pos="10220"/>
        </w:tabs>
        <w:autoSpaceDE w:val="0"/>
        <w:autoSpaceDN w:val="0"/>
        <w:adjustRightInd w:val="0"/>
        <w:spacing w:before="30" w:after="0" w:line="252" w:lineRule="auto"/>
        <w:ind w:left="1020" w:right="122" w:firstLine="0"/>
        <w:jc w:val="both"/>
        <w:rPr>
          <w:rFonts w:ascii="Times New Roman" w:hAnsi="Times New Roman"/>
          <w:color w:val="000000"/>
          <w:sz w:val="18"/>
          <w:szCs w:val="18"/>
        </w:rPr>
      </w:pPr>
      <w:r w:rsidRPr="00AE60A2">
        <w:rPr>
          <w:rFonts w:ascii="Calibri" w:hAnsi="Calibri"/>
          <w:noProof/>
          <w:lang w:eastAsia="en-US"/>
        </w:rPr>
        <w:pict>
          <v:shape id="Text Box 3078" o:spid="_x0000_s2029" type="#_x0000_t202" style="position:absolute;left:0;text-align:left;margin-left:70pt;margin-top:33.75pt;width:230pt;height:37.4pt;z-index:-2514964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" o:allowincell="f" filled="f" stroked="f">
            <v:textbox inset="0,0,0,0">
              <w:txbxContent>
                <w:tbl>
                  <w:tblPr>
                    <w:tblW w:w="4706" w:type="dxa"/>
                    <w:tblLayout w:type="fixed"/>
                    <w:tblCellMar>
                      <w:left w:w="0" w:type="dxa"/>
                      <w:right w:w="0" w:type="dxa"/>
                    </w:tblCellMar>
                    <w:tblLook w:val="0000"/>
                  </w:tblPr>
                  <w:tblGrid>
                    <w:gridCol w:w="810"/>
                    <w:gridCol w:w="1039"/>
                    <w:gridCol w:w="2857"/>
                  </w:tblGrid>
                  <w:tr w:rsidR="009D7097" w:rsidRPr="007A7452" w:rsidTr="00682891">
                    <w:trPr>
                      <w:trHeight w:hRule="exact" w:val="234"/>
                    </w:trPr>
                    <w:tc>
                      <w:tcPr>
                        <w:tcW w:w="810" w:type="dxa"/>
                        <w:tcBorders>
                          <w:top w:val="nil"/>
                          <w:left w:val="nil"/>
                          <w:bottom w:val="nil"/>
                          <w:right w:val="nil"/>
                        </w:tcBorders>
                      </w:tcPr>
                      <w:p w:rsidR="009D7097" w:rsidRPr="007A7452" w:rsidRDefault="009D7097" w:rsidP="00682891">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9D7097" w:rsidRPr="007A7452" w:rsidRDefault="009D7097" w:rsidP="00682891">
                        <w:pPr>
                          <w:widowControl w:val="0"/>
                          <w:autoSpaceDE w:val="0"/>
                          <w:autoSpaceDN w:val="0"/>
                          <w:adjustRightInd w:val="0"/>
                          <w:spacing w:before="6" w:after="0"/>
                          <w:ind w:left="90" w:firstLine="47"/>
                          <w:rPr>
                            <w:rFonts w:ascii="Times New Roman" w:hAnsi="Times New Roman"/>
                            <w:sz w:val="24"/>
                            <w:szCs w:val="24"/>
                          </w:rPr>
                        </w:pPr>
                        <w:r w:rsidRPr="007A7452">
                          <w:rPr>
                            <w:rFonts w:ascii="Times New Roman" w:hAnsi="Times New Roman"/>
                            <w:color w:val="191919"/>
                            <w:sz w:val="18"/>
                            <w:szCs w:val="18"/>
                          </w:rPr>
                          <w:t>3702</w:t>
                        </w:r>
                      </w:p>
                    </w:tc>
                    <w:tc>
                      <w:tcPr>
                        <w:tcW w:w="2857" w:type="dxa"/>
                        <w:tcBorders>
                          <w:top w:val="nil"/>
                          <w:left w:val="nil"/>
                          <w:bottom w:val="nil"/>
                          <w:right w:val="nil"/>
                        </w:tcBorders>
                      </w:tcPr>
                      <w:p w:rsidR="009D7097" w:rsidRPr="007A7452" w:rsidRDefault="009D7097" w:rsidP="00682891">
                        <w:pPr>
                          <w:widowControl w:val="0"/>
                          <w:autoSpaceDE w:val="0"/>
                          <w:autoSpaceDN w:val="0"/>
                          <w:adjustRightInd w:val="0"/>
                          <w:spacing w:before="6" w:after="0"/>
                          <w:ind w:left="311" w:firstLine="35"/>
                          <w:rPr>
                            <w:rFonts w:ascii="Times New Roman" w:hAnsi="Times New Roman"/>
                            <w:sz w:val="24"/>
                            <w:szCs w:val="24"/>
                          </w:rPr>
                        </w:pPr>
                        <w:r w:rsidRPr="007A7452">
                          <w:rPr>
                            <w:rFonts w:ascii="Times New Roman" w:hAnsi="Times New Roman"/>
                            <w:color w:val="191919"/>
                            <w:sz w:val="18"/>
                            <w:szCs w:val="18"/>
                          </w:rPr>
                          <w:t>American Constitutional History</w:t>
                        </w:r>
                      </w:p>
                    </w:tc>
                  </w:tr>
                  <w:tr w:rsidR="009D7097" w:rsidRPr="007A7452" w:rsidTr="00682891">
                    <w:trPr>
                      <w:trHeight w:hRule="exact" w:val="216"/>
                    </w:trPr>
                    <w:tc>
                      <w:tcPr>
                        <w:tcW w:w="810" w:type="dxa"/>
                        <w:tcBorders>
                          <w:top w:val="nil"/>
                          <w:left w:val="nil"/>
                          <w:bottom w:val="nil"/>
                          <w:right w:val="nil"/>
                        </w:tcBorders>
                      </w:tcPr>
                      <w:p w:rsidR="009D7097" w:rsidRPr="007A7452" w:rsidRDefault="009D7097" w:rsidP="00682891">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9D7097" w:rsidRPr="007A7452" w:rsidRDefault="009D7097" w:rsidP="00682891">
                        <w:pPr>
                          <w:widowControl w:val="0"/>
                          <w:autoSpaceDE w:val="0"/>
                          <w:autoSpaceDN w:val="0"/>
                          <w:adjustRightInd w:val="0"/>
                          <w:spacing w:after="0" w:line="195" w:lineRule="exact"/>
                          <w:ind w:left="90" w:firstLine="47"/>
                          <w:rPr>
                            <w:rFonts w:ascii="Times New Roman" w:hAnsi="Times New Roman"/>
                            <w:sz w:val="24"/>
                            <w:szCs w:val="24"/>
                          </w:rPr>
                        </w:pPr>
                        <w:r w:rsidRPr="007A7452">
                          <w:rPr>
                            <w:rFonts w:ascii="Times New Roman" w:hAnsi="Times New Roman"/>
                            <w:color w:val="191919"/>
                            <w:sz w:val="18"/>
                            <w:szCs w:val="18"/>
                          </w:rPr>
                          <w:t>3703</w:t>
                        </w:r>
                      </w:p>
                    </w:tc>
                    <w:tc>
                      <w:tcPr>
                        <w:tcW w:w="2857" w:type="dxa"/>
                        <w:tcBorders>
                          <w:top w:val="nil"/>
                          <w:left w:val="nil"/>
                          <w:bottom w:val="nil"/>
                          <w:right w:val="nil"/>
                        </w:tcBorders>
                      </w:tcPr>
                      <w:p w:rsidR="009D7097" w:rsidRPr="007A7452" w:rsidRDefault="009D7097" w:rsidP="00682891">
                        <w:pPr>
                          <w:widowControl w:val="0"/>
                          <w:autoSpaceDE w:val="0"/>
                          <w:autoSpaceDN w:val="0"/>
                          <w:adjustRightInd w:val="0"/>
                          <w:spacing w:after="0" w:line="195" w:lineRule="exact"/>
                          <w:ind w:left="311" w:firstLine="35"/>
                          <w:rPr>
                            <w:rFonts w:ascii="Times New Roman" w:hAnsi="Times New Roman"/>
                            <w:sz w:val="24"/>
                            <w:szCs w:val="24"/>
                          </w:rPr>
                        </w:pPr>
                        <w:r w:rsidRPr="007A7452">
                          <w:rPr>
                            <w:rFonts w:ascii="Times New Roman" w:hAnsi="Times New Roman"/>
                            <w:color w:val="191919"/>
                            <w:sz w:val="18"/>
                            <w:szCs w:val="18"/>
                          </w:rPr>
                          <w:t>Constitutional Law I</w:t>
                        </w:r>
                      </w:p>
                    </w:tc>
                  </w:tr>
                  <w:tr w:rsidR="009D7097" w:rsidRPr="007A7452" w:rsidTr="00682891">
                    <w:trPr>
                      <w:trHeight w:hRule="exact" w:val="298"/>
                    </w:trPr>
                    <w:tc>
                      <w:tcPr>
                        <w:tcW w:w="810" w:type="dxa"/>
                        <w:tcBorders>
                          <w:top w:val="nil"/>
                          <w:left w:val="nil"/>
                          <w:bottom w:val="nil"/>
                          <w:right w:val="nil"/>
                        </w:tcBorders>
                      </w:tcPr>
                      <w:p w:rsidR="009D7097" w:rsidRPr="007A7452" w:rsidRDefault="009D7097" w:rsidP="00682891">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9D7097" w:rsidRPr="007A7452" w:rsidRDefault="009D7097" w:rsidP="00682891">
                        <w:pPr>
                          <w:widowControl w:val="0"/>
                          <w:autoSpaceDE w:val="0"/>
                          <w:autoSpaceDN w:val="0"/>
                          <w:adjustRightInd w:val="0"/>
                          <w:spacing w:after="0" w:line="195" w:lineRule="exact"/>
                          <w:ind w:left="90" w:firstLine="47"/>
                          <w:rPr>
                            <w:rFonts w:ascii="Times New Roman" w:hAnsi="Times New Roman"/>
                            <w:sz w:val="24"/>
                            <w:szCs w:val="24"/>
                          </w:rPr>
                        </w:pPr>
                        <w:r w:rsidRPr="007A7452">
                          <w:rPr>
                            <w:rFonts w:ascii="Times New Roman" w:hAnsi="Times New Roman"/>
                            <w:color w:val="191919"/>
                            <w:sz w:val="18"/>
                            <w:szCs w:val="18"/>
                          </w:rPr>
                          <w:t>3704</w:t>
                        </w:r>
                      </w:p>
                    </w:tc>
                    <w:tc>
                      <w:tcPr>
                        <w:tcW w:w="2857" w:type="dxa"/>
                        <w:tcBorders>
                          <w:top w:val="nil"/>
                          <w:left w:val="nil"/>
                          <w:bottom w:val="nil"/>
                          <w:right w:val="nil"/>
                        </w:tcBorders>
                      </w:tcPr>
                      <w:p w:rsidR="009D7097" w:rsidRPr="007A7452" w:rsidRDefault="009D7097" w:rsidP="00682891">
                        <w:pPr>
                          <w:widowControl w:val="0"/>
                          <w:autoSpaceDE w:val="0"/>
                          <w:autoSpaceDN w:val="0"/>
                          <w:adjustRightInd w:val="0"/>
                          <w:spacing w:after="0" w:line="195" w:lineRule="exact"/>
                          <w:ind w:left="311" w:firstLine="35"/>
                          <w:rPr>
                            <w:rFonts w:ascii="Times New Roman" w:hAnsi="Times New Roman"/>
                            <w:sz w:val="24"/>
                            <w:szCs w:val="24"/>
                          </w:rPr>
                        </w:pPr>
                        <w:r w:rsidRPr="007A7452">
                          <w:rPr>
                            <w:rFonts w:ascii="Times New Roman" w:hAnsi="Times New Roman"/>
                            <w:color w:val="191919"/>
                            <w:sz w:val="18"/>
                            <w:szCs w:val="18"/>
                          </w:rPr>
                          <w:t>Constitutional Law II</w:t>
                        </w:r>
                      </w:p>
                    </w:tc>
                  </w:tr>
                </w:tbl>
                <w:p w:rsidR="009D7097" w:rsidRDefault="009D7097" w:rsidP="001050CA">
                  <w:pPr>
                    <w:widowControl w:val="0"/>
                    <w:autoSpaceDE w:val="0"/>
                    <w:autoSpaceDN w:val="0"/>
                    <w:adjustRightInd w:val="0"/>
                    <w:spacing w:after="0"/>
                    <w:rPr>
                      <w:rFonts w:ascii="Times New Roman" w:hAnsi="Times New Roman"/>
                      <w:sz w:val="24"/>
                      <w:szCs w:val="24"/>
                    </w:rPr>
                  </w:pPr>
                </w:p>
              </w:txbxContent>
            </v:textbox>
            <w10:wrap anchorx="page"/>
          </v:shape>
        </w:pict>
      </w:r>
      <w:r w:rsidR="001050CA">
        <w:rPr>
          <w:rFonts w:ascii="Times New Roman" w:hAnsi="Times New Roman"/>
          <w:b/>
          <w:bCs/>
          <w:color w:val="191919"/>
          <w:sz w:val="18"/>
          <w:szCs w:val="18"/>
        </w:rPr>
        <w:t>D. Constitutional Law</w:t>
      </w:r>
      <w:r w:rsidR="001050CA">
        <w:rPr>
          <w:rFonts w:ascii="Times New Roman" w:hAnsi="Times New Roman"/>
          <w:b/>
          <w:bCs/>
          <w:color w:val="191919"/>
          <w:sz w:val="18"/>
          <w:szCs w:val="18"/>
        </w:rPr>
        <w:tab/>
      </w:r>
      <w:r w:rsidR="001050CA">
        <w:rPr>
          <w:rFonts w:ascii="Times New Roman" w:hAnsi="Times New Roman"/>
          <w:b/>
          <w:bCs/>
          <w:color w:val="191919"/>
          <w:sz w:val="18"/>
          <w:szCs w:val="18"/>
        </w:rPr>
        <w:tab/>
      </w:r>
      <w:r w:rsidR="001050CA">
        <w:rPr>
          <w:rFonts w:ascii="Times New Roman" w:hAnsi="Times New Roman"/>
          <w:b/>
          <w:bCs/>
          <w:color w:val="191919"/>
          <w:w w:val="88"/>
          <w:sz w:val="18"/>
          <w:szCs w:val="18"/>
        </w:rPr>
        <w:t xml:space="preserve"> </w:t>
      </w:r>
      <w:r w:rsidR="001050CA">
        <w:rPr>
          <w:rFonts w:ascii="Times New Roman" w:hAnsi="Times New Roman"/>
          <w:b/>
          <w:bCs/>
          <w:color w:val="191919"/>
          <w:sz w:val="18"/>
          <w:szCs w:val="18"/>
        </w:rPr>
        <w:t xml:space="preserve">9 Hrs. </w:t>
      </w:r>
      <w:r w:rsidR="001050CA">
        <w:rPr>
          <w:rFonts w:ascii="Times New Roman" w:hAnsi="Times New Roman"/>
          <w:color w:val="191919"/>
          <w:sz w:val="18"/>
          <w:szCs w:val="18"/>
        </w:rPr>
        <w:t>POLS</w:t>
      </w:r>
      <w:r w:rsidR="001050CA">
        <w:rPr>
          <w:rFonts w:ascii="Times New Roman" w:hAnsi="Times New Roman"/>
          <w:color w:val="191919"/>
          <w:sz w:val="18"/>
          <w:szCs w:val="18"/>
        </w:rPr>
        <w:tab/>
        <w:t>3701</w:t>
      </w:r>
      <w:r w:rsidR="001050CA">
        <w:rPr>
          <w:rFonts w:ascii="Times New Roman" w:hAnsi="Times New Roman"/>
          <w:color w:val="191919"/>
          <w:sz w:val="18"/>
          <w:szCs w:val="18"/>
        </w:rPr>
        <w:tab/>
        <w:t>Judicial Process</w:t>
      </w:r>
      <w:r w:rsidR="001050CA">
        <w:rPr>
          <w:rFonts w:ascii="Times New Roman" w:hAnsi="Times New Roman"/>
          <w:color w:val="191919"/>
          <w:sz w:val="18"/>
          <w:szCs w:val="18"/>
        </w:rPr>
        <w:tab/>
        <w:t>(3 hrs.) Choose 6 hours from any of the following:</w:t>
      </w: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9" w:after="0" w:line="220" w:lineRule="exact"/>
        <w:rPr>
          <w:rFonts w:ascii="Times New Roman" w:hAnsi="Times New Roman"/>
          <w:color w:val="000000"/>
        </w:rPr>
      </w:pPr>
    </w:p>
    <w:p w:rsidR="001050CA" w:rsidRDefault="001050CA" w:rsidP="00682891">
      <w:pPr>
        <w:widowControl w:val="0"/>
        <w:autoSpaceDE w:val="0"/>
        <w:autoSpaceDN w:val="0"/>
        <w:adjustRightInd w:val="0"/>
        <w:spacing w:before="30" w:after="0"/>
        <w:ind w:left="1020" w:right="6332" w:firstLine="0"/>
        <w:jc w:val="both"/>
        <w:rPr>
          <w:rFonts w:ascii="Times New Roman" w:hAnsi="Times New Roman"/>
          <w:color w:val="000000"/>
          <w:sz w:val="18"/>
          <w:szCs w:val="18"/>
        </w:rPr>
      </w:pPr>
      <w:r>
        <w:rPr>
          <w:rFonts w:ascii="Times New Roman" w:hAnsi="Times New Roman"/>
          <w:b/>
          <w:bCs/>
          <w:color w:val="191919"/>
          <w:sz w:val="18"/>
          <w:szCs w:val="18"/>
        </w:rPr>
        <w:t>E. P</w:t>
      </w:r>
      <w:r>
        <w:rPr>
          <w:rFonts w:ascii="Times New Roman" w:hAnsi="Times New Roman"/>
          <w:b/>
          <w:bCs/>
          <w:color w:val="191919"/>
          <w:spacing w:val="-3"/>
          <w:sz w:val="18"/>
          <w:szCs w:val="18"/>
        </w:rPr>
        <w:t>r</w:t>
      </w:r>
      <w:r>
        <w:rPr>
          <w:rFonts w:ascii="Times New Roman" w:hAnsi="Times New Roman"/>
          <w:b/>
          <w:bCs/>
          <w:color w:val="191919"/>
          <w:sz w:val="18"/>
          <w:szCs w:val="18"/>
        </w:rPr>
        <w:t>ofessional Electives (3 hours each) 9 Hrs.</w:t>
      </w:r>
    </w:p>
    <w:p w:rsidR="001050CA" w:rsidRDefault="001050CA" w:rsidP="00682891">
      <w:pPr>
        <w:widowControl w:val="0"/>
        <w:tabs>
          <w:tab w:val="left" w:pos="1900"/>
          <w:tab w:val="left" w:pos="3160"/>
        </w:tabs>
        <w:autoSpaceDE w:val="0"/>
        <w:autoSpaceDN w:val="0"/>
        <w:adjustRightInd w:val="0"/>
        <w:spacing w:before="12" w:after="0"/>
        <w:ind w:left="1020" w:right="5869" w:hanging="30"/>
        <w:jc w:val="both"/>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t>3609</w:t>
      </w:r>
      <w:r>
        <w:rPr>
          <w:rFonts w:ascii="Times New Roman" w:hAnsi="Times New Roman"/>
          <w:color w:val="191919"/>
          <w:sz w:val="18"/>
          <w:szCs w:val="18"/>
        </w:rPr>
        <w:tab/>
        <w:t>American Foreign Policy</w:t>
      </w:r>
    </w:p>
    <w:p w:rsidR="001050CA" w:rsidRDefault="001050CA" w:rsidP="00682891">
      <w:pPr>
        <w:widowControl w:val="0"/>
        <w:tabs>
          <w:tab w:val="left" w:pos="1900"/>
          <w:tab w:val="left" w:pos="3160"/>
        </w:tabs>
        <w:autoSpaceDE w:val="0"/>
        <w:autoSpaceDN w:val="0"/>
        <w:adjustRightInd w:val="0"/>
        <w:spacing w:before="9" w:after="0"/>
        <w:ind w:left="1020" w:right="6585" w:hanging="30"/>
        <w:jc w:val="both"/>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t>3705</w:t>
      </w:r>
      <w:r>
        <w:rPr>
          <w:rFonts w:ascii="Times New Roman" w:hAnsi="Times New Roman"/>
          <w:color w:val="191919"/>
          <w:sz w:val="18"/>
          <w:szCs w:val="18"/>
        </w:rPr>
        <w:tab/>
      </w:r>
      <w:r>
        <w:rPr>
          <w:rFonts w:ascii="Times New Roman" w:hAnsi="Times New Roman"/>
          <w:color w:val="191919"/>
          <w:spacing w:val="-6"/>
          <w:sz w:val="18"/>
          <w:szCs w:val="18"/>
        </w:rPr>
        <w:t>T</w:t>
      </w:r>
      <w:r>
        <w:rPr>
          <w:rFonts w:ascii="Times New Roman" w:hAnsi="Times New Roman"/>
          <w:color w:val="191919"/>
          <w:sz w:val="18"/>
          <w:szCs w:val="18"/>
        </w:rPr>
        <w:t>rial</w:t>
      </w:r>
      <w:r>
        <w:rPr>
          <w:rFonts w:ascii="Times New Roman" w:hAnsi="Times New Roman"/>
          <w:color w:val="191919"/>
          <w:spacing w:val="-10"/>
          <w:sz w:val="18"/>
          <w:szCs w:val="18"/>
        </w:rPr>
        <w:t xml:space="preserve"> </w:t>
      </w:r>
      <w:r>
        <w:rPr>
          <w:rFonts w:ascii="Times New Roman" w:hAnsi="Times New Roman"/>
          <w:color w:val="191919"/>
          <w:sz w:val="18"/>
          <w:szCs w:val="18"/>
        </w:rPr>
        <w:t>Advocacy</w:t>
      </w:r>
    </w:p>
    <w:p w:rsidR="001050CA" w:rsidRDefault="001050CA" w:rsidP="00682891">
      <w:pPr>
        <w:widowControl w:val="0"/>
        <w:tabs>
          <w:tab w:val="left" w:pos="1900"/>
          <w:tab w:val="left" w:pos="3160"/>
        </w:tabs>
        <w:autoSpaceDE w:val="0"/>
        <w:autoSpaceDN w:val="0"/>
        <w:adjustRightInd w:val="0"/>
        <w:spacing w:before="9" w:after="0"/>
        <w:ind w:left="1020" w:right="5714" w:hanging="30"/>
        <w:jc w:val="both"/>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t>3708</w:t>
      </w:r>
      <w:r>
        <w:rPr>
          <w:rFonts w:ascii="Times New Roman" w:hAnsi="Times New Roman"/>
          <w:color w:val="191919"/>
          <w:sz w:val="18"/>
          <w:szCs w:val="18"/>
        </w:rPr>
        <w:tab/>
        <w:t>Civil Rights and Minorities</w:t>
      </w:r>
    </w:p>
    <w:p w:rsidR="001050CA" w:rsidRDefault="001050CA" w:rsidP="00682891">
      <w:pPr>
        <w:widowControl w:val="0"/>
        <w:tabs>
          <w:tab w:val="left" w:pos="1900"/>
          <w:tab w:val="left" w:pos="3160"/>
        </w:tabs>
        <w:autoSpaceDE w:val="0"/>
        <w:autoSpaceDN w:val="0"/>
        <w:adjustRightInd w:val="0"/>
        <w:spacing w:before="9" w:after="0"/>
        <w:ind w:left="1020" w:right="5722" w:hanging="30"/>
        <w:jc w:val="both"/>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t>4515</w:t>
      </w:r>
      <w:r>
        <w:rPr>
          <w:rFonts w:ascii="Times New Roman" w:hAnsi="Times New Roman"/>
          <w:color w:val="191919"/>
          <w:sz w:val="18"/>
          <w:szCs w:val="18"/>
        </w:rPr>
        <w:tab/>
        <w:t>International O</w:t>
      </w:r>
      <w:r>
        <w:rPr>
          <w:rFonts w:ascii="Times New Roman" w:hAnsi="Times New Roman"/>
          <w:color w:val="191919"/>
          <w:spacing w:val="-3"/>
          <w:sz w:val="18"/>
          <w:szCs w:val="18"/>
        </w:rPr>
        <w:t>r</w:t>
      </w:r>
      <w:r>
        <w:rPr>
          <w:rFonts w:ascii="Times New Roman" w:hAnsi="Times New Roman"/>
          <w:color w:val="191919"/>
          <w:sz w:val="18"/>
          <w:szCs w:val="18"/>
        </w:rPr>
        <w:t>ganizations</w:t>
      </w:r>
    </w:p>
    <w:p w:rsidR="001050CA" w:rsidRDefault="001050CA" w:rsidP="00682891">
      <w:pPr>
        <w:widowControl w:val="0"/>
        <w:tabs>
          <w:tab w:val="left" w:pos="1900"/>
          <w:tab w:val="left" w:pos="3160"/>
          <w:tab w:val="left" w:pos="10080"/>
        </w:tabs>
        <w:autoSpaceDE w:val="0"/>
        <w:autoSpaceDN w:val="0"/>
        <w:adjustRightInd w:val="0"/>
        <w:spacing w:before="9" w:after="0" w:line="250" w:lineRule="auto"/>
        <w:ind w:left="1020" w:right="122" w:hanging="30"/>
        <w:jc w:val="both"/>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t>4818</w:t>
      </w:r>
      <w:r>
        <w:rPr>
          <w:rFonts w:ascii="Times New Roman" w:hAnsi="Times New Roman"/>
          <w:color w:val="191919"/>
          <w:sz w:val="18"/>
          <w:szCs w:val="18"/>
        </w:rPr>
        <w:tab/>
        <w:t>Public</w:t>
      </w:r>
      <w:r>
        <w:rPr>
          <w:rFonts w:ascii="Times New Roman" w:hAnsi="Times New Roman"/>
          <w:color w:val="191919"/>
          <w:spacing w:val="-10"/>
          <w:sz w:val="18"/>
          <w:szCs w:val="18"/>
        </w:rPr>
        <w:t xml:space="preserve"> </w:t>
      </w:r>
      <w:r>
        <w:rPr>
          <w:rFonts w:ascii="Times New Roman" w:hAnsi="Times New Roman"/>
          <w:color w:val="191919"/>
          <w:sz w:val="18"/>
          <w:szCs w:val="18"/>
        </w:rPr>
        <w:t>Administration Internship</w:t>
      </w:r>
      <w:r>
        <w:rPr>
          <w:rFonts w:ascii="Times New Roman" w:hAnsi="Times New Roman"/>
          <w:color w:val="191919"/>
          <w:sz w:val="18"/>
          <w:szCs w:val="18"/>
        </w:rPr>
        <w:tab/>
        <w:t>(3 hours) or POLS</w:t>
      </w:r>
      <w:r>
        <w:rPr>
          <w:rFonts w:ascii="Times New Roman" w:hAnsi="Times New Roman"/>
          <w:color w:val="191919"/>
          <w:sz w:val="18"/>
          <w:szCs w:val="18"/>
        </w:rPr>
        <w:tab/>
        <w:t>4619</w:t>
      </w:r>
      <w:r>
        <w:rPr>
          <w:rFonts w:ascii="Times New Roman" w:hAnsi="Times New Roman"/>
          <w:color w:val="191919"/>
          <w:sz w:val="18"/>
          <w:szCs w:val="18"/>
        </w:rPr>
        <w:tab/>
        <w:t>Legislative Internship</w:t>
      </w:r>
      <w:r>
        <w:rPr>
          <w:rFonts w:ascii="Times New Roman" w:hAnsi="Times New Roman"/>
          <w:color w:val="191919"/>
          <w:sz w:val="18"/>
          <w:szCs w:val="18"/>
        </w:rPr>
        <w:tab/>
        <w:t>(6 hours) C, or D that are not used to satisfy electives in those areas</w:t>
      </w:r>
    </w:p>
    <w:p w:rsidR="001050CA" w:rsidRDefault="001050CA" w:rsidP="001050CA">
      <w:pPr>
        <w:widowControl w:val="0"/>
        <w:autoSpaceDE w:val="0"/>
        <w:autoSpaceDN w:val="0"/>
        <w:adjustRightInd w:val="0"/>
        <w:spacing w:before="13" w:after="0" w:line="200" w:lineRule="exact"/>
        <w:rPr>
          <w:rFonts w:ascii="Times New Roman" w:hAnsi="Times New Roman"/>
          <w:color w:val="000000"/>
          <w:sz w:val="20"/>
          <w:szCs w:val="20"/>
        </w:rPr>
      </w:pPr>
    </w:p>
    <w:p w:rsidR="001050CA" w:rsidRDefault="001050CA" w:rsidP="00682891">
      <w:pPr>
        <w:widowControl w:val="0"/>
        <w:autoSpaceDE w:val="0"/>
        <w:autoSpaceDN w:val="0"/>
        <w:adjustRightInd w:val="0"/>
        <w:spacing w:after="0"/>
        <w:ind w:left="1020" w:right="7433" w:firstLine="0"/>
        <w:jc w:val="both"/>
        <w:rPr>
          <w:rFonts w:ascii="Times New Roman" w:hAnsi="Times New Roman"/>
          <w:color w:val="000000"/>
          <w:sz w:val="18"/>
          <w:szCs w:val="18"/>
        </w:rPr>
      </w:pPr>
      <w:proofErr w:type="gramStart"/>
      <w:r>
        <w:rPr>
          <w:rFonts w:ascii="Times New Roman" w:hAnsi="Times New Roman"/>
          <w:b/>
          <w:bCs/>
          <w:color w:val="191919"/>
          <w:sz w:val="18"/>
          <w:szCs w:val="18"/>
        </w:rPr>
        <w:t>General Electives Up to 10 Hrs.</w:t>
      </w:r>
      <w:proofErr w:type="gramEnd"/>
    </w:p>
    <w:p w:rsidR="001050CA" w:rsidRDefault="001050CA" w:rsidP="001050CA">
      <w:pPr>
        <w:widowControl w:val="0"/>
        <w:autoSpaceDE w:val="0"/>
        <w:autoSpaceDN w:val="0"/>
        <w:adjustRightInd w:val="0"/>
        <w:spacing w:before="1" w:after="0" w:line="200" w:lineRule="exact"/>
        <w:rPr>
          <w:rFonts w:ascii="Times New Roman" w:hAnsi="Times New Roman"/>
          <w:color w:val="000000"/>
          <w:sz w:val="20"/>
          <w:szCs w:val="20"/>
        </w:rPr>
      </w:pPr>
    </w:p>
    <w:p w:rsidR="001050CA" w:rsidRDefault="001050CA" w:rsidP="00682891">
      <w:pPr>
        <w:widowControl w:val="0"/>
        <w:autoSpaceDE w:val="0"/>
        <w:autoSpaceDN w:val="0"/>
        <w:adjustRightInd w:val="0"/>
        <w:spacing w:after="0" w:line="250" w:lineRule="auto"/>
        <w:ind w:left="1020" w:right="2192" w:firstLine="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7"/>
          <w:sz w:val="24"/>
          <w:szCs w:val="24"/>
        </w:rPr>
        <w:t xml:space="preserve"> </w:t>
      </w:r>
      <w:r>
        <w:rPr>
          <w:rFonts w:ascii="Times New Roman" w:hAnsi="Times New Roman"/>
          <w:b/>
          <w:bCs/>
          <w:color w:val="191919"/>
          <w:sz w:val="32"/>
          <w:szCs w:val="32"/>
        </w:rPr>
        <w:t>A</w:t>
      </w:r>
      <w:r>
        <w:rPr>
          <w:rFonts w:ascii="Times New Roman" w:hAnsi="Times New Roman"/>
          <w:b/>
          <w:bCs/>
          <w:color w:val="191919"/>
          <w:spacing w:val="-8"/>
          <w:sz w:val="24"/>
          <w:szCs w:val="24"/>
        </w:rPr>
        <w:t>R</w:t>
      </w:r>
      <w:r>
        <w:rPr>
          <w:rFonts w:ascii="Times New Roman" w:hAnsi="Times New Roman"/>
          <w:b/>
          <w:bCs/>
          <w:color w:val="191919"/>
          <w:sz w:val="24"/>
          <w:szCs w:val="24"/>
        </w:rPr>
        <w:t>TS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 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P</w:t>
      </w:r>
      <w:r>
        <w:rPr>
          <w:rFonts w:ascii="Times New Roman" w:hAnsi="Times New Roman"/>
          <w:b/>
          <w:bCs/>
          <w:color w:val="191919"/>
          <w:sz w:val="24"/>
          <w:szCs w:val="24"/>
        </w:rPr>
        <w:t>OLITICAL</w:t>
      </w:r>
      <w:r>
        <w:rPr>
          <w:rFonts w:ascii="Times New Roman" w:hAnsi="Times New Roman"/>
          <w:b/>
          <w:bCs/>
          <w:color w:val="191919"/>
          <w:spacing w:val="7"/>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p>
    <w:p w:rsidR="001050CA" w:rsidRDefault="001050CA" w:rsidP="00682891">
      <w:pPr>
        <w:widowControl w:val="0"/>
        <w:autoSpaceDE w:val="0"/>
        <w:autoSpaceDN w:val="0"/>
        <w:adjustRightInd w:val="0"/>
        <w:spacing w:before="39" w:after="0"/>
        <w:ind w:left="1020" w:right="8393" w:firstLine="0"/>
        <w:jc w:val="both"/>
        <w:rPr>
          <w:rFonts w:ascii="Times New Roman" w:hAnsi="Times New Roman"/>
          <w:color w:val="000000"/>
          <w:sz w:val="18"/>
          <w:szCs w:val="18"/>
        </w:rPr>
      </w:pPr>
      <w:r>
        <w:rPr>
          <w:rFonts w:ascii="Times New Roman" w:hAnsi="Times New Roman"/>
          <w:color w:val="191919"/>
          <w:sz w:val="18"/>
          <w:szCs w:val="18"/>
        </w:rPr>
        <w:t>124 Semester Hours</w:t>
      </w:r>
    </w:p>
    <w:p w:rsidR="001050CA" w:rsidRDefault="001050CA" w:rsidP="001050CA">
      <w:pPr>
        <w:widowControl w:val="0"/>
        <w:autoSpaceDE w:val="0"/>
        <w:autoSpaceDN w:val="0"/>
        <w:adjustRightInd w:val="0"/>
        <w:spacing w:before="2" w:after="0" w:line="150" w:lineRule="exact"/>
        <w:rPr>
          <w:rFonts w:ascii="Times New Roman" w:hAnsi="Times New Roman"/>
          <w:color w:val="000000"/>
          <w:sz w:val="15"/>
          <w:szCs w:val="15"/>
        </w:rPr>
      </w:pPr>
    </w:p>
    <w:tbl>
      <w:tblPr>
        <w:tblW w:w="0" w:type="auto"/>
        <w:tblInd w:w="1030" w:type="dxa"/>
        <w:tblLayout w:type="fixed"/>
        <w:tblCellMar>
          <w:left w:w="0" w:type="dxa"/>
          <w:right w:w="0" w:type="dxa"/>
        </w:tblCellMar>
        <w:tblLook w:val="0000"/>
      </w:tblPr>
      <w:tblGrid>
        <w:gridCol w:w="1347"/>
        <w:gridCol w:w="1873"/>
        <w:gridCol w:w="1090"/>
        <w:gridCol w:w="2015"/>
        <w:gridCol w:w="2513"/>
        <w:gridCol w:w="919"/>
      </w:tblGrid>
      <w:tr w:rsidR="001050CA" w:rsidRPr="007A7452" w:rsidTr="00682891">
        <w:trPr>
          <w:trHeight w:hRule="exact" w:val="517"/>
        </w:trPr>
        <w:tc>
          <w:tcPr>
            <w:tcW w:w="1347" w:type="dxa"/>
            <w:tcBorders>
              <w:top w:val="nil"/>
              <w:left w:val="nil"/>
              <w:bottom w:val="nil"/>
              <w:right w:val="nil"/>
            </w:tcBorders>
          </w:tcPr>
          <w:p w:rsidR="001050CA" w:rsidRPr="007A7452" w:rsidRDefault="001050CA" w:rsidP="00682891">
            <w:pPr>
              <w:widowControl w:val="0"/>
              <w:autoSpaceDE w:val="0"/>
              <w:autoSpaceDN w:val="0"/>
              <w:adjustRightInd w:val="0"/>
              <w:spacing w:before="70" w:after="0"/>
              <w:ind w:left="40" w:firstLine="0"/>
              <w:rPr>
                <w:rFonts w:ascii="Times New Roman" w:hAnsi="Times New Roman"/>
                <w:color w:val="000000"/>
                <w:sz w:val="18"/>
                <w:szCs w:val="18"/>
              </w:rPr>
            </w:pPr>
            <w:r w:rsidRPr="007A7452">
              <w:rPr>
                <w:rFonts w:ascii="Times New Roman" w:hAnsi="Times New Roman"/>
                <w:b/>
                <w:bCs/>
                <w:color w:val="191919"/>
                <w:spacing w:val="-2"/>
                <w:sz w:val="18"/>
                <w:szCs w:val="18"/>
              </w:rPr>
              <w:t>F</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eshma</w:t>
            </w:r>
            <w:r w:rsidRPr="007A7452">
              <w:rPr>
                <w:rFonts w:ascii="Times New Roman" w:hAnsi="Times New Roman"/>
                <w:b/>
                <w:bCs/>
                <w:color w:val="191919"/>
                <w:sz w:val="18"/>
                <w:szCs w:val="18"/>
              </w:rPr>
              <w:t>n</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p w:rsidR="001050CA" w:rsidRPr="007A7452" w:rsidRDefault="001050CA" w:rsidP="00682891">
            <w:pPr>
              <w:widowControl w:val="0"/>
              <w:autoSpaceDE w:val="0"/>
              <w:autoSpaceDN w:val="0"/>
              <w:adjustRightInd w:val="0"/>
              <w:spacing w:before="12" w:after="0"/>
              <w:ind w:left="40"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101</w:t>
            </w:r>
          </w:p>
        </w:tc>
        <w:tc>
          <w:tcPr>
            <w:tcW w:w="1873" w:type="dxa"/>
            <w:tcBorders>
              <w:top w:val="nil"/>
              <w:left w:val="nil"/>
              <w:bottom w:val="nil"/>
              <w:right w:val="nil"/>
            </w:tcBorders>
          </w:tcPr>
          <w:p w:rsidR="001050CA" w:rsidRPr="007A7452" w:rsidRDefault="001050CA" w:rsidP="00682891">
            <w:pPr>
              <w:widowControl w:val="0"/>
              <w:autoSpaceDE w:val="0"/>
              <w:autoSpaceDN w:val="0"/>
              <w:adjustRightInd w:val="0"/>
              <w:spacing w:before="70" w:after="0"/>
              <w:ind w:left="83" w:hanging="30"/>
              <w:rPr>
                <w:rFonts w:ascii="Times New Roman" w:hAnsi="Times New Roman"/>
                <w:color w:val="000000"/>
                <w:sz w:val="18"/>
                <w:szCs w:val="18"/>
              </w:rPr>
            </w:pPr>
            <w:r w:rsidRPr="007A7452">
              <w:rPr>
                <w:rFonts w:ascii="Times New Roman" w:hAnsi="Times New Roman"/>
                <w:b/>
                <w:bCs/>
                <w:color w:val="191919"/>
                <w:spacing w:val="-2"/>
                <w:sz w:val="18"/>
                <w:szCs w:val="18"/>
              </w:rPr>
              <w:t>Fall</w:t>
            </w:r>
          </w:p>
          <w:p w:rsidR="001050CA" w:rsidRPr="007A7452" w:rsidRDefault="001050CA" w:rsidP="00682891">
            <w:pPr>
              <w:widowControl w:val="0"/>
              <w:autoSpaceDE w:val="0"/>
              <w:autoSpaceDN w:val="0"/>
              <w:adjustRightInd w:val="0"/>
              <w:spacing w:before="12" w:after="0"/>
              <w:ind w:firstLine="53"/>
              <w:rPr>
                <w:rFonts w:ascii="Times New Roman" w:hAnsi="Times New Roman"/>
                <w:sz w:val="24"/>
                <w:szCs w:val="24"/>
              </w:rPr>
            </w:pPr>
            <w:r w:rsidRPr="007A7452">
              <w:rPr>
                <w:rFonts w:ascii="Times New Roman" w:hAnsi="Times New Roman"/>
                <w:color w:val="191919"/>
                <w:sz w:val="18"/>
                <w:szCs w:val="18"/>
              </w:rPr>
              <w:t>Eng. Comp. I</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line="280" w:lineRule="exact"/>
              <w:rPr>
                <w:rFonts w:ascii="Times New Roman" w:hAnsi="Times New Roman"/>
                <w:sz w:val="28"/>
                <w:szCs w:val="28"/>
              </w:rPr>
            </w:pPr>
          </w:p>
          <w:p w:rsidR="001050CA" w:rsidRPr="007A7452" w:rsidRDefault="001050CA" w:rsidP="001050CA">
            <w:pPr>
              <w:widowControl w:val="0"/>
              <w:autoSpaceDE w:val="0"/>
              <w:autoSpaceDN w:val="0"/>
              <w:adjustRightInd w:val="0"/>
              <w:spacing w:after="0"/>
              <w:ind w:left="280"/>
              <w:rPr>
                <w:rFonts w:ascii="Times New Roman" w:hAnsi="Times New Roman"/>
                <w:sz w:val="24"/>
                <w:szCs w:val="24"/>
              </w:rPr>
            </w:pPr>
            <w:r w:rsidRPr="007A7452">
              <w:rPr>
                <w:rFonts w:ascii="Times New Roman" w:hAnsi="Times New Roman"/>
                <w:color w:val="191919"/>
                <w:sz w:val="18"/>
                <w:szCs w:val="18"/>
              </w:rPr>
              <w:t>3</w:t>
            </w:r>
          </w:p>
        </w:tc>
        <w:tc>
          <w:tcPr>
            <w:tcW w:w="2015" w:type="dxa"/>
            <w:tcBorders>
              <w:top w:val="nil"/>
              <w:left w:val="nil"/>
              <w:bottom w:val="nil"/>
              <w:right w:val="nil"/>
            </w:tcBorders>
          </w:tcPr>
          <w:p w:rsidR="001050CA" w:rsidRPr="007A7452" w:rsidRDefault="001050CA" w:rsidP="00682891">
            <w:pPr>
              <w:widowControl w:val="0"/>
              <w:autoSpaceDE w:val="0"/>
              <w:autoSpaceDN w:val="0"/>
              <w:adjustRightInd w:val="0"/>
              <w:spacing w:before="70" w:after="0"/>
              <w:ind w:left="684" w:right="750" w:firstLine="0"/>
              <w:rPr>
                <w:rFonts w:ascii="Times New Roman" w:hAnsi="Times New Roman"/>
                <w:color w:val="000000"/>
                <w:sz w:val="18"/>
                <w:szCs w:val="18"/>
              </w:rPr>
            </w:pPr>
            <w:r w:rsidRPr="007A7452">
              <w:rPr>
                <w:rFonts w:ascii="Times New Roman" w:hAnsi="Times New Roman"/>
                <w:b/>
                <w:bCs/>
                <w:color w:val="191919"/>
                <w:spacing w:val="-2"/>
                <w:sz w:val="18"/>
                <w:szCs w:val="18"/>
              </w:rPr>
              <w:t>Spring</w:t>
            </w:r>
          </w:p>
          <w:p w:rsidR="001050CA" w:rsidRPr="007A7452" w:rsidRDefault="001050CA" w:rsidP="00682891">
            <w:pPr>
              <w:widowControl w:val="0"/>
              <w:autoSpaceDE w:val="0"/>
              <w:autoSpaceDN w:val="0"/>
              <w:adjustRightInd w:val="0"/>
              <w:spacing w:before="12" w:after="0"/>
              <w:ind w:left="720"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1</w:t>
            </w:r>
            <w:r w:rsidRPr="007A7452">
              <w:rPr>
                <w:rFonts w:ascii="Times New Roman" w:hAnsi="Times New Roman"/>
                <w:color w:val="191919"/>
                <w:sz w:val="18"/>
                <w:szCs w:val="18"/>
              </w:rPr>
              <w:t>102</w:t>
            </w:r>
          </w:p>
        </w:tc>
        <w:tc>
          <w:tcPr>
            <w:tcW w:w="2513"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line="280" w:lineRule="exact"/>
              <w:rPr>
                <w:rFonts w:ascii="Times New Roman" w:hAnsi="Times New Roman"/>
                <w:sz w:val="28"/>
                <w:szCs w:val="28"/>
              </w:rPr>
            </w:pPr>
          </w:p>
          <w:p w:rsidR="001050CA" w:rsidRPr="007A7452" w:rsidRDefault="001050CA" w:rsidP="00682891">
            <w:pPr>
              <w:widowControl w:val="0"/>
              <w:autoSpaceDE w:val="0"/>
              <w:autoSpaceDN w:val="0"/>
              <w:adjustRightInd w:val="0"/>
              <w:spacing w:after="0"/>
              <w:ind w:left="115" w:firstLine="0"/>
              <w:rPr>
                <w:rFonts w:ascii="Times New Roman" w:hAnsi="Times New Roman"/>
                <w:sz w:val="24"/>
                <w:szCs w:val="24"/>
              </w:rPr>
            </w:pPr>
            <w:r w:rsidRPr="007A7452">
              <w:rPr>
                <w:rFonts w:ascii="Times New Roman" w:hAnsi="Times New Roman"/>
                <w:color w:val="191919"/>
                <w:sz w:val="18"/>
                <w:szCs w:val="18"/>
              </w:rPr>
              <w:t>Eng. Comp. II</w:t>
            </w:r>
          </w:p>
        </w:tc>
        <w:tc>
          <w:tcPr>
            <w:tcW w:w="919" w:type="dxa"/>
            <w:tcBorders>
              <w:top w:val="nil"/>
              <w:left w:val="nil"/>
              <w:bottom w:val="nil"/>
              <w:right w:val="nil"/>
            </w:tcBorders>
          </w:tcPr>
          <w:p w:rsidR="001050CA" w:rsidRPr="007A7452" w:rsidRDefault="001050CA" w:rsidP="00682891">
            <w:pPr>
              <w:widowControl w:val="0"/>
              <w:autoSpaceDE w:val="0"/>
              <w:autoSpaceDN w:val="0"/>
              <w:adjustRightInd w:val="0"/>
              <w:spacing w:before="70" w:after="0"/>
              <w:ind w:right="-103" w:firstLine="0"/>
              <w:rPr>
                <w:rFonts w:ascii="Times New Roman" w:hAnsi="Times New Roman"/>
                <w:color w:val="000000"/>
                <w:sz w:val="18"/>
                <w:szCs w:val="18"/>
              </w:rPr>
            </w:pPr>
            <w:r w:rsidRPr="007A7452">
              <w:rPr>
                <w:rFonts w:ascii="Times New Roman" w:hAnsi="Times New Roman"/>
                <w:b/>
                <w:bCs/>
                <w:color w:val="191919"/>
                <w:spacing w:val="-2"/>
                <w:sz w:val="18"/>
                <w:szCs w:val="18"/>
              </w:rPr>
              <w:t>C</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edi</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Hrs.</w:t>
            </w:r>
          </w:p>
          <w:p w:rsidR="001050CA" w:rsidRPr="007A7452" w:rsidRDefault="001050CA" w:rsidP="001050CA">
            <w:pPr>
              <w:widowControl w:val="0"/>
              <w:autoSpaceDE w:val="0"/>
              <w:autoSpaceDN w:val="0"/>
              <w:adjustRightInd w:val="0"/>
              <w:spacing w:before="12" w:after="0"/>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1347"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 xml:space="preserve">TH </w:t>
            </w:r>
            <w:r w:rsidRPr="007A7452">
              <w:rPr>
                <w:rFonts w:ascii="Times New Roman" w:hAnsi="Times New Roman"/>
                <w:color w:val="191919"/>
                <w:spacing w:val="-7"/>
                <w:sz w:val="18"/>
                <w:szCs w:val="18"/>
              </w:rPr>
              <w:t>1111</w:t>
            </w:r>
          </w:p>
        </w:tc>
        <w:tc>
          <w:tcPr>
            <w:tcW w:w="1873"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83" w:firstLine="0"/>
              <w:rPr>
                <w:rFonts w:ascii="Times New Roman" w:hAnsi="Times New Roman"/>
                <w:sz w:val="24"/>
                <w:szCs w:val="24"/>
              </w:rPr>
            </w:pPr>
            <w:r w:rsidRPr="007A7452">
              <w:rPr>
                <w:rFonts w:ascii="Times New Roman" w:hAnsi="Times New Roman"/>
                <w:color w:val="191919"/>
                <w:sz w:val="18"/>
                <w:szCs w:val="18"/>
              </w:rPr>
              <w:t>College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2015"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Area B Elective</w:t>
            </w:r>
          </w:p>
        </w:tc>
        <w:tc>
          <w:tcPr>
            <w:tcW w:w="25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682891">
        <w:trPr>
          <w:trHeight w:hRule="exact" w:val="216"/>
        </w:trPr>
        <w:tc>
          <w:tcPr>
            <w:tcW w:w="1347"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ASU 1200</w:t>
            </w:r>
          </w:p>
        </w:tc>
        <w:tc>
          <w:tcPr>
            <w:tcW w:w="1873"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83" w:firstLine="0"/>
              <w:rPr>
                <w:rFonts w:ascii="Times New Roman" w:hAnsi="Times New Roman"/>
                <w:sz w:val="24"/>
                <w:szCs w:val="24"/>
              </w:rPr>
            </w:pPr>
            <w:r w:rsidRPr="007A7452">
              <w:rPr>
                <w:rFonts w:ascii="Times New Roman" w:hAnsi="Times New Roman"/>
                <w:color w:val="191919"/>
                <w:sz w:val="18"/>
                <w:szCs w:val="18"/>
              </w:rPr>
              <w:t>Freshman Seminar</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2015"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 xml:space="preserve">COMM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2513"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145" w:right="-34" w:firstLine="0"/>
              <w:rPr>
                <w:rFonts w:ascii="Times New Roman" w:hAnsi="Times New Roman"/>
                <w:sz w:val="24"/>
                <w:szCs w:val="24"/>
              </w:rPr>
            </w:pPr>
            <w:r w:rsidRPr="007A7452">
              <w:rPr>
                <w:rFonts w:ascii="Times New Roman" w:hAnsi="Times New Roman"/>
                <w:color w:val="191919"/>
                <w:sz w:val="18"/>
                <w:szCs w:val="18"/>
              </w:rPr>
              <w:t>Fundamental of Public Speaking</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1347"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PEDH Elective</w:t>
            </w:r>
          </w:p>
        </w:tc>
        <w:tc>
          <w:tcPr>
            <w:tcW w:w="18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1</w:t>
            </w:r>
          </w:p>
        </w:tc>
        <w:tc>
          <w:tcPr>
            <w:tcW w:w="2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5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216"/>
        </w:trPr>
        <w:tc>
          <w:tcPr>
            <w:tcW w:w="1347"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1002</w:t>
            </w:r>
          </w:p>
        </w:tc>
        <w:tc>
          <w:tcPr>
            <w:tcW w:w="1873"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83" w:firstLine="0"/>
              <w:rPr>
                <w:rFonts w:ascii="Times New Roman" w:hAnsi="Times New Roman"/>
                <w:sz w:val="24"/>
                <w:szCs w:val="24"/>
              </w:rPr>
            </w:pPr>
            <w:r w:rsidRPr="007A7452">
              <w:rPr>
                <w:rFonts w:ascii="Times New Roman" w:hAnsi="Times New Roman"/>
                <w:color w:val="191919"/>
                <w:sz w:val="18"/>
                <w:szCs w:val="18"/>
              </w:rPr>
              <w:t>Intro.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2</w:t>
            </w:r>
          </w:p>
        </w:tc>
        <w:tc>
          <w:tcPr>
            <w:tcW w:w="2015"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720" w:right="-205" w:firstLine="0"/>
              <w:rPr>
                <w:rFonts w:ascii="Times New Roman" w:hAnsi="Times New Roman"/>
                <w:sz w:val="24"/>
                <w:szCs w:val="24"/>
              </w:rPr>
            </w:pPr>
            <w:r w:rsidRPr="007A7452">
              <w:rPr>
                <w:rFonts w:ascii="Times New Roman" w:hAnsi="Times New Roman"/>
                <w:color w:val="191919"/>
                <w:sz w:val="18"/>
                <w:szCs w:val="18"/>
              </w:rPr>
              <w:t>Science Elec.</w:t>
            </w:r>
          </w:p>
        </w:tc>
        <w:tc>
          <w:tcPr>
            <w:tcW w:w="25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682891">
        <w:trPr>
          <w:trHeight w:hRule="exact" w:val="214"/>
        </w:trPr>
        <w:tc>
          <w:tcPr>
            <w:tcW w:w="1347"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Science Elective</w:t>
            </w:r>
          </w:p>
        </w:tc>
        <w:tc>
          <w:tcPr>
            <w:tcW w:w="18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4</w:t>
            </w:r>
          </w:p>
        </w:tc>
        <w:tc>
          <w:tcPr>
            <w:tcW w:w="2015"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720" w:firstLine="0"/>
              <w:rPr>
                <w:rFonts w:ascii="Times New Roman" w:hAnsi="Times New Roman"/>
                <w:sz w:val="24"/>
                <w:szCs w:val="24"/>
              </w:rPr>
            </w:pPr>
            <w:r w:rsidRPr="007A7452">
              <w:rPr>
                <w:rFonts w:ascii="Times New Roman" w:hAnsi="Times New Roman"/>
                <w:color w:val="191919"/>
                <w:sz w:val="18"/>
                <w:szCs w:val="18"/>
              </w:rPr>
              <w:t xml:space="preserve">POLS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2513"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145" w:firstLine="0"/>
              <w:rPr>
                <w:rFonts w:ascii="Times New Roman" w:hAnsi="Times New Roman"/>
                <w:sz w:val="24"/>
                <w:szCs w:val="24"/>
              </w:rPr>
            </w:pPr>
            <w:r w:rsidRPr="007A7452">
              <w:rPr>
                <w:rFonts w:ascii="Times New Roman" w:hAnsi="Times New Roman"/>
                <w:color w:val="191919"/>
                <w:sz w:val="18"/>
                <w:szCs w:val="18"/>
              </w:rPr>
              <w:t>U.S. and GA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Government</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322"/>
        </w:trPr>
        <w:tc>
          <w:tcPr>
            <w:tcW w:w="1347" w:type="dxa"/>
            <w:tcBorders>
              <w:top w:val="nil"/>
              <w:left w:val="nil"/>
              <w:bottom w:val="nil"/>
              <w:right w:val="nil"/>
            </w:tcBorders>
          </w:tcPr>
          <w:p w:rsidR="001050CA" w:rsidRPr="007A7452" w:rsidRDefault="00682891" w:rsidP="00682891">
            <w:pPr>
              <w:widowControl w:val="0"/>
              <w:autoSpaceDE w:val="0"/>
              <w:autoSpaceDN w:val="0"/>
              <w:adjustRightInd w:val="0"/>
              <w:spacing w:after="0" w:line="194" w:lineRule="exact"/>
              <w:ind w:firstLine="0"/>
              <w:rPr>
                <w:rFonts w:ascii="Times New Roman" w:hAnsi="Times New Roman"/>
                <w:sz w:val="24"/>
                <w:szCs w:val="24"/>
              </w:rPr>
            </w:pPr>
            <w:r>
              <w:rPr>
                <w:rFonts w:ascii="Times New Roman" w:hAnsi="Times New Roman"/>
                <w:b/>
                <w:bCs/>
                <w:color w:val="191919"/>
                <w:spacing w:val="-17"/>
                <w:sz w:val="18"/>
                <w:szCs w:val="18"/>
              </w:rPr>
              <w:t xml:space="preserve"> </w:t>
            </w:r>
            <w:r w:rsidR="001050CA" w:rsidRPr="007A7452">
              <w:rPr>
                <w:rFonts w:ascii="Times New Roman" w:hAnsi="Times New Roman"/>
                <w:b/>
                <w:bCs/>
                <w:color w:val="191919"/>
                <w:spacing w:val="-17"/>
                <w:sz w:val="18"/>
                <w:szCs w:val="18"/>
              </w:rPr>
              <w:t>T</w:t>
            </w:r>
            <w:r w:rsidR="001050CA" w:rsidRPr="007A7452">
              <w:rPr>
                <w:rFonts w:ascii="Times New Roman" w:hAnsi="Times New Roman"/>
                <w:b/>
                <w:bCs/>
                <w:color w:val="191919"/>
                <w:sz w:val="18"/>
                <w:szCs w:val="18"/>
              </w:rPr>
              <w:t>otal</w:t>
            </w:r>
          </w:p>
        </w:tc>
        <w:tc>
          <w:tcPr>
            <w:tcW w:w="18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190"/>
              <w:rPr>
                <w:rFonts w:ascii="Times New Roman" w:hAnsi="Times New Roman"/>
                <w:sz w:val="24"/>
                <w:szCs w:val="24"/>
              </w:rPr>
            </w:pPr>
            <w:r w:rsidRPr="007A7452">
              <w:rPr>
                <w:rFonts w:ascii="Times New Roman" w:hAnsi="Times New Roman"/>
                <w:b/>
                <w:bCs/>
                <w:color w:val="191919"/>
                <w:sz w:val="18"/>
                <w:szCs w:val="18"/>
              </w:rPr>
              <w:t>15</w:t>
            </w:r>
          </w:p>
        </w:tc>
        <w:tc>
          <w:tcPr>
            <w:tcW w:w="2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5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682891">
            <w:pPr>
              <w:widowControl w:val="0"/>
              <w:autoSpaceDE w:val="0"/>
              <w:autoSpaceDN w:val="0"/>
              <w:adjustRightInd w:val="0"/>
              <w:spacing w:after="0" w:line="194" w:lineRule="exact"/>
              <w:ind w:right="47" w:firstLine="32"/>
              <w:jc w:val="right"/>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682891">
        <w:trPr>
          <w:trHeight w:hRule="exact" w:val="326"/>
        </w:trPr>
        <w:tc>
          <w:tcPr>
            <w:tcW w:w="1347" w:type="dxa"/>
            <w:tcBorders>
              <w:top w:val="nil"/>
              <w:left w:val="nil"/>
              <w:bottom w:val="nil"/>
              <w:right w:val="nil"/>
            </w:tcBorders>
          </w:tcPr>
          <w:p w:rsidR="001050CA" w:rsidRPr="007A7452" w:rsidRDefault="001050CA" w:rsidP="00682891">
            <w:pPr>
              <w:widowControl w:val="0"/>
              <w:autoSpaceDE w:val="0"/>
              <w:autoSpaceDN w:val="0"/>
              <w:adjustRightInd w:val="0"/>
              <w:spacing w:before="96" w:after="0"/>
              <w:ind w:left="40" w:firstLine="0"/>
              <w:rPr>
                <w:rFonts w:ascii="Times New Roman" w:hAnsi="Times New Roman"/>
                <w:sz w:val="24"/>
                <w:szCs w:val="24"/>
              </w:rPr>
            </w:pPr>
            <w:r w:rsidRPr="007A7452">
              <w:rPr>
                <w:rFonts w:ascii="Times New Roman" w:hAnsi="Times New Roman"/>
                <w:b/>
                <w:bCs/>
                <w:color w:val="191919"/>
                <w:sz w:val="18"/>
                <w:szCs w:val="18"/>
              </w:rPr>
              <w:t>Sophomo</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87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5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218"/>
        </w:trPr>
        <w:tc>
          <w:tcPr>
            <w:tcW w:w="3220" w:type="dxa"/>
            <w:gridSpan w:val="2"/>
            <w:tcBorders>
              <w:top w:val="nil"/>
              <w:left w:val="nil"/>
              <w:bottom w:val="nil"/>
              <w:right w:val="nil"/>
            </w:tcBorders>
          </w:tcPr>
          <w:p w:rsidR="001050CA" w:rsidRPr="007A7452" w:rsidRDefault="001050CA" w:rsidP="00682891">
            <w:pPr>
              <w:widowControl w:val="0"/>
              <w:tabs>
                <w:tab w:val="left" w:pos="1480"/>
              </w:tabs>
              <w:autoSpaceDE w:val="0"/>
              <w:autoSpaceDN w:val="0"/>
              <w:adjustRightInd w:val="0"/>
              <w:spacing w:after="0" w:line="177" w:lineRule="exact"/>
              <w:ind w:firstLine="0"/>
              <w:rPr>
                <w:rFonts w:ascii="Times New Roman" w:hAnsi="Times New Roman"/>
                <w:sz w:val="24"/>
                <w:szCs w:val="24"/>
              </w:rPr>
            </w:pPr>
            <w:r w:rsidRPr="007A7452">
              <w:rPr>
                <w:rFonts w:ascii="Times New Roman" w:hAnsi="Times New Roman"/>
                <w:color w:val="191919"/>
                <w:sz w:val="18"/>
                <w:szCs w:val="18"/>
              </w:rPr>
              <w:t>ENGL</w:t>
            </w:r>
            <w:r w:rsidRPr="007A7452">
              <w:rPr>
                <w:rFonts w:ascii="Times New Roman" w:hAnsi="Times New Roman"/>
                <w:color w:val="191919"/>
                <w:spacing w:val="-7"/>
                <w:sz w:val="18"/>
                <w:szCs w:val="18"/>
              </w:rPr>
              <w:t xml:space="preserve"> </w:t>
            </w: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 I</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77" w:lineRule="exact"/>
              <w:rPr>
                <w:rFonts w:ascii="Times New Roman" w:hAnsi="Times New Roman"/>
                <w:sz w:val="24"/>
                <w:szCs w:val="24"/>
              </w:rPr>
            </w:pPr>
            <w:r w:rsidRPr="007A7452">
              <w:rPr>
                <w:rFonts w:ascii="Times New Roman" w:hAnsi="Times New Roman"/>
                <w:color w:val="191919"/>
                <w:sz w:val="18"/>
                <w:szCs w:val="18"/>
              </w:rPr>
              <w:t>Social Science Elec.</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right="46"/>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 Elective</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Social Science Elec.</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tabs>
                <w:tab w:val="left" w:pos="1460"/>
              </w:tabs>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POLS 2101</w:t>
            </w:r>
            <w:r w:rsidRPr="007A7452">
              <w:rPr>
                <w:rFonts w:ascii="Times New Roman" w:hAnsi="Times New Roman"/>
                <w:color w:val="191919"/>
                <w:sz w:val="18"/>
                <w:szCs w:val="18"/>
              </w:rPr>
              <w:tab/>
              <w:t>Intro. to Pol. Sci.</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Foreign Language Sequence</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6</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 Elective (Area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PEDH</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682891">
        <w:trPr>
          <w:trHeight w:hRule="exact" w:val="214"/>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Social Science Elective</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1"/>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POLS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w:t>
            </w:r>
            <w:r w:rsidRPr="007A7452">
              <w:rPr>
                <w:rFonts w:ascii="Times New Roman" w:hAnsi="Times New Roman"/>
                <w:color w:val="191919"/>
                <w:spacing w:val="-10"/>
                <w:sz w:val="18"/>
                <w:szCs w:val="18"/>
              </w:rPr>
              <w:t>r</w:t>
            </w:r>
            <w:r w:rsidRPr="007A7452">
              <w:rPr>
                <w:rFonts w:ascii="Times New Roman" w:hAnsi="Times New Roman"/>
                <w:color w:val="191919"/>
                <w:sz w:val="18"/>
                <w:szCs w:val="18"/>
              </w:rPr>
              <w:t>. Government Elec. 3</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322"/>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190"/>
              <w:rPr>
                <w:rFonts w:ascii="Times New Roman" w:hAnsi="Times New Roman"/>
                <w:sz w:val="24"/>
                <w:szCs w:val="24"/>
              </w:rPr>
            </w:pPr>
            <w:r w:rsidRPr="007A7452">
              <w:rPr>
                <w:rFonts w:ascii="Times New Roman" w:hAnsi="Times New Roman"/>
                <w:b/>
                <w:bCs/>
                <w:color w:val="191919"/>
                <w:sz w:val="18"/>
                <w:szCs w:val="18"/>
              </w:rPr>
              <w:t>15</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682891">
            <w:pPr>
              <w:widowControl w:val="0"/>
              <w:autoSpaceDE w:val="0"/>
              <w:autoSpaceDN w:val="0"/>
              <w:adjustRightInd w:val="0"/>
              <w:spacing w:after="0" w:line="194" w:lineRule="exact"/>
              <w:ind w:firstLine="212"/>
              <w:jc w:val="right"/>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682891">
        <w:trPr>
          <w:trHeight w:hRule="exact" w:val="32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218"/>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7" w:lineRule="exact"/>
              <w:ind w:firstLine="0"/>
              <w:rPr>
                <w:rFonts w:ascii="Times New Roman" w:hAnsi="Times New Roman"/>
                <w:sz w:val="24"/>
                <w:szCs w:val="24"/>
              </w:rPr>
            </w:pPr>
            <w:r w:rsidRPr="007A7452">
              <w:rPr>
                <w:rFonts w:ascii="Times New Roman" w:hAnsi="Times New Roman"/>
                <w:color w:val="191919"/>
                <w:sz w:val="18"/>
                <w:szCs w:val="18"/>
              </w:rPr>
              <w:t>Social Science Elective (Area E)</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81"/>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7" w:lineRule="exact"/>
              <w:rPr>
                <w:rFonts w:ascii="Times New Roman" w:hAnsi="Times New Roman"/>
                <w:sz w:val="24"/>
                <w:szCs w:val="24"/>
              </w:rPr>
            </w:pPr>
            <w:r w:rsidRPr="007A7452">
              <w:rPr>
                <w:rFonts w:ascii="Times New Roman" w:hAnsi="Times New Roman"/>
                <w:color w:val="191919"/>
                <w:sz w:val="18"/>
                <w:szCs w:val="18"/>
              </w:rPr>
              <w:t>POLS 35</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 or POLS 4512</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6"/>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tabs>
                <w:tab w:val="left" w:pos="1460"/>
              </w:tabs>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POLS 3601</w:t>
            </w:r>
            <w:r w:rsidRPr="007A7452">
              <w:rPr>
                <w:rFonts w:ascii="Times New Roman" w:hAnsi="Times New Roman"/>
                <w:color w:val="191919"/>
                <w:sz w:val="18"/>
                <w:szCs w:val="18"/>
              </w:rPr>
              <w:tab/>
              <w:t>St./Local Government</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tabs>
                <w:tab w:val="left" w:pos="2140"/>
              </w:tabs>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POLS 4401</w:t>
            </w:r>
            <w:r w:rsidRPr="007A7452">
              <w:rPr>
                <w:rFonts w:ascii="Times New Roman" w:hAnsi="Times New Roman"/>
                <w:color w:val="191919"/>
                <w:sz w:val="18"/>
                <w:szCs w:val="18"/>
              </w:rPr>
              <w:tab/>
              <w:t>Hist. Pol.</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Social Science Elective (Area F)</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1"/>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POLS Const. Law Elective</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6"/>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tabs>
                <w:tab w:val="left" w:pos="1460"/>
              </w:tabs>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POLS 4371</w:t>
            </w:r>
            <w:r w:rsidRPr="007A7452">
              <w:rPr>
                <w:rFonts w:ascii="Times New Roman" w:hAnsi="Times New Roman"/>
                <w:color w:val="191919"/>
                <w:sz w:val="18"/>
                <w:szCs w:val="18"/>
              </w:rPr>
              <w:tab/>
              <w:t>Research Methods I</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POLS Inte</w:t>
            </w:r>
            <w:r w:rsidRPr="007A7452">
              <w:rPr>
                <w:rFonts w:ascii="Times New Roman" w:hAnsi="Times New Roman"/>
                <w:color w:val="191919"/>
                <w:spacing w:val="-10"/>
                <w:sz w:val="18"/>
                <w:szCs w:val="18"/>
              </w:rPr>
              <w:t>r</w:t>
            </w:r>
            <w:proofErr w:type="gramStart"/>
            <w:r w:rsidRPr="007A7452">
              <w:rPr>
                <w:rFonts w:ascii="Times New Roman" w:hAnsi="Times New Roman"/>
                <w:color w:val="191919"/>
                <w:sz w:val="18"/>
                <w:szCs w:val="18"/>
              </w:rPr>
              <w:t>./</w:t>
            </w:r>
            <w:proofErr w:type="gramEnd"/>
            <w:r w:rsidRPr="007A7452">
              <w:rPr>
                <w:rFonts w:ascii="Times New Roman" w:hAnsi="Times New Roman"/>
                <w:color w:val="191919"/>
                <w:sz w:val="18"/>
                <w:szCs w:val="18"/>
              </w:rPr>
              <w:t>Comp. Government.</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tabs>
                <w:tab w:val="left" w:pos="1460"/>
              </w:tabs>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POLS 3701</w:t>
            </w:r>
            <w:r w:rsidRPr="007A7452">
              <w:rPr>
                <w:rFonts w:ascii="Times New Roman" w:hAnsi="Times New Roman"/>
                <w:color w:val="191919"/>
                <w:sz w:val="18"/>
                <w:szCs w:val="18"/>
              </w:rPr>
              <w:tab/>
              <w:t>Judicial Process</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POLS Elective (3000-4000)</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682891">
        <w:trPr>
          <w:trHeight w:hRule="exact" w:val="214"/>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PEDH Elective</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1</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322"/>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190"/>
              <w:rPr>
                <w:rFonts w:ascii="Times New Roman" w:hAnsi="Times New Roman"/>
                <w:sz w:val="24"/>
                <w:szCs w:val="24"/>
              </w:rPr>
            </w:pPr>
            <w:r w:rsidRPr="007A7452">
              <w:rPr>
                <w:rFonts w:ascii="Times New Roman" w:hAnsi="Times New Roman"/>
                <w:b/>
                <w:bCs/>
                <w:color w:val="191919"/>
                <w:sz w:val="18"/>
                <w:szCs w:val="18"/>
              </w:rPr>
              <w:t>15</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682891">
            <w:pPr>
              <w:widowControl w:val="0"/>
              <w:autoSpaceDE w:val="0"/>
              <w:autoSpaceDN w:val="0"/>
              <w:adjustRightInd w:val="0"/>
              <w:spacing w:after="0" w:line="194" w:lineRule="exact"/>
              <w:ind w:right="47" w:firstLine="122"/>
              <w:jc w:val="right"/>
              <w:rPr>
                <w:rFonts w:ascii="Times New Roman" w:hAnsi="Times New Roman"/>
                <w:sz w:val="24"/>
                <w:szCs w:val="24"/>
              </w:rPr>
            </w:pPr>
            <w:r w:rsidRPr="007A7452">
              <w:rPr>
                <w:rFonts w:ascii="Times New Roman" w:hAnsi="Times New Roman"/>
                <w:b/>
                <w:bCs/>
                <w:color w:val="191919"/>
                <w:sz w:val="18"/>
                <w:szCs w:val="18"/>
              </w:rPr>
              <w:t>16</w:t>
            </w:r>
          </w:p>
        </w:tc>
      </w:tr>
      <w:tr w:rsidR="001050CA" w:rsidRPr="007A7452" w:rsidTr="00682891">
        <w:trPr>
          <w:trHeight w:hRule="exact" w:val="32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218"/>
        </w:trPr>
        <w:tc>
          <w:tcPr>
            <w:tcW w:w="3220" w:type="dxa"/>
            <w:gridSpan w:val="2"/>
            <w:tcBorders>
              <w:top w:val="nil"/>
              <w:left w:val="nil"/>
              <w:bottom w:val="nil"/>
              <w:right w:val="nil"/>
            </w:tcBorders>
          </w:tcPr>
          <w:p w:rsidR="001050CA" w:rsidRPr="007A7452" w:rsidRDefault="001050CA" w:rsidP="00682891">
            <w:pPr>
              <w:widowControl w:val="0"/>
              <w:tabs>
                <w:tab w:val="left" w:pos="1460"/>
              </w:tabs>
              <w:autoSpaceDE w:val="0"/>
              <w:autoSpaceDN w:val="0"/>
              <w:adjustRightInd w:val="0"/>
              <w:spacing w:after="0" w:line="197" w:lineRule="exact"/>
              <w:ind w:left="40" w:firstLine="0"/>
              <w:rPr>
                <w:rFonts w:ascii="Times New Roman" w:hAnsi="Times New Roman"/>
                <w:sz w:val="24"/>
                <w:szCs w:val="24"/>
              </w:rPr>
            </w:pPr>
            <w:r w:rsidRPr="007A7452">
              <w:rPr>
                <w:rFonts w:ascii="Times New Roman" w:hAnsi="Times New Roman"/>
                <w:color w:val="191919"/>
                <w:sz w:val="18"/>
                <w:szCs w:val="18"/>
              </w:rPr>
              <w:t>POLS 4372</w:t>
            </w:r>
            <w:r w:rsidRPr="007A7452">
              <w:rPr>
                <w:rFonts w:ascii="Times New Roman" w:hAnsi="Times New Roman"/>
                <w:color w:val="191919"/>
                <w:sz w:val="18"/>
                <w:szCs w:val="18"/>
              </w:rPr>
              <w:tab/>
              <w:t>Research Methods II</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left="720"/>
              <w:rPr>
                <w:rFonts w:ascii="Times New Roman" w:hAnsi="Times New Roman"/>
                <w:sz w:val="24"/>
                <w:szCs w:val="24"/>
              </w:rPr>
            </w:pPr>
            <w:r w:rsidRPr="007A7452">
              <w:rPr>
                <w:rFonts w:ascii="Times New Roman" w:hAnsi="Times New Roman"/>
                <w:color w:val="191919"/>
                <w:sz w:val="18"/>
                <w:szCs w:val="18"/>
              </w:rPr>
              <w:t>POLS Elec. (3000-4000)</w:t>
            </w: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line="197" w:lineRule="exact"/>
              <w:ind w:right="47"/>
              <w:jc w:val="right"/>
              <w:rPr>
                <w:rFonts w:ascii="Times New Roman" w:hAnsi="Times New Roman"/>
                <w:sz w:val="24"/>
                <w:szCs w:val="24"/>
              </w:rPr>
            </w:pPr>
            <w:r w:rsidRPr="007A7452">
              <w:rPr>
                <w:rFonts w:ascii="Times New Roman" w:hAnsi="Times New Roman"/>
                <w:color w:val="191919"/>
                <w:sz w:val="18"/>
                <w:szCs w:val="18"/>
              </w:rPr>
              <w:t>6</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POLS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w:t>
            </w:r>
            <w:r w:rsidRPr="007A7452">
              <w:rPr>
                <w:rFonts w:ascii="Times New Roman" w:hAnsi="Times New Roman"/>
                <w:color w:val="191919"/>
                <w:spacing w:val="-10"/>
                <w:sz w:val="18"/>
                <w:szCs w:val="18"/>
              </w:rPr>
              <w:t>r</w:t>
            </w:r>
            <w:r w:rsidRPr="007A7452">
              <w:rPr>
                <w:rFonts w:ascii="Times New Roman" w:hAnsi="Times New Roman"/>
                <w:color w:val="191919"/>
                <w:sz w:val="18"/>
                <w:szCs w:val="18"/>
              </w:rPr>
              <w:t>. Government Elective</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20"/>
              <w:rPr>
                <w:rFonts w:ascii="Times New Roman" w:hAnsi="Times New Roman"/>
                <w:sz w:val="24"/>
                <w:szCs w:val="24"/>
              </w:rPr>
            </w:pPr>
            <w:r w:rsidRPr="007A7452">
              <w:rPr>
                <w:rFonts w:ascii="Times New Roman" w:hAnsi="Times New Roman"/>
                <w:color w:val="191919"/>
                <w:sz w:val="18"/>
                <w:szCs w:val="18"/>
              </w:rPr>
              <w:t>General Elective</w:t>
            </w:r>
          </w:p>
        </w:tc>
        <w:tc>
          <w:tcPr>
            <w:tcW w:w="919" w:type="dxa"/>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right="46" w:firstLine="122"/>
              <w:jc w:val="right"/>
              <w:rPr>
                <w:rFonts w:ascii="Times New Roman" w:hAnsi="Times New Roman"/>
                <w:sz w:val="24"/>
                <w:szCs w:val="24"/>
              </w:rPr>
            </w:pPr>
            <w:r w:rsidRPr="007A7452">
              <w:rPr>
                <w:rFonts w:ascii="Times New Roman" w:hAnsi="Times New Roman"/>
                <w:color w:val="191919"/>
                <w:sz w:val="18"/>
                <w:szCs w:val="18"/>
              </w:rPr>
              <w:t>10</w:t>
            </w: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left="40" w:firstLine="0"/>
              <w:rPr>
                <w:rFonts w:ascii="Times New Roman" w:hAnsi="Times New Roman"/>
                <w:sz w:val="24"/>
                <w:szCs w:val="24"/>
              </w:rPr>
            </w:pPr>
            <w:r w:rsidRPr="007A7452">
              <w:rPr>
                <w:rFonts w:ascii="Times New Roman" w:hAnsi="Times New Roman"/>
                <w:color w:val="191919"/>
                <w:sz w:val="18"/>
                <w:szCs w:val="18"/>
              </w:rPr>
              <w:t>POLS Inte</w:t>
            </w:r>
            <w:r w:rsidRPr="007A7452">
              <w:rPr>
                <w:rFonts w:ascii="Times New Roman" w:hAnsi="Times New Roman"/>
                <w:color w:val="191919"/>
                <w:spacing w:val="-10"/>
                <w:sz w:val="18"/>
                <w:szCs w:val="18"/>
              </w:rPr>
              <w:t>r</w:t>
            </w:r>
            <w:r w:rsidRPr="007A7452">
              <w:rPr>
                <w:rFonts w:ascii="Times New Roman" w:hAnsi="Times New Roman"/>
                <w:color w:val="191919"/>
                <w:sz w:val="18"/>
                <w:szCs w:val="18"/>
              </w:rPr>
              <w:t>./Comp. Government Elec.</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21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POLS Const. Law Elec.</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214"/>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POLS Elective (3000-4000)</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0"/>
              <w:rPr>
                <w:rFonts w:ascii="Times New Roman" w:hAnsi="Times New Roman"/>
                <w:sz w:val="24"/>
                <w:szCs w:val="24"/>
              </w:rPr>
            </w:pPr>
            <w:r w:rsidRPr="007A7452">
              <w:rPr>
                <w:rFonts w:ascii="Times New Roman" w:hAnsi="Times New Roman"/>
                <w:color w:val="191919"/>
                <w:sz w:val="18"/>
                <w:szCs w:val="18"/>
              </w:rPr>
              <w:t>3</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682891">
        <w:trPr>
          <w:trHeight w:hRule="exact" w:val="296"/>
        </w:trPr>
        <w:tc>
          <w:tcPr>
            <w:tcW w:w="3220" w:type="dxa"/>
            <w:gridSpan w:val="2"/>
            <w:tcBorders>
              <w:top w:val="nil"/>
              <w:left w:val="nil"/>
              <w:bottom w:val="nil"/>
              <w:right w:val="nil"/>
            </w:tcBorders>
          </w:tcPr>
          <w:p w:rsidR="001050CA" w:rsidRPr="007A7452" w:rsidRDefault="001050CA" w:rsidP="00682891">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90"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190"/>
              <w:rPr>
                <w:rFonts w:ascii="Times New Roman" w:hAnsi="Times New Roman"/>
                <w:sz w:val="24"/>
                <w:szCs w:val="24"/>
              </w:rPr>
            </w:pPr>
            <w:r w:rsidRPr="007A7452">
              <w:rPr>
                <w:rFonts w:ascii="Times New Roman" w:hAnsi="Times New Roman"/>
                <w:b/>
                <w:bCs/>
                <w:color w:val="191919"/>
                <w:sz w:val="18"/>
                <w:szCs w:val="18"/>
              </w:rPr>
              <w:t>15</w:t>
            </w:r>
          </w:p>
        </w:tc>
        <w:tc>
          <w:tcPr>
            <w:tcW w:w="4528" w:type="dxa"/>
            <w:gridSpan w:val="2"/>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919" w:type="dxa"/>
            <w:tcBorders>
              <w:top w:val="nil"/>
              <w:left w:val="nil"/>
              <w:bottom w:val="nil"/>
              <w:right w:val="nil"/>
            </w:tcBorders>
          </w:tcPr>
          <w:p w:rsidR="001050CA" w:rsidRPr="007A7452" w:rsidRDefault="001050CA" w:rsidP="00682891">
            <w:pPr>
              <w:widowControl w:val="0"/>
              <w:autoSpaceDE w:val="0"/>
              <w:autoSpaceDN w:val="0"/>
              <w:adjustRightInd w:val="0"/>
              <w:spacing w:after="0" w:line="194" w:lineRule="exact"/>
              <w:ind w:right="47" w:firstLine="122"/>
              <w:jc w:val="right"/>
              <w:rPr>
                <w:rFonts w:ascii="Times New Roman" w:hAnsi="Times New Roman"/>
                <w:sz w:val="24"/>
                <w:szCs w:val="24"/>
              </w:rPr>
            </w:pPr>
            <w:r w:rsidRPr="007A7452">
              <w:rPr>
                <w:rFonts w:ascii="Times New Roman" w:hAnsi="Times New Roman"/>
                <w:b/>
                <w:bCs/>
                <w:color w:val="191919"/>
                <w:sz w:val="18"/>
                <w:szCs w:val="18"/>
              </w:rPr>
              <w:t>16</w:t>
            </w:r>
          </w:p>
        </w:tc>
      </w:tr>
    </w:tbl>
    <w:p w:rsidR="001050CA" w:rsidRDefault="001050CA" w:rsidP="001050CA">
      <w:pPr>
        <w:widowControl w:val="0"/>
        <w:autoSpaceDE w:val="0"/>
        <w:autoSpaceDN w:val="0"/>
        <w:adjustRightInd w:val="0"/>
        <w:spacing w:before="2" w:after="0" w:line="180" w:lineRule="exact"/>
        <w:rPr>
          <w:rFonts w:ascii="Times New Roman" w:hAnsi="Times New Roman"/>
          <w:sz w:val="18"/>
          <w:szCs w:val="18"/>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B34EC4">
      <w:pPr>
        <w:widowControl w:val="0"/>
        <w:tabs>
          <w:tab w:val="left" w:pos="4300"/>
        </w:tabs>
        <w:autoSpaceDE w:val="0"/>
        <w:autoSpaceDN w:val="0"/>
        <w:adjustRightInd w:val="0"/>
        <w:spacing w:after="0" w:line="451" w:lineRule="exact"/>
        <w:ind w:firstLine="0"/>
        <w:rPr>
          <w:rFonts w:ascii="Times New Roman" w:hAnsi="Times New Roman"/>
          <w:color w:val="000000"/>
          <w:sz w:val="20"/>
          <w:szCs w:val="20"/>
        </w:rPr>
      </w:pPr>
    </w:p>
    <w:p w:rsidR="001050CA" w:rsidRDefault="001050CA" w:rsidP="001050CA">
      <w:pPr>
        <w:widowControl w:val="0"/>
        <w:tabs>
          <w:tab w:val="left" w:pos="4300"/>
        </w:tabs>
        <w:autoSpaceDE w:val="0"/>
        <w:autoSpaceDN w:val="0"/>
        <w:adjustRightInd w:val="0"/>
        <w:spacing w:after="0" w:line="451" w:lineRule="exact"/>
        <w:ind w:left="105"/>
        <w:rPr>
          <w:rFonts w:ascii="Times New Roman" w:hAnsi="Times New Roman"/>
          <w:color w:val="000000"/>
          <w:sz w:val="20"/>
          <w:szCs w:val="20"/>
        </w:rPr>
        <w:sectPr w:rsidR="001050CA" w:rsidSect="009D7097">
          <w:pgSz w:w="12240" w:h="15840"/>
          <w:pgMar w:top="420" w:right="920" w:bottom="280" w:left="540" w:header="720" w:footer="288" w:gutter="0"/>
          <w:cols w:space="720" w:equalWidth="0">
            <w:col w:w="10900"/>
          </w:cols>
          <w:noEndnote/>
          <w:docGrid w:linePitch="299"/>
        </w:sectPr>
      </w:pPr>
    </w:p>
    <w:p w:rsidR="001050CA" w:rsidRDefault="008C02BC" w:rsidP="001050CA">
      <w:pPr>
        <w:widowControl w:val="0"/>
        <w:autoSpaceDE w:val="0"/>
        <w:autoSpaceDN w:val="0"/>
        <w:adjustRightInd w:val="0"/>
        <w:spacing w:before="55" w:after="0" w:line="195" w:lineRule="exact"/>
        <w:jc w:val="right"/>
        <w:rPr>
          <w:rFonts w:ascii="Century Gothic" w:hAnsi="Century Gothic" w:cs="Century Gothic"/>
          <w:color w:val="000000"/>
          <w:sz w:val="16"/>
          <w:szCs w:val="16"/>
        </w:rPr>
      </w:pPr>
      <w:r>
        <w:rPr>
          <w:rFonts w:ascii="Calibri" w:hAnsi="Calibri" w:cs="Times New Roman"/>
          <w:noProof/>
        </w:rPr>
        <w:lastRenderedPageBreak/>
        <w:pict>
          <v:group id="_x0000_s3831" style="position:absolute;left:0;text-align:left;margin-left:424.75pt;margin-top:-18.45pt;width:156.15pt;height:795.8pt;z-index:252043264" coordorigin="873,-59" coordsize="3123,15916">
            <v:rect id="_x0000_s3832"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832" inset="0,0,0,0">
                <w:txbxContent>
                  <w:p w:rsidR="009D7097" w:rsidRDefault="009D7097" w:rsidP="008C02BC">
                    <w:pPr>
                      <w:spacing w:after="0"/>
                      <w:ind w:firstLine="0"/>
                      <w:rPr>
                        <w:b/>
                        <w:color w:val="000000" w:themeColor="text1"/>
                      </w:rPr>
                    </w:pPr>
                    <w:r>
                      <w:rPr>
                        <w:b/>
                        <w:color w:val="000000" w:themeColor="text1"/>
                      </w:rPr>
                      <w:t xml:space="preserve">   </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833" style="position:absolute;left:873;top:-59;width:3123;height:15916" coordorigin="1352,-59" coordsize="3123,15916">
              <v:group id="_x0000_s3834" style="position:absolute;left:3395;top:-59;width:1080;height:15916" coordorigin="7514,7" coordsize="1080,15916">
                <v:rect id="_x0000_s3835"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3835" inset="0,0,0,0">
                    <w:txbxContent>
                      <w:p w:rsidR="009D7097" w:rsidRDefault="009D7097" w:rsidP="008C02BC">
                        <w:pPr>
                          <w:spacing w:after="0"/>
                          <w:ind w:firstLine="0"/>
                          <w:rPr>
                            <w:b/>
                            <w:color w:val="000000" w:themeColor="text1"/>
                          </w:rPr>
                        </w:pPr>
                        <w:r>
                          <w:rPr>
                            <w:b/>
                            <w:color w:val="000000" w:themeColor="text1"/>
                          </w:rPr>
                          <w:t xml:space="preserve">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9D7097"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9D7097" w:rsidRPr="00E963F1" w:rsidRDefault="009D7097" w:rsidP="008C02B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836" style="position:absolute;left:7514;top:2465;width:1075;height:13112" coordorigin="7514,2465" coordsize="1075,13112">
                  <v:shape id="_x0000_s3837" type="#_x0000_t32" style="position:absolute;left:7514;top:4229;width:1051;height:0" o:connectortype="straight" strokeweight="2pt"/>
                  <v:shape id="_x0000_s3838" type="#_x0000_t32" style="position:absolute;left:7514;top:2465;width:1051;height:0" o:connectortype="straight" strokeweight="2pt"/>
                  <v:shape id="Freeform 2758" o:spid="_x0000_s383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84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841" type="#_x0000_t32" style="position:absolute;left:7514;top:6063;width:1051;height:0" o:connectortype="straight" strokeweight="2pt"/>
                  <v:shape id="_x0000_s3842" type="#_x0000_t32" style="position:absolute;left:7514;top:7843;width:1051;height:0" o:connectortype="straight" strokeweight="2pt"/>
                  <v:shape id="_x0000_s3843" type="#_x0000_t32" style="position:absolute;left:7514;top:9720;width:1051;height:0" o:connectortype="straight" strokeweight="2pt"/>
                  <v:shape id="_x0000_s3844" type="#_x0000_t32" style="position:absolute;left:7514;top:11538;width:1051;height:0" o:connectortype="straight" strokeweight="2pt"/>
                  <v:shape id="_x0000_s3845" type="#_x0000_t32" style="position:absolute;left:7514;top:13338;width:1051;height:0" o:connectortype="straight" strokeweight="2pt"/>
                </v:group>
              </v:group>
              <v:rect id="_x0000_s3846" style="position:absolute;left:1352;top:296;width:2360;height:441" fillcolor="white [3212]" strokecolor="#d8d8d8 [2732]" strokeweight="3pt">
                <v:shadow on="t" type="perspective" color="#622423 [1605]" opacity=".5" offset="1pt" offset2="-1pt"/>
                <v:textbox>
                  <w:txbxContent>
                    <w:p w:rsidR="009D7097" w:rsidRDefault="009D7097" w:rsidP="008C02BC">
                      <w:pPr>
                        <w:ind w:firstLine="270"/>
                      </w:pPr>
                      <w:r>
                        <w:t>Political Science</w:t>
                      </w:r>
                    </w:p>
                  </w:txbxContent>
                </v:textbox>
              </v:rect>
            </v:group>
          </v:group>
        </w:pict>
      </w:r>
      <w:r w:rsidR="00AE60A2" w:rsidRPr="00AE60A2">
        <w:rPr>
          <w:rFonts w:ascii="Calibri" w:hAnsi="Calibri" w:cs="Times New Roman"/>
          <w:noProof/>
          <w:lang w:eastAsia="en-US"/>
        </w:rPr>
        <w:pict>
          <v:shape id="Text Box 3112" o:spid="_x0000_s2031" type="#_x0000_t202" style="position:absolute;left:0;text-align:left;margin-left:577.65pt;margin-top:106.95pt;width:12pt;height:85.8pt;z-index:-25149440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Xftg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v:shape>
        </w:pict>
      </w:r>
    </w:p>
    <w:p w:rsidR="001050CA" w:rsidRDefault="001050CA" w:rsidP="001050CA">
      <w:pPr>
        <w:widowControl w:val="0"/>
        <w:autoSpaceDE w:val="0"/>
        <w:autoSpaceDN w:val="0"/>
        <w:adjustRightInd w:val="0"/>
        <w:spacing w:before="5" w:after="0" w:line="100" w:lineRule="exact"/>
        <w:rPr>
          <w:rFonts w:ascii="Century Gothic" w:hAnsi="Century Gothic" w:cs="Century Gothic"/>
          <w:color w:val="000000"/>
          <w:sz w:val="10"/>
          <w:szCs w:val="10"/>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FF2916">
      <w:pPr>
        <w:widowControl w:val="0"/>
        <w:autoSpaceDE w:val="0"/>
        <w:autoSpaceDN w:val="0"/>
        <w:adjustRightInd w:val="0"/>
        <w:spacing w:before="7" w:after="0"/>
        <w:ind w:left="180" w:firstLine="0"/>
        <w:rPr>
          <w:rFonts w:ascii="Times New Roman" w:hAnsi="Times New Roman"/>
          <w:color w:val="000000"/>
          <w:sz w:val="24"/>
          <w:szCs w:val="24"/>
        </w:rPr>
      </w:pPr>
      <w:r>
        <w:rPr>
          <w:rFonts w:ascii="Times New Roman" w:hAnsi="Times New Roman"/>
          <w:b/>
          <w:bCs/>
          <w:color w:val="191919"/>
          <w:sz w:val="32"/>
          <w:szCs w:val="32"/>
        </w:rPr>
        <w:t>M</w:t>
      </w:r>
      <w:r>
        <w:rPr>
          <w:rFonts w:ascii="Times New Roman" w:hAnsi="Times New Roman"/>
          <w:b/>
          <w:bCs/>
          <w:color w:val="191919"/>
          <w:sz w:val="24"/>
          <w:szCs w:val="24"/>
        </w:rPr>
        <w:t>INOR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I</w:t>
      </w:r>
      <w:r>
        <w:rPr>
          <w:rFonts w:ascii="Times New Roman" w:hAnsi="Times New Roman"/>
          <w:b/>
          <w:bCs/>
          <w:color w:val="191919"/>
          <w:sz w:val="24"/>
          <w:szCs w:val="24"/>
        </w:rPr>
        <w:t>NTERN</w:t>
      </w:r>
      <w:r>
        <w:rPr>
          <w:rFonts w:ascii="Times New Roman" w:hAnsi="Times New Roman"/>
          <w:b/>
          <w:bCs/>
          <w:color w:val="191919"/>
          <w:spacing w:val="-18"/>
          <w:sz w:val="24"/>
          <w:szCs w:val="24"/>
        </w:rPr>
        <w:t>A</w:t>
      </w:r>
      <w:r>
        <w:rPr>
          <w:rFonts w:ascii="Times New Roman" w:hAnsi="Times New Roman"/>
          <w:b/>
          <w:bCs/>
          <w:color w:val="191919"/>
          <w:sz w:val="24"/>
          <w:szCs w:val="24"/>
        </w:rPr>
        <w:t>TIONAL</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A</w:t>
      </w:r>
      <w:r>
        <w:rPr>
          <w:rFonts w:ascii="Times New Roman" w:hAnsi="Times New Roman"/>
          <w:b/>
          <w:bCs/>
          <w:color w:val="191919"/>
          <w:sz w:val="24"/>
          <w:szCs w:val="24"/>
        </w:rPr>
        <w:t>F</w:t>
      </w:r>
      <w:r>
        <w:rPr>
          <w:rFonts w:ascii="Times New Roman" w:hAnsi="Times New Roman"/>
          <w:b/>
          <w:bCs/>
          <w:color w:val="191919"/>
          <w:spacing w:val="-18"/>
          <w:sz w:val="24"/>
          <w:szCs w:val="24"/>
        </w:rPr>
        <w:t>F</w:t>
      </w:r>
      <w:r>
        <w:rPr>
          <w:rFonts w:ascii="Times New Roman" w:hAnsi="Times New Roman"/>
          <w:b/>
          <w:bCs/>
          <w:color w:val="191919"/>
          <w:sz w:val="24"/>
          <w:szCs w:val="24"/>
        </w:rPr>
        <w:t>AIRS</w:t>
      </w:r>
    </w:p>
    <w:p w:rsidR="001050CA" w:rsidRDefault="001050CA" w:rsidP="00FF2916">
      <w:pPr>
        <w:widowControl w:val="0"/>
        <w:autoSpaceDE w:val="0"/>
        <w:autoSpaceDN w:val="0"/>
        <w:adjustRightInd w:val="0"/>
        <w:spacing w:before="55" w:after="0"/>
        <w:ind w:left="180" w:hanging="10"/>
        <w:rPr>
          <w:rFonts w:ascii="Times New Roman" w:hAnsi="Times New Roman"/>
          <w:color w:val="000000"/>
          <w:sz w:val="18"/>
          <w:szCs w:val="18"/>
        </w:rPr>
      </w:pPr>
      <w:r>
        <w:rPr>
          <w:rFonts w:ascii="Times New Roman" w:hAnsi="Times New Roman"/>
          <w:color w:val="191919"/>
          <w:sz w:val="18"/>
          <w:szCs w:val="18"/>
        </w:rPr>
        <w:t>The International</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 concentration requires 18 semester hours (6 courses).</w:t>
      </w:r>
      <w:r>
        <w:rPr>
          <w:rFonts w:ascii="Times New Roman" w:hAnsi="Times New Roman"/>
          <w:color w:val="191919"/>
          <w:spacing w:val="-3"/>
          <w:sz w:val="18"/>
          <w:szCs w:val="18"/>
        </w:rPr>
        <w:t xml:space="preserve"> </w:t>
      </w:r>
      <w:r>
        <w:rPr>
          <w:rFonts w:ascii="Times New Roman" w:hAnsi="Times New Roman"/>
          <w:color w:val="191919"/>
          <w:sz w:val="18"/>
          <w:szCs w:val="18"/>
        </w:rPr>
        <w:t>The student must complete the following requir</w:t>
      </w:r>
      <w:r>
        <w:rPr>
          <w:rFonts w:ascii="Times New Roman" w:hAnsi="Times New Roman"/>
          <w:color w:val="191919"/>
          <w:spacing w:val="-1"/>
          <w:sz w:val="18"/>
          <w:szCs w:val="18"/>
        </w:rPr>
        <w:t>e</w:t>
      </w:r>
      <w:r>
        <w:rPr>
          <w:rFonts w:ascii="Times New Roman" w:hAnsi="Times New Roman"/>
          <w:color w:val="191919"/>
          <w:sz w:val="18"/>
          <w:szCs w:val="18"/>
        </w:rPr>
        <w:t>d courses:</w:t>
      </w:r>
    </w:p>
    <w:p w:rsidR="001050CA" w:rsidRDefault="001050CA" w:rsidP="00FF2916">
      <w:pPr>
        <w:widowControl w:val="0"/>
        <w:autoSpaceDE w:val="0"/>
        <w:autoSpaceDN w:val="0"/>
        <w:adjustRightInd w:val="0"/>
        <w:spacing w:before="5" w:after="0" w:line="220" w:lineRule="exact"/>
        <w:ind w:left="180" w:hanging="10"/>
        <w:rPr>
          <w:rFonts w:ascii="Times New Roman" w:hAnsi="Times New Roman"/>
          <w:color w:val="000000"/>
        </w:rPr>
      </w:pPr>
    </w:p>
    <w:p w:rsidR="001050CA" w:rsidRDefault="001050CA" w:rsidP="00FF2916">
      <w:pPr>
        <w:widowControl w:val="0"/>
        <w:tabs>
          <w:tab w:val="left" w:pos="1520"/>
        </w:tabs>
        <w:autoSpaceDE w:val="0"/>
        <w:autoSpaceDN w:val="0"/>
        <w:adjustRightInd w:val="0"/>
        <w:spacing w:after="0"/>
        <w:ind w:left="180" w:hanging="10"/>
        <w:rPr>
          <w:rFonts w:ascii="Times New Roman" w:hAnsi="Times New Roman"/>
          <w:color w:val="000000"/>
          <w:sz w:val="18"/>
          <w:szCs w:val="18"/>
        </w:rPr>
      </w:pPr>
      <w:r>
        <w:rPr>
          <w:rFonts w:ascii="Times New Roman" w:hAnsi="Times New Roman"/>
          <w:color w:val="191919"/>
          <w:sz w:val="18"/>
          <w:szCs w:val="18"/>
        </w:rPr>
        <w:t>POLS 35</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Comparative Government</w:t>
      </w:r>
    </w:p>
    <w:p w:rsidR="001050CA" w:rsidRDefault="001050CA" w:rsidP="00FF2916">
      <w:pPr>
        <w:widowControl w:val="0"/>
        <w:tabs>
          <w:tab w:val="left" w:pos="1520"/>
        </w:tabs>
        <w:autoSpaceDE w:val="0"/>
        <w:autoSpaceDN w:val="0"/>
        <w:adjustRightInd w:val="0"/>
        <w:spacing w:before="9" w:after="0"/>
        <w:ind w:left="180" w:hanging="10"/>
        <w:rPr>
          <w:rFonts w:ascii="Times New Roman" w:hAnsi="Times New Roman"/>
          <w:color w:val="000000"/>
          <w:sz w:val="18"/>
          <w:szCs w:val="18"/>
        </w:rPr>
      </w:pPr>
      <w:r>
        <w:rPr>
          <w:rFonts w:ascii="Times New Roman" w:hAnsi="Times New Roman"/>
          <w:color w:val="191919"/>
          <w:sz w:val="18"/>
          <w:szCs w:val="18"/>
        </w:rPr>
        <w:t>POLS 4514</w:t>
      </w:r>
      <w:r>
        <w:rPr>
          <w:rFonts w:ascii="Times New Roman" w:hAnsi="Times New Roman"/>
          <w:color w:val="191919"/>
          <w:sz w:val="18"/>
          <w:szCs w:val="18"/>
        </w:rPr>
        <w:tab/>
        <w:t>International Relations</w:t>
      </w:r>
    </w:p>
    <w:p w:rsidR="001050CA" w:rsidRDefault="001050CA" w:rsidP="00FF2916">
      <w:pPr>
        <w:widowControl w:val="0"/>
        <w:tabs>
          <w:tab w:val="left" w:pos="1520"/>
        </w:tabs>
        <w:autoSpaceDE w:val="0"/>
        <w:autoSpaceDN w:val="0"/>
        <w:adjustRightInd w:val="0"/>
        <w:spacing w:before="9" w:after="0"/>
        <w:ind w:left="180" w:hanging="10"/>
        <w:rPr>
          <w:rFonts w:ascii="Times New Roman" w:hAnsi="Times New Roman"/>
          <w:color w:val="000000"/>
          <w:sz w:val="18"/>
          <w:szCs w:val="18"/>
        </w:rPr>
      </w:pPr>
      <w:r>
        <w:rPr>
          <w:rFonts w:ascii="Times New Roman" w:hAnsi="Times New Roman"/>
          <w:color w:val="191919"/>
          <w:sz w:val="18"/>
          <w:szCs w:val="18"/>
        </w:rPr>
        <w:t>POLS 4819</w:t>
      </w:r>
      <w:r>
        <w:rPr>
          <w:rFonts w:ascii="Times New Roman" w:hAnsi="Times New Roman"/>
          <w:color w:val="191919"/>
          <w:sz w:val="18"/>
          <w:szCs w:val="18"/>
        </w:rPr>
        <w:tab/>
        <w:t>International Political Economy</w:t>
      </w:r>
    </w:p>
    <w:p w:rsidR="001050CA" w:rsidRDefault="001050CA" w:rsidP="00FF2916">
      <w:pPr>
        <w:widowControl w:val="0"/>
        <w:tabs>
          <w:tab w:val="left" w:pos="1520"/>
        </w:tabs>
        <w:autoSpaceDE w:val="0"/>
        <w:autoSpaceDN w:val="0"/>
        <w:adjustRightInd w:val="0"/>
        <w:spacing w:before="9" w:after="0" w:line="250" w:lineRule="auto"/>
        <w:ind w:left="180" w:right="4790" w:hanging="10"/>
        <w:rPr>
          <w:rFonts w:ascii="Times New Roman" w:hAnsi="Times New Roman"/>
          <w:color w:val="000000"/>
          <w:sz w:val="18"/>
          <w:szCs w:val="18"/>
        </w:rPr>
      </w:pPr>
      <w:r>
        <w:rPr>
          <w:rFonts w:ascii="Times New Roman" w:hAnsi="Times New Roman"/>
          <w:color w:val="191919"/>
          <w:sz w:val="18"/>
          <w:szCs w:val="18"/>
        </w:rPr>
        <w:t>POLS 4820</w:t>
      </w:r>
      <w:r>
        <w:rPr>
          <w:rFonts w:ascii="Times New Roman" w:hAnsi="Times New Roman"/>
          <w:color w:val="191919"/>
          <w:sz w:val="18"/>
          <w:szCs w:val="18"/>
        </w:rPr>
        <w:tab/>
        <w:t>Area Studies (Africa, Caribbean, Eastern Europe &amp; Latin</w:t>
      </w:r>
      <w:r>
        <w:rPr>
          <w:rFonts w:ascii="Times New Roman" w:hAnsi="Times New Roman"/>
          <w:color w:val="191919"/>
          <w:spacing w:val="-10"/>
          <w:sz w:val="18"/>
          <w:szCs w:val="18"/>
        </w:rPr>
        <w:t xml:space="preserve"> </w:t>
      </w:r>
      <w:r>
        <w:rPr>
          <w:rFonts w:ascii="Times New Roman" w:hAnsi="Times New Roman"/>
          <w:color w:val="191919"/>
          <w:sz w:val="18"/>
          <w:szCs w:val="18"/>
        </w:rPr>
        <w:t>America) POLS 4821</w:t>
      </w:r>
      <w:r>
        <w:rPr>
          <w:rFonts w:ascii="Times New Roman" w:hAnsi="Times New Roman"/>
          <w:color w:val="191919"/>
          <w:sz w:val="18"/>
          <w:szCs w:val="18"/>
        </w:rPr>
        <w:tab/>
        <w:t>International Internship/Seminar</w:t>
      </w:r>
    </w:p>
    <w:p w:rsidR="001050CA" w:rsidRDefault="001050CA" w:rsidP="00FF2916">
      <w:pPr>
        <w:widowControl w:val="0"/>
        <w:tabs>
          <w:tab w:val="left" w:pos="1520"/>
        </w:tabs>
        <w:autoSpaceDE w:val="0"/>
        <w:autoSpaceDN w:val="0"/>
        <w:adjustRightInd w:val="0"/>
        <w:spacing w:after="0"/>
        <w:ind w:left="180" w:hanging="10"/>
        <w:rPr>
          <w:rFonts w:ascii="Times New Roman" w:hAnsi="Times New Roman"/>
          <w:color w:val="000000"/>
          <w:sz w:val="18"/>
          <w:szCs w:val="18"/>
        </w:rPr>
      </w:pPr>
      <w:r>
        <w:rPr>
          <w:rFonts w:ascii="Times New Roman" w:hAnsi="Times New Roman"/>
          <w:color w:val="191919"/>
          <w:sz w:val="18"/>
          <w:szCs w:val="18"/>
        </w:rPr>
        <w:t>POLS 4822</w:t>
      </w:r>
      <w:r>
        <w:rPr>
          <w:rFonts w:ascii="Times New Roman" w:hAnsi="Times New Roman"/>
          <w:color w:val="191919"/>
          <w:sz w:val="18"/>
          <w:szCs w:val="18"/>
        </w:rPr>
        <w:tab/>
        <w:t>Politics &amp; Culture of Developing</w:t>
      </w:r>
      <w:r>
        <w:rPr>
          <w:rFonts w:ascii="Times New Roman" w:hAnsi="Times New Roman"/>
          <w:color w:val="191919"/>
          <w:spacing w:val="-3"/>
          <w:sz w:val="18"/>
          <w:szCs w:val="18"/>
        </w:rPr>
        <w:t xml:space="preserve"> </w:t>
      </w:r>
      <w:r>
        <w:rPr>
          <w:rFonts w:ascii="Times New Roman" w:hAnsi="Times New Roman"/>
          <w:color w:val="191919"/>
          <w:spacing w:val="-14"/>
          <w:sz w:val="18"/>
          <w:szCs w:val="18"/>
        </w:rPr>
        <w:t>W</w:t>
      </w:r>
      <w:r>
        <w:rPr>
          <w:rFonts w:ascii="Times New Roman" w:hAnsi="Times New Roman"/>
          <w:color w:val="191919"/>
          <w:sz w:val="18"/>
          <w:szCs w:val="18"/>
        </w:rPr>
        <w:t>orld</w:t>
      </w:r>
    </w:p>
    <w:p w:rsidR="001050CA" w:rsidRDefault="001050CA" w:rsidP="00FF2916">
      <w:pPr>
        <w:widowControl w:val="0"/>
        <w:autoSpaceDE w:val="0"/>
        <w:autoSpaceDN w:val="0"/>
        <w:adjustRightInd w:val="0"/>
        <w:spacing w:before="5" w:after="0" w:line="220" w:lineRule="exact"/>
        <w:ind w:left="180" w:hanging="10"/>
        <w:rPr>
          <w:rFonts w:ascii="Times New Roman" w:hAnsi="Times New Roman"/>
          <w:color w:val="000000"/>
        </w:rPr>
      </w:pPr>
    </w:p>
    <w:p w:rsidR="001050CA" w:rsidRDefault="001050CA" w:rsidP="00FF2916">
      <w:pPr>
        <w:widowControl w:val="0"/>
        <w:autoSpaceDE w:val="0"/>
        <w:autoSpaceDN w:val="0"/>
        <w:adjustRightInd w:val="0"/>
        <w:spacing w:after="0" w:line="250" w:lineRule="auto"/>
        <w:ind w:left="180" w:hanging="10"/>
        <w:jc w:val="both"/>
        <w:rPr>
          <w:rFonts w:ascii="Times New Roman" w:hAnsi="Times New Roman"/>
          <w:color w:val="000000"/>
          <w:sz w:val="18"/>
          <w:szCs w:val="18"/>
        </w:rPr>
      </w:pPr>
      <w:r>
        <w:rPr>
          <w:rFonts w:ascii="Times New Roman" w:hAnsi="Times New Roman"/>
          <w:color w:val="191919"/>
          <w:sz w:val="18"/>
          <w:szCs w:val="18"/>
        </w:rPr>
        <w:t>Requirements: Students majoring in Political Science with a concentration in International</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 must complete courses in</w:t>
      </w:r>
      <w:r>
        <w:rPr>
          <w:rFonts w:ascii="Times New Roman" w:hAnsi="Times New Roman"/>
          <w:color w:val="191919"/>
          <w:spacing w:val="-10"/>
          <w:sz w:val="18"/>
          <w:szCs w:val="18"/>
        </w:rPr>
        <w:t xml:space="preserve"> </w:t>
      </w:r>
      <w:r>
        <w:rPr>
          <w:rFonts w:ascii="Times New Roman" w:hAnsi="Times New Roman"/>
          <w:color w:val="191919"/>
          <w:sz w:val="18"/>
          <w:szCs w:val="18"/>
        </w:rPr>
        <w:t>Am</w:t>
      </w:r>
      <w:r>
        <w:rPr>
          <w:rFonts w:ascii="Times New Roman" w:hAnsi="Times New Roman"/>
          <w:color w:val="191919"/>
          <w:spacing w:val="-1"/>
          <w:sz w:val="18"/>
          <w:szCs w:val="18"/>
        </w:rPr>
        <w:t>e</w:t>
      </w:r>
      <w:r>
        <w:rPr>
          <w:rFonts w:ascii="Times New Roman" w:hAnsi="Times New Roman"/>
          <w:color w:val="191919"/>
          <w:sz w:val="18"/>
          <w:szCs w:val="18"/>
        </w:rPr>
        <w:t xml:space="preserve">rican Gov- </w:t>
      </w:r>
      <w:proofErr w:type="spellStart"/>
      <w:r>
        <w:rPr>
          <w:rFonts w:ascii="Times New Roman" w:hAnsi="Times New Roman"/>
          <w:color w:val="191919"/>
          <w:sz w:val="18"/>
          <w:szCs w:val="18"/>
        </w:rPr>
        <w:t>ernment</w:t>
      </w:r>
      <w:proofErr w:type="spellEnd"/>
      <w:r>
        <w:rPr>
          <w:rFonts w:ascii="Times New Roman" w:hAnsi="Times New Roman"/>
          <w:color w:val="191919"/>
          <w:sz w:val="18"/>
          <w:szCs w:val="18"/>
        </w:rPr>
        <w:t>, Introduction to Political Science, Comparative Government, Constitutional La</w:t>
      </w:r>
      <w:r>
        <w:rPr>
          <w:rFonts w:ascii="Times New Roman" w:hAnsi="Times New Roman"/>
          <w:color w:val="191919"/>
          <w:spacing w:val="-12"/>
          <w:sz w:val="18"/>
          <w:szCs w:val="18"/>
        </w:rPr>
        <w:t>w</w:t>
      </w:r>
      <w:r>
        <w:rPr>
          <w:rFonts w:ascii="Times New Roman" w:hAnsi="Times New Roman"/>
          <w:color w:val="191919"/>
          <w:sz w:val="18"/>
          <w:szCs w:val="18"/>
        </w:rPr>
        <w:t>, Political</w:t>
      </w:r>
      <w:r>
        <w:rPr>
          <w:rFonts w:ascii="Times New Roman" w:hAnsi="Times New Roman"/>
          <w:color w:val="191919"/>
          <w:spacing w:val="-3"/>
          <w:sz w:val="18"/>
          <w:szCs w:val="18"/>
        </w:rPr>
        <w:t xml:space="preserve"> </w:t>
      </w:r>
      <w:r>
        <w:rPr>
          <w:rFonts w:ascii="Times New Roman" w:hAnsi="Times New Roman"/>
          <w:color w:val="191919"/>
          <w:sz w:val="18"/>
          <w:szCs w:val="18"/>
        </w:rPr>
        <w:t>Theor</w:t>
      </w:r>
      <w:r>
        <w:rPr>
          <w:rFonts w:ascii="Times New Roman" w:hAnsi="Times New Roman"/>
          <w:color w:val="191919"/>
          <w:spacing w:val="-12"/>
          <w:sz w:val="18"/>
          <w:szCs w:val="18"/>
        </w:rPr>
        <w:t>y</w:t>
      </w:r>
      <w:r>
        <w:rPr>
          <w:rFonts w:ascii="Times New Roman" w:hAnsi="Times New Roman"/>
          <w:color w:val="191919"/>
          <w:sz w:val="18"/>
          <w:szCs w:val="18"/>
        </w:rPr>
        <w:t>, and Research Methods</w:t>
      </w:r>
      <w:r>
        <w:rPr>
          <w:rFonts w:ascii="Times New Roman" w:hAnsi="Times New Roman"/>
          <w:color w:val="191919"/>
          <w:spacing w:val="-1"/>
          <w:sz w:val="18"/>
          <w:szCs w:val="18"/>
        </w:rPr>
        <w:t xml:space="preserve"> </w:t>
      </w:r>
      <w:r>
        <w:rPr>
          <w:rFonts w:ascii="Times New Roman" w:hAnsi="Times New Roman"/>
          <w:color w:val="191919"/>
          <w:sz w:val="18"/>
          <w:szCs w:val="18"/>
        </w:rPr>
        <w:t>I and II.</w:t>
      </w:r>
    </w:p>
    <w:p w:rsidR="001050CA" w:rsidRDefault="001050CA" w:rsidP="00FF2916">
      <w:pPr>
        <w:widowControl w:val="0"/>
        <w:autoSpaceDE w:val="0"/>
        <w:autoSpaceDN w:val="0"/>
        <w:adjustRightInd w:val="0"/>
        <w:spacing w:after="0" w:line="200" w:lineRule="exact"/>
        <w:ind w:left="180"/>
        <w:rPr>
          <w:rFonts w:ascii="Times New Roman" w:hAnsi="Times New Roman"/>
          <w:color w:val="000000"/>
          <w:sz w:val="20"/>
          <w:szCs w:val="20"/>
        </w:rPr>
      </w:pPr>
    </w:p>
    <w:p w:rsidR="001050CA" w:rsidRDefault="001050CA" w:rsidP="00FF2916">
      <w:pPr>
        <w:widowControl w:val="0"/>
        <w:autoSpaceDE w:val="0"/>
        <w:autoSpaceDN w:val="0"/>
        <w:adjustRightInd w:val="0"/>
        <w:spacing w:before="4" w:after="0" w:line="280" w:lineRule="exact"/>
        <w:ind w:left="180"/>
        <w:rPr>
          <w:rFonts w:ascii="Times New Roman" w:hAnsi="Times New Roman"/>
          <w:color w:val="000000"/>
          <w:sz w:val="28"/>
          <w:szCs w:val="28"/>
        </w:rPr>
      </w:pPr>
    </w:p>
    <w:p w:rsidR="001050CA" w:rsidRDefault="001050CA" w:rsidP="00FF2916">
      <w:pPr>
        <w:widowControl w:val="0"/>
        <w:autoSpaceDE w:val="0"/>
        <w:autoSpaceDN w:val="0"/>
        <w:adjustRightInd w:val="0"/>
        <w:spacing w:before="7" w:after="0"/>
        <w:ind w:left="180" w:hanging="1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RE</w:t>
      </w:r>
      <w:r>
        <w:rPr>
          <w:rFonts w:ascii="Times New Roman" w:hAnsi="Times New Roman"/>
          <w:b/>
          <w:bCs/>
          <w:color w:val="191919"/>
          <w:sz w:val="32"/>
          <w:szCs w:val="32"/>
        </w:rPr>
        <w:t>-L</w:t>
      </w:r>
      <w:r>
        <w:rPr>
          <w:rFonts w:ascii="Times New Roman" w:hAnsi="Times New Roman"/>
          <w:b/>
          <w:bCs/>
          <w:color w:val="191919"/>
          <w:spacing w:val="-27"/>
          <w:sz w:val="24"/>
          <w:szCs w:val="24"/>
        </w:rPr>
        <w:t>A</w:t>
      </w:r>
      <w:r>
        <w:rPr>
          <w:rFonts w:ascii="Times New Roman" w:hAnsi="Times New Roman"/>
          <w:b/>
          <w:bCs/>
          <w:color w:val="191919"/>
          <w:sz w:val="24"/>
          <w:szCs w:val="24"/>
        </w:rPr>
        <w:t>W</w:t>
      </w:r>
      <w:r>
        <w:rPr>
          <w:rFonts w:ascii="Times New Roman" w:hAnsi="Times New Roman"/>
          <w:b/>
          <w:bCs/>
          <w:color w:val="191919"/>
          <w:spacing w:val="16"/>
          <w:sz w:val="24"/>
          <w:szCs w:val="24"/>
        </w:rPr>
        <w:t xml:space="preserve"> </w:t>
      </w:r>
      <w:r>
        <w:rPr>
          <w:rFonts w:ascii="Times New Roman" w:hAnsi="Times New Roman"/>
          <w:b/>
          <w:bCs/>
          <w:color w:val="191919"/>
          <w:sz w:val="32"/>
          <w:szCs w:val="32"/>
        </w:rPr>
        <w:t>P</w:t>
      </w:r>
      <w:r>
        <w:rPr>
          <w:rFonts w:ascii="Times New Roman" w:hAnsi="Times New Roman"/>
          <w:b/>
          <w:bCs/>
          <w:color w:val="191919"/>
          <w:sz w:val="24"/>
          <w:szCs w:val="24"/>
        </w:rPr>
        <w:t>ROGRAM</w:t>
      </w:r>
    </w:p>
    <w:p w:rsidR="001050CA" w:rsidRDefault="001050CA" w:rsidP="00FF2916">
      <w:pPr>
        <w:widowControl w:val="0"/>
        <w:autoSpaceDE w:val="0"/>
        <w:autoSpaceDN w:val="0"/>
        <w:adjustRightInd w:val="0"/>
        <w:spacing w:before="11" w:after="0" w:line="260" w:lineRule="exact"/>
        <w:ind w:left="180"/>
        <w:rPr>
          <w:rFonts w:ascii="Times New Roman" w:hAnsi="Times New Roman"/>
          <w:color w:val="000000"/>
          <w:sz w:val="26"/>
          <w:szCs w:val="26"/>
        </w:rPr>
      </w:pPr>
    </w:p>
    <w:p w:rsidR="001050CA" w:rsidRDefault="001050CA" w:rsidP="00FF2916">
      <w:pPr>
        <w:widowControl w:val="0"/>
        <w:autoSpaceDE w:val="0"/>
        <w:autoSpaceDN w:val="0"/>
        <w:adjustRightInd w:val="0"/>
        <w:spacing w:after="0" w:line="250" w:lineRule="auto"/>
        <w:ind w:left="180" w:right="90" w:hanging="10"/>
        <w:jc w:val="both"/>
        <w:rPr>
          <w:rFonts w:ascii="Times New Roman" w:hAnsi="Times New Roman"/>
          <w:color w:val="000000"/>
          <w:sz w:val="18"/>
          <w:szCs w:val="18"/>
        </w:rPr>
      </w:pPr>
      <w:r>
        <w:rPr>
          <w:rFonts w:ascii="Times New Roman" w:hAnsi="Times New Roman"/>
          <w:color w:val="191919"/>
          <w:sz w:val="18"/>
          <w:szCs w:val="18"/>
        </w:rPr>
        <w:t>The Department of Histor</w:t>
      </w:r>
      <w:r>
        <w:rPr>
          <w:rFonts w:ascii="Times New Roman" w:hAnsi="Times New Roman"/>
          <w:color w:val="191919"/>
          <w:spacing w:val="-12"/>
          <w:sz w:val="18"/>
          <w:szCs w:val="18"/>
        </w:rPr>
        <w:t>y</w:t>
      </w:r>
      <w:r>
        <w:rPr>
          <w:rFonts w:ascii="Times New Roman" w:hAnsi="Times New Roman"/>
          <w:color w:val="191919"/>
          <w:sz w:val="18"/>
          <w:szCs w:val="18"/>
        </w:rPr>
        <w:t>, Political Science, and Public</w:t>
      </w:r>
      <w:r>
        <w:rPr>
          <w:rFonts w:ascii="Times New Roman" w:hAnsi="Times New Roman"/>
          <w:color w:val="191919"/>
          <w:spacing w:val="-10"/>
          <w:sz w:val="18"/>
          <w:szCs w:val="18"/>
        </w:rPr>
        <w:t xml:space="preserve"> </w:t>
      </w:r>
      <w:r>
        <w:rPr>
          <w:rFonts w:ascii="Times New Roman" w:hAnsi="Times New Roman"/>
          <w:color w:val="191919"/>
          <w:sz w:val="18"/>
          <w:szCs w:val="18"/>
        </w:rPr>
        <w:t>Administration has an excellent Pre-Law Program that is grounded in t</w:t>
      </w:r>
      <w:r>
        <w:rPr>
          <w:rFonts w:ascii="Times New Roman" w:hAnsi="Times New Roman"/>
          <w:color w:val="191919"/>
          <w:spacing w:val="-1"/>
          <w:sz w:val="18"/>
          <w:szCs w:val="18"/>
        </w:rPr>
        <w:t>h</w:t>
      </w:r>
      <w:r>
        <w:rPr>
          <w:rFonts w:ascii="Times New Roman" w:hAnsi="Times New Roman"/>
          <w:color w:val="191919"/>
          <w:sz w:val="18"/>
          <w:szCs w:val="18"/>
        </w:rPr>
        <w:t xml:space="preserve">e </w:t>
      </w:r>
      <w:proofErr w:type="spellStart"/>
      <w:r>
        <w:rPr>
          <w:rFonts w:ascii="Times New Roman" w:hAnsi="Times New Roman"/>
          <w:color w:val="191919"/>
          <w:sz w:val="18"/>
          <w:szCs w:val="18"/>
        </w:rPr>
        <w:t>tradi</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tion</w:t>
      </w:r>
      <w:proofErr w:type="spellEnd"/>
      <w:r>
        <w:rPr>
          <w:rFonts w:ascii="Times New Roman" w:hAnsi="Times New Roman"/>
          <w:color w:val="191919"/>
          <w:sz w:val="18"/>
          <w:szCs w:val="18"/>
        </w:rPr>
        <w:t xml:space="preserve"> of a sound liberal arts education. Our Pre-Law advisors are experienced in guiding students in course selection and provi</w:t>
      </w:r>
      <w:r>
        <w:rPr>
          <w:rFonts w:ascii="Times New Roman" w:hAnsi="Times New Roman"/>
          <w:color w:val="191919"/>
          <w:spacing w:val="-1"/>
          <w:sz w:val="18"/>
          <w:szCs w:val="18"/>
        </w:rPr>
        <w:t>d</w:t>
      </w:r>
      <w:r>
        <w:rPr>
          <w:rFonts w:ascii="Times New Roman" w:hAnsi="Times New Roman"/>
          <w:color w:val="191919"/>
          <w:sz w:val="18"/>
          <w:szCs w:val="18"/>
        </w:rPr>
        <w:t>ing pertinent information about law schools of the Law</w:t>
      </w:r>
      <w:r>
        <w:rPr>
          <w:rFonts w:ascii="Times New Roman" w:hAnsi="Times New Roman"/>
          <w:color w:val="191919"/>
          <w:spacing w:val="-10"/>
          <w:sz w:val="18"/>
          <w:szCs w:val="18"/>
        </w:rPr>
        <w:t xml:space="preserve"> </w:t>
      </w:r>
      <w:r>
        <w:rPr>
          <w:rFonts w:ascii="Times New Roman" w:hAnsi="Times New Roman"/>
          <w:color w:val="191919"/>
          <w:sz w:val="18"/>
          <w:szCs w:val="18"/>
        </w:rPr>
        <w:t>Admission Council.</w:t>
      </w:r>
      <w:r>
        <w:rPr>
          <w:rFonts w:ascii="Times New Roman" w:hAnsi="Times New Roman"/>
          <w:color w:val="191919"/>
          <w:spacing w:val="-3"/>
          <w:sz w:val="18"/>
          <w:szCs w:val="18"/>
        </w:rPr>
        <w:t xml:space="preserve"> </w:t>
      </w:r>
      <w:r>
        <w:rPr>
          <w:rFonts w:ascii="Times New Roman" w:hAnsi="Times New Roman"/>
          <w:color w:val="191919"/>
          <w:sz w:val="18"/>
          <w:szCs w:val="18"/>
        </w:rPr>
        <w:t>There is a non-credit tutorial program that o</w:t>
      </w:r>
      <w:r>
        <w:rPr>
          <w:rFonts w:ascii="Times New Roman" w:hAnsi="Times New Roman"/>
          <w:color w:val="191919"/>
          <w:spacing w:val="-3"/>
          <w:sz w:val="18"/>
          <w:szCs w:val="18"/>
        </w:rPr>
        <w:t>f</w:t>
      </w:r>
      <w:r>
        <w:rPr>
          <w:rFonts w:ascii="Times New Roman" w:hAnsi="Times New Roman"/>
          <w:color w:val="191919"/>
          <w:sz w:val="18"/>
          <w:szCs w:val="18"/>
        </w:rPr>
        <w:t xml:space="preserve">fers instruction in </w:t>
      </w:r>
      <w:r>
        <w:rPr>
          <w:rFonts w:ascii="Times New Roman" w:hAnsi="Times New Roman"/>
          <w:color w:val="191919"/>
          <w:spacing w:val="-1"/>
          <w:sz w:val="18"/>
          <w:szCs w:val="18"/>
        </w:rPr>
        <w:t>p</w:t>
      </w:r>
      <w:r>
        <w:rPr>
          <w:rFonts w:ascii="Times New Roman" w:hAnsi="Times New Roman"/>
          <w:color w:val="191919"/>
          <w:sz w:val="18"/>
          <w:szCs w:val="18"/>
        </w:rPr>
        <w:t>reparing for the Law School</w:t>
      </w:r>
      <w:r>
        <w:rPr>
          <w:rFonts w:ascii="Times New Roman" w:hAnsi="Times New Roman"/>
          <w:color w:val="191919"/>
          <w:spacing w:val="-10"/>
          <w:sz w:val="18"/>
          <w:szCs w:val="18"/>
        </w:rPr>
        <w:t xml:space="preserve"> </w:t>
      </w:r>
      <w:r>
        <w:rPr>
          <w:rFonts w:ascii="Times New Roman" w:hAnsi="Times New Roman"/>
          <w:color w:val="191919"/>
          <w:sz w:val="18"/>
          <w:szCs w:val="18"/>
        </w:rPr>
        <w:t>Admission</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(LS</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The LS</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preparation course utilizes lectures, discussions and in-class exercises of past</w:t>
      </w:r>
      <w:r>
        <w:rPr>
          <w:rFonts w:ascii="Times New Roman" w:hAnsi="Times New Roman"/>
          <w:color w:val="191919"/>
          <w:spacing w:val="-1"/>
          <w:sz w:val="18"/>
          <w:szCs w:val="18"/>
        </w:rPr>
        <w:t xml:space="preserve"> </w:t>
      </w:r>
      <w:proofErr w:type="spellStart"/>
      <w:r>
        <w:rPr>
          <w:rFonts w:ascii="Times New Roman" w:hAnsi="Times New Roman"/>
          <w:color w:val="191919"/>
          <w:sz w:val="18"/>
          <w:szCs w:val="18"/>
        </w:rPr>
        <w:t>ques</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tions</w:t>
      </w:r>
      <w:proofErr w:type="spellEnd"/>
      <w:r>
        <w:rPr>
          <w:rFonts w:ascii="Times New Roman" w:hAnsi="Times New Roman"/>
          <w:color w:val="191919"/>
          <w:sz w:val="18"/>
          <w:szCs w:val="18"/>
        </w:rPr>
        <w:t>. Participation is open to all students.</w:t>
      </w:r>
    </w:p>
    <w:p w:rsidR="001050CA" w:rsidRDefault="001050CA" w:rsidP="00FF2916">
      <w:pPr>
        <w:widowControl w:val="0"/>
        <w:autoSpaceDE w:val="0"/>
        <w:autoSpaceDN w:val="0"/>
        <w:adjustRightInd w:val="0"/>
        <w:spacing w:after="0" w:line="200" w:lineRule="exact"/>
        <w:ind w:left="180"/>
        <w:rPr>
          <w:rFonts w:ascii="Times New Roman" w:hAnsi="Times New Roman"/>
          <w:color w:val="000000"/>
          <w:sz w:val="20"/>
          <w:szCs w:val="20"/>
        </w:rPr>
      </w:pPr>
    </w:p>
    <w:p w:rsidR="001050CA" w:rsidRDefault="001050CA" w:rsidP="00FF2916">
      <w:pPr>
        <w:widowControl w:val="0"/>
        <w:autoSpaceDE w:val="0"/>
        <w:autoSpaceDN w:val="0"/>
        <w:adjustRightInd w:val="0"/>
        <w:spacing w:before="12" w:after="0" w:line="220" w:lineRule="exact"/>
        <w:ind w:left="180"/>
        <w:rPr>
          <w:rFonts w:ascii="Times New Roman" w:hAnsi="Times New Roman"/>
          <w:color w:val="000000"/>
        </w:rPr>
      </w:pPr>
    </w:p>
    <w:p w:rsidR="001050CA" w:rsidRDefault="001050CA" w:rsidP="00FF2916">
      <w:pPr>
        <w:widowControl w:val="0"/>
        <w:autoSpaceDE w:val="0"/>
        <w:autoSpaceDN w:val="0"/>
        <w:adjustRightInd w:val="0"/>
        <w:spacing w:after="0" w:line="250" w:lineRule="auto"/>
        <w:ind w:left="180" w:hanging="10"/>
        <w:jc w:val="both"/>
        <w:rPr>
          <w:rFonts w:ascii="Times New Roman" w:hAnsi="Times New Roman"/>
          <w:color w:val="000000"/>
          <w:sz w:val="18"/>
          <w:szCs w:val="18"/>
        </w:rPr>
      </w:pPr>
      <w:r>
        <w:rPr>
          <w:rFonts w:ascii="Times New Roman" w:hAnsi="Times New Roman"/>
          <w:color w:val="191919"/>
          <w:sz w:val="18"/>
          <w:szCs w:val="18"/>
        </w:rPr>
        <w:t>The requirements for entrance to law school can be satisfied in one of several majors.</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wo, three or four years in a B.A. or B</w:t>
      </w:r>
      <w:r>
        <w:rPr>
          <w:rFonts w:ascii="Times New Roman" w:hAnsi="Times New Roman"/>
          <w:color w:val="191919"/>
          <w:spacing w:val="-1"/>
          <w:sz w:val="18"/>
          <w:szCs w:val="18"/>
        </w:rPr>
        <w:t>.</w:t>
      </w:r>
      <w:r>
        <w:rPr>
          <w:rFonts w:ascii="Times New Roman" w:hAnsi="Times New Roman"/>
          <w:color w:val="191919"/>
          <w:sz w:val="18"/>
          <w:szCs w:val="18"/>
        </w:rPr>
        <w:t>S. degree can comprise the pre-law program.</w:t>
      </w:r>
    </w:p>
    <w:p w:rsidR="001050CA" w:rsidRDefault="001050CA" w:rsidP="00FF2916">
      <w:pPr>
        <w:widowControl w:val="0"/>
        <w:autoSpaceDE w:val="0"/>
        <w:autoSpaceDN w:val="0"/>
        <w:adjustRightInd w:val="0"/>
        <w:spacing w:before="16" w:after="0" w:line="200" w:lineRule="exact"/>
        <w:ind w:left="180"/>
        <w:rPr>
          <w:rFonts w:ascii="Times New Roman" w:hAnsi="Times New Roman"/>
          <w:color w:val="000000"/>
          <w:sz w:val="20"/>
          <w:szCs w:val="20"/>
        </w:rPr>
      </w:pPr>
    </w:p>
    <w:p w:rsidR="001050CA" w:rsidRDefault="001050CA" w:rsidP="00FF2916">
      <w:pPr>
        <w:widowControl w:val="0"/>
        <w:autoSpaceDE w:val="0"/>
        <w:autoSpaceDN w:val="0"/>
        <w:adjustRightInd w:val="0"/>
        <w:spacing w:after="0"/>
        <w:ind w:left="180" w:hanging="10"/>
        <w:rPr>
          <w:rFonts w:ascii="Times New Roman" w:hAnsi="Times New Roman"/>
          <w:color w:val="000000"/>
          <w:sz w:val="18"/>
          <w:szCs w:val="18"/>
        </w:rPr>
      </w:pPr>
      <w:r>
        <w:rPr>
          <w:rFonts w:ascii="Times New Roman" w:hAnsi="Times New Roman"/>
          <w:color w:val="191919"/>
          <w:sz w:val="18"/>
          <w:szCs w:val="18"/>
        </w:rPr>
        <w:t>Interested students should select a degree program and electives that will help them to attain the following objectives:</w:t>
      </w:r>
    </w:p>
    <w:p w:rsidR="001050CA" w:rsidRDefault="001050CA" w:rsidP="00FF2916">
      <w:pPr>
        <w:widowControl w:val="0"/>
        <w:autoSpaceDE w:val="0"/>
        <w:autoSpaceDN w:val="0"/>
        <w:adjustRightInd w:val="0"/>
        <w:spacing w:before="9" w:after="0"/>
        <w:ind w:left="180" w:firstLine="170"/>
        <w:rPr>
          <w:rFonts w:ascii="Times New Roman" w:hAnsi="Times New Roman"/>
          <w:color w:val="000000"/>
          <w:sz w:val="18"/>
          <w:szCs w:val="18"/>
        </w:rPr>
      </w:pPr>
      <w:r>
        <w:rPr>
          <w:rFonts w:ascii="Times New Roman" w:hAnsi="Times New Roman"/>
          <w:color w:val="191919"/>
          <w:sz w:val="18"/>
          <w:szCs w:val="18"/>
        </w:rPr>
        <w:t>1. Fluency in written and spoken English;</w:t>
      </w:r>
    </w:p>
    <w:p w:rsidR="001050CA" w:rsidRDefault="001050CA" w:rsidP="00FF2916">
      <w:pPr>
        <w:widowControl w:val="0"/>
        <w:autoSpaceDE w:val="0"/>
        <w:autoSpaceDN w:val="0"/>
        <w:adjustRightInd w:val="0"/>
        <w:spacing w:before="9" w:after="0"/>
        <w:ind w:left="180" w:firstLine="170"/>
        <w:rPr>
          <w:rFonts w:ascii="Times New Roman" w:hAnsi="Times New Roman"/>
          <w:color w:val="000000"/>
          <w:sz w:val="18"/>
          <w:szCs w:val="18"/>
        </w:rPr>
      </w:pPr>
      <w:r>
        <w:rPr>
          <w:rFonts w:ascii="Times New Roman" w:hAnsi="Times New Roman"/>
          <w:color w:val="191919"/>
          <w:sz w:val="18"/>
          <w:szCs w:val="18"/>
        </w:rPr>
        <w:t>2.</w:t>
      </w:r>
      <w:r>
        <w:rPr>
          <w:rFonts w:ascii="Times New Roman" w:hAnsi="Times New Roman"/>
          <w:color w:val="191919"/>
          <w:spacing w:val="-3"/>
          <w:sz w:val="18"/>
          <w:szCs w:val="18"/>
        </w:rPr>
        <w:t xml:space="preserve"> </w:t>
      </w:r>
      <w:r>
        <w:rPr>
          <w:rFonts w:ascii="Times New Roman" w:hAnsi="Times New Roman"/>
          <w:color w:val="191919"/>
          <w:sz w:val="18"/>
          <w:szCs w:val="18"/>
        </w:rPr>
        <w:t>The ability to read di</w:t>
      </w:r>
      <w:r>
        <w:rPr>
          <w:rFonts w:ascii="Times New Roman" w:hAnsi="Times New Roman"/>
          <w:color w:val="191919"/>
          <w:spacing w:val="-3"/>
          <w:sz w:val="18"/>
          <w:szCs w:val="18"/>
        </w:rPr>
        <w:t>f</w:t>
      </w:r>
      <w:r>
        <w:rPr>
          <w:rFonts w:ascii="Times New Roman" w:hAnsi="Times New Roman"/>
          <w:color w:val="191919"/>
          <w:sz w:val="18"/>
          <w:szCs w:val="18"/>
        </w:rPr>
        <w:t>ficult material with rapidity and comprehension;</w:t>
      </w:r>
    </w:p>
    <w:p w:rsidR="001050CA" w:rsidRDefault="001050CA" w:rsidP="00FF2916">
      <w:pPr>
        <w:widowControl w:val="0"/>
        <w:autoSpaceDE w:val="0"/>
        <w:autoSpaceDN w:val="0"/>
        <w:adjustRightInd w:val="0"/>
        <w:spacing w:before="9" w:after="0"/>
        <w:ind w:left="180" w:firstLine="170"/>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solid background in</w:t>
      </w:r>
      <w:r>
        <w:rPr>
          <w:rFonts w:ascii="Times New Roman" w:hAnsi="Times New Roman"/>
          <w:color w:val="191919"/>
          <w:spacing w:val="-10"/>
          <w:sz w:val="18"/>
          <w:szCs w:val="18"/>
        </w:rPr>
        <w:t xml:space="preserve"> </w:t>
      </w:r>
      <w:r>
        <w:rPr>
          <w:rFonts w:ascii="Times New Roman" w:hAnsi="Times New Roman"/>
          <w:color w:val="191919"/>
          <w:sz w:val="18"/>
          <w:szCs w:val="18"/>
        </w:rPr>
        <w:t>American history and government;</w:t>
      </w:r>
    </w:p>
    <w:p w:rsidR="001050CA" w:rsidRDefault="001050CA" w:rsidP="00FF2916">
      <w:pPr>
        <w:widowControl w:val="0"/>
        <w:autoSpaceDE w:val="0"/>
        <w:autoSpaceDN w:val="0"/>
        <w:adjustRightInd w:val="0"/>
        <w:spacing w:before="9" w:after="0"/>
        <w:ind w:left="180" w:firstLine="170"/>
        <w:rPr>
          <w:rFonts w:ascii="Times New Roman" w:hAnsi="Times New Roman"/>
          <w:color w:val="000000"/>
          <w:sz w:val="18"/>
          <w:szCs w:val="18"/>
        </w:rPr>
      </w:pPr>
      <w:r>
        <w:rPr>
          <w:rFonts w:ascii="Times New Roman" w:hAnsi="Times New Roman"/>
          <w:color w:val="191919"/>
          <w:sz w:val="18"/>
          <w:szCs w:val="18"/>
        </w:rPr>
        <w:t>4.</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broad basic education in social and cultural areas;</w:t>
      </w:r>
    </w:p>
    <w:p w:rsidR="001050CA" w:rsidRDefault="001050CA" w:rsidP="00FF2916">
      <w:pPr>
        <w:widowControl w:val="0"/>
        <w:autoSpaceDE w:val="0"/>
        <w:autoSpaceDN w:val="0"/>
        <w:adjustRightInd w:val="0"/>
        <w:spacing w:before="9" w:after="0"/>
        <w:ind w:left="180" w:firstLine="170"/>
        <w:rPr>
          <w:rFonts w:ascii="Times New Roman" w:hAnsi="Times New Roman"/>
          <w:color w:val="000000"/>
          <w:sz w:val="18"/>
          <w:szCs w:val="18"/>
        </w:rPr>
      </w:pPr>
      <w:r>
        <w:rPr>
          <w:rFonts w:ascii="Times New Roman" w:hAnsi="Times New Roman"/>
          <w:color w:val="191919"/>
          <w:sz w:val="18"/>
          <w:szCs w:val="18"/>
        </w:rPr>
        <w:t>5.</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fundamental understanding of business, including basic account procedures; and</w:t>
      </w:r>
    </w:p>
    <w:p w:rsidR="001050CA" w:rsidRDefault="001050CA" w:rsidP="00FF2916">
      <w:pPr>
        <w:widowControl w:val="0"/>
        <w:autoSpaceDE w:val="0"/>
        <w:autoSpaceDN w:val="0"/>
        <w:adjustRightInd w:val="0"/>
        <w:spacing w:before="9" w:after="0"/>
        <w:ind w:left="180" w:firstLine="170"/>
        <w:rPr>
          <w:rFonts w:ascii="Times New Roman" w:hAnsi="Times New Roman"/>
          <w:color w:val="000000"/>
          <w:sz w:val="18"/>
          <w:szCs w:val="18"/>
        </w:rPr>
      </w:pPr>
      <w:r>
        <w:rPr>
          <w:rFonts w:ascii="Times New Roman" w:hAnsi="Times New Roman"/>
          <w:color w:val="191919"/>
          <w:sz w:val="18"/>
          <w:szCs w:val="18"/>
        </w:rPr>
        <w:t>6.</w:t>
      </w:r>
      <w:r>
        <w:rPr>
          <w:rFonts w:ascii="Times New Roman" w:hAnsi="Times New Roman"/>
          <w:color w:val="191919"/>
          <w:spacing w:val="-3"/>
          <w:sz w:val="18"/>
          <w:szCs w:val="18"/>
        </w:rPr>
        <w:t xml:space="preserve"> </w:t>
      </w:r>
      <w:r>
        <w:rPr>
          <w:rFonts w:ascii="Times New Roman" w:hAnsi="Times New Roman"/>
          <w:color w:val="191919"/>
          <w:sz w:val="18"/>
          <w:szCs w:val="18"/>
        </w:rPr>
        <w:t>The ability to reason logicall</w:t>
      </w:r>
      <w:r>
        <w:rPr>
          <w:rFonts w:ascii="Times New Roman" w:hAnsi="Times New Roman"/>
          <w:color w:val="191919"/>
          <w:spacing w:val="-12"/>
          <w:sz w:val="18"/>
          <w:szCs w:val="18"/>
        </w:rPr>
        <w:t>y</w:t>
      </w:r>
      <w:r>
        <w:rPr>
          <w:rFonts w:ascii="Times New Roman" w:hAnsi="Times New Roman"/>
          <w:color w:val="191919"/>
          <w:sz w:val="18"/>
          <w:szCs w:val="18"/>
        </w:rPr>
        <w:t>.</w:t>
      </w:r>
    </w:p>
    <w:p w:rsidR="001050CA" w:rsidRDefault="001050CA" w:rsidP="00FF2916">
      <w:pPr>
        <w:widowControl w:val="0"/>
        <w:autoSpaceDE w:val="0"/>
        <w:autoSpaceDN w:val="0"/>
        <w:adjustRightInd w:val="0"/>
        <w:spacing w:before="2" w:after="0" w:line="160" w:lineRule="exact"/>
        <w:ind w:left="180"/>
        <w:rPr>
          <w:rFonts w:ascii="Times New Roman" w:hAnsi="Times New Roman"/>
          <w:color w:val="000000"/>
          <w:sz w:val="16"/>
          <w:szCs w:val="16"/>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rPr>
          <w:rFonts w:ascii="Times New Roman" w:hAnsi="Times New Roman"/>
          <w:color w:val="191919"/>
          <w:position w:val="-5"/>
          <w:sz w:val="20"/>
          <w:szCs w:val="20"/>
        </w:rPr>
      </w:pPr>
    </w:p>
    <w:p w:rsidR="001050CA" w:rsidRDefault="001050CA" w:rsidP="001050CA">
      <w:pPr>
        <w:rPr>
          <w:rFonts w:ascii="Times New Roman" w:hAnsi="Times New Roman"/>
          <w:color w:val="191919"/>
          <w:position w:val="-5"/>
          <w:sz w:val="20"/>
          <w:szCs w:val="20"/>
        </w:rPr>
        <w:sectPr w:rsidR="001050CA" w:rsidSect="00FF2916">
          <w:pgSz w:w="12240" w:h="15840"/>
          <w:pgMar w:top="360" w:right="900" w:bottom="720" w:left="630" w:header="720" w:footer="288" w:gutter="0"/>
          <w:cols w:space="720"/>
          <w:docGrid w:linePitch="360"/>
        </w:sectPr>
      </w:pPr>
    </w:p>
    <w:p w:rsidR="001050CA" w:rsidRDefault="002B0FF0" w:rsidP="001050CA">
      <w:r>
        <w:rPr>
          <w:noProof/>
        </w:rPr>
        <w:lastRenderedPageBreak/>
        <w:pict>
          <v:group id="_x0000_s3959" style="position:absolute;left:0;text-align:left;margin-left:-28.25pt;margin-top:-12.85pt;width:178.85pt;height:795.8pt;z-index:252051456" coordorigin="1642" coordsize="3577,15916">
            <v:rect id="_x0000_s396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960" inset="0,0,0,0">
                <w:txbxContent>
                  <w:p w:rsidR="009D7097" w:rsidRDefault="009D7097" w:rsidP="002B0FF0">
                    <w:pPr>
                      <w:spacing w:after="0"/>
                      <w:ind w:firstLine="0"/>
                      <w:rPr>
                        <w:b/>
                        <w:color w:val="000000" w:themeColor="text1"/>
                      </w:rPr>
                    </w:pPr>
                    <w:r>
                      <w:rPr>
                        <w:b/>
                        <w:color w:val="000000" w:themeColor="text1"/>
                      </w:rPr>
                      <w:t xml:space="preserve">   </w:t>
                    </w:r>
                  </w:p>
                  <w:p w:rsidR="009D7097" w:rsidRPr="00E963F1" w:rsidRDefault="009D7097" w:rsidP="002B0FF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961" style="position:absolute;left:1642;width:3577;height:15916" coordorigin="1589" coordsize="3577,15916">
              <v:group id="_x0000_s3962" style="position:absolute;left:1589;width:1104;height:15916" coordorigin="5929,3" coordsize="1104,15916">
                <v:rect id="_x0000_s396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963" inset="0,0,0,0">
                    <w:txbxContent>
                      <w:p w:rsidR="009D7097" w:rsidRDefault="009D7097" w:rsidP="002B0FF0">
                        <w:pPr>
                          <w:spacing w:after="0"/>
                          <w:ind w:firstLine="0"/>
                          <w:rPr>
                            <w:b/>
                            <w:color w:val="000000" w:themeColor="text1"/>
                          </w:rPr>
                        </w:pPr>
                        <w:r>
                          <w:rPr>
                            <w:b/>
                            <w:color w:val="000000" w:themeColor="text1"/>
                          </w:rPr>
                          <w:t xml:space="preserve">   </w:t>
                        </w:r>
                      </w:p>
                      <w:p w:rsidR="009D7097" w:rsidRDefault="009D7097" w:rsidP="002B0FF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9D7097" w:rsidRDefault="009D7097" w:rsidP="002B0FF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9D7097" w:rsidRPr="00E963F1" w:rsidRDefault="009D7097" w:rsidP="002B0FF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964" style="position:absolute;left:5929;top:2404;width:1104;height:13112" coordorigin="3836,2408" coordsize="1104,13112">
                  <v:shape id="_x0000_s3965" type="#_x0000_t32" style="position:absolute;left:3889;top:4172;width:1051;height:0" o:connectortype="straight" strokeweight="2pt"/>
                  <v:shape id="_x0000_s3966" type="#_x0000_t32" style="position:absolute;left:3889;top:2408;width:1051;height:0" o:connectortype="straight" strokeweight="2pt"/>
                  <v:shape id="Freeform 2758" o:spid="_x0000_s396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396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3969" type="#_x0000_t32" style="position:absolute;left:3889;top:6006;width:1051;height:0" o:connectortype="straight" strokeweight="2pt"/>
                  <v:shape id="_x0000_s3970" type="#_x0000_t32" style="position:absolute;left:3889;top:7786;width:1051;height:0" o:connectortype="straight" strokeweight="2pt"/>
                  <v:shape id="_x0000_s3971" type="#_x0000_t32" style="position:absolute;left:3889;top:9663;width:1051;height:0" o:connectortype="straight" strokeweight="2pt"/>
                  <v:shape id="_x0000_s3972" type="#_x0000_t32" style="position:absolute;left:3889;top:11481;width:1051;height:0" o:connectortype="straight" strokeweight="2pt"/>
                  <v:shape id="_x0000_s3973" type="#_x0000_t32" style="position:absolute;left:3889;top:13281;width:1051;height:0" o:connectortype="straight" strokeweight="2pt"/>
                </v:group>
              </v:group>
              <v:rect id="_x0000_s3974" style="position:absolute;left:2342;top:375;width:2824;height:421" fillcolor="white [3201]" strokecolor="#bfbfbf [2412]" strokeweight="2.5pt">
                <v:shadow color="#868686"/>
                <v:textbox>
                  <w:txbxContent>
                    <w:p w:rsidR="009D7097" w:rsidRDefault="009D7097" w:rsidP="002B0FF0">
                      <w:pPr>
                        <w:ind w:right="-384" w:firstLine="0"/>
                        <w:jc w:val="center"/>
                      </w:pPr>
                      <w:r>
                        <w:t>Psychology, Social Work</w:t>
                      </w:r>
                    </w:p>
                  </w:txbxContent>
                </v:textbox>
              </v:rect>
            </v:group>
          </v:group>
        </w:pict>
      </w:r>
    </w:p>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Pr>
        <w:sectPr w:rsidR="001050CA" w:rsidSect="009D7097">
          <w:pgSz w:w="12240" w:h="15840"/>
          <w:pgMar w:top="360" w:right="990" w:bottom="720" w:left="540" w:header="720" w:footer="288" w:gutter="0"/>
          <w:cols w:space="720"/>
          <w:docGrid w:linePitch="360"/>
        </w:sectPr>
      </w:pPr>
    </w:p>
    <w:p w:rsidR="001050CA" w:rsidRDefault="001050CA" w:rsidP="001050CA"/>
    <w:p w:rsidR="001050CA" w:rsidRDefault="00AE60A2" w:rsidP="001050CA">
      <w:r>
        <w:fldChar w:fldCharType="end"/>
      </w:r>
      <w:r>
        <w:fldChar w:fldCharType="begin"/>
      </w:r>
      <w:r w:rsidR="006D75CE">
        <w:instrText xml:space="preserve"> INCLUDETEXT "C:\\Users\\juliette\\Desktop\\raw3\\colArtsHumanities\\dept_psychology_social.docx" </w:instrText>
      </w:r>
      <w:r>
        <w:fldChar w:fldCharType="separate"/>
      </w:r>
      <w:r w:rsidR="001050CA">
        <w:t>Department Psychology, Sociology Social Work</w:t>
      </w:r>
    </w:p>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rsidP="001050CA">
      <w:r>
        <w:t>Department Psychology, Sociology Social Work</w:t>
      </w:r>
    </w:p>
    <w:p w:rsidR="001050CA" w:rsidRDefault="001050CA"/>
    <w:p w:rsidR="006D75CE" w:rsidRDefault="00AE60A2">
      <w:pPr>
        <w:sectPr w:rsidR="006D75CE" w:rsidSect="009D7097">
          <w:pgSz w:w="12240" w:h="15840"/>
          <w:pgMar w:top="360" w:right="900" w:bottom="720" w:left="540" w:header="720" w:footer="288" w:gutter="0"/>
          <w:cols w:space="720"/>
          <w:docGrid w:linePitch="360"/>
        </w:sectPr>
      </w:pPr>
      <w:r>
        <w:fldChar w:fldCharType="end"/>
      </w:r>
    </w:p>
    <w:p w:rsidR="001050CA" w:rsidRDefault="002B0FF0">
      <w:pPr>
        <w:widowControl w:val="0"/>
        <w:autoSpaceDE w:val="0"/>
        <w:autoSpaceDN w:val="0"/>
        <w:adjustRightInd w:val="0"/>
        <w:spacing w:after="0" w:line="240" w:lineRule="exact"/>
        <w:rPr>
          <w:rFonts w:ascii="Times New Roman" w:hAnsi="Times New Roman"/>
          <w:sz w:val="24"/>
          <w:szCs w:val="24"/>
        </w:rPr>
      </w:pPr>
      <w:r>
        <w:rPr>
          <w:rFonts w:ascii="Century Gothic Bold" w:hAnsi="Century Gothic Bold" w:cs="Century Gothic Bold"/>
          <w:noProof/>
          <w:color w:val="191919"/>
          <w:spacing w:val="-2"/>
          <w:sz w:val="16"/>
          <w:szCs w:val="16"/>
        </w:rPr>
        <w:lastRenderedPageBreak/>
        <w:pict>
          <v:group id="_x0000_s3991" style="position:absolute;left:0;text-align:left;margin-left:-31.95pt;margin-top:0;width:175.2pt;height:795.8pt;z-index:252052480" coordorigin="2815" coordsize="3504,15916">
            <v:rect id="_x0000_s3992"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3992" inset="0,0,0,0">
                <w:txbxContent>
                  <w:p w:rsidR="009D7097" w:rsidRDefault="009D7097" w:rsidP="002B0FF0">
                    <w:pPr>
                      <w:spacing w:after="0"/>
                      <w:ind w:firstLine="0"/>
                      <w:rPr>
                        <w:b/>
                        <w:color w:val="000000" w:themeColor="text1"/>
                      </w:rPr>
                    </w:pPr>
                    <w:r>
                      <w:rPr>
                        <w:b/>
                        <w:color w:val="000000" w:themeColor="text1"/>
                      </w:rPr>
                      <w:t xml:space="preserve">   </w:t>
                    </w:r>
                  </w:p>
                  <w:p w:rsidR="009D7097" w:rsidRPr="00E963F1" w:rsidRDefault="009D7097" w:rsidP="002B0FF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3993" style="position:absolute;left:2815;width:3504;height:15916" coordorigin="3095" coordsize="3504,15916">
              <v:group id="_x0000_s3994" style="position:absolute;left:3095;width:1104;height:15916" coordorigin="5929,3" coordsize="1104,15916">
                <v:rect id="_x0000_s3995"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3995" inset="0,0,0,0">
                    <w:txbxContent>
                      <w:p w:rsidR="009D7097" w:rsidRDefault="009D7097" w:rsidP="002B0FF0">
                        <w:pPr>
                          <w:spacing w:after="0"/>
                          <w:ind w:firstLine="0"/>
                          <w:rPr>
                            <w:b/>
                            <w:color w:val="000000" w:themeColor="text1"/>
                          </w:rPr>
                        </w:pPr>
                        <w:r>
                          <w:rPr>
                            <w:b/>
                            <w:color w:val="000000" w:themeColor="text1"/>
                          </w:rPr>
                          <w:t xml:space="preserve">   </w:t>
                        </w:r>
                      </w:p>
                      <w:p w:rsidR="009D7097" w:rsidRDefault="009D7097" w:rsidP="002B0FF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D7097" w:rsidRDefault="009D7097" w:rsidP="002B0FF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D7097" w:rsidRPr="00E963F1" w:rsidRDefault="009D7097" w:rsidP="002B0FF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3996" style="position:absolute;left:5929;top:2404;width:1104;height:13112" coordorigin="3836,2408" coordsize="1104,13112">
                  <v:shape id="_x0000_s3997" type="#_x0000_t32" style="position:absolute;left:3889;top:4172;width:1051;height:0" o:connectortype="straight" strokeweight="2pt"/>
                  <v:shape id="_x0000_s3998" type="#_x0000_t32" style="position:absolute;left:3889;top:2408;width:1051;height:0" o:connectortype="straight" strokeweight="2pt"/>
                  <v:shape id="Freeform 2758" o:spid="_x0000_s3999"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4000"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4001" type="#_x0000_t32" style="position:absolute;left:3889;top:6006;width:1051;height:0" o:connectortype="straight" strokeweight="2pt"/>
                  <v:shape id="_x0000_s4002" type="#_x0000_t32" style="position:absolute;left:3889;top:7786;width:1051;height:0" o:connectortype="straight" strokeweight="2pt"/>
                  <v:shape id="_x0000_s4003" type="#_x0000_t32" style="position:absolute;left:3889;top:9663;width:1051;height:0" o:connectortype="straight" strokeweight="2pt"/>
                  <v:shape id="_x0000_s4004" type="#_x0000_t32" style="position:absolute;left:3889;top:11481;width:1051;height:0" o:connectortype="straight" strokeweight="2pt"/>
                  <v:shape id="_x0000_s4005" type="#_x0000_t32" style="position:absolute;left:3889;top:13281;width:1051;height:0" o:connectortype="straight" strokeweight="2pt"/>
                </v:group>
              </v:group>
              <v:rect id="_x0000_s4006" style="position:absolute;left:3775;top:375;width:2824;height:421" fillcolor="white [3201]" strokecolor="#bfbfbf [2412]" strokeweight="2.5pt">
                <v:shadow color="#868686"/>
                <v:textbox>
                  <w:txbxContent>
                    <w:p w:rsidR="009D7097" w:rsidRDefault="009D7097">
                      <w:r>
                        <w:t>Business</w:t>
                      </w:r>
                    </w:p>
                  </w:txbxContent>
                </v:textbox>
              </v:rect>
            </v:group>
          </v:group>
        </w:pict>
      </w:r>
      <w:r w:rsidR="00AE60A2">
        <w:fldChar w:fldCharType="begin"/>
      </w:r>
      <w:r w:rsidR="006D75CE">
        <w:instrText xml:space="preserve"> INCLUDETEXT "C:\\Users\\juliette\\Desktop\\raw3\\colBusiness\\cob_asucatalog_11_1_10.doc" </w:instrText>
      </w:r>
      <w:r w:rsidR="0031231B">
        <w:instrText xml:space="preserve"> \* MERGEFORMAT </w:instrText>
      </w:r>
      <w:r w:rsidR="00AE60A2">
        <w:fldChar w:fldCharType="separate"/>
      </w:r>
    </w:p>
    <w:p w:rsidR="001050CA" w:rsidRDefault="001050CA">
      <w:pPr>
        <w:widowControl w:val="0"/>
        <w:autoSpaceDE w:val="0"/>
        <w:autoSpaceDN w:val="0"/>
        <w:adjustRightInd w:val="0"/>
        <w:spacing w:after="0" w:line="240" w:lineRule="exact"/>
        <w:rPr>
          <w:rFonts w:ascii="Times New Roman" w:hAnsi="Times New Roman"/>
          <w:sz w:val="24"/>
          <w:szCs w:val="24"/>
        </w:rPr>
      </w:pPr>
    </w:p>
    <w:p w:rsidR="001050CA" w:rsidRDefault="001050CA">
      <w:pPr>
        <w:widowControl w:val="0"/>
        <w:autoSpaceDE w:val="0"/>
        <w:autoSpaceDN w:val="0"/>
        <w:adjustRightInd w:val="0"/>
        <w:spacing w:after="0" w:line="240" w:lineRule="exact"/>
        <w:rPr>
          <w:rFonts w:ascii="Times New Roman" w:hAnsi="Times New Roman"/>
          <w:sz w:val="24"/>
          <w:szCs w:val="24"/>
        </w:rPr>
      </w:pPr>
    </w:p>
    <w:p w:rsidR="001050CA" w:rsidRDefault="001050CA">
      <w:pPr>
        <w:widowControl w:val="0"/>
        <w:autoSpaceDE w:val="0"/>
        <w:autoSpaceDN w:val="0"/>
        <w:adjustRightInd w:val="0"/>
        <w:spacing w:after="0" w:line="240" w:lineRule="exact"/>
        <w:rPr>
          <w:rFonts w:ascii="Times New Roman" w:hAnsi="Times New Roman"/>
          <w:sz w:val="24"/>
          <w:szCs w:val="24"/>
        </w:rPr>
      </w:pPr>
      <w:bookmarkStart w:id="146" w:name="Pg1"/>
      <w:bookmarkEnd w:id="146"/>
    </w:p>
    <w:p w:rsidR="001050CA" w:rsidRDefault="001050CA">
      <w:pPr>
        <w:widowControl w:val="0"/>
        <w:autoSpaceDE w:val="0"/>
        <w:autoSpaceDN w:val="0"/>
        <w:adjustRightInd w:val="0"/>
        <w:spacing w:after="0" w:line="184" w:lineRule="exact"/>
        <w:ind w:left="1678"/>
        <w:rPr>
          <w:rFonts w:ascii="Times New Roman" w:hAnsi="Times New Roman"/>
          <w:sz w:val="24"/>
          <w:szCs w:val="24"/>
        </w:rPr>
      </w:pPr>
    </w:p>
    <w:p w:rsidR="001050CA" w:rsidRDefault="001050CA">
      <w:pPr>
        <w:widowControl w:val="0"/>
        <w:autoSpaceDE w:val="0"/>
        <w:autoSpaceDN w:val="0"/>
        <w:adjustRightInd w:val="0"/>
        <w:spacing w:before="40" w:after="0" w:line="184" w:lineRule="exact"/>
        <w:ind w:left="1678"/>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1060" w:lineRule="exact"/>
        <w:ind w:left="3575"/>
        <w:jc w:val="right"/>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1060" w:lineRule="exact"/>
        <w:ind w:left="3575"/>
        <w:jc w:val="right"/>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1060" w:lineRule="exact"/>
        <w:ind w:left="3575"/>
        <w:jc w:val="right"/>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1060" w:lineRule="exact"/>
        <w:ind w:left="3575"/>
        <w:jc w:val="right"/>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1060" w:lineRule="exact"/>
        <w:ind w:left="3575"/>
        <w:jc w:val="right"/>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1060" w:lineRule="exact"/>
        <w:ind w:left="3575"/>
        <w:jc w:val="right"/>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1060" w:lineRule="exact"/>
        <w:ind w:left="3575"/>
        <w:jc w:val="right"/>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before="373" w:after="0" w:line="1060" w:lineRule="exact"/>
        <w:ind w:left="-16024" w:right="2879"/>
        <w:jc w:val="right"/>
        <w:rPr>
          <w:rFonts w:ascii="Times New Roman" w:hAnsi="Times New Roman"/>
          <w:color w:val="191919"/>
          <w:w w:val="96"/>
          <w:sz w:val="94"/>
          <w:szCs w:val="94"/>
        </w:rPr>
      </w:pPr>
      <w:r>
        <w:rPr>
          <w:rFonts w:ascii="Times New Roman" w:hAnsi="Times New Roman"/>
          <w:color w:val="191919"/>
          <w:w w:val="95"/>
          <w:sz w:val="125"/>
          <w:szCs w:val="125"/>
        </w:rPr>
        <w:t>C</w:t>
      </w:r>
      <w:r>
        <w:rPr>
          <w:rFonts w:ascii="Times New Roman" w:hAnsi="Times New Roman"/>
          <w:color w:val="191919"/>
          <w:w w:val="95"/>
          <w:sz w:val="94"/>
          <w:szCs w:val="94"/>
        </w:rPr>
        <w:t xml:space="preserve">OLLEGE OF </w:t>
      </w:r>
      <w:r>
        <w:rPr>
          <w:rFonts w:ascii="Times New Roman" w:hAnsi="Times New Roman"/>
          <w:color w:val="191919"/>
          <w:w w:val="95"/>
          <w:sz w:val="94"/>
          <w:szCs w:val="94"/>
        </w:rPr>
        <w:br/>
      </w:r>
      <w:r>
        <w:rPr>
          <w:rFonts w:ascii="Times New Roman" w:hAnsi="Times New Roman"/>
          <w:color w:val="191919"/>
          <w:w w:val="96"/>
          <w:sz w:val="125"/>
          <w:szCs w:val="125"/>
        </w:rPr>
        <w:t>B</w:t>
      </w:r>
      <w:r>
        <w:rPr>
          <w:rFonts w:ascii="Times New Roman" w:hAnsi="Times New Roman"/>
          <w:color w:val="191919"/>
          <w:w w:val="96"/>
          <w:sz w:val="94"/>
          <w:szCs w:val="94"/>
        </w:rPr>
        <w:t xml:space="preserve">USINESS </w:t>
      </w:r>
    </w:p>
    <w:p w:rsidR="001050CA" w:rsidRDefault="001050CA">
      <w:pPr>
        <w:widowControl w:val="0"/>
        <w:autoSpaceDE w:val="0"/>
        <w:autoSpaceDN w:val="0"/>
        <w:adjustRightInd w:val="0"/>
        <w:spacing w:after="0" w:line="310" w:lineRule="exact"/>
        <w:ind w:left="1528"/>
        <w:rPr>
          <w:rFonts w:ascii="Times New Roman" w:hAnsi="Times New Roman"/>
          <w:color w:val="191919"/>
          <w:w w:val="96"/>
          <w:sz w:val="94"/>
          <w:szCs w:val="94"/>
        </w:rPr>
      </w:pPr>
    </w:p>
    <w:p w:rsidR="001050CA" w:rsidRDefault="001050CA">
      <w:pPr>
        <w:widowControl w:val="0"/>
        <w:autoSpaceDE w:val="0"/>
        <w:autoSpaceDN w:val="0"/>
        <w:adjustRightInd w:val="0"/>
        <w:spacing w:before="290" w:after="0" w:line="310" w:lineRule="exact"/>
        <w:ind w:left="1528"/>
        <w:rPr>
          <w:rFonts w:ascii="Times New Roman Bold" w:hAnsi="Times New Roman Bold" w:cs="Times New Roman Bold"/>
          <w:color w:val="191919"/>
          <w:spacing w:val="-3"/>
          <w:sz w:val="26"/>
          <w:szCs w:val="26"/>
        </w:rPr>
      </w:pPr>
      <w:r>
        <w:rPr>
          <w:rFonts w:ascii="Times New Roman Bold" w:hAnsi="Times New Roman Bold" w:cs="Times New Roman Bold"/>
          <w:color w:val="191919"/>
          <w:spacing w:val="-3"/>
          <w:sz w:val="35"/>
          <w:szCs w:val="35"/>
        </w:rPr>
        <w:t>C</w:t>
      </w:r>
      <w:r>
        <w:rPr>
          <w:rFonts w:ascii="Times New Roman Bold" w:hAnsi="Times New Roman Bold" w:cs="Times New Roman Bold"/>
          <w:color w:val="191919"/>
          <w:spacing w:val="-3"/>
          <w:sz w:val="26"/>
          <w:szCs w:val="26"/>
        </w:rPr>
        <w:t xml:space="preserve">ONTENTS </w:t>
      </w:r>
    </w:p>
    <w:p w:rsidR="001050CA" w:rsidRDefault="001050CA">
      <w:pPr>
        <w:widowControl w:val="0"/>
        <w:autoSpaceDE w:val="0"/>
        <w:autoSpaceDN w:val="0"/>
        <w:adjustRightInd w:val="0"/>
        <w:spacing w:after="0" w:line="195" w:lineRule="exact"/>
        <w:ind w:left="634"/>
        <w:rPr>
          <w:rFonts w:ascii="Times New Roman Bold" w:hAnsi="Times New Roman Bold" w:cs="Times New Roman Bold"/>
          <w:color w:val="191919"/>
          <w:spacing w:val="-3"/>
          <w:sz w:val="26"/>
          <w:szCs w:val="26"/>
        </w:rPr>
      </w:pPr>
    </w:p>
    <w:p w:rsidR="001050CA" w:rsidRPr="00E45C9D" w:rsidRDefault="001050CA" w:rsidP="001050CA">
      <w:pPr>
        <w:widowControl w:val="0"/>
        <w:tabs>
          <w:tab w:val="left" w:pos="5519"/>
          <w:tab w:val="left" w:pos="6585"/>
          <w:tab w:val="left" w:pos="10440"/>
        </w:tabs>
        <w:autoSpaceDE w:val="0"/>
        <w:autoSpaceDN w:val="0"/>
        <w:adjustRightInd w:val="0"/>
        <w:spacing w:before="181" w:after="0" w:line="195" w:lineRule="exact"/>
        <w:ind w:left="634" w:firstLine="894"/>
        <w:rPr>
          <w:rFonts w:ascii="Times New Roman" w:hAnsi="Times New Roman"/>
          <w:color w:val="FF0000"/>
          <w:spacing w:val="-2"/>
          <w:sz w:val="17"/>
          <w:szCs w:val="17"/>
          <w:rPrChange w:id="147" w:author="eslove" w:date="2008-07-30T13:08:00Z">
            <w:rPr>
              <w:rFonts w:ascii="Times New Roman" w:hAnsi="Times New Roman"/>
              <w:color w:val="191919"/>
              <w:spacing w:val="-2"/>
              <w:sz w:val="17"/>
              <w:szCs w:val="17"/>
            </w:rPr>
          </w:rPrChange>
        </w:rPr>
      </w:pPr>
      <w:r>
        <w:rPr>
          <w:rFonts w:ascii="Times New Roman" w:hAnsi="Times New Roman"/>
          <w:color w:val="191919"/>
          <w:spacing w:val="-2"/>
          <w:sz w:val="17"/>
          <w:szCs w:val="17"/>
        </w:rPr>
        <w:t>Internship . . .</w:t>
      </w:r>
      <w:r>
        <w:rPr>
          <w:rFonts w:ascii="Times New Roman" w:hAnsi="Times New Roman"/>
          <w:color w:val="191919"/>
          <w:spacing w:val="-2"/>
          <w:sz w:val="17"/>
          <w:szCs w:val="17"/>
        </w:rPr>
        <w:tab/>
        <w:t xml:space="preserve">. </w:t>
      </w:r>
      <w:proofErr w:type="gramStart"/>
      <w:r>
        <w:rPr>
          <w:rFonts w:ascii="Times New Roman" w:hAnsi="Times New Roman"/>
          <w:color w:val="191919"/>
          <w:spacing w:val="-2"/>
          <w:sz w:val="17"/>
          <w:szCs w:val="17"/>
        </w:rPr>
        <w:t>.99</w:t>
      </w:r>
      <w:proofErr w:type="gramEnd"/>
      <w:r>
        <w:rPr>
          <w:rFonts w:ascii="Times New Roman" w:hAnsi="Times New Roman"/>
          <w:color w:val="191919"/>
          <w:spacing w:val="-2"/>
          <w:sz w:val="17"/>
          <w:szCs w:val="17"/>
        </w:rPr>
        <w:tab/>
      </w:r>
      <w:r w:rsidR="00AE60A2" w:rsidRPr="00AE60A2">
        <w:rPr>
          <w:rFonts w:ascii="Times New Roman" w:hAnsi="Times New Roman"/>
          <w:color w:val="FF0000"/>
          <w:spacing w:val="-2"/>
          <w:sz w:val="17"/>
          <w:szCs w:val="17"/>
          <w:rPrChange w:id="148" w:author="eslove" w:date="2008-07-30T13:08:00Z">
            <w:rPr>
              <w:rFonts w:ascii="Times New Roman" w:hAnsi="Times New Roman"/>
              <w:color w:val="191919"/>
              <w:spacing w:val="-2"/>
              <w:sz w:val="17"/>
              <w:szCs w:val="17"/>
            </w:rPr>
          </w:rPrChange>
        </w:rPr>
        <w:t>Technology Management Curriculum….</w:t>
      </w:r>
      <w:r w:rsidR="00AE60A2" w:rsidRPr="00AE60A2">
        <w:rPr>
          <w:rFonts w:ascii="Times New Roman" w:hAnsi="Times New Roman"/>
          <w:color w:val="FF0000"/>
          <w:spacing w:val="-2"/>
          <w:sz w:val="17"/>
          <w:szCs w:val="17"/>
          <w:rPrChange w:id="149" w:author="eslove" w:date="2008-07-30T13:08:00Z">
            <w:rPr>
              <w:rFonts w:ascii="Times New Roman" w:hAnsi="Times New Roman"/>
              <w:color w:val="191919"/>
              <w:spacing w:val="-2"/>
              <w:sz w:val="17"/>
              <w:szCs w:val="17"/>
            </w:rPr>
          </w:rPrChange>
        </w:rPr>
        <w:tab/>
        <w:t>…106</w:t>
      </w:r>
    </w:p>
    <w:p w:rsidR="001050CA" w:rsidRDefault="001050CA">
      <w:pPr>
        <w:widowControl w:val="0"/>
        <w:tabs>
          <w:tab w:val="left" w:pos="5519"/>
          <w:tab w:val="left" w:pos="6585"/>
          <w:tab w:val="left" w:pos="10493"/>
        </w:tabs>
        <w:autoSpaceDE w:val="0"/>
        <w:autoSpaceDN w:val="0"/>
        <w:adjustRightInd w:val="0"/>
        <w:spacing w:before="6" w:after="0" w:line="195" w:lineRule="exact"/>
        <w:ind w:left="634" w:firstLine="894"/>
        <w:rPr>
          <w:rFonts w:ascii="Times New Roman" w:hAnsi="Times New Roman"/>
          <w:color w:val="191919"/>
          <w:spacing w:val="-2"/>
          <w:sz w:val="17"/>
          <w:szCs w:val="17"/>
        </w:rPr>
      </w:pPr>
      <w:r>
        <w:rPr>
          <w:rFonts w:ascii="Times New Roman" w:hAnsi="Times New Roman"/>
          <w:color w:val="191919"/>
          <w:spacing w:val="-2"/>
          <w:sz w:val="17"/>
          <w:szCs w:val="17"/>
        </w:rPr>
        <w:t>Weekend College . . .</w:t>
      </w:r>
      <w:r>
        <w:rPr>
          <w:rFonts w:ascii="Times New Roman" w:hAnsi="Times New Roman"/>
          <w:color w:val="191919"/>
          <w:spacing w:val="-2"/>
          <w:sz w:val="17"/>
          <w:szCs w:val="17"/>
        </w:rPr>
        <w:tab/>
        <w:t xml:space="preserve">. </w:t>
      </w:r>
      <w:proofErr w:type="gramStart"/>
      <w:r>
        <w:rPr>
          <w:rFonts w:ascii="Times New Roman" w:hAnsi="Times New Roman"/>
          <w:color w:val="191919"/>
          <w:spacing w:val="-2"/>
          <w:sz w:val="17"/>
          <w:szCs w:val="17"/>
        </w:rPr>
        <w:t>.99</w:t>
      </w:r>
      <w:proofErr w:type="gramEnd"/>
      <w:r>
        <w:rPr>
          <w:rFonts w:ascii="Times New Roman" w:hAnsi="Times New Roman"/>
          <w:color w:val="191919"/>
          <w:spacing w:val="-2"/>
          <w:sz w:val="17"/>
          <w:szCs w:val="17"/>
        </w:rPr>
        <w:tab/>
        <w:t xml:space="preserve">Department of Accounting, Information </w:t>
      </w:r>
    </w:p>
    <w:p w:rsidR="001050CA" w:rsidRDefault="001050CA">
      <w:pPr>
        <w:widowControl w:val="0"/>
        <w:tabs>
          <w:tab w:val="left" w:pos="5436"/>
          <w:tab w:val="left" w:pos="5602"/>
          <w:tab w:val="left" w:pos="6585"/>
          <w:tab w:val="left" w:pos="10493"/>
        </w:tabs>
        <w:autoSpaceDE w:val="0"/>
        <w:autoSpaceDN w:val="0"/>
        <w:adjustRightInd w:val="0"/>
        <w:spacing w:before="6" w:after="0" w:line="195" w:lineRule="exact"/>
        <w:ind w:left="634" w:firstLine="894"/>
        <w:rPr>
          <w:rFonts w:ascii="Times New Roman" w:hAnsi="Times New Roman"/>
          <w:color w:val="191919"/>
          <w:spacing w:val="-2"/>
          <w:sz w:val="17"/>
          <w:szCs w:val="17"/>
        </w:rPr>
      </w:pPr>
      <w:r>
        <w:rPr>
          <w:rFonts w:ascii="Times New Roman" w:hAnsi="Times New Roman"/>
          <w:color w:val="191919"/>
          <w:spacing w:val="-2"/>
          <w:sz w:val="17"/>
          <w:szCs w:val="17"/>
        </w:rPr>
        <w:t>Two-Plus-Two Program . . .</w:t>
      </w:r>
      <w:r>
        <w:rPr>
          <w:rFonts w:ascii="Times New Roman" w:hAnsi="Times New Roman"/>
          <w:color w:val="191919"/>
          <w:spacing w:val="-2"/>
          <w:sz w:val="17"/>
          <w:szCs w:val="17"/>
        </w:rPr>
        <w:tab/>
        <w:t>. .</w:t>
      </w:r>
      <w:r>
        <w:rPr>
          <w:rFonts w:ascii="Times New Roman" w:hAnsi="Times New Roman"/>
          <w:color w:val="191919"/>
          <w:spacing w:val="-2"/>
          <w:sz w:val="17"/>
          <w:szCs w:val="17"/>
        </w:rPr>
        <w:tab/>
      </w:r>
      <w:proofErr w:type="gramStart"/>
      <w:r>
        <w:rPr>
          <w:rFonts w:ascii="Times New Roman" w:hAnsi="Times New Roman"/>
          <w:color w:val="191919"/>
          <w:spacing w:val="-2"/>
          <w:sz w:val="17"/>
          <w:szCs w:val="17"/>
        </w:rPr>
        <w:t>.99</w:t>
      </w:r>
      <w:proofErr w:type="gramEnd"/>
      <w:r>
        <w:rPr>
          <w:rFonts w:ascii="Times New Roman" w:hAnsi="Times New Roman"/>
          <w:color w:val="191919"/>
          <w:spacing w:val="-2"/>
          <w:sz w:val="17"/>
          <w:szCs w:val="17"/>
        </w:rPr>
        <w:tab/>
        <w:t>Systems and Marketing  . . .</w:t>
      </w:r>
      <w:r>
        <w:rPr>
          <w:rFonts w:ascii="Times New Roman" w:hAnsi="Times New Roman"/>
          <w:color w:val="191919"/>
          <w:spacing w:val="-2"/>
          <w:sz w:val="17"/>
          <w:szCs w:val="17"/>
        </w:rPr>
        <w:tab/>
        <w:t>. .10</w:t>
      </w:r>
      <w:r w:rsidR="00AE60A2" w:rsidRPr="00AE60A2">
        <w:rPr>
          <w:rFonts w:ascii="Times New Roman" w:hAnsi="Times New Roman"/>
          <w:color w:val="FF0000"/>
          <w:spacing w:val="-2"/>
          <w:sz w:val="17"/>
          <w:szCs w:val="17"/>
          <w:rPrChange w:id="150" w:author="eslove" w:date="2008-07-30T13:08:00Z">
            <w:rPr>
              <w:rFonts w:ascii="Times New Roman" w:hAnsi="Times New Roman"/>
              <w:color w:val="191919"/>
              <w:spacing w:val="-2"/>
              <w:sz w:val="17"/>
              <w:szCs w:val="17"/>
            </w:rPr>
          </w:rPrChange>
        </w:rPr>
        <w:t>8</w:t>
      </w:r>
      <w:r>
        <w:rPr>
          <w:rFonts w:ascii="Times New Roman" w:hAnsi="Times New Roman"/>
          <w:color w:val="191919"/>
          <w:spacing w:val="-2"/>
          <w:sz w:val="17"/>
          <w:szCs w:val="17"/>
        </w:rPr>
        <w:t xml:space="preserve"> </w:t>
      </w:r>
    </w:p>
    <w:p w:rsidR="001050CA" w:rsidRDefault="001050CA">
      <w:pPr>
        <w:widowControl w:val="0"/>
        <w:tabs>
          <w:tab w:val="left" w:pos="5519"/>
          <w:tab w:val="left" w:pos="6585"/>
          <w:tab w:val="left" w:pos="10499"/>
        </w:tabs>
        <w:autoSpaceDE w:val="0"/>
        <w:autoSpaceDN w:val="0"/>
        <w:adjustRightInd w:val="0"/>
        <w:spacing w:before="6" w:after="0" w:line="195" w:lineRule="exact"/>
        <w:ind w:left="634" w:firstLine="894"/>
        <w:rPr>
          <w:rFonts w:ascii="Times New Roman" w:hAnsi="Times New Roman"/>
          <w:color w:val="191919"/>
          <w:spacing w:val="-2"/>
          <w:sz w:val="17"/>
          <w:szCs w:val="17"/>
        </w:rPr>
      </w:pPr>
      <w:r>
        <w:rPr>
          <w:rFonts w:ascii="Times New Roman" w:hAnsi="Times New Roman"/>
          <w:color w:val="191919"/>
          <w:spacing w:val="-2"/>
          <w:sz w:val="17"/>
          <w:szCs w:val="17"/>
        </w:rPr>
        <w:t>Department of Business Administration</w:t>
      </w:r>
      <w:r>
        <w:rPr>
          <w:rFonts w:ascii="Times New Roman" w:hAnsi="Times New Roman"/>
          <w:color w:val="191919"/>
          <w:spacing w:val="-2"/>
          <w:sz w:val="17"/>
          <w:szCs w:val="17"/>
        </w:rPr>
        <w:tab/>
        <w:t>.100</w:t>
      </w:r>
      <w:r>
        <w:rPr>
          <w:rFonts w:ascii="Times New Roman" w:hAnsi="Times New Roman"/>
          <w:color w:val="191919"/>
          <w:spacing w:val="-2"/>
          <w:sz w:val="17"/>
          <w:szCs w:val="17"/>
        </w:rPr>
        <w:tab/>
        <w:t>Accounting Curriculum . . .</w:t>
      </w:r>
      <w:r>
        <w:rPr>
          <w:rFonts w:ascii="Times New Roman" w:hAnsi="Times New Roman"/>
          <w:color w:val="191919"/>
          <w:spacing w:val="-2"/>
          <w:sz w:val="17"/>
          <w:szCs w:val="17"/>
        </w:rPr>
        <w:tab/>
        <w:t xml:space="preserve">. </w:t>
      </w:r>
      <w:proofErr w:type="gramStart"/>
      <w:r>
        <w:rPr>
          <w:rFonts w:ascii="Times New Roman" w:hAnsi="Times New Roman"/>
          <w:color w:val="191919"/>
          <w:spacing w:val="-2"/>
          <w:sz w:val="17"/>
          <w:szCs w:val="17"/>
        </w:rPr>
        <w:t>.10</w:t>
      </w:r>
      <w:r w:rsidR="00AE60A2" w:rsidRPr="00AE60A2">
        <w:rPr>
          <w:rFonts w:ascii="Times New Roman" w:hAnsi="Times New Roman"/>
          <w:color w:val="FF0000"/>
          <w:spacing w:val="-2"/>
          <w:sz w:val="17"/>
          <w:szCs w:val="17"/>
          <w:rPrChange w:id="151" w:author="eslove" w:date="2008-07-30T13:08:00Z">
            <w:rPr>
              <w:rFonts w:ascii="Times New Roman" w:hAnsi="Times New Roman"/>
              <w:color w:val="191919"/>
              <w:spacing w:val="-2"/>
              <w:sz w:val="17"/>
              <w:szCs w:val="17"/>
            </w:rPr>
          </w:rPrChange>
        </w:rPr>
        <w:t>9</w:t>
      </w:r>
      <w:proofErr w:type="gramEnd"/>
    </w:p>
    <w:p w:rsidR="001050CA" w:rsidRDefault="001050CA">
      <w:pPr>
        <w:widowControl w:val="0"/>
        <w:tabs>
          <w:tab w:val="left" w:pos="5436"/>
          <w:tab w:val="left" w:pos="6585"/>
          <w:tab w:val="left" w:pos="10416"/>
          <w:tab w:val="left" w:pos="10582"/>
        </w:tabs>
        <w:autoSpaceDE w:val="0"/>
        <w:autoSpaceDN w:val="0"/>
        <w:adjustRightInd w:val="0"/>
        <w:spacing w:before="6" w:after="0" w:line="195" w:lineRule="exact"/>
        <w:ind w:left="634" w:firstLine="894"/>
        <w:rPr>
          <w:rFonts w:ascii="Times New Roman" w:hAnsi="Times New Roman"/>
          <w:color w:val="191919"/>
          <w:spacing w:val="-2"/>
          <w:sz w:val="17"/>
          <w:szCs w:val="17"/>
        </w:rPr>
      </w:pPr>
      <w:r>
        <w:rPr>
          <w:rFonts w:ascii="Times New Roman" w:hAnsi="Times New Roman"/>
          <w:color w:val="191919"/>
          <w:spacing w:val="-2"/>
          <w:sz w:val="17"/>
          <w:szCs w:val="17"/>
        </w:rPr>
        <w:t>Business Management Curriculum  . . .</w:t>
      </w:r>
      <w:r>
        <w:rPr>
          <w:rFonts w:ascii="Times New Roman" w:hAnsi="Times New Roman"/>
          <w:color w:val="191919"/>
          <w:spacing w:val="-2"/>
          <w:sz w:val="17"/>
          <w:szCs w:val="17"/>
        </w:rPr>
        <w:tab/>
        <w:t xml:space="preserve">. </w:t>
      </w:r>
      <w:proofErr w:type="gramStart"/>
      <w:r>
        <w:rPr>
          <w:rFonts w:ascii="Times New Roman" w:hAnsi="Times New Roman"/>
          <w:color w:val="191919"/>
          <w:spacing w:val="-2"/>
          <w:sz w:val="17"/>
          <w:szCs w:val="17"/>
        </w:rPr>
        <w:t>.101</w:t>
      </w:r>
      <w:proofErr w:type="gramEnd"/>
      <w:r>
        <w:rPr>
          <w:rFonts w:ascii="Times New Roman" w:hAnsi="Times New Roman"/>
          <w:color w:val="191919"/>
          <w:spacing w:val="-2"/>
          <w:sz w:val="17"/>
          <w:szCs w:val="17"/>
        </w:rPr>
        <w:tab/>
        <w:t>Business Information Systems Curriculum  . . .</w:t>
      </w:r>
      <w:r>
        <w:rPr>
          <w:rFonts w:ascii="Times New Roman" w:hAnsi="Times New Roman"/>
          <w:color w:val="191919"/>
          <w:spacing w:val="-2"/>
          <w:sz w:val="17"/>
          <w:szCs w:val="17"/>
        </w:rPr>
        <w:tab/>
        <w:t xml:space="preserve">   . .11</w:t>
      </w:r>
      <w:r w:rsidR="00AE60A2" w:rsidRPr="00AE60A2">
        <w:rPr>
          <w:rFonts w:ascii="Times New Roman" w:hAnsi="Times New Roman"/>
          <w:color w:val="FF0000"/>
          <w:spacing w:val="-2"/>
          <w:sz w:val="17"/>
          <w:szCs w:val="17"/>
          <w:rPrChange w:id="152" w:author="eslove" w:date="2008-07-30T13:08:00Z">
            <w:rPr>
              <w:rFonts w:ascii="Times New Roman" w:hAnsi="Times New Roman"/>
              <w:color w:val="191919"/>
              <w:spacing w:val="-2"/>
              <w:sz w:val="17"/>
              <w:szCs w:val="17"/>
            </w:rPr>
          </w:rPrChange>
        </w:rPr>
        <w:t>1</w:t>
      </w:r>
      <w:r>
        <w:rPr>
          <w:rFonts w:ascii="Times New Roman" w:hAnsi="Times New Roman"/>
          <w:color w:val="191919"/>
          <w:spacing w:val="-2"/>
          <w:sz w:val="17"/>
          <w:szCs w:val="17"/>
        </w:rPr>
        <w:t xml:space="preserve"> </w:t>
      </w:r>
    </w:p>
    <w:p w:rsidR="001050CA" w:rsidRDefault="001050CA">
      <w:pPr>
        <w:widowControl w:val="0"/>
        <w:tabs>
          <w:tab w:val="left" w:pos="5519"/>
          <w:tab w:val="left" w:pos="6585"/>
          <w:tab w:val="left" w:pos="10499"/>
        </w:tabs>
        <w:autoSpaceDE w:val="0"/>
        <w:autoSpaceDN w:val="0"/>
        <w:adjustRightInd w:val="0"/>
        <w:spacing w:before="6" w:after="0" w:line="195" w:lineRule="exact"/>
        <w:ind w:left="634" w:firstLine="894"/>
        <w:rPr>
          <w:ins w:id="153" w:author="Michael Rogers" w:date="2010-10-31T09:23:00Z"/>
          <w:rFonts w:ascii="Times New Roman" w:hAnsi="Times New Roman"/>
          <w:color w:val="191919"/>
          <w:spacing w:val="-2"/>
          <w:sz w:val="17"/>
          <w:szCs w:val="17"/>
        </w:rPr>
      </w:pPr>
      <w:r>
        <w:rPr>
          <w:rFonts w:ascii="Times New Roman" w:hAnsi="Times New Roman"/>
          <w:color w:val="191919"/>
          <w:spacing w:val="-2"/>
          <w:sz w:val="17"/>
          <w:szCs w:val="17"/>
        </w:rPr>
        <w:t>Healthcare Management Curriculum . . .</w:t>
      </w:r>
      <w:r>
        <w:rPr>
          <w:rFonts w:ascii="Times New Roman" w:hAnsi="Times New Roman"/>
          <w:color w:val="191919"/>
          <w:spacing w:val="-2"/>
          <w:sz w:val="17"/>
          <w:szCs w:val="17"/>
        </w:rPr>
        <w:tab/>
      </w:r>
      <w:proofErr w:type="gramStart"/>
      <w:r>
        <w:rPr>
          <w:rFonts w:ascii="Times New Roman" w:hAnsi="Times New Roman"/>
          <w:color w:val="191919"/>
          <w:spacing w:val="-2"/>
          <w:sz w:val="17"/>
          <w:szCs w:val="17"/>
        </w:rPr>
        <w:t>.10</w:t>
      </w:r>
      <w:r w:rsidR="00AE60A2" w:rsidRPr="00AE60A2">
        <w:rPr>
          <w:rFonts w:ascii="Times New Roman" w:hAnsi="Times New Roman"/>
          <w:color w:val="FF0000"/>
          <w:spacing w:val="-2"/>
          <w:sz w:val="17"/>
          <w:szCs w:val="17"/>
          <w:rPrChange w:id="154" w:author="eslove" w:date="2008-07-30T13:08:00Z">
            <w:rPr>
              <w:rFonts w:ascii="Times New Roman" w:hAnsi="Times New Roman"/>
              <w:color w:val="191919"/>
              <w:spacing w:val="-2"/>
              <w:sz w:val="17"/>
              <w:szCs w:val="17"/>
            </w:rPr>
          </w:rPrChange>
        </w:rPr>
        <w:t>3</w:t>
      </w:r>
      <w:proofErr w:type="gramEnd"/>
      <w:r>
        <w:rPr>
          <w:rFonts w:ascii="Times New Roman" w:hAnsi="Times New Roman"/>
          <w:color w:val="191919"/>
          <w:spacing w:val="-2"/>
          <w:sz w:val="17"/>
          <w:szCs w:val="17"/>
        </w:rPr>
        <w:tab/>
      </w:r>
    </w:p>
    <w:p w:rsidR="001050CA" w:rsidRDefault="001050CA">
      <w:pPr>
        <w:widowControl w:val="0"/>
        <w:numPr>
          <w:ins w:id="155" w:author="Michael Rogers" w:date="2010-10-31T09:23:00Z"/>
        </w:numPr>
        <w:tabs>
          <w:tab w:val="left" w:pos="5519"/>
          <w:tab w:val="left" w:pos="6585"/>
          <w:tab w:val="left" w:pos="10499"/>
        </w:tabs>
        <w:autoSpaceDE w:val="0"/>
        <w:autoSpaceDN w:val="0"/>
        <w:adjustRightInd w:val="0"/>
        <w:spacing w:before="6" w:after="0" w:line="195" w:lineRule="exact"/>
        <w:ind w:left="634" w:firstLine="894"/>
        <w:rPr>
          <w:rFonts w:ascii="Times New Roman" w:hAnsi="Times New Roman"/>
          <w:color w:val="191919"/>
          <w:spacing w:val="-2"/>
          <w:sz w:val="17"/>
          <w:szCs w:val="17"/>
        </w:rPr>
      </w:pPr>
      <w:r>
        <w:rPr>
          <w:rFonts w:ascii="Times New Roman" w:hAnsi="Times New Roman"/>
          <w:color w:val="191919"/>
          <w:spacing w:val="-2"/>
          <w:sz w:val="17"/>
          <w:szCs w:val="17"/>
        </w:rPr>
        <w:t>Marketing Curriculums  . . .</w:t>
      </w:r>
      <w:r>
        <w:rPr>
          <w:rFonts w:ascii="Times New Roman" w:hAnsi="Times New Roman"/>
          <w:color w:val="191919"/>
          <w:spacing w:val="-2"/>
          <w:sz w:val="17"/>
          <w:szCs w:val="17"/>
        </w:rPr>
        <w:tab/>
        <w:t>. .</w:t>
      </w:r>
      <w:r>
        <w:rPr>
          <w:rFonts w:ascii="Times New Roman" w:hAnsi="Times New Roman"/>
          <w:color w:val="191919"/>
          <w:spacing w:val="-2"/>
          <w:sz w:val="17"/>
          <w:szCs w:val="17"/>
        </w:rPr>
        <w:tab/>
      </w:r>
      <w:proofErr w:type="gramStart"/>
      <w:r>
        <w:rPr>
          <w:rFonts w:ascii="Times New Roman" w:hAnsi="Times New Roman"/>
          <w:color w:val="191919"/>
          <w:spacing w:val="-2"/>
          <w:sz w:val="17"/>
          <w:szCs w:val="17"/>
        </w:rPr>
        <w:t>.11</w:t>
      </w:r>
      <w:r w:rsidR="00AE60A2" w:rsidRPr="00AE60A2">
        <w:rPr>
          <w:rFonts w:ascii="Times New Roman" w:hAnsi="Times New Roman"/>
          <w:color w:val="FF0000"/>
          <w:spacing w:val="-2"/>
          <w:sz w:val="17"/>
          <w:szCs w:val="17"/>
          <w:rPrChange w:id="156" w:author="eslove" w:date="2008-07-30T13:08:00Z">
            <w:rPr>
              <w:rFonts w:ascii="Times New Roman" w:hAnsi="Times New Roman"/>
              <w:color w:val="191919"/>
              <w:spacing w:val="-2"/>
              <w:sz w:val="17"/>
              <w:szCs w:val="17"/>
            </w:rPr>
          </w:rPrChange>
        </w:rPr>
        <w:t>3</w:t>
      </w:r>
      <w:proofErr w:type="gramEnd"/>
    </w:p>
    <w:p w:rsidR="001050CA" w:rsidRDefault="001050CA">
      <w:pPr>
        <w:widowControl w:val="0"/>
        <w:autoSpaceDE w:val="0"/>
        <w:autoSpaceDN w:val="0"/>
        <w:adjustRightInd w:val="0"/>
        <w:spacing w:after="0" w:line="402" w:lineRule="exact"/>
        <w:ind w:left="634"/>
        <w:rPr>
          <w:rFonts w:ascii="Times New Roman" w:hAnsi="Times New Roman"/>
          <w:color w:val="191919"/>
          <w:spacing w:val="-2"/>
          <w:sz w:val="17"/>
          <w:szCs w:val="17"/>
        </w:rPr>
      </w:pPr>
    </w:p>
    <w:p w:rsidR="001050CA" w:rsidRDefault="001050CA">
      <w:pPr>
        <w:widowControl w:val="0"/>
        <w:autoSpaceDE w:val="0"/>
        <w:autoSpaceDN w:val="0"/>
        <w:adjustRightInd w:val="0"/>
        <w:spacing w:after="0"/>
        <w:rPr>
          <w:rFonts w:ascii="Times New Roman" w:hAnsi="Times New Roman"/>
          <w:color w:val="191919"/>
          <w:spacing w:val="-2"/>
          <w:position w:val="-4"/>
          <w:sz w:val="20"/>
          <w:szCs w:val="20"/>
        </w:rPr>
        <w:sectPr w:rsidR="001050CA" w:rsidSect="00501EE6">
          <w:pgSz w:w="12240" w:h="15840"/>
          <w:pgMar w:top="0" w:right="990" w:bottom="0" w:left="540" w:header="720" w:footer="288" w:gutter="0"/>
          <w:cols w:space="720"/>
          <w:noEndnote/>
          <w:docGrid w:linePitch="299"/>
        </w:sectPr>
      </w:pPr>
    </w:p>
    <w:p w:rsidR="001050CA" w:rsidRDefault="0031231B">
      <w:pPr>
        <w:widowControl w:val="0"/>
        <w:autoSpaceDE w:val="0"/>
        <w:autoSpaceDN w:val="0"/>
        <w:adjustRightInd w:val="0"/>
        <w:spacing w:after="0" w:line="240" w:lineRule="exact"/>
        <w:rPr>
          <w:rFonts w:ascii="Times New Roman" w:hAnsi="Times New Roman"/>
          <w:color w:val="191919"/>
          <w:spacing w:val="-2"/>
          <w:position w:val="-4"/>
          <w:sz w:val="24"/>
          <w:szCs w:val="24"/>
        </w:rPr>
      </w:pPr>
      <w:bookmarkStart w:id="157" w:name="Pg2"/>
      <w:bookmarkEnd w:id="157"/>
      <w:r>
        <w:rPr>
          <w:rFonts w:ascii="Century Gothic Bold" w:hAnsi="Century Gothic Bold" w:cs="Century Gothic Bold"/>
          <w:noProof/>
          <w:color w:val="191919"/>
          <w:spacing w:val="-2"/>
          <w:sz w:val="16"/>
          <w:szCs w:val="16"/>
        </w:rPr>
        <w:lastRenderedPageBreak/>
        <w:pict>
          <v:group id="_x0000_s4007" style="position:absolute;left:0;text-align:left;margin-left:429.7pt;margin-top:-2.95pt;width:155.05pt;height:795.8pt;z-index:252053504" coordorigin="1612,-59" coordsize="3101,15916">
            <v:rect id="_x0000_s4008"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4008" inset="0,0,0,0">
                <w:txbxContent>
                  <w:p w:rsidR="009D7097" w:rsidRDefault="009D7097" w:rsidP="0031231B">
                    <w:pPr>
                      <w:spacing w:after="0"/>
                      <w:ind w:firstLine="0"/>
                      <w:rPr>
                        <w:b/>
                        <w:color w:val="000000" w:themeColor="text1"/>
                      </w:rPr>
                    </w:pPr>
                    <w:r>
                      <w:rPr>
                        <w:b/>
                        <w:color w:val="000000" w:themeColor="text1"/>
                      </w:rPr>
                      <w:t xml:space="preserve">   </w:t>
                    </w:r>
                  </w:p>
                  <w:p w:rsidR="009D7097" w:rsidRPr="00E963F1" w:rsidRDefault="009D7097" w:rsidP="0031231B">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4009" style="position:absolute;left:1612;top:-59;width:3101;height:15916" coordorigin="2629,-59" coordsize="3101,15916">
              <v:group id="_x0000_s4010" style="position:absolute;left:4650;top:-59;width:1080;height:15916" coordorigin="7514,7" coordsize="1080,15916">
                <v:rect id="_x0000_s4011"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4011" inset="0,0,0,0">
                    <w:txbxContent>
                      <w:p w:rsidR="009D7097" w:rsidRDefault="009D7097" w:rsidP="0031231B">
                        <w:pPr>
                          <w:spacing w:after="0"/>
                          <w:ind w:firstLine="0"/>
                          <w:rPr>
                            <w:b/>
                            <w:color w:val="000000" w:themeColor="text1"/>
                          </w:rPr>
                        </w:pPr>
                        <w:r>
                          <w:rPr>
                            <w:b/>
                            <w:color w:val="000000" w:themeColor="text1"/>
                          </w:rPr>
                          <w:t xml:space="preserve">   </w:t>
                        </w:r>
                      </w:p>
                      <w:p w:rsidR="009D7097" w:rsidRDefault="009D7097" w:rsidP="0031231B">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9D7097" w:rsidRDefault="009D7097" w:rsidP="0031231B">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9D7097" w:rsidRPr="00E963F1" w:rsidRDefault="009D7097" w:rsidP="0031231B">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4012" style="position:absolute;left:7514;top:2465;width:1075;height:13112" coordorigin="7514,2465" coordsize="1075,13112">
                  <v:shape id="_x0000_s4013" type="#_x0000_t32" style="position:absolute;left:7514;top:4229;width:1051;height:0" o:connectortype="straight" strokeweight="2pt"/>
                  <v:shape id="_x0000_s4014" type="#_x0000_t32" style="position:absolute;left:7514;top:2465;width:1051;height:0" o:connectortype="straight" strokeweight="2pt"/>
                  <v:shape id="Freeform 2758" o:spid="_x0000_s401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401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4017" type="#_x0000_t32" style="position:absolute;left:7514;top:6063;width:1051;height:0" o:connectortype="straight" strokeweight="2pt"/>
                  <v:shape id="_x0000_s4018" type="#_x0000_t32" style="position:absolute;left:7514;top:7843;width:1051;height:0" o:connectortype="straight" strokeweight="2pt"/>
                  <v:shape id="_x0000_s4019" type="#_x0000_t32" style="position:absolute;left:7514;top:9720;width:1051;height:0" o:connectortype="straight" strokeweight="2pt"/>
                  <v:shape id="_x0000_s4020" type="#_x0000_t32" style="position:absolute;left:7514;top:11538;width:1051;height:0" o:connectortype="straight" strokeweight="2pt"/>
                  <v:shape id="_x0000_s4021" type="#_x0000_t32" style="position:absolute;left:7514;top:13338;width:1051;height:0" o:connectortype="straight" strokeweight="2pt"/>
                </v:group>
              </v:group>
              <v:rect id="_x0000_s4022" style="position:absolute;left:2629;top:276;width:2360;height:441" fillcolor="white [3212]" strokecolor="#d8d8d8 [2732]" strokeweight="3pt">
                <v:shadow on="t" type="perspective" color="#622423 [1605]" opacity=".5" offset="1pt" offset2="-1pt"/>
                <v:textbox>
                  <w:txbxContent>
                    <w:p w:rsidR="008762DD" w:rsidRDefault="008762DD">
                      <w:r>
                        <w:t>Business</w:t>
                      </w:r>
                    </w:p>
                  </w:txbxContent>
                </v:textbox>
              </v:rect>
            </v:group>
          </v:group>
        </w:pict>
      </w:r>
    </w:p>
    <w:p w:rsidR="001050CA" w:rsidRDefault="001050CA">
      <w:pPr>
        <w:widowControl w:val="0"/>
        <w:autoSpaceDE w:val="0"/>
        <w:autoSpaceDN w:val="0"/>
        <w:adjustRightInd w:val="0"/>
        <w:spacing w:after="0" w:line="184" w:lineRule="exact"/>
        <w:ind w:left="9909"/>
        <w:rPr>
          <w:rFonts w:ascii="Times New Roman" w:hAnsi="Times New Roman"/>
          <w:color w:val="191919"/>
          <w:spacing w:val="-2"/>
          <w:position w:val="-4"/>
          <w:sz w:val="24"/>
          <w:szCs w:val="24"/>
        </w:rPr>
      </w:pPr>
    </w:p>
    <w:p w:rsidR="001050CA" w:rsidRDefault="001050CA">
      <w:pPr>
        <w:widowControl w:val="0"/>
        <w:autoSpaceDE w:val="0"/>
        <w:autoSpaceDN w:val="0"/>
        <w:adjustRightInd w:val="0"/>
        <w:spacing w:after="0" w:line="184" w:lineRule="exact"/>
        <w:ind w:left="9909"/>
        <w:rPr>
          <w:rFonts w:ascii="Times New Roman" w:hAnsi="Times New Roman"/>
          <w:color w:val="191919"/>
          <w:spacing w:val="-2"/>
          <w:position w:val="-4"/>
          <w:sz w:val="24"/>
          <w:szCs w:val="24"/>
        </w:rPr>
      </w:pPr>
    </w:p>
    <w:p w:rsidR="001050CA" w:rsidRDefault="001050CA">
      <w:pPr>
        <w:widowControl w:val="0"/>
        <w:autoSpaceDE w:val="0"/>
        <w:autoSpaceDN w:val="0"/>
        <w:adjustRightInd w:val="0"/>
        <w:spacing w:before="40" w:after="0" w:line="184" w:lineRule="exact"/>
        <w:ind w:left="9909"/>
        <w:rPr>
          <w:rFonts w:ascii="Century Gothic Bold" w:hAnsi="Century Gothic Bold" w:cs="Century Gothic Bold"/>
          <w:color w:val="191919"/>
          <w:spacing w:val="-2"/>
          <w:sz w:val="16"/>
          <w:szCs w:val="16"/>
        </w:rPr>
      </w:pPr>
    </w:p>
    <w:p w:rsidR="001050CA" w:rsidRDefault="001050CA" w:rsidP="008762DD">
      <w:pPr>
        <w:widowControl w:val="0"/>
        <w:autoSpaceDE w:val="0"/>
        <w:autoSpaceDN w:val="0"/>
        <w:adjustRightInd w:val="0"/>
        <w:spacing w:before="356" w:after="0" w:line="644" w:lineRule="exact"/>
        <w:ind w:left="270" w:firstLine="0"/>
        <w:rPr>
          <w:rFonts w:ascii="Times New Roman" w:hAnsi="Times New Roman"/>
          <w:color w:val="191919"/>
          <w:w w:val="97"/>
          <w:sz w:val="53"/>
          <w:szCs w:val="53"/>
        </w:rPr>
      </w:pPr>
      <w:r>
        <w:rPr>
          <w:rFonts w:ascii="Times New Roman" w:hAnsi="Times New Roman"/>
          <w:color w:val="191919"/>
          <w:w w:val="97"/>
          <w:sz w:val="71"/>
          <w:szCs w:val="71"/>
        </w:rPr>
        <w:t>C</w:t>
      </w:r>
      <w:r>
        <w:rPr>
          <w:rFonts w:ascii="Times New Roman" w:hAnsi="Times New Roman"/>
          <w:color w:val="191919"/>
          <w:w w:val="97"/>
          <w:sz w:val="53"/>
          <w:szCs w:val="53"/>
        </w:rPr>
        <w:t>OLLEGE OF</w:t>
      </w:r>
      <w:r>
        <w:rPr>
          <w:rFonts w:ascii="Times New Roman" w:hAnsi="Times New Roman"/>
          <w:color w:val="191919"/>
          <w:w w:val="97"/>
          <w:sz w:val="71"/>
          <w:szCs w:val="71"/>
        </w:rPr>
        <w:t xml:space="preserve"> B</w:t>
      </w:r>
      <w:r>
        <w:rPr>
          <w:rFonts w:ascii="Times New Roman" w:hAnsi="Times New Roman"/>
          <w:color w:val="191919"/>
          <w:w w:val="97"/>
          <w:sz w:val="53"/>
          <w:szCs w:val="53"/>
        </w:rPr>
        <w:t xml:space="preserve">USINESS </w:t>
      </w:r>
    </w:p>
    <w:p w:rsidR="001050CA" w:rsidRPr="0031231B" w:rsidRDefault="001050CA" w:rsidP="008762DD">
      <w:pPr>
        <w:widowControl w:val="0"/>
        <w:autoSpaceDE w:val="0"/>
        <w:autoSpaceDN w:val="0"/>
        <w:adjustRightInd w:val="0"/>
        <w:spacing w:before="197" w:after="0" w:line="207"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includes two departments:  (1) Business Administration and</w:t>
      </w:r>
      <w:del w:id="158"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(2) Accounting, Business Information Systems and Marketing.</w:t>
      </w:r>
    </w:p>
    <w:p w:rsidR="001050CA" w:rsidRPr="0031231B" w:rsidRDefault="001050CA" w:rsidP="008762DD">
      <w:pPr>
        <w:widowControl w:val="0"/>
        <w:autoSpaceDE w:val="0"/>
        <w:autoSpaceDN w:val="0"/>
        <w:adjustRightInd w:val="0"/>
        <w:spacing w:after="0" w:line="212" w:lineRule="exact"/>
        <w:ind w:left="270" w:right="360" w:hanging="13"/>
        <w:jc w:val="both"/>
        <w:rPr>
          <w:rFonts w:ascii="Times New Roman" w:hAnsi="Times New Roman"/>
          <w:color w:val="262626" w:themeColor="text1" w:themeTint="D9"/>
          <w:spacing w:val="-3"/>
          <w:sz w:val="18"/>
          <w:szCs w:val="18"/>
        </w:rPr>
      </w:pPr>
    </w:p>
    <w:p w:rsidR="001050CA" w:rsidRPr="0031231B" w:rsidRDefault="001050CA" w:rsidP="008762DD">
      <w:pPr>
        <w:widowControl w:val="0"/>
        <w:autoSpaceDE w:val="0"/>
        <w:autoSpaceDN w:val="0"/>
        <w:adjustRightInd w:val="0"/>
        <w:spacing w:before="17" w:after="0" w:line="212"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31231B">
        <w:rPr>
          <w:rFonts w:ascii="Times New Roman" w:hAnsi="Times New Roman"/>
          <w:color w:val="262626" w:themeColor="text1" w:themeTint="D9"/>
          <w:spacing w:val="-5"/>
          <w:sz w:val="18"/>
          <w:szCs w:val="18"/>
        </w:rPr>
        <w:t>undergraduate degrees in accounting, business information systems</w:t>
      </w:r>
      <w:r w:rsidR="0031231B" w:rsidRPr="0031231B">
        <w:rPr>
          <w:rFonts w:ascii="Times New Roman" w:hAnsi="Times New Roman"/>
          <w:color w:val="262626" w:themeColor="text1" w:themeTint="D9"/>
          <w:spacing w:val="-5"/>
          <w:sz w:val="18"/>
          <w:szCs w:val="18"/>
        </w:rPr>
        <w:t>, management</w:t>
      </w:r>
      <w:r w:rsidRPr="0031231B">
        <w:rPr>
          <w:rFonts w:ascii="Times New Roman" w:hAnsi="Times New Roman"/>
          <w:color w:val="262626" w:themeColor="text1" w:themeTint="D9"/>
          <w:spacing w:val="-5"/>
          <w:sz w:val="18"/>
          <w:szCs w:val="18"/>
        </w:rPr>
        <w:t>, supply chain and logistics management, technology management, and marketing, as well as a concentration area in health care management.   A graduate degree in Business Administration (MBA) is also offered (</w:t>
      </w:r>
      <w:ins w:id="159" w:author="Michael Rogers" w:date="2010-10-31T08:29:00Z">
        <w:r w:rsidRPr="0031231B">
          <w:rPr>
            <w:rFonts w:ascii="Times New Roman" w:hAnsi="Times New Roman"/>
            <w:color w:val="262626" w:themeColor="text1" w:themeTint="D9"/>
            <w:spacing w:val="-5"/>
            <w:sz w:val="18"/>
            <w:szCs w:val="18"/>
          </w:rPr>
          <w:t>see ASU Graduate Catalog for details)</w:t>
        </w:r>
      </w:ins>
      <w:r w:rsidRPr="0031231B">
        <w:rPr>
          <w:rFonts w:ascii="Times New Roman" w:hAnsi="Times New Roman"/>
          <w:color w:val="262626" w:themeColor="text1" w:themeTint="D9"/>
          <w:spacing w:val="-5"/>
          <w:sz w:val="18"/>
          <w:szCs w:val="18"/>
        </w:rPr>
        <w:t xml:space="preserve">. </w:t>
      </w:r>
    </w:p>
    <w:p w:rsidR="001050CA" w:rsidRPr="0031231B" w:rsidRDefault="001050CA" w:rsidP="008762DD">
      <w:pPr>
        <w:widowControl w:val="0"/>
        <w:autoSpaceDE w:val="0"/>
        <w:autoSpaceDN w:val="0"/>
        <w:adjustRightInd w:val="0"/>
        <w:spacing w:before="210" w:after="0" w:line="210" w:lineRule="exact"/>
        <w:ind w:left="270" w:right="360" w:hanging="13"/>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w:t>
      </w:r>
      <w:del w:id="160"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in “learning by doing” -  encouraging open discussion, debate and other experiential work, including learning teams preparing case analyses</w:t>
      </w:r>
      <w:ins w:id="161" w:author="Michael Rogers" w:date="2010-10-31T08:31:00Z">
        <w:r w:rsidRPr="0031231B">
          <w:rPr>
            <w:rFonts w:ascii="Times New Roman" w:hAnsi="Times New Roman"/>
            <w:color w:val="262626" w:themeColor="text1" w:themeTint="D9"/>
            <w:spacing w:val="-3"/>
            <w:sz w:val="18"/>
            <w:szCs w:val="18"/>
          </w:rPr>
          <w:t xml:space="preserve"> and students using technology to enhance their critical thinking skills.</w:t>
        </w:r>
      </w:ins>
      <w:del w:id="162" w:author="Michael Rogers" w:date="2010-10-31T08:31:00Z">
        <w:r w:rsidRPr="0031231B" w:rsidDel="005D3E43">
          <w:rPr>
            <w:rFonts w:ascii="Times New Roman" w:hAnsi="Times New Roman"/>
            <w:color w:val="262626" w:themeColor="text1" w:themeTint="D9"/>
            <w:spacing w:val="-3"/>
            <w:sz w:val="18"/>
            <w:szCs w:val="18"/>
          </w:rPr>
          <w:delText>.</w:delText>
        </w:r>
      </w:del>
    </w:p>
    <w:p w:rsidR="001050CA" w:rsidRPr="0031231B" w:rsidRDefault="001050CA" w:rsidP="008762DD">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1050CA" w:rsidRPr="0031231B" w:rsidRDefault="001050CA" w:rsidP="008762DD">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1050CA" w:rsidRPr="0031231B" w:rsidRDefault="001050CA" w:rsidP="008762DD">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1050CA" w:rsidRDefault="001050CA" w:rsidP="008762DD">
      <w:pPr>
        <w:widowControl w:val="0"/>
        <w:autoSpaceDE w:val="0"/>
        <w:autoSpaceDN w:val="0"/>
        <w:adjustRightInd w:val="0"/>
        <w:spacing w:before="39" w:after="0" w:line="200" w:lineRule="exact"/>
        <w:ind w:left="270" w:right="360" w:hanging="13"/>
        <w:jc w:val="both"/>
        <w:rPr>
          <w:rFonts w:ascii="Times New Roman" w:hAnsi="Times New Roman"/>
          <w:color w:val="191919"/>
          <w:spacing w:val="-3"/>
          <w:sz w:val="18"/>
          <w:szCs w:val="18"/>
        </w:rPr>
      </w:pPr>
      <w:r w:rsidRPr="0031231B">
        <w:rPr>
          <w:rFonts w:ascii="Times New Roman" w:hAnsi="Times New Roman"/>
          <w:color w:val="262626" w:themeColor="text1" w:themeTint="D9"/>
          <w:spacing w:val="-3"/>
          <w:sz w:val="18"/>
          <w:szCs w:val="18"/>
        </w:rPr>
        <w:t>The following baccalaureate and master’s degree programs of the College of Business at Albany State University are accredited by the Southern Association of Colleges and Schools and the A</w:t>
      </w:r>
      <w:r>
        <w:rPr>
          <w:rFonts w:ascii="Times New Roman" w:hAnsi="Times New Roman"/>
          <w:color w:val="191919"/>
          <w:spacing w:val="-3"/>
          <w:sz w:val="18"/>
          <w:szCs w:val="18"/>
        </w:rPr>
        <w:t xml:space="preserve">ssociation of Collegiate Business Schools and Programs (ACBSP): </w:t>
      </w:r>
    </w:p>
    <w:p w:rsidR="001050CA" w:rsidRDefault="001050CA" w:rsidP="008762DD">
      <w:pPr>
        <w:widowControl w:val="0"/>
        <w:autoSpaceDE w:val="0"/>
        <w:autoSpaceDN w:val="0"/>
        <w:adjustRightInd w:val="0"/>
        <w:spacing w:after="0" w:line="207" w:lineRule="exact"/>
        <w:ind w:left="270" w:right="360"/>
        <w:rPr>
          <w:rFonts w:ascii="Times New Roman" w:hAnsi="Times New Roman"/>
          <w:color w:val="191919"/>
          <w:spacing w:val="-3"/>
          <w:sz w:val="18"/>
          <w:szCs w:val="18"/>
        </w:rPr>
      </w:pPr>
    </w:p>
    <w:p w:rsidR="001050CA" w:rsidRDefault="001050CA" w:rsidP="008762DD">
      <w:pPr>
        <w:widowControl w:val="0"/>
        <w:autoSpaceDE w:val="0"/>
        <w:autoSpaceDN w:val="0"/>
        <w:adjustRightInd w:val="0"/>
        <w:spacing w:before="8"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 xml:space="preserve">1. </w:t>
      </w:r>
      <w:del w:id="163" w:author="Michael Rogers" w:date="2010-10-31T08:32:00Z">
        <w:r w:rsidDel="005D3E43">
          <w:rPr>
            <w:rFonts w:ascii="Times New Roman" w:hAnsi="Times New Roman"/>
            <w:color w:val="191919"/>
            <w:spacing w:val="-4"/>
            <w:sz w:val="18"/>
            <w:szCs w:val="18"/>
          </w:rPr>
          <w:tab/>
        </w:r>
      </w:del>
      <w:r>
        <w:rPr>
          <w:rFonts w:ascii="Times New Roman" w:hAnsi="Times New Roman"/>
          <w:color w:val="191919"/>
          <w:spacing w:val="-4"/>
          <w:sz w:val="18"/>
          <w:szCs w:val="18"/>
        </w:rPr>
        <w:tab/>
        <w:t xml:space="preserve">Bachelor of Science in Accounting </w:t>
      </w:r>
    </w:p>
    <w:p w:rsidR="001050CA" w:rsidRDefault="001050CA" w:rsidP="008762DD">
      <w:pPr>
        <w:widowControl w:val="0"/>
        <w:autoSpaceDE w:val="0"/>
        <w:autoSpaceDN w:val="0"/>
        <w:adjustRightInd w:val="0"/>
        <w:spacing w:before="2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2.</w:t>
      </w:r>
      <w:r>
        <w:rPr>
          <w:rFonts w:ascii="Times New Roman" w:hAnsi="Times New Roman"/>
          <w:color w:val="191919"/>
          <w:spacing w:val="-4"/>
          <w:sz w:val="18"/>
          <w:szCs w:val="18"/>
        </w:rPr>
        <w:tab/>
        <w:t xml:space="preserve"> Bachelor of Science in Business Information Systems </w:t>
      </w:r>
    </w:p>
    <w:p w:rsidR="001050CA" w:rsidRDefault="001050CA" w:rsidP="008762DD">
      <w:pPr>
        <w:widowControl w:val="0"/>
        <w:autoSpaceDE w:val="0"/>
        <w:autoSpaceDN w:val="0"/>
        <w:adjustRightInd w:val="0"/>
        <w:spacing w:before="6"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3.</w:t>
      </w:r>
      <w:r>
        <w:rPr>
          <w:rFonts w:ascii="Times New Roman" w:hAnsi="Times New Roman"/>
          <w:color w:val="191919"/>
          <w:spacing w:val="-3"/>
          <w:sz w:val="18"/>
          <w:szCs w:val="18"/>
        </w:rPr>
        <w:tab/>
        <w:t xml:space="preserve"> Bachelor of Science in Management </w:t>
      </w:r>
    </w:p>
    <w:p w:rsidR="001050CA" w:rsidRDefault="001050CA" w:rsidP="008762DD">
      <w:pPr>
        <w:widowControl w:val="0"/>
        <w:autoSpaceDE w:val="0"/>
        <w:autoSpaceDN w:val="0"/>
        <w:adjustRightInd w:val="0"/>
        <w:spacing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4.</w:t>
      </w:r>
      <w:r w:rsidR="0031231B">
        <w:rPr>
          <w:rFonts w:ascii="Times New Roman" w:hAnsi="Times New Roman"/>
          <w:color w:val="191919"/>
          <w:spacing w:val="-3"/>
          <w:sz w:val="18"/>
          <w:szCs w:val="18"/>
        </w:rPr>
        <w:t xml:space="preserve">  </w:t>
      </w:r>
      <w:r>
        <w:rPr>
          <w:rFonts w:ascii="Times New Roman" w:hAnsi="Times New Roman"/>
          <w:color w:val="191919"/>
          <w:spacing w:val="-3"/>
          <w:sz w:val="18"/>
          <w:szCs w:val="18"/>
        </w:rPr>
        <w:t>Bachelor of Science in Management (Healthcare Administration)</w:t>
      </w:r>
    </w:p>
    <w:p w:rsidR="001050CA" w:rsidRDefault="001050CA" w:rsidP="008762DD">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5.</w:t>
      </w:r>
      <w:r>
        <w:rPr>
          <w:rFonts w:ascii="Times New Roman" w:hAnsi="Times New Roman"/>
          <w:color w:val="191919"/>
          <w:spacing w:val="-4"/>
          <w:sz w:val="18"/>
          <w:szCs w:val="18"/>
        </w:rPr>
        <w:tab/>
        <w:t xml:space="preserve"> Bachelor of Applied Science in Technology Management </w:t>
      </w:r>
    </w:p>
    <w:p w:rsidR="001050CA" w:rsidRDefault="001050CA" w:rsidP="008762DD">
      <w:pPr>
        <w:widowControl w:val="0"/>
        <w:autoSpaceDE w:val="0"/>
        <w:autoSpaceDN w:val="0"/>
        <w:adjustRightInd w:val="0"/>
        <w:spacing w:before="6" w:after="0" w:line="207" w:lineRule="exact"/>
        <w:ind w:left="270" w:right="360" w:firstLine="261"/>
        <w:rPr>
          <w:ins w:id="164" w:author="Michael Rogers" w:date="2010-10-31T08:33:00Z"/>
          <w:rFonts w:ascii="Times New Roman" w:hAnsi="Times New Roman"/>
          <w:color w:val="191919"/>
          <w:spacing w:val="-4"/>
          <w:sz w:val="18"/>
          <w:szCs w:val="18"/>
        </w:rPr>
      </w:pPr>
      <w:r>
        <w:rPr>
          <w:rFonts w:ascii="Times New Roman" w:hAnsi="Times New Roman"/>
          <w:color w:val="191919"/>
          <w:spacing w:val="-4"/>
          <w:sz w:val="18"/>
          <w:szCs w:val="18"/>
        </w:rPr>
        <w:t>6.</w:t>
      </w:r>
      <w:r>
        <w:rPr>
          <w:rFonts w:ascii="Times New Roman" w:hAnsi="Times New Roman"/>
          <w:color w:val="191919"/>
          <w:spacing w:val="-4"/>
          <w:sz w:val="18"/>
          <w:szCs w:val="18"/>
        </w:rPr>
        <w:tab/>
        <w:t xml:space="preserve"> Bachelor of Science in Marketing</w:t>
      </w:r>
    </w:p>
    <w:p w:rsidR="001050CA" w:rsidRDefault="001050CA" w:rsidP="008762DD">
      <w:pPr>
        <w:widowControl w:val="0"/>
        <w:numPr>
          <w:ins w:id="165" w:author="Michael Rogers" w:date="2010-10-31T08:33:00Z"/>
        </w:numPr>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66" w:author="Michael Rogers" w:date="2010-10-31T08:33:00Z">
        <w:r>
          <w:rPr>
            <w:rFonts w:ascii="Times New Roman" w:hAnsi="Times New Roman"/>
            <w:color w:val="191919"/>
            <w:spacing w:val="-4"/>
            <w:sz w:val="18"/>
            <w:szCs w:val="18"/>
          </w:rPr>
          <w:t>7. Bachelor of Science in Supply Chain and Logistics Management</w:t>
        </w:r>
      </w:ins>
      <w:r>
        <w:rPr>
          <w:rFonts w:ascii="Times New Roman" w:hAnsi="Times New Roman"/>
          <w:color w:val="191919"/>
          <w:spacing w:val="-4"/>
          <w:sz w:val="18"/>
          <w:szCs w:val="18"/>
        </w:rPr>
        <w:t xml:space="preserve"> </w:t>
      </w:r>
    </w:p>
    <w:p w:rsidR="001050CA" w:rsidRDefault="001050CA" w:rsidP="008762DD">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67" w:author="Michael Rogers" w:date="2010-10-31T08:33:00Z">
        <w:r>
          <w:rPr>
            <w:rFonts w:ascii="Times New Roman" w:hAnsi="Times New Roman"/>
            <w:color w:val="191919"/>
            <w:spacing w:val="-4"/>
            <w:sz w:val="18"/>
            <w:szCs w:val="18"/>
          </w:rPr>
          <w:t>8</w:t>
        </w:r>
      </w:ins>
      <w:del w:id="168" w:author="Michael Rogers" w:date="2010-10-31T08:33:00Z">
        <w:r w:rsidDel="005D3E43">
          <w:rPr>
            <w:rFonts w:ascii="Times New Roman" w:hAnsi="Times New Roman"/>
            <w:color w:val="191919"/>
            <w:spacing w:val="-4"/>
            <w:sz w:val="18"/>
            <w:szCs w:val="18"/>
          </w:rPr>
          <w:delText>7</w:delText>
        </w:r>
      </w:del>
      <w:r>
        <w:rPr>
          <w:rFonts w:ascii="Times New Roman" w:hAnsi="Times New Roman"/>
          <w:color w:val="191919"/>
          <w:spacing w:val="-4"/>
          <w:sz w:val="18"/>
          <w:szCs w:val="18"/>
        </w:rPr>
        <w:t>.</w:t>
      </w:r>
      <w:r>
        <w:rPr>
          <w:rFonts w:ascii="Times New Roman" w:hAnsi="Times New Roman"/>
          <w:color w:val="191919"/>
          <w:spacing w:val="-4"/>
          <w:sz w:val="18"/>
          <w:szCs w:val="18"/>
        </w:rPr>
        <w:tab/>
        <w:t xml:space="preserve"> Master of Business Administration </w:t>
      </w:r>
    </w:p>
    <w:p w:rsidR="001050CA" w:rsidRPr="0031231B" w:rsidRDefault="001050CA" w:rsidP="008762DD">
      <w:pPr>
        <w:widowControl w:val="0"/>
        <w:autoSpaceDE w:val="0"/>
        <w:autoSpaceDN w:val="0"/>
        <w:adjustRightInd w:val="0"/>
        <w:spacing w:before="203" w:after="0" w:line="220" w:lineRule="exact"/>
        <w:ind w:left="270" w:right="360" w:firstLine="0"/>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5"/>
          <w:sz w:val="18"/>
          <w:szCs w:val="18"/>
        </w:rPr>
        <w:t>The College of Business is housed in Peace Hall, a modern two-story building with spacious and attractive classrooms, a large lecture room, com</w:t>
      </w:r>
      <w:r w:rsidRPr="0031231B">
        <w:rPr>
          <w:rFonts w:ascii="Times New Roman" w:hAnsi="Times New Roman"/>
          <w:color w:val="262626" w:themeColor="text1" w:themeTint="D9"/>
          <w:spacing w:val="-3"/>
          <w:sz w:val="18"/>
          <w:szCs w:val="18"/>
        </w:rPr>
        <w:t xml:space="preserve">puter labs, student lounge, faculty lounge, conference room, </w:t>
      </w:r>
      <w:ins w:id="169" w:author="Michael Rogers" w:date="2010-10-31T08:34:00Z">
        <w:r w:rsidRPr="0031231B">
          <w:rPr>
            <w:rFonts w:ascii="Times New Roman" w:hAnsi="Times New Roman"/>
            <w:color w:val="262626" w:themeColor="text1" w:themeTint="D9"/>
            <w:spacing w:val="-3"/>
            <w:sz w:val="18"/>
            <w:szCs w:val="18"/>
          </w:rPr>
          <w:t xml:space="preserve">and </w:t>
        </w:r>
      </w:ins>
      <w:r w:rsidRPr="0031231B">
        <w:rPr>
          <w:rFonts w:ascii="Times New Roman" w:hAnsi="Times New Roman"/>
          <w:color w:val="262626" w:themeColor="text1" w:themeTint="D9"/>
          <w:spacing w:val="-3"/>
          <w:sz w:val="18"/>
          <w:szCs w:val="18"/>
        </w:rPr>
        <w:t>administrative and faculty offices. The overall setting is highly conducive to learn</w:t>
      </w:r>
      <w:r w:rsidRPr="0031231B">
        <w:rPr>
          <w:rFonts w:ascii="Times New Roman" w:hAnsi="Times New Roman"/>
          <w:color w:val="262626" w:themeColor="text1" w:themeTint="D9"/>
          <w:spacing w:val="-4"/>
          <w:sz w:val="18"/>
          <w:szCs w:val="18"/>
        </w:rPr>
        <w:t xml:space="preserve">ing, leadership and character-molding activities. </w:t>
      </w:r>
    </w:p>
    <w:p w:rsidR="001050CA" w:rsidRDefault="001050CA" w:rsidP="008762DD">
      <w:pPr>
        <w:widowControl w:val="0"/>
        <w:autoSpaceDE w:val="0"/>
        <w:autoSpaceDN w:val="0"/>
        <w:adjustRightInd w:val="0"/>
        <w:spacing w:before="204" w:after="0" w:line="264" w:lineRule="exact"/>
        <w:ind w:left="270" w:right="360" w:hanging="13"/>
        <w:jc w:val="both"/>
        <w:rPr>
          <w:rFonts w:ascii="Times New Roman Bold" w:hAnsi="Times New Roman Bold" w:cs="Times New Roman Bold"/>
          <w:color w:val="262626" w:themeColor="text1" w:themeTint="D9"/>
          <w:spacing w:val="-4"/>
          <w:sz w:val="24"/>
          <w:szCs w:val="24"/>
        </w:rPr>
      </w:pPr>
      <w:r w:rsidRPr="0031231B">
        <w:rPr>
          <w:rFonts w:ascii="Times New Roman Bold" w:hAnsi="Times New Roman Bold" w:cs="Times New Roman Bold"/>
          <w:color w:val="262626" w:themeColor="text1" w:themeTint="D9"/>
          <w:spacing w:val="-4"/>
          <w:sz w:val="24"/>
          <w:szCs w:val="24"/>
        </w:rPr>
        <w:t>I</w:t>
      </w:r>
      <w:r w:rsidRPr="0031231B">
        <w:rPr>
          <w:rFonts w:ascii="Times New Roman Bold" w:hAnsi="Times New Roman Bold" w:cs="Times New Roman Bold"/>
          <w:color w:val="262626" w:themeColor="text1" w:themeTint="D9"/>
          <w:spacing w:val="-4"/>
          <w:sz w:val="18"/>
          <w:szCs w:val="18"/>
        </w:rPr>
        <w:t>NTERNSHIP</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ROGRAM</w:t>
      </w:r>
      <w:r w:rsidRPr="0031231B">
        <w:rPr>
          <w:rFonts w:ascii="Times New Roman Bold" w:hAnsi="Times New Roman Bold" w:cs="Times New Roman Bold"/>
          <w:color w:val="262626" w:themeColor="text1" w:themeTint="D9"/>
          <w:spacing w:val="-4"/>
          <w:sz w:val="24"/>
          <w:szCs w:val="24"/>
        </w:rPr>
        <w:t xml:space="preserve"> (W</w:t>
      </w:r>
      <w:r w:rsidRPr="0031231B">
        <w:rPr>
          <w:rFonts w:ascii="Times New Roman Bold" w:hAnsi="Times New Roman Bold" w:cs="Times New Roman Bold"/>
          <w:color w:val="262626" w:themeColor="text1" w:themeTint="D9"/>
          <w:spacing w:val="-4"/>
          <w:sz w:val="18"/>
          <w:szCs w:val="18"/>
        </w:rPr>
        <w:t>ORK</w:t>
      </w:r>
      <w:r w:rsidRPr="0031231B">
        <w:rPr>
          <w:rFonts w:ascii="Times New Roman Bold" w:hAnsi="Times New Roman Bold" w:cs="Times New Roman Bold"/>
          <w:color w:val="262626" w:themeColor="text1" w:themeTint="D9"/>
          <w:spacing w:val="-4"/>
          <w:sz w:val="24"/>
          <w:szCs w:val="24"/>
        </w:rPr>
        <w:t>-B</w:t>
      </w:r>
      <w:r w:rsidRPr="0031231B">
        <w:rPr>
          <w:rFonts w:ascii="Times New Roman Bold" w:hAnsi="Times New Roman Bold" w:cs="Times New Roman Bold"/>
          <w:color w:val="262626" w:themeColor="text1" w:themeTint="D9"/>
          <w:spacing w:val="-4"/>
          <w:sz w:val="18"/>
          <w:szCs w:val="18"/>
        </w:rPr>
        <w:t>ASED</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ARADIGM</w:t>
      </w:r>
      <w:r w:rsidRPr="0031231B">
        <w:rPr>
          <w:rFonts w:ascii="Times New Roman Bold" w:hAnsi="Times New Roman Bold" w:cs="Times New Roman Bold"/>
          <w:color w:val="262626" w:themeColor="text1" w:themeTint="D9"/>
          <w:spacing w:val="-4"/>
          <w:sz w:val="24"/>
          <w:szCs w:val="24"/>
        </w:rPr>
        <w:t xml:space="preserve">) </w:t>
      </w:r>
    </w:p>
    <w:p w:rsidR="001050CA" w:rsidRPr="0031231B" w:rsidRDefault="001050CA" w:rsidP="008762DD">
      <w:pPr>
        <w:widowControl w:val="0"/>
        <w:autoSpaceDE w:val="0"/>
        <w:autoSpaceDN w:val="0"/>
        <w:adjustRightInd w:val="0"/>
        <w:spacing w:before="19" w:after="0" w:line="212"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31231B">
        <w:rPr>
          <w:rFonts w:ascii="Times New Roman" w:hAnsi="Times New Roman"/>
          <w:color w:val="262626" w:themeColor="text1" w:themeTint="D9"/>
          <w:spacing w:val="-5"/>
          <w:sz w:val="18"/>
          <w:szCs w:val="18"/>
        </w:rPr>
        <w:t xml:space="preserve">mester at a cooperating firm.  Internships may be for pay, volunteer and/or for course credit. Business students are expected to complete internship </w:t>
      </w:r>
      <w:r w:rsidRPr="0031231B">
        <w:rPr>
          <w:rFonts w:ascii="Times New Roman" w:hAnsi="Times New Roman"/>
          <w:color w:val="262626" w:themeColor="text1" w:themeTint="D9"/>
          <w:spacing w:val="-4"/>
          <w:sz w:val="18"/>
          <w:szCs w:val="18"/>
        </w:rPr>
        <w:t xml:space="preserve">experiences in their major area of study before graduation. </w:t>
      </w:r>
      <w:ins w:id="170" w:author="Michael Rogers" w:date="2010-10-31T08:37:00Z">
        <w:r w:rsidRPr="0031231B">
          <w:rPr>
            <w:rFonts w:ascii="Times New Roman" w:hAnsi="Times New Roman"/>
            <w:color w:val="262626" w:themeColor="text1" w:themeTint="D9"/>
            <w:spacing w:val="-4"/>
            <w:sz w:val="18"/>
            <w:szCs w:val="18"/>
          </w:rPr>
          <w:t xml:space="preserve"> The college offers three formal courses for internship credit: BUSA 3100</w:t>
        </w:r>
      </w:ins>
      <w:ins w:id="171" w:author="Michael Rogers" w:date="2010-10-31T08:39:00Z">
        <w:r w:rsidRPr="0031231B">
          <w:rPr>
            <w:rFonts w:ascii="Times New Roman" w:hAnsi="Times New Roman"/>
            <w:color w:val="262626" w:themeColor="text1" w:themeTint="D9"/>
            <w:spacing w:val="-4"/>
            <w:sz w:val="18"/>
            <w:szCs w:val="18"/>
          </w:rPr>
          <w:t xml:space="preserve"> (3hrs)</w:t>
        </w:r>
      </w:ins>
      <w:ins w:id="172" w:author="Michael Rogers" w:date="2010-10-31T08:37:00Z">
        <w:r w:rsidRPr="0031231B">
          <w:rPr>
            <w:rFonts w:ascii="Times New Roman" w:hAnsi="Times New Roman"/>
            <w:color w:val="262626" w:themeColor="text1" w:themeTint="D9"/>
            <w:spacing w:val="-4"/>
            <w:sz w:val="18"/>
            <w:szCs w:val="18"/>
          </w:rPr>
          <w:t>, BUSA 4100</w:t>
        </w:r>
      </w:ins>
      <w:ins w:id="173" w:author="Michael Rogers" w:date="2010-10-31T08:39:00Z">
        <w:r w:rsidRPr="0031231B">
          <w:rPr>
            <w:rFonts w:ascii="Times New Roman" w:hAnsi="Times New Roman"/>
            <w:color w:val="262626" w:themeColor="text1" w:themeTint="D9"/>
            <w:spacing w:val="-4"/>
            <w:sz w:val="18"/>
            <w:szCs w:val="18"/>
          </w:rPr>
          <w:t xml:space="preserve"> (3hrs)</w:t>
        </w:r>
      </w:ins>
      <w:ins w:id="174" w:author="Michael Rogers" w:date="2010-10-31T08:37:00Z">
        <w:r w:rsidRPr="0031231B">
          <w:rPr>
            <w:rFonts w:ascii="Times New Roman" w:hAnsi="Times New Roman"/>
            <w:color w:val="262626" w:themeColor="text1" w:themeTint="D9"/>
            <w:spacing w:val="-4"/>
            <w:sz w:val="18"/>
            <w:szCs w:val="18"/>
          </w:rPr>
          <w:t xml:space="preserve"> and MGHC</w:t>
        </w:r>
      </w:ins>
      <w:ins w:id="175" w:author="Michael Rogers" w:date="2010-10-31T08:38:00Z">
        <w:r w:rsidRPr="0031231B">
          <w:rPr>
            <w:rFonts w:ascii="Times New Roman" w:hAnsi="Times New Roman"/>
            <w:color w:val="262626" w:themeColor="text1" w:themeTint="D9"/>
            <w:spacing w:val="-4"/>
            <w:sz w:val="18"/>
            <w:szCs w:val="18"/>
          </w:rPr>
          <w:t xml:space="preserve"> 4110</w:t>
        </w:r>
      </w:ins>
      <w:ins w:id="176" w:author="Michael Rogers" w:date="2010-10-31T08:39:00Z">
        <w:r w:rsidRPr="0031231B">
          <w:rPr>
            <w:rFonts w:ascii="Times New Roman" w:hAnsi="Times New Roman"/>
            <w:color w:val="262626" w:themeColor="text1" w:themeTint="D9"/>
            <w:spacing w:val="-4"/>
            <w:sz w:val="18"/>
            <w:szCs w:val="18"/>
          </w:rPr>
          <w:t xml:space="preserve"> (4hrs). </w:t>
        </w:r>
      </w:ins>
      <w:r w:rsidRPr="0031231B">
        <w:rPr>
          <w:rFonts w:ascii="Times New Roman" w:hAnsi="Times New Roman"/>
          <w:color w:val="262626" w:themeColor="text1" w:themeTint="D9"/>
          <w:spacing w:val="-4"/>
          <w:sz w:val="18"/>
          <w:szCs w:val="18"/>
        </w:rPr>
        <w:t xml:space="preserve">Cooperative Education assignments are normally at out-of-state locations, although a </w:t>
      </w:r>
      <w:r w:rsidRPr="0031231B">
        <w:rPr>
          <w:rFonts w:ascii="Times New Roman" w:hAnsi="Times New Roman"/>
          <w:color w:val="262626" w:themeColor="text1" w:themeTint="D9"/>
          <w:spacing w:val="-4"/>
          <w:sz w:val="18"/>
          <w:szCs w:val="18"/>
        </w:rPr>
        <w:br/>
      </w:r>
      <w:r w:rsidRPr="0031231B">
        <w:rPr>
          <w:rFonts w:ascii="Times New Roman" w:hAnsi="Times New Roman"/>
          <w:color w:val="262626" w:themeColor="text1" w:themeTint="D9"/>
          <w:spacing w:val="-2"/>
          <w:sz w:val="18"/>
          <w:szCs w:val="18"/>
        </w:rPr>
        <w:t xml:space="preserve">limited number of COOP assignments are available in the Albany area. Students may earn University credit for cooperative education courses </w:t>
      </w:r>
      <w:r w:rsidRPr="0031231B">
        <w:rPr>
          <w:rFonts w:ascii="Times New Roman" w:hAnsi="Times New Roman"/>
          <w:color w:val="262626" w:themeColor="text1" w:themeTint="D9"/>
          <w:spacing w:val="-2"/>
          <w:sz w:val="18"/>
          <w:szCs w:val="18"/>
        </w:rPr>
        <w:br/>
      </w:r>
      <w:r w:rsidRPr="0031231B">
        <w:rPr>
          <w:rFonts w:ascii="Times New Roman" w:hAnsi="Times New Roman"/>
          <w:color w:val="262626" w:themeColor="text1" w:themeTint="D9"/>
          <w:spacing w:val="-3"/>
          <w:sz w:val="18"/>
          <w:szCs w:val="18"/>
        </w:rPr>
        <w:t xml:space="preserve">while on assignments. </w:t>
      </w:r>
    </w:p>
    <w:p w:rsidR="001050CA" w:rsidRPr="0031231B" w:rsidRDefault="001050CA" w:rsidP="008762DD">
      <w:pPr>
        <w:widowControl w:val="0"/>
        <w:autoSpaceDE w:val="0"/>
        <w:autoSpaceDN w:val="0"/>
        <w:adjustRightInd w:val="0"/>
        <w:spacing w:after="0" w:line="218" w:lineRule="exact"/>
        <w:ind w:left="270" w:right="360" w:hanging="13"/>
        <w:jc w:val="both"/>
        <w:rPr>
          <w:rFonts w:ascii="Times New Roman" w:hAnsi="Times New Roman"/>
          <w:color w:val="262626" w:themeColor="text1" w:themeTint="D9"/>
          <w:spacing w:val="-3"/>
          <w:sz w:val="18"/>
          <w:szCs w:val="18"/>
        </w:rPr>
      </w:pPr>
    </w:p>
    <w:p w:rsidR="001050CA" w:rsidRPr="0031231B" w:rsidRDefault="001050CA" w:rsidP="008762DD">
      <w:pPr>
        <w:widowControl w:val="0"/>
        <w:autoSpaceDE w:val="0"/>
        <w:autoSpaceDN w:val="0"/>
        <w:adjustRightInd w:val="0"/>
        <w:spacing w:before="26" w:after="0" w:line="218" w:lineRule="exact"/>
        <w:ind w:left="270" w:right="360" w:hanging="13"/>
        <w:jc w:val="both"/>
        <w:rPr>
          <w:rFonts w:ascii="Times New Roman Bold" w:hAnsi="Times New Roman Bold" w:cs="Times New Roman Bold"/>
          <w:color w:val="262626" w:themeColor="text1" w:themeTint="D9"/>
          <w:spacing w:val="-4"/>
          <w:sz w:val="18"/>
          <w:szCs w:val="18"/>
        </w:rPr>
      </w:pPr>
      <w:r w:rsidRPr="0031231B">
        <w:rPr>
          <w:rFonts w:ascii="Times New Roman Bold" w:hAnsi="Times New Roman Bold" w:cs="Times New Roman Bold"/>
          <w:color w:val="262626" w:themeColor="text1" w:themeTint="D9"/>
          <w:spacing w:val="-4"/>
          <w:sz w:val="24"/>
          <w:szCs w:val="24"/>
        </w:rPr>
        <w:t>W</w:t>
      </w:r>
      <w:r w:rsidRPr="0031231B">
        <w:rPr>
          <w:rFonts w:ascii="Times New Roman Bold" w:hAnsi="Times New Roman Bold" w:cs="Times New Roman Bold"/>
          <w:color w:val="262626" w:themeColor="text1" w:themeTint="D9"/>
          <w:spacing w:val="-4"/>
          <w:sz w:val="18"/>
          <w:szCs w:val="18"/>
        </w:rPr>
        <w:t>EEKEND</w:t>
      </w:r>
      <w:r w:rsidRPr="0031231B">
        <w:rPr>
          <w:rFonts w:ascii="Times New Roman Bold" w:hAnsi="Times New Roman Bold" w:cs="Times New Roman Bold"/>
          <w:color w:val="262626" w:themeColor="text1" w:themeTint="D9"/>
          <w:spacing w:val="-4"/>
          <w:sz w:val="24"/>
          <w:szCs w:val="24"/>
        </w:rPr>
        <w:t xml:space="preserve"> C</w:t>
      </w:r>
      <w:r w:rsidRPr="0031231B">
        <w:rPr>
          <w:rFonts w:ascii="Times New Roman Bold" w:hAnsi="Times New Roman Bold" w:cs="Times New Roman Bold"/>
          <w:color w:val="262626" w:themeColor="text1" w:themeTint="D9"/>
          <w:spacing w:val="-4"/>
          <w:sz w:val="18"/>
          <w:szCs w:val="18"/>
        </w:rPr>
        <w:t xml:space="preserve">OLLEGE </w:t>
      </w:r>
    </w:p>
    <w:p w:rsidR="001050CA" w:rsidRPr="0031231B" w:rsidRDefault="001050CA" w:rsidP="008762DD">
      <w:pPr>
        <w:widowControl w:val="0"/>
        <w:autoSpaceDE w:val="0"/>
        <w:autoSpaceDN w:val="0"/>
        <w:adjustRightInd w:val="0"/>
        <w:spacing w:before="21" w:after="0" w:line="220"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4"/>
          <w:sz w:val="18"/>
          <w:szCs w:val="18"/>
        </w:rPr>
        <w:t xml:space="preserve"> All degrees in the college of business can be earned either during regular work hours or in evening classes. Weekend classes are sched</w:t>
      </w:r>
      <w:r w:rsidRPr="0031231B">
        <w:rPr>
          <w:rFonts w:ascii="Times New Roman" w:hAnsi="Times New Roman"/>
          <w:color w:val="262626" w:themeColor="text1" w:themeTint="D9"/>
          <w:spacing w:val="-5"/>
          <w:sz w:val="18"/>
          <w:szCs w:val="18"/>
        </w:rPr>
        <w:t xml:space="preserve">uled when enrollment demands are sufficient. </w:t>
      </w:r>
    </w:p>
    <w:p w:rsidR="001050CA" w:rsidRPr="0031231B" w:rsidRDefault="001050CA" w:rsidP="008762DD">
      <w:pPr>
        <w:widowControl w:val="0"/>
        <w:autoSpaceDE w:val="0"/>
        <w:autoSpaceDN w:val="0"/>
        <w:adjustRightInd w:val="0"/>
        <w:spacing w:before="204" w:after="0" w:line="264" w:lineRule="exact"/>
        <w:ind w:left="270" w:right="360" w:hanging="13"/>
        <w:jc w:val="both"/>
        <w:rPr>
          <w:rFonts w:ascii="Times New Roman Bold" w:hAnsi="Times New Roman Bold" w:cs="Times New Roman Bold"/>
          <w:color w:val="262626" w:themeColor="text1" w:themeTint="D9"/>
          <w:spacing w:val="-6"/>
          <w:sz w:val="24"/>
          <w:szCs w:val="24"/>
        </w:rPr>
      </w:pPr>
      <w:r w:rsidRPr="0031231B">
        <w:rPr>
          <w:rFonts w:ascii="Times New Roman Bold" w:hAnsi="Times New Roman Bold" w:cs="Times New Roman Bold"/>
          <w:color w:val="262626" w:themeColor="text1" w:themeTint="D9"/>
          <w:spacing w:val="-6"/>
          <w:sz w:val="24"/>
          <w:szCs w:val="24"/>
        </w:rPr>
        <w:t xml:space="preserve">Two-Plus-Two Program </w:t>
      </w:r>
    </w:p>
    <w:p w:rsidR="001050CA" w:rsidRPr="0031231B" w:rsidRDefault="001050CA" w:rsidP="008762DD">
      <w:pPr>
        <w:widowControl w:val="0"/>
        <w:autoSpaceDE w:val="0"/>
        <w:autoSpaceDN w:val="0"/>
        <w:adjustRightInd w:val="0"/>
        <w:spacing w:before="21" w:after="0" w:line="210" w:lineRule="exact"/>
        <w:ind w:left="270" w:right="360" w:hanging="13"/>
        <w:jc w:val="both"/>
        <w:rPr>
          <w:ins w:id="177" w:author="Michael Rogers" w:date="2010-10-31T08:41:00Z"/>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1050CA" w:rsidRPr="0031231B" w:rsidRDefault="001050CA" w:rsidP="008762DD">
      <w:pPr>
        <w:widowControl w:val="0"/>
        <w:numPr>
          <w:ins w:id="178" w:author="Michael Rogers" w:date="2010-10-31T08:41:00Z"/>
        </w:numPr>
        <w:autoSpaceDE w:val="0"/>
        <w:autoSpaceDN w:val="0"/>
        <w:adjustRightInd w:val="0"/>
        <w:spacing w:before="21" w:after="0" w:line="210" w:lineRule="exact"/>
        <w:ind w:left="270" w:right="360" w:hanging="13"/>
        <w:jc w:val="both"/>
        <w:rPr>
          <w:ins w:id="179" w:author="Michael Rogers" w:date="2010-10-31T08:41:00Z"/>
          <w:rFonts w:ascii="Times New Roman" w:hAnsi="Times New Roman"/>
          <w:color w:val="262626" w:themeColor="text1" w:themeTint="D9"/>
          <w:spacing w:val="-3"/>
          <w:sz w:val="18"/>
          <w:szCs w:val="18"/>
        </w:rPr>
      </w:pPr>
    </w:p>
    <w:p w:rsidR="001050CA" w:rsidRPr="0031231B" w:rsidRDefault="001050CA" w:rsidP="008762DD">
      <w:pPr>
        <w:widowControl w:val="0"/>
        <w:numPr>
          <w:ins w:id="180" w:author="Michael Rogers" w:date="2010-10-31T08:41:00Z"/>
        </w:numPr>
        <w:autoSpaceDE w:val="0"/>
        <w:autoSpaceDN w:val="0"/>
        <w:adjustRightInd w:val="0"/>
        <w:spacing w:before="21" w:after="0" w:line="210" w:lineRule="exact"/>
        <w:ind w:left="270" w:right="360" w:hanging="13"/>
        <w:jc w:val="both"/>
        <w:rPr>
          <w:ins w:id="181" w:author="Michael Rogers" w:date="2010-10-31T08:41:00Z"/>
          <w:rFonts w:ascii="Times New Roman" w:hAnsi="Times New Roman"/>
          <w:color w:val="262626" w:themeColor="text1" w:themeTint="D9"/>
          <w:spacing w:val="-3"/>
          <w:sz w:val="18"/>
          <w:szCs w:val="18"/>
        </w:rPr>
      </w:pPr>
      <w:ins w:id="182" w:author="Michael Rogers" w:date="2010-10-31T08:41:00Z">
        <w:r w:rsidRPr="0031231B">
          <w:rPr>
            <w:rFonts w:ascii="Times New Roman" w:hAnsi="Times New Roman"/>
            <w:color w:val="262626" w:themeColor="text1" w:themeTint="D9"/>
            <w:spacing w:val="-3"/>
            <w:sz w:val="18"/>
            <w:szCs w:val="18"/>
          </w:rPr>
          <w:t>On-Line Degree Programs</w:t>
        </w:r>
      </w:ins>
      <w:r w:rsidRPr="0031231B">
        <w:rPr>
          <w:rFonts w:ascii="Times New Roman" w:hAnsi="Times New Roman"/>
          <w:color w:val="262626" w:themeColor="text1" w:themeTint="D9"/>
          <w:spacing w:val="-3"/>
          <w:sz w:val="18"/>
          <w:szCs w:val="18"/>
        </w:rPr>
        <w:t xml:space="preserve"> </w:t>
      </w:r>
    </w:p>
    <w:p w:rsidR="001050CA" w:rsidRPr="0031231B" w:rsidRDefault="001050CA" w:rsidP="008762DD">
      <w:pPr>
        <w:widowControl w:val="0"/>
        <w:numPr>
          <w:ins w:id="183" w:author="Michael Rogers" w:date="2010-10-31T08:41:00Z"/>
        </w:numPr>
        <w:autoSpaceDE w:val="0"/>
        <w:autoSpaceDN w:val="0"/>
        <w:adjustRightInd w:val="0"/>
        <w:spacing w:before="21" w:after="0" w:line="210" w:lineRule="exact"/>
        <w:ind w:left="270" w:right="360" w:hanging="13"/>
        <w:jc w:val="both"/>
        <w:rPr>
          <w:rFonts w:ascii="Times New Roman" w:hAnsi="Times New Roman"/>
          <w:color w:val="262626" w:themeColor="text1" w:themeTint="D9"/>
          <w:spacing w:val="-3"/>
          <w:sz w:val="18"/>
          <w:szCs w:val="18"/>
        </w:rPr>
      </w:pPr>
      <w:ins w:id="184" w:author="Michael Rogers" w:date="2010-10-31T08:41:00Z">
        <w:r w:rsidRPr="0031231B">
          <w:rPr>
            <w:rFonts w:ascii="Times New Roman" w:hAnsi="Times New Roman"/>
            <w:color w:val="262626" w:themeColor="text1" w:themeTint="D9"/>
            <w:spacing w:val="-3"/>
            <w:sz w:val="18"/>
            <w:szCs w:val="18"/>
          </w:rPr>
          <w:t>The college offers two formal degree programs online: the BS Degree in Business Information Systems and the Technology Management Degree. In addition, the logistics courses are offered online, as well as all Area F and G courses.</w:t>
        </w:r>
      </w:ins>
    </w:p>
    <w:p w:rsidR="001050CA" w:rsidRDefault="001050CA" w:rsidP="00931F09">
      <w:pPr>
        <w:widowControl w:val="0"/>
        <w:autoSpaceDE w:val="0"/>
        <w:autoSpaceDN w:val="0"/>
        <w:adjustRightInd w:val="0"/>
        <w:spacing w:after="0"/>
        <w:ind w:firstLine="0"/>
        <w:rPr>
          <w:rFonts w:ascii="Century Gothic Bold" w:hAnsi="Century Gothic Bold" w:cs="Century Gothic Bold"/>
          <w:color w:val="191919"/>
          <w:w w:val="97"/>
          <w:sz w:val="35"/>
          <w:szCs w:val="35"/>
        </w:rPr>
        <w:sectPr w:rsidR="001050CA" w:rsidSect="009D7097">
          <w:pgSz w:w="12240" w:h="15840"/>
          <w:pgMar w:top="0" w:right="1080" w:bottom="0" w:left="540" w:header="720" w:footer="288" w:gutter="0"/>
          <w:cols w:space="720"/>
          <w:noEndnote/>
          <w:docGrid w:linePitch="299"/>
        </w:sectPr>
      </w:pPr>
    </w:p>
    <w:p w:rsidR="001050CA" w:rsidRDefault="009D7097">
      <w:pPr>
        <w:widowControl w:val="0"/>
        <w:autoSpaceDE w:val="0"/>
        <w:autoSpaceDN w:val="0"/>
        <w:adjustRightInd w:val="0"/>
        <w:spacing w:after="0" w:line="240" w:lineRule="exact"/>
        <w:rPr>
          <w:rFonts w:ascii="Century Gothic Bold" w:hAnsi="Century Gothic Bold" w:cs="Century Gothic Bold"/>
          <w:color w:val="191919"/>
          <w:w w:val="97"/>
          <w:sz w:val="24"/>
          <w:szCs w:val="24"/>
        </w:rPr>
      </w:pPr>
      <w:bookmarkStart w:id="185" w:name="Pg3"/>
      <w:bookmarkEnd w:id="185"/>
      <w:r>
        <w:rPr>
          <w:rFonts w:ascii="Times New Roman" w:hAnsi="Times New Roman"/>
          <w:noProof/>
          <w:color w:val="191919"/>
          <w:sz w:val="71"/>
          <w:szCs w:val="71"/>
        </w:rPr>
        <w:lastRenderedPageBreak/>
        <w:pict>
          <v:group id="_x0000_s4039" style="position:absolute;left:0;text-align:left;margin-left:-33.1pt;margin-top:0;width:175.2pt;height:795.8pt;z-index:252054528" coordorigin="2815" coordsize="3504,15916">
            <v:rect id="_x0000_s4040"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4040" inset="0,0,0,0">
                <w:txbxContent>
                  <w:p w:rsidR="009D7097" w:rsidRDefault="009D7097" w:rsidP="009D7097">
                    <w:pPr>
                      <w:spacing w:after="0"/>
                      <w:ind w:firstLine="0"/>
                      <w:rPr>
                        <w:b/>
                        <w:color w:val="000000" w:themeColor="text1"/>
                      </w:rPr>
                    </w:pPr>
                    <w:r>
                      <w:rPr>
                        <w:b/>
                        <w:color w:val="000000" w:themeColor="text1"/>
                      </w:rPr>
                      <w:t xml:space="preserve">   </w:t>
                    </w:r>
                  </w:p>
                  <w:p w:rsidR="009D7097" w:rsidRPr="00E963F1" w:rsidRDefault="009D7097" w:rsidP="009D709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4041" style="position:absolute;left:2815;width:3504;height:15916" coordorigin="3095" coordsize="3504,15916">
              <v:group id="_x0000_s4042" style="position:absolute;left:3095;width:1104;height:15916" coordorigin="5929,3" coordsize="1104,15916">
                <v:rect id="_x0000_s404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4043" inset="0,0,0,0">
                    <w:txbxContent>
                      <w:p w:rsidR="009D7097" w:rsidRDefault="009D7097" w:rsidP="009D7097">
                        <w:pPr>
                          <w:spacing w:after="0"/>
                          <w:ind w:firstLine="0"/>
                          <w:rPr>
                            <w:b/>
                            <w:color w:val="000000" w:themeColor="text1"/>
                          </w:rPr>
                        </w:pPr>
                        <w:r>
                          <w:rPr>
                            <w:b/>
                            <w:color w:val="000000" w:themeColor="text1"/>
                          </w:rPr>
                          <w:t xml:space="preserve">   </w:t>
                        </w:r>
                      </w:p>
                      <w:p w:rsidR="009D7097" w:rsidRDefault="009D7097" w:rsidP="009D709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D7097" w:rsidRDefault="009D7097" w:rsidP="009D709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D7097" w:rsidRPr="00E963F1" w:rsidRDefault="009D7097" w:rsidP="009D709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4044" style="position:absolute;left:5929;top:2404;width:1104;height:13112" coordorigin="3836,2408" coordsize="1104,13112">
                  <v:shape id="_x0000_s4045" type="#_x0000_t32" style="position:absolute;left:3889;top:4172;width:1051;height:0" o:connectortype="straight" strokeweight="2pt"/>
                  <v:shape id="_x0000_s4046" type="#_x0000_t32" style="position:absolute;left:3889;top:2408;width:1051;height:0" o:connectortype="straight" strokeweight="2pt"/>
                  <v:shape id="Freeform 2758" o:spid="_x0000_s40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40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4049" type="#_x0000_t32" style="position:absolute;left:3889;top:6006;width:1051;height:0" o:connectortype="straight" strokeweight="2pt"/>
                  <v:shape id="_x0000_s4050" type="#_x0000_t32" style="position:absolute;left:3889;top:7786;width:1051;height:0" o:connectortype="straight" strokeweight="2pt"/>
                  <v:shape id="_x0000_s4051" type="#_x0000_t32" style="position:absolute;left:3889;top:9663;width:1051;height:0" o:connectortype="straight" strokeweight="2pt"/>
                  <v:shape id="_x0000_s4052" type="#_x0000_t32" style="position:absolute;left:3889;top:11481;width:1051;height:0" o:connectortype="straight" strokeweight="2pt"/>
                  <v:shape id="_x0000_s4053" type="#_x0000_t32" style="position:absolute;left:3889;top:13281;width:1051;height:0" o:connectortype="straight" strokeweight="2pt"/>
                </v:group>
              </v:group>
              <v:rect id="_x0000_s4054" style="position:absolute;left:3775;top:375;width:2824;height:421" fillcolor="white [3201]" strokecolor="#bfbfbf [2412]" strokeweight="2.5pt">
                <v:shadow color="#868686"/>
                <v:textbox>
                  <w:txbxContent>
                    <w:p w:rsidR="009D7097" w:rsidRDefault="009D7097" w:rsidP="009D7097">
                      <w:pPr>
                        <w:ind w:firstLine="90"/>
                      </w:pPr>
                      <w:r>
                        <w:t>Business Administration</w:t>
                      </w:r>
                    </w:p>
                  </w:txbxContent>
                </v:textbox>
              </v:rect>
            </v:group>
          </v:group>
        </w:pict>
      </w:r>
    </w:p>
    <w:p w:rsidR="001050CA" w:rsidRDefault="001050CA">
      <w:pPr>
        <w:widowControl w:val="0"/>
        <w:autoSpaceDE w:val="0"/>
        <w:autoSpaceDN w:val="0"/>
        <w:adjustRightInd w:val="0"/>
        <w:spacing w:after="0" w:line="184" w:lineRule="exact"/>
        <w:ind w:left="1113"/>
        <w:rPr>
          <w:rFonts w:ascii="Century Gothic Bold" w:hAnsi="Century Gothic Bold" w:cs="Century Gothic Bold"/>
          <w:color w:val="191919"/>
          <w:w w:val="97"/>
          <w:sz w:val="24"/>
          <w:szCs w:val="24"/>
        </w:rPr>
      </w:pPr>
    </w:p>
    <w:p w:rsidR="001050CA" w:rsidRDefault="001050CA">
      <w:pPr>
        <w:widowControl w:val="0"/>
        <w:autoSpaceDE w:val="0"/>
        <w:autoSpaceDN w:val="0"/>
        <w:adjustRightInd w:val="0"/>
        <w:spacing w:after="0" w:line="184" w:lineRule="exact"/>
        <w:ind w:left="1113"/>
        <w:rPr>
          <w:rFonts w:ascii="Century Gothic Bold" w:hAnsi="Century Gothic Bold" w:cs="Century Gothic Bold"/>
          <w:color w:val="191919"/>
          <w:w w:val="97"/>
          <w:sz w:val="24"/>
          <w:szCs w:val="24"/>
        </w:rPr>
      </w:pPr>
    </w:p>
    <w:p w:rsidR="001050CA" w:rsidRDefault="001050CA" w:rsidP="006E6485">
      <w:pPr>
        <w:widowControl w:val="0"/>
        <w:autoSpaceDE w:val="0"/>
        <w:autoSpaceDN w:val="0"/>
        <w:adjustRightInd w:val="0"/>
        <w:spacing w:before="366" w:after="0" w:line="632" w:lineRule="exact"/>
        <w:ind w:left="810" w:firstLine="0"/>
        <w:rPr>
          <w:rFonts w:ascii="Times New Roman" w:hAnsi="Times New Roman"/>
          <w:color w:val="191919"/>
          <w:w w:val="96"/>
          <w:sz w:val="53"/>
          <w:szCs w:val="53"/>
        </w:rPr>
      </w:pPr>
      <w:r>
        <w:rPr>
          <w:rFonts w:ascii="Times New Roman" w:hAnsi="Times New Roman"/>
          <w:color w:val="191919"/>
          <w:w w:val="96"/>
          <w:sz w:val="71"/>
          <w:szCs w:val="71"/>
        </w:rPr>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B</w:t>
      </w:r>
      <w:r>
        <w:rPr>
          <w:rFonts w:ascii="Times New Roman" w:hAnsi="Times New Roman"/>
          <w:color w:val="191919"/>
          <w:w w:val="96"/>
          <w:sz w:val="53"/>
          <w:szCs w:val="53"/>
        </w:rPr>
        <w:t xml:space="preserve">USINESS </w:t>
      </w:r>
    </w:p>
    <w:p w:rsidR="001050CA" w:rsidRDefault="001050CA" w:rsidP="006E6485">
      <w:pPr>
        <w:widowControl w:val="0"/>
        <w:autoSpaceDE w:val="0"/>
        <w:autoSpaceDN w:val="0"/>
        <w:adjustRightInd w:val="0"/>
        <w:spacing w:before="218" w:after="0" w:line="621" w:lineRule="exact"/>
        <w:ind w:left="810" w:firstLine="0"/>
        <w:rPr>
          <w:rFonts w:ascii="Times New Roman" w:hAnsi="Times New Roman"/>
          <w:color w:val="191919"/>
          <w:w w:val="96"/>
          <w:sz w:val="53"/>
          <w:szCs w:val="53"/>
        </w:rPr>
      </w:pPr>
      <w:r>
        <w:rPr>
          <w:rFonts w:ascii="Times New Roman" w:hAnsi="Times New Roman"/>
          <w:color w:val="191919"/>
          <w:w w:val="96"/>
          <w:sz w:val="71"/>
          <w:szCs w:val="71"/>
        </w:rPr>
        <w:t>A</w:t>
      </w:r>
      <w:r>
        <w:rPr>
          <w:rFonts w:ascii="Times New Roman" w:hAnsi="Times New Roman"/>
          <w:color w:val="191919"/>
          <w:w w:val="96"/>
          <w:sz w:val="53"/>
          <w:szCs w:val="53"/>
        </w:rPr>
        <w:t xml:space="preserve">DMINISTRATION </w:t>
      </w:r>
    </w:p>
    <w:p w:rsidR="001050CA" w:rsidRPr="009D7097" w:rsidRDefault="001050CA" w:rsidP="006E6485">
      <w:pPr>
        <w:widowControl w:val="0"/>
        <w:autoSpaceDE w:val="0"/>
        <w:autoSpaceDN w:val="0"/>
        <w:adjustRightInd w:val="0"/>
        <w:spacing w:before="191" w:after="0" w:line="220" w:lineRule="exact"/>
        <w:ind w:left="810" w:right="-27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1050CA" w:rsidRPr="009D7097" w:rsidRDefault="001050CA" w:rsidP="006E6485">
      <w:pPr>
        <w:widowControl w:val="0"/>
        <w:autoSpaceDE w:val="0"/>
        <w:autoSpaceDN w:val="0"/>
        <w:adjustRightInd w:val="0"/>
        <w:spacing w:before="200" w:after="0" w:line="220" w:lineRule="exact"/>
        <w:ind w:left="810" w:right="-27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The</w:t>
      </w:r>
      <w:ins w:id="186" w:author="Michael Rogers" w:date="2010-10-31T08:43:00Z">
        <w:r w:rsidRPr="009D7097">
          <w:rPr>
            <w:rFonts w:ascii="Times New Roman" w:hAnsi="Times New Roman"/>
            <w:color w:val="262626" w:themeColor="text1" w:themeTint="D9"/>
            <w:spacing w:val="-2"/>
            <w:sz w:val="18"/>
            <w:szCs w:val="18"/>
          </w:rPr>
          <w:t xml:space="preserve"> </w:t>
        </w:r>
      </w:ins>
      <w:r w:rsidR="009D7097" w:rsidRPr="009D7097">
        <w:rPr>
          <w:rFonts w:ascii="Times New Roman" w:hAnsi="Times New Roman"/>
          <w:color w:val="262626" w:themeColor="text1" w:themeTint="D9"/>
          <w:spacing w:val="-2"/>
          <w:sz w:val="18"/>
          <w:szCs w:val="18"/>
        </w:rPr>
        <w:t>degree programs</w:t>
      </w:r>
      <w:r w:rsidRPr="009D7097">
        <w:rPr>
          <w:rFonts w:ascii="Times New Roman" w:hAnsi="Times New Roman"/>
          <w:color w:val="262626" w:themeColor="text1" w:themeTint="D9"/>
          <w:spacing w:val="-2"/>
          <w:sz w:val="18"/>
          <w:szCs w:val="18"/>
        </w:rPr>
        <w:t xml:space="preserve"> in the Department of Business Administration are nationally accredited by the Association of Collegiate Business Schools and </w:t>
      </w:r>
      <w:r w:rsidRPr="009D7097">
        <w:rPr>
          <w:rFonts w:ascii="Times New Roman" w:hAnsi="Times New Roman"/>
          <w:color w:val="262626" w:themeColor="text1" w:themeTint="D9"/>
          <w:spacing w:val="-3"/>
          <w:sz w:val="18"/>
          <w:szCs w:val="18"/>
        </w:rPr>
        <w:t>Programs (ACBSP), and by the Southern Association of Colleges and Schools (SACS).</w:t>
      </w:r>
    </w:p>
    <w:p w:rsidR="001050CA" w:rsidRPr="009D7097" w:rsidRDefault="001050CA" w:rsidP="006E6485">
      <w:pPr>
        <w:widowControl w:val="0"/>
        <w:autoSpaceDE w:val="0"/>
        <w:autoSpaceDN w:val="0"/>
        <w:adjustRightInd w:val="0"/>
        <w:spacing w:after="0" w:line="206" w:lineRule="exact"/>
        <w:ind w:left="810" w:right="-270" w:firstLine="2"/>
        <w:jc w:val="both"/>
        <w:rPr>
          <w:rFonts w:ascii="Times New Roman" w:hAnsi="Times New Roman"/>
          <w:color w:val="262626" w:themeColor="text1" w:themeTint="D9"/>
          <w:spacing w:val="-3"/>
          <w:sz w:val="18"/>
          <w:szCs w:val="18"/>
        </w:rPr>
      </w:pPr>
    </w:p>
    <w:p w:rsidR="001050CA" w:rsidRPr="009D7097" w:rsidRDefault="001050CA" w:rsidP="006E6485">
      <w:pPr>
        <w:widowControl w:val="0"/>
        <w:autoSpaceDE w:val="0"/>
        <w:autoSpaceDN w:val="0"/>
        <w:adjustRightInd w:val="0"/>
        <w:spacing w:before="6" w:after="0" w:line="206" w:lineRule="exact"/>
        <w:ind w:left="810" w:right="-27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The mission of the management program is to enable students to develop analytical skills, reflective thinking, logical reasoning, </w:t>
      </w:r>
      <w:r w:rsidRPr="009D7097">
        <w:rPr>
          <w:rFonts w:ascii="Times New Roman" w:hAnsi="Times New Roman"/>
          <w:color w:val="262626" w:themeColor="text1" w:themeTint="D9"/>
          <w:spacing w:val="-2"/>
          <w:sz w:val="18"/>
          <w:szCs w:val="18"/>
        </w:rPr>
        <w:t xml:space="preserve">and a sound understanding of the quantitative techniques and computer applications used in </w:t>
      </w:r>
      <w:r w:rsidRPr="009D7097">
        <w:rPr>
          <w:rFonts w:ascii="Times New Roman" w:hAnsi="Times New Roman"/>
          <w:color w:val="262626" w:themeColor="text1" w:themeTint="D9"/>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1050CA" w:rsidRPr="009D7097" w:rsidRDefault="001050CA" w:rsidP="006E6485">
      <w:pPr>
        <w:widowControl w:val="0"/>
        <w:autoSpaceDE w:val="0"/>
        <w:autoSpaceDN w:val="0"/>
        <w:adjustRightInd w:val="0"/>
        <w:spacing w:after="0" w:line="210" w:lineRule="exact"/>
        <w:ind w:left="810" w:right="-270" w:firstLine="2"/>
        <w:jc w:val="both"/>
        <w:rPr>
          <w:rFonts w:ascii="Times New Roman" w:hAnsi="Times New Roman"/>
          <w:color w:val="262626" w:themeColor="text1" w:themeTint="D9"/>
          <w:spacing w:val="-3"/>
          <w:sz w:val="18"/>
          <w:szCs w:val="18"/>
        </w:rPr>
      </w:pPr>
    </w:p>
    <w:p w:rsidR="001050CA" w:rsidRPr="009D7097" w:rsidRDefault="001050CA" w:rsidP="006E6485">
      <w:pPr>
        <w:widowControl w:val="0"/>
        <w:autoSpaceDE w:val="0"/>
        <w:autoSpaceDN w:val="0"/>
        <w:adjustRightInd w:val="0"/>
        <w:spacing w:before="21" w:after="0" w:line="210" w:lineRule="exact"/>
        <w:ind w:left="810" w:right="-27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 xml:space="preserve">The Healthcare Administration area of concentration is structured as a four-year generic program to provide specialty training for the entering freshman or transfer student. The 2 ± 2 </w:t>
      </w:r>
      <w:proofErr w:type="gramStart"/>
      <w:r w:rsidRPr="009D7097">
        <w:rPr>
          <w:rFonts w:ascii="Times New Roman" w:hAnsi="Times New Roman"/>
          <w:color w:val="262626" w:themeColor="text1" w:themeTint="D9"/>
          <w:spacing w:val="-2"/>
          <w:sz w:val="18"/>
          <w:szCs w:val="18"/>
        </w:rPr>
        <w:t>program</w:t>
      </w:r>
      <w:proofErr w:type="gramEnd"/>
      <w:r w:rsidRPr="009D7097">
        <w:rPr>
          <w:rFonts w:ascii="Times New Roman" w:hAnsi="Times New Roman"/>
          <w:color w:val="262626" w:themeColor="text1" w:themeTint="D9"/>
          <w:spacing w:val="-2"/>
          <w:sz w:val="18"/>
          <w:szCs w:val="18"/>
        </w:rPr>
        <w:t xml:space="preserve"> is designed to permit students to continue their education beyond the associate degree </w:t>
      </w:r>
      <w:r w:rsidRPr="009D7097">
        <w:rPr>
          <w:rFonts w:ascii="Times New Roman" w:hAnsi="Times New Roman"/>
          <w:color w:val="262626" w:themeColor="text1" w:themeTint="D9"/>
          <w:spacing w:val="-3"/>
          <w:sz w:val="18"/>
          <w:szCs w:val="18"/>
        </w:rPr>
        <w:t xml:space="preserve">level with full credit.  Healthcare graduates have experienced an employer-based practicum and are prepared for entry level management and supervisory practice in the healthcare industry.  </w:t>
      </w:r>
    </w:p>
    <w:p w:rsidR="001050CA" w:rsidRPr="009D7097" w:rsidRDefault="001050CA" w:rsidP="006E6485">
      <w:pPr>
        <w:widowControl w:val="0"/>
        <w:autoSpaceDE w:val="0"/>
        <w:autoSpaceDN w:val="0"/>
        <w:adjustRightInd w:val="0"/>
        <w:spacing w:before="210" w:after="0" w:line="211" w:lineRule="exact"/>
        <w:ind w:left="810" w:right="-27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3"/>
          <w:sz w:val="18"/>
          <w:szCs w:val="18"/>
        </w:rPr>
        <w:t xml:space="preserve">The Bachelor of Applied Science degree in Technology Management is designed to prepare students who have successfully completed the Associate </w:t>
      </w:r>
      <w:r w:rsidRPr="009D7097">
        <w:rPr>
          <w:rFonts w:ascii="Times New Roman" w:hAnsi="Times New Roman"/>
          <w:color w:val="262626" w:themeColor="text1" w:themeTint="D9"/>
          <w:spacing w:val="-2"/>
          <w:sz w:val="18"/>
          <w:szCs w:val="18"/>
        </w:rPr>
        <w:t>of Applied Science (AAS) degree in Technology or the Associate of Applied Technology (AAT) degree from SACS accredited institutions to earn Bachelor of Applied Science (BAS) degree in Technology Management.  Online BAS in Technology Management that offers all course</w:t>
      </w:r>
      <w:r w:rsidRPr="009D7097">
        <w:rPr>
          <w:rFonts w:ascii="Times New Roman" w:hAnsi="Times New Roman"/>
          <w:color w:val="262626" w:themeColor="text1" w:themeTint="D9"/>
          <w:spacing w:val="-3"/>
          <w:sz w:val="18"/>
          <w:szCs w:val="18"/>
        </w:rPr>
        <w:t xml:space="preserve">work online is available for </w:t>
      </w:r>
      <w:del w:id="187" w:author="Michael Rogers" w:date="2010-10-31T08:45:00Z">
        <w:r w:rsidRPr="009D7097" w:rsidDel="007462C3">
          <w:rPr>
            <w:rFonts w:ascii="Times New Roman" w:hAnsi="Times New Roman"/>
            <w:color w:val="262626" w:themeColor="text1" w:themeTint="D9"/>
            <w:spacing w:val="-3"/>
            <w:sz w:val="18"/>
            <w:szCs w:val="18"/>
          </w:rPr>
          <w:delText xml:space="preserve">(employment) </w:delText>
        </w:r>
      </w:del>
      <w:r w:rsidRPr="009D7097">
        <w:rPr>
          <w:rFonts w:ascii="Times New Roman" w:hAnsi="Times New Roman"/>
          <w:color w:val="262626" w:themeColor="text1" w:themeTint="D9"/>
          <w:spacing w:val="-3"/>
          <w:sz w:val="18"/>
          <w:szCs w:val="18"/>
        </w:rPr>
        <w:t xml:space="preserve">location-bound students who </w:t>
      </w:r>
      <w:del w:id="188" w:author="Michael Rogers" w:date="2010-10-31T08:46:00Z">
        <w:r w:rsidRPr="009D7097" w:rsidDel="00AD7165">
          <w:rPr>
            <w:rFonts w:ascii="Times New Roman" w:hAnsi="Times New Roman"/>
            <w:color w:val="262626" w:themeColor="text1" w:themeTint="D9"/>
            <w:spacing w:val="-3"/>
            <w:sz w:val="18"/>
            <w:szCs w:val="18"/>
          </w:rPr>
          <w:delText xml:space="preserve">could </w:delText>
        </w:r>
      </w:del>
      <w:proofErr w:type="spellStart"/>
      <w:ins w:id="189" w:author="Michael Rogers" w:date="2010-10-31T08:46:00Z">
        <w:r w:rsidRPr="009D7097">
          <w:rPr>
            <w:rFonts w:ascii="Times New Roman" w:hAnsi="Times New Roman"/>
            <w:color w:val="262626" w:themeColor="text1" w:themeTint="D9"/>
            <w:spacing w:val="-3"/>
            <w:sz w:val="18"/>
            <w:szCs w:val="18"/>
          </w:rPr>
          <w:t xml:space="preserve">can </w:t>
        </w:r>
      </w:ins>
      <w:r w:rsidRPr="009D7097">
        <w:rPr>
          <w:rFonts w:ascii="Times New Roman" w:hAnsi="Times New Roman"/>
          <w:color w:val="262626" w:themeColor="text1" w:themeTint="D9"/>
          <w:spacing w:val="-3"/>
          <w:sz w:val="18"/>
          <w:szCs w:val="18"/>
        </w:rPr>
        <w:t>not</w:t>
      </w:r>
      <w:proofErr w:type="spellEnd"/>
      <w:r w:rsidRPr="009D7097">
        <w:rPr>
          <w:rFonts w:ascii="Times New Roman" w:hAnsi="Times New Roman"/>
          <w:color w:val="262626" w:themeColor="text1" w:themeTint="D9"/>
          <w:spacing w:val="-3"/>
          <w:sz w:val="18"/>
          <w:szCs w:val="18"/>
        </w:rPr>
        <w:t xml:space="preserve"> take advantage of the traditional in-class instructions to earn a BAS degree in Technology Management. Through a combination of business management and business information systems courses, the </w:t>
      </w:r>
      <w:r w:rsidRPr="009D7097">
        <w:rPr>
          <w:rFonts w:ascii="Times New Roman" w:hAnsi="Times New Roman"/>
          <w:color w:val="262626" w:themeColor="text1" w:themeTint="D9"/>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1050CA" w:rsidRPr="009D7097" w:rsidRDefault="001050CA" w:rsidP="006E6485">
      <w:pPr>
        <w:widowControl w:val="0"/>
        <w:autoSpaceDE w:val="0"/>
        <w:autoSpaceDN w:val="0"/>
        <w:adjustRightInd w:val="0"/>
        <w:spacing w:before="24" w:after="0"/>
        <w:ind w:left="810" w:right="-270" w:firstLine="2"/>
        <w:jc w:val="both"/>
        <w:rPr>
          <w:rFonts w:ascii="Times New Roman" w:hAnsi="Times New Roman"/>
          <w:color w:val="262626" w:themeColor="text1" w:themeTint="D9"/>
          <w:spacing w:val="-1"/>
          <w:sz w:val="18"/>
          <w:szCs w:val="18"/>
        </w:rPr>
      </w:pPr>
    </w:p>
    <w:p w:rsidR="001050CA" w:rsidRPr="009D7097" w:rsidRDefault="001050CA" w:rsidP="006E6485">
      <w:pPr>
        <w:widowControl w:val="0"/>
        <w:autoSpaceDE w:val="0"/>
        <w:autoSpaceDN w:val="0"/>
        <w:adjustRightInd w:val="0"/>
        <w:spacing w:before="24" w:after="0"/>
        <w:ind w:left="810" w:right="-270" w:firstLine="2"/>
        <w:jc w:val="both"/>
        <w:rPr>
          <w:rFonts w:ascii="Times New Roman" w:hAnsi="Times New Roman"/>
          <w:color w:val="262626" w:themeColor="text1" w:themeTint="D9"/>
          <w:spacing w:val="-1"/>
          <w:sz w:val="18"/>
          <w:szCs w:val="18"/>
        </w:rPr>
      </w:pPr>
      <w:r w:rsidRPr="009D7097">
        <w:rPr>
          <w:rFonts w:ascii="Times New Roman" w:hAnsi="Times New Roman"/>
          <w:color w:val="262626" w:themeColor="text1" w:themeTint="D9"/>
          <w:spacing w:val="-1"/>
          <w:sz w:val="18"/>
          <w:szCs w:val="18"/>
        </w:rPr>
        <w:t>The Department of Business Administration</w:t>
      </w:r>
      <w:ins w:id="190" w:author="Michael Rogers" w:date="2010-10-31T08:47:00Z">
        <w:r w:rsidRPr="009D7097">
          <w:rPr>
            <w:rFonts w:ascii="Times New Roman" w:hAnsi="Times New Roman"/>
            <w:color w:val="262626" w:themeColor="text1" w:themeTint="D9"/>
            <w:spacing w:val="-1"/>
            <w:sz w:val="18"/>
            <w:szCs w:val="18"/>
          </w:rPr>
          <w:t xml:space="preserve"> faculty</w:t>
        </w:r>
      </w:ins>
      <w:r w:rsidRPr="009D7097">
        <w:rPr>
          <w:rFonts w:ascii="Times New Roman" w:hAnsi="Times New Roman"/>
          <w:color w:val="262626" w:themeColor="text1" w:themeTint="D9"/>
          <w:spacing w:val="-1"/>
          <w:sz w:val="18"/>
          <w:szCs w:val="18"/>
        </w:rPr>
        <w:t xml:space="preserve"> is also committed to serving the </w:t>
      </w:r>
      <w:del w:id="191" w:author="Michael Rogers" w:date="2010-10-31T08:47:00Z">
        <w:r w:rsidRPr="009D7097" w:rsidDel="00AD7165">
          <w:rPr>
            <w:rFonts w:ascii="Times New Roman" w:hAnsi="Times New Roman"/>
            <w:color w:val="262626" w:themeColor="text1" w:themeTint="D9"/>
            <w:spacing w:val="-1"/>
            <w:sz w:val="18"/>
            <w:szCs w:val="18"/>
          </w:rPr>
          <w:delText xml:space="preserve">employment and </w:delText>
        </w:r>
      </w:del>
      <w:r w:rsidRPr="009D7097">
        <w:rPr>
          <w:rFonts w:ascii="Times New Roman" w:hAnsi="Times New Roman"/>
          <w:color w:val="262626" w:themeColor="text1" w:themeTint="D9"/>
          <w:spacing w:val="-1"/>
          <w:sz w:val="18"/>
          <w:szCs w:val="18"/>
        </w:rPr>
        <w:t>economic</w:t>
      </w:r>
      <w:ins w:id="192" w:author="Michael Rogers" w:date="2010-10-31T08:47:00Z">
        <w:r w:rsidRPr="009D7097">
          <w:rPr>
            <w:rFonts w:ascii="Times New Roman" w:hAnsi="Times New Roman"/>
            <w:color w:val="262626" w:themeColor="text1" w:themeTint="D9"/>
            <w:spacing w:val="-1"/>
            <w:sz w:val="18"/>
            <w:szCs w:val="18"/>
          </w:rPr>
          <w:t xml:space="preserve"> and organizational</w:t>
        </w:r>
      </w:ins>
      <w:r w:rsidRPr="009D7097">
        <w:rPr>
          <w:rFonts w:ascii="Times New Roman" w:hAnsi="Times New Roman"/>
          <w:color w:val="262626" w:themeColor="text1" w:themeTint="D9"/>
          <w:spacing w:val="-1"/>
          <w:sz w:val="18"/>
          <w:szCs w:val="18"/>
        </w:rPr>
        <w:t xml:space="preserve"> needs of the business community in</w:t>
      </w:r>
      <w:ins w:id="193" w:author="Michael Rogers" w:date="2010-10-31T08:48:00Z">
        <w:r w:rsidRPr="009D7097">
          <w:rPr>
            <w:rFonts w:ascii="Times New Roman" w:hAnsi="Times New Roman"/>
            <w:color w:val="262626" w:themeColor="text1" w:themeTint="D9"/>
            <w:spacing w:val="-1"/>
            <w:sz w:val="18"/>
            <w:szCs w:val="18"/>
          </w:rPr>
          <w:t xml:space="preserve"> Albany and</w:t>
        </w:r>
      </w:ins>
      <w:r w:rsidRPr="009D7097">
        <w:rPr>
          <w:rFonts w:ascii="Times New Roman" w:hAnsi="Times New Roman"/>
          <w:color w:val="262626" w:themeColor="text1" w:themeTint="D9"/>
          <w:spacing w:val="-1"/>
          <w:sz w:val="18"/>
          <w:szCs w:val="18"/>
        </w:rPr>
        <w:t xml:space="preserve"> Southwest Georgia. </w:t>
      </w:r>
    </w:p>
    <w:p w:rsidR="001050CA" w:rsidRPr="009D7097" w:rsidRDefault="001050CA" w:rsidP="006E6485">
      <w:pPr>
        <w:widowControl w:val="0"/>
        <w:autoSpaceDE w:val="0"/>
        <w:autoSpaceDN w:val="0"/>
        <w:adjustRightInd w:val="0"/>
        <w:spacing w:before="24" w:after="0" w:line="460" w:lineRule="exact"/>
        <w:ind w:left="810" w:right="-270" w:firstLine="2"/>
        <w:jc w:val="both"/>
        <w:rPr>
          <w:rFonts w:ascii="Times New Roman Bold" w:hAnsi="Times New Roman Bold" w:cs="Times New Roman Bold"/>
          <w:color w:val="262626" w:themeColor="text1" w:themeTint="D9"/>
          <w:spacing w:val="-2"/>
          <w:sz w:val="18"/>
          <w:szCs w:val="18"/>
        </w:rPr>
      </w:pPr>
      <w:r w:rsidRPr="009D7097">
        <w:rPr>
          <w:rFonts w:ascii="Times New Roman Bold" w:hAnsi="Times New Roman Bold" w:cs="Times New Roman Bold"/>
          <w:color w:val="262626" w:themeColor="text1" w:themeTint="D9"/>
          <w:spacing w:val="-2"/>
          <w:sz w:val="24"/>
          <w:szCs w:val="24"/>
        </w:rPr>
        <w:t>R</w:t>
      </w:r>
      <w:r w:rsidRPr="009D7097">
        <w:rPr>
          <w:rFonts w:ascii="Times New Roman Bold" w:hAnsi="Times New Roman Bold" w:cs="Times New Roman Bold"/>
          <w:color w:val="262626" w:themeColor="text1" w:themeTint="D9"/>
          <w:spacing w:val="-2"/>
          <w:sz w:val="18"/>
          <w:szCs w:val="18"/>
        </w:rPr>
        <w:t>EQUIREMENTS FOR A</w:t>
      </w:r>
      <w:r w:rsidRPr="009D7097">
        <w:rPr>
          <w:rFonts w:ascii="Times New Roman Bold" w:hAnsi="Times New Roman Bold" w:cs="Times New Roman Bold"/>
          <w:color w:val="262626" w:themeColor="text1" w:themeTint="D9"/>
          <w:spacing w:val="-2"/>
          <w:sz w:val="24"/>
          <w:szCs w:val="24"/>
        </w:rPr>
        <w:t xml:space="preserve"> B</w:t>
      </w:r>
      <w:r w:rsidRPr="009D7097">
        <w:rPr>
          <w:rFonts w:ascii="Times New Roman Bold" w:hAnsi="Times New Roman Bold" w:cs="Times New Roman Bold"/>
          <w:color w:val="262626" w:themeColor="text1" w:themeTint="D9"/>
          <w:spacing w:val="-2"/>
          <w:sz w:val="18"/>
          <w:szCs w:val="18"/>
        </w:rPr>
        <w:t>ACHELOR OF</w:t>
      </w:r>
      <w:r w:rsidRPr="009D7097">
        <w:rPr>
          <w:rFonts w:ascii="Times New Roman Bold" w:hAnsi="Times New Roman Bold" w:cs="Times New Roman Bold"/>
          <w:color w:val="262626" w:themeColor="text1" w:themeTint="D9"/>
          <w:spacing w:val="-2"/>
          <w:sz w:val="24"/>
          <w:szCs w:val="24"/>
        </w:rPr>
        <w:t xml:space="preserve"> S</w:t>
      </w:r>
      <w:r w:rsidRPr="009D7097">
        <w:rPr>
          <w:rFonts w:ascii="Times New Roman Bold" w:hAnsi="Times New Roman Bold" w:cs="Times New Roman Bold"/>
          <w:color w:val="262626" w:themeColor="text1" w:themeTint="D9"/>
          <w:spacing w:val="-2"/>
          <w:sz w:val="18"/>
          <w:szCs w:val="18"/>
        </w:rPr>
        <w:t>CIENCE</w:t>
      </w:r>
      <w:r w:rsidRPr="009D7097">
        <w:rPr>
          <w:rFonts w:ascii="Times New Roman Bold" w:hAnsi="Times New Roman Bold" w:cs="Times New Roman Bold"/>
          <w:color w:val="262626" w:themeColor="text1" w:themeTint="D9"/>
          <w:spacing w:val="-2"/>
          <w:sz w:val="24"/>
          <w:szCs w:val="24"/>
        </w:rPr>
        <w:t xml:space="preserve"> D</w:t>
      </w:r>
      <w:r w:rsidRPr="009D7097">
        <w:rPr>
          <w:rFonts w:ascii="Times New Roman Bold" w:hAnsi="Times New Roman Bold" w:cs="Times New Roman Bold"/>
          <w:color w:val="262626" w:themeColor="text1" w:themeTint="D9"/>
          <w:spacing w:val="-2"/>
          <w:sz w:val="18"/>
          <w:szCs w:val="18"/>
        </w:rPr>
        <w:t>EGREE IN</w:t>
      </w:r>
      <w:r w:rsidRPr="009D7097">
        <w:rPr>
          <w:rFonts w:ascii="Times New Roman Bold" w:hAnsi="Times New Roman Bold" w:cs="Times New Roman Bold"/>
          <w:color w:val="262626" w:themeColor="text1" w:themeTint="D9"/>
          <w:spacing w:val="-2"/>
          <w:sz w:val="24"/>
          <w:szCs w:val="24"/>
        </w:rPr>
        <w:t xml:space="preserve"> M</w:t>
      </w:r>
      <w:r w:rsidRPr="009D7097">
        <w:rPr>
          <w:rFonts w:ascii="Times New Roman Bold" w:hAnsi="Times New Roman Bold" w:cs="Times New Roman Bold"/>
          <w:color w:val="262626" w:themeColor="text1" w:themeTint="D9"/>
          <w:spacing w:val="-2"/>
          <w:sz w:val="18"/>
          <w:szCs w:val="18"/>
        </w:rPr>
        <w:t xml:space="preserve">ANAGEMENT </w:t>
      </w:r>
    </w:p>
    <w:p w:rsidR="001050CA" w:rsidRPr="009D7097" w:rsidRDefault="001050CA" w:rsidP="006E6485">
      <w:pPr>
        <w:widowControl w:val="0"/>
        <w:autoSpaceDE w:val="0"/>
        <w:autoSpaceDN w:val="0"/>
        <w:adjustRightInd w:val="0"/>
        <w:spacing w:before="179" w:after="0" w:line="220" w:lineRule="exact"/>
        <w:ind w:left="1170" w:right="-270" w:firstLine="2"/>
        <w:jc w:val="both"/>
        <w:rPr>
          <w:rFonts w:ascii="Times New Roman" w:hAnsi="Times New Roman"/>
          <w:color w:val="262626" w:themeColor="text1" w:themeTint="D9"/>
          <w:spacing w:val="-4"/>
          <w:sz w:val="18"/>
          <w:szCs w:val="18"/>
        </w:rPr>
      </w:pPr>
      <w:r w:rsidRPr="009D7097">
        <w:rPr>
          <w:rFonts w:ascii="Times New Roman" w:hAnsi="Times New Roman"/>
          <w:color w:val="262626" w:themeColor="text1" w:themeTint="D9"/>
          <w:spacing w:val="-3"/>
          <w:sz w:val="18"/>
          <w:szCs w:val="18"/>
        </w:rPr>
        <w:t xml:space="preserve">1. The student must complete a minimum of </w:t>
      </w:r>
      <w:r w:rsidR="009D7097" w:rsidRPr="009D7097">
        <w:rPr>
          <w:rFonts w:ascii="Times New Roman" w:hAnsi="Times New Roman"/>
          <w:color w:val="262626" w:themeColor="text1" w:themeTint="D9"/>
          <w:spacing w:val="-3"/>
          <w:sz w:val="18"/>
          <w:szCs w:val="18"/>
        </w:rPr>
        <w:t>124 semester</w:t>
      </w:r>
      <w:r w:rsidRPr="009D7097">
        <w:rPr>
          <w:rFonts w:ascii="Times New Roman" w:hAnsi="Times New Roman"/>
          <w:color w:val="262626" w:themeColor="text1" w:themeTint="D9"/>
          <w:spacing w:val="-3"/>
          <w:sz w:val="18"/>
          <w:szCs w:val="18"/>
        </w:rPr>
        <w:t xml:space="preserve"> hours with a cumulative grade point average of 2.25 in the overall program, </w:t>
      </w:r>
      <w:r w:rsidRPr="009D7097">
        <w:rPr>
          <w:rFonts w:ascii="Times New Roman" w:hAnsi="Times New Roman"/>
          <w:color w:val="262626" w:themeColor="text1" w:themeTint="D9"/>
          <w:spacing w:val="-4"/>
          <w:sz w:val="18"/>
          <w:szCs w:val="18"/>
        </w:rPr>
        <w:t>and a grade of “C” or above in all business</w:t>
      </w:r>
      <w:ins w:id="194" w:author="Michael Rogers" w:date="2010-10-31T08:48:00Z">
        <w:r w:rsidRPr="009D7097">
          <w:rPr>
            <w:rFonts w:ascii="Times New Roman" w:hAnsi="Times New Roman"/>
            <w:color w:val="262626" w:themeColor="text1" w:themeTint="D9"/>
            <w:spacing w:val="-4"/>
            <w:sz w:val="18"/>
            <w:szCs w:val="18"/>
          </w:rPr>
          <w:t xml:space="preserve"> (Areas F, G, and H)</w:t>
        </w:r>
      </w:ins>
      <w:r w:rsidRPr="009D7097">
        <w:rPr>
          <w:rFonts w:ascii="Times New Roman" w:hAnsi="Times New Roman"/>
          <w:color w:val="262626" w:themeColor="text1" w:themeTint="D9"/>
          <w:spacing w:val="-4"/>
          <w:sz w:val="18"/>
          <w:szCs w:val="18"/>
        </w:rPr>
        <w:t xml:space="preserve"> courses. </w:t>
      </w:r>
    </w:p>
    <w:p w:rsidR="001050CA" w:rsidRPr="009D7097" w:rsidRDefault="001050CA" w:rsidP="006E6485">
      <w:pPr>
        <w:widowControl w:val="0"/>
        <w:autoSpaceDE w:val="0"/>
        <w:autoSpaceDN w:val="0"/>
        <w:adjustRightInd w:val="0"/>
        <w:spacing w:after="0" w:line="207" w:lineRule="exact"/>
        <w:ind w:left="1170" w:right="-270" w:firstLine="2"/>
        <w:rPr>
          <w:rFonts w:ascii="Times New Roman" w:hAnsi="Times New Roman"/>
          <w:color w:val="262626" w:themeColor="text1" w:themeTint="D9"/>
          <w:spacing w:val="-4"/>
          <w:sz w:val="18"/>
          <w:szCs w:val="18"/>
        </w:rPr>
      </w:pPr>
    </w:p>
    <w:p w:rsidR="001050CA" w:rsidRPr="009D7097" w:rsidRDefault="001050CA" w:rsidP="006E6485">
      <w:pPr>
        <w:widowControl w:val="0"/>
        <w:autoSpaceDE w:val="0"/>
        <w:autoSpaceDN w:val="0"/>
        <w:adjustRightInd w:val="0"/>
        <w:spacing w:before="4" w:after="0" w:line="207" w:lineRule="exact"/>
        <w:ind w:left="1170" w:right="-270" w:firstLine="2"/>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2. The student must have a cumulative grade point average of 2.25 or higher to be admitted to the program. </w:t>
      </w:r>
    </w:p>
    <w:p w:rsidR="001050CA" w:rsidRPr="009D7097" w:rsidRDefault="001050CA" w:rsidP="006E6485">
      <w:pPr>
        <w:widowControl w:val="0"/>
        <w:autoSpaceDE w:val="0"/>
        <w:autoSpaceDN w:val="0"/>
        <w:adjustRightInd w:val="0"/>
        <w:spacing w:before="203" w:after="0" w:line="220" w:lineRule="exact"/>
        <w:ind w:left="1170" w:right="-27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1"/>
          <w:sz w:val="18"/>
          <w:szCs w:val="18"/>
        </w:rPr>
        <w:t xml:space="preserve">3. The student must complete 30 hours of business courses beyond Area F requirements plus an additional 27 hours of </w:t>
      </w:r>
      <w:r w:rsidRPr="009D7097">
        <w:rPr>
          <w:rFonts w:ascii="Times New Roman" w:hAnsi="Times New Roman"/>
          <w:color w:val="262626" w:themeColor="text1" w:themeTint="D9"/>
          <w:spacing w:val="-2"/>
          <w:sz w:val="18"/>
          <w:szCs w:val="18"/>
        </w:rPr>
        <w:t>management concentration</w:t>
      </w:r>
      <w:ins w:id="195" w:author="Michael Rogers" w:date="2010-10-31T08:49:00Z">
        <w:r w:rsidRPr="009D7097">
          <w:rPr>
            <w:rFonts w:ascii="Times New Roman" w:hAnsi="Times New Roman"/>
            <w:color w:val="262626" w:themeColor="text1" w:themeTint="D9"/>
            <w:spacing w:val="-2"/>
            <w:sz w:val="18"/>
            <w:szCs w:val="18"/>
          </w:rPr>
          <w:t xml:space="preserve"> courses (Area H)</w:t>
        </w:r>
      </w:ins>
      <w:r w:rsidRPr="009D7097">
        <w:rPr>
          <w:rFonts w:ascii="Times New Roman" w:hAnsi="Times New Roman"/>
          <w:color w:val="262626" w:themeColor="text1" w:themeTint="D9"/>
          <w:spacing w:val="-2"/>
          <w:sz w:val="18"/>
          <w:szCs w:val="18"/>
        </w:rPr>
        <w:t xml:space="preserve">. </w:t>
      </w:r>
    </w:p>
    <w:p w:rsidR="001050CA" w:rsidRPr="009D7097" w:rsidRDefault="001050CA" w:rsidP="006E6485">
      <w:pPr>
        <w:widowControl w:val="0"/>
        <w:autoSpaceDE w:val="0"/>
        <w:autoSpaceDN w:val="0"/>
        <w:adjustRightInd w:val="0"/>
        <w:spacing w:after="0" w:line="207" w:lineRule="exact"/>
        <w:ind w:left="1170" w:firstLine="2"/>
        <w:rPr>
          <w:rFonts w:ascii="Times New Roman" w:hAnsi="Times New Roman"/>
          <w:color w:val="262626" w:themeColor="text1" w:themeTint="D9"/>
          <w:spacing w:val="-2"/>
          <w:sz w:val="18"/>
          <w:szCs w:val="18"/>
        </w:rPr>
      </w:pPr>
    </w:p>
    <w:p w:rsidR="001050CA" w:rsidRPr="009D7097" w:rsidRDefault="001050CA" w:rsidP="006E6485">
      <w:pPr>
        <w:widowControl w:val="0"/>
        <w:autoSpaceDE w:val="0"/>
        <w:autoSpaceDN w:val="0"/>
        <w:adjustRightInd w:val="0"/>
        <w:spacing w:before="44" w:after="0" w:line="207" w:lineRule="exact"/>
        <w:ind w:left="1170" w:right="-270" w:firstLine="2"/>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4. The student must complete the Major Field Achievement Test (MFAT) as a part of course requirements for MGMT 4199</w:t>
      </w:r>
      <w:ins w:id="196" w:author="Michael Rogers" w:date="2010-10-31T08:49:00Z">
        <w:r w:rsidRPr="009D7097">
          <w:rPr>
            <w:rFonts w:ascii="Times New Roman" w:hAnsi="Times New Roman"/>
            <w:color w:val="262626" w:themeColor="text1" w:themeTint="D9"/>
            <w:spacing w:val="-2"/>
            <w:sz w:val="18"/>
            <w:szCs w:val="18"/>
          </w:rPr>
          <w:t>, Business Policy, which is taken the graduating senior semester</w:t>
        </w:r>
      </w:ins>
      <w:r w:rsidRPr="009D7097">
        <w:rPr>
          <w:rFonts w:ascii="Times New Roman" w:hAnsi="Times New Roman"/>
          <w:color w:val="262626" w:themeColor="text1" w:themeTint="D9"/>
          <w:spacing w:val="-2"/>
          <w:sz w:val="18"/>
          <w:szCs w:val="18"/>
        </w:rPr>
        <w:t xml:space="preserve">. </w:t>
      </w: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r>
        <w:rPr>
          <w:rFonts w:ascii="Times New Roman" w:hAnsi="Times New Roman"/>
          <w:color w:val="191919"/>
          <w:spacing w:val="-2"/>
          <w:sz w:val="18"/>
          <w:szCs w:val="18"/>
        </w:rPr>
        <w:t xml:space="preserve">                      </w:t>
      </w: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rsidP="00931F09">
      <w:pPr>
        <w:widowControl w:val="0"/>
        <w:tabs>
          <w:tab w:val="left" w:pos="4734"/>
        </w:tabs>
        <w:autoSpaceDE w:val="0"/>
        <w:autoSpaceDN w:val="0"/>
        <w:adjustRightInd w:val="0"/>
        <w:spacing w:before="352" w:after="0" w:line="402" w:lineRule="exact"/>
        <w:ind w:firstLine="0"/>
        <w:rPr>
          <w:rFonts w:ascii="Times New Roman" w:hAnsi="Times New Roman"/>
          <w:color w:val="191919"/>
          <w:spacing w:val="-3"/>
          <w:position w:val="-4"/>
          <w:sz w:val="20"/>
          <w:szCs w:val="20"/>
        </w:rPr>
      </w:pPr>
    </w:p>
    <w:p w:rsidR="001050CA" w:rsidRDefault="001050CA">
      <w:pPr>
        <w:widowControl w:val="0"/>
        <w:autoSpaceDE w:val="0"/>
        <w:autoSpaceDN w:val="0"/>
        <w:adjustRightInd w:val="0"/>
        <w:spacing w:after="0"/>
        <w:rPr>
          <w:rFonts w:ascii="Times New Roman" w:hAnsi="Times New Roman"/>
          <w:color w:val="191919"/>
          <w:spacing w:val="-3"/>
          <w:position w:val="-4"/>
          <w:sz w:val="20"/>
          <w:szCs w:val="20"/>
        </w:rPr>
        <w:sectPr w:rsidR="001050CA" w:rsidSect="009D7097">
          <w:pgSz w:w="12240" w:h="15840"/>
          <w:pgMar w:top="0" w:right="990" w:bottom="0" w:left="630" w:header="720" w:footer="288" w:gutter="0"/>
          <w:cols w:space="720"/>
          <w:noEndnote/>
          <w:docGrid w:linePitch="299"/>
        </w:sectPr>
      </w:pPr>
    </w:p>
    <w:p w:rsidR="001050CA" w:rsidRDefault="009D7097">
      <w:pPr>
        <w:widowControl w:val="0"/>
        <w:autoSpaceDE w:val="0"/>
        <w:autoSpaceDN w:val="0"/>
        <w:adjustRightInd w:val="0"/>
        <w:spacing w:after="0" w:line="240" w:lineRule="exact"/>
        <w:rPr>
          <w:rFonts w:ascii="Times New Roman" w:hAnsi="Times New Roman"/>
          <w:color w:val="191919"/>
          <w:spacing w:val="-3"/>
          <w:position w:val="-4"/>
          <w:sz w:val="24"/>
          <w:szCs w:val="24"/>
        </w:rPr>
      </w:pPr>
      <w:bookmarkStart w:id="197" w:name="Pg4"/>
      <w:bookmarkEnd w:id="197"/>
      <w:r>
        <w:rPr>
          <w:noProof/>
        </w:rPr>
        <w:lastRenderedPageBreak/>
        <w:pict>
          <v:group id="_x0000_s4055" style="position:absolute;left:0;text-align:left;margin-left:426.15pt;margin-top:-17.7pt;width:155.05pt;height:795.8pt;z-index:252055552" coordorigin="1612,-59" coordsize="3101,15916">
            <v:rect id="_x0000_s4056"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4056" inset="0,0,0,0">
                <w:txbxContent>
                  <w:p w:rsidR="009D7097" w:rsidRDefault="009D7097" w:rsidP="009D7097">
                    <w:pPr>
                      <w:spacing w:after="0"/>
                      <w:ind w:firstLine="0"/>
                      <w:rPr>
                        <w:b/>
                        <w:color w:val="000000" w:themeColor="text1"/>
                      </w:rPr>
                    </w:pPr>
                    <w:r>
                      <w:rPr>
                        <w:b/>
                        <w:color w:val="000000" w:themeColor="text1"/>
                      </w:rPr>
                      <w:t xml:space="preserve">   </w:t>
                    </w:r>
                  </w:p>
                  <w:p w:rsidR="009D7097" w:rsidRPr="00E963F1" w:rsidRDefault="009D7097" w:rsidP="009D709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4057" style="position:absolute;left:1612;top:-59;width:3101;height:15916" coordorigin="2629,-59" coordsize="3101,15916">
              <v:group id="_x0000_s4058" style="position:absolute;left:4650;top:-59;width:1080;height:15916" coordorigin="7514,7" coordsize="1080,15916">
                <v:rect id="_x0000_s4059"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4059" inset="0,0,0,0">
                    <w:txbxContent>
                      <w:p w:rsidR="009D7097" w:rsidRDefault="009D7097" w:rsidP="009D7097">
                        <w:pPr>
                          <w:spacing w:after="0"/>
                          <w:ind w:firstLine="0"/>
                          <w:rPr>
                            <w:b/>
                            <w:color w:val="000000" w:themeColor="text1"/>
                          </w:rPr>
                        </w:pPr>
                        <w:r>
                          <w:rPr>
                            <w:b/>
                            <w:color w:val="000000" w:themeColor="text1"/>
                          </w:rPr>
                          <w:t xml:space="preserve">   </w:t>
                        </w:r>
                      </w:p>
                      <w:p w:rsidR="009D7097" w:rsidRDefault="009D7097" w:rsidP="009D709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9D7097" w:rsidRDefault="009D7097" w:rsidP="009D709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9D7097" w:rsidRPr="00E963F1" w:rsidRDefault="009D7097" w:rsidP="009D709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4060" style="position:absolute;left:7514;top:2465;width:1075;height:13112" coordorigin="7514,2465" coordsize="1075,13112">
                  <v:shape id="_x0000_s4061" type="#_x0000_t32" style="position:absolute;left:7514;top:4229;width:1051;height:0" o:connectortype="straight" strokeweight="2pt"/>
                  <v:shape id="_x0000_s4062" type="#_x0000_t32" style="position:absolute;left:7514;top:2465;width:1051;height:0" o:connectortype="straight" strokeweight="2pt"/>
                  <v:shape id="Freeform 2758" o:spid="_x0000_s4063"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4064"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4065" type="#_x0000_t32" style="position:absolute;left:7514;top:6063;width:1051;height:0" o:connectortype="straight" strokeweight="2pt"/>
                  <v:shape id="_x0000_s4066" type="#_x0000_t32" style="position:absolute;left:7514;top:7843;width:1051;height:0" o:connectortype="straight" strokeweight="2pt"/>
                  <v:shape id="_x0000_s4067" type="#_x0000_t32" style="position:absolute;left:7514;top:9720;width:1051;height:0" o:connectortype="straight" strokeweight="2pt"/>
                  <v:shape id="_x0000_s4068" type="#_x0000_t32" style="position:absolute;left:7514;top:11538;width:1051;height:0" o:connectortype="straight" strokeweight="2pt"/>
                  <v:shape id="_x0000_s4069" type="#_x0000_t32" style="position:absolute;left:7514;top:13338;width:1051;height:0" o:connectortype="straight" strokeweight="2pt"/>
                </v:group>
              </v:group>
              <v:rect id="_x0000_s4070" style="position:absolute;left:2629;top:276;width:2360;height:441" fillcolor="white [3212]" strokecolor="#d8d8d8 [2732]" strokeweight="3pt">
                <v:shadow on="t" type="perspective" color="#622423 [1605]" opacity=".5" offset="1pt" offset2="-1pt"/>
                <v:textbox>
                  <w:txbxContent>
                    <w:p w:rsidR="009D7097" w:rsidRDefault="009D7097" w:rsidP="009D7097">
                      <w:pPr>
                        <w:ind w:right="-234" w:firstLine="0"/>
                      </w:pPr>
                      <w:r>
                        <w:t>Business Administration</w:t>
                      </w:r>
                    </w:p>
                  </w:txbxContent>
                </v:textbox>
              </v:rect>
            </v:group>
          </v:group>
        </w:pict>
      </w:r>
    </w:p>
    <w:p w:rsidR="001050CA" w:rsidRDefault="001050CA" w:rsidP="001050CA">
      <w:pPr>
        <w:widowControl w:val="0"/>
        <w:autoSpaceDE w:val="0"/>
        <w:autoSpaceDN w:val="0"/>
        <w:adjustRightInd w:val="0"/>
        <w:spacing w:before="40" w:after="0" w:line="184" w:lineRule="exact"/>
        <w:ind w:left="8568"/>
        <w:rPr>
          <w:rFonts w:ascii="Century Gothic Bold" w:hAnsi="Century Gothic Bold" w:cs="Century Gothic Bold"/>
          <w:color w:val="191919"/>
          <w:spacing w:val="-2"/>
          <w:sz w:val="16"/>
          <w:szCs w:val="16"/>
        </w:rPr>
      </w:pPr>
    </w:p>
    <w:p w:rsidR="001050CA" w:rsidRDefault="00AE60A2" w:rsidP="001050CA">
      <w:pPr>
        <w:widowControl w:val="0"/>
        <w:autoSpaceDE w:val="0"/>
        <w:autoSpaceDN w:val="0"/>
        <w:adjustRightInd w:val="0"/>
        <w:spacing w:before="40" w:after="0" w:line="184" w:lineRule="exact"/>
        <w:ind w:left="9288" w:firstLine="72"/>
        <w:rPr>
          <w:rFonts w:ascii="Century Gothic Bold" w:hAnsi="Century Gothic Bold" w:cs="Century Gothic Bold"/>
          <w:color w:val="191919"/>
          <w:spacing w:val="-2"/>
          <w:sz w:val="16"/>
          <w:szCs w:val="16"/>
        </w:rPr>
      </w:pPr>
      <w:r w:rsidRPr="00AE60A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3" type="#_x0000_t75" style="position:absolute;left:0;text-align:left;margin-left:139.05pt;margin-top:39.2pt;width:612pt;height:11in;z-index:-251481088;mso-position-horizontal-relative:margin;mso-position-vertical-relative:margin">
            <v:imagedata r:id="rId11" o:title=""/>
            <w10:wrap anchorx="margin" anchory="margin"/>
          </v:shape>
        </w:pict>
      </w:r>
      <w:r w:rsidR="001050CA">
        <w:rPr>
          <w:rFonts w:ascii="Century Gothic Bold" w:hAnsi="Century Gothic Bold" w:cs="Century Gothic Bold"/>
          <w:color w:val="191919"/>
          <w:spacing w:val="-2"/>
          <w:sz w:val="16"/>
          <w:szCs w:val="16"/>
        </w:rPr>
        <w:t xml:space="preserve"> </w:t>
      </w:r>
    </w:p>
    <w:p w:rsidR="001050CA" w:rsidRDefault="001050CA" w:rsidP="006E6485">
      <w:pPr>
        <w:widowControl w:val="0"/>
        <w:autoSpaceDE w:val="0"/>
        <w:autoSpaceDN w:val="0"/>
        <w:adjustRightInd w:val="0"/>
        <w:spacing w:before="295" w:after="0" w:line="380" w:lineRule="exact"/>
        <w:ind w:left="180" w:right="1800" w:firstLine="0"/>
        <w:jc w:val="both"/>
        <w:rPr>
          <w:rFonts w:ascii="Times New Roman Bold" w:hAnsi="Times New Roman Bold" w:cs="Times New Roman Bold"/>
          <w:color w:val="191919"/>
          <w:spacing w:val="-3"/>
          <w:sz w:val="31"/>
          <w:szCs w:val="31"/>
        </w:rPr>
      </w:pPr>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 xml:space="preserve">) </w:t>
      </w:r>
    </w:p>
    <w:p w:rsidR="001050CA" w:rsidRDefault="001050CA" w:rsidP="006E6485">
      <w:pPr>
        <w:widowControl w:val="0"/>
        <w:autoSpaceDE w:val="0"/>
        <w:autoSpaceDN w:val="0"/>
        <w:adjustRightInd w:val="0"/>
        <w:spacing w:after="0" w:line="207" w:lineRule="exact"/>
        <w:ind w:left="180"/>
        <w:rPr>
          <w:rFonts w:ascii="Times New Roman Bold" w:hAnsi="Times New Roman Bold" w:cs="Times New Roman Bold"/>
          <w:color w:val="191919"/>
          <w:spacing w:val="-3"/>
          <w:sz w:val="31"/>
          <w:szCs w:val="31"/>
        </w:rPr>
      </w:pPr>
    </w:p>
    <w:p w:rsidR="001050CA" w:rsidRDefault="001050CA" w:rsidP="006E6485">
      <w:pPr>
        <w:widowControl w:val="0"/>
        <w:tabs>
          <w:tab w:val="left" w:pos="1881"/>
          <w:tab w:val="left" w:pos="2939"/>
          <w:tab w:val="left" w:pos="9496"/>
        </w:tabs>
        <w:autoSpaceDE w:val="0"/>
        <w:autoSpaceDN w:val="0"/>
        <w:adjustRightInd w:val="0"/>
        <w:spacing w:before="61" w:after="0" w:line="207" w:lineRule="exact"/>
        <w:ind w:left="18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 xml:space="preserve">                                                                                 </w:t>
      </w:r>
      <w:r w:rsidRPr="009D7097">
        <w:rPr>
          <w:rFonts w:ascii="Times New Roman Bold" w:hAnsi="Times New Roman Bold" w:cs="Times New Roman Bold"/>
          <w:color w:val="262626" w:themeColor="text1" w:themeTint="D9"/>
          <w:spacing w:val="-2"/>
          <w:sz w:val="18"/>
          <w:szCs w:val="18"/>
        </w:rPr>
        <w:t>Prerequisites</w:t>
      </w:r>
      <w:r>
        <w:rPr>
          <w:rFonts w:ascii="Times New Roman Bold" w:hAnsi="Times New Roman Bold" w:cs="Times New Roman Bold"/>
          <w:color w:val="191919"/>
          <w:spacing w:val="-2"/>
          <w:sz w:val="18"/>
          <w:szCs w:val="18"/>
        </w:rPr>
        <w:tab/>
        <w:t>Credit Hrs.</w:t>
      </w:r>
    </w:p>
    <w:p w:rsidR="001050CA" w:rsidRDefault="001050CA" w:rsidP="00513964">
      <w:pPr>
        <w:widowControl w:val="0"/>
        <w:autoSpaceDE w:val="0"/>
        <w:autoSpaceDN w:val="0"/>
        <w:adjustRightInd w:val="0"/>
        <w:spacing w:before="4" w:after="0" w:line="207" w:lineRule="exact"/>
        <w:ind w:firstLine="180"/>
        <w:rPr>
          <w:rFonts w:ascii="Times New Roman" w:hAnsi="Times New Roman"/>
          <w:color w:val="191919"/>
          <w:spacing w:val="-2"/>
          <w:sz w:val="18"/>
          <w:szCs w:val="18"/>
        </w:rPr>
      </w:pPr>
      <w:r>
        <w:rPr>
          <w:rFonts w:ascii="Times New Roman" w:hAnsi="Times New Roman"/>
          <w:color w:val="191919"/>
          <w:spacing w:val="-2"/>
          <w:sz w:val="18"/>
          <w:szCs w:val="18"/>
        </w:rPr>
        <w:t>Area F: Program of Study Related Courses</w:t>
      </w:r>
    </w:p>
    <w:p w:rsidR="001050CA" w:rsidRDefault="001050CA" w:rsidP="006E6485">
      <w:pPr>
        <w:widowControl w:val="0"/>
        <w:tabs>
          <w:tab w:val="left" w:pos="1890"/>
          <w:tab w:val="left" w:pos="2939"/>
          <w:tab w:val="left" w:pos="6468"/>
          <w:tab w:val="left" w:pos="10260"/>
        </w:tabs>
        <w:autoSpaceDE w:val="0"/>
        <w:autoSpaceDN w:val="0"/>
        <w:adjustRightInd w:val="0"/>
        <w:spacing w:before="5" w:after="0" w:line="207" w:lineRule="exact"/>
        <w:ind w:left="18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1050CA" w:rsidRDefault="001050CA" w:rsidP="006E6485">
      <w:pPr>
        <w:widowControl w:val="0"/>
        <w:tabs>
          <w:tab w:val="left" w:pos="1890"/>
          <w:tab w:val="left" w:pos="2939"/>
          <w:tab w:val="left" w:pos="6468"/>
          <w:tab w:val="left" w:pos="10260"/>
        </w:tabs>
        <w:autoSpaceDE w:val="0"/>
        <w:autoSpaceDN w:val="0"/>
        <w:adjustRightInd w:val="0"/>
        <w:spacing w:before="5" w:after="0" w:line="207" w:lineRule="exact"/>
        <w:ind w:left="18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1050CA" w:rsidRDefault="001050CA" w:rsidP="006E6485">
      <w:pPr>
        <w:widowControl w:val="0"/>
        <w:tabs>
          <w:tab w:val="left" w:pos="1890"/>
          <w:tab w:val="left" w:pos="2939"/>
          <w:tab w:val="left" w:pos="10260"/>
        </w:tabs>
        <w:autoSpaceDE w:val="0"/>
        <w:autoSpaceDN w:val="0"/>
        <w:adjustRightInd w:val="0"/>
        <w:spacing w:before="4" w:after="0" w:line="207" w:lineRule="exact"/>
        <w:ind w:left="18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1050CA" w:rsidRDefault="001050CA" w:rsidP="006E6485">
      <w:pPr>
        <w:widowControl w:val="0"/>
        <w:tabs>
          <w:tab w:val="left" w:pos="1890"/>
          <w:tab w:val="left" w:pos="2939"/>
          <w:tab w:val="left" w:pos="10260"/>
        </w:tabs>
        <w:autoSpaceDE w:val="0"/>
        <w:autoSpaceDN w:val="0"/>
        <w:adjustRightInd w:val="0"/>
        <w:spacing w:before="5" w:after="0" w:line="207" w:lineRule="exact"/>
        <w:ind w:left="18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D7097">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1050CA" w:rsidRDefault="001050CA" w:rsidP="006E6485">
      <w:pPr>
        <w:widowControl w:val="0"/>
        <w:tabs>
          <w:tab w:val="left" w:pos="1890"/>
          <w:tab w:val="left" w:pos="2939"/>
          <w:tab w:val="left" w:pos="10260"/>
        </w:tabs>
        <w:autoSpaceDE w:val="0"/>
        <w:autoSpaceDN w:val="0"/>
        <w:adjustRightInd w:val="0"/>
        <w:spacing w:before="5" w:after="0" w:line="207" w:lineRule="exact"/>
        <w:ind w:left="18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1050CA" w:rsidRDefault="001050CA" w:rsidP="006E6485">
      <w:pPr>
        <w:widowControl w:val="0"/>
        <w:tabs>
          <w:tab w:val="left" w:pos="1890"/>
          <w:tab w:val="left" w:pos="2939"/>
          <w:tab w:val="left" w:pos="10260"/>
        </w:tabs>
        <w:autoSpaceDE w:val="0"/>
        <w:autoSpaceDN w:val="0"/>
        <w:adjustRightInd w:val="0"/>
        <w:spacing w:before="4" w:after="0" w:line="207" w:lineRule="exact"/>
        <w:ind w:left="18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FE560E">
        <w:rPr>
          <w:rFonts w:ascii="Times New Roman" w:hAnsi="Times New Roman"/>
          <w:color w:val="191919"/>
          <w:spacing w:val="-2"/>
          <w:sz w:val="18"/>
          <w:szCs w:val="18"/>
          <w:u w:val="single"/>
        </w:rPr>
        <w:t>3</w:t>
      </w:r>
    </w:p>
    <w:p w:rsidR="001050CA" w:rsidRDefault="001050CA" w:rsidP="006E6485">
      <w:pPr>
        <w:widowControl w:val="0"/>
        <w:tabs>
          <w:tab w:val="left" w:pos="3665"/>
        </w:tabs>
        <w:autoSpaceDE w:val="0"/>
        <w:autoSpaceDN w:val="0"/>
        <w:adjustRightInd w:val="0"/>
        <w:spacing w:before="2" w:after="0" w:line="207" w:lineRule="exact"/>
        <w:ind w:left="180" w:right="270" w:firstLine="44"/>
        <w:jc w:val="both"/>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sidR="009D7097">
        <w:rPr>
          <w:rFonts w:ascii="Times New Roman Bold" w:hAnsi="Times New Roman Bold" w:cs="Times New Roman Bold"/>
          <w:color w:val="191919"/>
          <w:spacing w:val="-2"/>
          <w:sz w:val="18"/>
          <w:szCs w:val="18"/>
        </w:rPr>
        <w:t xml:space="preserve">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18</w:t>
      </w:r>
    </w:p>
    <w:p w:rsidR="001050CA" w:rsidRDefault="001050CA" w:rsidP="006E6485">
      <w:pPr>
        <w:widowControl w:val="0"/>
        <w:autoSpaceDE w:val="0"/>
        <w:autoSpaceDN w:val="0"/>
        <w:adjustRightInd w:val="0"/>
        <w:spacing w:after="0" w:line="207" w:lineRule="exact"/>
        <w:ind w:left="180"/>
        <w:rPr>
          <w:rFonts w:ascii="Times New Roman Bold" w:hAnsi="Times New Roman Bold" w:cs="Times New Roman Bold"/>
          <w:color w:val="191919"/>
          <w:spacing w:val="-2"/>
          <w:sz w:val="18"/>
          <w:szCs w:val="18"/>
        </w:rPr>
      </w:pPr>
    </w:p>
    <w:p w:rsidR="001050CA" w:rsidRDefault="001050CA" w:rsidP="00513964">
      <w:pPr>
        <w:widowControl w:val="0"/>
        <w:autoSpaceDE w:val="0"/>
        <w:autoSpaceDN w:val="0"/>
        <w:adjustRightInd w:val="0"/>
        <w:spacing w:before="9" w:after="0" w:line="207" w:lineRule="exact"/>
        <w:ind w:left="18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1050CA" w:rsidRPr="009D7097" w:rsidRDefault="001050CA" w:rsidP="006E6485">
      <w:pPr>
        <w:widowControl w:val="0"/>
        <w:tabs>
          <w:tab w:val="left" w:pos="1881"/>
          <w:tab w:val="left" w:pos="2939"/>
          <w:tab w:val="left" w:pos="10260"/>
        </w:tabs>
        <w:autoSpaceDE w:val="0"/>
        <w:autoSpaceDN w:val="0"/>
        <w:adjustRightInd w:val="0"/>
        <w:spacing w:before="8"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BUSA</w:t>
      </w:r>
      <w:r w:rsidRPr="009D7097">
        <w:rPr>
          <w:rFonts w:ascii="Times New Roman" w:hAnsi="Times New Roman"/>
          <w:color w:val="262626" w:themeColor="text1" w:themeTint="D9"/>
          <w:spacing w:val="-2"/>
          <w:sz w:val="18"/>
          <w:szCs w:val="18"/>
        </w:rPr>
        <w:tab/>
        <w:t>4105</w:t>
      </w:r>
      <w:r w:rsidRPr="009D7097">
        <w:rPr>
          <w:rFonts w:ascii="Times New Roman" w:hAnsi="Times New Roman"/>
          <w:color w:val="262626" w:themeColor="text1" w:themeTint="D9"/>
          <w:spacing w:val="-2"/>
          <w:sz w:val="18"/>
          <w:szCs w:val="18"/>
        </w:rPr>
        <w:tab/>
        <w:t>International Business                                             ECON 2105/ECON 2106, MGT 3105</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3205</w:t>
      </w:r>
      <w:r w:rsidRPr="009D7097">
        <w:rPr>
          <w:rFonts w:ascii="Times New Roman" w:hAnsi="Times New Roman"/>
          <w:color w:val="262626" w:themeColor="text1" w:themeTint="D9"/>
          <w:spacing w:val="-2"/>
          <w:sz w:val="18"/>
          <w:szCs w:val="18"/>
        </w:rPr>
        <w:tab/>
        <w:t>Economic and Business Statistics                           ECON 2105 /ECON 2106</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4"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FINC</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Foundations of Financial Management                  ACCT 2101</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Legal Environment of Business</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1"/>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proofErr w:type="gramStart"/>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3106</w:t>
      </w:r>
      <w:r w:rsidRPr="009D7097">
        <w:rPr>
          <w:rFonts w:ascii="Times New Roman" w:hAnsi="Times New Roman"/>
          <w:color w:val="262626" w:themeColor="text1" w:themeTint="D9"/>
          <w:spacing w:val="-2"/>
          <w:sz w:val="18"/>
          <w:szCs w:val="18"/>
        </w:rPr>
        <w:tab/>
        <w:t>Management Science and Operation Mgmt.</w:t>
      </w:r>
      <w:proofErr w:type="gramEnd"/>
      <w:r w:rsidRPr="009D7097">
        <w:rPr>
          <w:rFonts w:ascii="Times New Roman" w:hAnsi="Times New Roman"/>
          <w:color w:val="262626" w:themeColor="text1" w:themeTint="D9"/>
          <w:spacing w:val="-2"/>
          <w:sz w:val="18"/>
          <w:szCs w:val="18"/>
        </w:rPr>
        <w:t xml:space="preserve">          ECON 3205</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4"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4110</w:t>
      </w:r>
      <w:r w:rsidRPr="009D7097">
        <w:rPr>
          <w:rFonts w:ascii="Times New Roman" w:hAnsi="Times New Roman"/>
          <w:color w:val="262626" w:themeColor="text1" w:themeTint="D9"/>
          <w:spacing w:val="-2"/>
          <w:sz w:val="18"/>
          <w:szCs w:val="18"/>
        </w:rPr>
        <w:tab/>
        <w:t>Organizational Behavior                                         MGMT 3105</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4125</w:t>
      </w:r>
      <w:r w:rsidRPr="009D7097">
        <w:rPr>
          <w:rFonts w:ascii="Times New Roman" w:hAnsi="Times New Roman"/>
          <w:color w:val="262626" w:themeColor="text1" w:themeTint="D9"/>
          <w:spacing w:val="-2"/>
          <w:sz w:val="18"/>
          <w:szCs w:val="18"/>
        </w:rPr>
        <w:tab/>
        <w:t>Human Resource Management                               MGMT 3105</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4205</w:t>
      </w:r>
      <w:r w:rsidRPr="009D7097">
        <w:rPr>
          <w:rFonts w:ascii="Times New Roman" w:hAnsi="Times New Roman"/>
          <w:color w:val="262626" w:themeColor="text1" w:themeTint="D9"/>
          <w:spacing w:val="-2"/>
          <w:sz w:val="18"/>
          <w:szCs w:val="18"/>
        </w:rPr>
        <w:tab/>
        <w:t>Management Information Systems                         BISE 2010</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4"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4199</w:t>
      </w:r>
      <w:r w:rsidRPr="009D7097">
        <w:rPr>
          <w:rFonts w:ascii="Times New Roman" w:hAnsi="Times New Roman"/>
          <w:color w:val="262626" w:themeColor="text1" w:themeTint="D9"/>
          <w:spacing w:val="-2"/>
          <w:sz w:val="18"/>
          <w:szCs w:val="18"/>
        </w:rPr>
        <w:tab/>
        <w:t>Business Policy</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MKTG</w:t>
      </w:r>
      <w:r w:rsidRPr="009D7097">
        <w:rPr>
          <w:rFonts w:ascii="Times New Roman" w:hAnsi="Times New Roman"/>
          <w:color w:val="262626" w:themeColor="text1" w:themeTint="D9"/>
          <w:spacing w:val="-2"/>
          <w:sz w:val="18"/>
          <w:szCs w:val="18"/>
        </w:rPr>
        <w:tab/>
        <w:t>3120</w:t>
      </w:r>
      <w:r w:rsidRPr="009D7097">
        <w:rPr>
          <w:rFonts w:ascii="Times New Roman" w:hAnsi="Times New Roman"/>
          <w:color w:val="262626" w:themeColor="text1" w:themeTint="D9"/>
          <w:spacing w:val="-2"/>
          <w:sz w:val="18"/>
          <w:szCs w:val="18"/>
        </w:rPr>
        <w:tab/>
        <w:t>Principles of Marketing                                           ECON 2106</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p>
    <w:p w:rsidR="001050CA" w:rsidRDefault="001050CA" w:rsidP="006E6485">
      <w:pPr>
        <w:widowControl w:val="0"/>
        <w:tabs>
          <w:tab w:val="left" w:pos="10172"/>
        </w:tabs>
        <w:autoSpaceDE w:val="0"/>
        <w:autoSpaceDN w:val="0"/>
        <w:adjustRightInd w:val="0"/>
        <w:spacing w:before="2" w:after="0" w:line="207" w:lineRule="exact"/>
        <w:ind w:left="180" w:hanging="13"/>
        <w:rPr>
          <w:rFonts w:ascii="Times New Roman Bold" w:hAnsi="Times New Roman Bold" w:cs="Times New Roman Bold"/>
          <w:color w:val="191919"/>
          <w:spacing w:val="-2"/>
          <w:sz w:val="18"/>
          <w:szCs w:val="18"/>
        </w:rPr>
      </w:pPr>
      <w:r w:rsidRPr="009D7097">
        <w:rPr>
          <w:rFonts w:ascii="Times New Roman Bold" w:hAnsi="Times New Roman Bold" w:cs="Times New Roman Bold"/>
          <w:color w:val="262626" w:themeColor="text1" w:themeTint="D9"/>
          <w:spacing w:val="-2"/>
          <w:sz w:val="18"/>
          <w:szCs w:val="18"/>
        </w:rPr>
        <w:t>Subtotal</w:t>
      </w:r>
      <w:r>
        <w:rPr>
          <w:rFonts w:ascii="Times New Roman Bold" w:hAnsi="Times New Roman Bold" w:cs="Times New Roman Bold"/>
          <w:color w:val="191919"/>
          <w:spacing w:val="-2"/>
          <w:sz w:val="18"/>
          <w:szCs w:val="18"/>
        </w:rPr>
        <w:tab/>
        <w:t>30</w:t>
      </w:r>
    </w:p>
    <w:p w:rsidR="001050CA" w:rsidRDefault="001050CA" w:rsidP="006E6485">
      <w:pPr>
        <w:widowControl w:val="0"/>
        <w:autoSpaceDE w:val="0"/>
        <w:autoSpaceDN w:val="0"/>
        <w:adjustRightInd w:val="0"/>
        <w:spacing w:after="0" w:line="207" w:lineRule="exact"/>
        <w:ind w:left="180"/>
        <w:rPr>
          <w:rFonts w:ascii="Times New Roman Bold" w:hAnsi="Times New Roman Bold" w:cs="Times New Roman Bold"/>
          <w:color w:val="191919"/>
          <w:spacing w:val="-2"/>
          <w:sz w:val="18"/>
          <w:szCs w:val="18"/>
        </w:rPr>
      </w:pPr>
    </w:p>
    <w:p w:rsidR="001050CA" w:rsidRDefault="001050CA" w:rsidP="006E6485">
      <w:pPr>
        <w:widowControl w:val="0"/>
        <w:autoSpaceDE w:val="0"/>
        <w:autoSpaceDN w:val="0"/>
        <w:adjustRightInd w:val="0"/>
        <w:spacing w:before="9" w:after="0" w:line="207" w:lineRule="exact"/>
        <w:ind w:left="18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Management Majors Required Courses</w:t>
      </w:r>
    </w:p>
    <w:p w:rsidR="001050CA" w:rsidRDefault="001050CA" w:rsidP="006E6485">
      <w:pPr>
        <w:widowControl w:val="0"/>
        <w:tabs>
          <w:tab w:val="left" w:pos="1881"/>
          <w:tab w:val="left" w:pos="2939"/>
          <w:tab w:val="left" w:pos="10260"/>
        </w:tabs>
        <w:autoSpaceDE w:val="0"/>
        <w:autoSpaceDN w:val="0"/>
        <w:adjustRightInd w:val="0"/>
        <w:spacing w:before="8" w:after="0" w:line="207" w:lineRule="exact"/>
        <w:ind w:left="180" w:hanging="13"/>
        <w:rPr>
          <w:rFonts w:ascii="Times New Roman" w:hAnsi="Times New Roman"/>
          <w:color w:val="191919"/>
          <w:spacing w:val="-2"/>
          <w:sz w:val="18"/>
          <w:szCs w:val="18"/>
        </w:rPr>
      </w:pPr>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I</w:t>
      </w:r>
      <w:r>
        <w:rPr>
          <w:rFonts w:ascii="Times New Roman" w:hAnsi="Times New Roman"/>
          <w:color w:val="19191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3145</w:t>
      </w:r>
      <w:r>
        <w:rPr>
          <w:rFonts w:ascii="Times New Roman" w:hAnsi="Times New Roman"/>
          <w:color w:val="191919"/>
          <w:spacing w:val="-2"/>
          <w:sz w:val="18"/>
          <w:szCs w:val="18"/>
        </w:rPr>
        <w:tab/>
        <w:t xml:space="preserve">Money, Banking and Foreign Exchange                </w:t>
      </w:r>
      <w:r w:rsidRPr="009D7097">
        <w:rPr>
          <w:rFonts w:ascii="Times New Roman" w:hAnsi="Times New Roman"/>
          <w:color w:val="262626" w:themeColor="text1" w:themeTint="D9"/>
          <w:spacing w:val="-2"/>
          <w:sz w:val="18"/>
          <w:szCs w:val="18"/>
        </w:rPr>
        <w:t>ECON 2106</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4"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4126</w:t>
      </w:r>
      <w:r w:rsidRPr="009D7097">
        <w:rPr>
          <w:rFonts w:ascii="Times New Roman" w:hAnsi="Times New Roman"/>
          <w:color w:val="262626" w:themeColor="text1" w:themeTint="D9"/>
          <w:spacing w:val="-2"/>
          <w:sz w:val="18"/>
          <w:szCs w:val="18"/>
        </w:rPr>
        <w:tab/>
        <w:t>Organizational Learning                                         MGMT 4110</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4127</w:t>
      </w:r>
      <w:r w:rsidRPr="009D7097">
        <w:rPr>
          <w:rFonts w:ascii="Times New Roman" w:hAnsi="Times New Roman"/>
          <w:color w:val="262626" w:themeColor="text1" w:themeTint="D9"/>
          <w:spacing w:val="-2"/>
          <w:sz w:val="18"/>
          <w:szCs w:val="18"/>
        </w:rPr>
        <w:tab/>
        <w:t>Small Business Management                                  MGMT 4110, FINC 3105</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4206</w:t>
      </w:r>
      <w:r w:rsidRPr="009D7097">
        <w:rPr>
          <w:rFonts w:ascii="Times New Roman" w:hAnsi="Times New Roman"/>
          <w:color w:val="262626" w:themeColor="text1" w:themeTint="D9"/>
          <w:spacing w:val="-2"/>
          <w:sz w:val="18"/>
          <w:szCs w:val="18"/>
        </w:rPr>
        <w:tab/>
        <w:t>Database Management Systems                             BISE 2010</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881"/>
          <w:tab w:val="left" w:pos="2939"/>
          <w:tab w:val="left" w:pos="10260"/>
        </w:tabs>
        <w:autoSpaceDE w:val="0"/>
        <w:autoSpaceDN w:val="0"/>
        <w:adjustRightInd w:val="0"/>
        <w:spacing w:before="4" w:after="0" w:line="207" w:lineRule="exact"/>
        <w:ind w:left="18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4207</w:t>
      </w:r>
      <w:r w:rsidRPr="009D7097">
        <w:rPr>
          <w:rFonts w:ascii="Times New Roman" w:hAnsi="Times New Roman"/>
          <w:color w:val="262626" w:themeColor="text1" w:themeTint="D9"/>
          <w:spacing w:val="-2"/>
          <w:sz w:val="18"/>
          <w:szCs w:val="18"/>
        </w:rPr>
        <w:tab/>
        <w:t>System Analysis and Design                                  MGMT 4206, BISE 2010</w:t>
      </w:r>
      <w:r w:rsidRPr="009D7097">
        <w:rPr>
          <w:rFonts w:ascii="Times New Roman" w:hAnsi="Times New Roman"/>
          <w:color w:val="262626" w:themeColor="text1" w:themeTint="D9"/>
          <w:spacing w:val="-2"/>
          <w:sz w:val="18"/>
          <w:szCs w:val="18"/>
        </w:rPr>
        <w:tab/>
        <w:t>3</w:t>
      </w:r>
    </w:p>
    <w:p w:rsidR="001050CA" w:rsidRPr="009D7097" w:rsidRDefault="001050CA" w:rsidP="006E6485">
      <w:pPr>
        <w:widowControl w:val="0"/>
        <w:tabs>
          <w:tab w:val="left" w:pos="10261"/>
        </w:tabs>
        <w:autoSpaceDE w:val="0"/>
        <w:autoSpaceDN w:val="0"/>
        <w:adjustRightInd w:val="0"/>
        <w:spacing w:before="5" w:after="0" w:line="207" w:lineRule="exact"/>
        <w:ind w:left="18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 xml:space="preserve">Area H Non-Business Electives                                                                                                                                                                       </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9</w:t>
      </w:r>
    </w:p>
    <w:p w:rsidR="001050CA" w:rsidRDefault="001050CA" w:rsidP="006E6485">
      <w:pPr>
        <w:widowControl w:val="0"/>
        <w:tabs>
          <w:tab w:val="left" w:pos="10172"/>
        </w:tabs>
        <w:autoSpaceDE w:val="0"/>
        <w:autoSpaceDN w:val="0"/>
        <w:adjustRightInd w:val="0"/>
        <w:spacing w:before="1" w:after="0" w:line="207" w:lineRule="exact"/>
        <w:ind w:left="180" w:hanging="13"/>
        <w:rPr>
          <w:rFonts w:ascii="Times New Roman Bold" w:hAnsi="Times New Roman Bold" w:cs="Times New Roman Bold"/>
          <w:color w:val="191919"/>
          <w:spacing w:val="-2"/>
          <w:sz w:val="18"/>
          <w:szCs w:val="18"/>
        </w:rPr>
      </w:pPr>
      <w:r w:rsidRPr="009D7097">
        <w:rPr>
          <w:rFonts w:ascii="Times New Roman Bold" w:hAnsi="Times New Roman Bold" w:cs="Times New Roman Bold"/>
          <w:color w:val="262626" w:themeColor="text1" w:themeTint="D9"/>
          <w:spacing w:val="-2"/>
          <w:sz w:val="18"/>
          <w:szCs w:val="18"/>
        </w:rPr>
        <w:t>Subtotal</w:t>
      </w:r>
      <w:r w:rsidRPr="009D7097">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1050CA" w:rsidRDefault="001050CA" w:rsidP="006E6485">
      <w:pPr>
        <w:widowControl w:val="0"/>
        <w:autoSpaceDE w:val="0"/>
        <w:autoSpaceDN w:val="0"/>
        <w:adjustRightInd w:val="0"/>
        <w:spacing w:after="0" w:line="356" w:lineRule="exact"/>
        <w:ind w:left="180"/>
        <w:rPr>
          <w:rFonts w:ascii="Times New Roman Bold" w:hAnsi="Times New Roman Bold" w:cs="Times New Roman Bold"/>
          <w:color w:val="191919"/>
          <w:spacing w:val="-2"/>
          <w:sz w:val="18"/>
          <w:szCs w:val="18"/>
        </w:rPr>
      </w:pPr>
    </w:p>
    <w:p w:rsidR="001050CA" w:rsidRDefault="001050CA" w:rsidP="006E6485">
      <w:pPr>
        <w:widowControl w:val="0"/>
        <w:autoSpaceDE w:val="0"/>
        <w:autoSpaceDN w:val="0"/>
        <w:adjustRightInd w:val="0"/>
        <w:spacing w:before="4" w:after="0" w:line="356" w:lineRule="exact"/>
        <w:ind w:left="18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w:t>
      </w:r>
    </w:p>
    <w:p w:rsidR="001050CA" w:rsidRDefault="001050CA" w:rsidP="006E6485">
      <w:pPr>
        <w:widowControl w:val="0"/>
        <w:autoSpaceDE w:val="0"/>
        <w:autoSpaceDN w:val="0"/>
        <w:adjustRightInd w:val="0"/>
        <w:spacing w:before="21" w:after="0" w:line="356" w:lineRule="exact"/>
        <w:ind w:left="180" w:hanging="13"/>
        <w:rPr>
          <w:rFonts w:ascii="Times New Roman Bold" w:hAnsi="Times New Roman Bold" w:cs="Times New Roman Bold"/>
          <w:color w:val="191919"/>
          <w:spacing w:val="-3"/>
          <w:sz w:val="31"/>
          <w:szCs w:val="31"/>
        </w:rPr>
      </w:pPr>
      <w:r>
        <w:rPr>
          <w:rFonts w:ascii="Times New Roman Bold" w:hAnsi="Times New Roman Bold" w:cs="Times New Roman Bold"/>
          <w:color w:val="191919"/>
          <w:spacing w:val="-3"/>
          <w:sz w:val="24"/>
          <w:szCs w:val="24"/>
        </w:rPr>
        <w:t>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w:t>
      </w:r>
    </w:p>
    <w:p w:rsidR="001050CA" w:rsidRPr="009D7097" w:rsidRDefault="006E6485" w:rsidP="006E6485">
      <w:pPr>
        <w:widowControl w:val="0"/>
        <w:autoSpaceDE w:val="0"/>
        <w:autoSpaceDN w:val="0"/>
        <w:adjustRightInd w:val="0"/>
        <w:spacing w:before="54" w:after="0" w:line="207" w:lineRule="exact"/>
        <w:ind w:left="180" w:firstLine="0"/>
        <w:rPr>
          <w:rFonts w:ascii="Times New Roman" w:hAnsi="Times New Roman"/>
          <w:color w:val="262626" w:themeColor="text1" w:themeTint="D9"/>
          <w:spacing w:val="-2"/>
          <w:sz w:val="18"/>
          <w:szCs w:val="18"/>
        </w:rPr>
      </w:pPr>
      <w:ins w:id="198" w:author="eslove" w:date="2008-07-30T13:08:00Z">
        <w:r w:rsidRPr="00AE60A2">
          <w:rPr>
            <w:noProof/>
          </w:rPr>
          <w:pict>
            <v:shape id="_x0000_s2338" type="#_x0000_t202" style="position:absolute;left:0;text-align:left;margin-left:6.8pt;margin-top:114.55pt;width:258.55pt;height:126pt;z-index:251850752" stroked="f">
              <v:textbox style="mso-next-textbox:#_x0000_s2338">
                <w:txbxContent>
                  <w:p w:rsidR="009D7097" w:rsidRPr="009D7097" w:rsidRDefault="009D7097" w:rsidP="009D7097">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Sophomore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 xml:space="preserve">Fall) </w:t>
                    </w:r>
                  </w:p>
                  <w:p w:rsidR="009D7097" w:rsidRPr="009D7097" w:rsidRDefault="009D7097" w:rsidP="006E648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1</w:t>
                    </w:r>
                  </w:p>
                  <w:p w:rsidR="009D7097" w:rsidRPr="009D7097" w:rsidRDefault="009D7097" w:rsidP="006E648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POLS</w:t>
                    </w:r>
                    <w:r w:rsidRPr="009D7097">
                      <w:rPr>
                        <w:rFonts w:ascii="Times New Roman" w:hAnsi="Times New Roman"/>
                        <w:color w:val="262626" w:themeColor="text1" w:themeTint="D9"/>
                        <w:spacing w:val="-2"/>
                        <w:sz w:val="18"/>
                        <w:szCs w:val="18"/>
                      </w:rPr>
                      <w:tab/>
                      <w:t>1101</w:t>
                    </w:r>
                    <w:r w:rsidRPr="009D7097">
                      <w:rPr>
                        <w:rFonts w:ascii="Times New Roman" w:hAnsi="Times New Roman"/>
                        <w:color w:val="262626" w:themeColor="text1" w:themeTint="D9"/>
                        <w:spacing w:val="-2"/>
                        <w:sz w:val="18"/>
                        <w:szCs w:val="18"/>
                      </w:rPr>
                      <w:tab/>
                      <w:t>U. S. &amp; Georgia Government or</w:t>
                    </w:r>
                  </w:p>
                  <w:p w:rsidR="009D7097" w:rsidRPr="009D7097" w:rsidRDefault="009D7097" w:rsidP="006E648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HONR</w:t>
                    </w:r>
                    <w:r w:rsidRPr="009D7097">
                      <w:rPr>
                        <w:rFonts w:ascii="Times New Roman" w:hAnsi="Times New Roman"/>
                        <w:color w:val="262626" w:themeColor="text1" w:themeTint="D9"/>
                        <w:spacing w:val="-2"/>
                        <w:sz w:val="18"/>
                        <w:szCs w:val="18"/>
                      </w:rPr>
                      <w:tab/>
                      <w:t xml:space="preserve">1161 </w:t>
                    </w:r>
                    <w:r w:rsidRPr="009D7097">
                      <w:rPr>
                        <w:rFonts w:ascii="Times New Roman" w:hAnsi="Times New Roman"/>
                        <w:color w:val="262626" w:themeColor="text1" w:themeTint="D9"/>
                        <w:spacing w:val="-2"/>
                        <w:sz w:val="18"/>
                        <w:szCs w:val="18"/>
                      </w:rPr>
                      <w:tab/>
                      <w:t>Honors U.S. &amp; Georgia Government</w:t>
                    </w:r>
                    <w:r w:rsidRPr="009D7097">
                      <w:rPr>
                        <w:rFonts w:ascii="Times New Roman" w:hAnsi="Times New Roman"/>
                        <w:color w:val="262626" w:themeColor="text1" w:themeTint="D9"/>
                        <w:spacing w:val="-2"/>
                        <w:sz w:val="18"/>
                        <w:szCs w:val="18"/>
                      </w:rPr>
                      <w:tab/>
                      <w:t>3</w:t>
                    </w:r>
                  </w:p>
                  <w:p w:rsidR="009D7097" w:rsidRPr="009D7097" w:rsidRDefault="009D7097" w:rsidP="006E648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E Option:</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3</w:t>
                    </w:r>
                  </w:p>
                  <w:p w:rsidR="009D7097" w:rsidRPr="009D7097" w:rsidRDefault="009D7097" w:rsidP="006E648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ACCT</w:t>
                    </w:r>
                    <w:r w:rsidRPr="009D7097">
                      <w:rPr>
                        <w:rFonts w:ascii="Times New Roman" w:hAnsi="Times New Roman"/>
                        <w:color w:val="262626" w:themeColor="text1" w:themeTint="D9"/>
                        <w:spacing w:val="-2"/>
                        <w:sz w:val="18"/>
                        <w:szCs w:val="18"/>
                      </w:rPr>
                      <w:tab/>
                      <w:t>2101</w:t>
                    </w:r>
                    <w:r w:rsidRPr="009D7097">
                      <w:rPr>
                        <w:rFonts w:ascii="Times New Roman" w:hAnsi="Times New Roman"/>
                        <w:color w:val="262626" w:themeColor="text1" w:themeTint="D9"/>
                        <w:spacing w:val="-2"/>
                        <w:sz w:val="18"/>
                        <w:szCs w:val="18"/>
                      </w:rPr>
                      <w:tab/>
                      <w:t>Principles of Accounting I</w:t>
                    </w:r>
                    <w:r w:rsidRPr="009D7097">
                      <w:rPr>
                        <w:rFonts w:ascii="Times New Roman" w:hAnsi="Times New Roman"/>
                        <w:color w:val="262626" w:themeColor="text1" w:themeTint="D9"/>
                        <w:spacing w:val="-2"/>
                        <w:sz w:val="18"/>
                        <w:szCs w:val="18"/>
                      </w:rPr>
                      <w:tab/>
                      <w:t>3</w:t>
                    </w:r>
                  </w:p>
                  <w:p w:rsidR="009D7097" w:rsidRPr="009D7097" w:rsidRDefault="009D7097" w:rsidP="006E648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2106</w:t>
                    </w:r>
                    <w:r w:rsidRPr="009D7097">
                      <w:rPr>
                        <w:rFonts w:ascii="Times New Roman" w:hAnsi="Times New Roman"/>
                        <w:color w:val="262626" w:themeColor="text1" w:themeTint="D9"/>
                        <w:spacing w:val="-2"/>
                        <w:sz w:val="18"/>
                        <w:szCs w:val="18"/>
                      </w:rPr>
                      <w:tab/>
                      <w:t>Principles of Microeconomics</w:t>
                    </w:r>
                    <w:r w:rsidRPr="009D7097">
                      <w:rPr>
                        <w:rFonts w:ascii="Times New Roman" w:hAnsi="Times New Roman"/>
                        <w:color w:val="262626" w:themeColor="text1" w:themeTint="D9"/>
                        <w:spacing w:val="-2"/>
                        <w:sz w:val="18"/>
                        <w:szCs w:val="18"/>
                      </w:rPr>
                      <w:tab/>
                      <w:t>3</w:t>
                    </w:r>
                  </w:p>
                  <w:p w:rsidR="009D7097" w:rsidRPr="009D7097" w:rsidRDefault="009D7097" w:rsidP="006E648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C</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Humanities/Fine Arts – Select One</w:t>
                    </w:r>
                    <w:r w:rsidRPr="009D7097">
                      <w:rPr>
                        <w:rFonts w:ascii="Times New Roman" w:hAnsi="Times New Roman"/>
                        <w:color w:val="262626" w:themeColor="text1" w:themeTint="D9"/>
                        <w:spacing w:val="-2"/>
                        <w:sz w:val="18"/>
                        <w:szCs w:val="18"/>
                      </w:rPr>
                      <w:tab/>
                      <w:t xml:space="preserve">3  </w:t>
                    </w:r>
                  </w:p>
                  <w:p w:rsidR="009D7097" w:rsidRPr="009D7097" w:rsidRDefault="009D7097" w:rsidP="006E6485">
                    <w:pPr>
                      <w:widowControl w:val="0"/>
                      <w:tabs>
                        <w:tab w:val="left" w:pos="630"/>
                        <w:tab w:val="left" w:pos="4680"/>
                        <w:tab w:val="left" w:pos="5130"/>
                      </w:tabs>
                      <w:autoSpaceDE w:val="0"/>
                      <w:autoSpaceDN w:val="0"/>
                      <w:adjustRightInd w:val="0"/>
                      <w:spacing w:before="54" w:line="207" w:lineRule="exact"/>
                      <w:ind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16</w:t>
                    </w:r>
                  </w:p>
                </w:txbxContent>
              </v:textbox>
              <w10:wrap type="square"/>
            </v:shape>
          </w:pict>
        </w:r>
        <w:r w:rsidRPr="00AE60A2">
          <w:rPr>
            <w:noProof/>
          </w:rPr>
          <w:pict>
            <v:shape id="_x0000_s2347" type="#_x0000_t202" style="position:absolute;left:0;text-align:left;margin-left:291.95pt;margin-top:114.55pt;width:228pt;height:126pt;z-index:251859968" stroked="f">
              <v:textbox style="mso-next-textbox:#_x0000_s2347">
                <w:txbxContent>
                  <w:p w:rsidR="009D7097" w:rsidRPr="009D7097" w:rsidRDefault="009D7097" w:rsidP="009D7097">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Sophomore Year (</w:t>
                    </w:r>
                    <w:proofErr w:type="gramStart"/>
                    <w:r w:rsidRPr="009D7097">
                      <w:rPr>
                        <w:rFonts w:ascii="Times New Roman" w:hAnsi="Times New Roman"/>
                        <w:b/>
                        <w:color w:val="262626" w:themeColor="text1" w:themeTint="D9"/>
                        <w:spacing w:val="-2"/>
                        <w:sz w:val="18"/>
                        <w:szCs w:val="18"/>
                      </w:rPr>
                      <w:t>Spring</w:t>
                    </w:r>
                    <w:proofErr w:type="gramEnd"/>
                    <w:r w:rsidRPr="009D7097">
                      <w:rPr>
                        <w:rFonts w:ascii="Times New Roman" w:hAnsi="Times New Roman"/>
                        <w:b/>
                        <w:color w:val="262626" w:themeColor="text1" w:themeTint="D9"/>
                        <w:spacing w:val="-2"/>
                        <w:sz w:val="18"/>
                        <w:szCs w:val="18"/>
                      </w:rPr>
                      <w:t xml:space="preserve">) </w:t>
                    </w:r>
                  </w:p>
                  <w:p w:rsidR="009D7097" w:rsidRPr="009D7097" w:rsidRDefault="009D7097" w:rsidP="009D7097">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t>1</w:t>
                    </w:r>
                  </w:p>
                  <w:p w:rsidR="009D7097" w:rsidRPr="009D7097" w:rsidRDefault="009D7097" w:rsidP="009D7097">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Area E Option: </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t>3</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r>
                  </w:p>
                  <w:p w:rsidR="009D7097" w:rsidRPr="009D7097" w:rsidRDefault="009D7097" w:rsidP="009D7097">
                    <w:pPr>
                      <w:widowControl w:val="0"/>
                      <w:tabs>
                        <w:tab w:val="left" w:pos="630"/>
                        <w:tab w:val="left" w:pos="1170"/>
                        <w:tab w:val="left" w:pos="4140"/>
                        <w:tab w:val="left" w:pos="4320"/>
                      </w:tabs>
                      <w:autoSpaceDE w:val="0"/>
                      <w:autoSpaceDN w:val="0"/>
                      <w:adjustRightInd w:val="0"/>
                      <w:spacing w:before="54" w:after="0" w:line="207" w:lineRule="exact"/>
                      <w:ind w:right="-38" w:firstLine="0"/>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2040</w:t>
                    </w:r>
                    <w:r w:rsidRPr="009D7097">
                      <w:rPr>
                        <w:rFonts w:ascii="Times New Roman" w:hAnsi="Times New Roman"/>
                        <w:color w:val="262626" w:themeColor="text1" w:themeTint="D9"/>
                        <w:spacing w:val="-2"/>
                        <w:sz w:val="18"/>
                        <w:szCs w:val="18"/>
                      </w:rPr>
                      <w:tab/>
                      <w:t xml:space="preserve">Communication for Management </w:t>
                    </w:r>
                    <w:r w:rsidRPr="009D7097">
                      <w:rPr>
                        <w:rFonts w:ascii="Times New Roman" w:hAnsi="Times New Roman"/>
                        <w:color w:val="262626" w:themeColor="text1" w:themeTint="D9"/>
                        <w:spacing w:val="-2"/>
                        <w:sz w:val="18"/>
                        <w:szCs w:val="18"/>
                      </w:rPr>
                      <w:tab/>
                      <w:t>3</w:t>
                    </w:r>
                  </w:p>
                  <w:p w:rsidR="009D7097" w:rsidRPr="009D7097" w:rsidRDefault="009D7097" w:rsidP="009D7097">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ACCT </w:t>
                    </w:r>
                    <w:r w:rsidRPr="009D7097">
                      <w:rPr>
                        <w:rFonts w:ascii="Times New Roman" w:hAnsi="Times New Roman"/>
                        <w:color w:val="262626" w:themeColor="text1" w:themeTint="D9"/>
                        <w:spacing w:val="-2"/>
                        <w:sz w:val="18"/>
                        <w:szCs w:val="18"/>
                      </w:rPr>
                      <w:tab/>
                      <w:t>2102</w:t>
                    </w:r>
                    <w:r w:rsidRPr="009D7097">
                      <w:rPr>
                        <w:rFonts w:ascii="Times New Roman" w:hAnsi="Times New Roman"/>
                        <w:color w:val="262626" w:themeColor="text1" w:themeTint="D9"/>
                        <w:spacing w:val="-2"/>
                        <w:sz w:val="18"/>
                        <w:szCs w:val="18"/>
                      </w:rPr>
                      <w:tab/>
                      <w:t>Principles of Accounting II</w:t>
                    </w:r>
                    <w:r w:rsidRPr="009D7097">
                      <w:rPr>
                        <w:rFonts w:ascii="Times New Roman" w:hAnsi="Times New Roman"/>
                        <w:color w:val="262626" w:themeColor="text1" w:themeTint="D9"/>
                        <w:spacing w:val="-2"/>
                        <w:sz w:val="18"/>
                        <w:szCs w:val="18"/>
                      </w:rPr>
                      <w:tab/>
                      <w:t>3</w:t>
                    </w:r>
                  </w:p>
                  <w:p w:rsidR="009D7097" w:rsidRPr="009D7097" w:rsidRDefault="009D7097" w:rsidP="009D7097">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2105</w:t>
                    </w:r>
                    <w:r w:rsidRPr="009D7097">
                      <w:rPr>
                        <w:rFonts w:ascii="Times New Roman" w:hAnsi="Times New Roman"/>
                        <w:color w:val="262626" w:themeColor="text1" w:themeTint="D9"/>
                        <w:spacing w:val="-2"/>
                        <w:sz w:val="18"/>
                        <w:szCs w:val="18"/>
                      </w:rPr>
                      <w:tab/>
                      <w:t>Principles of Macroeconomics</w:t>
                    </w:r>
                    <w:r w:rsidRPr="009D7097">
                      <w:rPr>
                        <w:rFonts w:ascii="Times New Roman" w:hAnsi="Times New Roman"/>
                        <w:color w:val="262626" w:themeColor="text1" w:themeTint="D9"/>
                        <w:spacing w:val="-2"/>
                        <w:sz w:val="18"/>
                        <w:szCs w:val="18"/>
                      </w:rPr>
                      <w:tab/>
                      <w:t>3</w:t>
                    </w:r>
                  </w:p>
                  <w:p w:rsidR="009D7097" w:rsidRPr="009D7097" w:rsidRDefault="009D7097" w:rsidP="009D7097">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2010</w:t>
                    </w:r>
                    <w:r w:rsidRPr="009D7097">
                      <w:rPr>
                        <w:rFonts w:ascii="Times New Roman" w:hAnsi="Times New Roman"/>
                        <w:color w:val="262626" w:themeColor="text1" w:themeTint="D9"/>
                        <w:spacing w:val="-2"/>
                        <w:sz w:val="18"/>
                        <w:szCs w:val="18"/>
                      </w:rPr>
                      <w:tab/>
                      <w:t>Fundamentals of Computer Applications</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r>
                      <w:rPr>
                        <w:rFonts w:ascii="Times New Roman" w:hAnsi="Times New Roman"/>
                        <w:color w:val="262626" w:themeColor="text1" w:themeTint="D9"/>
                        <w:spacing w:val="-2"/>
                        <w:sz w:val="18"/>
                        <w:szCs w:val="18"/>
                      </w:rPr>
                      <w:t xml:space="preserve">  </w:t>
                    </w:r>
                  </w:p>
                  <w:p w:rsidR="009D7097" w:rsidRPr="009D7097" w:rsidRDefault="009D7097" w:rsidP="009D7097">
                    <w:pPr>
                      <w:widowControl w:val="0"/>
                      <w:tabs>
                        <w:tab w:val="left" w:pos="810"/>
                        <w:tab w:val="left" w:pos="1440"/>
                        <w:tab w:val="left" w:pos="4140"/>
                      </w:tabs>
                      <w:autoSpaceDE w:val="0"/>
                      <w:autoSpaceDN w:val="0"/>
                      <w:adjustRightInd w:val="0"/>
                      <w:spacing w:before="54" w:line="207" w:lineRule="exact"/>
                      <w:ind w:right="-38"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 xml:space="preserve">                                                  </w:t>
                    </w:r>
                    <w:r>
                      <w:rPr>
                        <w:rFonts w:ascii="Times New Roman" w:hAnsi="Times New Roman"/>
                        <w:b/>
                        <w:color w:val="262626" w:themeColor="text1" w:themeTint="D9"/>
                        <w:spacing w:val="-2"/>
                        <w:sz w:val="18"/>
                        <w:szCs w:val="18"/>
                      </w:rPr>
                      <w:t xml:space="preserve">                          </w:t>
                    </w:r>
                    <w:r w:rsidRPr="009D7097">
                      <w:rPr>
                        <w:rFonts w:ascii="Times New Roman" w:hAnsi="Times New Roman"/>
                        <w:b/>
                        <w:color w:val="262626" w:themeColor="text1" w:themeTint="D9"/>
                        <w:spacing w:val="-2"/>
                        <w:sz w:val="18"/>
                        <w:szCs w:val="18"/>
                      </w:rPr>
                      <w:t>16</w:t>
                    </w:r>
                  </w:p>
                </w:txbxContent>
              </v:textbox>
              <w10:wrap type="square"/>
            </v:shape>
          </w:pict>
        </w:r>
        <w:r w:rsidRPr="00AE60A2">
          <w:rPr>
            <w:noProof/>
          </w:rPr>
          <w:pict>
            <v:shape id="_x0000_s2337" type="#_x0000_t202" style="position:absolute;left:0;text-align:left;margin-left:299.2pt;margin-top:18.55pt;width:228pt;height:96pt;z-index:251849728" stroked="f">
              <v:textbox style="mso-next-textbox:#_x0000_s2337">
                <w:txbxContent>
                  <w:p w:rsidR="009D7097" w:rsidRPr="009D7097" w:rsidRDefault="009D7097" w:rsidP="009D7097">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Freshman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Spring)</w:t>
                    </w:r>
                  </w:p>
                  <w:p w:rsidR="009D7097" w:rsidRPr="009D7097" w:rsidRDefault="009D7097" w:rsidP="009D7097">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1102</w:t>
                    </w:r>
                    <w:r w:rsidRPr="009D7097">
                      <w:rPr>
                        <w:rFonts w:ascii="Times New Roman" w:hAnsi="Times New Roman"/>
                        <w:color w:val="262626" w:themeColor="text1" w:themeTint="D9"/>
                        <w:spacing w:val="-3"/>
                        <w:sz w:val="18"/>
                        <w:szCs w:val="18"/>
                      </w:rPr>
                      <w:tab/>
                      <w:t>English Composition II</w:t>
                    </w:r>
                    <w:r w:rsidRPr="009D7097">
                      <w:rPr>
                        <w:rFonts w:ascii="Times New Roman" w:hAnsi="Times New Roman"/>
                        <w:color w:val="262626" w:themeColor="text1" w:themeTint="D9"/>
                        <w:spacing w:val="-3"/>
                        <w:sz w:val="18"/>
                        <w:szCs w:val="18"/>
                      </w:rPr>
                      <w:tab/>
                      <w:t>3</w:t>
                    </w:r>
                  </w:p>
                  <w:p w:rsidR="009D7097" w:rsidRPr="009D7097" w:rsidRDefault="009D7097" w:rsidP="009D7097">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COMM</w:t>
                    </w:r>
                    <w:r w:rsidRPr="009D7097">
                      <w:rPr>
                        <w:rFonts w:ascii="Times New Roman" w:hAnsi="Times New Roman"/>
                        <w:color w:val="262626" w:themeColor="text1" w:themeTint="D9"/>
                        <w:spacing w:val="-3"/>
                        <w:sz w:val="18"/>
                        <w:szCs w:val="18"/>
                      </w:rPr>
                      <w:tab/>
                      <w:t>1100</w:t>
                    </w:r>
                    <w:r w:rsidRPr="009D7097">
                      <w:rPr>
                        <w:rFonts w:ascii="Times New Roman" w:hAnsi="Times New Roman"/>
                        <w:color w:val="262626" w:themeColor="text1" w:themeTint="D9"/>
                        <w:spacing w:val="-3"/>
                        <w:sz w:val="18"/>
                        <w:szCs w:val="18"/>
                      </w:rPr>
                      <w:tab/>
                      <w:t>Analytical Discussion of Global Issues</w:t>
                    </w:r>
                    <w:r w:rsidRPr="009D7097">
                      <w:rPr>
                        <w:rFonts w:ascii="Times New Roman" w:hAnsi="Times New Roman"/>
                        <w:color w:val="262626" w:themeColor="text1" w:themeTint="D9"/>
                        <w:spacing w:val="-3"/>
                        <w:sz w:val="18"/>
                        <w:szCs w:val="18"/>
                      </w:rPr>
                      <w:tab/>
                      <w:t>3</w:t>
                    </w:r>
                  </w:p>
                  <w:p w:rsidR="009D7097" w:rsidRPr="009D7097" w:rsidRDefault="009D7097" w:rsidP="009D7097">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HIST</w:t>
                    </w:r>
                    <w:r w:rsidRPr="009D7097">
                      <w:rPr>
                        <w:rFonts w:ascii="Times New Roman" w:hAnsi="Times New Roman"/>
                        <w:color w:val="262626" w:themeColor="text1" w:themeTint="D9"/>
                        <w:spacing w:val="-3"/>
                        <w:sz w:val="18"/>
                        <w:szCs w:val="18"/>
                      </w:rPr>
                      <w:tab/>
                      <w:t>1002</w:t>
                    </w:r>
                    <w:r w:rsidRPr="009D7097">
                      <w:rPr>
                        <w:rFonts w:ascii="Times New Roman" w:hAnsi="Times New Roman"/>
                        <w:color w:val="262626" w:themeColor="text1" w:themeTint="D9"/>
                        <w:spacing w:val="-3"/>
                        <w:sz w:val="18"/>
                        <w:szCs w:val="18"/>
                      </w:rPr>
                      <w:tab/>
                      <w:t>Intro to the African Diaspora</w:t>
                    </w:r>
                    <w:r w:rsidRPr="009D7097">
                      <w:rPr>
                        <w:rFonts w:ascii="Times New Roman" w:hAnsi="Times New Roman"/>
                        <w:color w:val="262626" w:themeColor="text1" w:themeTint="D9"/>
                        <w:spacing w:val="-3"/>
                        <w:sz w:val="18"/>
                        <w:szCs w:val="18"/>
                      </w:rPr>
                      <w:tab/>
                      <w:t>2</w:t>
                    </w:r>
                  </w:p>
                  <w:p w:rsidR="009D7097" w:rsidRPr="009D7097" w:rsidRDefault="009D7097" w:rsidP="009D7097">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C</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Humanities/Fine Arts ENGL 2111</w:t>
                    </w:r>
                    <w:r w:rsidRPr="009D7097">
                      <w:rPr>
                        <w:rFonts w:ascii="Times New Roman" w:hAnsi="Times New Roman"/>
                        <w:color w:val="262626" w:themeColor="text1" w:themeTint="D9"/>
                        <w:spacing w:val="-3"/>
                        <w:sz w:val="18"/>
                        <w:szCs w:val="18"/>
                      </w:rPr>
                      <w:tab/>
                      <w:t>3</w:t>
                    </w:r>
                  </w:p>
                  <w:p w:rsidR="009D7097" w:rsidRPr="009D7097" w:rsidRDefault="009D7097" w:rsidP="009D7097">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t>4</w:t>
                    </w:r>
                  </w:p>
                  <w:p w:rsidR="009D7097" w:rsidRPr="009D7097" w:rsidRDefault="009D7097" w:rsidP="009D7097">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Above Core Option</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1</w:t>
                    </w:r>
                    <w:r w:rsidRPr="009D7097">
                      <w:rPr>
                        <w:rFonts w:ascii="Times New Roman" w:hAnsi="Times New Roman"/>
                        <w:color w:val="262626" w:themeColor="text1" w:themeTint="D9"/>
                        <w:spacing w:val="-3"/>
                        <w:sz w:val="18"/>
                        <w:szCs w:val="18"/>
                      </w:rPr>
                      <w:t xml:space="preserve"> </w:t>
                    </w:r>
                  </w:p>
                  <w:p w:rsidR="009D7097" w:rsidRPr="009D7097" w:rsidRDefault="009D7097" w:rsidP="009D7097">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sidRPr="009D7097">
                      <w:rPr>
                        <w:rFonts w:ascii="Times New Roman" w:hAnsi="Times New Roman"/>
                        <w:b/>
                        <w:color w:val="262626" w:themeColor="text1" w:themeTint="D9"/>
                        <w:spacing w:val="-3"/>
                        <w:sz w:val="18"/>
                        <w:szCs w:val="18"/>
                      </w:rPr>
                      <w:tab/>
                      <w:t xml:space="preserve">                                                                       </w:t>
                    </w:r>
                    <w:r w:rsidRPr="009D7097">
                      <w:rPr>
                        <w:rFonts w:ascii="Times New Roman" w:hAnsi="Times New Roman"/>
                        <w:b/>
                        <w:color w:val="262626" w:themeColor="text1" w:themeTint="D9"/>
                        <w:spacing w:val="-3"/>
                        <w:sz w:val="18"/>
                        <w:szCs w:val="18"/>
                      </w:rPr>
                      <w:tab/>
                      <w:t>16</w:t>
                    </w:r>
                  </w:p>
                </w:txbxContent>
              </v:textbox>
              <w10:wrap type="square"/>
            </v:shape>
          </w:pict>
        </w:r>
        <w:r w:rsidRPr="00AE60A2">
          <w:rPr>
            <w:noProof/>
          </w:rPr>
          <w:pict>
            <v:shape id="_x0000_s2336" type="#_x0000_t202" style="position:absolute;left:0;text-align:left;margin-left:6.8pt;margin-top:18.55pt;width:266.3pt;height:96pt;z-index:251848704" stroked="f">
              <v:textbox style="mso-next-textbox:#_x0000_s2336">
                <w:txbxContent>
                  <w:p w:rsidR="009D7097" w:rsidRPr="009D7097" w:rsidRDefault="009D7097" w:rsidP="009D7097">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Freshman Year (</w:t>
                    </w:r>
                    <w:proofErr w:type="gramStart"/>
                    <w:r w:rsidRPr="009D7097">
                      <w:rPr>
                        <w:rFonts w:ascii="Times New Roman" w:hAnsi="Times New Roman"/>
                        <w:b/>
                        <w:color w:val="262626" w:themeColor="text1" w:themeTint="D9"/>
                        <w:spacing w:val="-2"/>
                        <w:sz w:val="18"/>
                        <w:szCs w:val="18"/>
                      </w:rPr>
                      <w:t>Fall</w:t>
                    </w:r>
                    <w:proofErr w:type="gramEnd"/>
                    <w:r w:rsidRPr="009D7097">
                      <w:rPr>
                        <w:rFonts w:ascii="Times New Roman" w:hAnsi="Times New Roman"/>
                        <w:b/>
                        <w:color w:val="262626" w:themeColor="text1" w:themeTint="D9"/>
                        <w:spacing w:val="-2"/>
                        <w:sz w:val="18"/>
                        <w:szCs w:val="18"/>
                      </w:rPr>
                      <w:t>)</w:t>
                    </w:r>
                  </w:p>
                  <w:p w:rsidR="009D7097" w:rsidRPr="009D7097" w:rsidRDefault="009D7097" w:rsidP="009D7097">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ASU</w:t>
                    </w:r>
                    <w:r w:rsidRPr="009D7097">
                      <w:rPr>
                        <w:rFonts w:ascii="Times New Roman" w:hAnsi="Times New Roman"/>
                        <w:color w:val="262626" w:themeColor="text1" w:themeTint="D9"/>
                        <w:spacing w:val="-3"/>
                        <w:sz w:val="18"/>
                        <w:szCs w:val="18"/>
                      </w:rPr>
                      <w:tab/>
                      <w:t>1200</w:t>
                    </w:r>
                    <w:r w:rsidRPr="009D7097">
                      <w:rPr>
                        <w:rFonts w:ascii="Times New Roman" w:hAnsi="Times New Roman"/>
                        <w:color w:val="262626" w:themeColor="text1" w:themeTint="D9"/>
                        <w:spacing w:val="-3"/>
                        <w:sz w:val="18"/>
                        <w:szCs w:val="18"/>
                      </w:rPr>
                      <w:tab/>
                      <w:t>Freshman Seminar &amp; Service to Leadership</w:t>
                    </w:r>
                    <w:r w:rsidR="006E6485">
                      <w:rPr>
                        <w:rFonts w:ascii="Times New Roman" w:hAnsi="Times New Roman"/>
                        <w:color w:val="262626" w:themeColor="text1" w:themeTint="D9"/>
                        <w:spacing w:val="-3"/>
                        <w:sz w:val="18"/>
                        <w:szCs w:val="18"/>
                      </w:rPr>
                      <w:t xml:space="preserve"> </w:t>
                    </w:r>
                    <w:r w:rsidRPr="009D7097">
                      <w:rPr>
                        <w:rFonts w:ascii="Times New Roman" w:hAnsi="Times New Roman"/>
                        <w:color w:val="262626" w:themeColor="text1" w:themeTint="D9"/>
                        <w:spacing w:val="-3"/>
                        <w:sz w:val="18"/>
                        <w:szCs w:val="18"/>
                      </w:rPr>
                      <w:tab/>
                      <w:t>3</w:t>
                    </w:r>
                  </w:p>
                  <w:p w:rsidR="009D7097" w:rsidRPr="009D7097" w:rsidRDefault="009D7097" w:rsidP="009D709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1101</w:t>
                    </w:r>
                    <w:r w:rsidRPr="009D7097">
                      <w:rPr>
                        <w:rFonts w:ascii="Times New Roman" w:hAnsi="Times New Roman"/>
                        <w:color w:val="262626" w:themeColor="text1" w:themeTint="D9"/>
                        <w:spacing w:val="-3"/>
                        <w:sz w:val="18"/>
                        <w:szCs w:val="18"/>
                      </w:rPr>
                      <w:tab/>
                      <w:t>English Composition I</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006E6485">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3</w:t>
                    </w:r>
                  </w:p>
                  <w:p w:rsidR="009D7097" w:rsidRPr="009D7097" w:rsidRDefault="009D7097" w:rsidP="009D709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MATH</w:t>
                    </w:r>
                    <w:r w:rsidRPr="009D7097">
                      <w:rPr>
                        <w:rFonts w:ascii="Times New Roman" w:hAnsi="Times New Roman"/>
                        <w:color w:val="262626" w:themeColor="text1" w:themeTint="D9"/>
                        <w:spacing w:val="-3"/>
                        <w:sz w:val="18"/>
                        <w:szCs w:val="18"/>
                      </w:rPr>
                      <w:tab/>
                      <w:t>1111</w:t>
                    </w:r>
                    <w:r w:rsidRPr="009D7097">
                      <w:rPr>
                        <w:rFonts w:ascii="Times New Roman" w:hAnsi="Times New Roman"/>
                        <w:color w:val="262626" w:themeColor="text1" w:themeTint="D9"/>
                        <w:spacing w:val="-3"/>
                        <w:sz w:val="18"/>
                        <w:szCs w:val="18"/>
                      </w:rPr>
                      <w:tab/>
                      <w:t>Mathematical Modeling or College Algebra</w:t>
                    </w:r>
                    <w:r w:rsidRPr="009D7097">
                      <w:rPr>
                        <w:rFonts w:ascii="Times New Roman" w:hAnsi="Times New Roman"/>
                        <w:color w:val="262626" w:themeColor="text1" w:themeTint="D9"/>
                        <w:spacing w:val="-3"/>
                        <w:sz w:val="18"/>
                        <w:szCs w:val="18"/>
                      </w:rPr>
                      <w:tab/>
                      <w:t>3</w:t>
                    </w:r>
                  </w:p>
                  <w:p w:rsidR="009D7097" w:rsidRPr="009D7097" w:rsidRDefault="009D7097" w:rsidP="009D709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Area D </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4</w:t>
                    </w:r>
                  </w:p>
                  <w:p w:rsidR="009D7097" w:rsidRPr="009D7097" w:rsidRDefault="009D7097" w:rsidP="009D709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Select One</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006E6485">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3</w:t>
                    </w:r>
                  </w:p>
                  <w:p w:rsidR="009D7097" w:rsidRPr="009D7097" w:rsidRDefault="009D7097" w:rsidP="009D7097">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sidR="006E6485">
                      <w:rPr>
                        <w:rFonts w:ascii="Times New Roman" w:hAnsi="Times New Roman"/>
                        <w:b/>
                        <w:color w:val="262626" w:themeColor="text1" w:themeTint="D9"/>
                        <w:spacing w:val="-3"/>
                        <w:sz w:val="18"/>
                        <w:szCs w:val="18"/>
                      </w:rPr>
                      <w:tab/>
                    </w:r>
                    <w:r w:rsidR="006E6485">
                      <w:rPr>
                        <w:rFonts w:ascii="Times New Roman" w:hAnsi="Times New Roman"/>
                        <w:b/>
                        <w:color w:val="262626" w:themeColor="text1" w:themeTint="D9"/>
                        <w:spacing w:val="-3"/>
                        <w:sz w:val="18"/>
                        <w:szCs w:val="18"/>
                      </w:rPr>
                      <w:tab/>
                    </w:r>
                    <w:r w:rsidRPr="009D7097">
                      <w:rPr>
                        <w:rFonts w:ascii="Times New Roman" w:hAnsi="Times New Roman"/>
                        <w:b/>
                        <w:color w:val="262626" w:themeColor="text1" w:themeTint="D9"/>
                        <w:spacing w:val="-3"/>
                        <w:sz w:val="18"/>
                        <w:szCs w:val="18"/>
                      </w:rPr>
                      <w:t xml:space="preserve">16                         </w:t>
                    </w:r>
                  </w:p>
                </w:txbxContent>
              </v:textbox>
              <w10:wrap type="square"/>
            </v:shape>
          </w:pict>
        </w:r>
      </w:ins>
      <w:r w:rsidR="001050CA" w:rsidRPr="009D7097">
        <w:rPr>
          <w:rFonts w:ascii="Times New Roman" w:hAnsi="Times New Roman"/>
          <w:color w:val="262626" w:themeColor="text1" w:themeTint="D9"/>
          <w:spacing w:val="-2"/>
          <w:sz w:val="18"/>
          <w:szCs w:val="18"/>
        </w:rPr>
        <w:t>124 Semester Hours</w:t>
      </w:r>
    </w:p>
    <w:p w:rsidR="001050CA" w:rsidRDefault="001050CA" w:rsidP="00513964">
      <w:pPr>
        <w:widowControl w:val="0"/>
        <w:autoSpaceDE w:val="0"/>
        <w:autoSpaceDN w:val="0"/>
        <w:adjustRightInd w:val="0"/>
        <w:spacing w:before="54" w:after="0" w:line="207" w:lineRule="exact"/>
        <w:rPr>
          <w:rFonts w:ascii="Times New Roman" w:hAnsi="Times New Roman"/>
          <w:b/>
          <w:color w:val="FF0000"/>
          <w:spacing w:val="-2"/>
          <w:sz w:val="18"/>
          <w:szCs w:val="18"/>
        </w:rPr>
        <w:sectPr w:rsidR="001050CA" w:rsidSect="00FF2916">
          <w:pgSz w:w="12240" w:h="15840"/>
          <w:pgMar w:top="360" w:right="990" w:bottom="450" w:left="630" w:header="720" w:footer="288" w:gutter="0"/>
          <w:cols w:space="720"/>
          <w:noEndnote/>
          <w:docGrid w:linePitch="299"/>
        </w:sectPr>
      </w:pPr>
    </w:p>
    <w:p w:rsidR="001050CA" w:rsidRPr="00026B37" w:rsidRDefault="00AE60A2" w:rsidP="00513964">
      <w:pPr>
        <w:widowControl w:val="0"/>
        <w:tabs>
          <w:tab w:val="left" w:pos="1530"/>
          <w:tab w:val="left" w:pos="1980"/>
          <w:tab w:val="left" w:pos="2940"/>
          <w:tab w:val="left" w:pos="5310"/>
          <w:tab w:val="left" w:pos="6468"/>
          <w:tab w:val="left" w:pos="10260"/>
        </w:tabs>
        <w:autoSpaceDE w:val="0"/>
        <w:autoSpaceDN w:val="0"/>
        <w:adjustRightInd w:val="0"/>
        <w:spacing w:before="8" w:after="0" w:line="207" w:lineRule="exact"/>
        <w:ind w:firstLine="0"/>
        <w:rPr>
          <w:del w:id="199" w:author="eslove" w:date="2008-07-30T13:08:00Z"/>
          <w:rFonts w:ascii="Times New Roman" w:hAnsi="Times New Roman"/>
          <w:b/>
          <w:color w:val="FF0000"/>
          <w:spacing w:val="-3"/>
          <w:sz w:val="18"/>
          <w:szCs w:val="18"/>
        </w:rPr>
      </w:pPr>
      <w:del w:id="200" w:author="eslove" w:date="2008-07-30T13:08:00Z">
        <w:r w:rsidRPr="00AE60A2">
          <w:rPr>
            <w:noProof/>
          </w:rPr>
          <w:lastRenderedPageBreak/>
          <w:pict>
            <v:shape id="_x0000_s2359" type="#_x0000_t202" style="position:absolute;margin-left:289.05pt;margin-top:5.5pt;width:228pt;height:96pt;z-index:251872256" stroked="f">
              <v:textbox style="mso-next-textbox:#_x0000_s2359">
                <w:txbxContent>
                  <w:p w:rsidR="009D7097" w:rsidRPr="00F26218" w:rsidRDefault="009D7097" w:rsidP="001050CA">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rPr>
                        <w:rFonts w:ascii="Times New Roman" w:hAnsi="Times New Roman"/>
                        <w:b/>
                        <w:color w:val="FF0000"/>
                        <w:spacing w:val="-3"/>
                        <w:sz w:val="18"/>
                        <w:szCs w:val="18"/>
                      </w:rPr>
                    </w:pPr>
                    <w:r w:rsidRPr="00F26218">
                      <w:rPr>
                        <w:rFonts w:ascii="Times New Roman" w:hAnsi="Times New Roman"/>
                        <w:b/>
                        <w:color w:val="FF0000"/>
                        <w:spacing w:val="-3"/>
                        <w:sz w:val="18"/>
                        <w:szCs w:val="18"/>
                      </w:rPr>
                      <w:t xml:space="preserve">Freshman </w:t>
                    </w:r>
                    <w:proofErr w:type="gramStart"/>
                    <w:r w:rsidRPr="00F26218">
                      <w:rPr>
                        <w:rFonts w:ascii="Times New Roman" w:hAnsi="Times New Roman"/>
                        <w:b/>
                        <w:color w:val="FF0000"/>
                        <w:spacing w:val="-3"/>
                        <w:sz w:val="18"/>
                        <w:szCs w:val="18"/>
                      </w:rPr>
                      <w:t>Year  (</w:t>
                    </w:r>
                    <w:proofErr w:type="gramEnd"/>
                    <w:r w:rsidRPr="00F26218">
                      <w:rPr>
                        <w:rFonts w:ascii="Times New Roman" w:hAnsi="Times New Roman"/>
                        <w:b/>
                        <w:color w:val="FF0000"/>
                        <w:spacing w:val="-3"/>
                        <w:sz w:val="18"/>
                        <w:szCs w:val="18"/>
                      </w:rPr>
                      <w:t>Spring)</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ENGL</w:t>
                    </w:r>
                    <w:r w:rsidRPr="00F26218">
                      <w:rPr>
                        <w:rFonts w:ascii="Times New Roman" w:hAnsi="Times New Roman"/>
                        <w:color w:val="FF0000"/>
                        <w:spacing w:val="-3"/>
                        <w:sz w:val="16"/>
                        <w:szCs w:val="16"/>
                      </w:rPr>
                      <w:tab/>
                      <w:t>1102</w:t>
                    </w:r>
                    <w:r w:rsidRPr="00F26218">
                      <w:rPr>
                        <w:rFonts w:ascii="Times New Roman" w:hAnsi="Times New Roman"/>
                        <w:color w:val="FF0000"/>
                        <w:spacing w:val="-3"/>
                        <w:sz w:val="16"/>
                        <w:szCs w:val="16"/>
                      </w:rPr>
                      <w:tab/>
                      <w:t>English Composition II</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COMM</w:t>
                    </w:r>
                    <w:r w:rsidRPr="00F26218">
                      <w:rPr>
                        <w:rFonts w:ascii="Times New Roman" w:hAnsi="Times New Roman"/>
                        <w:color w:val="FF0000"/>
                        <w:spacing w:val="-3"/>
                        <w:sz w:val="16"/>
                        <w:szCs w:val="16"/>
                      </w:rPr>
                      <w:tab/>
                      <w:t>1100</w:t>
                    </w:r>
                    <w:r w:rsidRPr="00F26218">
                      <w:rPr>
                        <w:rFonts w:ascii="Times New Roman" w:hAnsi="Times New Roman"/>
                        <w:color w:val="FF0000"/>
                        <w:spacing w:val="-3"/>
                        <w:sz w:val="16"/>
                        <w:szCs w:val="16"/>
                      </w:rPr>
                      <w:tab/>
                      <w:t>Analytical Discussion of Global Issues</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HIST</w:t>
                    </w:r>
                    <w:r w:rsidRPr="00F26218">
                      <w:rPr>
                        <w:rFonts w:ascii="Times New Roman" w:hAnsi="Times New Roman"/>
                        <w:color w:val="FF0000"/>
                        <w:spacing w:val="-3"/>
                        <w:sz w:val="16"/>
                        <w:szCs w:val="16"/>
                      </w:rPr>
                      <w:tab/>
                      <w:t>1002</w:t>
                    </w:r>
                    <w:r w:rsidRPr="00F26218">
                      <w:rPr>
                        <w:rFonts w:ascii="Times New Roman" w:hAnsi="Times New Roman"/>
                        <w:color w:val="FF0000"/>
                        <w:spacing w:val="-3"/>
                        <w:sz w:val="16"/>
                        <w:szCs w:val="16"/>
                      </w:rPr>
                      <w:tab/>
                      <w:t>Intro to the African Diaspora</w:t>
                    </w:r>
                    <w:r w:rsidRPr="00F26218">
                      <w:rPr>
                        <w:rFonts w:ascii="Times New Roman" w:hAnsi="Times New Roman"/>
                        <w:color w:val="FF0000"/>
                        <w:spacing w:val="-3"/>
                        <w:sz w:val="16"/>
                        <w:szCs w:val="16"/>
                      </w:rPr>
                      <w:tab/>
                      <w:t>2</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C</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Humanities/Fine Arts ENGL 2111</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D</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Science, Math, Technology</w:t>
                    </w:r>
                    <w:r w:rsidRPr="00F26218">
                      <w:rPr>
                        <w:rFonts w:ascii="Times New Roman" w:hAnsi="Times New Roman"/>
                        <w:color w:val="FF0000"/>
                        <w:spacing w:val="-3"/>
                        <w:sz w:val="16"/>
                        <w:szCs w:val="16"/>
                      </w:rPr>
                      <w:tab/>
                      <w:t>4</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Above Core Option</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u w:val="single"/>
                      </w:rPr>
                      <w:t>1</w:t>
                    </w:r>
                    <w:r w:rsidRPr="00F26218">
                      <w:rPr>
                        <w:rFonts w:ascii="Times New Roman" w:hAnsi="Times New Roman"/>
                        <w:color w:val="FF0000"/>
                        <w:spacing w:val="-3"/>
                        <w:sz w:val="16"/>
                        <w:szCs w:val="16"/>
                      </w:rPr>
                      <w:t xml:space="preserve"> </w:t>
                    </w:r>
                  </w:p>
                  <w:p w:rsidR="009D7097" w:rsidRPr="00D17503" w:rsidRDefault="009D7097" w:rsidP="001050CA">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rPr>
                        <w:b/>
                        <w:color w:val="FF0000"/>
                        <w:spacing w:val="-3"/>
                        <w:sz w:val="16"/>
                        <w:szCs w:val="16"/>
                      </w:rPr>
                    </w:pPr>
                    <w:r w:rsidRPr="00F26218">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ab/>
                    </w:r>
                    <w:r>
                      <w:rPr>
                        <w:rFonts w:ascii="Times New Roman" w:hAnsi="Times New Roman"/>
                        <w:b/>
                        <w:color w:val="FF0000"/>
                        <w:spacing w:val="-3"/>
                        <w:sz w:val="16"/>
                        <w:szCs w:val="16"/>
                      </w:rPr>
                      <w:tab/>
                      <w:t xml:space="preserve">                                                                              </w:t>
                    </w:r>
                    <w:r>
                      <w:rPr>
                        <w:rFonts w:ascii="Times New Roman" w:hAnsi="Times New Roman"/>
                        <w:b/>
                        <w:color w:val="FF0000"/>
                        <w:spacing w:val="-3"/>
                        <w:sz w:val="16"/>
                        <w:szCs w:val="16"/>
                      </w:rPr>
                      <w:tab/>
                    </w:r>
                    <w:r w:rsidRPr="00F26218">
                      <w:rPr>
                        <w:rFonts w:ascii="Times New Roman" w:hAnsi="Times New Roman"/>
                        <w:b/>
                        <w:color w:val="FF0000"/>
                        <w:spacing w:val="-3"/>
                        <w:sz w:val="16"/>
                        <w:szCs w:val="16"/>
                      </w:rPr>
                      <w:t>16</w:t>
                    </w:r>
                  </w:p>
                </w:txbxContent>
              </v:textbox>
              <w10:wrap type="square"/>
            </v:shape>
          </w:pict>
        </w:r>
        <w:r w:rsidRPr="00AE60A2">
          <w:rPr>
            <w:noProof/>
          </w:rPr>
          <w:pict>
            <v:shape id="_x0000_s2358" type="#_x0000_t202" style="position:absolute;margin-left:49.05pt;margin-top:5.5pt;width:228pt;height:96pt;z-index:251871232" stroked="f">
              <v:textbox style="mso-next-textbox:#_x0000_s2358">
                <w:txbxContent>
                  <w:p w:rsidR="009D7097" w:rsidRPr="00026B37" w:rsidRDefault="009D7097" w:rsidP="001050CA">
                    <w:pPr>
                      <w:widowControl w:val="0"/>
                      <w:autoSpaceDE w:val="0"/>
                      <w:autoSpaceDN w:val="0"/>
                      <w:adjustRightInd w:val="0"/>
                      <w:spacing w:before="54" w:after="0" w:line="207" w:lineRule="exact"/>
                      <w:rPr>
                        <w:rFonts w:ascii="Times New Roman" w:hAnsi="Times New Roman"/>
                        <w:b/>
                        <w:color w:val="FF0000"/>
                        <w:spacing w:val="-2"/>
                        <w:sz w:val="18"/>
                        <w:szCs w:val="18"/>
                      </w:rPr>
                    </w:pPr>
                    <w:r w:rsidRPr="00026B37">
                      <w:rPr>
                        <w:rFonts w:ascii="Times New Roman" w:hAnsi="Times New Roman"/>
                        <w:b/>
                        <w:color w:val="FF0000"/>
                        <w:spacing w:val="-2"/>
                        <w:sz w:val="18"/>
                        <w:szCs w:val="18"/>
                      </w:rPr>
                      <w:t>Freshman Year (</w:t>
                    </w:r>
                    <w:proofErr w:type="gramStart"/>
                    <w:r w:rsidRPr="00026B37">
                      <w:rPr>
                        <w:rFonts w:ascii="Times New Roman" w:hAnsi="Times New Roman"/>
                        <w:b/>
                        <w:color w:val="FF0000"/>
                        <w:spacing w:val="-2"/>
                        <w:sz w:val="18"/>
                        <w:szCs w:val="18"/>
                      </w:rPr>
                      <w:t>Fall</w:t>
                    </w:r>
                    <w:proofErr w:type="gramEnd"/>
                    <w:r w:rsidRPr="00026B37">
                      <w:rPr>
                        <w:rFonts w:ascii="Times New Roman" w:hAnsi="Times New Roman"/>
                        <w:b/>
                        <w:color w:val="FF0000"/>
                        <w:spacing w:val="-2"/>
                        <w:sz w:val="18"/>
                        <w:szCs w:val="18"/>
                      </w:rPr>
                      <w:t>)</w:t>
                    </w:r>
                  </w:p>
                  <w:p w:rsidR="009D7097" w:rsidRPr="003830F3" w:rsidRDefault="009D7097" w:rsidP="001050CA">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ASU</w:t>
                    </w:r>
                    <w:r w:rsidRPr="003830F3">
                      <w:rPr>
                        <w:rFonts w:ascii="Times New Roman" w:hAnsi="Times New Roman"/>
                        <w:color w:val="FF0000"/>
                        <w:spacing w:val="-3"/>
                        <w:sz w:val="16"/>
                        <w:szCs w:val="16"/>
                      </w:rPr>
                      <w:tab/>
                      <w:t>1200</w:t>
                    </w:r>
                    <w:r w:rsidRPr="003830F3">
                      <w:rPr>
                        <w:rFonts w:ascii="Times New Roman" w:hAnsi="Times New Roman"/>
                        <w:color w:val="FF0000"/>
                        <w:spacing w:val="-3"/>
                        <w:sz w:val="16"/>
                        <w:szCs w:val="16"/>
                      </w:rPr>
                      <w:tab/>
                      <w:t>Freshman Seminar &amp; Service to Leadership</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ENGL</w:t>
                    </w:r>
                    <w:r w:rsidRPr="003830F3">
                      <w:rPr>
                        <w:rFonts w:ascii="Times New Roman" w:hAnsi="Times New Roman"/>
                        <w:color w:val="FF0000"/>
                        <w:spacing w:val="-3"/>
                        <w:sz w:val="16"/>
                        <w:szCs w:val="16"/>
                      </w:rPr>
                      <w:tab/>
                      <w:t>1101</w:t>
                    </w:r>
                    <w:r w:rsidRPr="003830F3">
                      <w:rPr>
                        <w:rFonts w:ascii="Times New Roman" w:hAnsi="Times New Roman"/>
                        <w:color w:val="FF0000"/>
                        <w:spacing w:val="-3"/>
                        <w:sz w:val="16"/>
                        <w:szCs w:val="16"/>
                      </w:rPr>
                      <w:tab/>
                      <w:t>English Composition I</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MATH</w:t>
                    </w:r>
                    <w:r w:rsidRPr="003830F3">
                      <w:rPr>
                        <w:rFonts w:ascii="Times New Roman" w:hAnsi="Times New Roman"/>
                        <w:color w:val="FF0000"/>
                        <w:spacing w:val="-3"/>
                        <w:sz w:val="16"/>
                        <w:szCs w:val="16"/>
                      </w:rPr>
                      <w:tab/>
                      <w:t>1111</w:t>
                    </w:r>
                    <w:r w:rsidRPr="003830F3">
                      <w:rPr>
                        <w:rFonts w:ascii="Times New Roman" w:hAnsi="Times New Roman"/>
                        <w:color w:val="FF0000"/>
                        <w:spacing w:val="-3"/>
                        <w:sz w:val="16"/>
                        <w:szCs w:val="16"/>
                      </w:rPr>
                      <w:tab/>
                      <w:t>Mathematical Modeling or College Algebra</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 xml:space="preserve">Area D </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t>Science, Math, Technology</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4</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Area D</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t>Select One</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u w:val="single"/>
                      </w:rPr>
                      <w:t>3</w:t>
                    </w:r>
                  </w:p>
                  <w:p w:rsidR="009D7097" w:rsidRPr="003830F3" w:rsidRDefault="009D7097" w:rsidP="001050CA">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rPr>
                        <w:b/>
                        <w:color w:val="FF0000"/>
                        <w:spacing w:val="-3"/>
                        <w:sz w:val="16"/>
                        <w:szCs w:val="16"/>
                      </w:rPr>
                    </w:pPr>
                    <w:r w:rsidRPr="003830F3">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 xml:space="preserve">      </w:t>
                    </w:r>
                    <w:r w:rsidRPr="003830F3">
                      <w:rPr>
                        <w:rFonts w:ascii="Times New Roman" w:hAnsi="Times New Roman"/>
                        <w:b/>
                        <w:color w:val="FF0000"/>
                        <w:spacing w:val="-3"/>
                        <w:sz w:val="16"/>
                        <w:szCs w:val="16"/>
                      </w:rPr>
                      <w:t xml:space="preserve">16                         </w:t>
                    </w:r>
                  </w:p>
                </w:txbxContent>
              </v:textbox>
              <w10:wrap type="square"/>
            </v:shape>
          </w:pict>
        </w:r>
      </w:del>
    </w:p>
    <w:p w:rsidR="00513964" w:rsidRDefault="00AE60A2" w:rsidP="00513964">
      <w:pPr>
        <w:widowControl w:val="0"/>
        <w:tabs>
          <w:tab w:val="left" w:pos="11095"/>
        </w:tabs>
        <w:autoSpaceDE w:val="0"/>
        <w:autoSpaceDN w:val="0"/>
        <w:adjustRightInd w:val="0"/>
        <w:spacing w:before="129" w:after="0" w:line="402" w:lineRule="exact"/>
        <w:ind w:firstLine="0"/>
        <w:rPr>
          <w:rFonts w:ascii="Times New Roman" w:hAnsi="Times New Roman"/>
          <w:color w:val="191919"/>
          <w:spacing w:val="-3"/>
          <w:position w:val="-5"/>
          <w:sz w:val="20"/>
          <w:szCs w:val="20"/>
        </w:rPr>
        <w:sectPr w:rsidR="00513964" w:rsidSect="009D7097">
          <w:type w:val="continuous"/>
          <w:pgSz w:w="12240" w:h="15840"/>
          <w:pgMar w:top="0" w:right="990" w:bottom="0" w:left="630" w:header="720" w:footer="720" w:gutter="0"/>
          <w:cols w:space="720"/>
          <w:noEndnote/>
        </w:sectPr>
      </w:pPr>
      <w:del w:id="201" w:author="eslove" w:date="2008-07-30T13:08:00Z">
        <w:r w:rsidRPr="00AE60A2">
          <w:rPr>
            <w:noProof/>
          </w:rPr>
          <w:pict>
            <v:shape id="_x0000_s2361" type="#_x0000_t202" style="position:absolute;margin-left:283.05pt;margin-top:11.65pt;width:228pt;height:126pt;z-index:251874304" stroked="f">
              <v:textbox style="mso-next-textbox:#_x0000_s2361">
                <w:txbxContent>
                  <w:p w:rsidR="009D7097" w:rsidRPr="008249D5"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b/>
                        <w:color w:val="FF0000"/>
                        <w:spacing w:val="-2"/>
                        <w:sz w:val="16"/>
                        <w:szCs w:val="16"/>
                      </w:rPr>
                    </w:pPr>
                    <w:r w:rsidRPr="008249D5">
                      <w:rPr>
                        <w:rFonts w:ascii="Times New Roman" w:hAnsi="Times New Roman"/>
                        <w:b/>
                        <w:color w:val="FF0000"/>
                        <w:spacing w:val="-2"/>
                        <w:sz w:val="16"/>
                        <w:szCs w:val="16"/>
                      </w:rPr>
                      <w:t>Sophomore Year (</w:t>
                    </w:r>
                    <w:proofErr w:type="gramStart"/>
                    <w:r w:rsidRPr="008249D5">
                      <w:rPr>
                        <w:rFonts w:ascii="Times New Roman" w:hAnsi="Times New Roman"/>
                        <w:b/>
                        <w:color w:val="FF0000"/>
                        <w:spacing w:val="-2"/>
                        <w:sz w:val="16"/>
                        <w:szCs w:val="16"/>
                      </w:rPr>
                      <w:t>Spring</w:t>
                    </w:r>
                    <w:proofErr w:type="gramEnd"/>
                    <w:r w:rsidRPr="008249D5">
                      <w:rPr>
                        <w:rFonts w:ascii="Times New Roman" w:hAnsi="Times New Roman"/>
                        <w:b/>
                        <w:color w:val="FF0000"/>
                        <w:spacing w:val="-2"/>
                        <w:sz w:val="16"/>
                        <w:szCs w:val="16"/>
                      </w:rPr>
                      <w:t xml:space="preserve">) </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sidRPr="00F26218">
                      <w:rPr>
                        <w:rFonts w:ascii="Times New Roman" w:hAnsi="Times New Roman"/>
                        <w:color w:val="FF0000"/>
                        <w:spacing w:val="-2"/>
                        <w:sz w:val="16"/>
                        <w:szCs w:val="16"/>
                      </w:rPr>
                      <w:tab/>
                      <w:t>1</w:t>
                    </w:r>
                  </w:p>
                  <w:p w:rsidR="009D7097" w:rsidRPr="00F26218"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Area E Option: </w:t>
                    </w:r>
                    <w:r w:rsidRPr="00F26218">
                      <w:rPr>
                        <w:rFonts w:ascii="Times New Roman" w:hAnsi="Times New Roman"/>
                        <w:color w:val="FF0000"/>
                        <w:spacing w:val="-2"/>
                        <w:sz w:val="16"/>
                        <w:szCs w:val="16"/>
                      </w:rPr>
                      <w:tab/>
                      <w:t>Social Science</w:t>
                    </w:r>
                    <w:r w:rsidRPr="00F26218">
                      <w:rPr>
                        <w:rFonts w:ascii="Times New Roman" w:hAnsi="Times New Roman"/>
                        <w:color w:val="FF0000"/>
                        <w:spacing w:val="-2"/>
                        <w:sz w:val="16"/>
                        <w:szCs w:val="16"/>
                      </w:rPr>
                      <w:tab/>
                      <w:t>3</w:t>
                    </w:r>
                    <w:r>
                      <w:rPr>
                        <w:rFonts w:ascii="Times New Roman" w:hAnsi="Times New Roman"/>
                        <w:color w:val="FF0000"/>
                        <w:spacing w:val="-2"/>
                        <w:sz w:val="16"/>
                        <w:szCs w:val="16"/>
                      </w:rPr>
                      <w:tab/>
                    </w:r>
                    <w:r>
                      <w:rPr>
                        <w:rFonts w:ascii="Times New Roman" w:hAnsi="Times New Roman"/>
                        <w:color w:val="FF0000"/>
                        <w:spacing w:val="-2"/>
                        <w:sz w:val="16"/>
                        <w:szCs w:val="16"/>
                      </w:rPr>
                      <w:tab/>
                    </w:r>
                  </w:p>
                  <w:p w:rsidR="009D7097" w:rsidRPr="00F26218" w:rsidRDefault="009D7097" w:rsidP="001050CA">
                    <w:pPr>
                      <w:widowControl w:val="0"/>
                      <w:tabs>
                        <w:tab w:val="left" w:pos="630"/>
                        <w:tab w:val="left" w:pos="1170"/>
                        <w:tab w:val="left" w:pos="4140"/>
                        <w:tab w:val="left" w:pos="4320"/>
                      </w:tabs>
                      <w:autoSpaceDE w:val="0"/>
                      <w:autoSpaceDN w:val="0"/>
                      <w:adjustRightInd w:val="0"/>
                      <w:spacing w:before="54" w:after="0" w:line="207" w:lineRule="exact"/>
                      <w:ind w:right="-915"/>
                      <w:jc w:val="both"/>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w:t>
                    </w:r>
                    <w:r>
                      <w:rPr>
                        <w:rFonts w:ascii="Times New Roman" w:hAnsi="Times New Roman"/>
                        <w:color w:val="FF0000"/>
                        <w:spacing w:val="-2"/>
                        <w:sz w:val="16"/>
                        <w:szCs w:val="16"/>
                      </w:rPr>
                      <w:t>40</w:t>
                    </w:r>
                    <w:r>
                      <w:rPr>
                        <w:rFonts w:ascii="Times New Roman" w:hAnsi="Times New Roman"/>
                        <w:color w:val="FF0000"/>
                        <w:spacing w:val="-2"/>
                        <w:sz w:val="16"/>
                        <w:szCs w:val="16"/>
                      </w:rPr>
                      <w:tab/>
                      <w:t xml:space="preserve">Communications for Management </w:t>
                    </w:r>
                    <w:r>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ACCT </w:t>
                    </w:r>
                    <w:r w:rsidRPr="00F26218">
                      <w:rPr>
                        <w:rFonts w:ascii="Times New Roman" w:hAnsi="Times New Roman"/>
                        <w:color w:val="FF0000"/>
                        <w:spacing w:val="-2"/>
                        <w:sz w:val="16"/>
                        <w:szCs w:val="16"/>
                      </w:rPr>
                      <w:tab/>
                    </w:r>
                    <w:r>
                      <w:rPr>
                        <w:rFonts w:ascii="Times New Roman" w:hAnsi="Times New Roman"/>
                        <w:color w:val="FF0000"/>
                        <w:spacing w:val="-2"/>
                        <w:sz w:val="16"/>
                        <w:szCs w:val="16"/>
                      </w:rPr>
                      <w:t>2102</w:t>
                    </w:r>
                    <w:r>
                      <w:rPr>
                        <w:rFonts w:ascii="Times New Roman" w:hAnsi="Times New Roman"/>
                        <w:color w:val="FF0000"/>
                        <w:spacing w:val="-2"/>
                        <w:sz w:val="16"/>
                        <w:szCs w:val="16"/>
                      </w:rPr>
                      <w:tab/>
                      <w:t>Principles of Accounting II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ECON</w:t>
                    </w:r>
                    <w:r w:rsidRPr="00F26218">
                      <w:rPr>
                        <w:rFonts w:ascii="Times New Roman" w:hAnsi="Times New Roman"/>
                        <w:color w:val="FF0000"/>
                        <w:spacing w:val="-2"/>
                        <w:sz w:val="16"/>
                        <w:szCs w:val="16"/>
                      </w:rPr>
                      <w:tab/>
                      <w:t>2105</w:t>
                    </w:r>
                    <w:r w:rsidRPr="00F26218">
                      <w:rPr>
                        <w:rFonts w:ascii="Times New Roman" w:hAnsi="Times New Roman"/>
                        <w:color w:val="FF0000"/>
                        <w:spacing w:val="-2"/>
                        <w:sz w:val="16"/>
                        <w:szCs w:val="16"/>
                      </w:rPr>
                      <w:tab/>
                      <w:t>Principles of Macroeconomics</w:t>
                    </w:r>
                    <w:r w:rsidRPr="00F26218">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2010</w:t>
                    </w:r>
                    <w:r w:rsidRPr="00F26218">
                      <w:rPr>
                        <w:rFonts w:ascii="Times New Roman" w:hAnsi="Times New Roman"/>
                        <w:color w:val="FF0000"/>
                        <w:spacing w:val="-2"/>
                        <w:sz w:val="16"/>
                        <w:szCs w:val="16"/>
                      </w:rPr>
                      <w:tab/>
                      <w:t>Fundamentals of Computer Applications</w:t>
                    </w:r>
                    <w:r w:rsidRPr="00F26218">
                      <w:rPr>
                        <w:rFonts w:ascii="Times New Roman" w:hAnsi="Times New Roman"/>
                        <w:color w:val="FF0000"/>
                        <w:spacing w:val="-2"/>
                        <w:sz w:val="16"/>
                        <w:szCs w:val="16"/>
                      </w:rPr>
                      <w:tab/>
                    </w:r>
                    <w:r w:rsidRPr="008249D5">
                      <w:rPr>
                        <w:rFonts w:ascii="Times New Roman" w:hAnsi="Times New Roman"/>
                        <w:color w:val="FF0000"/>
                        <w:spacing w:val="-2"/>
                        <w:sz w:val="16"/>
                        <w:szCs w:val="16"/>
                        <w:u w:val="single"/>
                      </w:rPr>
                      <w:t>3</w:t>
                    </w:r>
                    <w:r w:rsidRPr="00F26218">
                      <w:rPr>
                        <w:rFonts w:ascii="Times New Roman" w:hAnsi="Times New Roman"/>
                        <w:color w:val="FF0000"/>
                        <w:spacing w:val="-2"/>
                        <w:sz w:val="16"/>
                        <w:szCs w:val="16"/>
                      </w:rPr>
                      <w:t xml:space="preserve">  </w:t>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p>
                  <w:p w:rsidR="009D7097" w:rsidRPr="008249D5" w:rsidRDefault="009D7097" w:rsidP="001050CA">
                    <w:pPr>
                      <w:widowControl w:val="0"/>
                      <w:tabs>
                        <w:tab w:val="left" w:pos="810"/>
                        <w:tab w:val="left" w:pos="1440"/>
                        <w:tab w:val="left" w:pos="4140"/>
                      </w:tabs>
                      <w:autoSpaceDE w:val="0"/>
                      <w:autoSpaceDN w:val="0"/>
                      <w:adjustRightInd w:val="0"/>
                      <w:spacing w:before="54" w:line="207" w:lineRule="exact"/>
                      <w:ind w:right="-915"/>
                      <w:rPr>
                        <w:b/>
                        <w:color w:val="FF0000"/>
                        <w:spacing w:val="-2"/>
                        <w:sz w:val="16"/>
                        <w:szCs w:val="16"/>
                      </w:rPr>
                    </w:pPr>
                    <w:r w:rsidRPr="008249D5">
                      <w:rPr>
                        <w:rFonts w:ascii="Times New Roman" w:hAnsi="Times New Roman"/>
                        <w:b/>
                        <w:color w:val="FF0000"/>
                        <w:spacing w:val="-2"/>
                        <w:sz w:val="16"/>
                        <w:szCs w:val="16"/>
                      </w:rPr>
                      <w:t>Subtotal</w:t>
                    </w:r>
                    <w:r w:rsidRPr="008249D5">
                      <w:rPr>
                        <w:rFonts w:ascii="Times New Roman" w:hAnsi="Times New Roman"/>
                        <w:b/>
                        <w:color w:val="FF0000"/>
                        <w:spacing w:val="-2"/>
                        <w:sz w:val="16"/>
                        <w:szCs w:val="16"/>
                      </w:rPr>
                      <w:tab/>
                      <w:t xml:space="preserve">                                                                                   </w:t>
                    </w:r>
                    <w:r w:rsidRPr="008249D5">
                      <w:rPr>
                        <w:rFonts w:ascii="Times New Roman" w:hAnsi="Times New Roman"/>
                        <w:b/>
                        <w:color w:val="FF0000"/>
                        <w:spacing w:val="-2"/>
                        <w:sz w:val="16"/>
                        <w:szCs w:val="16"/>
                      </w:rPr>
                      <w:tab/>
                      <w:t>16</w:t>
                    </w:r>
                  </w:p>
                </w:txbxContent>
              </v:textbox>
              <w10:wrap type="square"/>
            </v:shape>
          </w:pict>
        </w:r>
        <w:r w:rsidRPr="00AE60A2">
          <w:rPr>
            <w:noProof/>
          </w:rPr>
          <w:pict>
            <v:shape id="_x0000_s2360" type="#_x0000_t202" style="position:absolute;margin-left:49.05pt;margin-top:17.65pt;width:228pt;height:126pt;z-index:251873280" stroked="f">
              <v:textbox style="mso-next-textbox:#_x0000_s2360">
                <w:txbxContent>
                  <w:p w:rsidR="009D7097" w:rsidRPr="00F26218" w:rsidRDefault="009D7097" w:rsidP="001050CA">
                    <w:pPr>
                      <w:widowControl w:val="0"/>
                      <w:tabs>
                        <w:tab w:val="left" w:pos="1440"/>
                        <w:tab w:val="left" w:pos="2940"/>
                        <w:tab w:val="left" w:pos="6468"/>
                        <w:tab w:val="left" w:pos="10260"/>
                      </w:tabs>
                      <w:autoSpaceDE w:val="0"/>
                      <w:autoSpaceDN w:val="0"/>
                      <w:adjustRightInd w:val="0"/>
                      <w:spacing w:before="8" w:after="0" w:line="207" w:lineRule="exact"/>
                      <w:rPr>
                        <w:rFonts w:ascii="Times New Roman" w:hAnsi="Times New Roman"/>
                        <w:b/>
                        <w:color w:val="FF0000"/>
                        <w:spacing w:val="-3"/>
                        <w:sz w:val="16"/>
                        <w:szCs w:val="16"/>
                      </w:rPr>
                    </w:pPr>
                    <w:r w:rsidRPr="00F26218">
                      <w:rPr>
                        <w:rFonts w:ascii="Times New Roman" w:hAnsi="Times New Roman"/>
                        <w:b/>
                        <w:color w:val="FF0000"/>
                        <w:spacing w:val="-3"/>
                        <w:sz w:val="16"/>
                        <w:szCs w:val="16"/>
                      </w:rPr>
                      <w:t xml:space="preserve">Sophomore </w:t>
                    </w:r>
                    <w:proofErr w:type="gramStart"/>
                    <w:r w:rsidRPr="00F26218">
                      <w:rPr>
                        <w:rFonts w:ascii="Times New Roman" w:hAnsi="Times New Roman"/>
                        <w:b/>
                        <w:color w:val="FF0000"/>
                        <w:spacing w:val="-3"/>
                        <w:sz w:val="16"/>
                        <w:szCs w:val="16"/>
                      </w:rPr>
                      <w:t>Year  (</w:t>
                    </w:r>
                    <w:proofErr w:type="gramEnd"/>
                    <w:r w:rsidRPr="00F26218">
                      <w:rPr>
                        <w:rFonts w:ascii="Times New Roman" w:hAnsi="Times New Roman"/>
                        <w:b/>
                        <w:color w:val="FF0000"/>
                        <w:spacing w:val="-3"/>
                        <w:sz w:val="16"/>
                        <w:szCs w:val="16"/>
                      </w:rPr>
                      <w:t xml:space="preserve">Fall) </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1</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POLS</w:t>
                    </w:r>
                    <w:r>
                      <w:rPr>
                        <w:rFonts w:ascii="Times New Roman" w:hAnsi="Times New Roman"/>
                        <w:color w:val="FF0000"/>
                        <w:spacing w:val="-2"/>
                        <w:sz w:val="16"/>
                        <w:szCs w:val="16"/>
                      </w:rPr>
                      <w:tab/>
                      <w:t>1101</w:t>
                    </w:r>
                    <w:r>
                      <w:rPr>
                        <w:rFonts w:ascii="Times New Roman" w:hAnsi="Times New Roman"/>
                        <w:color w:val="FF0000"/>
                        <w:spacing w:val="-2"/>
                        <w:sz w:val="16"/>
                        <w:szCs w:val="16"/>
                      </w:rPr>
                      <w:tab/>
                    </w:r>
                    <w:smartTag w:uri="urn:schemas-microsoft-com:office:smarttags" w:element="country-region">
                      <w:r w:rsidRPr="00F26218">
                        <w:rPr>
                          <w:rFonts w:ascii="Times New Roman" w:hAnsi="Times New Roman"/>
                          <w:color w:val="FF0000"/>
                          <w:spacing w:val="-2"/>
                          <w:sz w:val="16"/>
                          <w:szCs w:val="16"/>
                        </w:rPr>
                        <w:t>U. S.</w:t>
                      </w:r>
                    </w:smartTag>
                    <w:r w:rsidRPr="00F26218">
                      <w:rPr>
                        <w:rFonts w:ascii="Times New Roman" w:hAnsi="Times New Roman"/>
                        <w:color w:val="FF0000"/>
                        <w:spacing w:val="-2"/>
                        <w:sz w:val="16"/>
                        <w:szCs w:val="16"/>
                      </w:rPr>
                      <w:t xml:space="preserve"> &amp; </w:t>
                    </w:r>
                    <w:smartTag w:uri="urn:schemas-microsoft-com:office:smarttags" w:element="place">
                      <w:smartTag w:uri="urn:schemas-microsoft-com:office:smarttags" w:element="country-region">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 or</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HONR</w:t>
                    </w:r>
                    <w:r w:rsidRPr="00F26218">
                      <w:rPr>
                        <w:rFonts w:ascii="Times New Roman" w:hAnsi="Times New Roman"/>
                        <w:color w:val="FF0000"/>
                        <w:spacing w:val="-2"/>
                        <w:sz w:val="16"/>
                        <w:szCs w:val="16"/>
                      </w:rPr>
                      <w:tab/>
                      <w:t xml:space="preserve">1161 </w:t>
                    </w:r>
                    <w:r w:rsidRPr="00F26218">
                      <w:rPr>
                        <w:rFonts w:ascii="Times New Roman" w:hAnsi="Times New Roman"/>
                        <w:color w:val="FF0000"/>
                        <w:spacing w:val="-2"/>
                        <w:sz w:val="16"/>
                        <w:szCs w:val="16"/>
                      </w:rPr>
                      <w:tab/>
                      <w:t xml:space="preserve">Honors </w:t>
                    </w:r>
                    <w:smartTag w:uri="urn:schemas-microsoft-com:office:smarttags" w:element="country-region">
                      <w:r w:rsidRPr="00F26218">
                        <w:rPr>
                          <w:rFonts w:ascii="Times New Roman" w:hAnsi="Times New Roman"/>
                          <w:color w:val="FF0000"/>
                          <w:spacing w:val="-2"/>
                          <w:sz w:val="16"/>
                          <w:szCs w:val="16"/>
                        </w:rPr>
                        <w:t>U.S.</w:t>
                      </w:r>
                    </w:smartTag>
                    <w:r w:rsidRPr="00F26218">
                      <w:rPr>
                        <w:rFonts w:ascii="Times New Roman" w:hAnsi="Times New Roman"/>
                        <w:color w:val="FF0000"/>
                        <w:spacing w:val="-2"/>
                        <w:sz w:val="16"/>
                        <w:szCs w:val="16"/>
                      </w:rPr>
                      <w:t xml:space="preserve"> &amp; </w:t>
                    </w:r>
                    <w:smartTag w:uri="urn:schemas-microsoft-com:office:smarttags" w:element="country-region">
                      <w:smartTag w:uri="urn:schemas-microsoft-com:office:smarttags" w:element="place">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E Option:</w:t>
                    </w:r>
                    <w:r w:rsidRPr="00F26218">
                      <w:rPr>
                        <w:rFonts w:ascii="Times New Roman" w:hAnsi="Times New Roman"/>
                        <w:color w:val="FF0000"/>
                        <w:spacing w:val="-2"/>
                        <w:sz w:val="16"/>
                        <w:szCs w:val="16"/>
                      </w:rPr>
                      <w:tab/>
                      <w:t>Social Science</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ACCT</w:t>
                    </w:r>
                    <w:r w:rsidRPr="00F26218">
                      <w:rPr>
                        <w:rFonts w:ascii="Times New Roman" w:hAnsi="Times New Roman"/>
                        <w:color w:val="FF0000"/>
                        <w:spacing w:val="-2"/>
                        <w:sz w:val="16"/>
                        <w:szCs w:val="16"/>
                      </w:rPr>
                      <w:tab/>
                      <w:t>2101</w:t>
                    </w:r>
                    <w:r w:rsidRPr="00F26218">
                      <w:rPr>
                        <w:rFonts w:ascii="Times New Roman" w:hAnsi="Times New Roman"/>
                        <w:color w:val="FF0000"/>
                        <w:spacing w:val="-2"/>
                        <w:sz w:val="16"/>
                        <w:szCs w:val="16"/>
                      </w:rPr>
                      <w:tab/>
                      <w:t>Principles of</w:t>
                    </w:r>
                    <w:r>
                      <w:rPr>
                        <w:rFonts w:ascii="Times New Roman" w:hAnsi="Times New Roman"/>
                        <w:color w:val="FF0000"/>
                        <w:spacing w:val="-2"/>
                        <w:sz w:val="16"/>
                        <w:szCs w:val="16"/>
                      </w:rPr>
                      <w:t xml:space="preserve"> Accounting 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ECON</w:t>
                    </w:r>
                    <w:r w:rsidRPr="00F26218">
                      <w:rPr>
                        <w:rFonts w:ascii="Times New Roman" w:hAnsi="Times New Roman"/>
                        <w:color w:val="FF0000"/>
                        <w:spacing w:val="-2"/>
                        <w:sz w:val="16"/>
                        <w:szCs w:val="16"/>
                      </w:rPr>
                      <w:tab/>
                      <w:t>2106</w:t>
                    </w:r>
                    <w:r w:rsidRPr="00F26218">
                      <w:rPr>
                        <w:rFonts w:ascii="Times New Roman" w:hAnsi="Times New Roman"/>
                        <w:color w:val="FF0000"/>
                        <w:spacing w:val="-2"/>
                        <w:sz w:val="16"/>
                        <w:szCs w:val="16"/>
                      </w:rPr>
                      <w:tab/>
                      <w:t>Principles of Microeconomics</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C</w:t>
                    </w:r>
                    <w:r w:rsidRPr="00F26218">
                      <w:rPr>
                        <w:rFonts w:ascii="Times New Roman" w:hAnsi="Times New Roman"/>
                        <w:color w:val="FF0000"/>
                        <w:spacing w:val="-2"/>
                        <w:sz w:val="16"/>
                        <w:szCs w:val="16"/>
                      </w:rPr>
                      <w:tab/>
                      <w:t>Humanities/Fine Arts – Select One</w:t>
                    </w:r>
                    <w:r>
                      <w:rPr>
                        <w:rFonts w:ascii="Times New Roman" w:hAnsi="Times New Roman"/>
                        <w:color w:val="FF0000"/>
                        <w:spacing w:val="-2"/>
                        <w:sz w:val="16"/>
                        <w:szCs w:val="16"/>
                      </w:rPr>
                      <w:tab/>
                    </w:r>
                    <w:r w:rsidRPr="00F26218">
                      <w:rPr>
                        <w:rFonts w:ascii="Times New Roman" w:hAnsi="Times New Roman"/>
                        <w:color w:val="FF0000"/>
                        <w:spacing w:val="-2"/>
                        <w:sz w:val="16"/>
                        <w:szCs w:val="16"/>
                      </w:rPr>
                      <w:t xml:space="preserve">3  </w:t>
                    </w:r>
                  </w:p>
                  <w:p w:rsidR="009D7097" w:rsidRPr="00CA2C15" w:rsidRDefault="009D7097" w:rsidP="001050CA">
                    <w:pPr>
                      <w:widowControl w:val="0"/>
                      <w:tabs>
                        <w:tab w:val="left" w:pos="630"/>
                        <w:tab w:val="left" w:pos="4050"/>
                        <w:tab w:val="left" w:pos="5130"/>
                      </w:tabs>
                      <w:autoSpaceDE w:val="0"/>
                      <w:autoSpaceDN w:val="0"/>
                      <w:adjustRightInd w:val="0"/>
                      <w:spacing w:before="54" w:line="207" w:lineRule="exact"/>
                      <w:ind w:left="-90" w:firstLine="90"/>
                      <w:rPr>
                        <w:b/>
                        <w:color w:val="FF0000"/>
                        <w:spacing w:val="-2"/>
                        <w:sz w:val="16"/>
                        <w:szCs w:val="16"/>
                      </w:rPr>
                    </w:pPr>
                    <w:r>
                      <w:rPr>
                        <w:rFonts w:ascii="Times New Roman" w:hAnsi="Times New Roman"/>
                        <w:b/>
                        <w:color w:val="FF0000"/>
                        <w:spacing w:val="-2"/>
                        <w:sz w:val="16"/>
                        <w:szCs w:val="16"/>
                      </w:rPr>
                      <w:t>Subtotal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sidRPr="00CA2C15">
                      <w:rPr>
                        <w:rFonts w:ascii="Times New Roman" w:hAnsi="Times New Roman"/>
                        <w:b/>
                        <w:color w:val="FF0000"/>
                        <w:spacing w:val="-2"/>
                        <w:sz w:val="16"/>
                        <w:szCs w:val="16"/>
                      </w:rPr>
                      <w:t>16</w:t>
                    </w:r>
                  </w:p>
                </w:txbxContent>
              </v:textbox>
              <w10:wrap type="square"/>
            </v:shape>
          </w:pict>
        </w:r>
      </w:del>
    </w:p>
    <w:p w:rsidR="001050CA" w:rsidRDefault="008762DD" w:rsidP="001050CA">
      <w:pPr>
        <w:widowControl w:val="0"/>
        <w:autoSpaceDE w:val="0"/>
        <w:autoSpaceDN w:val="0"/>
        <w:adjustRightInd w:val="0"/>
        <w:spacing w:before="40" w:after="0" w:line="184" w:lineRule="exact"/>
        <w:ind w:left="8655" w:firstLine="57"/>
        <w:rPr>
          <w:rFonts w:ascii="Century Gothic Bold" w:hAnsi="Century Gothic Bold" w:cs="Century Gothic Bold"/>
          <w:color w:val="191919"/>
          <w:spacing w:val="-2"/>
          <w:sz w:val="16"/>
          <w:szCs w:val="16"/>
        </w:rPr>
      </w:pPr>
      <w:bookmarkStart w:id="202" w:name="Pg5"/>
      <w:bookmarkEnd w:id="202"/>
      <w:r>
        <w:rPr>
          <w:noProof/>
        </w:rPr>
        <w:lastRenderedPageBreak/>
        <w:pict>
          <v:group id="_x0000_s10247" style="position:absolute;left:0;text-align:left;margin-left:-33.6pt;margin-top:-.5pt;width:175.2pt;height:795.8pt;z-index:252058624" coordorigin="2815" coordsize="3504,15916">
            <v:rect id="_x0000_s10248"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248" inset="0,0,0,0">
                <w:txbxContent>
                  <w:p w:rsidR="008762DD" w:rsidRDefault="008762DD" w:rsidP="008762DD">
                    <w:pPr>
                      <w:spacing w:after="0"/>
                      <w:ind w:firstLine="0"/>
                      <w:rPr>
                        <w:b/>
                        <w:color w:val="000000" w:themeColor="text1"/>
                      </w:rPr>
                    </w:pPr>
                    <w:r>
                      <w:rPr>
                        <w:b/>
                        <w:color w:val="000000" w:themeColor="text1"/>
                      </w:rPr>
                      <w:t xml:space="preserve">   </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249" style="position:absolute;left:2815;width:3504;height:15916" coordorigin="3095" coordsize="3504,15916">
              <v:group id="_x0000_s10250" style="position:absolute;left:3095;width:1104;height:15916" coordorigin="5929,3" coordsize="1104,15916">
                <v:rect id="_x0000_s1025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10251" inset="0,0,0,0">
                    <w:txbxContent>
                      <w:p w:rsidR="008762DD" w:rsidRDefault="008762DD" w:rsidP="008762DD">
                        <w:pPr>
                          <w:spacing w:after="0"/>
                          <w:ind w:firstLine="0"/>
                          <w:rPr>
                            <w:b/>
                            <w:color w:val="000000" w:themeColor="text1"/>
                          </w:rPr>
                        </w:pPr>
                        <w:r>
                          <w:rPr>
                            <w:b/>
                            <w:color w:val="000000" w:themeColor="text1"/>
                          </w:rPr>
                          <w:t xml:space="preserve">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252" style="position:absolute;left:5929;top:2404;width:1104;height:13112" coordorigin="3836,2408" coordsize="1104,13112">
                  <v:shape id="_x0000_s10253" type="#_x0000_t32" style="position:absolute;left:3889;top:4172;width:1051;height:0" o:connectortype="straight" strokeweight="2pt"/>
                  <v:shape id="_x0000_s10254" type="#_x0000_t32" style="position:absolute;left:3889;top:2408;width:1051;height:0" o:connectortype="straight" strokeweight="2pt"/>
                  <v:shape id="Freeform 2758" o:spid="_x0000_s1025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25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257" type="#_x0000_t32" style="position:absolute;left:3889;top:6006;width:1051;height:0" o:connectortype="straight" strokeweight="2pt"/>
                  <v:shape id="_x0000_s10258" type="#_x0000_t32" style="position:absolute;left:3889;top:7786;width:1051;height:0" o:connectortype="straight" strokeweight="2pt"/>
                  <v:shape id="_x0000_s10259" type="#_x0000_t32" style="position:absolute;left:3889;top:9663;width:1051;height:0" o:connectortype="straight" strokeweight="2pt"/>
                  <v:shape id="_x0000_s10260" type="#_x0000_t32" style="position:absolute;left:3889;top:11481;width:1051;height:0" o:connectortype="straight" strokeweight="2pt"/>
                  <v:shape id="_x0000_s10261" type="#_x0000_t32" style="position:absolute;left:3889;top:13281;width:1051;height:0" o:connectortype="straight" strokeweight="2pt"/>
                </v:group>
              </v:group>
              <v:rect id="_x0000_s10262" style="position:absolute;left:3775;top:375;width:2824;height:421" fillcolor="white [3201]" strokecolor="#bfbfbf [2412]" strokeweight="2.5pt">
                <v:shadow color="#868686"/>
                <v:textbox>
                  <w:txbxContent>
                    <w:p w:rsidR="008762DD" w:rsidRDefault="008762DD" w:rsidP="008762DD">
                      <w:pPr>
                        <w:ind w:firstLine="90"/>
                      </w:pPr>
                      <w:r>
                        <w:t>Business Administration</w:t>
                      </w:r>
                    </w:p>
                  </w:txbxContent>
                </v:textbox>
              </v:rect>
            </v:group>
          </v:group>
        </w:pict>
      </w:r>
    </w:p>
    <w:p w:rsidR="001050CA" w:rsidRDefault="001050CA" w:rsidP="001050CA">
      <w:pPr>
        <w:widowControl w:val="0"/>
        <w:autoSpaceDE w:val="0"/>
        <w:autoSpaceDN w:val="0"/>
        <w:adjustRightInd w:val="0"/>
        <w:spacing w:before="40" w:after="0" w:line="184" w:lineRule="exact"/>
        <w:ind w:left="8655" w:firstLine="57"/>
        <w:rPr>
          <w:rFonts w:ascii="Century Gothic Bold" w:hAnsi="Century Gothic Bold" w:cs="Century Gothic Bold"/>
          <w:color w:val="191919"/>
          <w:spacing w:val="-2"/>
          <w:sz w:val="16"/>
          <w:szCs w:val="16"/>
        </w:rPr>
      </w:pPr>
    </w:p>
    <w:p w:rsidR="001050CA" w:rsidRDefault="001050CA" w:rsidP="001050CA">
      <w:pPr>
        <w:widowControl w:val="0"/>
        <w:autoSpaceDE w:val="0"/>
        <w:autoSpaceDN w:val="0"/>
        <w:adjustRightInd w:val="0"/>
        <w:spacing w:before="40" w:after="0" w:line="184" w:lineRule="exact"/>
        <w:ind w:left="8655" w:firstLine="57"/>
        <w:rPr>
          <w:rFonts w:ascii="Century Gothic Bold" w:hAnsi="Century Gothic Bold" w:cs="Century Gothic Bold"/>
          <w:color w:val="191919"/>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AE60A2" w:rsidP="001050CA">
      <w:pPr>
        <w:tabs>
          <w:tab w:val="left" w:pos="1305"/>
        </w:tabs>
        <w:rPr>
          <w:del w:id="203" w:author="eslove" w:date="2008-07-30T13:08:00Z"/>
          <w:rFonts w:ascii="Times New Roman" w:hAnsi="Times New Roman"/>
          <w:color w:val="FF0000"/>
          <w:spacing w:val="-2"/>
          <w:sz w:val="16"/>
          <w:szCs w:val="16"/>
        </w:rPr>
      </w:pPr>
      <w:del w:id="204" w:author="eslove" w:date="2008-07-30T13:08:00Z">
        <w:r w:rsidRPr="00AE60A2">
          <w:rPr>
            <w:noProof/>
          </w:rPr>
          <w:pict>
            <v:shape id="_x0000_s2363" type="#_x0000_t202" style="position:absolute;left:0;text-align:left;margin-left:289.05pt;margin-top:12.55pt;width:246pt;height:103.2pt;z-index:251876352" stroked="f">
              <v:textbox style="mso-next-textbox:#_x0000_s2363;mso-fit-shape-to-text:t">
                <w:txbxContent>
                  <w:p w:rsidR="009D7097" w:rsidRPr="00026B37" w:rsidRDefault="009D7097" w:rsidP="001050CA">
                    <w:pPr>
                      <w:widowControl w:val="0"/>
                      <w:tabs>
                        <w:tab w:val="left" w:pos="720"/>
                        <w:tab w:val="left" w:pos="1260"/>
                        <w:tab w:val="left" w:pos="4140"/>
                        <w:tab w:val="left" w:pos="6468"/>
                        <w:tab w:val="left" w:pos="10260"/>
                      </w:tabs>
                      <w:autoSpaceDE w:val="0"/>
                      <w:autoSpaceDN w:val="0"/>
                      <w:adjustRightInd w:val="0"/>
                      <w:spacing w:before="8" w:after="0" w:line="207" w:lineRule="exact"/>
                      <w:ind w:right="-855"/>
                      <w:rPr>
                        <w:rFonts w:ascii="Times New Roman" w:hAnsi="Times New Roman"/>
                        <w:b/>
                        <w:color w:val="FF0000"/>
                        <w:spacing w:val="-3"/>
                        <w:sz w:val="18"/>
                        <w:szCs w:val="18"/>
                      </w:rPr>
                    </w:pPr>
                    <w:r w:rsidRPr="00026B37">
                      <w:rPr>
                        <w:rFonts w:ascii="Times New Roman" w:hAnsi="Times New Roman"/>
                        <w:b/>
                        <w:color w:val="FF0000"/>
                        <w:spacing w:val="-3"/>
                        <w:sz w:val="18"/>
                        <w:szCs w:val="18"/>
                      </w:rPr>
                      <w:t>Junior Year (</w:t>
                    </w:r>
                    <w:proofErr w:type="gramStart"/>
                    <w:r w:rsidRPr="00026B37">
                      <w:rPr>
                        <w:rFonts w:ascii="Times New Roman" w:hAnsi="Times New Roman"/>
                        <w:b/>
                        <w:color w:val="FF0000"/>
                        <w:spacing w:val="-3"/>
                        <w:sz w:val="18"/>
                        <w:szCs w:val="18"/>
                      </w:rPr>
                      <w:t>Spring</w:t>
                    </w:r>
                    <w:proofErr w:type="gramEnd"/>
                    <w:r w:rsidRPr="00026B37">
                      <w:rPr>
                        <w:rFonts w:ascii="Times New Roman" w:hAnsi="Times New Roman"/>
                        <w:b/>
                        <w:color w:val="FF0000"/>
                        <w:spacing w:val="-3"/>
                        <w:sz w:val="18"/>
                        <w:szCs w:val="18"/>
                      </w:rPr>
                      <w:t>)</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rPr>
                        <w:rFonts w:ascii="Times New Roman" w:hAnsi="Times New Roman"/>
                        <w:color w:val="FF0000"/>
                        <w:spacing w:val="-3"/>
                        <w:sz w:val="18"/>
                        <w:szCs w:val="18"/>
                      </w:rPr>
                    </w:pPr>
                    <w:r w:rsidRPr="00026B37">
                      <w:rPr>
                        <w:rFonts w:ascii="Times New Roman" w:hAnsi="Times New Roman"/>
                        <w:color w:val="FF0000"/>
                        <w:spacing w:val="-3"/>
                        <w:sz w:val="18"/>
                        <w:szCs w:val="18"/>
                      </w:rPr>
                      <w:t>BUSA</w:t>
                    </w:r>
                    <w:r w:rsidRPr="00026B37">
                      <w:rPr>
                        <w:rFonts w:ascii="Times New Roman" w:hAnsi="Times New Roman"/>
                        <w:color w:val="FF0000"/>
                        <w:spacing w:val="-3"/>
                        <w:sz w:val="18"/>
                        <w:szCs w:val="18"/>
                      </w:rPr>
                      <w:tab/>
                      <w:t>4105</w:t>
                    </w:r>
                    <w:r w:rsidRPr="00026B37">
                      <w:rPr>
                        <w:rFonts w:ascii="Times New Roman" w:hAnsi="Times New Roman"/>
                        <w:color w:val="FF0000"/>
                        <w:spacing w:val="-3"/>
                        <w:sz w:val="18"/>
                        <w:szCs w:val="18"/>
                      </w:rPr>
                      <w:tab/>
                      <w:t>International Business</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rPr>
                        <w:rFonts w:ascii="Times New Roman" w:hAnsi="Times New Roman"/>
                        <w:color w:val="FF0000"/>
                        <w:spacing w:val="-3"/>
                        <w:sz w:val="18"/>
                        <w:szCs w:val="18"/>
                      </w:rPr>
                    </w:pPr>
                    <w:r w:rsidRPr="00026B37">
                      <w:rPr>
                        <w:rFonts w:ascii="Times New Roman" w:hAnsi="Times New Roman"/>
                        <w:color w:val="FF0000"/>
                        <w:spacing w:val="-3"/>
                        <w:sz w:val="18"/>
                        <w:szCs w:val="18"/>
                      </w:rPr>
                      <w:t>ECON</w:t>
                    </w:r>
                    <w:r w:rsidRPr="00026B37">
                      <w:rPr>
                        <w:rFonts w:ascii="Times New Roman" w:hAnsi="Times New Roman"/>
                        <w:color w:val="FF0000"/>
                        <w:spacing w:val="-3"/>
                        <w:sz w:val="18"/>
                        <w:szCs w:val="18"/>
                      </w:rPr>
                      <w:tab/>
                      <w:t>3205</w:t>
                    </w:r>
                    <w:r w:rsidRPr="00026B37">
                      <w:rPr>
                        <w:rFonts w:ascii="Times New Roman" w:hAnsi="Times New Roman"/>
                        <w:color w:val="FF0000"/>
                        <w:spacing w:val="-3"/>
                        <w:sz w:val="18"/>
                        <w:szCs w:val="18"/>
                      </w:rPr>
                      <w:tab/>
                      <w:t>Economics/Business Statistics</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3106</w:t>
                    </w:r>
                    <w:r w:rsidRPr="00026B37">
                      <w:rPr>
                        <w:rFonts w:ascii="Times New Roman" w:hAnsi="Times New Roman"/>
                        <w:color w:val="FF0000"/>
                        <w:spacing w:val="-3"/>
                        <w:sz w:val="18"/>
                        <w:szCs w:val="18"/>
                      </w:rPr>
                      <w:tab/>
                      <w:t>Mgmt Science/Operations Mgmt</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4110</w:t>
                    </w:r>
                    <w:r w:rsidRPr="00026B37">
                      <w:rPr>
                        <w:rFonts w:ascii="Times New Roman" w:hAnsi="Times New Roman"/>
                        <w:color w:val="FF0000"/>
                        <w:spacing w:val="-3"/>
                        <w:sz w:val="18"/>
                        <w:szCs w:val="18"/>
                      </w:rPr>
                      <w:tab/>
                      <w:t>Organizational Behavior</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4205</w:t>
                    </w:r>
                    <w:r w:rsidRPr="00026B37">
                      <w:rPr>
                        <w:rFonts w:ascii="Times New Roman" w:hAnsi="Times New Roman"/>
                        <w:color w:val="FF0000"/>
                        <w:spacing w:val="-3"/>
                        <w:sz w:val="18"/>
                        <w:szCs w:val="18"/>
                      </w:rPr>
                      <w:tab/>
                      <w:t>Management Information Systems</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rPr>
                        <w:rFonts w:ascii="Times New Roman" w:hAnsi="Times New Roman"/>
                        <w:color w:val="FF0000"/>
                        <w:spacing w:val="-3"/>
                        <w:sz w:val="18"/>
                        <w:szCs w:val="18"/>
                      </w:rPr>
                    </w:pPr>
                    <w:r w:rsidRPr="00026B37">
                      <w:rPr>
                        <w:rFonts w:ascii="Times New Roman" w:hAnsi="Times New Roman"/>
                        <w:color w:val="FF0000"/>
                        <w:spacing w:val="-3"/>
                        <w:sz w:val="18"/>
                        <w:szCs w:val="18"/>
                      </w:rPr>
                      <w:t>MKTG</w:t>
                    </w:r>
                    <w:r w:rsidRPr="00026B37">
                      <w:rPr>
                        <w:rFonts w:ascii="Times New Roman" w:hAnsi="Times New Roman"/>
                        <w:color w:val="FF0000"/>
                        <w:spacing w:val="-3"/>
                        <w:sz w:val="18"/>
                        <w:szCs w:val="18"/>
                      </w:rPr>
                      <w:tab/>
                      <w:t>3120</w:t>
                    </w:r>
                    <w:r w:rsidRPr="00026B37">
                      <w:rPr>
                        <w:rFonts w:ascii="Times New Roman" w:hAnsi="Times New Roman"/>
                        <w:color w:val="FF0000"/>
                        <w:spacing w:val="-3"/>
                        <w:sz w:val="18"/>
                        <w:szCs w:val="18"/>
                      </w:rPr>
                      <w:tab/>
                      <w:t>Principles of Marketing</w:t>
                    </w:r>
                    <w:r w:rsidRPr="00026B37">
                      <w:rPr>
                        <w:rFonts w:ascii="Times New Roman" w:hAnsi="Times New Roman"/>
                        <w:color w:val="FF0000"/>
                        <w:spacing w:val="-3"/>
                        <w:sz w:val="18"/>
                        <w:szCs w:val="18"/>
                      </w:rPr>
                      <w:tab/>
                    </w:r>
                    <w:r w:rsidRPr="00026B37">
                      <w:rPr>
                        <w:rFonts w:ascii="Times New Roman" w:hAnsi="Times New Roman"/>
                        <w:color w:val="FF0000"/>
                        <w:spacing w:val="-3"/>
                        <w:sz w:val="18"/>
                        <w:szCs w:val="18"/>
                        <w:u w:val="single"/>
                      </w:rPr>
                      <w:t>3</w:t>
                    </w:r>
                    <w:r w:rsidRPr="00026B37">
                      <w:rPr>
                        <w:rFonts w:ascii="Times New Roman" w:hAnsi="Times New Roman"/>
                        <w:color w:val="FF0000"/>
                        <w:spacing w:val="-3"/>
                        <w:sz w:val="18"/>
                        <w:szCs w:val="18"/>
                      </w:rPr>
                      <w:tab/>
                    </w:r>
                  </w:p>
                  <w:p w:rsidR="009D7097" w:rsidRPr="007337C8"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rPr>
                        <w:b/>
                        <w:color w:val="FF0000"/>
                        <w:spacing w:val="-3"/>
                        <w:sz w:val="18"/>
                        <w:szCs w:val="18"/>
                      </w:rPr>
                    </w:pPr>
                    <w:r w:rsidRPr="00CA2C15">
                      <w:rPr>
                        <w:rFonts w:ascii="Times New Roman" w:hAnsi="Times New Roman"/>
                        <w:b/>
                        <w:color w:val="FF0000"/>
                        <w:spacing w:val="-3"/>
                        <w:sz w:val="18"/>
                        <w:szCs w:val="18"/>
                      </w:rPr>
                      <w:t>Subtotal</w:t>
                    </w:r>
                    <w:r w:rsidRPr="00CA2C15">
                      <w:rPr>
                        <w:rFonts w:ascii="Times New Roman" w:hAnsi="Times New Roman"/>
                        <w:b/>
                        <w:color w:val="FF0000"/>
                        <w:spacing w:val="-3"/>
                        <w:sz w:val="18"/>
                        <w:szCs w:val="18"/>
                      </w:rPr>
                      <w:tab/>
                    </w:r>
                    <w:r w:rsidRPr="00CA2C15">
                      <w:rPr>
                        <w:rFonts w:ascii="Times New Roman" w:hAnsi="Times New Roman"/>
                        <w:b/>
                        <w:color w:val="FF0000"/>
                        <w:spacing w:val="-3"/>
                        <w:sz w:val="18"/>
                        <w:szCs w:val="18"/>
                      </w:rPr>
                      <w:tab/>
                    </w:r>
                    <w:r>
                      <w:rPr>
                        <w:rFonts w:ascii="Times New Roman" w:hAnsi="Times New Roman"/>
                        <w:b/>
                        <w:color w:val="FF0000"/>
                        <w:spacing w:val="-3"/>
                        <w:sz w:val="18"/>
                        <w:szCs w:val="18"/>
                      </w:rPr>
                      <w:tab/>
                    </w:r>
                    <w:r>
                      <w:rPr>
                        <w:rFonts w:ascii="Times New Roman" w:hAnsi="Times New Roman"/>
                        <w:b/>
                        <w:color w:val="FF0000"/>
                        <w:spacing w:val="-3"/>
                        <w:sz w:val="18"/>
                        <w:szCs w:val="18"/>
                      </w:rPr>
                      <w:tab/>
                    </w:r>
                    <w:r w:rsidRPr="00CA2C15">
                      <w:rPr>
                        <w:rFonts w:ascii="Times New Roman" w:hAnsi="Times New Roman"/>
                        <w:b/>
                        <w:color w:val="FF0000"/>
                        <w:spacing w:val="-3"/>
                        <w:sz w:val="18"/>
                        <w:szCs w:val="18"/>
                      </w:rPr>
                      <w:t xml:space="preserve">18 </w:t>
                    </w:r>
                  </w:p>
                </w:txbxContent>
              </v:textbox>
              <w10:wrap type="square"/>
            </v:shape>
          </w:pict>
        </w:r>
        <w:r w:rsidR="001050CA">
          <w:rPr>
            <w:rFonts w:ascii="Times New Roman" w:hAnsi="Times New Roman"/>
            <w:sz w:val="16"/>
            <w:szCs w:val="16"/>
          </w:rPr>
          <w:tab/>
        </w:r>
        <w:r w:rsidRPr="00AE60A2">
          <w:rPr>
            <w:noProof/>
          </w:rPr>
          <w:pict>
            <v:shape id="_x0000_s2362" type="#_x0000_t202" style="position:absolute;left:0;text-align:left;margin-left:49.05pt;margin-top:12.65pt;width:234pt;height:99.2pt;z-index:251875328;mso-position-horizontal-relative:text;mso-position-vertical-relative:text" stroked="f">
              <v:textbox style="mso-next-textbox:#_x0000_s2362">
                <w:txbxContent>
                  <w:p w:rsidR="009D7097" w:rsidRPr="00026B37" w:rsidRDefault="009D7097" w:rsidP="001050CA">
                    <w:pPr>
                      <w:widowControl w:val="0"/>
                      <w:tabs>
                        <w:tab w:val="left" w:pos="1881"/>
                        <w:tab w:val="left" w:pos="2940"/>
                        <w:tab w:val="left" w:pos="6468"/>
                        <w:tab w:val="left" w:pos="10260"/>
                      </w:tabs>
                      <w:autoSpaceDE w:val="0"/>
                      <w:autoSpaceDN w:val="0"/>
                      <w:adjustRightInd w:val="0"/>
                      <w:spacing w:before="8" w:after="0" w:line="207" w:lineRule="exact"/>
                      <w:rPr>
                        <w:rFonts w:ascii="Times New Roman" w:hAnsi="Times New Roman"/>
                        <w:b/>
                        <w:color w:val="FF0000"/>
                        <w:spacing w:val="-3"/>
                        <w:sz w:val="18"/>
                        <w:szCs w:val="18"/>
                      </w:rPr>
                    </w:pPr>
                    <w:r w:rsidRPr="00026B37">
                      <w:rPr>
                        <w:rFonts w:ascii="Times New Roman" w:hAnsi="Times New Roman"/>
                        <w:b/>
                        <w:color w:val="FF0000"/>
                        <w:spacing w:val="-3"/>
                        <w:sz w:val="18"/>
                        <w:szCs w:val="18"/>
                      </w:rPr>
                      <w:t>Junior Year (</w:t>
                    </w:r>
                    <w:proofErr w:type="gramStart"/>
                    <w:r w:rsidRPr="00026B37">
                      <w:rPr>
                        <w:rFonts w:ascii="Times New Roman" w:hAnsi="Times New Roman"/>
                        <w:b/>
                        <w:color w:val="FF0000"/>
                        <w:spacing w:val="-3"/>
                        <w:sz w:val="18"/>
                        <w:szCs w:val="18"/>
                      </w:rPr>
                      <w:t>Fall</w:t>
                    </w:r>
                    <w:proofErr w:type="gramEnd"/>
                    <w:r w:rsidRPr="00026B37">
                      <w:rPr>
                        <w:rFonts w:ascii="Times New Roman" w:hAnsi="Times New Roman"/>
                        <w:b/>
                        <w:color w:val="FF0000"/>
                        <w:spacing w:val="-3"/>
                        <w:sz w:val="18"/>
                        <w:szCs w:val="18"/>
                      </w:rPr>
                      <w:t xml:space="preserve">) </w:t>
                    </w:r>
                  </w:p>
                  <w:p w:rsidR="009D7097" w:rsidRPr="00026B37" w:rsidRDefault="009D7097" w:rsidP="001050CA">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FINC</w:t>
                    </w:r>
                    <w:r w:rsidRPr="00026B37">
                      <w:rPr>
                        <w:rFonts w:ascii="Times New Roman" w:hAnsi="Times New Roman"/>
                        <w:color w:val="FF0000"/>
                        <w:spacing w:val="-3"/>
                        <w:sz w:val="18"/>
                        <w:szCs w:val="18"/>
                      </w:rPr>
                      <w:tab/>
                      <w:t>3105</w:t>
                    </w:r>
                    <w:r w:rsidRPr="00026B37">
                      <w:rPr>
                        <w:rFonts w:ascii="Times New Roman" w:hAnsi="Times New Roman"/>
                        <w:color w:val="FF0000"/>
                        <w:spacing w:val="-3"/>
                        <w:sz w:val="18"/>
                        <w:szCs w:val="18"/>
                      </w:rPr>
                      <w:tab/>
                      <w:t>Foundations of Financial Management</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3105</w:t>
                    </w:r>
                    <w:r w:rsidRPr="00026B37">
                      <w:rPr>
                        <w:rFonts w:ascii="Times New Roman" w:hAnsi="Times New Roman"/>
                        <w:color w:val="FF0000"/>
                        <w:spacing w:val="-3"/>
                        <w:sz w:val="18"/>
                        <w:szCs w:val="18"/>
                      </w:rPr>
                      <w:tab/>
                      <w:t>Legal Environment of Business</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4125</w:t>
                    </w:r>
                    <w:r w:rsidRPr="00026B37">
                      <w:rPr>
                        <w:rFonts w:ascii="Times New Roman" w:hAnsi="Times New Roman"/>
                        <w:color w:val="FF0000"/>
                        <w:spacing w:val="-3"/>
                        <w:sz w:val="18"/>
                        <w:szCs w:val="18"/>
                      </w:rPr>
                      <w:tab/>
                      <w:t>Human Resource Management</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Area E Option:</w:t>
                    </w:r>
                    <w:r w:rsidRPr="00026B37">
                      <w:rPr>
                        <w:rFonts w:ascii="Times New Roman" w:hAnsi="Times New Roman"/>
                        <w:color w:val="FF0000"/>
                        <w:spacing w:val="-3"/>
                        <w:sz w:val="18"/>
                        <w:szCs w:val="18"/>
                      </w:rPr>
                      <w:tab/>
                      <w:t>Social Science</w:t>
                    </w:r>
                    <w:r w:rsidRPr="00026B37">
                      <w:rPr>
                        <w:rFonts w:ascii="Times New Roman" w:hAnsi="Times New Roman"/>
                        <w:color w:val="FF0000"/>
                        <w:spacing w:val="-3"/>
                        <w:sz w:val="18"/>
                        <w:szCs w:val="18"/>
                      </w:rPr>
                      <w:tab/>
                    </w:r>
                    <w:r>
                      <w:rPr>
                        <w:rFonts w:ascii="Times New Roman" w:hAnsi="Times New Roman"/>
                        <w:color w:val="FF0000"/>
                        <w:spacing w:val="-3"/>
                        <w:sz w:val="18"/>
                        <w:szCs w:val="18"/>
                      </w:rPr>
                      <w:tab/>
                    </w:r>
                    <w:r w:rsidRPr="00026B37">
                      <w:rPr>
                        <w:rFonts w:ascii="Times New Roman" w:hAnsi="Times New Roman"/>
                        <w:color w:val="FF0000"/>
                        <w:spacing w:val="-3"/>
                        <w:sz w:val="18"/>
                        <w:szCs w:val="18"/>
                        <w:u w:val="single"/>
                      </w:rPr>
                      <w:t xml:space="preserve">3 </w:t>
                    </w:r>
                  </w:p>
                  <w:p w:rsidR="009D7097" w:rsidRPr="00026B37" w:rsidRDefault="009D7097" w:rsidP="001050CA">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rPr>
                        <w:rFonts w:ascii="Times New Roman" w:hAnsi="Times New Roman"/>
                        <w:b/>
                        <w:color w:val="FF0000"/>
                        <w:spacing w:val="-3"/>
                        <w:sz w:val="18"/>
                        <w:szCs w:val="18"/>
                      </w:rPr>
                    </w:pPr>
                    <w:r w:rsidRPr="00026B37">
                      <w:rPr>
                        <w:rFonts w:ascii="Times New Roman" w:hAnsi="Times New Roman"/>
                        <w:b/>
                        <w:color w:val="FF0000"/>
                        <w:spacing w:val="-3"/>
                        <w:sz w:val="18"/>
                        <w:szCs w:val="18"/>
                      </w:rPr>
                      <w:t xml:space="preserve">Subtotal     </w:t>
                    </w:r>
                    <w:r w:rsidRPr="00026B37">
                      <w:rPr>
                        <w:rFonts w:ascii="Times New Roman" w:hAnsi="Times New Roman"/>
                        <w:b/>
                        <w:color w:val="FF0000"/>
                        <w:spacing w:val="-3"/>
                        <w:sz w:val="18"/>
                        <w:szCs w:val="18"/>
                      </w:rPr>
                      <w:tab/>
                    </w:r>
                    <w:r w:rsidRPr="00026B37">
                      <w:rPr>
                        <w:rFonts w:ascii="Times New Roman" w:hAnsi="Times New Roman"/>
                        <w:b/>
                        <w:color w:val="FF0000"/>
                        <w:spacing w:val="-3"/>
                        <w:sz w:val="18"/>
                        <w:szCs w:val="18"/>
                      </w:rPr>
                      <w:tab/>
                    </w:r>
                    <w:r>
                      <w:rPr>
                        <w:rFonts w:ascii="Times New Roman" w:hAnsi="Times New Roman"/>
                        <w:b/>
                        <w:color w:val="FF0000"/>
                        <w:spacing w:val="-3"/>
                        <w:sz w:val="18"/>
                        <w:szCs w:val="18"/>
                      </w:rPr>
                      <w:tab/>
                    </w:r>
                    <w:r>
                      <w:rPr>
                        <w:rFonts w:ascii="Times New Roman" w:hAnsi="Times New Roman"/>
                        <w:b/>
                        <w:color w:val="FF0000"/>
                        <w:spacing w:val="-3"/>
                        <w:sz w:val="18"/>
                        <w:szCs w:val="18"/>
                      </w:rPr>
                      <w:tab/>
                    </w:r>
                    <w:r>
                      <w:rPr>
                        <w:rFonts w:ascii="Times New Roman" w:hAnsi="Times New Roman"/>
                        <w:b/>
                        <w:color w:val="FF0000"/>
                        <w:spacing w:val="-3"/>
                        <w:sz w:val="18"/>
                        <w:szCs w:val="18"/>
                      </w:rPr>
                      <w:tab/>
                    </w:r>
                    <w:r w:rsidRPr="00026B37">
                      <w:rPr>
                        <w:rFonts w:ascii="Times New Roman" w:hAnsi="Times New Roman"/>
                        <w:b/>
                        <w:color w:val="FF0000"/>
                        <w:spacing w:val="-3"/>
                        <w:sz w:val="18"/>
                        <w:szCs w:val="18"/>
                      </w:rPr>
                      <w:t xml:space="preserve">12  </w:t>
                    </w:r>
                  </w:p>
                  <w:p w:rsidR="009D7097" w:rsidRPr="00F01FAE" w:rsidRDefault="009D7097" w:rsidP="001050CA">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rPr>
                        <w:b/>
                        <w:color w:val="FF0000"/>
                        <w:spacing w:val="-3"/>
                        <w:sz w:val="18"/>
                        <w:szCs w:val="18"/>
                      </w:rPr>
                    </w:pPr>
                  </w:p>
                </w:txbxContent>
              </v:textbox>
              <w10:wrap type="square"/>
            </v:shape>
          </w:pict>
        </w:r>
      </w:del>
    </w:p>
    <w:p w:rsidR="001050CA" w:rsidRDefault="00AE60A2" w:rsidP="001050CA">
      <w:pPr>
        <w:tabs>
          <w:tab w:val="left" w:pos="1305"/>
        </w:tabs>
        <w:rPr>
          <w:ins w:id="205" w:author="eslove" w:date="2008-07-30T13:08:00Z"/>
          <w:rFonts w:ascii="Times New Roman" w:hAnsi="Times New Roman"/>
          <w:color w:val="FF0000"/>
          <w:spacing w:val="-2"/>
          <w:sz w:val="16"/>
          <w:szCs w:val="16"/>
        </w:rPr>
      </w:pPr>
      <w:ins w:id="206" w:author="eslove" w:date="2008-07-30T13:08:00Z">
        <w:r w:rsidRPr="00AE60A2">
          <w:rPr>
            <w:noProof/>
          </w:rPr>
          <w:pict>
            <v:shape id="_x0000_s2344" type="#_x0000_t202" style="position:absolute;left:0;text-align:left;margin-left:289.05pt;margin-top:12.55pt;width:246pt;height:103.2pt;z-index:251856896" stroked="f">
              <v:textbox style="mso-next-textbox:#_x0000_s2344;mso-fit-shape-to-text:t">
                <w:txbxContent>
                  <w:p w:rsidR="009D7097" w:rsidRPr="00517D78" w:rsidRDefault="009D7097" w:rsidP="00513964">
                    <w:pPr>
                      <w:widowControl w:val="0"/>
                      <w:tabs>
                        <w:tab w:val="left" w:pos="720"/>
                        <w:tab w:val="left" w:pos="1260"/>
                        <w:tab w:val="left" w:pos="4140"/>
                        <w:tab w:val="left" w:pos="6468"/>
                        <w:tab w:val="left" w:pos="10260"/>
                      </w:tabs>
                      <w:autoSpaceDE w:val="0"/>
                      <w:autoSpaceDN w:val="0"/>
                      <w:adjustRightInd w:val="0"/>
                      <w:spacing w:before="8" w:after="0" w:line="207" w:lineRule="exact"/>
                      <w:ind w:right="-855"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Economics/Business Statistics</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3106</w:t>
                    </w:r>
                    <w:r w:rsidRPr="00517D78">
                      <w:rPr>
                        <w:rFonts w:ascii="Times New Roman" w:hAnsi="Times New Roman"/>
                        <w:color w:val="262626" w:themeColor="text1" w:themeTint="D9"/>
                        <w:spacing w:val="-3"/>
                        <w:sz w:val="18"/>
                        <w:szCs w:val="18"/>
                      </w:rPr>
                      <w:tab/>
                      <w:t>Mgmt Science/Operations Mgmt</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4110</w:t>
                    </w:r>
                    <w:r w:rsidRPr="00517D78">
                      <w:rPr>
                        <w:rFonts w:ascii="Times New Roman" w:hAnsi="Times New Roman"/>
                        <w:color w:val="262626" w:themeColor="text1" w:themeTint="D9"/>
                        <w:spacing w:val="-3"/>
                        <w:sz w:val="18"/>
                        <w:szCs w:val="18"/>
                      </w:rPr>
                      <w:tab/>
                      <w:t>Organizational Behavior</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4205</w:t>
                    </w:r>
                    <w:r w:rsidRPr="00517D78">
                      <w:rPr>
                        <w:rFonts w:ascii="Times New Roman" w:hAnsi="Times New Roman"/>
                        <w:color w:val="262626" w:themeColor="text1" w:themeTint="D9"/>
                        <w:spacing w:val="-3"/>
                        <w:sz w:val="18"/>
                        <w:szCs w:val="18"/>
                      </w:rPr>
                      <w:tab/>
                      <w:t>Management Information Systems</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del w:id="207" w:author="Michael Rogers" w:date="2010-10-31T09:01:00Z">
                      <w:r w:rsidRPr="00517D78" w:rsidDel="002472DC">
                        <w:rPr>
                          <w:rFonts w:ascii="Times New Roman" w:hAnsi="Times New Roman"/>
                          <w:color w:val="262626" w:themeColor="text1" w:themeTint="D9"/>
                          <w:spacing w:val="-3"/>
                          <w:sz w:val="18"/>
                          <w:szCs w:val="18"/>
                        </w:rPr>
                        <w:delText>MKTG</w:delText>
                      </w:r>
                      <w:r w:rsidRPr="00517D78" w:rsidDel="002472DC">
                        <w:rPr>
                          <w:rFonts w:ascii="Times New Roman" w:hAnsi="Times New Roman"/>
                          <w:color w:val="262626" w:themeColor="text1" w:themeTint="D9"/>
                          <w:spacing w:val="-3"/>
                          <w:sz w:val="18"/>
                          <w:szCs w:val="18"/>
                        </w:rPr>
                        <w:tab/>
                        <w:delText>3120</w:delText>
                      </w:r>
                      <w:r w:rsidRPr="00517D78" w:rsidDel="002472DC">
                        <w:rPr>
                          <w:rFonts w:ascii="Times New Roman" w:hAnsi="Times New Roman"/>
                          <w:color w:val="262626" w:themeColor="text1" w:themeTint="D9"/>
                          <w:spacing w:val="-3"/>
                          <w:sz w:val="18"/>
                          <w:szCs w:val="18"/>
                        </w:rPr>
                        <w:tab/>
                        <w:delText>Principles of Marketing</w:delText>
                      </w:r>
                      <w:r w:rsidRPr="00517D78" w:rsidDel="002472DC">
                        <w:rPr>
                          <w:rFonts w:ascii="Times New Roman" w:hAnsi="Times New Roman"/>
                          <w:color w:val="262626" w:themeColor="text1" w:themeTint="D9"/>
                          <w:spacing w:val="-3"/>
                          <w:sz w:val="18"/>
                          <w:szCs w:val="18"/>
                        </w:rPr>
                        <w:tab/>
                      </w:r>
                      <w:r w:rsidRPr="00517D78" w:rsidDel="002472DC">
                        <w:rPr>
                          <w:rFonts w:ascii="Times New Roman" w:hAnsi="Times New Roman"/>
                          <w:color w:val="262626" w:themeColor="text1" w:themeTint="D9"/>
                          <w:spacing w:val="-3"/>
                          <w:sz w:val="18"/>
                          <w:szCs w:val="18"/>
                          <w:u w:val="single"/>
                        </w:rPr>
                        <w:delText>3</w:delText>
                      </w:r>
                    </w:del>
                    <w:r w:rsidRPr="00517D78">
                      <w:rPr>
                        <w:rFonts w:ascii="Times New Roman" w:hAnsi="Times New Roman"/>
                        <w:color w:val="262626" w:themeColor="text1" w:themeTint="D9"/>
                        <w:spacing w:val="-3"/>
                        <w:sz w:val="18"/>
                        <w:szCs w:val="18"/>
                      </w:rPr>
                      <w:tab/>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208" w:author="Michael Rogers" w:date="2010-10-31T09:02:00Z">
                      <w:r w:rsidRPr="00517D78">
                        <w:rPr>
                          <w:rFonts w:ascii="Times New Roman" w:hAnsi="Times New Roman"/>
                          <w:b/>
                          <w:color w:val="262626" w:themeColor="text1" w:themeTint="D9"/>
                          <w:spacing w:val="-3"/>
                          <w:sz w:val="18"/>
                          <w:szCs w:val="18"/>
                        </w:rPr>
                        <w:t>5</w:t>
                      </w:r>
                    </w:ins>
                    <w:del w:id="209" w:author="Michael Rogers" w:date="2010-10-31T09:02:00Z">
                      <w:r w:rsidRPr="00517D78" w:rsidDel="002472DC">
                        <w:rPr>
                          <w:rFonts w:ascii="Times New Roman" w:hAnsi="Times New Roman"/>
                          <w:b/>
                          <w:color w:val="262626" w:themeColor="text1" w:themeTint="D9"/>
                          <w:spacing w:val="-3"/>
                          <w:sz w:val="18"/>
                          <w:szCs w:val="18"/>
                        </w:rPr>
                        <w:delText>8</w:delText>
                      </w:r>
                    </w:del>
                    <w:r w:rsidRPr="00517D78">
                      <w:rPr>
                        <w:rFonts w:ascii="Times New Roman" w:hAnsi="Times New Roman"/>
                        <w:b/>
                        <w:color w:val="262626" w:themeColor="text1" w:themeTint="D9"/>
                        <w:spacing w:val="-3"/>
                        <w:sz w:val="18"/>
                        <w:szCs w:val="18"/>
                      </w:rPr>
                      <w:t xml:space="preserve"> </w:t>
                    </w:r>
                  </w:p>
                </w:txbxContent>
              </v:textbox>
              <w10:wrap type="square"/>
            </v:shape>
          </w:pict>
        </w:r>
        <w:r w:rsidR="001050CA">
          <w:rPr>
            <w:rFonts w:ascii="Times New Roman" w:hAnsi="Times New Roman"/>
            <w:sz w:val="16"/>
            <w:szCs w:val="16"/>
          </w:rPr>
          <w:tab/>
        </w:r>
        <w:r w:rsidRPr="00AE60A2">
          <w:rPr>
            <w:noProof/>
          </w:rPr>
          <w:pict>
            <v:shape id="_x0000_s2343" type="#_x0000_t202" style="position:absolute;left:0;text-align:left;margin-left:49.05pt;margin-top:12.65pt;width:234pt;height:99.2pt;z-index:251855872;mso-position-horizontal-relative:text;mso-position-vertical-relative:text" stroked="f">
              <v:textbox style="mso-next-textbox:#_x0000_s2343">
                <w:txbxContent>
                  <w:p w:rsidR="009D7097" w:rsidRPr="00517D78" w:rsidRDefault="009D7097" w:rsidP="00513964">
                    <w:pPr>
                      <w:widowControl w:val="0"/>
                      <w:tabs>
                        <w:tab w:val="left" w:pos="1881"/>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 xml:space="preserve">) </w:t>
                    </w:r>
                  </w:p>
                  <w:p w:rsidR="009D7097" w:rsidRPr="00517D78" w:rsidRDefault="009D7097" w:rsidP="00513964">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4125</w:t>
                    </w:r>
                    <w:r w:rsidRPr="00517D78">
                      <w:rPr>
                        <w:rFonts w:ascii="Times New Roman" w:hAnsi="Times New Roman"/>
                        <w:color w:val="262626" w:themeColor="text1" w:themeTint="D9"/>
                        <w:spacing w:val="-3"/>
                        <w:sz w:val="18"/>
                        <w:szCs w:val="18"/>
                      </w:rPr>
                      <w:tab/>
                      <w:t>Human Resource Management</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E Option:</w:t>
                    </w:r>
                    <w:r w:rsidRPr="00517D78">
                      <w:rPr>
                        <w:rFonts w:ascii="Times New Roman" w:hAnsi="Times New Roman"/>
                        <w:color w:val="262626" w:themeColor="text1" w:themeTint="D9"/>
                        <w:spacing w:val="-3"/>
                        <w:sz w:val="18"/>
                        <w:szCs w:val="18"/>
                      </w:rPr>
                      <w:tab/>
                      <w:t>Social Science</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Change w:id="210" w:author="Michael Rogers" w:date="2010-10-31T09:02:00Z">
                          <w:rPr>
                            <w:rFonts w:ascii="Times New Roman" w:hAnsi="Times New Roman"/>
                            <w:color w:val="FF0000"/>
                            <w:spacing w:val="-3"/>
                            <w:sz w:val="18"/>
                            <w:szCs w:val="18"/>
                            <w:u w:val="single"/>
                          </w:rPr>
                        </w:rPrChange>
                      </w:rPr>
                      <w:t xml:space="preserve">3 </w:t>
                    </w:r>
                  </w:p>
                  <w:p w:rsidR="009D7097" w:rsidRPr="00517D78" w:rsidRDefault="009D7097" w:rsidP="00513964">
                    <w:pPr>
                      <w:widowControl w:val="0"/>
                      <w:numPr>
                        <w:ins w:id="211" w:author="Michael Rogers" w:date="2010-10-31T09:01:00Z"/>
                      </w:numPr>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ins w:id="212" w:author="Michael Rogers" w:date="2010-10-31T09:01:00Z"/>
                        <w:rFonts w:ascii="Times New Roman" w:hAnsi="Times New Roman"/>
                        <w:b/>
                        <w:color w:val="262626" w:themeColor="text1" w:themeTint="D9"/>
                        <w:spacing w:val="-3"/>
                        <w:sz w:val="18"/>
                        <w:szCs w:val="18"/>
                      </w:rPr>
                    </w:pPr>
                    <w:ins w:id="213" w:author="Michael Rogers" w:date="2010-10-31T09:01:00Z">
                      <w:r w:rsidRPr="00517D78">
                        <w:rPr>
                          <w:rFonts w:ascii="Times New Roman" w:hAnsi="Times New Roman"/>
                          <w:color w:val="262626" w:themeColor="text1" w:themeTint="D9"/>
                          <w:spacing w:val="-3"/>
                          <w:sz w:val="18"/>
                          <w:szCs w:val="18"/>
                        </w:rPr>
                        <w:t>MKTG</w:t>
                      </w:r>
                      <w:r w:rsidRPr="00517D78">
                        <w:rPr>
                          <w:rFonts w:ascii="Times New Roman" w:hAnsi="Times New Roman"/>
                          <w:color w:val="262626" w:themeColor="text1" w:themeTint="D9"/>
                          <w:spacing w:val="-3"/>
                          <w:sz w:val="18"/>
                          <w:szCs w:val="18"/>
                        </w:rPr>
                        <w:tab/>
                        <w:t>3120</w:t>
                      </w:r>
                      <w:r w:rsidRPr="00517D78">
                        <w:rPr>
                          <w:rFonts w:ascii="Times New Roman" w:hAnsi="Times New Roman"/>
                          <w:color w:val="262626" w:themeColor="text1" w:themeTint="D9"/>
                          <w:spacing w:val="-3"/>
                          <w:sz w:val="18"/>
                          <w:szCs w:val="18"/>
                        </w:rPr>
                        <w:tab/>
                        <w:t>Principles of Marketing</w:t>
                      </w:r>
                      <w:r w:rsidRPr="00517D78">
                        <w:rPr>
                          <w:rFonts w:ascii="Times New Roman" w:hAnsi="Times New Roman"/>
                          <w:color w:val="262626" w:themeColor="text1" w:themeTint="D9"/>
                          <w:spacing w:val="-3"/>
                          <w:sz w:val="18"/>
                          <w:szCs w:val="18"/>
                        </w:rPr>
                        <w:tab/>
                        <w:t xml:space="preserve">                            </w:t>
                      </w:r>
                      <w:r w:rsidRPr="00517D78">
                        <w:rPr>
                          <w:rFonts w:ascii="Times New Roman" w:hAnsi="Times New Roman"/>
                          <w:i/>
                          <w:color w:val="262626" w:themeColor="text1" w:themeTint="D9"/>
                          <w:spacing w:val="-3"/>
                          <w:sz w:val="18"/>
                          <w:szCs w:val="18"/>
                          <w:rPrChange w:id="214" w:author="Michael Rogers" w:date="2010-10-31T09:02:00Z">
                            <w:rPr>
                              <w:rFonts w:ascii="Times New Roman" w:hAnsi="Times New Roman"/>
                              <w:color w:val="FF0000"/>
                              <w:spacing w:val="-3"/>
                              <w:sz w:val="18"/>
                              <w:szCs w:val="18"/>
                              <w:u w:val="single"/>
                            </w:rPr>
                          </w:rPrChange>
                        </w:rPr>
                        <w:t>3</w:t>
                      </w:r>
                    </w:ins>
                  </w:p>
                  <w:p w:rsidR="009D7097" w:rsidRPr="00517D78" w:rsidRDefault="009D7097" w:rsidP="00513964">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215" w:author="Michael Rogers" w:date="2010-10-31T09:01:00Z">
                      <w:r w:rsidRPr="00517D78">
                        <w:rPr>
                          <w:rFonts w:ascii="Times New Roman" w:hAnsi="Times New Roman"/>
                          <w:b/>
                          <w:color w:val="262626" w:themeColor="text1" w:themeTint="D9"/>
                          <w:spacing w:val="-3"/>
                          <w:sz w:val="18"/>
                          <w:szCs w:val="18"/>
                        </w:rPr>
                        <w:t>5</w:t>
                      </w:r>
                    </w:ins>
                    <w:del w:id="216" w:author="Michael Rogers" w:date="2010-10-31T09:01:00Z">
                      <w:r w:rsidRPr="00517D78" w:rsidDel="002472DC">
                        <w:rPr>
                          <w:rFonts w:ascii="Times New Roman" w:hAnsi="Times New Roman"/>
                          <w:b/>
                          <w:color w:val="262626" w:themeColor="text1" w:themeTint="D9"/>
                          <w:spacing w:val="-3"/>
                          <w:sz w:val="18"/>
                          <w:szCs w:val="18"/>
                        </w:rPr>
                        <w:delText>2</w:delText>
                      </w:r>
                    </w:del>
                    <w:r w:rsidRPr="00517D78">
                      <w:rPr>
                        <w:rFonts w:ascii="Times New Roman" w:hAnsi="Times New Roman"/>
                        <w:b/>
                        <w:color w:val="262626" w:themeColor="text1" w:themeTint="D9"/>
                        <w:spacing w:val="-3"/>
                        <w:sz w:val="18"/>
                        <w:szCs w:val="18"/>
                      </w:rPr>
                      <w:t xml:space="preserve">  </w:t>
                    </w:r>
                  </w:p>
                  <w:p w:rsidR="009D7097" w:rsidRPr="00517D78" w:rsidRDefault="009D7097" w:rsidP="00513964">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p>
                </w:txbxContent>
              </v:textbox>
              <w10:wrap type="square"/>
            </v:shape>
          </w:pict>
        </w:r>
      </w:ins>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1050CA" w:rsidP="001050CA">
      <w:pPr>
        <w:widowControl w:val="0"/>
        <w:autoSpaceDE w:val="0"/>
        <w:autoSpaceDN w:val="0"/>
        <w:adjustRightInd w:val="0"/>
        <w:spacing w:before="54" w:after="0" w:line="207" w:lineRule="exact"/>
        <w:ind w:left="-720"/>
        <w:rPr>
          <w:rFonts w:ascii="Times New Roman" w:hAnsi="Times New Roman"/>
          <w:color w:val="FF0000"/>
          <w:spacing w:val="-2"/>
          <w:sz w:val="16"/>
          <w:szCs w:val="16"/>
        </w:rPr>
      </w:pPr>
    </w:p>
    <w:p w:rsidR="001050CA" w:rsidRDefault="00AE60A2" w:rsidP="001050CA">
      <w:pPr>
        <w:widowControl w:val="0"/>
        <w:tabs>
          <w:tab w:val="left" w:pos="720"/>
        </w:tabs>
        <w:autoSpaceDE w:val="0"/>
        <w:autoSpaceDN w:val="0"/>
        <w:adjustRightInd w:val="0"/>
        <w:spacing w:before="54" w:after="0" w:line="207" w:lineRule="exact"/>
        <w:ind w:left="-720"/>
        <w:rPr>
          <w:del w:id="217" w:author="eslove" w:date="2008-07-30T13:08:00Z"/>
          <w:rFonts w:ascii="Times New Roman" w:hAnsi="Times New Roman"/>
          <w:color w:val="FF0000"/>
          <w:spacing w:val="-2"/>
          <w:sz w:val="16"/>
          <w:szCs w:val="16"/>
        </w:rPr>
      </w:pPr>
      <w:del w:id="218" w:author="eslove" w:date="2008-07-30T13:08:00Z">
        <w:r w:rsidRPr="00AE60A2">
          <w:rPr>
            <w:noProof/>
          </w:rPr>
          <w:pict>
            <v:shape id="_x0000_s2365" type="#_x0000_t202" style="position:absolute;left:0;text-align:left;margin-left:289.05pt;margin-top:13.55pt;width:249.15pt;height:90pt;z-index:251878400" stroked="f">
              <v:textbox style="mso-next-textbox:#_x0000_s2365">
                <w:txbxContent>
                  <w:p w:rsidR="009D7097" w:rsidRPr="00026B37" w:rsidRDefault="009D7097" w:rsidP="001050CA">
                    <w:pPr>
                      <w:widowControl w:val="0"/>
                      <w:tabs>
                        <w:tab w:val="left" w:pos="720"/>
                        <w:tab w:val="left" w:pos="1260"/>
                        <w:tab w:val="left" w:pos="405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b/>
                        <w:color w:val="FF0000"/>
                        <w:spacing w:val="-3"/>
                        <w:sz w:val="18"/>
                        <w:szCs w:val="18"/>
                      </w:rPr>
                      <w:t>Senior Year (</w:t>
                    </w:r>
                    <w:proofErr w:type="gramStart"/>
                    <w:r w:rsidRPr="00026B37">
                      <w:rPr>
                        <w:rFonts w:ascii="Times New Roman" w:hAnsi="Times New Roman"/>
                        <w:b/>
                        <w:color w:val="FF0000"/>
                        <w:spacing w:val="-3"/>
                        <w:sz w:val="18"/>
                        <w:szCs w:val="18"/>
                      </w:rPr>
                      <w:t>Spring</w:t>
                    </w:r>
                    <w:proofErr w:type="gramEnd"/>
                    <w:r w:rsidRPr="00026B37">
                      <w:rPr>
                        <w:rFonts w:ascii="Times New Roman" w:hAnsi="Times New Roman"/>
                        <w:b/>
                        <w:color w:val="FF0000"/>
                        <w:spacing w:val="-3"/>
                        <w:sz w:val="18"/>
                        <w:szCs w:val="18"/>
                      </w:rPr>
                      <w:t xml:space="preserve">) </w:t>
                    </w:r>
                  </w:p>
                  <w:p w:rsidR="009D7097" w:rsidRPr="00026B37" w:rsidRDefault="009D7097" w:rsidP="001050CA">
                    <w:pPr>
                      <w:widowControl w:val="0"/>
                      <w:tabs>
                        <w:tab w:val="left" w:pos="720"/>
                        <w:tab w:val="left" w:pos="1260"/>
                        <w:tab w:val="left" w:pos="2160"/>
                        <w:tab w:val="left" w:pos="405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BUSA</w:t>
                    </w:r>
                    <w:r w:rsidRPr="00026B37">
                      <w:rPr>
                        <w:rFonts w:ascii="Times New Roman" w:hAnsi="Times New Roman"/>
                        <w:color w:val="FF0000"/>
                        <w:spacing w:val="-3"/>
                        <w:sz w:val="18"/>
                        <w:szCs w:val="18"/>
                      </w:rPr>
                      <w:tab/>
                      <w:t>3100</w:t>
                    </w:r>
                    <w:r>
                      <w:rPr>
                        <w:rFonts w:ascii="Times New Roman" w:hAnsi="Times New Roman"/>
                        <w:color w:val="FF0000"/>
                        <w:spacing w:val="-3"/>
                        <w:sz w:val="18"/>
                        <w:szCs w:val="18"/>
                      </w:rPr>
                      <w:tab/>
                    </w:r>
                    <w:r w:rsidRPr="00026B37">
                      <w:rPr>
                        <w:rFonts w:ascii="Times New Roman" w:hAnsi="Times New Roman"/>
                        <w:color w:val="FF0000"/>
                        <w:spacing w:val="-3"/>
                        <w:sz w:val="18"/>
                        <w:szCs w:val="18"/>
                      </w:rPr>
                      <w:t>Business Internship I</w:t>
                    </w:r>
                    <w:r>
                      <w:rPr>
                        <w:rFonts w:ascii="Times New Roman" w:hAnsi="Times New Roman"/>
                        <w:color w:val="FF0000"/>
                        <w:spacing w:val="-3"/>
                        <w:sz w:val="18"/>
                        <w:szCs w:val="18"/>
                      </w:rPr>
                      <w:tab/>
                    </w:r>
                    <w:r w:rsidRPr="00026B37">
                      <w:rPr>
                        <w:rFonts w:ascii="Times New Roman" w:hAnsi="Times New Roman"/>
                        <w:color w:val="FF0000"/>
                        <w:spacing w:val="-3"/>
                        <w:sz w:val="18"/>
                        <w:szCs w:val="18"/>
                      </w:rPr>
                      <w:t>3</w:t>
                    </w:r>
                  </w:p>
                  <w:p w:rsidR="009D7097" w:rsidRPr="00026B37" w:rsidRDefault="009D7097" w:rsidP="001050CA">
                    <w:pPr>
                      <w:widowControl w:val="0"/>
                      <w:tabs>
                        <w:tab w:val="left" w:pos="720"/>
                        <w:tab w:val="left" w:pos="1260"/>
                        <w:tab w:val="left" w:pos="2160"/>
                        <w:tab w:val="left" w:pos="405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4126</w:t>
                    </w:r>
                    <w:r>
                      <w:rPr>
                        <w:rFonts w:ascii="Times New Roman" w:hAnsi="Times New Roman"/>
                        <w:color w:val="FF0000"/>
                        <w:spacing w:val="-3"/>
                        <w:sz w:val="18"/>
                        <w:szCs w:val="18"/>
                      </w:rPr>
                      <w:tab/>
                    </w:r>
                    <w:r w:rsidRPr="00026B37">
                      <w:rPr>
                        <w:rFonts w:ascii="Times New Roman" w:hAnsi="Times New Roman"/>
                        <w:color w:val="FF0000"/>
                        <w:spacing w:val="-3"/>
                        <w:sz w:val="18"/>
                        <w:szCs w:val="18"/>
                      </w:rPr>
                      <w:t>Organizational Learning</w:t>
                    </w:r>
                    <w:r>
                      <w:rPr>
                        <w:rFonts w:ascii="Times New Roman" w:hAnsi="Times New Roman"/>
                        <w:color w:val="FF0000"/>
                        <w:spacing w:val="-3"/>
                        <w:sz w:val="18"/>
                        <w:szCs w:val="18"/>
                      </w:rPr>
                      <w:tab/>
                    </w:r>
                    <w:r w:rsidRPr="00026B37">
                      <w:rPr>
                        <w:rFonts w:ascii="Times New Roman" w:hAnsi="Times New Roman"/>
                        <w:color w:val="FF0000"/>
                        <w:spacing w:val="-3"/>
                        <w:sz w:val="18"/>
                        <w:szCs w:val="18"/>
                      </w:rPr>
                      <w:t>3</w:t>
                    </w:r>
                  </w:p>
                  <w:p w:rsidR="009D7097" w:rsidRPr="00026B37" w:rsidRDefault="009D7097" w:rsidP="001050CA">
                    <w:pPr>
                      <w:widowControl w:val="0"/>
                      <w:tabs>
                        <w:tab w:val="left" w:pos="720"/>
                        <w:tab w:val="left" w:pos="1260"/>
                        <w:tab w:val="left" w:pos="2160"/>
                        <w:tab w:val="left" w:pos="405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4207</w:t>
                    </w:r>
                    <w:r>
                      <w:rPr>
                        <w:rFonts w:ascii="Times New Roman" w:hAnsi="Times New Roman"/>
                        <w:color w:val="FF0000"/>
                        <w:spacing w:val="-3"/>
                        <w:sz w:val="18"/>
                        <w:szCs w:val="18"/>
                      </w:rPr>
                      <w:tab/>
                    </w:r>
                    <w:r w:rsidRPr="00026B37">
                      <w:rPr>
                        <w:rFonts w:ascii="Times New Roman" w:hAnsi="Times New Roman"/>
                        <w:color w:val="FF0000"/>
                        <w:spacing w:val="-3"/>
                        <w:sz w:val="18"/>
                        <w:szCs w:val="18"/>
                      </w:rPr>
                      <w:t>Systems Analysis and Design</w:t>
                    </w:r>
                    <w:r>
                      <w:rPr>
                        <w:rFonts w:ascii="Times New Roman" w:hAnsi="Times New Roman"/>
                        <w:color w:val="FF0000"/>
                        <w:spacing w:val="-3"/>
                        <w:sz w:val="18"/>
                        <w:szCs w:val="18"/>
                      </w:rPr>
                      <w:tab/>
                    </w:r>
                    <w:r w:rsidRPr="00026B37">
                      <w:rPr>
                        <w:rFonts w:ascii="Times New Roman" w:hAnsi="Times New Roman"/>
                        <w:color w:val="FF0000"/>
                        <w:spacing w:val="-3"/>
                        <w:sz w:val="18"/>
                        <w:szCs w:val="18"/>
                      </w:rPr>
                      <w:t>3</w:t>
                    </w:r>
                  </w:p>
                  <w:p w:rsidR="009D7097" w:rsidRPr="00026B37" w:rsidRDefault="009D7097" w:rsidP="001050CA">
                    <w:pPr>
                      <w:widowControl w:val="0"/>
                      <w:tabs>
                        <w:tab w:val="left" w:pos="720"/>
                        <w:tab w:val="left" w:pos="1260"/>
                        <w:tab w:val="left" w:pos="2160"/>
                        <w:tab w:val="left" w:pos="405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4199</w:t>
                    </w:r>
                    <w:r>
                      <w:rPr>
                        <w:rFonts w:ascii="Times New Roman" w:hAnsi="Times New Roman"/>
                        <w:color w:val="FF0000"/>
                        <w:spacing w:val="-3"/>
                        <w:sz w:val="18"/>
                        <w:szCs w:val="18"/>
                      </w:rPr>
                      <w:tab/>
                    </w:r>
                    <w:r w:rsidRPr="00026B37">
                      <w:rPr>
                        <w:rFonts w:ascii="Times New Roman" w:hAnsi="Times New Roman"/>
                        <w:color w:val="FF0000"/>
                        <w:spacing w:val="-3"/>
                        <w:sz w:val="18"/>
                        <w:szCs w:val="18"/>
                      </w:rPr>
                      <w:t>Business Policy</w:t>
                    </w:r>
                    <w:r>
                      <w:rPr>
                        <w:rFonts w:ascii="Times New Roman" w:hAnsi="Times New Roman"/>
                        <w:color w:val="FF0000"/>
                        <w:spacing w:val="-3"/>
                        <w:sz w:val="18"/>
                        <w:szCs w:val="18"/>
                      </w:rPr>
                      <w:tab/>
                    </w:r>
                    <w:r w:rsidRPr="00026B37">
                      <w:rPr>
                        <w:rFonts w:ascii="Times New Roman" w:hAnsi="Times New Roman"/>
                        <w:color w:val="FF0000"/>
                        <w:spacing w:val="-3"/>
                        <w:sz w:val="18"/>
                        <w:szCs w:val="18"/>
                      </w:rPr>
                      <w:t>3</w:t>
                    </w:r>
                  </w:p>
                  <w:p w:rsidR="009D7097" w:rsidRDefault="009D7097" w:rsidP="001050CA">
                    <w:pPr>
                      <w:widowControl w:val="0"/>
                      <w:tabs>
                        <w:tab w:val="left" w:pos="720"/>
                        <w:tab w:val="left" w:pos="1260"/>
                        <w:tab w:val="left" w:pos="2160"/>
                        <w:tab w:val="left" w:pos="4050"/>
                      </w:tabs>
                      <w:autoSpaceDE w:val="0"/>
                      <w:autoSpaceDN w:val="0"/>
                      <w:adjustRightInd w:val="0"/>
                      <w:spacing w:before="8" w:after="0" w:line="207" w:lineRule="exact"/>
                      <w:rPr>
                        <w:rFonts w:ascii="Times New Roman" w:hAnsi="Times New Roman"/>
                        <w:color w:val="FF0000"/>
                        <w:spacing w:val="-3"/>
                        <w:sz w:val="18"/>
                        <w:szCs w:val="18"/>
                      </w:rPr>
                    </w:pPr>
                    <w:r>
                      <w:rPr>
                        <w:rFonts w:ascii="Times New Roman" w:hAnsi="Times New Roman"/>
                        <w:color w:val="FF0000"/>
                        <w:spacing w:val="-3"/>
                        <w:sz w:val="18"/>
                        <w:szCs w:val="18"/>
                      </w:rPr>
                      <w:t>Area H</w:t>
                    </w:r>
                    <w:r>
                      <w:rPr>
                        <w:rFonts w:ascii="Times New Roman" w:hAnsi="Times New Roman"/>
                        <w:color w:val="FF0000"/>
                        <w:spacing w:val="-3"/>
                        <w:sz w:val="18"/>
                        <w:szCs w:val="18"/>
                      </w:rPr>
                      <w:tab/>
                    </w:r>
                    <w:r>
                      <w:rPr>
                        <w:rFonts w:ascii="Times New Roman" w:hAnsi="Times New Roman"/>
                        <w:color w:val="FF0000"/>
                        <w:spacing w:val="-3"/>
                        <w:sz w:val="18"/>
                        <w:szCs w:val="18"/>
                      </w:rPr>
                      <w:tab/>
                    </w:r>
                    <w:r w:rsidRPr="00026B37">
                      <w:rPr>
                        <w:rFonts w:ascii="Times New Roman" w:hAnsi="Times New Roman"/>
                        <w:color w:val="FF0000"/>
                        <w:spacing w:val="-3"/>
                        <w:sz w:val="18"/>
                        <w:szCs w:val="18"/>
                      </w:rPr>
                      <w:t>Elective Non-Business</w:t>
                    </w:r>
                    <w:r>
                      <w:rPr>
                        <w:rFonts w:ascii="Times New Roman" w:hAnsi="Times New Roman"/>
                        <w:color w:val="FF0000"/>
                        <w:spacing w:val="-3"/>
                        <w:sz w:val="18"/>
                        <w:szCs w:val="18"/>
                      </w:rPr>
                      <w:tab/>
                    </w:r>
                    <w:r w:rsidRPr="00E43133">
                      <w:rPr>
                        <w:rFonts w:ascii="Times New Roman" w:hAnsi="Times New Roman"/>
                        <w:color w:val="FF0000"/>
                        <w:spacing w:val="-3"/>
                        <w:sz w:val="18"/>
                        <w:szCs w:val="18"/>
                        <w:u w:val="single"/>
                      </w:rPr>
                      <w:t>3</w:t>
                    </w:r>
                  </w:p>
                  <w:p w:rsidR="009D7097" w:rsidRPr="00E43133" w:rsidRDefault="009D7097" w:rsidP="001050CA">
                    <w:pPr>
                      <w:widowControl w:val="0"/>
                      <w:tabs>
                        <w:tab w:val="left" w:pos="720"/>
                        <w:tab w:val="left" w:pos="1260"/>
                        <w:tab w:val="left" w:pos="2160"/>
                        <w:tab w:val="left" w:pos="4050"/>
                      </w:tabs>
                      <w:autoSpaceDE w:val="0"/>
                      <w:autoSpaceDN w:val="0"/>
                      <w:adjustRightInd w:val="0"/>
                      <w:spacing w:before="8" w:after="0" w:line="207" w:lineRule="exact"/>
                      <w:rPr>
                        <w:rFonts w:ascii="Times New Roman" w:hAnsi="Times New Roman"/>
                        <w:b/>
                        <w:color w:val="FF0000"/>
                        <w:spacing w:val="-3"/>
                        <w:sz w:val="18"/>
                        <w:szCs w:val="18"/>
                      </w:rPr>
                    </w:pPr>
                    <w:r>
                      <w:rPr>
                        <w:rFonts w:ascii="Times New Roman" w:hAnsi="Times New Roman"/>
                        <w:b/>
                        <w:color w:val="FF0000"/>
                        <w:spacing w:val="-3"/>
                        <w:sz w:val="18"/>
                        <w:szCs w:val="18"/>
                      </w:rPr>
                      <w:t>Subtotal</w:t>
                    </w:r>
                    <w:r>
                      <w:rPr>
                        <w:rFonts w:ascii="Times New Roman" w:hAnsi="Times New Roman"/>
                        <w:b/>
                        <w:color w:val="FF0000"/>
                        <w:spacing w:val="-3"/>
                        <w:sz w:val="18"/>
                        <w:szCs w:val="18"/>
                      </w:rPr>
                      <w:tab/>
                    </w:r>
                    <w:r>
                      <w:rPr>
                        <w:rFonts w:ascii="Times New Roman" w:hAnsi="Times New Roman"/>
                        <w:b/>
                        <w:color w:val="FF0000"/>
                        <w:spacing w:val="-3"/>
                        <w:sz w:val="18"/>
                        <w:szCs w:val="18"/>
                      </w:rPr>
                      <w:tab/>
                    </w:r>
                    <w:r>
                      <w:rPr>
                        <w:rFonts w:ascii="Times New Roman" w:hAnsi="Times New Roman"/>
                        <w:b/>
                        <w:color w:val="FF0000"/>
                        <w:spacing w:val="-3"/>
                        <w:sz w:val="18"/>
                        <w:szCs w:val="18"/>
                      </w:rPr>
                      <w:tab/>
                    </w:r>
                    <w:r>
                      <w:rPr>
                        <w:rFonts w:ascii="Times New Roman" w:hAnsi="Times New Roman"/>
                        <w:b/>
                        <w:color w:val="FF0000"/>
                        <w:spacing w:val="-3"/>
                        <w:sz w:val="18"/>
                        <w:szCs w:val="18"/>
                      </w:rPr>
                      <w:tab/>
                      <w:t>15</w:t>
                    </w:r>
                  </w:p>
                  <w:p w:rsidR="009D7097" w:rsidRPr="00E43133" w:rsidRDefault="009D7097" w:rsidP="001050CA">
                    <w:pPr>
                      <w:widowControl w:val="0"/>
                      <w:tabs>
                        <w:tab w:val="left" w:pos="720"/>
                        <w:tab w:val="left" w:pos="1260"/>
                        <w:tab w:val="left" w:pos="6468"/>
                        <w:tab w:val="left" w:pos="10260"/>
                      </w:tabs>
                      <w:autoSpaceDE w:val="0"/>
                      <w:autoSpaceDN w:val="0"/>
                      <w:adjustRightInd w:val="0"/>
                      <w:spacing w:before="8" w:after="0" w:line="207" w:lineRule="exact"/>
                      <w:ind w:left="90" w:hanging="360"/>
                      <w:rPr>
                        <w:rFonts w:ascii="Times New Roman" w:hAnsi="Times New Roman"/>
                        <w:color w:val="FF0000"/>
                        <w:spacing w:val="-3"/>
                        <w:sz w:val="10"/>
                        <w:szCs w:val="10"/>
                      </w:rPr>
                    </w:pPr>
                  </w:p>
                  <w:p w:rsidR="009D7097" w:rsidRDefault="009D7097" w:rsidP="001050CA">
                    <w:pPr>
                      <w:ind w:left="90" w:hanging="360"/>
                    </w:pPr>
                  </w:p>
                </w:txbxContent>
              </v:textbox>
              <w10:wrap type="square"/>
            </v:shape>
          </w:pict>
        </w:r>
        <w:r w:rsidRPr="00AE60A2">
          <w:rPr>
            <w:noProof/>
          </w:rPr>
          <w:pict>
            <v:shape id="_x0000_s2364" type="#_x0000_t202" style="position:absolute;left:0;text-align:left;margin-left:49.05pt;margin-top:13.55pt;width:234pt;height:92.45pt;z-index:251877376" stroked="f">
              <v:textbox style="mso-next-textbox:#_x0000_s2364;mso-fit-shape-to-text:t">
                <w:txbxContent>
                  <w:p w:rsidR="009D7097" w:rsidRPr="00026B37" w:rsidRDefault="009D7097" w:rsidP="001050CA">
                    <w:pPr>
                      <w:widowControl w:val="0"/>
                      <w:tabs>
                        <w:tab w:val="left" w:pos="720"/>
                        <w:tab w:val="left" w:pos="1260"/>
                        <w:tab w:val="left" w:pos="4140"/>
                        <w:tab w:val="left" w:pos="6468"/>
                        <w:tab w:val="left" w:pos="10260"/>
                      </w:tabs>
                      <w:autoSpaceDE w:val="0"/>
                      <w:autoSpaceDN w:val="0"/>
                      <w:adjustRightInd w:val="0"/>
                      <w:spacing w:before="8" w:after="0" w:line="207" w:lineRule="exact"/>
                      <w:rPr>
                        <w:rFonts w:ascii="Times New Roman" w:hAnsi="Times New Roman"/>
                        <w:b/>
                        <w:color w:val="FF0000"/>
                        <w:spacing w:val="-3"/>
                        <w:sz w:val="18"/>
                        <w:szCs w:val="18"/>
                      </w:rPr>
                    </w:pPr>
                    <w:r w:rsidRPr="00026B37">
                      <w:rPr>
                        <w:rFonts w:ascii="Times New Roman" w:hAnsi="Times New Roman"/>
                        <w:b/>
                        <w:color w:val="FF0000"/>
                        <w:spacing w:val="-3"/>
                        <w:sz w:val="18"/>
                        <w:szCs w:val="18"/>
                      </w:rPr>
                      <w:t>Senior Year (</w:t>
                    </w:r>
                    <w:proofErr w:type="gramStart"/>
                    <w:r w:rsidRPr="00026B37">
                      <w:rPr>
                        <w:rFonts w:ascii="Times New Roman" w:hAnsi="Times New Roman"/>
                        <w:b/>
                        <w:color w:val="FF0000"/>
                        <w:spacing w:val="-3"/>
                        <w:sz w:val="18"/>
                        <w:szCs w:val="18"/>
                      </w:rPr>
                      <w:t>Fall</w:t>
                    </w:r>
                    <w:proofErr w:type="gramEnd"/>
                    <w:r w:rsidRPr="00026B37">
                      <w:rPr>
                        <w:rFonts w:ascii="Times New Roman" w:hAnsi="Times New Roman"/>
                        <w:b/>
                        <w:color w:val="FF0000"/>
                        <w:spacing w:val="-3"/>
                        <w:sz w:val="18"/>
                        <w:szCs w:val="18"/>
                      </w:rPr>
                      <w:t>)</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ECON</w:t>
                    </w:r>
                    <w:r w:rsidRPr="00026B37">
                      <w:rPr>
                        <w:rFonts w:ascii="Times New Roman" w:hAnsi="Times New Roman"/>
                        <w:color w:val="FF0000"/>
                        <w:spacing w:val="-3"/>
                        <w:sz w:val="18"/>
                        <w:szCs w:val="18"/>
                      </w:rPr>
                      <w:tab/>
                      <w:t>3145</w:t>
                    </w:r>
                    <w:r w:rsidRPr="00026B37">
                      <w:rPr>
                        <w:rFonts w:ascii="Times New Roman" w:hAnsi="Times New Roman"/>
                        <w:color w:val="FF0000"/>
                        <w:spacing w:val="-3"/>
                        <w:sz w:val="18"/>
                        <w:szCs w:val="18"/>
                      </w:rPr>
                      <w:tab/>
                      <w:t>Money and Banking</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4127</w:t>
                    </w:r>
                    <w:r w:rsidRPr="00026B37">
                      <w:rPr>
                        <w:rFonts w:ascii="Times New Roman" w:hAnsi="Times New Roman"/>
                        <w:color w:val="FF0000"/>
                        <w:spacing w:val="-3"/>
                        <w:sz w:val="18"/>
                        <w:szCs w:val="18"/>
                      </w:rPr>
                      <w:tab/>
                      <w:t>Small Business Management</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MGMT</w:t>
                    </w:r>
                    <w:r w:rsidRPr="00026B37">
                      <w:rPr>
                        <w:rFonts w:ascii="Times New Roman" w:hAnsi="Times New Roman"/>
                        <w:color w:val="FF0000"/>
                        <w:spacing w:val="-3"/>
                        <w:sz w:val="18"/>
                        <w:szCs w:val="18"/>
                      </w:rPr>
                      <w:tab/>
                      <w:t>4206</w:t>
                    </w:r>
                    <w:r w:rsidRPr="00026B37">
                      <w:rPr>
                        <w:rFonts w:ascii="Times New Roman" w:hAnsi="Times New Roman"/>
                        <w:color w:val="FF0000"/>
                        <w:spacing w:val="-3"/>
                        <w:sz w:val="18"/>
                        <w:szCs w:val="18"/>
                      </w:rPr>
                      <w:tab/>
                      <w:t>Database Management Systems</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Area H</w:t>
                    </w:r>
                    <w:r w:rsidRPr="00026B37">
                      <w:rPr>
                        <w:rFonts w:ascii="Times New Roman" w:hAnsi="Times New Roman"/>
                        <w:color w:val="FF0000"/>
                        <w:spacing w:val="-3"/>
                        <w:sz w:val="18"/>
                        <w:szCs w:val="18"/>
                      </w:rPr>
                      <w:tab/>
                    </w:r>
                    <w:r w:rsidRPr="00026B37">
                      <w:rPr>
                        <w:rFonts w:ascii="Times New Roman" w:hAnsi="Times New Roman"/>
                        <w:color w:val="FF0000"/>
                        <w:spacing w:val="-3"/>
                        <w:sz w:val="18"/>
                        <w:szCs w:val="18"/>
                      </w:rPr>
                      <w:tab/>
                      <w:t>Elective Non-Business</w:t>
                    </w:r>
                    <w:r w:rsidRPr="00026B37">
                      <w:rPr>
                        <w:rFonts w:ascii="Times New Roman" w:hAnsi="Times New Roman"/>
                        <w:color w:val="FF0000"/>
                        <w:spacing w:val="-3"/>
                        <w:sz w:val="18"/>
                        <w:szCs w:val="18"/>
                      </w:rPr>
                      <w:tab/>
                      <w:t>3</w:t>
                    </w:r>
                  </w:p>
                  <w:p w:rsidR="009D7097" w:rsidRPr="00026B37" w:rsidRDefault="009D7097" w:rsidP="001050CA">
                    <w:pPr>
                      <w:widowControl w:val="0"/>
                      <w:tabs>
                        <w:tab w:val="left" w:pos="720"/>
                        <w:tab w:val="left" w:pos="1260"/>
                        <w:tab w:val="left" w:pos="4140"/>
                        <w:tab w:val="left" w:pos="6468"/>
                        <w:tab w:val="left" w:pos="10260"/>
                      </w:tabs>
                      <w:autoSpaceDE w:val="0"/>
                      <w:autoSpaceDN w:val="0"/>
                      <w:adjustRightInd w:val="0"/>
                      <w:spacing w:before="8" w:after="0" w:line="207" w:lineRule="exact"/>
                      <w:rPr>
                        <w:rFonts w:ascii="Times New Roman" w:hAnsi="Times New Roman"/>
                        <w:color w:val="FF0000"/>
                        <w:spacing w:val="-3"/>
                        <w:sz w:val="18"/>
                        <w:szCs w:val="18"/>
                      </w:rPr>
                    </w:pPr>
                    <w:r w:rsidRPr="00026B37">
                      <w:rPr>
                        <w:rFonts w:ascii="Times New Roman" w:hAnsi="Times New Roman"/>
                        <w:color w:val="FF0000"/>
                        <w:spacing w:val="-3"/>
                        <w:sz w:val="18"/>
                        <w:szCs w:val="18"/>
                      </w:rPr>
                      <w:t>Area H</w:t>
                    </w:r>
                    <w:r w:rsidRPr="00026B37">
                      <w:rPr>
                        <w:rFonts w:ascii="Times New Roman" w:hAnsi="Times New Roman"/>
                        <w:color w:val="FF0000"/>
                        <w:spacing w:val="-3"/>
                        <w:sz w:val="18"/>
                        <w:szCs w:val="18"/>
                      </w:rPr>
                      <w:tab/>
                      <w:t>Elective Non-Business</w:t>
                    </w:r>
                    <w:r w:rsidRPr="00026B37">
                      <w:rPr>
                        <w:rFonts w:ascii="Times New Roman" w:hAnsi="Times New Roman"/>
                        <w:color w:val="FF0000"/>
                        <w:spacing w:val="-3"/>
                        <w:sz w:val="18"/>
                        <w:szCs w:val="18"/>
                      </w:rPr>
                      <w:tab/>
                    </w:r>
                    <w:r w:rsidRPr="00026B37">
                      <w:rPr>
                        <w:rFonts w:ascii="Times New Roman" w:hAnsi="Times New Roman"/>
                        <w:color w:val="FF0000"/>
                        <w:spacing w:val="-3"/>
                        <w:sz w:val="18"/>
                        <w:szCs w:val="18"/>
                        <w:u w:val="single"/>
                      </w:rPr>
                      <w:t>3</w:t>
                    </w:r>
                    <w:r w:rsidRPr="00026B37">
                      <w:rPr>
                        <w:rFonts w:ascii="Times New Roman" w:hAnsi="Times New Roman"/>
                        <w:color w:val="FF0000"/>
                        <w:spacing w:val="-3"/>
                        <w:sz w:val="18"/>
                        <w:szCs w:val="18"/>
                      </w:rPr>
                      <w:t xml:space="preserve"> </w:t>
                    </w:r>
                  </w:p>
                  <w:p w:rsidR="009D7097" w:rsidRPr="003C3F01" w:rsidRDefault="009D7097" w:rsidP="001050CA">
                    <w:pPr>
                      <w:widowControl w:val="0"/>
                      <w:tabs>
                        <w:tab w:val="left" w:pos="720"/>
                        <w:tab w:val="left" w:pos="1260"/>
                        <w:tab w:val="left" w:pos="4140"/>
                        <w:tab w:val="left" w:pos="6468"/>
                        <w:tab w:val="left" w:pos="10260"/>
                      </w:tabs>
                      <w:autoSpaceDE w:val="0"/>
                      <w:autoSpaceDN w:val="0"/>
                      <w:adjustRightInd w:val="0"/>
                      <w:spacing w:before="8" w:line="207" w:lineRule="exact"/>
                      <w:rPr>
                        <w:b/>
                        <w:color w:val="FF0000"/>
                        <w:spacing w:val="-3"/>
                        <w:sz w:val="18"/>
                        <w:szCs w:val="18"/>
                      </w:rPr>
                    </w:pPr>
                    <w:r w:rsidRPr="00026B37">
                      <w:rPr>
                        <w:rFonts w:ascii="Times New Roman" w:hAnsi="Times New Roman"/>
                        <w:b/>
                        <w:color w:val="FF0000"/>
                        <w:spacing w:val="-3"/>
                        <w:sz w:val="18"/>
                        <w:szCs w:val="18"/>
                      </w:rPr>
                      <w:t xml:space="preserve">Subtotal                                                                                  15 </w:t>
                    </w:r>
                  </w:p>
                </w:txbxContent>
              </v:textbox>
              <w10:wrap type="square"/>
            </v:shape>
          </w:pict>
        </w:r>
      </w:del>
    </w:p>
    <w:p w:rsidR="001050CA" w:rsidRDefault="00AE60A2" w:rsidP="001050CA">
      <w:pPr>
        <w:widowControl w:val="0"/>
        <w:tabs>
          <w:tab w:val="left" w:pos="720"/>
        </w:tabs>
        <w:autoSpaceDE w:val="0"/>
        <w:autoSpaceDN w:val="0"/>
        <w:adjustRightInd w:val="0"/>
        <w:spacing w:before="54" w:after="0" w:line="207" w:lineRule="exact"/>
        <w:ind w:left="-720"/>
        <w:rPr>
          <w:ins w:id="219" w:author="eslove" w:date="2008-07-30T13:08:00Z"/>
          <w:rFonts w:ascii="Times New Roman" w:hAnsi="Times New Roman"/>
          <w:color w:val="FF0000"/>
          <w:spacing w:val="-2"/>
          <w:sz w:val="16"/>
          <w:szCs w:val="16"/>
        </w:rPr>
      </w:pPr>
      <w:ins w:id="220" w:author="eslove" w:date="2008-07-30T13:08:00Z">
        <w:r w:rsidRPr="00AE60A2">
          <w:rPr>
            <w:noProof/>
          </w:rPr>
          <w:pict>
            <v:shape id="_x0000_s2346" type="#_x0000_t202" style="position:absolute;left:0;text-align:left;margin-left:289.05pt;margin-top:13.55pt;width:249.15pt;height:90pt;z-index:251858944" stroked="f">
              <v:textbox style="mso-next-textbox:#_x0000_s2346">
                <w:txbxContent>
                  <w:p w:rsidR="009D7097" w:rsidRPr="00517D78" w:rsidRDefault="009D7097" w:rsidP="00513964">
                    <w:pPr>
                      <w:widowControl w:val="0"/>
                      <w:tabs>
                        <w:tab w:val="left" w:pos="720"/>
                        <w:tab w:val="left" w:pos="1260"/>
                        <w:tab w:val="left" w:pos="405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 xml:space="preserve">) </w:t>
                    </w:r>
                  </w:p>
                  <w:p w:rsidR="009D7097" w:rsidRPr="00517D78" w:rsidRDefault="009D7097" w:rsidP="00513964">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3100</w:t>
                    </w:r>
                    <w:r w:rsidRPr="00517D78">
                      <w:rPr>
                        <w:rFonts w:ascii="Times New Roman" w:hAnsi="Times New Roman"/>
                        <w:color w:val="262626" w:themeColor="text1" w:themeTint="D9"/>
                        <w:spacing w:val="-3"/>
                        <w:sz w:val="18"/>
                        <w:szCs w:val="18"/>
                      </w:rPr>
                      <w:tab/>
                      <w:t>Business Internship I</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4126</w:t>
                    </w:r>
                    <w:r w:rsidRPr="00517D78">
                      <w:rPr>
                        <w:rFonts w:ascii="Times New Roman" w:hAnsi="Times New Roman"/>
                        <w:color w:val="262626" w:themeColor="text1" w:themeTint="D9"/>
                        <w:spacing w:val="-3"/>
                        <w:sz w:val="18"/>
                        <w:szCs w:val="18"/>
                      </w:rPr>
                      <w:tab/>
                      <w:t>Organizational Learning</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4207</w:t>
                    </w:r>
                    <w:r w:rsidRPr="00517D78">
                      <w:rPr>
                        <w:rFonts w:ascii="Times New Roman" w:hAnsi="Times New Roman"/>
                        <w:color w:val="262626" w:themeColor="text1" w:themeTint="D9"/>
                        <w:spacing w:val="-3"/>
                        <w:sz w:val="18"/>
                        <w:szCs w:val="18"/>
                      </w:rPr>
                      <w:tab/>
                      <w:t>Systems Analysis and Design</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4199</w:t>
                    </w:r>
                    <w:r w:rsidRPr="00517D78">
                      <w:rPr>
                        <w:rFonts w:ascii="Times New Roman" w:hAnsi="Times New Roman"/>
                        <w:color w:val="262626" w:themeColor="text1" w:themeTint="D9"/>
                        <w:spacing w:val="-3"/>
                        <w:sz w:val="18"/>
                        <w:szCs w:val="18"/>
                      </w:rPr>
                      <w:tab/>
                      <w:t>Business Policy</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9D7097" w:rsidRPr="00517D78" w:rsidRDefault="009D7097" w:rsidP="00513964">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15</w:t>
                    </w:r>
                  </w:p>
                  <w:p w:rsidR="009D7097" w:rsidRPr="00517D78" w:rsidRDefault="009D7097" w:rsidP="001050CA">
                    <w:pPr>
                      <w:widowControl w:val="0"/>
                      <w:tabs>
                        <w:tab w:val="left" w:pos="720"/>
                        <w:tab w:val="left" w:pos="1260"/>
                        <w:tab w:val="left" w:pos="6468"/>
                        <w:tab w:val="left" w:pos="10260"/>
                      </w:tabs>
                      <w:autoSpaceDE w:val="0"/>
                      <w:autoSpaceDN w:val="0"/>
                      <w:adjustRightInd w:val="0"/>
                      <w:spacing w:before="8" w:after="0" w:line="207" w:lineRule="exact"/>
                      <w:ind w:left="90" w:hanging="360"/>
                      <w:rPr>
                        <w:rFonts w:ascii="Times New Roman" w:hAnsi="Times New Roman"/>
                        <w:color w:val="262626" w:themeColor="text1" w:themeTint="D9"/>
                        <w:spacing w:val="-3"/>
                        <w:sz w:val="10"/>
                        <w:szCs w:val="10"/>
                      </w:rPr>
                    </w:pPr>
                  </w:p>
                  <w:p w:rsidR="009D7097" w:rsidRPr="00517D78" w:rsidRDefault="009D7097" w:rsidP="001050CA">
                    <w:pPr>
                      <w:ind w:left="90" w:hanging="360"/>
                      <w:rPr>
                        <w:color w:val="262626" w:themeColor="text1" w:themeTint="D9"/>
                      </w:rPr>
                    </w:pPr>
                  </w:p>
                </w:txbxContent>
              </v:textbox>
              <w10:wrap type="square"/>
            </v:shape>
          </w:pict>
        </w:r>
        <w:r w:rsidRPr="00AE60A2">
          <w:rPr>
            <w:noProof/>
          </w:rPr>
          <w:pict>
            <v:shape id="_x0000_s2345" type="#_x0000_t202" style="position:absolute;left:0;text-align:left;margin-left:49.05pt;margin-top:13.55pt;width:234pt;height:92.45pt;z-index:251857920" stroked="f">
              <v:textbox style="mso-next-textbox:#_x0000_s2345;mso-fit-shape-to-text:t">
                <w:txbxContent>
                  <w:p w:rsidR="009D7097" w:rsidRPr="00517D78" w:rsidRDefault="009D7097" w:rsidP="00513964">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3145</w:t>
                    </w:r>
                    <w:r w:rsidRPr="00517D78">
                      <w:rPr>
                        <w:rFonts w:ascii="Times New Roman" w:hAnsi="Times New Roman"/>
                        <w:color w:val="262626" w:themeColor="text1" w:themeTint="D9"/>
                        <w:spacing w:val="-3"/>
                        <w:sz w:val="18"/>
                        <w:szCs w:val="18"/>
                      </w:rPr>
                      <w:tab/>
                      <w:t>Money and Banking</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4127</w:t>
                    </w:r>
                    <w:r w:rsidRPr="00517D78">
                      <w:rPr>
                        <w:rFonts w:ascii="Times New Roman" w:hAnsi="Times New Roman"/>
                        <w:color w:val="262626" w:themeColor="text1" w:themeTint="D9"/>
                        <w:spacing w:val="-3"/>
                        <w:sz w:val="18"/>
                        <w:szCs w:val="18"/>
                      </w:rPr>
                      <w:tab/>
                      <w:t>Small Business Management</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4206</w:t>
                    </w:r>
                    <w:r w:rsidRPr="00517D78">
                      <w:rPr>
                        <w:rFonts w:ascii="Times New Roman" w:hAnsi="Times New Roman"/>
                        <w:color w:val="262626" w:themeColor="text1" w:themeTint="D9"/>
                        <w:spacing w:val="-3"/>
                        <w:sz w:val="18"/>
                        <w:szCs w:val="18"/>
                      </w:rPr>
                      <w:tab/>
                      <w:t>Database Management Systems</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t>3</w:t>
                    </w:r>
                  </w:p>
                  <w:p w:rsidR="009D7097" w:rsidRPr="00517D78" w:rsidRDefault="009D7097" w:rsidP="00513964">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ins w:id="221" w:author="Michael Rogers" w:date="2010-10-31T09:02:00Z">
                      <w:r w:rsidRPr="00517D78">
                        <w:rPr>
                          <w:rFonts w:ascii="Times New Roman" w:hAnsi="Times New Roman"/>
                          <w:color w:val="262626" w:themeColor="text1" w:themeTint="D9"/>
                          <w:spacing w:val="-3"/>
                          <w:sz w:val="18"/>
                          <w:szCs w:val="18"/>
                        </w:rPr>
                        <w:t xml:space="preserve">             </w:t>
                      </w:r>
                    </w:ins>
                    <w:r w:rsidRPr="00517D78">
                      <w:rPr>
                        <w:rFonts w:ascii="Times New Roman" w:hAnsi="Times New Roman"/>
                        <w:color w:val="262626" w:themeColor="text1" w:themeTint="D9"/>
                        <w:spacing w:val="-3"/>
                        <w:sz w:val="18"/>
                        <w:szCs w:val="18"/>
                      </w:rPr>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r w:rsidRPr="00517D78">
                      <w:rPr>
                        <w:rFonts w:ascii="Times New Roman" w:hAnsi="Times New Roman"/>
                        <w:color w:val="262626" w:themeColor="text1" w:themeTint="D9"/>
                        <w:spacing w:val="-3"/>
                        <w:sz w:val="18"/>
                        <w:szCs w:val="18"/>
                      </w:rPr>
                      <w:t xml:space="preserve"> </w:t>
                    </w:r>
                  </w:p>
                  <w:p w:rsidR="009D7097" w:rsidRPr="00517D78" w:rsidRDefault="009D7097" w:rsidP="00513964">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15 </w:t>
                    </w:r>
                  </w:p>
                </w:txbxContent>
              </v:textbox>
              <w10:wrap type="square"/>
            </v:shape>
          </w:pict>
        </w:r>
      </w:ins>
    </w:p>
    <w:p w:rsidR="001050CA" w:rsidRDefault="001050CA" w:rsidP="00517D78">
      <w:pPr>
        <w:widowControl w:val="0"/>
        <w:autoSpaceDE w:val="0"/>
        <w:autoSpaceDN w:val="0"/>
        <w:adjustRightInd w:val="0"/>
        <w:spacing w:before="54" w:after="0" w:line="207" w:lineRule="exact"/>
        <w:ind w:left="720" w:hanging="720"/>
        <w:rPr>
          <w:rFonts w:ascii="Times New Roman" w:hAnsi="Times New Roman"/>
          <w:color w:val="FF0000"/>
          <w:spacing w:val="-2"/>
          <w:sz w:val="16"/>
          <w:szCs w:val="16"/>
        </w:rPr>
      </w:pP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p>
    <w:p w:rsidR="001050CA" w:rsidRDefault="001050CA" w:rsidP="00517D78">
      <w:pPr>
        <w:widowControl w:val="0"/>
        <w:autoSpaceDE w:val="0"/>
        <w:autoSpaceDN w:val="0"/>
        <w:adjustRightInd w:val="0"/>
        <w:spacing w:before="245" w:after="0" w:line="380" w:lineRule="exact"/>
        <w:ind w:left="1170" w:firstLine="2"/>
        <w:jc w:val="both"/>
        <w:rPr>
          <w:rFonts w:ascii="Times New Roman Bold" w:hAnsi="Times New Roman Bold" w:cs="Times New Roman Bold"/>
          <w:color w:val="191919"/>
          <w:w w:val="98"/>
          <w:sz w:val="31"/>
          <w:szCs w:val="31"/>
        </w:rPr>
      </w:pPr>
      <w:r>
        <w:rPr>
          <w:rFonts w:ascii="Times New Roman Bold" w:hAnsi="Times New Roman Bold" w:cs="Times New Roman Bold"/>
          <w:color w:val="191919"/>
          <w:w w:val="97"/>
          <w:sz w:val="31"/>
          <w:szCs w:val="31"/>
        </w:rPr>
        <w:t xml:space="preserve">Requirements for a Bachelor of Science Degree in Management </w:t>
      </w:r>
      <w:r>
        <w:rPr>
          <w:rFonts w:ascii="Times New Roman Bold" w:hAnsi="Times New Roman Bold" w:cs="Times New Roman Bold"/>
          <w:color w:val="191919"/>
          <w:w w:val="98"/>
          <w:sz w:val="31"/>
          <w:szCs w:val="31"/>
        </w:rPr>
        <w:t xml:space="preserve">(Health Care Administration Concentration) </w:t>
      </w:r>
    </w:p>
    <w:p w:rsidR="001050CA" w:rsidRDefault="001050CA" w:rsidP="00517D78">
      <w:pPr>
        <w:widowControl w:val="0"/>
        <w:autoSpaceDE w:val="0"/>
        <w:autoSpaceDN w:val="0"/>
        <w:adjustRightInd w:val="0"/>
        <w:spacing w:after="0" w:line="200" w:lineRule="exact"/>
        <w:ind w:left="1170" w:firstLine="2"/>
        <w:jc w:val="both"/>
        <w:rPr>
          <w:rFonts w:ascii="Times New Roman Bold" w:hAnsi="Times New Roman Bold" w:cs="Times New Roman Bold"/>
          <w:color w:val="191919"/>
          <w:w w:val="98"/>
          <w:sz w:val="31"/>
          <w:szCs w:val="31"/>
        </w:rPr>
      </w:pPr>
    </w:p>
    <w:p w:rsidR="001050CA" w:rsidRDefault="001050CA" w:rsidP="00517D78">
      <w:pPr>
        <w:widowControl w:val="0"/>
        <w:autoSpaceDE w:val="0"/>
        <w:autoSpaceDN w:val="0"/>
        <w:adjustRightInd w:val="0"/>
        <w:spacing w:before="69" w:after="0" w:line="200" w:lineRule="exact"/>
        <w:ind w:left="1170" w:firstLine="2"/>
        <w:jc w:val="both"/>
        <w:rPr>
          <w:rFonts w:ascii="Times New Roman" w:hAnsi="Times New Roman"/>
          <w:color w:val="191919"/>
          <w:spacing w:val="-4"/>
          <w:sz w:val="18"/>
          <w:szCs w:val="18"/>
        </w:rPr>
      </w:pPr>
      <w:r>
        <w:rPr>
          <w:rFonts w:ascii="Times New Roman" w:hAnsi="Times New Roman"/>
          <w:color w:val="191919"/>
          <w:spacing w:val="-3"/>
          <w:sz w:val="18"/>
          <w:szCs w:val="18"/>
        </w:rPr>
        <w:t xml:space="preserve">1. The student must complete a minimum of </w:t>
      </w:r>
      <w:r>
        <w:rPr>
          <w:rFonts w:ascii="Times New Roman" w:hAnsi="Times New Roman"/>
          <w:color w:val="FF0000"/>
          <w:spacing w:val="-3"/>
          <w:sz w:val="18"/>
          <w:szCs w:val="18"/>
        </w:rPr>
        <w:t xml:space="preserve">124 </w:t>
      </w:r>
      <w:r>
        <w:rPr>
          <w:rFonts w:ascii="Times New Roman" w:hAnsi="Times New Roman"/>
          <w:color w:val="191919"/>
          <w:spacing w:val="-3"/>
          <w:sz w:val="18"/>
          <w:szCs w:val="18"/>
        </w:rPr>
        <w:t xml:space="preserve">semester hours with a cumulative grade point average of 2.25 in overall program, </w:t>
      </w:r>
      <w:r>
        <w:rPr>
          <w:rFonts w:ascii="Times New Roman" w:hAnsi="Times New Roman"/>
          <w:color w:val="191919"/>
          <w:spacing w:val="-4"/>
          <w:sz w:val="18"/>
          <w:szCs w:val="18"/>
        </w:rPr>
        <w:t xml:space="preserve">and     a grade of “C” or above in all business courses. </w:t>
      </w:r>
    </w:p>
    <w:p w:rsidR="001050CA" w:rsidRDefault="001050CA" w:rsidP="00517D78">
      <w:pPr>
        <w:widowControl w:val="0"/>
        <w:autoSpaceDE w:val="0"/>
        <w:autoSpaceDN w:val="0"/>
        <w:adjustRightInd w:val="0"/>
        <w:spacing w:after="0" w:line="207" w:lineRule="exact"/>
        <w:ind w:left="1170" w:firstLine="2"/>
        <w:rPr>
          <w:rFonts w:ascii="Times New Roman" w:hAnsi="Times New Roman"/>
          <w:color w:val="191919"/>
          <w:spacing w:val="-4"/>
          <w:sz w:val="18"/>
          <w:szCs w:val="18"/>
        </w:rPr>
      </w:pPr>
    </w:p>
    <w:p w:rsidR="001050CA" w:rsidRDefault="001050CA" w:rsidP="00517D78">
      <w:pPr>
        <w:widowControl w:val="0"/>
        <w:autoSpaceDE w:val="0"/>
        <w:autoSpaceDN w:val="0"/>
        <w:adjustRightInd w:val="0"/>
        <w:spacing w:before="8" w:after="0" w:line="207" w:lineRule="exact"/>
        <w:ind w:left="1170" w:firstLine="2"/>
        <w:rPr>
          <w:rFonts w:ascii="Times New Roman" w:hAnsi="Times New Roman"/>
          <w:color w:val="191919"/>
          <w:spacing w:val="-3"/>
          <w:sz w:val="18"/>
          <w:szCs w:val="18"/>
        </w:rPr>
      </w:pPr>
      <w:r>
        <w:rPr>
          <w:rFonts w:ascii="Times New Roman" w:hAnsi="Times New Roman"/>
          <w:color w:val="191919"/>
          <w:spacing w:val="-3"/>
          <w:sz w:val="18"/>
          <w:szCs w:val="18"/>
        </w:rPr>
        <w:t xml:space="preserve">2. The student must have a cumulative grade point average of 2.25 or higher to be admitted to the program. </w:t>
      </w:r>
    </w:p>
    <w:p w:rsidR="001050CA" w:rsidRDefault="001050CA" w:rsidP="00517D78">
      <w:pPr>
        <w:widowControl w:val="0"/>
        <w:autoSpaceDE w:val="0"/>
        <w:autoSpaceDN w:val="0"/>
        <w:adjustRightInd w:val="0"/>
        <w:spacing w:after="0" w:line="200" w:lineRule="exact"/>
        <w:ind w:left="1170" w:firstLine="2"/>
        <w:jc w:val="both"/>
        <w:rPr>
          <w:rFonts w:ascii="Times New Roman" w:hAnsi="Times New Roman"/>
          <w:color w:val="191919"/>
          <w:spacing w:val="-3"/>
          <w:sz w:val="18"/>
          <w:szCs w:val="18"/>
        </w:rPr>
      </w:pPr>
    </w:p>
    <w:p w:rsidR="001050CA" w:rsidRDefault="001050CA" w:rsidP="00517D78">
      <w:pPr>
        <w:widowControl w:val="0"/>
        <w:autoSpaceDE w:val="0"/>
        <w:autoSpaceDN w:val="0"/>
        <w:adjustRightInd w:val="0"/>
        <w:spacing w:before="39" w:after="0" w:line="200" w:lineRule="exact"/>
        <w:ind w:left="1170" w:firstLine="2"/>
        <w:jc w:val="both"/>
        <w:rPr>
          <w:rFonts w:ascii="Times New Roman" w:hAnsi="Times New Roman"/>
          <w:color w:val="191919"/>
          <w:spacing w:val="-2"/>
          <w:sz w:val="18"/>
          <w:szCs w:val="18"/>
        </w:rPr>
      </w:pPr>
      <w:r>
        <w:rPr>
          <w:rFonts w:ascii="Times New Roman" w:hAnsi="Times New Roman"/>
          <w:color w:val="191919"/>
          <w:spacing w:val="-1"/>
          <w:sz w:val="18"/>
          <w:szCs w:val="18"/>
        </w:rPr>
        <w:t>3. The student must complete 30 hours of business courses beyond Area F requirements plus an additional 30 hours of healthcare management</w:t>
      </w:r>
      <w:r>
        <w:rPr>
          <w:rFonts w:ascii="Times New Roman" w:hAnsi="Times New Roman"/>
          <w:color w:val="191919"/>
          <w:spacing w:val="-2"/>
          <w:sz w:val="18"/>
          <w:szCs w:val="18"/>
        </w:rPr>
        <w:t xml:space="preserve"> concentration courses. </w:t>
      </w:r>
    </w:p>
    <w:p w:rsidR="001050CA" w:rsidRDefault="001050CA" w:rsidP="00517D78">
      <w:pPr>
        <w:widowControl w:val="0"/>
        <w:autoSpaceDE w:val="0"/>
        <w:autoSpaceDN w:val="0"/>
        <w:adjustRightInd w:val="0"/>
        <w:spacing w:after="0" w:line="207" w:lineRule="exact"/>
        <w:ind w:left="1170" w:firstLine="2"/>
        <w:rPr>
          <w:rFonts w:ascii="Times New Roman" w:hAnsi="Times New Roman"/>
          <w:color w:val="191919"/>
          <w:spacing w:val="-2"/>
          <w:sz w:val="18"/>
          <w:szCs w:val="18"/>
        </w:rPr>
      </w:pPr>
    </w:p>
    <w:p w:rsidR="001050CA" w:rsidRDefault="001050CA" w:rsidP="00517D78">
      <w:pPr>
        <w:widowControl w:val="0"/>
        <w:autoSpaceDE w:val="0"/>
        <w:autoSpaceDN w:val="0"/>
        <w:adjustRightInd w:val="0"/>
        <w:spacing w:before="8" w:after="0" w:line="207" w:lineRule="exact"/>
        <w:ind w:left="1170" w:firstLine="2"/>
        <w:rPr>
          <w:rFonts w:ascii="Times New Roman" w:hAnsi="Times New Roman"/>
          <w:color w:val="191919"/>
          <w:spacing w:val="-1"/>
          <w:sz w:val="18"/>
          <w:szCs w:val="18"/>
        </w:rPr>
      </w:pPr>
      <w:r>
        <w:rPr>
          <w:rFonts w:ascii="Times New Roman" w:hAnsi="Times New Roman"/>
          <w:color w:val="191919"/>
          <w:spacing w:val="-1"/>
          <w:sz w:val="18"/>
          <w:szCs w:val="18"/>
        </w:rPr>
        <w:t xml:space="preserve">4. The student must complete the </w:t>
      </w:r>
      <w:del w:id="222" w:author="Michael Rogers" w:date="2010-10-31T09:04:00Z">
        <w:r w:rsidDel="002472DC">
          <w:rPr>
            <w:rFonts w:ascii="Times New Roman" w:hAnsi="Times New Roman"/>
            <w:color w:val="191919"/>
            <w:spacing w:val="-1"/>
            <w:sz w:val="18"/>
            <w:szCs w:val="18"/>
          </w:rPr>
          <w:delText xml:space="preserve">appropriate achievement </w:delText>
        </w:r>
      </w:del>
      <w:ins w:id="223" w:author="Michael Rogers" w:date="2010-10-31T09:04:00Z">
        <w:r>
          <w:rPr>
            <w:rFonts w:ascii="Times New Roman" w:hAnsi="Times New Roman"/>
            <w:color w:val="191919"/>
            <w:spacing w:val="-1"/>
            <w:sz w:val="18"/>
            <w:szCs w:val="18"/>
          </w:rPr>
          <w:t>MFT</w:t>
        </w:r>
      </w:ins>
      <w:del w:id="224" w:author="Michael Rogers" w:date="2010-10-31T09:04:00Z">
        <w:r w:rsidDel="002472DC">
          <w:rPr>
            <w:rFonts w:ascii="Times New Roman" w:hAnsi="Times New Roman"/>
            <w:color w:val="191919"/>
            <w:spacing w:val="-1"/>
            <w:sz w:val="18"/>
            <w:szCs w:val="18"/>
          </w:rPr>
          <w:delText>test for Health Care Administration</w:delText>
        </w:r>
      </w:del>
      <w:ins w:id="225" w:author="Michael Rogers" w:date="2010-10-31T09:04:00Z">
        <w:r>
          <w:rPr>
            <w:rFonts w:ascii="Times New Roman" w:hAnsi="Times New Roman"/>
            <w:color w:val="191919"/>
            <w:spacing w:val="-1"/>
            <w:sz w:val="18"/>
            <w:szCs w:val="18"/>
          </w:rPr>
          <w:t xml:space="preserve"> during the student’s graduating senior semester</w:t>
        </w:r>
        <w:proofErr w:type="gramStart"/>
        <w:r>
          <w:rPr>
            <w:rFonts w:ascii="Times New Roman" w:hAnsi="Times New Roman"/>
            <w:color w:val="191919"/>
            <w:spacing w:val="-1"/>
            <w:sz w:val="18"/>
            <w:szCs w:val="18"/>
          </w:rPr>
          <w:t>.</w:t>
        </w:r>
      </w:ins>
      <w:r>
        <w:rPr>
          <w:rFonts w:ascii="Times New Roman" w:hAnsi="Times New Roman"/>
          <w:color w:val="191919"/>
          <w:spacing w:val="-1"/>
          <w:sz w:val="18"/>
          <w:szCs w:val="18"/>
        </w:rPr>
        <w:t>.</w:t>
      </w:r>
      <w:proofErr w:type="gramEnd"/>
      <w:r>
        <w:rPr>
          <w:rFonts w:ascii="Times New Roman" w:hAnsi="Times New Roman"/>
          <w:color w:val="191919"/>
          <w:spacing w:val="-1"/>
          <w:sz w:val="18"/>
          <w:szCs w:val="18"/>
        </w:rPr>
        <w:t xml:space="preserve"> </w:t>
      </w:r>
    </w:p>
    <w:p w:rsidR="001050CA" w:rsidRDefault="001050CA">
      <w:pPr>
        <w:widowControl w:val="0"/>
        <w:autoSpaceDE w:val="0"/>
        <w:autoSpaceDN w:val="0"/>
        <w:adjustRightInd w:val="0"/>
        <w:spacing w:after="0" w:line="184" w:lineRule="exact"/>
        <w:ind w:left="9346"/>
        <w:rPr>
          <w:rFonts w:ascii="Times New Roman" w:hAnsi="Times New Roman"/>
          <w:color w:val="191919"/>
          <w:spacing w:val="-3"/>
          <w:position w:val="-4"/>
          <w:sz w:val="24"/>
          <w:szCs w:val="24"/>
        </w:rPr>
      </w:pPr>
      <w:bookmarkStart w:id="226" w:name="Pg6"/>
      <w:bookmarkEnd w:id="226"/>
    </w:p>
    <w:p w:rsidR="001050CA" w:rsidRPr="00517D78" w:rsidRDefault="001050CA" w:rsidP="00517D78">
      <w:pPr>
        <w:widowControl w:val="0"/>
        <w:autoSpaceDE w:val="0"/>
        <w:autoSpaceDN w:val="0"/>
        <w:adjustRightInd w:val="0"/>
        <w:spacing w:before="295" w:after="0" w:line="380" w:lineRule="exact"/>
        <w:ind w:left="1170" w:hanging="13"/>
        <w:jc w:val="both"/>
        <w:rPr>
          <w:rFonts w:ascii="Times New Roman Bold" w:hAnsi="Times New Roman Bold" w:cs="Times New Roman Bold"/>
          <w:color w:val="191919"/>
          <w:w w:val="97"/>
          <w:sz w:val="31"/>
          <w:szCs w:val="31"/>
        </w:rPr>
      </w:pPr>
      <w:r>
        <w:rPr>
          <w:rFonts w:ascii="Times New Roman Bold" w:hAnsi="Times New Roman Bold" w:cs="Times New Roman Bold"/>
          <w:color w:val="191919"/>
          <w:w w:val="97"/>
          <w:sz w:val="31"/>
          <w:szCs w:val="31"/>
        </w:rPr>
        <w:t xml:space="preserve">Bachelor of Science Degree in </w:t>
      </w:r>
      <w:proofErr w:type="gramStart"/>
      <w:r>
        <w:rPr>
          <w:rFonts w:ascii="Times New Roman Bold" w:hAnsi="Times New Roman Bold" w:cs="Times New Roman Bold"/>
          <w:color w:val="191919"/>
          <w:w w:val="97"/>
          <w:sz w:val="31"/>
          <w:szCs w:val="31"/>
        </w:rPr>
        <w:t xml:space="preserve">Management </w:t>
      </w:r>
      <w:r w:rsidR="00517D78">
        <w:rPr>
          <w:rFonts w:ascii="Times New Roman Bold" w:hAnsi="Times New Roman Bold" w:cs="Times New Roman Bold"/>
          <w:color w:val="191919"/>
          <w:w w:val="97"/>
          <w:sz w:val="31"/>
          <w:szCs w:val="31"/>
        </w:rPr>
        <w:t xml:space="preserve"> </w:t>
      </w:r>
      <w:r>
        <w:rPr>
          <w:rFonts w:ascii="Times New Roman Bold" w:hAnsi="Times New Roman Bold" w:cs="Times New Roman Bold"/>
          <w:color w:val="191919"/>
          <w:w w:val="98"/>
          <w:sz w:val="31"/>
          <w:szCs w:val="31"/>
        </w:rPr>
        <w:t>(</w:t>
      </w:r>
      <w:proofErr w:type="gramEnd"/>
      <w:r>
        <w:rPr>
          <w:rFonts w:ascii="Times New Roman Bold" w:hAnsi="Times New Roman Bold" w:cs="Times New Roman Bold"/>
          <w:color w:val="191919"/>
          <w:w w:val="98"/>
          <w:sz w:val="31"/>
          <w:szCs w:val="31"/>
        </w:rPr>
        <w:t xml:space="preserve">Health Care Administration Concentration) </w:t>
      </w:r>
    </w:p>
    <w:p w:rsidR="001050CA" w:rsidRDefault="001050CA" w:rsidP="00517D78">
      <w:pPr>
        <w:widowControl w:val="0"/>
        <w:tabs>
          <w:tab w:val="left" w:pos="1881"/>
          <w:tab w:val="left" w:pos="2939"/>
          <w:tab w:val="left" w:pos="9496"/>
        </w:tabs>
        <w:autoSpaceDE w:val="0"/>
        <w:autoSpaceDN w:val="0"/>
        <w:adjustRightInd w:val="0"/>
        <w:spacing w:before="56" w:after="0" w:line="207" w:lineRule="exact"/>
        <w:ind w:left="11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Prerequisites</w:t>
      </w:r>
      <w:r>
        <w:rPr>
          <w:rFonts w:ascii="Times New Roman Bold" w:hAnsi="Times New Roman Bold" w:cs="Times New Roman Bold"/>
          <w:color w:val="191919"/>
          <w:spacing w:val="-2"/>
          <w:sz w:val="18"/>
          <w:szCs w:val="18"/>
        </w:rPr>
        <w:tab/>
        <w:t>Credit Hrs.</w:t>
      </w:r>
    </w:p>
    <w:p w:rsidR="001050CA" w:rsidRDefault="001050CA" w:rsidP="00517D78">
      <w:pPr>
        <w:widowControl w:val="0"/>
        <w:autoSpaceDE w:val="0"/>
        <w:autoSpaceDN w:val="0"/>
        <w:adjustRightInd w:val="0"/>
        <w:spacing w:before="2" w:after="0" w:line="207" w:lineRule="exact"/>
        <w:ind w:left="11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F: Program of Study Related Courses</w:t>
      </w:r>
    </w:p>
    <w:p w:rsidR="001050CA" w:rsidRDefault="001050CA" w:rsidP="00517D78">
      <w:pPr>
        <w:widowControl w:val="0"/>
        <w:tabs>
          <w:tab w:val="left" w:pos="1881"/>
          <w:tab w:val="left" w:pos="2939"/>
          <w:tab w:val="left" w:pos="6468"/>
          <w:tab w:val="left" w:pos="10260"/>
        </w:tabs>
        <w:autoSpaceDE w:val="0"/>
        <w:autoSpaceDN w:val="0"/>
        <w:adjustRightInd w:val="0"/>
        <w:spacing w:before="7"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6468"/>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4"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del w:id="227" w:author="Michael Rogers" w:date="2010-10-31T09:08:00Z">
        <w:r w:rsidDel="004A3A81">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 xml:space="preserve"> </w:t>
      </w:r>
      <w:r w:rsidRPr="00517D78">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t>3</w:t>
      </w:r>
    </w:p>
    <w:p w:rsidR="001050CA" w:rsidRDefault="001050CA" w:rsidP="00517D78">
      <w:pPr>
        <w:widowControl w:val="0"/>
        <w:autoSpaceDE w:val="0"/>
        <w:autoSpaceDN w:val="0"/>
        <w:adjustRightInd w:val="0"/>
        <w:spacing w:before="1" w:after="0" w:line="207" w:lineRule="exact"/>
        <w:ind w:left="1170" w:hanging="13"/>
        <w:rPr>
          <w:rFonts w:ascii="Times New Roman Bold" w:hAnsi="Times New Roman Bold" w:cs="Times New Roman Bold"/>
          <w:color w:val="191919"/>
          <w:spacing w:val="-2"/>
          <w:sz w:val="18"/>
          <w:szCs w:val="18"/>
        </w:rPr>
      </w:pPr>
      <w:ins w:id="228" w:author="Michael Rogers" w:date="2010-10-31T09:08:00Z">
        <w:r>
          <w:rPr>
            <w:rFonts w:ascii="Times New Roman Bold" w:hAnsi="Times New Roman Bold" w:cs="Times New Roman Bold"/>
            <w:color w:val="191919"/>
            <w:spacing w:val="-2"/>
            <w:sz w:val="18"/>
            <w:szCs w:val="18"/>
          </w:rPr>
          <w:t xml:space="preserve"> </w:t>
        </w:r>
      </w:ins>
      <w:r>
        <w:rPr>
          <w:rFonts w:ascii="Times New Roman Bold" w:hAnsi="Times New Roman Bold" w:cs="Times New Roman Bold"/>
          <w:color w:val="191919"/>
          <w:spacing w:val="-2"/>
          <w:sz w:val="18"/>
          <w:szCs w:val="18"/>
        </w:rPr>
        <w:t xml:space="preserve">Subtotal </w:t>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18</w:t>
      </w:r>
    </w:p>
    <w:p w:rsidR="001050CA" w:rsidRDefault="001050CA" w:rsidP="00517D78">
      <w:pPr>
        <w:widowControl w:val="0"/>
        <w:autoSpaceDE w:val="0"/>
        <w:autoSpaceDN w:val="0"/>
        <w:adjustRightInd w:val="0"/>
        <w:spacing w:after="0" w:line="207" w:lineRule="exact"/>
        <w:ind w:left="1170" w:hanging="13"/>
        <w:rPr>
          <w:rFonts w:ascii="Times New Roman Bold" w:hAnsi="Times New Roman Bold" w:cs="Times New Roman Bold"/>
          <w:color w:val="191919"/>
          <w:spacing w:val="-2"/>
          <w:sz w:val="18"/>
          <w:szCs w:val="18"/>
        </w:rPr>
      </w:pPr>
    </w:p>
    <w:p w:rsidR="001050CA" w:rsidRDefault="001050CA" w:rsidP="00517D78">
      <w:pPr>
        <w:widowControl w:val="0"/>
        <w:autoSpaceDE w:val="0"/>
        <w:autoSpaceDN w:val="0"/>
        <w:adjustRightInd w:val="0"/>
        <w:spacing w:before="10" w:after="0" w:line="207" w:lineRule="exact"/>
        <w:ind w:left="11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1050CA" w:rsidRDefault="001050CA" w:rsidP="00517D78">
      <w:pPr>
        <w:widowControl w:val="0"/>
        <w:tabs>
          <w:tab w:val="left" w:pos="1881"/>
          <w:tab w:val="left" w:pos="2939"/>
          <w:tab w:val="left" w:pos="10260"/>
        </w:tabs>
        <w:autoSpaceDE w:val="0"/>
        <w:autoSpaceDN w:val="0"/>
        <w:adjustRightInd w:val="0"/>
        <w:spacing w:before="7"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2220</w:t>
      </w:r>
      <w:r>
        <w:rPr>
          <w:rFonts w:ascii="Times New Roman" w:hAnsi="Times New Roman"/>
          <w:color w:val="191919"/>
          <w:spacing w:val="-2"/>
          <w:sz w:val="18"/>
          <w:szCs w:val="18"/>
        </w:rPr>
        <w:tab/>
        <w:t>Medical Terminology</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3110</w:t>
      </w:r>
      <w:r>
        <w:rPr>
          <w:rFonts w:ascii="Times New Roman" w:hAnsi="Times New Roman"/>
          <w:color w:val="191919"/>
          <w:spacing w:val="-2"/>
          <w:sz w:val="18"/>
          <w:szCs w:val="18"/>
        </w:rPr>
        <w:tab/>
        <w:t>Introduction to Health Care Org.</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3120</w:t>
      </w:r>
      <w:r>
        <w:rPr>
          <w:rFonts w:ascii="Times New Roman" w:hAnsi="Times New Roman"/>
          <w:color w:val="191919"/>
          <w:spacing w:val="-2"/>
          <w:sz w:val="18"/>
          <w:szCs w:val="18"/>
        </w:rPr>
        <w:tab/>
        <w:t>Ethical/Legal Issues in Health Care</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4"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3220</w:t>
      </w:r>
      <w:r>
        <w:rPr>
          <w:rFonts w:ascii="Times New Roman" w:hAnsi="Times New Roman"/>
          <w:color w:val="191919"/>
          <w:spacing w:val="-2"/>
          <w:sz w:val="18"/>
          <w:szCs w:val="18"/>
        </w:rPr>
        <w:tab/>
        <w:t>Research in Health/Biostatistics</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3310</w:t>
      </w:r>
      <w:r>
        <w:rPr>
          <w:rFonts w:ascii="Times New Roman" w:hAnsi="Times New Roman"/>
          <w:color w:val="191919"/>
          <w:spacing w:val="-2"/>
          <w:sz w:val="18"/>
          <w:szCs w:val="18"/>
        </w:rPr>
        <w:tab/>
        <w:t>Chronic Disease</w:t>
      </w:r>
      <w:r>
        <w:rPr>
          <w:rFonts w:ascii="Times New Roman" w:hAnsi="Times New Roman"/>
          <w:color w:val="191919"/>
          <w:spacing w:val="-2"/>
          <w:sz w:val="18"/>
          <w:szCs w:val="18"/>
        </w:rPr>
        <w:tab/>
        <w:t>3</w:t>
      </w:r>
    </w:p>
    <w:p w:rsidR="001050CA" w:rsidRPr="00517D78"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3411</w:t>
      </w:r>
      <w:r>
        <w:rPr>
          <w:rFonts w:ascii="Times New Roman" w:hAnsi="Times New Roman"/>
          <w:color w:val="191919"/>
          <w:spacing w:val="-2"/>
          <w:sz w:val="18"/>
          <w:szCs w:val="18"/>
        </w:rPr>
        <w:tab/>
        <w:t>Quality Mgt in Health Care</w:t>
      </w:r>
      <w:r w:rsidRPr="00517D78">
        <w:rPr>
          <w:rFonts w:ascii="Times New Roman" w:hAnsi="Times New Roman"/>
          <w:color w:val="262626" w:themeColor="text1" w:themeTint="D9"/>
          <w:spacing w:val="-2"/>
          <w:sz w:val="18"/>
          <w:szCs w:val="18"/>
        </w:rPr>
        <w:tab/>
        <w:t>3</w:t>
      </w:r>
    </w:p>
    <w:p w:rsidR="001050CA" w:rsidRPr="00517D78" w:rsidRDefault="001050CA" w:rsidP="00517D78">
      <w:pPr>
        <w:widowControl w:val="0"/>
        <w:tabs>
          <w:tab w:val="left" w:pos="1881"/>
          <w:tab w:val="left" w:pos="2939"/>
          <w:tab w:val="left" w:pos="10260"/>
        </w:tabs>
        <w:autoSpaceDE w:val="0"/>
        <w:autoSpaceDN w:val="0"/>
        <w:adjustRightInd w:val="0"/>
        <w:spacing w:before="4" w:after="0" w:line="207" w:lineRule="exact"/>
        <w:ind w:left="11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3420</w:t>
      </w:r>
      <w:r w:rsidRPr="00517D78">
        <w:rPr>
          <w:rFonts w:ascii="Times New Roman" w:hAnsi="Times New Roman"/>
          <w:color w:val="262626" w:themeColor="text1" w:themeTint="D9"/>
          <w:spacing w:val="-2"/>
          <w:sz w:val="18"/>
          <w:szCs w:val="18"/>
        </w:rPr>
        <w:tab/>
        <w:t>Economics of Health Care                                       ECON 2106</w:t>
      </w:r>
      <w:r w:rsidRPr="00517D78">
        <w:rPr>
          <w:rFonts w:ascii="Times New Roman" w:hAnsi="Times New Roman"/>
          <w:color w:val="262626" w:themeColor="text1" w:themeTint="D9"/>
          <w:spacing w:val="-2"/>
          <w:sz w:val="18"/>
          <w:szCs w:val="18"/>
        </w:rPr>
        <w:tab/>
        <w:t>3</w:t>
      </w:r>
    </w:p>
    <w:p w:rsidR="001050CA" w:rsidRPr="00517D78"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4211</w:t>
      </w:r>
      <w:r w:rsidRPr="00517D78">
        <w:rPr>
          <w:rFonts w:ascii="Times New Roman" w:hAnsi="Times New Roman"/>
          <w:color w:val="262626" w:themeColor="text1" w:themeTint="D9"/>
          <w:spacing w:val="-2"/>
          <w:sz w:val="18"/>
          <w:szCs w:val="18"/>
        </w:rPr>
        <w:tab/>
        <w:t>Health Care Admin Practicum I</w:t>
      </w:r>
      <w:r w:rsidRPr="00517D78">
        <w:rPr>
          <w:rFonts w:ascii="Times New Roman" w:hAnsi="Times New Roman"/>
          <w:color w:val="262626" w:themeColor="text1" w:themeTint="D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5" w:after="0" w:line="207" w:lineRule="exact"/>
        <w:ind w:left="1170" w:hanging="13"/>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4410</w:t>
      </w:r>
      <w:r w:rsidRPr="00517D78">
        <w:rPr>
          <w:rFonts w:ascii="Times New Roman" w:hAnsi="Times New Roman"/>
          <w:color w:val="262626" w:themeColor="text1" w:themeTint="D9"/>
          <w:spacing w:val="-2"/>
          <w:sz w:val="18"/>
          <w:szCs w:val="18"/>
        </w:rPr>
        <w:tab/>
        <w:t>Financial Mgt in Health Care                                   ACCT 2102</w:t>
      </w:r>
      <w:r>
        <w:rPr>
          <w:rFonts w:ascii="Times New Roman" w:hAnsi="Times New Roman"/>
          <w:color w:val="191919"/>
          <w:spacing w:val="-2"/>
          <w:sz w:val="18"/>
          <w:szCs w:val="18"/>
        </w:rPr>
        <w:tab/>
        <w:t>3</w:t>
      </w:r>
    </w:p>
    <w:p w:rsidR="001050CA" w:rsidRDefault="001050CA" w:rsidP="00517D78">
      <w:pPr>
        <w:widowControl w:val="0"/>
        <w:tabs>
          <w:tab w:val="left" w:pos="1881"/>
          <w:tab w:val="left" w:pos="2939"/>
          <w:tab w:val="left" w:pos="10260"/>
        </w:tabs>
        <w:autoSpaceDE w:val="0"/>
        <w:autoSpaceDN w:val="0"/>
        <w:adjustRightInd w:val="0"/>
        <w:spacing w:before="4"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4420</w:t>
      </w:r>
      <w:r>
        <w:rPr>
          <w:rFonts w:ascii="Times New Roman" w:hAnsi="Times New Roman"/>
          <w:color w:val="191919"/>
          <w:spacing w:val="-2"/>
          <w:sz w:val="18"/>
          <w:szCs w:val="18"/>
        </w:rPr>
        <w:tab/>
        <w:t>Insurance for Health Care</w:t>
      </w:r>
      <w:r>
        <w:rPr>
          <w:rFonts w:ascii="Times New Roman" w:hAnsi="Times New Roman"/>
          <w:color w:val="191919"/>
          <w:spacing w:val="-2"/>
          <w:sz w:val="18"/>
          <w:szCs w:val="18"/>
        </w:rPr>
        <w:tab/>
        <w:t>3</w:t>
      </w:r>
    </w:p>
    <w:p w:rsidR="001050CA" w:rsidRDefault="001050CA" w:rsidP="00517D78">
      <w:pPr>
        <w:widowControl w:val="0"/>
        <w:autoSpaceDE w:val="0"/>
        <w:autoSpaceDN w:val="0"/>
        <w:adjustRightInd w:val="0"/>
        <w:spacing w:before="2" w:after="0" w:line="207" w:lineRule="exact"/>
        <w:ind w:left="11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 xml:space="preserve">Subtotal </w:t>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r>
      <w:r w:rsidR="00517D78">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30</w:t>
      </w:r>
    </w:p>
    <w:p w:rsidR="00517D78" w:rsidRDefault="00517D78" w:rsidP="00517D78">
      <w:pPr>
        <w:widowControl w:val="0"/>
        <w:autoSpaceDE w:val="0"/>
        <w:autoSpaceDN w:val="0"/>
        <w:adjustRightInd w:val="0"/>
        <w:spacing w:after="0" w:line="207" w:lineRule="exact"/>
        <w:ind w:left="1170" w:hanging="13"/>
        <w:rPr>
          <w:rFonts w:ascii="Times New Roman Bold" w:hAnsi="Times New Roman Bold" w:cs="Times New Roman Bold"/>
          <w:color w:val="191919"/>
          <w:spacing w:val="-2"/>
          <w:sz w:val="18"/>
          <w:szCs w:val="18"/>
        </w:rPr>
        <w:sectPr w:rsidR="00517D78" w:rsidSect="009D7097">
          <w:pgSz w:w="12240" w:h="15840"/>
          <w:pgMar w:top="0" w:right="990" w:bottom="0" w:left="630" w:header="720" w:footer="288" w:gutter="0"/>
          <w:cols w:space="720"/>
          <w:noEndnote/>
          <w:docGrid w:linePitch="299"/>
        </w:sectPr>
      </w:pPr>
    </w:p>
    <w:p w:rsidR="001050CA" w:rsidRDefault="008762DD" w:rsidP="00517D78">
      <w:pPr>
        <w:widowControl w:val="0"/>
        <w:autoSpaceDE w:val="0"/>
        <w:autoSpaceDN w:val="0"/>
        <w:adjustRightInd w:val="0"/>
        <w:spacing w:after="0" w:line="207" w:lineRule="exact"/>
        <w:ind w:left="1170" w:hanging="13"/>
        <w:rPr>
          <w:rFonts w:ascii="Times New Roman Bold" w:hAnsi="Times New Roman Bold" w:cs="Times New Roman Bold"/>
          <w:color w:val="191919"/>
          <w:spacing w:val="-2"/>
          <w:sz w:val="18"/>
          <w:szCs w:val="18"/>
        </w:rPr>
      </w:pPr>
      <w:r>
        <w:rPr>
          <w:rFonts w:ascii="Times New Roman Bold" w:hAnsi="Times New Roman Bold" w:cs="Times New Roman Bold"/>
          <w:noProof/>
          <w:color w:val="191919"/>
          <w:spacing w:val="-2"/>
          <w:sz w:val="18"/>
          <w:szCs w:val="18"/>
        </w:rPr>
        <w:lastRenderedPageBreak/>
        <w:pict>
          <v:group id="_x0000_s4071" style="position:absolute;left:0;text-align:left;margin-left:424.7pt;margin-top:-.45pt;width:155.05pt;height:795.8pt;z-index:252056576" coordorigin="1612,-59" coordsize="3101,15916">
            <v:rect id="_x0000_s4072"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4072" inset="0,0,0,0">
                <w:txbxContent>
                  <w:p w:rsidR="008762DD" w:rsidRDefault="008762DD" w:rsidP="008762DD">
                    <w:pPr>
                      <w:spacing w:after="0"/>
                      <w:ind w:firstLine="0"/>
                      <w:rPr>
                        <w:b/>
                        <w:color w:val="000000" w:themeColor="text1"/>
                      </w:rPr>
                    </w:pPr>
                    <w:r>
                      <w:rPr>
                        <w:b/>
                        <w:color w:val="000000" w:themeColor="text1"/>
                      </w:rPr>
                      <w:t xml:space="preserve">   </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4073" style="position:absolute;left:1612;top:-59;width:3101;height:15916" coordorigin="2629,-59" coordsize="3101,15916">
              <v:group id="_x0000_s4074" style="position:absolute;left:4650;top:-59;width:1080;height:15916" coordorigin="7514,7" coordsize="1080,15916">
                <v:rect id="_x0000_s4075"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4075" inset="0,0,0,0">
                    <w:txbxContent>
                      <w:p w:rsidR="008762DD" w:rsidRDefault="008762DD" w:rsidP="008762DD">
                        <w:pPr>
                          <w:spacing w:after="0"/>
                          <w:ind w:firstLine="0"/>
                          <w:rPr>
                            <w:b/>
                            <w:color w:val="000000" w:themeColor="text1"/>
                          </w:rPr>
                        </w:pPr>
                        <w:r>
                          <w:rPr>
                            <w:b/>
                            <w:color w:val="000000" w:themeColor="text1"/>
                          </w:rPr>
                          <w:t xml:space="preserve">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4076" style="position:absolute;left:7514;top:2465;width:1075;height:13112" coordorigin="7514,2465" coordsize="1075,13112">
                  <v:shape id="_x0000_s4077" type="#_x0000_t32" style="position:absolute;left:7514;top:4229;width:1051;height:0" o:connectortype="straight" strokeweight="2pt"/>
                  <v:shape id="_x0000_s4078" type="#_x0000_t32" style="position:absolute;left:7514;top:2465;width:1051;height:0" o:connectortype="straight" strokeweight="2pt"/>
                  <v:shape id="Freeform 2758" o:spid="_x0000_s407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408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4081" type="#_x0000_t32" style="position:absolute;left:7514;top:6063;width:1051;height:0" o:connectortype="straight" strokeweight="2pt"/>
                  <v:shape id="_x0000_s4082" type="#_x0000_t32" style="position:absolute;left:7514;top:7843;width:1051;height:0" o:connectortype="straight" strokeweight="2pt"/>
                  <v:shape id="_x0000_s4083" type="#_x0000_t32" style="position:absolute;left:7514;top:9720;width:1051;height:0" o:connectortype="straight" strokeweight="2pt"/>
                  <v:shape id="_x0000_s4084" type="#_x0000_t32" style="position:absolute;left:7514;top:11538;width:1051;height:0" o:connectortype="straight" strokeweight="2pt"/>
                  <v:shape id="_x0000_s4085" type="#_x0000_t32" style="position:absolute;left:7514;top:13338;width:1051;height:0" o:connectortype="straight" strokeweight="2pt"/>
                </v:group>
              </v:group>
              <v:rect id="_x0000_s4086" style="position:absolute;left:2629;top:276;width:2360;height:441" fillcolor="white [3212]" strokecolor="#d8d8d8 [2732]" strokeweight="3pt">
                <v:shadow on="t" type="perspective" color="#622423 [1605]" opacity=".5" offset="1pt" offset2="-1pt"/>
                <v:textbox>
                  <w:txbxContent>
                    <w:p w:rsidR="008762DD" w:rsidRDefault="008762DD" w:rsidP="008762DD">
                      <w:pPr>
                        <w:ind w:right="-234" w:firstLine="0"/>
                      </w:pPr>
                      <w:r>
                        <w:t>Business Administration</w:t>
                      </w:r>
                    </w:p>
                  </w:txbxContent>
                </v:textbox>
              </v:rect>
            </v:group>
          </v:group>
        </w:pict>
      </w:r>
    </w:p>
    <w:p w:rsidR="00517D78" w:rsidRDefault="00517D78" w:rsidP="00517D78">
      <w:pPr>
        <w:widowControl w:val="0"/>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p>
    <w:p w:rsidR="00517D78" w:rsidRDefault="00517D78" w:rsidP="00517D78">
      <w:pPr>
        <w:widowControl w:val="0"/>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p>
    <w:p w:rsidR="00517D78" w:rsidRDefault="00517D78" w:rsidP="00517D78">
      <w:pPr>
        <w:widowControl w:val="0"/>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p>
    <w:p w:rsidR="001050CA" w:rsidRDefault="001050CA" w:rsidP="00517D78">
      <w:pPr>
        <w:widowControl w:val="0"/>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Health Care Admin Majors Required Courses</w:t>
      </w:r>
    </w:p>
    <w:p w:rsidR="001050CA" w:rsidRPr="00517D78" w:rsidRDefault="001050CA" w:rsidP="00517D78">
      <w:pPr>
        <w:widowControl w:val="0"/>
        <w:tabs>
          <w:tab w:val="left" w:pos="1881"/>
          <w:tab w:val="left" w:pos="2939"/>
          <w:tab w:val="left" w:pos="1008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MGMT</w:t>
      </w:r>
      <w:r>
        <w:rPr>
          <w:rFonts w:ascii="Times New Roman" w:hAnsi="Times New Roman"/>
          <w:color w:val="191919"/>
          <w:spacing w:val="-2"/>
          <w:sz w:val="18"/>
          <w:szCs w:val="18"/>
        </w:rPr>
        <w:tab/>
        <w:t>4125</w:t>
      </w:r>
      <w:r>
        <w:rPr>
          <w:rFonts w:ascii="Times New Roman" w:hAnsi="Times New Roman"/>
          <w:color w:val="191919"/>
          <w:spacing w:val="-2"/>
          <w:sz w:val="18"/>
          <w:szCs w:val="18"/>
        </w:rPr>
        <w:tab/>
      </w:r>
      <w:r w:rsidRPr="00517D78">
        <w:rPr>
          <w:rFonts w:ascii="Times New Roman" w:hAnsi="Times New Roman"/>
          <w:color w:val="262626" w:themeColor="text1" w:themeTint="D9"/>
          <w:spacing w:val="-2"/>
          <w:sz w:val="18"/>
          <w:szCs w:val="18"/>
        </w:rPr>
        <w:t>Human Resource Management                                 MGMT 3105</w:t>
      </w:r>
      <w:r w:rsidRPr="00517D78">
        <w:rPr>
          <w:rFonts w:ascii="Times New Roman" w:hAnsi="Times New Roman"/>
          <w:color w:val="262626" w:themeColor="text1" w:themeTint="D9"/>
          <w:spacing w:val="-2"/>
          <w:sz w:val="18"/>
          <w:szCs w:val="18"/>
        </w:rPr>
        <w:tab/>
        <w:t>3</w:t>
      </w:r>
    </w:p>
    <w:p w:rsidR="001050CA" w:rsidRPr="00517D78" w:rsidRDefault="001050CA" w:rsidP="00517D78">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4127</w:t>
      </w:r>
      <w:r w:rsidRPr="00517D78">
        <w:rPr>
          <w:rFonts w:ascii="Times New Roman" w:hAnsi="Times New Roman"/>
          <w:color w:val="262626" w:themeColor="text1" w:themeTint="D9"/>
          <w:spacing w:val="-2"/>
          <w:sz w:val="18"/>
          <w:szCs w:val="18"/>
        </w:rPr>
        <w:tab/>
        <w:t xml:space="preserve">Small Business Management                                    </w:t>
      </w:r>
      <w:del w:id="229" w:author="Michael Rogers" w:date="2010-10-31T09:05:00Z">
        <w:r w:rsidRPr="00517D78" w:rsidDel="002472DC">
          <w:rPr>
            <w:rFonts w:ascii="Times New Roman" w:hAnsi="Times New Roman"/>
            <w:color w:val="262626" w:themeColor="text1" w:themeTint="D9"/>
            <w:spacing w:val="-2"/>
            <w:sz w:val="18"/>
            <w:szCs w:val="18"/>
          </w:rPr>
          <w:delText>MGMT 4110, FINC 3105</w:delText>
        </w:r>
      </w:del>
      <w:ins w:id="230" w:author="Michael Rogers" w:date="2010-10-31T09:05:00Z">
        <w:r w:rsidRPr="00517D78">
          <w:rPr>
            <w:rFonts w:ascii="Times New Roman" w:hAnsi="Times New Roman"/>
            <w:color w:val="262626" w:themeColor="text1" w:themeTint="D9"/>
            <w:spacing w:val="-2"/>
            <w:sz w:val="18"/>
            <w:szCs w:val="18"/>
          </w:rPr>
          <w:t>ECON 2106</w:t>
        </w:r>
      </w:ins>
      <w:r w:rsidRPr="00517D78">
        <w:rPr>
          <w:rFonts w:ascii="Times New Roman" w:hAnsi="Times New Roman"/>
          <w:color w:val="262626" w:themeColor="text1" w:themeTint="D9"/>
          <w:spacing w:val="-2"/>
          <w:sz w:val="18"/>
          <w:szCs w:val="18"/>
        </w:rPr>
        <w:tab/>
        <w:t>3</w:t>
      </w:r>
    </w:p>
    <w:p w:rsidR="001050CA" w:rsidRPr="00517D78" w:rsidRDefault="001050CA" w:rsidP="00517D78">
      <w:pPr>
        <w:widowControl w:val="0"/>
        <w:tabs>
          <w:tab w:val="left" w:pos="1881"/>
          <w:tab w:val="left" w:pos="2984"/>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4205</w:t>
      </w:r>
      <w:ins w:id="231" w:author="Michael Rogers" w:date="2010-10-31T09:07:00Z">
        <w:r w:rsidRPr="00517D78">
          <w:rPr>
            <w:rFonts w:ascii="Times New Roman" w:hAnsi="Times New Roman"/>
            <w:color w:val="262626" w:themeColor="text1" w:themeTint="D9"/>
            <w:spacing w:val="-2"/>
            <w:sz w:val="18"/>
            <w:szCs w:val="18"/>
          </w:rPr>
          <w:t xml:space="preserve">                </w:t>
        </w:r>
      </w:ins>
      <w:del w:id="232" w:author="Michael Rogers" w:date="2010-10-31T09:07:00Z">
        <w:r w:rsidRPr="00517D78" w:rsidDel="004A3A81">
          <w:rPr>
            <w:rFonts w:ascii="Times New Roman" w:hAnsi="Times New Roman"/>
            <w:color w:val="262626" w:themeColor="text1" w:themeTint="D9"/>
            <w:spacing w:val="-2"/>
            <w:sz w:val="18"/>
            <w:szCs w:val="18"/>
          </w:rPr>
          <w:tab/>
        </w:r>
      </w:del>
      <w:r w:rsidRPr="00517D78">
        <w:rPr>
          <w:rFonts w:ascii="Times New Roman" w:hAnsi="Times New Roman"/>
          <w:color w:val="262626" w:themeColor="text1" w:themeTint="D9"/>
          <w:spacing w:val="-2"/>
          <w:sz w:val="18"/>
          <w:szCs w:val="18"/>
        </w:rPr>
        <w:t xml:space="preserve">Management Information Systems                         </w:t>
      </w:r>
      <w:ins w:id="233" w:author="Michael Rogers" w:date="2010-10-31T09:07:00Z">
        <w:r w:rsidRPr="00517D78">
          <w:rPr>
            <w:rFonts w:ascii="Times New Roman" w:hAnsi="Times New Roman"/>
            <w:color w:val="262626" w:themeColor="text1" w:themeTint="D9"/>
            <w:spacing w:val="-2"/>
            <w:sz w:val="18"/>
            <w:szCs w:val="18"/>
          </w:rPr>
          <w:t xml:space="preserve"> </w:t>
        </w:r>
      </w:ins>
      <w:r w:rsidRPr="00517D78">
        <w:rPr>
          <w:rFonts w:ascii="Times New Roman" w:hAnsi="Times New Roman"/>
          <w:color w:val="262626" w:themeColor="text1" w:themeTint="D9"/>
          <w:spacing w:val="-2"/>
          <w:sz w:val="18"/>
          <w:szCs w:val="18"/>
        </w:rPr>
        <w:t xml:space="preserve"> BISE 2010</w:t>
      </w:r>
      <w:r w:rsidRPr="00517D78">
        <w:rPr>
          <w:rFonts w:ascii="Times New Roman" w:hAnsi="Times New Roman"/>
          <w:color w:val="262626" w:themeColor="text1" w:themeTint="D9"/>
          <w:spacing w:val="-2"/>
          <w:sz w:val="18"/>
          <w:szCs w:val="18"/>
        </w:rPr>
        <w:tab/>
        <w:t>3</w:t>
      </w:r>
    </w:p>
    <w:p w:rsidR="001050CA" w:rsidRPr="00517D78" w:rsidRDefault="001050CA" w:rsidP="00517D78">
      <w:pPr>
        <w:widowControl w:val="0"/>
        <w:tabs>
          <w:tab w:val="left" w:pos="1881"/>
          <w:tab w:val="left" w:pos="2939"/>
          <w:tab w:val="left" w:pos="1008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MKTG</w:t>
      </w:r>
      <w:r w:rsidRPr="00517D78">
        <w:rPr>
          <w:rFonts w:ascii="Times New Roman" w:hAnsi="Times New Roman"/>
          <w:color w:val="262626" w:themeColor="text1" w:themeTint="D9"/>
          <w:spacing w:val="-2"/>
          <w:sz w:val="18"/>
          <w:szCs w:val="18"/>
        </w:rPr>
        <w:tab/>
        <w:t>3120</w:t>
      </w:r>
      <w:r w:rsidRPr="00517D78">
        <w:rPr>
          <w:rFonts w:ascii="Times New Roman" w:hAnsi="Times New Roman"/>
          <w:color w:val="262626" w:themeColor="text1" w:themeTint="D9"/>
          <w:spacing w:val="-2"/>
          <w:sz w:val="18"/>
          <w:szCs w:val="18"/>
        </w:rPr>
        <w:tab/>
        <w:t xml:space="preserve">Principles of Marketing                                           </w:t>
      </w:r>
      <w:del w:id="234"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2106</w:t>
      </w:r>
      <w:r w:rsidRPr="00517D78">
        <w:rPr>
          <w:rFonts w:ascii="Times New Roman" w:hAnsi="Times New Roman"/>
          <w:color w:val="262626" w:themeColor="text1" w:themeTint="D9"/>
          <w:spacing w:val="-2"/>
          <w:sz w:val="18"/>
          <w:szCs w:val="18"/>
        </w:rPr>
        <w:tab/>
        <w:t>3</w:t>
      </w:r>
    </w:p>
    <w:p w:rsidR="001050CA" w:rsidRPr="00517D78" w:rsidRDefault="001050CA" w:rsidP="00517D78">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BUSA</w:t>
      </w:r>
      <w:r w:rsidRPr="00517D78">
        <w:rPr>
          <w:rFonts w:ascii="Times New Roman" w:hAnsi="Times New Roman"/>
          <w:color w:val="262626" w:themeColor="text1" w:themeTint="D9"/>
          <w:spacing w:val="-2"/>
          <w:sz w:val="18"/>
          <w:szCs w:val="18"/>
        </w:rPr>
        <w:tab/>
        <w:t>4105</w:t>
      </w:r>
      <w:r w:rsidRPr="00517D78">
        <w:rPr>
          <w:rFonts w:ascii="Times New Roman" w:hAnsi="Times New Roman"/>
          <w:color w:val="262626" w:themeColor="text1" w:themeTint="D9"/>
          <w:spacing w:val="-2"/>
          <w:sz w:val="18"/>
          <w:szCs w:val="18"/>
        </w:rPr>
        <w:tab/>
        <w:t xml:space="preserve">International Business                                             </w:t>
      </w:r>
      <w:del w:id="235"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2105/ECON 2106, MGMT 3105</w:t>
      </w:r>
      <w:r w:rsidRPr="00517D78">
        <w:rPr>
          <w:rFonts w:ascii="Times New Roman" w:hAnsi="Times New Roman"/>
          <w:color w:val="262626" w:themeColor="text1" w:themeTint="D9"/>
          <w:spacing w:val="-2"/>
          <w:sz w:val="18"/>
          <w:szCs w:val="18"/>
        </w:rPr>
        <w:tab/>
        <w:t>3</w:t>
      </w:r>
    </w:p>
    <w:p w:rsidR="001050CA" w:rsidRDefault="001050CA" w:rsidP="00517D78">
      <w:pPr>
        <w:widowControl w:val="0"/>
        <w:tabs>
          <w:tab w:val="left" w:pos="10080"/>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Area H Electives Approved non-business, 2000 level and higher</w:t>
      </w:r>
      <w:r w:rsidR="00517D78">
        <w:rPr>
          <w:rFonts w:ascii="Times New Roman" w:hAnsi="Times New Roman"/>
          <w:color w:val="262626" w:themeColor="text1" w:themeTint="D9"/>
          <w:spacing w:val="-2"/>
          <w:sz w:val="18"/>
          <w:szCs w:val="18"/>
        </w:rPr>
        <w:tab/>
      </w:r>
      <w:r w:rsidRPr="00FE560E">
        <w:rPr>
          <w:rFonts w:ascii="Times New Roman" w:hAnsi="Times New Roman"/>
          <w:color w:val="191919"/>
          <w:spacing w:val="-2"/>
          <w:sz w:val="18"/>
          <w:szCs w:val="18"/>
          <w:u w:val="single"/>
        </w:rPr>
        <w:t>12</w:t>
      </w:r>
    </w:p>
    <w:p w:rsidR="001050CA" w:rsidRDefault="001050CA" w:rsidP="00517D78">
      <w:pPr>
        <w:widowControl w:val="0"/>
        <w:tabs>
          <w:tab w:val="left" w:pos="10080"/>
          <w:tab w:val="right" w:pos="10350"/>
        </w:tabs>
        <w:autoSpaceDE w:val="0"/>
        <w:autoSpaceDN w:val="0"/>
        <w:adjustRightInd w:val="0"/>
        <w:spacing w:before="1"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ins w:id="236" w:author="Michael Rogers" w:date="2010-10-31T09:07:00Z">
        <w:r>
          <w:rPr>
            <w:rFonts w:ascii="Times New Roman Bold" w:hAnsi="Times New Roman Bold" w:cs="Times New Roman Bold"/>
            <w:color w:val="191919"/>
            <w:spacing w:val="-2"/>
            <w:sz w:val="18"/>
            <w:szCs w:val="18"/>
          </w:rPr>
          <w:t xml:space="preserve"> </w:t>
        </w:r>
      </w:ins>
      <w:r w:rsidR="00517D78">
        <w:rPr>
          <w:rFonts w:ascii="Times New Roman Bold" w:hAnsi="Times New Roman Bold" w:cs="Times New Roman Bold"/>
          <w:color w:val="191919"/>
          <w:spacing w:val="-2"/>
          <w:sz w:val="18"/>
          <w:szCs w:val="18"/>
        </w:rPr>
        <w:t xml:space="preserve"> </w:t>
      </w:r>
      <w:r w:rsidR="00517D78">
        <w:rPr>
          <w:rFonts w:ascii="Times New Roman Bold" w:hAnsi="Times New Roman Bold" w:cs="Times New Roman Bold"/>
          <w:color w:val="191919"/>
          <w:spacing w:val="-2"/>
          <w:sz w:val="18"/>
          <w:szCs w:val="18"/>
        </w:rPr>
        <w:tab/>
      </w:r>
      <w:del w:id="237" w:author="Michael Rogers" w:date="2010-10-31T09:07:00Z">
        <w:r w:rsidDel="004A3A81">
          <w:rPr>
            <w:rFonts w:ascii="Times New Roman Bold" w:hAnsi="Times New Roman Bold" w:cs="Times New Roman Bold"/>
            <w:color w:val="191919"/>
            <w:spacing w:val="-2"/>
            <w:sz w:val="18"/>
            <w:szCs w:val="18"/>
          </w:rPr>
          <w:tab/>
        </w:r>
      </w:del>
      <w:r>
        <w:rPr>
          <w:rFonts w:ascii="Times New Roman Bold" w:hAnsi="Times New Roman Bold" w:cs="Times New Roman Bold"/>
          <w:color w:val="191919"/>
          <w:spacing w:val="-2"/>
          <w:sz w:val="18"/>
          <w:szCs w:val="18"/>
        </w:rPr>
        <w:t>27</w:t>
      </w:r>
    </w:p>
    <w:p w:rsidR="001050CA" w:rsidDel="004A3A81" w:rsidRDefault="001050CA">
      <w:pPr>
        <w:widowControl w:val="0"/>
        <w:autoSpaceDE w:val="0"/>
        <w:autoSpaceDN w:val="0"/>
        <w:adjustRightInd w:val="0"/>
        <w:spacing w:before="6" w:after="0" w:line="207" w:lineRule="exact"/>
        <w:ind w:left="823"/>
        <w:rPr>
          <w:del w:id="238" w:author="Michael Rogers" w:date="2010-10-31T09:06:00Z"/>
          <w:rFonts w:ascii="Times New Roman" w:hAnsi="Times New Roman"/>
          <w:color w:val="191919"/>
          <w:spacing w:val="-2"/>
          <w:sz w:val="18"/>
          <w:szCs w:val="18"/>
        </w:rPr>
      </w:pPr>
      <w:del w:id="239" w:author="Michael Rogers" w:date="2010-10-31T09:06:00Z">
        <w:r w:rsidDel="004A3A81">
          <w:rPr>
            <w:rFonts w:ascii="Times New Roman" w:hAnsi="Times New Roman"/>
            <w:color w:val="191919"/>
            <w:spacing w:val="-2"/>
            <w:sz w:val="18"/>
            <w:szCs w:val="18"/>
          </w:rPr>
          <w:delText xml:space="preserve">* Any 3000/4000 level courses in MGHC/MGMT, or approved Foreign Language/Computer Science Course </w:delText>
        </w:r>
      </w:del>
    </w:p>
    <w:p w:rsidR="001050CA" w:rsidRDefault="001050CA" w:rsidP="00517D78">
      <w:pPr>
        <w:widowControl w:val="0"/>
        <w:autoSpaceDE w:val="0"/>
        <w:autoSpaceDN w:val="0"/>
        <w:adjustRightInd w:val="0"/>
        <w:spacing w:before="247" w:after="0" w:line="360" w:lineRule="exact"/>
        <w:ind w:left="270" w:firstLine="0"/>
        <w:jc w:val="both"/>
        <w:rPr>
          <w:rFonts w:ascii="Times New Roman Bold" w:hAnsi="Times New Roman Bold" w:cs="Times New Roman Bold"/>
          <w:color w:val="191919"/>
          <w:w w:val="98"/>
          <w:sz w:val="31"/>
          <w:szCs w:val="31"/>
        </w:rPr>
      </w:pPr>
      <w:r>
        <w:rPr>
          <w:rFonts w:ascii="Times New Roman Bold" w:hAnsi="Times New Roman Bold" w:cs="Times New Roman Bold"/>
          <w:color w:val="191919"/>
          <w:w w:val="97"/>
          <w:sz w:val="31"/>
          <w:szCs w:val="31"/>
        </w:rPr>
        <w:t xml:space="preserve">Program of Study for the Bachelor of Science Degree </w:t>
      </w:r>
      <w:r>
        <w:rPr>
          <w:rFonts w:ascii="Times New Roman Bold" w:hAnsi="Times New Roman Bold" w:cs="Times New Roman Bold"/>
          <w:color w:val="191919"/>
          <w:w w:val="98"/>
          <w:sz w:val="31"/>
          <w:szCs w:val="31"/>
        </w:rPr>
        <w:t xml:space="preserve">in Management (Health Care Concentration) </w:t>
      </w:r>
    </w:p>
    <w:p w:rsidR="001050CA" w:rsidRPr="00517D78" w:rsidRDefault="00517D78" w:rsidP="00517D78">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ins w:id="240" w:author="eslove" w:date="2008-07-30T13:08:00Z">
        <w:r w:rsidRPr="00AE60A2">
          <w:rPr>
            <w:noProof/>
          </w:rPr>
          <w:pict>
            <v:shape id="_x0000_s2340" type="#_x0000_t202" style="position:absolute;left:0;text-align:left;margin-left:289.35pt;margin-top:17.6pt;width:250.4pt;height:96pt;z-index:251852800" stroked="f">
              <v:textbox style="mso-next-textbox:#_x0000_s2340">
                <w:txbxContent>
                  <w:p w:rsidR="009D7097" w:rsidRPr="00517D78" w:rsidRDefault="009D7097" w:rsidP="00517D78">
                    <w:pPr>
                      <w:widowControl w:val="0"/>
                      <w:autoSpaceDE w:val="0"/>
                      <w:autoSpaceDN w:val="0"/>
                      <w:adjustRightInd w:val="0"/>
                      <w:spacing w:before="7"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Freshman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 xml:space="preserve">) </w:t>
                    </w:r>
                    <w:r w:rsidRPr="00517D78">
                      <w:rPr>
                        <w:rFonts w:ascii="Times New Roman" w:hAnsi="Times New Roman"/>
                        <w:b/>
                        <w:color w:val="262626" w:themeColor="text1" w:themeTint="D9"/>
                        <w:spacing w:val="-2"/>
                        <w:sz w:val="18"/>
                        <w:szCs w:val="18"/>
                      </w:rPr>
                      <w:tab/>
                    </w:r>
                  </w:p>
                  <w:p w:rsidR="009D7097" w:rsidRPr="00517D78" w:rsidRDefault="009D7097" w:rsidP="00517D78">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1102</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1100</w:t>
                    </w:r>
                    <w:r w:rsidRPr="00517D78">
                      <w:rPr>
                        <w:rFonts w:ascii="Times New Roman" w:hAnsi="Times New Roman"/>
                        <w:color w:val="262626" w:themeColor="text1" w:themeTint="D9"/>
                        <w:spacing w:val="-2"/>
                        <w:sz w:val="18"/>
                        <w:szCs w:val="18"/>
                      </w:rPr>
                      <w:tab/>
                      <w:t>Analytical Discussion of Global Issues</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HIST</w:t>
                    </w:r>
                    <w:r w:rsidRPr="00517D78">
                      <w:rPr>
                        <w:rFonts w:ascii="Times New Roman" w:hAnsi="Times New Roman"/>
                        <w:color w:val="262626" w:themeColor="text1" w:themeTint="D9"/>
                        <w:spacing w:val="-2"/>
                        <w:sz w:val="18"/>
                        <w:szCs w:val="18"/>
                      </w:rPr>
                      <w:tab/>
                      <w:t>1002</w:t>
                    </w:r>
                    <w:r w:rsidRPr="00517D78">
                      <w:rPr>
                        <w:rFonts w:ascii="Times New Roman" w:hAnsi="Times New Roman"/>
                        <w:color w:val="262626" w:themeColor="text1" w:themeTint="D9"/>
                        <w:spacing w:val="-2"/>
                        <w:sz w:val="18"/>
                        <w:szCs w:val="18"/>
                      </w:rPr>
                      <w:tab/>
                      <w:t>Intro to the African Diaspora</w:t>
                    </w:r>
                    <w:r w:rsidRPr="00517D78">
                      <w:rPr>
                        <w:rFonts w:ascii="Times New Roman" w:hAnsi="Times New Roman"/>
                        <w:color w:val="262626" w:themeColor="text1" w:themeTint="D9"/>
                        <w:spacing w:val="-2"/>
                        <w:sz w:val="18"/>
                        <w:szCs w:val="18"/>
                      </w:rPr>
                      <w:tab/>
                      <w:t>2</w:t>
                    </w:r>
                  </w:p>
                  <w:p w:rsidR="009D7097" w:rsidRPr="00517D78" w:rsidRDefault="009D7097" w:rsidP="00517D78">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C Option:</w:t>
                    </w:r>
                    <w:r w:rsidRPr="00517D78">
                      <w:rPr>
                        <w:rFonts w:ascii="Times New Roman" w:hAnsi="Times New Roman"/>
                        <w:color w:val="262626" w:themeColor="text1" w:themeTint="D9"/>
                        <w:spacing w:val="-2"/>
                        <w:sz w:val="18"/>
                        <w:szCs w:val="18"/>
                      </w:rPr>
                      <w:tab/>
                      <w:t>Humanities ENGL 2111</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Options:</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p>
                  <w:p w:rsidR="009D7097" w:rsidRPr="00517D78" w:rsidRDefault="009D7097" w:rsidP="00517D78">
                    <w:pPr>
                      <w:widowControl w:val="0"/>
                      <w:tabs>
                        <w:tab w:val="left" w:pos="720"/>
                        <w:tab w:val="left" w:pos="1260"/>
                        <w:tab w:val="left" w:pos="39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9D7097" w:rsidRPr="00517D78" w:rsidRDefault="009D7097" w:rsidP="00517D78">
                    <w:pPr>
                      <w:widowControl w:val="0"/>
                      <w:tabs>
                        <w:tab w:val="left" w:pos="720"/>
                        <w:tab w:val="left" w:pos="1260"/>
                        <w:tab w:val="left" w:pos="4140"/>
                      </w:tabs>
                      <w:autoSpaceDE w:val="0"/>
                      <w:autoSpaceDN w:val="0"/>
                      <w:adjustRightInd w:val="0"/>
                      <w:spacing w:before="7" w:line="207" w:lineRule="exact"/>
                      <w:ind w:firstLine="0"/>
                      <w:rPr>
                        <w:rFonts w:ascii="Times New Roman Bold" w:hAnsi="Times New Roman Bold" w:cs="Times New Roman Bold"/>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r w:rsidRPr="00517D78">
                      <w:rPr>
                        <w:rFonts w:ascii="Times New Roman Bold" w:hAnsi="Times New Roman Bold" w:cs="Times New Roman Bold"/>
                        <w:b/>
                        <w:color w:val="262626" w:themeColor="text1" w:themeTint="D9"/>
                        <w:spacing w:val="-2"/>
                        <w:sz w:val="18"/>
                        <w:szCs w:val="18"/>
                      </w:rPr>
                      <w:tab/>
                    </w:r>
                  </w:p>
                </w:txbxContent>
              </v:textbox>
              <w10:wrap type="square"/>
            </v:shape>
          </w:pict>
        </w:r>
        <w:r w:rsidRPr="00AE60A2">
          <w:rPr>
            <w:noProof/>
          </w:rPr>
          <w:pict>
            <v:shape id="_x0000_s2339" type="#_x0000_t202" style="position:absolute;left:0;text-align:left;margin-left:15.45pt;margin-top:17.65pt;width:272.75pt;height:84pt;z-index:251851776" stroked="f">
              <v:textbox style="mso-next-textbox:#_x0000_s2339">
                <w:txbxContent>
                  <w:p w:rsidR="00517D78" w:rsidRDefault="009D7097" w:rsidP="00517D78">
                    <w:pPr>
                      <w:widowControl w:val="0"/>
                      <w:tabs>
                        <w:tab w:val="left" w:pos="7879"/>
                        <w:tab w:val="left" w:pos="9290"/>
                      </w:tabs>
                      <w:autoSpaceDE w:val="0"/>
                      <w:autoSpaceDN w:val="0"/>
                      <w:adjustRightInd w:val="0"/>
                      <w:spacing w:before="12"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Freshman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9D7097" w:rsidRPr="00517D78" w:rsidRDefault="009D7097" w:rsidP="00517D78">
                    <w:pPr>
                      <w:widowControl w:val="0"/>
                      <w:tabs>
                        <w:tab w:val="left" w:pos="4680"/>
                        <w:tab w:val="left" w:pos="7879"/>
                        <w:tab w:val="left" w:pos="9290"/>
                      </w:tabs>
                      <w:autoSpaceDE w:val="0"/>
                      <w:autoSpaceDN w:val="0"/>
                      <w:adjustRightInd w:val="0"/>
                      <w:spacing w:before="12"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ASU</w:t>
                    </w:r>
                    <w:r w:rsidR="00517D78">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1200</w:t>
                    </w:r>
                    <w:r w:rsidR="00517D78">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 xml:space="preserve">Freshman Seminar &amp; Service to Leadership </w:t>
                    </w:r>
                    <w:r w:rsidR="00517D78">
                      <w:rPr>
                        <w:rFonts w:ascii="Times New Roman" w:hAnsi="Times New Roman"/>
                        <w:color w:val="262626" w:themeColor="text1" w:themeTint="D9"/>
                        <w:spacing w:val="-2"/>
                        <w:sz w:val="18"/>
                        <w:szCs w:val="18"/>
                      </w:rPr>
                      <w:t xml:space="preserve">    </w:t>
                    </w:r>
                    <w:r w:rsid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r w:rsidRPr="00517D78">
                      <w:rPr>
                        <w:rFonts w:ascii="Times New Roman" w:hAnsi="Times New Roman"/>
                        <w:color w:val="262626" w:themeColor="text1" w:themeTint="D9"/>
                        <w:spacing w:val="-2"/>
                        <w:sz w:val="18"/>
                        <w:szCs w:val="18"/>
                      </w:rPr>
                      <w:tab/>
                    </w:r>
                  </w:p>
                  <w:p w:rsidR="009D7097" w:rsidRPr="00517D78" w:rsidRDefault="009D7097" w:rsidP="00517D78">
                    <w:pPr>
                      <w:widowControl w:val="0"/>
                      <w:tabs>
                        <w:tab w:val="left" w:pos="630"/>
                        <w:tab w:val="left" w:pos="1170"/>
                        <w:tab w:val="left" w:pos="1881"/>
                        <w:tab w:val="left" w:pos="2940"/>
                        <w:tab w:val="left" w:pos="4680"/>
                        <w:tab w:val="left" w:pos="6660"/>
                      </w:tabs>
                      <w:autoSpaceDE w:val="0"/>
                      <w:autoSpaceDN w:val="0"/>
                      <w:adjustRightInd w:val="0"/>
                      <w:spacing w:before="8"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left" w:pos="630"/>
                        <w:tab w:val="left" w:pos="1170"/>
                        <w:tab w:val="left" w:pos="1881"/>
                        <w:tab w:val="left" w:pos="2940"/>
                        <w:tab w:val="left" w:pos="468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MATH</w:t>
                    </w:r>
                    <w:r w:rsidRPr="00517D78">
                      <w:rPr>
                        <w:rFonts w:ascii="Times New Roman" w:hAnsi="Times New Roman"/>
                        <w:color w:val="262626" w:themeColor="text1" w:themeTint="D9"/>
                        <w:spacing w:val="-2"/>
                        <w:sz w:val="18"/>
                        <w:szCs w:val="18"/>
                      </w:rPr>
                      <w:tab/>
                      <w:t>1111</w:t>
                    </w:r>
                    <w:r w:rsidRPr="00517D78">
                      <w:rPr>
                        <w:rFonts w:ascii="Times New Roman" w:hAnsi="Times New Roman"/>
                        <w:color w:val="262626" w:themeColor="text1" w:themeTint="D9"/>
                        <w:spacing w:val="-2"/>
                        <w:sz w:val="18"/>
                        <w:szCs w:val="18"/>
                      </w:rPr>
                      <w:tab/>
                      <w:t>Mathematical Modeling or College Algebra</w:t>
                    </w:r>
                    <w:r w:rsid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p>
                  <w:p w:rsidR="009D7097" w:rsidRPr="00517D78" w:rsidRDefault="009D7097" w:rsidP="00517D78">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r w:rsidRPr="00517D78">
                      <w:rPr>
                        <w:rFonts w:ascii="Times New Roman" w:hAnsi="Times New Roman"/>
                        <w:color w:val="262626" w:themeColor="text1" w:themeTint="D9"/>
                        <w:spacing w:val="-2"/>
                        <w:sz w:val="18"/>
                        <w:szCs w:val="18"/>
                      </w:rPr>
                      <w:tab/>
                    </w:r>
                  </w:p>
                  <w:p w:rsidR="009D7097" w:rsidRPr="00517D78" w:rsidRDefault="009D7097" w:rsidP="00517D78">
                    <w:pPr>
                      <w:widowControl w:val="0"/>
                      <w:tabs>
                        <w:tab w:val="left" w:pos="630"/>
                        <w:tab w:val="left" w:pos="117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 xml:space="preserve">Area D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Select One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9D7097" w:rsidRPr="00517D78" w:rsidRDefault="009D7097" w:rsidP="00517D78">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 xml:space="preserve">Subtotal  </w:t>
                    </w:r>
                    <w:r w:rsidRPr="00517D78">
                      <w:rPr>
                        <w:rFonts w:ascii="Times New Roman Bold" w:hAnsi="Times New Roman Bold" w:cs="Times New Roman Bold"/>
                        <w:color w:val="262626" w:themeColor="text1" w:themeTint="D9"/>
                        <w:spacing w:val="-2"/>
                        <w:sz w:val="18"/>
                        <w:szCs w:val="18"/>
                      </w:rPr>
                      <w:tab/>
                    </w:r>
                    <w:r w:rsidRPr="00517D78">
                      <w:rPr>
                        <w:rFonts w:ascii="Times New Roman Bold" w:hAnsi="Times New Roman Bold" w:cs="Times New Roman Bold"/>
                        <w:color w:val="262626" w:themeColor="text1" w:themeTint="D9"/>
                        <w:spacing w:val="-2"/>
                        <w:sz w:val="18"/>
                        <w:szCs w:val="18"/>
                      </w:rPr>
                      <w:tab/>
                      <w:t>16</w:t>
                    </w:r>
                  </w:p>
                  <w:p w:rsidR="009D7097" w:rsidRPr="00517D78" w:rsidRDefault="009D7097" w:rsidP="00517D78">
                    <w:pPr>
                      <w:widowControl w:val="0"/>
                      <w:autoSpaceDE w:val="0"/>
                      <w:autoSpaceDN w:val="0"/>
                      <w:adjustRightInd w:val="0"/>
                      <w:spacing w:line="207" w:lineRule="exact"/>
                      <w:ind w:left="823" w:firstLine="0"/>
                      <w:rPr>
                        <w:rFonts w:ascii="Times New Roman Bold" w:hAnsi="Times New Roman Bold" w:cs="Times New Roman Bold"/>
                        <w:color w:val="262626" w:themeColor="text1" w:themeTint="D9"/>
                        <w:spacing w:val="-2"/>
                        <w:sz w:val="18"/>
                        <w:szCs w:val="18"/>
                      </w:rPr>
                    </w:pPr>
                  </w:p>
                </w:txbxContent>
              </v:textbox>
              <w10:wrap type="square"/>
            </v:shape>
          </w:pict>
        </w:r>
      </w:ins>
      <w:r w:rsidR="001050CA" w:rsidRPr="00517D78">
        <w:rPr>
          <w:rFonts w:ascii="Times New Roman" w:hAnsi="Times New Roman"/>
          <w:color w:val="262626" w:themeColor="text1" w:themeTint="D9"/>
          <w:spacing w:val="-4"/>
          <w:sz w:val="18"/>
          <w:szCs w:val="18"/>
        </w:rPr>
        <w:t xml:space="preserve">124 Semester Hours </w:t>
      </w:r>
    </w:p>
    <w:p w:rsidR="001050CA" w:rsidRPr="009C2536" w:rsidRDefault="00AE60A2">
      <w:pPr>
        <w:widowControl w:val="0"/>
        <w:autoSpaceDE w:val="0"/>
        <w:autoSpaceDN w:val="0"/>
        <w:adjustRightInd w:val="0"/>
        <w:spacing w:after="0" w:line="207" w:lineRule="exact"/>
        <w:ind w:left="823"/>
        <w:rPr>
          <w:del w:id="241" w:author="eslove" w:date="2008-07-30T13:08:00Z"/>
          <w:rFonts w:ascii="Times New Roman" w:hAnsi="Times New Roman"/>
          <w:color w:val="FF0000"/>
          <w:spacing w:val="-4"/>
          <w:sz w:val="18"/>
          <w:szCs w:val="18"/>
        </w:rPr>
      </w:pPr>
      <w:del w:id="242" w:author="eslove" w:date="2008-07-30T13:08:00Z">
        <w:r w:rsidRPr="00AE60A2">
          <w:rPr>
            <w:noProof/>
          </w:rPr>
          <w:pict>
            <v:shape id="_x0000_s2367" type="#_x0000_t202" style="position:absolute;left:0;text-align:left;margin-left:313.05pt;margin-top:3.95pt;width:246pt;height:96pt;z-index:251880448" stroked="f">
              <v:textbox style="mso-next-textbox:#_x0000_s2367">
                <w:txbxContent>
                  <w:p w:rsidR="009D7097" w:rsidRPr="005B7F60" w:rsidRDefault="009D7097" w:rsidP="001050CA">
                    <w:pPr>
                      <w:widowControl w:val="0"/>
                      <w:autoSpaceDE w:val="0"/>
                      <w:autoSpaceDN w:val="0"/>
                      <w:adjustRightInd w:val="0"/>
                      <w:spacing w:before="7" w:after="0" w:line="207" w:lineRule="exact"/>
                      <w:rPr>
                        <w:rFonts w:ascii="Times New Roman" w:hAnsi="Times New Roman"/>
                        <w:b/>
                        <w:color w:val="FF0000"/>
                        <w:spacing w:val="-2"/>
                        <w:sz w:val="16"/>
                        <w:szCs w:val="16"/>
                      </w:rPr>
                    </w:pPr>
                    <w:r w:rsidRPr="005B7F60">
                      <w:rPr>
                        <w:rFonts w:ascii="Times New Roman" w:hAnsi="Times New Roman"/>
                        <w:b/>
                        <w:color w:val="FF0000"/>
                        <w:spacing w:val="-2"/>
                        <w:sz w:val="16"/>
                        <w:szCs w:val="16"/>
                      </w:rPr>
                      <w:t>Freshman Year (</w:t>
                    </w:r>
                    <w:proofErr w:type="gramStart"/>
                    <w:r w:rsidRPr="005B7F60">
                      <w:rPr>
                        <w:rFonts w:ascii="Times New Roman" w:hAnsi="Times New Roman"/>
                        <w:b/>
                        <w:color w:val="FF0000"/>
                        <w:spacing w:val="-2"/>
                        <w:sz w:val="16"/>
                        <w:szCs w:val="16"/>
                      </w:rPr>
                      <w:t>Spring</w:t>
                    </w:r>
                    <w:proofErr w:type="gramEnd"/>
                    <w:r w:rsidRPr="005B7F60">
                      <w:rPr>
                        <w:rFonts w:ascii="Times New Roman" w:hAnsi="Times New Roman"/>
                        <w:b/>
                        <w:color w:val="FF0000"/>
                        <w:spacing w:val="-2"/>
                        <w:sz w:val="16"/>
                        <w:szCs w:val="16"/>
                      </w:rPr>
                      <w:t xml:space="preserve">) </w:t>
                    </w:r>
                    <w:r w:rsidRPr="005B7F60">
                      <w:rPr>
                        <w:rFonts w:ascii="Times New Roman" w:hAnsi="Times New Roman"/>
                        <w:b/>
                        <w:color w:val="FF0000"/>
                        <w:spacing w:val="-2"/>
                        <w:sz w:val="16"/>
                        <w:szCs w:val="16"/>
                      </w:rPr>
                      <w:tab/>
                    </w:r>
                  </w:p>
                  <w:p w:rsidR="009D7097" w:rsidRPr="005B7F60" w:rsidRDefault="009D7097" w:rsidP="001050CA">
                    <w:pPr>
                      <w:widowControl w:val="0"/>
                      <w:tabs>
                        <w:tab w:val="left" w:pos="720"/>
                        <w:tab w:val="left" w:pos="1260"/>
                        <w:tab w:val="left" w:pos="4050"/>
                      </w:tabs>
                      <w:autoSpaceDE w:val="0"/>
                      <w:autoSpaceDN w:val="0"/>
                      <w:adjustRightInd w:val="0"/>
                      <w:spacing w:before="7"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ENGL</w:t>
                    </w:r>
                    <w:r w:rsidRPr="005B7F60">
                      <w:rPr>
                        <w:rFonts w:ascii="Times New Roman" w:hAnsi="Times New Roman"/>
                        <w:color w:val="FF0000"/>
                        <w:spacing w:val="-2"/>
                        <w:sz w:val="16"/>
                        <w:szCs w:val="16"/>
                      </w:rPr>
                      <w:tab/>
                      <w:t>1102</w:t>
                    </w:r>
                    <w:r w:rsidRPr="005B7F60">
                      <w:rPr>
                        <w:rFonts w:ascii="Times New Roman" w:hAnsi="Times New Roman"/>
                        <w:color w:val="FF0000"/>
                        <w:spacing w:val="-2"/>
                        <w:sz w:val="16"/>
                        <w:szCs w:val="16"/>
                      </w:rPr>
                      <w:tab/>
                      <w:t>English Composition I</w:t>
                    </w:r>
                    <w:r w:rsidRPr="005B7F60">
                      <w:rPr>
                        <w:rFonts w:ascii="Times New Roman" w:hAnsi="Times New Roman"/>
                        <w:color w:val="FF0000"/>
                        <w:spacing w:val="-2"/>
                        <w:sz w:val="16"/>
                        <w:szCs w:val="16"/>
                      </w:rPr>
                      <w:tab/>
                      <w:t>3</w:t>
                    </w:r>
                  </w:p>
                  <w:p w:rsidR="009D7097" w:rsidRPr="005B7F60" w:rsidRDefault="009D7097" w:rsidP="001050CA">
                    <w:pPr>
                      <w:widowControl w:val="0"/>
                      <w:tabs>
                        <w:tab w:val="left" w:pos="720"/>
                        <w:tab w:val="left" w:pos="1260"/>
                        <w:tab w:val="left" w:pos="4050"/>
                      </w:tabs>
                      <w:autoSpaceDE w:val="0"/>
                      <w:autoSpaceDN w:val="0"/>
                      <w:adjustRightInd w:val="0"/>
                      <w:spacing w:before="7"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COMM</w:t>
                    </w:r>
                    <w:r w:rsidRPr="005B7F60">
                      <w:rPr>
                        <w:rFonts w:ascii="Times New Roman" w:hAnsi="Times New Roman"/>
                        <w:color w:val="FF0000"/>
                        <w:spacing w:val="-2"/>
                        <w:sz w:val="16"/>
                        <w:szCs w:val="16"/>
                      </w:rPr>
                      <w:tab/>
                      <w:t>1100</w:t>
                    </w:r>
                    <w:r w:rsidRPr="005B7F60">
                      <w:rPr>
                        <w:rFonts w:ascii="Times New Roman" w:hAnsi="Times New Roman"/>
                        <w:color w:val="FF0000"/>
                        <w:spacing w:val="-2"/>
                        <w:sz w:val="16"/>
                        <w:szCs w:val="16"/>
                      </w:rPr>
                      <w:tab/>
                      <w:t>Analytical Discussion of Global Issues</w:t>
                    </w:r>
                    <w:r w:rsidRPr="005B7F60">
                      <w:rPr>
                        <w:rFonts w:ascii="Times New Roman" w:hAnsi="Times New Roman"/>
                        <w:color w:val="FF0000"/>
                        <w:spacing w:val="-2"/>
                        <w:sz w:val="16"/>
                        <w:szCs w:val="16"/>
                      </w:rPr>
                      <w:tab/>
                      <w:t>3</w:t>
                    </w:r>
                  </w:p>
                  <w:p w:rsidR="009D7097" w:rsidRPr="005B7F60" w:rsidRDefault="009D7097" w:rsidP="001050CA">
                    <w:pPr>
                      <w:widowControl w:val="0"/>
                      <w:tabs>
                        <w:tab w:val="left" w:pos="720"/>
                        <w:tab w:val="left" w:pos="1260"/>
                        <w:tab w:val="left" w:pos="4050"/>
                      </w:tabs>
                      <w:autoSpaceDE w:val="0"/>
                      <w:autoSpaceDN w:val="0"/>
                      <w:adjustRightInd w:val="0"/>
                      <w:spacing w:before="7"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HIST</w:t>
                    </w:r>
                    <w:r w:rsidRPr="005B7F60">
                      <w:rPr>
                        <w:rFonts w:ascii="Times New Roman" w:hAnsi="Times New Roman"/>
                        <w:color w:val="FF0000"/>
                        <w:spacing w:val="-2"/>
                        <w:sz w:val="16"/>
                        <w:szCs w:val="16"/>
                      </w:rPr>
                      <w:tab/>
                      <w:t>1002</w:t>
                    </w:r>
                    <w:r w:rsidRPr="005B7F60">
                      <w:rPr>
                        <w:rFonts w:ascii="Times New Roman" w:hAnsi="Times New Roman"/>
                        <w:color w:val="FF0000"/>
                        <w:spacing w:val="-2"/>
                        <w:sz w:val="16"/>
                        <w:szCs w:val="16"/>
                      </w:rPr>
                      <w:tab/>
                      <w:t>Intro to the African Diaspora</w:t>
                    </w:r>
                    <w:r w:rsidRPr="005B7F60">
                      <w:rPr>
                        <w:rFonts w:ascii="Times New Roman" w:hAnsi="Times New Roman"/>
                        <w:color w:val="FF0000"/>
                        <w:spacing w:val="-2"/>
                        <w:sz w:val="16"/>
                        <w:szCs w:val="16"/>
                      </w:rPr>
                      <w:tab/>
                      <w:t>2</w:t>
                    </w:r>
                  </w:p>
                  <w:p w:rsidR="009D7097" w:rsidRPr="005B7F60" w:rsidRDefault="009D7097" w:rsidP="001050CA">
                    <w:pPr>
                      <w:widowControl w:val="0"/>
                      <w:tabs>
                        <w:tab w:val="left" w:pos="720"/>
                        <w:tab w:val="left" w:pos="1260"/>
                        <w:tab w:val="left" w:pos="4050"/>
                      </w:tabs>
                      <w:autoSpaceDE w:val="0"/>
                      <w:autoSpaceDN w:val="0"/>
                      <w:adjustRightInd w:val="0"/>
                      <w:spacing w:before="7"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Area C Option:</w:t>
                    </w:r>
                    <w:r w:rsidRPr="005B7F60">
                      <w:rPr>
                        <w:rFonts w:ascii="Times New Roman" w:hAnsi="Times New Roman"/>
                        <w:color w:val="FF0000"/>
                        <w:spacing w:val="-2"/>
                        <w:sz w:val="16"/>
                        <w:szCs w:val="16"/>
                      </w:rPr>
                      <w:tab/>
                      <w:t>Humanities ENGL 2111</w:t>
                    </w:r>
                    <w:r w:rsidRPr="005B7F60">
                      <w:rPr>
                        <w:rFonts w:ascii="Times New Roman" w:hAnsi="Times New Roman"/>
                        <w:color w:val="FF0000"/>
                        <w:spacing w:val="-2"/>
                        <w:sz w:val="16"/>
                        <w:szCs w:val="16"/>
                      </w:rPr>
                      <w:tab/>
                      <w:t>3</w:t>
                    </w:r>
                  </w:p>
                  <w:p w:rsidR="009D7097" w:rsidRPr="005B7F60" w:rsidRDefault="009D7097" w:rsidP="001050CA">
                    <w:pPr>
                      <w:widowControl w:val="0"/>
                      <w:tabs>
                        <w:tab w:val="left" w:pos="720"/>
                        <w:tab w:val="left" w:pos="1260"/>
                        <w:tab w:val="left" w:pos="4050"/>
                      </w:tabs>
                      <w:autoSpaceDE w:val="0"/>
                      <w:autoSpaceDN w:val="0"/>
                      <w:adjustRightInd w:val="0"/>
                      <w:spacing w:before="7"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Area D Options:</w:t>
                    </w:r>
                    <w:r w:rsidRPr="005B7F60">
                      <w:rPr>
                        <w:rFonts w:ascii="Times New Roman" w:hAnsi="Times New Roman"/>
                        <w:color w:val="FF0000"/>
                        <w:spacing w:val="-2"/>
                        <w:sz w:val="16"/>
                        <w:szCs w:val="16"/>
                      </w:rPr>
                      <w:tab/>
                      <w:t>Science/Math/Technology</w:t>
                    </w:r>
                    <w:r w:rsidRPr="005B7F60">
                      <w:rPr>
                        <w:rFonts w:ascii="Times New Roman" w:hAnsi="Times New Roman"/>
                        <w:color w:val="FF0000"/>
                        <w:spacing w:val="-2"/>
                        <w:sz w:val="16"/>
                        <w:szCs w:val="16"/>
                      </w:rPr>
                      <w:tab/>
                      <w:t>4</w:t>
                    </w:r>
                  </w:p>
                  <w:p w:rsidR="009D7097" w:rsidRPr="005B7F60" w:rsidRDefault="009D7097" w:rsidP="001050CA">
                    <w:pPr>
                      <w:widowControl w:val="0"/>
                      <w:tabs>
                        <w:tab w:val="left" w:pos="720"/>
                        <w:tab w:val="left" w:pos="1260"/>
                        <w:tab w:val="left" w:pos="4050"/>
                      </w:tabs>
                      <w:autoSpaceDE w:val="0"/>
                      <w:autoSpaceDN w:val="0"/>
                      <w:adjustRightInd w:val="0"/>
                      <w:spacing w:before="7"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Above Core Option</w:t>
                    </w:r>
                    <w:r w:rsidRPr="005B7F60">
                      <w:rPr>
                        <w:rFonts w:ascii="Times New Roman" w:hAnsi="Times New Roman"/>
                        <w:color w:val="FF0000"/>
                        <w:spacing w:val="-2"/>
                        <w:sz w:val="16"/>
                        <w:szCs w:val="16"/>
                      </w:rPr>
                      <w:tab/>
                    </w:r>
                    <w:r>
                      <w:rPr>
                        <w:rFonts w:ascii="Times New Roman" w:hAnsi="Times New Roman"/>
                        <w:color w:val="FF0000"/>
                        <w:spacing w:val="-2"/>
                        <w:sz w:val="16"/>
                        <w:szCs w:val="16"/>
                      </w:rPr>
                      <w:tab/>
                    </w:r>
                    <w:r w:rsidRPr="005B7F60">
                      <w:rPr>
                        <w:rFonts w:ascii="Times New Roman" w:hAnsi="Times New Roman"/>
                        <w:color w:val="FF0000"/>
                        <w:spacing w:val="-2"/>
                        <w:sz w:val="16"/>
                        <w:szCs w:val="16"/>
                      </w:rPr>
                      <w:t>1</w:t>
                    </w:r>
                  </w:p>
                  <w:p w:rsidR="009D7097" w:rsidRPr="005B7F60" w:rsidRDefault="009D7097" w:rsidP="001050CA">
                    <w:pPr>
                      <w:widowControl w:val="0"/>
                      <w:tabs>
                        <w:tab w:val="left" w:pos="720"/>
                        <w:tab w:val="left" w:pos="1260"/>
                        <w:tab w:val="left" w:pos="4050"/>
                      </w:tabs>
                      <w:autoSpaceDE w:val="0"/>
                      <w:autoSpaceDN w:val="0"/>
                      <w:adjustRightInd w:val="0"/>
                      <w:spacing w:before="7" w:line="207" w:lineRule="exact"/>
                      <w:rPr>
                        <w:rFonts w:ascii="Times New Roman Bold" w:hAnsi="Times New Roman Bold" w:cs="Times New Roman Bold"/>
                        <w:b/>
                        <w:color w:val="FF0000"/>
                        <w:spacing w:val="-2"/>
                        <w:sz w:val="18"/>
                        <w:szCs w:val="18"/>
                      </w:rPr>
                    </w:pPr>
                    <w:r w:rsidRPr="005B7F60">
                      <w:rPr>
                        <w:rFonts w:ascii="Times New Roman" w:hAnsi="Times New Roman"/>
                        <w:b/>
                        <w:color w:val="FF0000"/>
                        <w:spacing w:val="-2"/>
                        <w:sz w:val="16"/>
                        <w:szCs w:val="16"/>
                      </w:rPr>
                      <w:t>Subtotal</w:t>
                    </w:r>
                    <w:r w:rsidRPr="005B7F60">
                      <w:rPr>
                        <w:rFonts w:ascii="Times New Roman" w:hAnsi="Times New Roman"/>
                        <w:b/>
                        <w:color w:val="FF0000"/>
                        <w:spacing w:val="-2"/>
                        <w:sz w:val="16"/>
                        <w:szCs w:val="16"/>
                      </w:rPr>
                      <w:tab/>
                    </w:r>
                    <w:r w:rsidRPr="005B7F60">
                      <w:rPr>
                        <w:rFonts w:ascii="Times New Roman" w:hAnsi="Times New Roman"/>
                        <w:b/>
                        <w:color w:val="FF0000"/>
                        <w:spacing w:val="-2"/>
                        <w:sz w:val="16"/>
                        <w:szCs w:val="16"/>
                      </w:rPr>
                      <w:tab/>
                    </w:r>
                    <w:r w:rsidRPr="005B7F60">
                      <w:rPr>
                        <w:rFonts w:ascii="Times New Roman" w:hAnsi="Times New Roman"/>
                        <w:b/>
                        <w:color w:val="FF0000"/>
                        <w:spacing w:val="-2"/>
                        <w:sz w:val="16"/>
                        <w:szCs w:val="16"/>
                      </w:rPr>
                      <w:tab/>
                      <w:t>16</w:t>
                    </w:r>
                    <w:r w:rsidRPr="005B7F60">
                      <w:rPr>
                        <w:rFonts w:ascii="Times New Roman Bold" w:hAnsi="Times New Roman Bold" w:cs="Times New Roman Bold"/>
                        <w:b/>
                        <w:color w:val="FF0000"/>
                        <w:spacing w:val="-2"/>
                        <w:sz w:val="16"/>
                        <w:szCs w:val="16"/>
                      </w:rPr>
                      <w:tab/>
                    </w:r>
                  </w:p>
                </w:txbxContent>
              </v:textbox>
              <w10:wrap type="square"/>
            </v:shape>
          </w:pict>
        </w:r>
        <w:r w:rsidRPr="00AE60A2">
          <w:rPr>
            <w:noProof/>
          </w:rPr>
          <w:pict>
            <v:shape id="_x0000_s2366" type="#_x0000_t202" style="position:absolute;left:0;text-align:left;margin-left:49.05pt;margin-top:3.95pt;width:258pt;height:84pt;z-index:251879424" stroked="f">
              <v:textbox style="mso-next-textbox:#_x0000_s2366">
                <w:txbxContent>
                  <w:p w:rsidR="009D7097" w:rsidRPr="005B7F60" w:rsidRDefault="009D7097" w:rsidP="001050CA">
                    <w:pPr>
                      <w:widowControl w:val="0"/>
                      <w:tabs>
                        <w:tab w:val="left" w:pos="7879"/>
                        <w:tab w:val="left" w:pos="9290"/>
                      </w:tabs>
                      <w:autoSpaceDE w:val="0"/>
                      <w:autoSpaceDN w:val="0"/>
                      <w:adjustRightInd w:val="0"/>
                      <w:spacing w:before="12" w:after="0" w:line="207" w:lineRule="exact"/>
                      <w:rPr>
                        <w:rFonts w:ascii="Times New Roman Bold" w:hAnsi="Times New Roman Bold" w:cs="Times New Roman Bold"/>
                        <w:color w:val="FF0000"/>
                        <w:spacing w:val="-2"/>
                        <w:sz w:val="16"/>
                        <w:szCs w:val="16"/>
                      </w:rPr>
                    </w:pPr>
                    <w:r w:rsidRPr="005B7F60">
                      <w:rPr>
                        <w:rFonts w:ascii="Times New Roman Bold" w:hAnsi="Times New Roman Bold" w:cs="Times New Roman Bold"/>
                        <w:color w:val="FF0000"/>
                        <w:spacing w:val="-2"/>
                        <w:sz w:val="16"/>
                        <w:szCs w:val="16"/>
                      </w:rPr>
                      <w:t>Freshman Year (</w:t>
                    </w:r>
                    <w:proofErr w:type="gramStart"/>
                    <w:r w:rsidRPr="005B7F60">
                      <w:rPr>
                        <w:rFonts w:ascii="Times New Roman Bold" w:hAnsi="Times New Roman Bold" w:cs="Times New Roman Bold"/>
                        <w:color w:val="FF0000"/>
                        <w:spacing w:val="-2"/>
                        <w:sz w:val="16"/>
                        <w:szCs w:val="16"/>
                      </w:rPr>
                      <w:t>Fall</w:t>
                    </w:r>
                    <w:proofErr w:type="gramEnd"/>
                    <w:r w:rsidRPr="005B7F60">
                      <w:rPr>
                        <w:rFonts w:ascii="Times New Roman Bold" w:hAnsi="Times New Roman Bold" w:cs="Times New Roman Bold"/>
                        <w:color w:val="FF0000"/>
                        <w:spacing w:val="-2"/>
                        <w:sz w:val="16"/>
                        <w:szCs w:val="16"/>
                      </w:rPr>
                      <w:t>)</w:t>
                    </w:r>
                    <w:r w:rsidRPr="005B7F60">
                      <w:rPr>
                        <w:rFonts w:ascii="Times New Roman Bold" w:hAnsi="Times New Roman Bold" w:cs="Times New Roman Bold"/>
                        <w:color w:val="FF0000"/>
                        <w:spacing w:val="-2"/>
                        <w:sz w:val="16"/>
                        <w:szCs w:val="16"/>
                      </w:rPr>
                      <w:tab/>
                    </w:r>
                  </w:p>
                  <w:p w:rsidR="009D7097" w:rsidRPr="005B7F60" w:rsidRDefault="009D7097" w:rsidP="001050CA">
                    <w:pPr>
                      <w:widowControl w:val="0"/>
                      <w:tabs>
                        <w:tab w:val="left" w:pos="630"/>
                        <w:tab w:val="left" w:pos="1170"/>
                        <w:tab w:val="left" w:pos="1881"/>
                        <w:tab w:val="left" w:pos="2940"/>
                        <w:tab w:val="left" w:pos="4230"/>
                        <w:tab w:val="left" w:pos="7879"/>
                      </w:tabs>
                      <w:autoSpaceDE w:val="0"/>
                      <w:autoSpaceDN w:val="0"/>
                      <w:adjustRightInd w:val="0"/>
                      <w:spacing w:before="8"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ASU</w:t>
                    </w:r>
                    <w:r w:rsidRPr="005B7F60">
                      <w:rPr>
                        <w:rFonts w:ascii="Times New Roman" w:hAnsi="Times New Roman"/>
                        <w:color w:val="FF0000"/>
                        <w:spacing w:val="-2"/>
                        <w:sz w:val="16"/>
                        <w:szCs w:val="16"/>
                      </w:rPr>
                      <w:tab/>
                      <w:t>1200</w:t>
                    </w:r>
                    <w:r w:rsidRPr="005B7F60">
                      <w:rPr>
                        <w:rFonts w:ascii="Times New Roman" w:hAnsi="Times New Roman"/>
                        <w:color w:val="FF0000"/>
                        <w:spacing w:val="-2"/>
                        <w:sz w:val="16"/>
                        <w:szCs w:val="16"/>
                      </w:rPr>
                      <w:tab/>
                      <w:t>Freshman Seminar &amp; Service to Leadership</w:t>
                    </w:r>
                    <w:r>
                      <w:rPr>
                        <w:rFonts w:ascii="Times New Roman" w:hAnsi="Times New Roman"/>
                        <w:color w:val="FF0000"/>
                        <w:spacing w:val="-2"/>
                        <w:sz w:val="16"/>
                        <w:szCs w:val="16"/>
                      </w:rPr>
                      <w:t xml:space="preserve"> </w:t>
                    </w:r>
                    <w:r>
                      <w:rPr>
                        <w:rFonts w:ascii="Times New Roman" w:hAnsi="Times New Roman"/>
                        <w:color w:val="FF0000"/>
                        <w:spacing w:val="-2"/>
                        <w:sz w:val="16"/>
                        <w:szCs w:val="16"/>
                      </w:rPr>
                      <w:tab/>
                    </w:r>
                    <w:r w:rsidRPr="005B7F60">
                      <w:rPr>
                        <w:rFonts w:ascii="Times New Roman" w:hAnsi="Times New Roman"/>
                        <w:color w:val="FF0000"/>
                        <w:spacing w:val="-2"/>
                        <w:sz w:val="16"/>
                        <w:szCs w:val="16"/>
                      </w:rPr>
                      <w:t>3</w:t>
                    </w:r>
                    <w:r w:rsidRPr="005B7F60">
                      <w:rPr>
                        <w:rFonts w:ascii="Times New Roman" w:hAnsi="Times New Roman"/>
                        <w:color w:val="FF0000"/>
                        <w:spacing w:val="-2"/>
                        <w:sz w:val="16"/>
                        <w:szCs w:val="16"/>
                      </w:rPr>
                      <w:tab/>
                    </w:r>
                  </w:p>
                  <w:p w:rsidR="009D7097" w:rsidRPr="005B7F60" w:rsidRDefault="009D7097" w:rsidP="001050CA">
                    <w:pPr>
                      <w:widowControl w:val="0"/>
                      <w:tabs>
                        <w:tab w:val="left" w:pos="630"/>
                        <w:tab w:val="left" w:pos="1170"/>
                        <w:tab w:val="left" w:pos="1881"/>
                        <w:tab w:val="left" w:pos="2940"/>
                        <w:tab w:val="left" w:pos="4230"/>
                        <w:tab w:val="left" w:pos="6660"/>
                      </w:tabs>
                      <w:autoSpaceDE w:val="0"/>
                      <w:autoSpaceDN w:val="0"/>
                      <w:adjustRightInd w:val="0"/>
                      <w:spacing w:before="8"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ENGL</w:t>
                    </w:r>
                    <w:r w:rsidRPr="005B7F60">
                      <w:rPr>
                        <w:rFonts w:ascii="Times New Roman" w:hAnsi="Times New Roman"/>
                        <w:color w:val="FF0000"/>
                        <w:spacing w:val="-2"/>
                        <w:sz w:val="16"/>
                        <w:szCs w:val="16"/>
                      </w:rPr>
                      <w:tab/>
                      <w:t>1101</w:t>
                    </w:r>
                    <w:r w:rsidRPr="005B7F60">
                      <w:rPr>
                        <w:rFonts w:ascii="Times New Roman" w:hAnsi="Times New Roman"/>
                        <w:color w:val="FF0000"/>
                        <w:spacing w:val="-2"/>
                        <w:sz w:val="16"/>
                        <w:szCs w:val="16"/>
                      </w:rPr>
                      <w:tab/>
                      <w:t>English Composition I</w:t>
                    </w:r>
                    <w:r>
                      <w:rPr>
                        <w:rFonts w:ascii="Times New Roman" w:hAnsi="Times New Roman"/>
                        <w:color w:val="FF0000"/>
                        <w:spacing w:val="-2"/>
                        <w:sz w:val="16"/>
                        <w:szCs w:val="16"/>
                      </w:rPr>
                      <w:tab/>
                    </w:r>
                    <w:r w:rsidRPr="005B7F60">
                      <w:rPr>
                        <w:rFonts w:ascii="Times New Roman" w:hAnsi="Times New Roman"/>
                        <w:color w:val="FF0000"/>
                        <w:spacing w:val="-2"/>
                        <w:sz w:val="16"/>
                        <w:szCs w:val="16"/>
                      </w:rPr>
                      <w:t xml:space="preserve">                                 </w:t>
                    </w:r>
                    <w:r w:rsidRPr="005B7F60">
                      <w:rPr>
                        <w:rFonts w:ascii="Times New Roman" w:hAnsi="Times New Roman"/>
                        <w:color w:val="FF0000"/>
                        <w:spacing w:val="-2"/>
                        <w:sz w:val="16"/>
                        <w:szCs w:val="16"/>
                      </w:rPr>
                      <w:tab/>
                      <w:t>3</w:t>
                    </w:r>
                  </w:p>
                  <w:p w:rsidR="009D7097" w:rsidRPr="005B7F60" w:rsidRDefault="009D7097" w:rsidP="001050CA">
                    <w:pPr>
                      <w:widowControl w:val="0"/>
                      <w:tabs>
                        <w:tab w:val="left" w:pos="630"/>
                        <w:tab w:val="left" w:pos="1170"/>
                        <w:tab w:val="left" w:pos="1881"/>
                        <w:tab w:val="left" w:pos="2940"/>
                        <w:tab w:val="left" w:pos="4230"/>
                        <w:tab w:val="left" w:pos="6660"/>
                      </w:tabs>
                      <w:autoSpaceDE w:val="0"/>
                      <w:autoSpaceDN w:val="0"/>
                      <w:adjustRightInd w:val="0"/>
                      <w:spacing w:before="5"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MATH</w:t>
                    </w:r>
                    <w:r w:rsidRPr="005B7F60">
                      <w:rPr>
                        <w:rFonts w:ascii="Times New Roman" w:hAnsi="Times New Roman"/>
                        <w:color w:val="FF0000"/>
                        <w:spacing w:val="-2"/>
                        <w:sz w:val="16"/>
                        <w:szCs w:val="16"/>
                      </w:rPr>
                      <w:tab/>
                      <w:t>1111</w:t>
                    </w:r>
                    <w:r w:rsidRPr="005B7F60">
                      <w:rPr>
                        <w:rFonts w:ascii="Times New Roman" w:hAnsi="Times New Roman"/>
                        <w:color w:val="FF0000"/>
                        <w:spacing w:val="-2"/>
                        <w:sz w:val="16"/>
                        <w:szCs w:val="16"/>
                      </w:rPr>
                      <w:tab/>
                      <w:t>Mathematical Modeling or College Algebra</w:t>
                    </w:r>
                    <w:r w:rsidRPr="005B7F60">
                      <w:rPr>
                        <w:rFonts w:ascii="Times New Roman" w:hAnsi="Times New Roman"/>
                        <w:color w:val="FF0000"/>
                        <w:spacing w:val="-2"/>
                        <w:sz w:val="16"/>
                        <w:szCs w:val="16"/>
                      </w:rPr>
                      <w:tab/>
                      <w:t>3</w:t>
                    </w:r>
                  </w:p>
                  <w:p w:rsidR="009D7097" w:rsidRPr="005B7F60" w:rsidRDefault="009D7097" w:rsidP="001050CA">
                    <w:pPr>
                      <w:widowControl w:val="0"/>
                      <w:tabs>
                        <w:tab w:val="left" w:pos="630"/>
                        <w:tab w:val="left" w:pos="1170"/>
                        <w:tab w:val="left" w:pos="4230"/>
                        <w:tab w:val="left" w:pos="6660"/>
                        <w:tab w:val="left" w:pos="9290"/>
                      </w:tabs>
                      <w:autoSpaceDE w:val="0"/>
                      <w:autoSpaceDN w:val="0"/>
                      <w:adjustRightInd w:val="0"/>
                      <w:spacing w:before="4"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Area D Option</w:t>
                    </w:r>
                    <w:r>
                      <w:rPr>
                        <w:rFonts w:ascii="Times New Roman" w:hAnsi="Times New Roman"/>
                        <w:color w:val="FF0000"/>
                        <w:spacing w:val="-2"/>
                        <w:sz w:val="16"/>
                        <w:szCs w:val="16"/>
                      </w:rPr>
                      <w:tab/>
                    </w:r>
                    <w:r w:rsidRPr="005B7F60">
                      <w:rPr>
                        <w:rFonts w:ascii="Times New Roman" w:hAnsi="Times New Roman"/>
                        <w:color w:val="FF0000"/>
                        <w:spacing w:val="-2"/>
                        <w:sz w:val="16"/>
                        <w:szCs w:val="16"/>
                      </w:rPr>
                      <w:t>Science/Math/Technology</w:t>
                    </w:r>
                    <w:r w:rsidRPr="005B7F60">
                      <w:rPr>
                        <w:rFonts w:ascii="Times New Roman" w:hAnsi="Times New Roman"/>
                        <w:color w:val="FF0000"/>
                        <w:spacing w:val="-2"/>
                        <w:sz w:val="16"/>
                        <w:szCs w:val="16"/>
                      </w:rPr>
                      <w:tab/>
                      <w:t>4</w:t>
                    </w:r>
                    <w:r w:rsidRPr="005B7F60">
                      <w:rPr>
                        <w:rFonts w:ascii="Times New Roman" w:hAnsi="Times New Roman"/>
                        <w:color w:val="FF0000"/>
                        <w:spacing w:val="-2"/>
                        <w:sz w:val="16"/>
                        <w:szCs w:val="16"/>
                      </w:rPr>
                      <w:tab/>
                    </w:r>
                  </w:p>
                  <w:p w:rsidR="009D7097" w:rsidRPr="005B7F60" w:rsidRDefault="009D7097" w:rsidP="001050CA">
                    <w:pPr>
                      <w:widowControl w:val="0"/>
                      <w:tabs>
                        <w:tab w:val="left" w:pos="630"/>
                        <w:tab w:val="left" w:pos="1170"/>
                        <w:tab w:val="left" w:pos="4230"/>
                        <w:tab w:val="left" w:pos="6660"/>
                      </w:tabs>
                      <w:autoSpaceDE w:val="0"/>
                      <w:autoSpaceDN w:val="0"/>
                      <w:adjustRightInd w:val="0"/>
                      <w:spacing w:before="5" w:after="0" w:line="207" w:lineRule="exact"/>
                      <w:rPr>
                        <w:rFonts w:ascii="Times New Roman" w:hAnsi="Times New Roman"/>
                        <w:color w:val="FF0000"/>
                        <w:spacing w:val="-2"/>
                        <w:sz w:val="16"/>
                        <w:szCs w:val="16"/>
                        <w:u w:val="single"/>
                      </w:rPr>
                    </w:pPr>
                    <w:r w:rsidRPr="005B7F60">
                      <w:rPr>
                        <w:rFonts w:ascii="Times New Roman" w:hAnsi="Times New Roman"/>
                        <w:color w:val="FF0000"/>
                        <w:spacing w:val="-2"/>
                        <w:sz w:val="16"/>
                        <w:szCs w:val="16"/>
                      </w:rPr>
                      <w:t>Area D Select One</w:t>
                    </w:r>
                    <w:r>
                      <w:rPr>
                        <w:rFonts w:ascii="Times New Roman" w:hAnsi="Times New Roman"/>
                        <w:color w:val="FF0000"/>
                        <w:spacing w:val="-2"/>
                        <w:sz w:val="16"/>
                        <w:szCs w:val="16"/>
                      </w:rPr>
                      <w:tab/>
                    </w:r>
                    <w:r w:rsidRPr="005B7F60">
                      <w:rPr>
                        <w:rFonts w:ascii="Times New Roman" w:hAnsi="Times New Roman"/>
                        <w:color w:val="FF0000"/>
                        <w:spacing w:val="-2"/>
                        <w:sz w:val="16"/>
                        <w:szCs w:val="16"/>
                      </w:rPr>
                      <w:tab/>
                    </w:r>
                    <w:r w:rsidRPr="005B7F60">
                      <w:rPr>
                        <w:rFonts w:ascii="Times New Roman" w:hAnsi="Times New Roman"/>
                        <w:color w:val="FF0000"/>
                        <w:spacing w:val="-2"/>
                        <w:sz w:val="16"/>
                        <w:szCs w:val="16"/>
                        <w:u w:val="single"/>
                      </w:rPr>
                      <w:t>3</w:t>
                    </w:r>
                  </w:p>
                  <w:p w:rsidR="009D7097" w:rsidRPr="009C2536" w:rsidRDefault="009D7097" w:rsidP="001050CA">
                    <w:pPr>
                      <w:widowControl w:val="0"/>
                      <w:tabs>
                        <w:tab w:val="left" w:pos="630"/>
                        <w:tab w:val="left" w:pos="1170"/>
                        <w:tab w:val="left" w:pos="4230"/>
                        <w:tab w:val="left" w:pos="6660"/>
                        <w:tab w:val="left" w:pos="9290"/>
                      </w:tabs>
                      <w:autoSpaceDE w:val="0"/>
                      <w:autoSpaceDN w:val="0"/>
                      <w:adjustRightInd w:val="0"/>
                      <w:spacing w:before="4" w:after="0" w:line="207" w:lineRule="exact"/>
                      <w:rPr>
                        <w:rFonts w:ascii="Times New Roman Bold" w:hAnsi="Times New Roman Bold" w:cs="Times New Roman Bold"/>
                        <w:color w:val="FF0000"/>
                        <w:spacing w:val="-2"/>
                        <w:sz w:val="18"/>
                        <w:szCs w:val="18"/>
                      </w:rPr>
                    </w:pPr>
                    <w:r w:rsidRPr="005B7F60">
                      <w:rPr>
                        <w:rFonts w:ascii="Times New Roman Bold" w:hAnsi="Times New Roman Bold" w:cs="Times New Roman Bold"/>
                        <w:color w:val="FF0000"/>
                        <w:spacing w:val="-2"/>
                        <w:sz w:val="16"/>
                        <w:szCs w:val="16"/>
                      </w:rPr>
                      <w:t xml:space="preserve">Subtotal  </w:t>
                    </w:r>
                    <w:r>
                      <w:rPr>
                        <w:rFonts w:ascii="Times New Roman Bold" w:hAnsi="Times New Roman Bold" w:cs="Times New Roman Bold"/>
                        <w:color w:val="FF0000"/>
                        <w:spacing w:val="-2"/>
                        <w:sz w:val="16"/>
                        <w:szCs w:val="16"/>
                      </w:rPr>
                      <w:tab/>
                    </w:r>
                    <w:r>
                      <w:rPr>
                        <w:rFonts w:ascii="Times New Roman Bold" w:hAnsi="Times New Roman Bold" w:cs="Times New Roman Bold"/>
                        <w:color w:val="FF0000"/>
                        <w:spacing w:val="-2"/>
                        <w:sz w:val="16"/>
                        <w:szCs w:val="16"/>
                      </w:rPr>
                      <w:tab/>
                      <w:t>16</w:t>
                    </w:r>
                  </w:p>
                  <w:p w:rsidR="009D7097" w:rsidRPr="00E25FFB" w:rsidRDefault="009D7097" w:rsidP="001050CA">
                    <w:pPr>
                      <w:widowControl w:val="0"/>
                      <w:autoSpaceDE w:val="0"/>
                      <w:autoSpaceDN w:val="0"/>
                      <w:adjustRightInd w:val="0"/>
                      <w:spacing w:line="207" w:lineRule="exact"/>
                      <w:ind w:left="823"/>
                      <w:rPr>
                        <w:rFonts w:ascii="Times New Roman Bold" w:hAnsi="Times New Roman Bold" w:cs="Times New Roman Bold"/>
                        <w:color w:val="FF0000"/>
                        <w:spacing w:val="-2"/>
                        <w:sz w:val="18"/>
                        <w:szCs w:val="18"/>
                      </w:rPr>
                    </w:pPr>
                  </w:p>
                </w:txbxContent>
              </v:textbox>
              <w10:wrap type="square"/>
            </v:shape>
          </w:pict>
        </w:r>
      </w:del>
    </w:p>
    <w:p w:rsidR="001050CA" w:rsidRDefault="001050CA">
      <w:pPr>
        <w:widowControl w:val="0"/>
        <w:autoSpaceDE w:val="0"/>
        <w:autoSpaceDN w:val="0"/>
        <w:adjustRightInd w:val="0"/>
        <w:spacing w:before="7" w:after="0" w:line="207" w:lineRule="exact"/>
        <w:ind w:left="823"/>
        <w:rPr>
          <w:rFonts w:ascii="Times New Roman Bold" w:hAnsi="Times New Roman Bold" w:cs="Times New Roman Bold"/>
          <w:color w:val="FF0000"/>
          <w:spacing w:val="-2"/>
          <w:sz w:val="18"/>
          <w:szCs w:val="18"/>
          <w:u w:val="single"/>
        </w:rPr>
      </w:pPr>
    </w:p>
    <w:p w:rsidR="001050CA" w:rsidRDefault="00517D78" w:rsidP="001050CA">
      <w:pPr>
        <w:widowControl w:val="0"/>
        <w:tabs>
          <w:tab w:val="left" w:pos="1881"/>
          <w:tab w:val="left" w:pos="2880"/>
          <w:tab w:val="left" w:pos="6660"/>
        </w:tabs>
        <w:autoSpaceDE w:val="0"/>
        <w:autoSpaceDN w:val="0"/>
        <w:adjustRightInd w:val="0"/>
        <w:spacing w:before="5" w:after="0" w:line="207" w:lineRule="exact"/>
        <w:ind w:left="823"/>
        <w:rPr>
          <w:rFonts w:ascii="Times New Roman" w:hAnsi="Times New Roman"/>
          <w:b/>
          <w:color w:val="FF0000"/>
          <w:spacing w:val="-2"/>
          <w:sz w:val="18"/>
          <w:szCs w:val="18"/>
        </w:rPr>
      </w:pPr>
      <w:ins w:id="243" w:author="eslove" w:date="2008-07-30T13:08:00Z">
        <w:r w:rsidRPr="00AE60A2">
          <w:rPr>
            <w:noProof/>
          </w:rPr>
          <w:pict>
            <v:shape id="_x0000_s2342" type="#_x0000_t202" style="position:absolute;left:0;text-align:left;margin-left:288.2pt;margin-top:6.65pt;width:246pt;height:102pt;z-index:251854848" stroked="f">
              <v:textbox style="mso-next-textbox:#_x0000_s2342">
                <w:txbxContent>
                  <w:p w:rsidR="009D7097" w:rsidRPr="00517D78" w:rsidRDefault="009D7097" w:rsidP="00517D78">
                    <w:pPr>
                      <w:widowControl w:val="0"/>
                      <w:tabs>
                        <w:tab w:val="left" w:pos="990"/>
                        <w:tab w:val="left" w:pos="1530"/>
                        <w:tab w:val="left" w:pos="4230"/>
                        <w:tab w:val="left" w:pos="6660"/>
                      </w:tabs>
                      <w:autoSpaceDE w:val="0"/>
                      <w:autoSpaceDN w:val="0"/>
                      <w:adjustRightInd w:val="0"/>
                      <w:spacing w:before="5"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Sophomore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w:t>
                    </w:r>
                  </w:p>
                  <w:p w:rsidR="009D7097" w:rsidRPr="00517D78" w:rsidRDefault="009D7097" w:rsidP="00517D78">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9D7097" w:rsidRPr="00517D78" w:rsidRDefault="009D7097" w:rsidP="00517D78">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POLS</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U.S. &amp; Georgia Government or</w:t>
                    </w:r>
                  </w:p>
                  <w:p w:rsidR="009D7097" w:rsidRPr="00517D78" w:rsidRDefault="009D7097" w:rsidP="00517D78">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HONR</w:t>
                    </w:r>
                    <w:r w:rsidRPr="00517D78">
                      <w:rPr>
                        <w:rFonts w:ascii="Times New Roman" w:hAnsi="Times New Roman"/>
                        <w:color w:val="262626" w:themeColor="text1" w:themeTint="D9"/>
                        <w:spacing w:val="-2"/>
                        <w:sz w:val="18"/>
                        <w:szCs w:val="18"/>
                      </w:rPr>
                      <w:tab/>
                      <w:t>1161</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w:t>
                    </w:r>
                    <w:r w:rsidRPr="00517D78">
                      <w:rPr>
                        <w:rFonts w:ascii="Times New Roman" w:hAnsi="Times New Roman"/>
                        <w:color w:val="262626" w:themeColor="text1" w:themeTint="D9"/>
                        <w:spacing w:val="-2"/>
                        <w:sz w:val="18"/>
                        <w:szCs w:val="18"/>
                      </w:rPr>
                      <w:tab/>
                      <w:t>Social Science</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2102</w:t>
                    </w:r>
                    <w:r w:rsidRPr="00517D78">
                      <w:rPr>
                        <w:rFonts w:ascii="Times New Roman" w:hAnsi="Times New Roman"/>
                        <w:color w:val="262626" w:themeColor="text1" w:themeTint="D9"/>
                        <w:spacing w:val="-2"/>
                        <w:sz w:val="18"/>
                        <w:szCs w:val="18"/>
                      </w:rPr>
                      <w:tab/>
                      <w:t>Principles of Accounting II</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2105</w:t>
                    </w:r>
                    <w:r w:rsidRPr="00517D78">
                      <w:rPr>
                        <w:rFonts w:ascii="Times New Roman" w:hAnsi="Times New Roman"/>
                        <w:color w:val="262626" w:themeColor="text1" w:themeTint="D9"/>
                        <w:spacing w:val="-2"/>
                        <w:sz w:val="18"/>
                        <w:szCs w:val="18"/>
                      </w:rPr>
                      <w:tab/>
                      <w:t>Principles of Macroeconomics</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BISE</w:t>
                    </w:r>
                    <w:r w:rsidRPr="00517D78">
                      <w:rPr>
                        <w:rFonts w:ascii="Times New Roman" w:hAnsi="Times New Roman"/>
                        <w:color w:val="262626" w:themeColor="text1" w:themeTint="D9"/>
                        <w:spacing w:val="-2"/>
                        <w:sz w:val="18"/>
                        <w:szCs w:val="18"/>
                      </w:rPr>
                      <w:tab/>
                      <w:t>2010</w:t>
                    </w:r>
                    <w:r w:rsidRPr="00517D78">
                      <w:rPr>
                        <w:rFonts w:ascii="Times New Roman" w:hAnsi="Times New Roman"/>
                        <w:color w:val="262626" w:themeColor="text1" w:themeTint="D9"/>
                        <w:spacing w:val="-2"/>
                        <w:sz w:val="18"/>
                        <w:szCs w:val="18"/>
                      </w:rPr>
                      <w:tab/>
                      <w:t>Fundamentals of Computer Applications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9D7097" w:rsidRPr="00517D78" w:rsidRDefault="009D7097" w:rsidP="00517D78">
                    <w:pPr>
                      <w:widowControl w:val="0"/>
                      <w:tabs>
                        <w:tab w:val="left" w:pos="990"/>
                        <w:tab w:val="left" w:pos="1530"/>
                        <w:tab w:val="left" w:pos="4230"/>
                        <w:tab w:val="righ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r w:rsidRPr="00AE60A2">
          <w:rPr>
            <w:noProof/>
          </w:rPr>
          <w:pict>
            <v:shape id="_x0000_s2341" type="#_x0000_t202" style="position:absolute;left:0;text-align:left;margin-left:15.45pt;margin-top:1.25pt;width:240pt;height:94.65pt;z-index:251853824" stroked="f">
              <v:textbox style="mso-next-textbox:#_x0000_s2341">
                <w:txbxContent>
                  <w:p w:rsidR="009D7097" w:rsidRPr="00517D78" w:rsidRDefault="009D7097" w:rsidP="00517D78">
                    <w:pPr>
                      <w:widowControl w:val="0"/>
                      <w:tabs>
                        <w:tab w:val="left" w:pos="720"/>
                        <w:tab w:val="left" w:pos="1170"/>
                      </w:tabs>
                      <w:autoSpaceDE w:val="0"/>
                      <w:autoSpaceDN w:val="0"/>
                      <w:adjustRightInd w:val="0"/>
                      <w:spacing w:before="7"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Sophomore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9D7097" w:rsidRPr="00517D78" w:rsidRDefault="009D7097" w:rsidP="00517D78">
                    <w:pPr>
                      <w:widowControl w:val="0"/>
                      <w:tabs>
                        <w:tab w:val="left" w:pos="720"/>
                        <w:tab w:val="left" w:pos="1170"/>
                        <w:tab w:val="left" w:pos="1620"/>
                        <w:tab w:val="left" w:pos="2160"/>
                        <w:tab w:val="left" w:pos="4230"/>
                        <w:tab w:val="left" w:pos="6660"/>
                        <w:tab w:val="left" w:pos="929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Above Core Option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r w:rsidRPr="00517D78">
                      <w:rPr>
                        <w:rFonts w:ascii="Times New Roman" w:hAnsi="Times New Roman"/>
                        <w:color w:val="262626" w:themeColor="text1" w:themeTint="D9"/>
                        <w:spacing w:val="-2"/>
                        <w:sz w:val="18"/>
                        <w:szCs w:val="18"/>
                      </w:rPr>
                      <w:tab/>
                    </w:r>
                  </w:p>
                  <w:p w:rsidR="009D7097" w:rsidRPr="00517D78" w:rsidRDefault="009D7097" w:rsidP="00517D78">
                    <w:pPr>
                      <w:widowControl w:val="0"/>
                      <w:tabs>
                        <w:tab w:val="left" w:pos="720"/>
                        <w:tab w:val="left" w:pos="1170"/>
                        <w:tab w:val="left" w:pos="1620"/>
                        <w:tab w:val="left" w:pos="216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Area C </w:t>
                    </w:r>
                    <w:r w:rsidRPr="00517D78">
                      <w:rPr>
                        <w:rFonts w:ascii="Times New Roman" w:hAnsi="Times New Roman"/>
                        <w:color w:val="262626" w:themeColor="text1" w:themeTint="D9"/>
                        <w:spacing w:val="-2"/>
                        <w:sz w:val="18"/>
                        <w:szCs w:val="18"/>
                      </w:rPr>
                      <w:tab/>
                      <w:t xml:space="preserve"> </w:t>
                    </w:r>
                    <w:r w:rsidRPr="00517D78">
                      <w:rPr>
                        <w:rFonts w:ascii="Times New Roman" w:hAnsi="Times New Roman"/>
                        <w:color w:val="262626" w:themeColor="text1" w:themeTint="D9"/>
                        <w:spacing w:val="-2"/>
                        <w:sz w:val="18"/>
                        <w:szCs w:val="18"/>
                      </w:rPr>
                      <w:tab/>
                      <w:t>Humanities/Fine Arts - Select One</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left" w:pos="720"/>
                        <w:tab w:val="left" w:pos="1170"/>
                        <w:tab w:val="left" w:pos="1620"/>
                        <w:tab w:val="left" w:pos="2160"/>
                        <w:tab w:val="left" w:pos="4230"/>
                        <w:tab w:val="left" w:pos="6660"/>
                        <w:tab w:val="left" w:pos="929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       Social Science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r w:rsidRPr="00517D78">
                      <w:rPr>
                        <w:rFonts w:ascii="Times New Roman" w:hAnsi="Times New Roman"/>
                        <w:color w:val="262626" w:themeColor="text1" w:themeTint="D9"/>
                        <w:spacing w:val="-2"/>
                        <w:sz w:val="18"/>
                        <w:szCs w:val="18"/>
                      </w:rPr>
                      <w:tab/>
                    </w:r>
                  </w:p>
                  <w:p w:rsidR="009D7097" w:rsidRPr="00517D78" w:rsidRDefault="009D7097" w:rsidP="00517D78">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2101</w:t>
                    </w:r>
                    <w:r w:rsidRPr="00517D78">
                      <w:rPr>
                        <w:rFonts w:ascii="Times New Roman" w:hAnsi="Times New Roman"/>
                        <w:color w:val="262626" w:themeColor="text1" w:themeTint="D9"/>
                        <w:spacing w:val="-2"/>
                        <w:sz w:val="18"/>
                        <w:szCs w:val="18"/>
                      </w:rPr>
                      <w:tab/>
                      <w:t xml:space="preserve"> Principles of Accounting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2040</w:t>
                    </w:r>
                    <w:r w:rsidRPr="00517D78">
                      <w:rPr>
                        <w:rFonts w:ascii="Times New Roman" w:hAnsi="Times New Roman"/>
                        <w:color w:val="262626" w:themeColor="text1" w:themeTint="D9"/>
                        <w:spacing w:val="-2"/>
                        <w:sz w:val="18"/>
                        <w:szCs w:val="18"/>
                      </w:rPr>
                      <w:tab/>
                      <w:t>Communication for Management</w:t>
                    </w:r>
                    <w:r w:rsidRPr="00517D78">
                      <w:rPr>
                        <w:rFonts w:ascii="Times New Roman" w:hAnsi="Times New Roman"/>
                        <w:color w:val="262626" w:themeColor="text1" w:themeTint="D9"/>
                        <w:spacing w:val="-2"/>
                        <w:sz w:val="18"/>
                        <w:szCs w:val="18"/>
                      </w:rPr>
                      <w:tab/>
                      <w:t>3</w:t>
                    </w:r>
                  </w:p>
                  <w:p w:rsidR="009D7097" w:rsidRPr="00517D78" w:rsidRDefault="009D7097" w:rsidP="00517D78">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2106</w:t>
                    </w:r>
                    <w:r w:rsidRPr="00517D78">
                      <w:rPr>
                        <w:rFonts w:ascii="Times New Roman" w:hAnsi="Times New Roman"/>
                        <w:color w:val="262626" w:themeColor="text1" w:themeTint="D9"/>
                        <w:spacing w:val="-2"/>
                        <w:sz w:val="18"/>
                        <w:szCs w:val="18"/>
                      </w:rPr>
                      <w:tab/>
                      <w:t xml:space="preserve"> Principles of Microeconomics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9D7097" w:rsidRPr="00517D78" w:rsidRDefault="009D7097" w:rsidP="00517D78">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ins>
      <w:del w:id="244" w:author="eslove" w:date="2008-07-30T13:08:00Z">
        <w:r w:rsidR="00AE60A2" w:rsidRPr="00AE60A2">
          <w:rPr>
            <w:noProof/>
          </w:rPr>
          <w:pict>
            <v:shape id="_x0000_s2369" type="#_x0000_t202" style="position:absolute;left:0;text-align:left;margin-left:301.05pt;margin-top:6.65pt;width:246pt;height:102pt;z-index:251882496" stroked="f">
              <v:textbox style="mso-next-textbox:#_x0000_s2369">
                <w:txbxContent>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b/>
                        <w:color w:val="FF0000"/>
                        <w:spacing w:val="-2"/>
                        <w:sz w:val="16"/>
                        <w:szCs w:val="16"/>
                      </w:rPr>
                    </w:pPr>
                    <w:r w:rsidRPr="00DE4AA7">
                      <w:rPr>
                        <w:rFonts w:ascii="Times New Roman" w:hAnsi="Times New Roman"/>
                        <w:b/>
                        <w:color w:val="FF0000"/>
                        <w:spacing w:val="-2"/>
                        <w:sz w:val="16"/>
                        <w:szCs w:val="16"/>
                      </w:rPr>
                      <w:t>Sophomore Year (</w:t>
                    </w:r>
                    <w:proofErr w:type="gramStart"/>
                    <w:r w:rsidRPr="00DE4AA7">
                      <w:rPr>
                        <w:rFonts w:ascii="Times New Roman" w:hAnsi="Times New Roman"/>
                        <w:b/>
                        <w:color w:val="FF0000"/>
                        <w:spacing w:val="-2"/>
                        <w:sz w:val="16"/>
                        <w:szCs w:val="16"/>
                      </w:rPr>
                      <w:t>Spring</w:t>
                    </w:r>
                    <w:proofErr w:type="gramEnd"/>
                    <w:r w:rsidRPr="00DE4AA7">
                      <w:rPr>
                        <w:rFonts w:ascii="Times New Roman" w:hAnsi="Times New Roman"/>
                        <w:b/>
                        <w:color w:val="FF0000"/>
                        <w:spacing w:val="-2"/>
                        <w:sz w:val="16"/>
                        <w:szCs w:val="16"/>
                      </w:rPr>
                      <w:t>)</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color w:val="FF0000"/>
                        <w:spacing w:val="-2"/>
                        <w:sz w:val="16"/>
                        <w:szCs w:val="16"/>
                      </w:rPr>
                    </w:pPr>
                    <w:r w:rsidRPr="00DE4AA7">
                      <w:rPr>
                        <w:rFonts w:ascii="Times New Roman" w:hAnsi="Times New Roman"/>
                        <w:color w:val="FF0000"/>
                        <w:spacing w:val="-2"/>
                        <w:sz w:val="16"/>
                        <w:szCs w:val="16"/>
                      </w:rPr>
                      <w:t>Above Core Option</w:t>
                    </w:r>
                    <w:r w:rsidRPr="00DE4AA7">
                      <w:rPr>
                        <w:rFonts w:ascii="Times New Roman" w:hAnsi="Times New Roman"/>
                        <w:color w:val="FF0000"/>
                        <w:spacing w:val="-2"/>
                        <w:sz w:val="16"/>
                        <w:szCs w:val="16"/>
                      </w:rPr>
                      <w:tab/>
                    </w:r>
                    <w:r w:rsidRPr="00DE4AA7">
                      <w:rPr>
                        <w:rFonts w:ascii="Times New Roman" w:hAnsi="Times New Roman"/>
                        <w:color w:val="FF0000"/>
                        <w:spacing w:val="-2"/>
                        <w:sz w:val="16"/>
                        <w:szCs w:val="16"/>
                      </w:rPr>
                      <w:tab/>
                      <w:t>1</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color w:val="FF0000"/>
                        <w:spacing w:val="-2"/>
                        <w:sz w:val="16"/>
                        <w:szCs w:val="16"/>
                      </w:rPr>
                    </w:pPr>
                    <w:r w:rsidRPr="00DE4AA7">
                      <w:rPr>
                        <w:rFonts w:ascii="Times New Roman" w:hAnsi="Times New Roman"/>
                        <w:color w:val="FF0000"/>
                        <w:spacing w:val="-2"/>
                        <w:sz w:val="16"/>
                        <w:szCs w:val="16"/>
                      </w:rPr>
                      <w:t>POLS</w:t>
                    </w:r>
                    <w:r w:rsidRPr="00DE4AA7">
                      <w:rPr>
                        <w:rFonts w:ascii="Times New Roman" w:hAnsi="Times New Roman"/>
                        <w:color w:val="FF0000"/>
                        <w:spacing w:val="-2"/>
                        <w:sz w:val="16"/>
                        <w:szCs w:val="16"/>
                      </w:rPr>
                      <w:tab/>
                      <w:t>1101</w:t>
                    </w:r>
                    <w:r w:rsidRPr="00DE4AA7">
                      <w:rPr>
                        <w:rFonts w:ascii="Times New Roman" w:hAnsi="Times New Roman"/>
                        <w:color w:val="FF0000"/>
                        <w:spacing w:val="-2"/>
                        <w:sz w:val="16"/>
                        <w:szCs w:val="16"/>
                      </w:rPr>
                      <w:tab/>
                    </w:r>
                    <w:smartTag w:uri="urn:schemas-microsoft-com:office:smarttags" w:element="country-region">
                      <w:r w:rsidRPr="00DE4AA7">
                        <w:rPr>
                          <w:rFonts w:ascii="Times New Roman" w:hAnsi="Times New Roman"/>
                          <w:color w:val="FF0000"/>
                          <w:spacing w:val="-2"/>
                          <w:sz w:val="16"/>
                          <w:szCs w:val="16"/>
                        </w:rPr>
                        <w:t>U.S.</w:t>
                      </w:r>
                    </w:smartTag>
                    <w:r w:rsidRPr="00DE4AA7">
                      <w:rPr>
                        <w:rFonts w:ascii="Times New Roman" w:hAnsi="Times New Roman"/>
                        <w:color w:val="FF0000"/>
                        <w:spacing w:val="-2"/>
                        <w:sz w:val="16"/>
                        <w:szCs w:val="16"/>
                      </w:rPr>
                      <w:t xml:space="preserve"> &amp; </w:t>
                    </w:r>
                    <w:smartTag w:uri="urn:schemas-microsoft-com:office:smarttags" w:element="country-region">
                      <w:smartTag w:uri="urn:schemas-microsoft-com:office:smarttags" w:element="place">
                        <w:r w:rsidRPr="00DE4AA7">
                          <w:rPr>
                            <w:rFonts w:ascii="Times New Roman" w:hAnsi="Times New Roman"/>
                            <w:color w:val="FF0000"/>
                            <w:spacing w:val="-2"/>
                            <w:sz w:val="16"/>
                            <w:szCs w:val="16"/>
                          </w:rPr>
                          <w:t>Georgia</w:t>
                        </w:r>
                      </w:smartTag>
                    </w:smartTag>
                    <w:r w:rsidRPr="00DE4AA7">
                      <w:rPr>
                        <w:rFonts w:ascii="Times New Roman" w:hAnsi="Times New Roman"/>
                        <w:color w:val="FF0000"/>
                        <w:spacing w:val="-2"/>
                        <w:sz w:val="16"/>
                        <w:szCs w:val="16"/>
                      </w:rPr>
                      <w:t xml:space="preserve"> Government or</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color w:val="FF0000"/>
                        <w:spacing w:val="-2"/>
                        <w:sz w:val="16"/>
                        <w:szCs w:val="16"/>
                      </w:rPr>
                    </w:pPr>
                    <w:r w:rsidRPr="00DE4AA7">
                      <w:rPr>
                        <w:rFonts w:ascii="Times New Roman" w:hAnsi="Times New Roman"/>
                        <w:color w:val="FF0000"/>
                        <w:spacing w:val="-2"/>
                        <w:sz w:val="16"/>
                        <w:szCs w:val="16"/>
                      </w:rPr>
                      <w:t>HONR</w:t>
                    </w:r>
                    <w:r w:rsidRPr="00DE4AA7">
                      <w:rPr>
                        <w:rFonts w:ascii="Times New Roman" w:hAnsi="Times New Roman"/>
                        <w:color w:val="FF0000"/>
                        <w:spacing w:val="-2"/>
                        <w:sz w:val="16"/>
                        <w:szCs w:val="16"/>
                      </w:rPr>
                      <w:tab/>
                      <w:t>1161</w:t>
                    </w:r>
                    <w:r w:rsidRPr="00DE4AA7">
                      <w:rPr>
                        <w:rFonts w:ascii="Times New Roman" w:hAnsi="Times New Roman"/>
                        <w:color w:val="FF0000"/>
                        <w:spacing w:val="-2"/>
                        <w:sz w:val="16"/>
                        <w:szCs w:val="16"/>
                      </w:rPr>
                      <w:tab/>
                    </w:r>
                    <w:r w:rsidRPr="00DE4AA7">
                      <w:rPr>
                        <w:rFonts w:ascii="Times New Roman" w:hAnsi="Times New Roman"/>
                        <w:color w:val="FF0000"/>
                        <w:spacing w:val="-2"/>
                        <w:sz w:val="16"/>
                        <w:szCs w:val="16"/>
                      </w:rPr>
                      <w:tab/>
                      <w:t>3</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color w:val="FF0000"/>
                        <w:spacing w:val="-2"/>
                        <w:sz w:val="16"/>
                        <w:szCs w:val="16"/>
                      </w:rPr>
                    </w:pPr>
                    <w:r w:rsidRPr="00DE4AA7">
                      <w:rPr>
                        <w:rFonts w:ascii="Times New Roman" w:hAnsi="Times New Roman"/>
                        <w:color w:val="FF0000"/>
                        <w:spacing w:val="-2"/>
                        <w:sz w:val="16"/>
                        <w:szCs w:val="16"/>
                      </w:rPr>
                      <w:t>Area E Option</w:t>
                    </w:r>
                    <w:r w:rsidRPr="00DE4AA7">
                      <w:rPr>
                        <w:rFonts w:ascii="Times New Roman" w:hAnsi="Times New Roman"/>
                        <w:color w:val="FF0000"/>
                        <w:spacing w:val="-2"/>
                        <w:sz w:val="16"/>
                        <w:szCs w:val="16"/>
                      </w:rPr>
                      <w:tab/>
                      <w:t>Social Science</w:t>
                    </w:r>
                    <w:r w:rsidRPr="00DE4AA7">
                      <w:rPr>
                        <w:rFonts w:ascii="Times New Roman" w:hAnsi="Times New Roman"/>
                        <w:color w:val="FF0000"/>
                        <w:spacing w:val="-2"/>
                        <w:sz w:val="16"/>
                        <w:szCs w:val="16"/>
                      </w:rPr>
                      <w:tab/>
                      <w:t>3</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color w:val="FF0000"/>
                        <w:spacing w:val="-2"/>
                        <w:sz w:val="16"/>
                        <w:szCs w:val="16"/>
                      </w:rPr>
                    </w:pPr>
                    <w:r w:rsidRPr="00DE4AA7">
                      <w:rPr>
                        <w:rFonts w:ascii="Times New Roman" w:hAnsi="Times New Roman"/>
                        <w:color w:val="FF0000"/>
                        <w:spacing w:val="-2"/>
                        <w:sz w:val="16"/>
                        <w:szCs w:val="16"/>
                      </w:rPr>
                      <w:t>ACCT</w:t>
                    </w:r>
                    <w:r w:rsidRPr="00DE4AA7">
                      <w:rPr>
                        <w:rFonts w:ascii="Times New Roman" w:hAnsi="Times New Roman"/>
                        <w:color w:val="FF0000"/>
                        <w:spacing w:val="-2"/>
                        <w:sz w:val="16"/>
                        <w:szCs w:val="16"/>
                      </w:rPr>
                      <w:tab/>
                      <w:t>2102</w:t>
                    </w:r>
                    <w:r w:rsidRPr="00DE4AA7">
                      <w:rPr>
                        <w:rFonts w:ascii="Times New Roman" w:hAnsi="Times New Roman"/>
                        <w:color w:val="FF0000"/>
                        <w:spacing w:val="-2"/>
                        <w:sz w:val="16"/>
                        <w:szCs w:val="16"/>
                      </w:rPr>
                      <w:tab/>
                      <w:t>Principles of Accounting II</w:t>
                    </w:r>
                    <w:r w:rsidRPr="00DE4AA7">
                      <w:rPr>
                        <w:rFonts w:ascii="Times New Roman" w:hAnsi="Times New Roman"/>
                        <w:color w:val="FF0000"/>
                        <w:spacing w:val="-2"/>
                        <w:sz w:val="16"/>
                        <w:szCs w:val="16"/>
                      </w:rPr>
                      <w:tab/>
                      <w:t>3</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color w:val="FF0000"/>
                        <w:spacing w:val="-2"/>
                        <w:sz w:val="16"/>
                        <w:szCs w:val="16"/>
                      </w:rPr>
                    </w:pPr>
                    <w:r w:rsidRPr="00DE4AA7">
                      <w:rPr>
                        <w:rFonts w:ascii="Times New Roman" w:hAnsi="Times New Roman"/>
                        <w:color w:val="FF0000"/>
                        <w:spacing w:val="-2"/>
                        <w:sz w:val="16"/>
                        <w:szCs w:val="16"/>
                      </w:rPr>
                      <w:t>ECON</w:t>
                    </w:r>
                    <w:r w:rsidRPr="00DE4AA7">
                      <w:rPr>
                        <w:rFonts w:ascii="Times New Roman" w:hAnsi="Times New Roman"/>
                        <w:color w:val="FF0000"/>
                        <w:spacing w:val="-2"/>
                        <w:sz w:val="16"/>
                        <w:szCs w:val="16"/>
                      </w:rPr>
                      <w:tab/>
                      <w:t>2105</w:t>
                    </w:r>
                    <w:r w:rsidRPr="00DE4AA7">
                      <w:rPr>
                        <w:rFonts w:ascii="Times New Roman" w:hAnsi="Times New Roman"/>
                        <w:color w:val="FF0000"/>
                        <w:spacing w:val="-2"/>
                        <w:sz w:val="16"/>
                        <w:szCs w:val="16"/>
                      </w:rPr>
                      <w:tab/>
                      <w:t>Principles of Macroeconomics</w:t>
                    </w:r>
                    <w:r w:rsidRPr="00DE4AA7">
                      <w:rPr>
                        <w:rFonts w:ascii="Times New Roman" w:hAnsi="Times New Roman"/>
                        <w:color w:val="FF0000"/>
                        <w:spacing w:val="-2"/>
                        <w:sz w:val="16"/>
                        <w:szCs w:val="16"/>
                      </w:rPr>
                      <w:tab/>
                      <w:t>3</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after="0" w:line="207" w:lineRule="exact"/>
                      <w:ind w:left="270"/>
                      <w:rPr>
                        <w:rFonts w:ascii="Times New Roman" w:hAnsi="Times New Roman"/>
                        <w:color w:val="FF0000"/>
                        <w:spacing w:val="-2"/>
                        <w:sz w:val="16"/>
                        <w:szCs w:val="16"/>
                        <w:u w:val="single"/>
                      </w:rPr>
                    </w:pPr>
                    <w:r w:rsidRPr="00DE4AA7">
                      <w:rPr>
                        <w:rFonts w:ascii="Times New Roman" w:hAnsi="Times New Roman"/>
                        <w:color w:val="FF0000"/>
                        <w:spacing w:val="-2"/>
                        <w:sz w:val="16"/>
                        <w:szCs w:val="16"/>
                      </w:rPr>
                      <w:t>BISE</w:t>
                    </w:r>
                    <w:r w:rsidRPr="00DE4AA7">
                      <w:rPr>
                        <w:rFonts w:ascii="Times New Roman" w:hAnsi="Times New Roman"/>
                        <w:color w:val="FF0000"/>
                        <w:spacing w:val="-2"/>
                        <w:sz w:val="16"/>
                        <w:szCs w:val="16"/>
                      </w:rPr>
                      <w:tab/>
                      <w:t>2010</w:t>
                    </w:r>
                    <w:r w:rsidRPr="00DE4AA7">
                      <w:rPr>
                        <w:rFonts w:ascii="Times New Roman" w:hAnsi="Times New Roman"/>
                        <w:color w:val="FF0000"/>
                        <w:spacing w:val="-2"/>
                        <w:sz w:val="16"/>
                        <w:szCs w:val="16"/>
                      </w:rPr>
                      <w:tab/>
                      <w:t>Fundamentals of Computer Applications</w:t>
                    </w:r>
                    <w:r w:rsidRPr="00DE4AA7">
                      <w:rPr>
                        <w:rFonts w:ascii="Times New Roman" w:hAnsi="Times New Roman"/>
                        <w:color w:val="FF0000"/>
                        <w:spacing w:val="-2"/>
                        <w:sz w:val="16"/>
                        <w:szCs w:val="16"/>
                      </w:rPr>
                      <w:tab/>
                    </w:r>
                    <w:r w:rsidRPr="00DE4AA7">
                      <w:rPr>
                        <w:rFonts w:ascii="Times New Roman" w:hAnsi="Times New Roman"/>
                        <w:color w:val="FF0000"/>
                        <w:spacing w:val="-2"/>
                        <w:sz w:val="16"/>
                        <w:szCs w:val="16"/>
                        <w:u w:val="single"/>
                      </w:rPr>
                      <w:t>3</w:t>
                    </w:r>
                  </w:p>
                  <w:p w:rsidR="009D7097" w:rsidRPr="00DE4AA7" w:rsidRDefault="009D7097" w:rsidP="001050CA">
                    <w:pPr>
                      <w:widowControl w:val="0"/>
                      <w:tabs>
                        <w:tab w:val="left" w:pos="990"/>
                        <w:tab w:val="left" w:pos="1530"/>
                        <w:tab w:val="left" w:pos="4230"/>
                        <w:tab w:val="left" w:pos="6660"/>
                      </w:tabs>
                      <w:autoSpaceDE w:val="0"/>
                      <w:autoSpaceDN w:val="0"/>
                      <w:adjustRightInd w:val="0"/>
                      <w:spacing w:before="5" w:line="207" w:lineRule="exact"/>
                      <w:ind w:left="270"/>
                      <w:rPr>
                        <w:b/>
                        <w:color w:val="FF0000"/>
                        <w:spacing w:val="-2"/>
                        <w:sz w:val="16"/>
                        <w:szCs w:val="16"/>
                      </w:rPr>
                    </w:pPr>
                    <w:r w:rsidRPr="00DE4AA7">
                      <w:rPr>
                        <w:rFonts w:ascii="Times New Roman" w:hAnsi="Times New Roman"/>
                        <w:b/>
                        <w:color w:val="FF0000"/>
                        <w:spacing w:val="-2"/>
                        <w:sz w:val="16"/>
                        <w:szCs w:val="16"/>
                      </w:rPr>
                      <w:t>Subtotal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t>16</w:t>
                    </w:r>
                  </w:p>
                </w:txbxContent>
              </v:textbox>
              <w10:wrap type="square"/>
            </v:shape>
          </w:pict>
        </w:r>
        <w:r w:rsidR="00AE60A2" w:rsidRPr="00AE60A2">
          <w:rPr>
            <w:noProof/>
          </w:rPr>
          <w:pict>
            <v:shape id="_x0000_s2368" type="#_x0000_t202" style="position:absolute;left:0;text-align:left;margin-left:49.05pt;margin-top:7.25pt;width:240pt;height:94.65pt;z-index:251881472" stroked="f">
              <v:textbox style="mso-next-textbox:#_x0000_s2368">
                <w:txbxContent>
                  <w:p w:rsidR="009D7097" w:rsidRPr="005B7F60" w:rsidRDefault="009D7097" w:rsidP="001050CA">
                    <w:pPr>
                      <w:widowControl w:val="0"/>
                      <w:tabs>
                        <w:tab w:val="left" w:pos="720"/>
                        <w:tab w:val="left" w:pos="1170"/>
                      </w:tabs>
                      <w:autoSpaceDE w:val="0"/>
                      <w:autoSpaceDN w:val="0"/>
                      <w:adjustRightInd w:val="0"/>
                      <w:spacing w:before="7" w:after="0" w:line="207" w:lineRule="exact"/>
                      <w:rPr>
                        <w:rFonts w:ascii="Times New Roman Bold" w:hAnsi="Times New Roman Bold" w:cs="Times New Roman Bold"/>
                        <w:color w:val="FF0000"/>
                        <w:spacing w:val="-2"/>
                        <w:sz w:val="16"/>
                        <w:szCs w:val="16"/>
                      </w:rPr>
                    </w:pPr>
                    <w:r w:rsidRPr="005B7F60">
                      <w:rPr>
                        <w:rFonts w:ascii="Times New Roman Bold" w:hAnsi="Times New Roman Bold" w:cs="Times New Roman Bold"/>
                        <w:color w:val="FF0000"/>
                        <w:spacing w:val="-2"/>
                        <w:sz w:val="16"/>
                        <w:szCs w:val="16"/>
                      </w:rPr>
                      <w:t>Sophomore Year (</w:t>
                    </w:r>
                    <w:proofErr w:type="gramStart"/>
                    <w:r w:rsidRPr="005B7F60">
                      <w:rPr>
                        <w:rFonts w:ascii="Times New Roman Bold" w:hAnsi="Times New Roman Bold" w:cs="Times New Roman Bold"/>
                        <w:color w:val="FF0000"/>
                        <w:spacing w:val="-2"/>
                        <w:sz w:val="16"/>
                        <w:szCs w:val="16"/>
                      </w:rPr>
                      <w:t>Fall</w:t>
                    </w:r>
                    <w:proofErr w:type="gramEnd"/>
                    <w:r w:rsidRPr="005B7F60">
                      <w:rPr>
                        <w:rFonts w:ascii="Times New Roman Bold" w:hAnsi="Times New Roman Bold" w:cs="Times New Roman Bold"/>
                        <w:color w:val="FF0000"/>
                        <w:spacing w:val="-2"/>
                        <w:sz w:val="16"/>
                        <w:szCs w:val="16"/>
                      </w:rPr>
                      <w:t>)</w:t>
                    </w:r>
                  </w:p>
                  <w:p w:rsidR="009D7097" w:rsidRPr="005B7F60" w:rsidRDefault="009D7097" w:rsidP="001050CA">
                    <w:pPr>
                      <w:widowControl w:val="0"/>
                      <w:tabs>
                        <w:tab w:val="left" w:pos="720"/>
                        <w:tab w:val="left" w:pos="1170"/>
                        <w:tab w:val="left" w:pos="1620"/>
                        <w:tab w:val="left" w:pos="2160"/>
                        <w:tab w:val="left" w:pos="4230"/>
                        <w:tab w:val="left" w:pos="6660"/>
                        <w:tab w:val="left" w:pos="9290"/>
                      </w:tabs>
                      <w:autoSpaceDE w:val="0"/>
                      <w:autoSpaceDN w:val="0"/>
                      <w:adjustRightInd w:val="0"/>
                      <w:spacing w:before="7"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 xml:space="preserve">Above Core Option </w:t>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sidRPr="005B7F60">
                      <w:rPr>
                        <w:rFonts w:ascii="Times New Roman" w:hAnsi="Times New Roman"/>
                        <w:color w:val="FF0000"/>
                        <w:spacing w:val="-2"/>
                        <w:sz w:val="16"/>
                        <w:szCs w:val="16"/>
                      </w:rPr>
                      <w:t>1</w:t>
                    </w:r>
                    <w:r w:rsidRPr="005B7F60">
                      <w:rPr>
                        <w:rFonts w:ascii="Times New Roman" w:hAnsi="Times New Roman"/>
                        <w:color w:val="FF0000"/>
                        <w:spacing w:val="-2"/>
                        <w:sz w:val="16"/>
                        <w:szCs w:val="16"/>
                      </w:rPr>
                      <w:tab/>
                    </w:r>
                  </w:p>
                  <w:p w:rsidR="009D7097" w:rsidRPr="005B7F60" w:rsidRDefault="009D7097" w:rsidP="001050CA">
                    <w:pPr>
                      <w:widowControl w:val="0"/>
                      <w:tabs>
                        <w:tab w:val="left" w:pos="720"/>
                        <w:tab w:val="left" w:pos="1170"/>
                        <w:tab w:val="left" w:pos="1620"/>
                        <w:tab w:val="left" w:pos="2160"/>
                        <w:tab w:val="left" w:pos="4230"/>
                        <w:tab w:val="left" w:pos="6660"/>
                      </w:tabs>
                      <w:autoSpaceDE w:val="0"/>
                      <w:autoSpaceDN w:val="0"/>
                      <w:adjustRightInd w:val="0"/>
                      <w:spacing w:before="5"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Area C</w:t>
                    </w:r>
                    <w:r>
                      <w:rPr>
                        <w:rFonts w:ascii="Times New Roman" w:hAnsi="Times New Roman"/>
                        <w:color w:val="FF0000"/>
                        <w:spacing w:val="-2"/>
                        <w:sz w:val="16"/>
                        <w:szCs w:val="16"/>
                      </w:rPr>
                      <w:t xml:space="preserve"> </w:t>
                    </w:r>
                    <w:r>
                      <w:rPr>
                        <w:rFonts w:ascii="Times New Roman" w:hAnsi="Times New Roman"/>
                        <w:color w:val="FF0000"/>
                        <w:spacing w:val="-2"/>
                        <w:sz w:val="16"/>
                        <w:szCs w:val="16"/>
                      </w:rPr>
                      <w:tab/>
                    </w:r>
                    <w:r w:rsidRPr="005B7F60">
                      <w:rPr>
                        <w:rFonts w:ascii="Times New Roman" w:hAnsi="Times New Roman"/>
                        <w:color w:val="FF0000"/>
                        <w:spacing w:val="-2"/>
                        <w:sz w:val="16"/>
                        <w:szCs w:val="16"/>
                      </w:rPr>
                      <w:t xml:space="preserve"> </w:t>
                    </w:r>
                    <w:r>
                      <w:rPr>
                        <w:rFonts w:ascii="Times New Roman" w:hAnsi="Times New Roman"/>
                        <w:color w:val="FF0000"/>
                        <w:spacing w:val="-2"/>
                        <w:sz w:val="16"/>
                        <w:szCs w:val="16"/>
                      </w:rPr>
                      <w:tab/>
                    </w:r>
                    <w:r w:rsidRPr="005B7F60">
                      <w:rPr>
                        <w:rFonts w:ascii="Times New Roman" w:hAnsi="Times New Roman"/>
                        <w:color w:val="FF0000"/>
                        <w:spacing w:val="-2"/>
                        <w:sz w:val="16"/>
                        <w:szCs w:val="16"/>
                      </w:rPr>
                      <w:t>Humanities/Fine Arts - Select One</w:t>
                    </w:r>
                    <w:r>
                      <w:rPr>
                        <w:rFonts w:ascii="Times New Roman" w:hAnsi="Times New Roman"/>
                        <w:color w:val="FF0000"/>
                        <w:spacing w:val="-2"/>
                        <w:sz w:val="16"/>
                        <w:szCs w:val="16"/>
                      </w:rPr>
                      <w:tab/>
                    </w:r>
                    <w:r w:rsidRPr="005B7F60">
                      <w:rPr>
                        <w:rFonts w:ascii="Times New Roman" w:hAnsi="Times New Roman"/>
                        <w:color w:val="FF0000"/>
                        <w:spacing w:val="-2"/>
                        <w:sz w:val="16"/>
                        <w:szCs w:val="16"/>
                      </w:rPr>
                      <w:t>3</w:t>
                    </w:r>
                  </w:p>
                  <w:p w:rsidR="009D7097" w:rsidRPr="005B7F60" w:rsidRDefault="009D7097" w:rsidP="001050CA">
                    <w:pPr>
                      <w:widowControl w:val="0"/>
                      <w:tabs>
                        <w:tab w:val="left" w:pos="720"/>
                        <w:tab w:val="left" w:pos="1170"/>
                        <w:tab w:val="left" w:pos="1620"/>
                        <w:tab w:val="left" w:pos="2160"/>
                        <w:tab w:val="left" w:pos="4230"/>
                        <w:tab w:val="left" w:pos="6660"/>
                        <w:tab w:val="left" w:pos="9290"/>
                      </w:tabs>
                      <w:autoSpaceDE w:val="0"/>
                      <w:autoSpaceDN w:val="0"/>
                      <w:adjustRightInd w:val="0"/>
                      <w:spacing w:before="5" w:after="0" w:line="207" w:lineRule="exact"/>
                      <w:rPr>
                        <w:rFonts w:ascii="Times New Roman" w:hAnsi="Times New Roman"/>
                        <w:color w:val="FF0000"/>
                        <w:spacing w:val="-2"/>
                        <w:sz w:val="16"/>
                        <w:szCs w:val="16"/>
                      </w:rPr>
                    </w:pPr>
                    <w:r w:rsidRPr="005B7F60">
                      <w:rPr>
                        <w:rFonts w:ascii="Times New Roman" w:hAnsi="Times New Roman"/>
                        <w:color w:val="FF0000"/>
                        <w:spacing w:val="-2"/>
                        <w:sz w:val="16"/>
                        <w:szCs w:val="16"/>
                      </w:rPr>
                      <w:t>Area E Option       Social Science</w:t>
                    </w:r>
                    <w:r>
                      <w:rPr>
                        <w:rFonts w:ascii="Times New Roman" w:hAnsi="Times New Roman"/>
                        <w:color w:val="FF0000"/>
                        <w:spacing w:val="-2"/>
                        <w:sz w:val="16"/>
                        <w:szCs w:val="16"/>
                      </w:rPr>
                      <w:tab/>
                    </w:r>
                    <w:r>
                      <w:rPr>
                        <w:rFonts w:ascii="Times New Roman" w:hAnsi="Times New Roman"/>
                        <w:color w:val="FF0000"/>
                        <w:spacing w:val="-2"/>
                        <w:sz w:val="16"/>
                        <w:szCs w:val="16"/>
                      </w:rPr>
                      <w:tab/>
                    </w:r>
                    <w:r w:rsidRPr="005B7F60">
                      <w:rPr>
                        <w:rFonts w:ascii="Times New Roman" w:hAnsi="Times New Roman"/>
                        <w:color w:val="FF0000"/>
                        <w:spacing w:val="-2"/>
                        <w:sz w:val="16"/>
                        <w:szCs w:val="16"/>
                      </w:rPr>
                      <w:t>3</w:t>
                    </w:r>
                    <w:r w:rsidRPr="005B7F60">
                      <w:rPr>
                        <w:rFonts w:ascii="Times New Roman" w:hAnsi="Times New Roman"/>
                        <w:color w:val="FF0000"/>
                        <w:spacing w:val="-2"/>
                        <w:sz w:val="16"/>
                        <w:szCs w:val="16"/>
                      </w:rPr>
                      <w:tab/>
                    </w:r>
                  </w:p>
                  <w:p w:rsidR="009D7097" w:rsidRPr="005B7F60" w:rsidRDefault="009D7097" w:rsidP="001050CA">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ACCT</w:t>
                    </w:r>
                    <w:r>
                      <w:rPr>
                        <w:rFonts w:ascii="Times New Roman" w:hAnsi="Times New Roman"/>
                        <w:color w:val="FF0000"/>
                        <w:spacing w:val="-2"/>
                        <w:sz w:val="16"/>
                        <w:szCs w:val="16"/>
                      </w:rPr>
                      <w:tab/>
                      <w:t>2101</w:t>
                    </w:r>
                    <w:r>
                      <w:rPr>
                        <w:rFonts w:ascii="Times New Roman" w:hAnsi="Times New Roman"/>
                        <w:color w:val="FF0000"/>
                        <w:spacing w:val="-2"/>
                        <w:sz w:val="16"/>
                        <w:szCs w:val="16"/>
                      </w:rPr>
                      <w:tab/>
                    </w:r>
                    <w:r w:rsidRPr="005B7F60">
                      <w:rPr>
                        <w:rFonts w:ascii="Times New Roman" w:hAnsi="Times New Roman"/>
                        <w:color w:val="FF0000"/>
                        <w:spacing w:val="-2"/>
                        <w:sz w:val="16"/>
                        <w:szCs w:val="16"/>
                      </w:rPr>
                      <w:t xml:space="preserve"> Principles of Accounting I</w:t>
                    </w:r>
                    <w:r>
                      <w:rPr>
                        <w:rFonts w:ascii="Times New Roman" w:hAnsi="Times New Roman"/>
                        <w:color w:val="FF0000"/>
                        <w:spacing w:val="-2"/>
                        <w:sz w:val="16"/>
                        <w:szCs w:val="16"/>
                      </w:rPr>
                      <w:tab/>
                    </w:r>
                    <w:r>
                      <w:rPr>
                        <w:rFonts w:ascii="Times New Roman" w:hAnsi="Times New Roman"/>
                        <w:color w:val="FF0000"/>
                        <w:spacing w:val="-2"/>
                        <w:sz w:val="16"/>
                        <w:szCs w:val="16"/>
                      </w:rPr>
                      <w:tab/>
                    </w:r>
                    <w:r w:rsidRPr="005B7F60">
                      <w:rPr>
                        <w:rFonts w:ascii="Times New Roman" w:hAnsi="Times New Roman"/>
                        <w:color w:val="FF0000"/>
                        <w:spacing w:val="-2"/>
                        <w:sz w:val="16"/>
                        <w:szCs w:val="16"/>
                      </w:rPr>
                      <w:t>3</w:t>
                    </w:r>
                  </w:p>
                  <w:p w:rsidR="009D7097" w:rsidRPr="005B7F60" w:rsidRDefault="009D7097" w:rsidP="001050CA">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COMM</w:t>
                    </w:r>
                    <w:r>
                      <w:rPr>
                        <w:rFonts w:ascii="Times New Roman" w:hAnsi="Times New Roman"/>
                        <w:color w:val="FF0000"/>
                        <w:spacing w:val="-2"/>
                        <w:sz w:val="16"/>
                        <w:szCs w:val="16"/>
                      </w:rPr>
                      <w:tab/>
                      <w:t>2040</w:t>
                    </w:r>
                    <w:r>
                      <w:rPr>
                        <w:rFonts w:ascii="Times New Roman" w:hAnsi="Times New Roman"/>
                        <w:color w:val="FF0000"/>
                        <w:spacing w:val="-2"/>
                        <w:sz w:val="16"/>
                        <w:szCs w:val="16"/>
                      </w:rPr>
                      <w:tab/>
                    </w:r>
                    <w:r w:rsidRPr="005B7F60">
                      <w:rPr>
                        <w:rFonts w:ascii="Times New Roman" w:hAnsi="Times New Roman"/>
                        <w:color w:val="FF0000"/>
                        <w:spacing w:val="-2"/>
                        <w:sz w:val="16"/>
                        <w:szCs w:val="16"/>
                      </w:rPr>
                      <w:t>Communications for Management</w:t>
                    </w:r>
                    <w:r>
                      <w:rPr>
                        <w:rFonts w:ascii="Times New Roman" w:hAnsi="Times New Roman"/>
                        <w:color w:val="FF0000"/>
                        <w:spacing w:val="-2"/>
                        <w:sz w:val="16"/>
                        <w:szCs w:val="16"/>
                      </w:rPr>
                      <w:tab/>
                    </w:r>
                    <w:r w:rsidRPr="005B7F60">
                      <w:rPr>
                        <w:rFonts w:ascii="Times New Roman" w:hAnsi="Times New Roman"/>
                        <w:color w:val="FF0000"/>
                        <w:spacing w:val="-2"/>
                        <w:sz w:val="16"/>
                        <w:szCs w:val="16"/>
                      </w:rPr>
                      <w:t>3</w:t>
                    </w:r>
                  </w:p>
                  <w:p w:rsidR="009D7097" w:rsidRPr="005B7F60" w:rsidRDefault="009D7097" w:rsidP="001050CA">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after="0" w:line="207" w:lineRule="exact"/>
                      <w:rPr>
                        <w:rFonts w:ascii="Times New Roman" w:hAnsi="Times New Roman"/>
                        <w:color w:val="FF0000"/>
                        <w:spacing w:val="-2"/>
                        <w:sz w:val="16"/>
                        <w:szCs w:val="16"/>
                        <w:u w:val="single"/>
                      </w:rPr>
                    </w:pPr>
                    <w:r>
                      <w:rPr>
                        <w:rFonts w:ascii="Times New Roman" w:hAnsi="Times New Roman"/>
                        <w:color w:val="FF0000"/>
                        <w:spacing w:val="-2"/>
                        <w:sz w:val="16"/>
                        <w:szCs w:val="16"/>
                      </w:rPr>
                      <w:t>ECON</w:t>
                    </w:r>
                    <w:r>
                      <w:rPr>
                        <w:rFonts w:ascii="Times New Roman" w:hAnsi="Times New Roman"/>
                        <w:color w:val="FF0000"/>
                        <w:spacing w:val="-2"/>
                        <w:sz w:val="16"/>
                        <w:szCs w:val="16"/>
                      </w:rPr>
                      <w:tab/>
                      <w:t>2106</w:t>
                    </w:r>
                    <w:r>
                      <w:rPr>
                        <w:rFonts w:ascii="Times New Roman" w:hAnsi="Times New Roman"/>
                        <w:color w:val="FF0000"/>
                        <w:spacing w:val="-2"/>
                        <w:sz w:val="16"/>
                        <w:szCs w:val="16"/>
                      </w:rPr>
                      <w:tab/>
                    </w:r>
                    <w:r w:rsidRPr="005B7F60">
                      <w:rPr>
                        <w:rFonts w:ascii="Times New Roman" w:hAnsi="Times New Roman"/>
                        <w:color w:val="FF0000"/>
                        <w:spacing w:val="-2"/>
                        <w:sz w:val="16"/>
                        <w:szCs w:val="16"/>
                      </w:rPr>
                      <w:t xml:space="preserve"> Principles of Microeconomics</w:t>
                    </w:r>
                    <w:r>
                      <w:rPr>
                        <w:rFonts w:ascii="Times New Roman" w:hAnsi="Times New Roman"/>
                        <w:color w:val="FF0000"/>
                        <w:spacing w:val="-2"/>
                        <w:sz w:val="16"/>
                        <w:szCs w:val="16"/>
                      </w:rPr>
                      <w:tab/>
                    </w:r>
                    <w:r w:rsidRPr="005B7F60">
                      <w:rPr>
                        <w:rFonts w:ascii="Times New Roman" w:hAnsi="Times New Roman"/>
                        <w:color w:val="FF0000"/>
                        <w:spacing w:val="-2"/>
                        <w:sz w:val="16"/>
                        <w:szCs w:val="16"/>
                        <w:u w:val="single"/>
                      </w:rPr>
                      <w:t>3</w:t>
                    </w:r>
                  </w:p>
                  <w:p w:rsidR="009D7097" w:rsidRPr="004B6DB0" w:rsidRDefault="009D7097" w:rsidP="001050CA">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line="207" w:lineRule="exact"/>
                      <w:rPr>
                        <w:b/>
                        <w:color w:val="FF0000"/>
                        <w:spacing w:val="-2"/>
                        <w:sz w:val="16"/>
                        <w:szCs w:val="16"/>
                      </w:rPr>
                    </w:pPr>
                    <w:r w:rsidRPr="005B7F60">
                      <w:rPr>
                        <w:rFonts w:ascii="Times New Roman" w:hAnsi="Times New Roman"/>
                        <w:b/>
                        <w:color w:val="FF0000"/>
                        <w:spacing w:val="-2"/>
                        <w:sz w:val="16"/>
                        <w:szCs w:val="16"/>
                      </w:rPr>
                      <w:t>Su</w:t>
                    </w:r>
                    <w:r>
                      <w:rPr>
                        <w:rFonts w:ascii="Times New Roman" w:hAnsi="Times New Roman"/>
                        <w:b/>
                        <w:color w:val="FF0000"/>
                        <w:spacing w:val="-2"/>
                        <w:sz w:val="16"/>
                        <w:szCs w:val="16"/>
                      </w:rPr>
                      <w:t>bt</w:t>
                    </w:r>
                    <w:r w:rsidRPr="005B7F60">
                      <w:rPr>
                        <w:rFonts w:ascii="Times New Roman" w:hAnsi="Times New Roman"/>
                        <w:b/>
                        <w:color w:val="FF0000"/>
                        <w:spacing w:val="-2"/>
                        <w:sz w:val="16"/>
                        <w:szCs w:val="16"/>
                      </w:rPr>
                      <w: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r>
                    <w:r w:rsidRPr="005B7F60">
                      <w:rPr>
                        <w:rFonts w:ascii="Times New Roman" w:hAnsi="Times New Roman"/>
                        <w:b/>
                        <w:color w:val="FF0000"/>
                        <w:spacing w:val="-2"/>
                        <w:sz w:val="16"/>
                        <w:szCs w:val="16"/>
                      </w:rPr>
                      <w:t>16</w:t>
                    </w:r>
                  </w:p>
                </w:txbxContent>
              </v:textbox>
              <w10:wrap type="square"/>
            </v:shape>
          </w:pict>
        </w:r>
      </w:del>
      <w:r w:rsidR="001050CA">
        <w:rPr>
          <w:rFonts w:ascii="Times New Roman" w:hAnsi="Times New Roman"/>
          <w:b/>
          <w:color w:val="FF0000"/>
          <w:spacing w:val="-2"/>
          <w:sz w:val="18"/>
          <w:szCs w:val="18"/>
        </w:rPr>
        <w:t xml:space="preserve"> </w:t>
      </w:r>
    </w:p>
    <w:p w:rsidR="001050CA" w:rsidRPr="00BC46CC" w:rsidRDefault="001050CA" w:rsidP="001050CA">
      <w:pPr>
        <w:widowControl w:val="0"/>
        <w:tabs>
          <w:tab w:val="left" w:pos="1881"/>
          <w:tab w:val="left" w:pos="2880"/>
          <w:tab w:val="left" w:pos="6660"/>
        </w:tabs>
        <w:autoSpaceDE w:val="0"/>
        <w:autoSpaceDN w:val="0"/>
        <w:adjustRightInd w:val="0"/>
        <w:spacing w:before="5" w:after="0" w:line="207" w:lineRule="exact"/>
        <w:ind w:left="823"/>
        <w:rPr>
          <w:rFonts w:ascii="Times New Roman" w:hAnsi="Times New Roman"/>
          <w:b/>
          <w:color w:val="FF0000"/>
          <w:spacing w:val="-2"/>
          <w:sz w:val="18"/>
          <w:szCs w:val="18"/>
        </w:rPr>
      </w:pPr>
      <w:r>
        <w:rPr>
          <w:rFonts w:ascii="Times New Roman" w:hAnsi="Times New Roman"/>
          <w:b/>
          <w:color w:val="FF0000"/>
          <w:spacing w:val="-2"/>
          <w:sz w:val="18"/>
          <w:szCs w:val="18"/>
        </w:rPr>
        <w:t xml:space="preserve">                                                                                                           </w:t>
      </w:r>
    </w:p>
    <w:p w:rsidR="001050CA" w:rsidDel="00401462" w:rsidRDefault="001050CA" w:rsidP="001050CA">
      <w:pPr>
        <w:widowControl w:val="0"/>
        <w:tabs>
          <w:tab w:val="left" w:pos="5730"/>
        </w:tabs>
        <w:autoSpaceDE w:val="0"/>
        <w:autoSpaceDN w:val="0"/>
        <w:adjustRightInd w:val="0"/>
        <w:spacing w:after="0" w:line="402" w:lineRule="exact"/>
        <w:ind w:left="823"/>
        <w:rPr>
          <w:del w:id="245" w:author="eslove" w:date="2010-11-01T16:57: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rPr>
          <w:del w:id="246" w:author="eslove" w:date="2010-11-01T16:57:00Z"/>
          <w:rFonts w:ascii="Times New Roman" w:hAnsi="Times New Roman"/>
          <w:color w:val="191919"/>
          <w:spacing w:val="-3"/>
          <w:position w:val="-5"/>
          <w:sz w:val="20"/>
          <w:szCs w:val="20"/>
        </w:rPr>
      </w:pPr>
    </w:p>
    <w:p w:rsidR="001050CA" w:rsidDel="00401462" w:rsidRDefault="00AE60A2" w:rsidP="001050CA">
      <w:pPr>
        <w:widowControl w:val="0"/>
        <w:tabs>
          <w:tab w:val="left" w:pos="5730"/>
        </w:tabs>
        <w:autoSpaceDE w:val="0"/>
        <w:autoSpaceDN w:val="0"/>
        <w:adjustRightInd w:val="0"/>
        <w:spacing w:after="0" w:line="402" w:lineRule="exact"/>
        <w:ind w:left="823"/>
        <w:rPr>
          <w:del w:id="247" w:author="eslove" w:date="2010-11-01T16:57:00Z"/>
          <w:rFonts w:ascii="Times New Roman" w:hAnsi="Times New Roman"/>
          <w:color w:val="191919"/>
          <w:spacing w:val="-3"/>
          <w:position w:val="-5"/>
          <w:sz w:val="20"/>
          <w:szCs w:val="20"/>
        </w:rPr>
      </w:pPr>
      <w:del w:id="248" w:author="eslove" w:date="2008-07-30T13:08:00Z">
        <w:r>
          <w:rPr>
            <w:rFonts w:ascii="Times New Roman" w:hAnsi="Times New Roman"/>
            <w:noProof/>
            <w:color w:val="191919"/>
            <w:spacing w:val="-3"/>
            <w:position w:val="-5"/>
            <w:sz w:val="20"/>
            <w:szCs w:val="20"/>
          </w:rPr>
          <w:pict>
            <v:shape id="_x0000_s2370" type="#_x0000_t202" style="position:absolute;left:0;text-align:left;margin-left:43.65pt;margin-top:1.35pt;width:245.4pt;height:96pt;z-index:251883520" wrapcoords="-66 0 -66 21431 21600 21431 21600 0 -66 0" stroked="f">
              <v:textbox style="mso-next-textbox:#_x0000_s2370">
                <w:txbxContent>
                  <w:p w:rsidR="009D7097" w:rsidRPr="001A758D" w:rsidRDefault="009D7097" w:rsidP="001050CA">
                    <w:pPr>
                      <w:widowControl w:val="0"/>
                      <w:tabs>
                        <w:tab w:val="left" w:pos="-90"/>
                        <w:tab w:val="left" w:pos="0"/>
                        <w:tab w:val="left" w:pos="630"/>
                        <w:tab w:val="left" w:pos="1080"/>
                      </w:tabs>
                      <w:autoSpaceDE w:val="0"/>
                      <w:autoSpaceDN w:val="0"/>
                      <w:adjustRightInd w:val="0"/>
                      <w:spacing w:before="9" w:after="0" w:line="207" w:lineRule="exact"/>
                      <w:ind w:left="-90"/>
                      <w:rPr>
                        <w:rFonts w:ascii="Times New Roman Bold" w:hAnsi="Times New Roman Bold" w:cs="Times New Roman Bold"/>
                        <w:color w:val="FF0000"/>
                        <w:spacing w:val="-2"/>
                        <w:sz w:val="16"/>
                        <w:szCs w:val="16"/>
                      </w:rPr>
                    </w:pPr>
                    <w:r w:rsidRPr="001A758D">
                      <w:rPr>
                        <w:rFonts w:ascii="Times New Roman Bold" w:hAnsi="Times New Roman Bold" w:cs="Times New Roman Bold"/>
                        <w:color w:val="FF0000"/>
                        <w:spacing w:val="-2"/>
                        <w:sz w:val="16"/>
                        <w:szCs w:val="16"/>
                      </w:rPr>
                      <w:t>Junior Year (Fall Semester)</w:t>
                    </w:r>
                  </w:p>
                  <w:p w:rsidR="009D7097" w:rsidRPr="001A758D" w:rsidRDefault="009D7097" w:rsidP="001050CA">
                    <w:pPr>
                      <w:widowControl w:val="0"/>
                      <w:tabs>
                        <w:tab w:val="left" w:pos="-90"/>
                        <w:tab w:val="left" w:pos="0"/>
                        <w:tab w:val="left" w:pos="630"/>
                        <w:tab w:val="left" w:pos="1080"/>
                        <w:tab w:val="left" w:pos="4230"/>
                        <w:tab w:val="left" w:pos="5400"/>
                      </w:tabs>
                      <w:autoSpaceDE w:val="0"/>
                      <w:autoSpaceDN w:val="0"/>
                      <w:adjustRightInd w:val="0"/>
                      <w:spacing w:before="7" w:after="0" w:line="207" w:lineRule="exact"/>
                      <w:ind w:left="-90"/>
                      <w:rPr>
                        <w:rFonts w:ascii="Times New Roman" w:hAnsi="Times New Roman"/>
                        <w:color w:val="FF0000"/>
                        <w:spacing w:val="-2"/>
                        <w:sz w:val="16"/>
                        <w:szCs w:val="16"/>
                      </w:rPr>
                    </w:pPr>
                    <w:r w:rsidRPr="001A758D">
                      <w:rPr>
                        <w:rFonts w:ascii="Times New Roman" w:hAnsi="Times New Roman"/>
                        <w:color w:val="FF0000"/>
                        <w:spacing w:val="-2"/>
                        <w:sz w:val="16"/>
                        <w:szCs w:val="16"/>
                      </w:rPr>
                      <w:t>MGHC</w:t>
                    </w:r>
                    <w:r w:rsidRPr="001A758D">
                      <w:rPr>
                        <w:rFonts w:ascii="Times New Roman" w:hAnsi="Times New Roman"/>
                        <w:color w:val="FF0000"/>
                        <w:spacing w:val="-2"/>
                        <w:sz w:val="16"/>
                        <w:szCs w:val="16"/>
                      </w:rPr>
                      <w:tab/>
                      <w:t>3110</w:t>
                    </w:r>
                    <w:r w:rsidRPr="001A758D">
                      <w:rPr>
                        <w:rFonts w:ascii="Times New Roman" w:hAnsi="Times New Roman"/>
                        <w:color w:val="FF0000"/>
                        <w:spacing w:val="-2"/>
                        <w:sz w:val="16"/>
                        <w:szCs w:val="16"/>
                      </w:rPr>
                      <w:tab/>
                      <w:t>Introduction Health Care Organizations</w:t>
                    </w:r>
                    <w:r w:rsidRPr="001A758D">
                      <w:rPr>
                        <w:rFonts w:ascii="Times New Roman" w:hAnsi="Times New Roman"/>
                        <w:color w:val="FF0000"/>
                        <w:spacing w:val="-2"/>
                        <w:sz w:val="16"/>
                        <w:szCs w:val="16"/>
                      </w:rPr>
                      <w:tab/>
                      <w:t>3</w:t>
                    </w:r>
                  </w:p>
                  <w:p w:rsidR="009D7097" w:rsidRPr="001A758D" w:rsidRDefault="009D7097" w:rsidP="001050CA">
                    <w:pPr>
                      <w:widowControl w:val="0"/>
                      <w:tabs>
                        <w:tab w:val="left" w:pos="-90"/>
                        <w:tab w:val="left" w:pos="0"/>
                        <w:tab w:val="left" w:pos="630"/>
                        <w:tab w:val="left" w:pos="1080"/>
                        <w:tab w:val="left" w:pos="4230"/>
                        <w:tab w:val="left" w:pos="5400"/>
                      </w:tabs>
                      <w:autoSpaceDE w:val="0"/>
                      <w:autoSpaceDN w:val="0"/>
                      <w:adjustRightInd w:val="0"/>
                      <w:spacing w:before="5" w:after="0" w:line="207" w:lineRule="exact"/>
                      <w:ind w:left="-90"/>
                      <w:rPr>
                        <w:rFonts w:ascii="Times New Roman" w:hAnsi="Times New Roman"/>
                        <w:color w:val="FF0000"/>
                        <w:spacing w:val="-2"/>
                        <w:sz w:val="16"/>
                        <w:szCs w:val="16"/>
                      </w:rPr>
                    </w:pPr>
                    <w:r w:rsidRPr="001A758D">
                      <w:rPr>
                        <w:rFonts w:ascii="Times New Roman" w:hAnsi="Times New Roman"/>
                        <w:color w:val="FF0000"/>
                        <w:spacing w:val="-2"/>
                        <w:sz w:val="16"/>
                        <w:szCs w:val="16"/>
                      </w:rPr>
                      <w:t>MGHC</w:t>
                    </w:r>
                    <w:r w:rsidRPr="001A758D">
                      <w:rPr>
                        <w:rFonts w:ascii="Times New Roman" w:hAnsi="Times New Roman"/>
                        <w:color w:val="FF0000"/>
                        <w:spacing w:val="-2"/>
                        <w:sz w:val="16"/>
                        <w:szCs w:val="16"/>
                      </w:rPr>
                      <w:tab/>
                      <w:t>3120</w:t>
                    </w:r>
                    <w:r w:rsidRPr="001A758D">
                      <w:rPr>
                        <w:rFonts w:ascii="Times New Roman" w:hAnsi="Times New Roman"/>
                        <w:color w:val="FF0000"/>
                        <w:spacing w:val="-2"/>
                        <w:sz w:val="16"/>
                        <w:szCs w:val="16"/>
                      </w:rPr>
                      <w:tab/>
                      <w:t>Ethical/Legal Issues in Health Care</w:t>
                    </w:r>
                    <w:r w:rsidRPr="001A758D">
                      <w:rPr>
                        <w:rFonts w:ascii="Times New Roman" w:hAnsi="Times New Roman"/>
                        <w:color w:val="FF0000"/>
                        <w:spacing w:val="-2"/>
                        <w:sz w:val="16"/>
                        <w:szCs w:val="16"/>
                      </w:rPr>
                      <w:tab/>
                      <w:t>3</w:t>
                    </w:r>
                  </w:p>
                  <w:p w:rsidR="009D7097" w:rsidRPr="001A758D" w:rsidRDefault="009D7097" w:rsidP="001050CA">
                    <w:pPr>
                      <w:widowControl w:val="0"/>
                      <w:tabs>
                        <w:tab w:val="left" w:pos="-90"/>
                        <w:tab w:val="left" w:pos="0"/>
                        <w:tab w:val="left" w:pos="630"/>
                        <w:tab w:val="left" w:pos="1080"/>
                        <w:tab w:val="left" w:pos="4230"/>
                        <w:tab w:val="left" w:pos="5400"/>
                      </w:tabs>
                      <w:autoSpaceDE w:val="0"/>
                      <w:autoSpaceDN w:val="0"/>
                      <w:adjustRightInd w:val="0"/>
                      <w:spacing w:before="4" w:after="0" w:line="207" w:lineRule="exact"/>
                      <w:ind w:left="-90"/>
                      <w:rPr>
                        <w:rFonts w:ascii="Times New Roman" w:hAnsi="Times New Roman"/>
                        <w:color w:val="FF0000"/>
                        <w:spacing w:val="-2"/>
                        <w:sz w:val="16"/>
                        <w:szCs w:val="16"/>
                      </w:rPr>
                    </w:pPr>
                    <w:r w:rsidRPr="001A758D">
                      <w:rPr>
                        <w:rFonts w:ascii="Times New Roman" w:hAnsi="Times New Roman"/>
                        <w:color w:val="FF0000"/>
                        <w:spacing w:val="-2"/>
                        <w:sz w:val="16"/>
                        <w:szCs w:val="16"/>
                      </w:rPr>
                      <w:t>MGHC</w:t>
                    </w:r>
                    <w:r w:rsidRPr="001A758D">
                      <w:rPr>
                        <w:rFonts w:ascii="Times New Roman" w:hAnsi="Times New Roman"/>
                        <w:color w:val="FF0000"/>
                        <w:spacing w:val="-2"/>
                        <w:sz w:val="16"/>
                        <w:szCs w:val="16"/>
                      </w:rPr>
                      <w:tab/>
                      <w:t>3310</w:t>
                    </w:r>
                    <w:r w:rsidRPr="001A758D">
                      <w:rPr>
                        <w:rFonts w:ascii="Times New Roman" w:hAnsi="Times New Roman"/>
                        <w:color w:val="FF0000"/>
                        <w:spacing w:val="-2"/>
                        <w:sz w:val="16"/>
                        <w:szCs w:val="16"/>
                      </w:rPr>
                      <w:tab/>
                      <w:t>Chronic Disease</w:t>
                    </w:r>
                    <w:r w:rsidRPr="001A758D">
                      <w:rPr>
                        <w:rFonts w:ascii="Times New Roman" w:hAnsi="Times New Roman"/>
                        <w:color w:val="FF0000"/>
                        <w:spacing w:val="-2"/>
                        <w:sz w:val="16"/>
                        <w:szCs w:val="16"/>
                      </w:rPr>
                      <w:tab/>
                      <w:t>3</w:t>
                    </w:r>
                  </w:p>
                  <w:p w:rsidR="009D7097" w:rsidRPr="001A758D" w:rsidRDefault="009D7097" w:rsidP="001050CA">
                    <w:pPr>
                      <w:widowControl w:val="0"/>
                      <w:tabs>
                        <w:tab w:val="left" w:pos="-90"/>
                        <w:tab w:val="left" w:pos="0"/>
                        <w:tab w:val="left" w:pos="630"/>
                        <w:tab w:val="left" w:pos="1080"/>
                        <w:tab w:val="left" w:pos="4230"/>
                        <w:tab w:val="left" w:pos="5400"/>
                      </w:tabs>
                      <w:autoSpaceDE w:val="0"/>
                      <w:autoSpaceDN w:val="0"/>
                      <w:adjustRightInd w:val="0"/>
                      <w:spacing w:before="4" w:after="0" w:line="207" w:lineRule="exact"/>
                      <w:ind w:left="-90"/>
                      <w:rPr>
                        <w:rFonts w:ascii="Times New Roman" w:hAnsi="Times New Roman"/>
                        <w:color w:val="FF0000"/>
                        <w:spacing w:val="-2"/>
                        <w:sz w:val="16"/>
                        <w:szCs w:val="16"/>
                      </w:rPr>
                    </w:pPr>
                    <w:r w:rsidRPr="001A758D">
                      <w:rPr>
                        <w:rFonts w:ascii="Times New Roman" w:hAnsi="Times New Roman"/>
                        <w:color w:val="FF0000"/>
                        <w:spacing w:val="-2"/>
                        <w:sz w:val="16"/>
                        <w:szCs w:val="16"/>
                      </w:rPr>
                      <w:t>MGHC</w:t>
                    </w:r>
                    <w:r w:rsidRPr="001A758D">
                      <w:rPr>
                        <w:rFonts w:ascii="Times New Roman" w:hAnsi="Times New Roman"/>
                        <w:color w:val="FF0000"/>
                        <w:spacing w:val="-2"/>
                        <w:sz w:val="16"/>
                        <w:szCs w:val="16"/>
                      </w:rPr>
                      <w:tab/>
                      <w:t>3420</w:t>
                    </w:r>
                    <w:r w:rsidRPr="001A758D">
                      <w:rPr>
                        <w:rFonts w:ascii="Times New Roman" w:hAnsi="Times New Roman"/>
                        <w:color w:val="FF0000"/>
                        <w:spacing w:val="-2"/>
                        <w:sz w:val="16"/>
                        <w:szCs w:val="16"/>
                      </w:rPr>
                      <w:tab/>
                      <w:t>Economics of Health Care</w:t>
                    </w:r>
                    <w:r w:rsidRPr="001A758D">
                      <w:rPr>
                        <w:rFonts w:ascii="Times New Roman" w:hAnsi="Times New Roman"/>
                        <w:color w:val="FF0000"/>
                        <w:spacing w:val="-2"/>
                        <w:sz w:val="16"/>
                        <w:szCs w:val="16"/>
                      </w:rPr>
                      <w:tab/>
                      <w:t>3</w:t>
                    </w:r>
                  </w:p>
                  <w:p w:rsidR="009D7097" w:rsidRPr="001A758D" w:rsidRDefault="009D7097" w:rsidP="001050CA">
                    <w:pPr>
                      <w:widowControl w:val="0"/>
                      <w:tabs>
                        <w:tab w:val="left" w:pos="-90"/>
                        <w:tab w:val="left" w:pos="0"/>
                        <w:tab w:val="left" w:pos="630"/>
                        <w:tab w:val="left" w:pos="1080"/>
                        <w:tab w:val="left" w:pos="4230"/>
                        <w:tab w:val="left" w:pos="5400"/>
                      </w:tabs>
                      <w:autoSpaceDE w:val="0"/>
                      <w:autoSpaceDN w:val="0"/>
                      <w:adjustRightInd w:val="0"/>
                      <w:spacing w:before="4" w:after="0" w:line="207" w:lineRule="exact"/>
                      <w:ind w:left="-90"/>
                      <w:rPr>
                        <w:rFonts w:ascii="Times New Roman" w:hAnsi="Times New Roman"/>
                        <w:color w:val="FF0000"/>
                        <w:spacing w:val="-2"/>
                        <w:sz w:val="16"/>
                        <w:szCs w:val="16"/>
                        <w:u w:val="single"/>
                      </w:rPr>
                    </w:pPr>
                    <w:r w:rsidRPr="001A758D">
                      <w:rPr>
                        <w:rFonts w:ascii="Times New Roman" w:hAnsi="Times New Roman"/>
                        <w:color w:val="FF0000"/>
                        <w:spacing w:val="-2"/>
                        <w:sz w:val="16"/>
                        <w:szCs w:val="16"/>
                      </w:rPr>
                      <w:t>MGHC</w:t>
                    </w:r>
                    <w:r w:rsidRPr="001A758D">
                      <w:rPr>
                        <w:rFonts w:ascii="Times New Roman" w:hAnsi="Times New Roman"/>
                        <w:color w:val="FF0000"/>
                        <w:spacing w:val="-2"/>
                        <w:sz w:val="16"/>
                        <w:szCs w:val="16"/>
                      </w:rPr>
                      <w:tab/>
                      <w:t>4421</w:t>
                    </w:r>
                    <w:r w:rsidRPr="001A758D">
                      <w:rPr>
                        <w:rFonts w:ascii="Times New Roman" w:hAnsi="Times New Roman"/>
                        <w:color w:val="FF0000"/>
                        <w:spacing w:val="-2"/>
                        <w:sz w:val="16"/>
                        <w:szCs w:val="16"/>
                      </w:rPr>
                      <w:tab/>
                      <w:t>Insurance for Health Care</w:t>
                    </w:r>
                    <w:r w:rsidRPr="001A758D">
                      <w:rPr>
                        <w:rFonts w:ascii="Times New Roman" w:hAnsi="Times New Roman"/>
                        <w:color w:val="FF0000"/>
                        <w:spacing w:val="-2"/>
                        <w:sz w:val="16"/>
                        <w:szCs w:val="16"/>
                      </w:rPr>
                      <w:tab/>
                    </w:r>
                    <w:r w:rsidRPr="001A758D">
                      <w:rPr>
                        <w:rFonts w:ascii="Times New Roman" w:hAnsi="Times New Roman"/>
                        <w:color w:val="FF0000"/>
                        <w:spacing w:val="-2"/>
                        <w:sz w:val="16"/>
                        <w:szCs w:val="16"/>
                        <w:u w:val="single"/>
                      </w:rPr>
                      <w:t>3</w:t>
                    </w:r>
                  </w:p>
                  <w:p w:rsidR="009D7097" w:rsidRPr="001A758D" w:rsidRDefault="009D7097" w:rsidP="001050CA">
                    <w:pPr>
                      <w:widowControl w:val="0"/>
                      <w:tabs>
                        <w:tab w:val="left" w:pos="-90"/>
                        <w:tab w:val="left" w:pos="0"/>
                        <w:tab w:val="left" w:pos="630"/>
                        <w:tab w:val="left" w:pos="1080"/>
                        <w:tab w:val="left" w:pos="4230"/>
                        <w:tab w:val="left" w:pos="5400"/>
                      </w:tabs>
                      <w:autoSpaceDE w:val="0"/>
                      <w:autoSpaceDN w:val="0"/>
                      <w:adjustRightInd w:val="0"/>
                      <w:spacing w:before="4" w:after="0" w:line="207" w:lineRule="exact"/>
                      <w:ind w:left="-90"/>
                      <w:rPr>
                        <w:rFonts w:ascii="Times New Roman" w:hAnsi="Times New Roman"/>
                        <w:b/>
                        <w:color w:val="FF0000"/>
                        <w:spacing w:val="-2"/>
                        <w:sz w:val="16"/>
                        <w:szCs w:val="16"/>
                      </w:rPr>
                    </w:pPr>
                    <w:r>
                      <w:rPr>
                        <w:rFonts w:ascii="Times New Roman" w:hAnsi="Times New Roman"/>
                        <w:b/>
                        <w:color w:val="FF0000"/>
                        <w:spacing w:val="-2"/>
                        <w:sz w:val="16"/>
                        <w:szCs w:val="16"/>
                      </w:rPr>
                      <w:t>Subtotal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t>15</w:t>
                    </w:r>
                  </w:p>
                  <w:p w:rsidR="009D7097" w:rsidRDefault="009D7097"/>
                </w:txbxContent>
              </v:textbox>
              <w10:wrap type="through"/>
            </v:shape>
          </w:pict>
        </w:r>
        <w:r>
          <w:rPr>
            <w:rFonts w:ascii="Times New Roman" w:hAnsi="Times New Roman"/>
            <w:noProof/>
            <w:color w:val="191919"/>
            <w:spacing w:val="-3"/>
            <w:position w:val="-5"/>
            <w:sz w:val="20"/>
            <w:szCs w:val="20"/>
          </w:rPr>
          <w:pict>
            <v:shape id="_x0000_s2371" type="#_x0000_t202" style="position:absolute;left:0;text-align:left;margin-left:307.05pt;margin-top:5.85pt;width:234pt;height:84pt;z-index:251884544" wrapcoords="-69 0 -69 21407 21600 21407 21600 0 -69 0" stroked="f">
              <v:textbox style="mso-next-textbox:#_x0000_s2371">
                <w:txbxContent>
                  <w:p w:rsidR="009D7097" w:rsidRPr="009572FE" w:rsidRDefault="009D7097" w:rsidP="001050CA">
                    <w:pPr>
                      <w:widowControl w:val="0"/>
                      <w:tabs>
                        <w:tab w:val="left" w:pos="810"/>
                        <w:tab w:val="left" w:pos="900"/>
                        <w:tab w:val="left" w:pos="1350"/>
                        <w:tab w:val="left" w:pos="4050"/>
                      </w:tabs>
                      <w:autoSpaceDE w:val="0"/>
                      <w:autoSpaceDN w:val="0"/>
                      <w:adjustRightInd w:val="0"/>
                      <w:spacing w:before="9" w:after="0" w:line="207" w:lineRule="exact"/>
                      <w:ind w:left="90"/>
                      <w:rPr>
                        <w:rFonts w:ascii="Times New Roman Bold" w:hAnsi="Times New Roman Bold" w:cs="Times New Roman Bold"/>
                        <w:color w:val="FF0000"/>
                        <w:spacing w:val="-2"/>
                        <w:sz w:val="16"/>
                        <w:szCs w:val="16"/>
                      </w:rPr>
                    </w:pPr>
                    <w:r w:rsidRPr="009572FE">
                      <w:rPr>
                        <w:rFonts w:ascii="Times New Roman Bold" w:hAnsi="Times New Roman Bold" w:cs="Times New Roman Bold"/>
                        <w:color w:val="FF0000"/>
                        <w:spacing w:val="-2"/>
                        <w:sz w:val="16"/>
                        <w:szCs w:val="16"/>
                      </w:rPr>
                      <w:t>Junior Year (Spring Semester)</w:t>
                    </w:r>
                  </w:p>
                  <w:p w:rsidR="009D7097" w:rsidRPr="009572FE" w:rsidRDefault="009D7097" w:rsidP="001050CA">
                    <w:pPr>
                      <w:widowControl w:val="0"/>
                      <w:tabs>
                        <w:tab w:val="left" w:pos="-90"/>
                        <w:tab w:val="left" w:pos="540"/>
                        <w:tab w:val="left" w:pos="810"/>
                        <w:tab w:val="left" w:pos="900"/>
                        <w:tab w:val="left" w:pos="1080"/>
                        <w:tab w:val="left" w:pos="1350"/>
                        <w:tab w:val="left" w:pos="4050"/>
                        <w:tab w:val="left" w:pos="5400"/>
                      </w:tabs>
                      <w:autoSpaceDE w:val="0"/>
                      <w:autoSpaceDN w:val="0"/>
                      <w:adjustRightInd w:val="0"/>
                      <w:spacing w:before="4" w:after="0" w:line="207" w:lineRule="exact"/>
                      <w:ind w:left="90"/>
                      <w:rPr>
                        <w:rFonts w:ascii="Times New Roman" w:hAnsi="Times New Roman"/>
                        <w:color w:val="FF0000"/>
                        <w:spacing w:val="-2"/>
                        <w:sz w:val="16"/>
                        <w:szCs w:val="16"/>
                      </w:rPr>
                    </w:pPr>
                    <w:r w:rsidRPr="009572FE">
                      <w:rPr>
                        <w:rFonts w:ascii="Times New Roman" w:hAnsi="Times New Roman"/>
                        <w:color w:val="FF0000"/>
                        <w:spacing w:val="-2"/>
                        <w:sz w:val="16"/>
                        <w:szCs w:val="16"/>
                      </w:rPr>
                      <w:t>MGHC</w:t>
                    </w:r>
                    <w:r w:rsidRPr="009572FE">
                      <w:rPr>
                        <w:rFonts w:ascii="Times New Roman" w:hAnsi="Times New Roman"/>
                        <w:color w:val="FF0000"/>
                        <w:spacing w:val="-2"/>
                        <w:sz w:val="16"/>
                        <w:szCs w:val="16"/>
                      </w:rPr>
                      <w:tab/>
                      <w:t>2220</w:t>
                    </w:r>
                    <w:r w:rsidRPr="009572FE">
                      <w:rPr>
                        <w:rFonts w:ascii="Times New Roman" w:hAnsi="Times New Roman"/>
                        <w:color w:val="FF0000"/>
                        <w:spacing w:val="-2"/>
                        <w:sz w:val="16"/>
                        <w:szCs w:val="16"/>
                      </w:rPr>
                      <w:tab/>
                      <w:t>Medical Terminology</w:t>
                    </w:r>
                    <w:r w:rsidRPr="009572FE">
                      <w:rPr>
                        <w:rFonts w:ascii="Times New Roman" w:hAnsi="Times New Roman"/>
                        <w:color w:val="FF0000"/>
                        <w:spacing w:val="-2"/>
                        <w:sz w:val="16"/>
                        <w:szCs w:val="16"/>
                      </w:rPr>
                      <w:tab/>
                      <w:t>2</w:t>
                    </w:r>
                  </w:p>
                  <w:p w:rsidR="009D7097" w:rsidRPr="009572FE" w:rsidRDefault="009D7097" w:rsidP="001050CA">
                    <w:pPr>
                      <w:widowControl w:val="0"/>
                      <w:tabs>
                        <w:tab w:val="left" w:pos="-90"/>
                        <w:tab w:val="left" w:pos="540"/>
                        <w:tab w:val="left" w:pos="810"/>
                        <w:tab w:val="left" w:pos="900"/>
                        <w:tab w:val="left" w:pos="1080"/>
                        <w:tab w:val="left" w:pos="1350"/>
                        <w:tab w:val="left" w:pos="4050"/>
                        <w:tab w:val="left" w:pos="5400"/>
                      </w:tabs>
                      <w:autoSpaceDE w:val="0"/>
                      <w:autoSpaceDN w:val="0"/>
                      <w:adjustRightInd w:val="0"/>
                      <w:spacing w:before="4" w:after="0" w:line="207" w:lineRule="exact"/>
                      <w:ind w:left="90"/>
                      <w:rPr>
                        <w:rFonts w:ascii="Times New Roman" w:hAnsi="Times New Roman"/>
                        <w:color w:val="FF0000"/>
                        <w:spacing w:val="-2"/>
                        <w:sz w:val="16"/>
                        <w:szCs w:val="16"/>
                      </w:rPr>
                    </w:pPr>
                    <w:r w:rsidRPr="009572FE">
                      <w:rPr>
                        <w:rFonts w:ascii="Times New Roman" w:hAnsi="Times New Roman"/>
                        <w:color w:val="FF0000"/>
                        <w:spacing w:val="-2"/>
                        <w:sz w:val="16"/>
                        <w:szCs w:val="16"/>
                      </w:rPr>
                      <w:t>MGHC</w:t>
                    </w:r>
                    <w:r w:rsidRPr="009572FE">
                      <w:rPr>
                        <w:rFonts w:ascii="Times New Roman" w:hAnsi="Times New Roman"/>
                        <w:color w:val="FF0000"/>
                        <w:spacing w:val="-2"/>
                        <w:sz w:val="16"/>
                        <w:szCs w:val="16"/>
                      </w:rPr>
                      <w:tab/>
                      <w:t>3220</w:t>
                    </w:r>
                    <w:r w:rsidRPr="009572FE">
                      <w:rPr>
                        <w:rFonts w:ascii="Times New Roman" w:hAnsi="Times New Roman"/>
                        <w:color w:val="FF0000"/>
                        <w:spacing w:val="-2"/>
                        <w:sz w:val="16"/>
                        <w:szCs w:val="16"/>
                      </w:rPr>
                      <w:tab/>
                      <w:t>Research in Health/Biostatistics</w:t>
                    </w:r>
                    <w:r>
                      <w:rPr>
                        <w:rFonts w:ascii="Times New Roman" w:hAnsi="Times New Roman"/>
                        <w:color w:val="FF0000"/>
                        <w:spacing w:val="-2"/>
                        <w:sz w:val="16"/>
                        <w:szCs w:val="16"/>
                      </w:rPr>
                      <w:tab/>
                      <w:t>3</w:t>
                    </w:r>
                    <w:r w:rsidRPr="009572FE">
                      <w:rPr>
                        <w:rFonts w:ascii="Times New Roman" w:hAnsi="Times New Roman"/>
                        <w:color w:val="FF0000"/>
                        <w:spacing w:val="-2"/>
                        <w:sz w:val="16"/>
                        <w:szCs w:val="16"/>
                      </w:rPr>
                      <w:tab/>
                    </w:r>
                    <w:r w:rsidRPr="009572FE">
                      <w:rPr>
                        <w:rFonts w:ascii="Times New Roman" w:hAnsi="Times New Roman"/>
                        <w:color w:val="FF0000"/>
                        <w:spacing w:val="-2"/>
                        <w:sz w:val="16"/>
                        <w:szCs w:val="16"/>
                      </w:rPr>
                      <w:tab/>
                      <w:t>3</w:t>
                    </w:r>
                  </w:p>
                  <w:p w:rsidR="009D7097" w:rsidRPr="009572FE" w:rsidRDefault="009D7097" w:rsidP="001050CA">
                    <w:pPr>
                      <w:widowControl w:val="0"/>
                      <w:tabs>
                        <w:tab w:val="left" w:pos="-90"/>
                        <w:tab w:val="left" w:pos="540"/>
                        <w:tab w:val="left" w:pos="810"/>
                        <w:tab w:val="left" w:pos="900"/>
                        <w:tab w:val="left" w:pos="1080"/>
                        <w:tab w:val="left" w:pos="1350"/>
                        <w:tab w:val="left" w:pos="4050"/>
                        <w:tab w:val="left" w:pos="5400"/>
                      </w:tabs>
                      <w:autoSpaceDE w:val="0"/>
                      <w:autoSpaceDN w:val="0"/>
                      <w:adjustRightInd w:val="0"/>
                      <w:spacing w:before="5" w:after="0" w:line="207" w:lineRule="exact"/>
                      <w:ind w:left="90"/>
                      <w:rPr>
                        <w:rFonts w:ascii="Times New Roman" w:hAnsi="Times New Roman"/>
                        <w:color w:val="FF0000"/>
                        <w:spacing w:val="-2"/>
                        <w:sz w:val="16"/>
                        <w:szCs w:val="16"/>
                      </w:rPr>
                    </w:pPr>
                    <w:r w:rsidRPr="009572FE">
                      <w:rPr>
                        <w:rFonts w:ascii="Times New Roman" w:hAnsi="Times New Roman"/>
                        <w:color w:val="FF0000"/>
                        <w:spacing w:val="-2"/>
                        <w:sz w:val="16"/>
                        <w:szCs w:val="16"/>
                      </w:rPr>
                      <w:t>MGHC</w:t>
                    </w:r>
                    <w:r w:rsidRPr="009572FE">
                      <w:rPr>
                        <w:rFonts w:ascii="Times New Roman" w:hAnsi="Times New Roman"/>
                        <w:color w:val="FF0000"/>
                        <w:spacing w:val="-2"/>
                        <w:sz w:val="16"/>
                        <w:szCs w:val="16"/>
                      </w:rPr>
                      <w:tab/>
                      <w:t>3411</w:t>
                    </w:r>
                    <w:r w:rsidRPr="009572FE">
                      <w:rPr>
                        <w:rFonts w:ascii="Times New Roman" w:hAnsi="Times New Roman"/>
                        <w:color w:val="FF0000"/>
                        <w:spacing w:val="-2"/>
                        <w:sz w:val="16"/>
                        <w:szCs w:val="16"/>
                      </w:rPr>
                      <w:tab/>
                      <w:t>Quality Management in Health Care</w:t>
                    </w:r>
                    <w:r w:rsidRPr="009572FE">
                      <w:rPr>
                        <w:rFonts w:ascii="Times New Roman" w:hAnsi="Times New Roman"/>
                        <w:color w:val="FF0000"/>
                        <w:spacing w:val="-2"/>
                        <w:sz w:val="16"/>
                        <w:szCs w:val="16"/>
                      </w:rPr>
                      <w:tab/>
                      <w:t>3</w:t>
                    </w:r>
                  </w:p>
                  <w:p w:rsidR="009D7097" w:rsidRPr="009572FE" w:rsidRDefault="009D7097" w:rsidP="001050CA">
                    <w:pPr>
                      <w:widowControl w:val="0"/>
                      <w:tabs>
                        <w:tab w:val="left" w:pos="-90"/>
                        <w:tab w:val="left" w:pos="540"/>
                        <w:tab w:val="left" w:pos="810"/>
                        <w:tab w:val="left" w:pos="900"/>
                        <w:tab w:val="left" w:pos="1080"/>
                        <w:tab w:val="left" w:pos="1350"/>
                        <w:tab w:val="left" w:pos="4050"/>
                      </w:tabs>
                      <w:autoSpaceDE w:val="0"/>
                      <w:autoSpaceDN w:val="0"/>
                      <w:adjustRightInd w:val="0"/>
                      <w:spacing w:before="5" w:after="0" w:line="207" w:lineRule="exact"/>
                      <w:ind w:left="90"/>
                      <w:rPr>
                        <w:rFonts w:ascii="Times New Roman" w:hAnsi="Times New Roman"/>
                        <w:color w:val="FF0000"/>
                        <w:spacing w:val="-2"/>
                        <w:sz w:val="16"/>
                        <w:szCs w:val="16"/>
                      </w:rPr>
                    </w:pPr>
                    <w:r w:rsidRPr="009572FE">
                      <w:rPr>
                        <w:rFonts w:ascii="Times New Roman" w:hAnsi="Times New Roman"/>
                        <w:color w:val="FF0000"/>
                        <w:spacing w:val="-2"/>
                        <w:sz w:val="16"/>
                        <w:szCs w:val="16"/>
                      </w:rPr>
                      <w:t>MGHC</w:t>
                    </w:r>
                    <w:r w:rsidRPr="009572FE">
                      <w:rPr>
                        <w:rFonts w:ascii="Times New Roman" w:hAnsi="Times New Roman"/>
                        <w:color w:val="FF0000"/>
                        <w:spacing w:val="-2"/>
                        <w:sz w:val="16"/>
                        <w:szCs w:val="16"/>
                      </w:rPr>
                      <w:tab/>
                      <w:t>4211</w:t>
                    </w:r>
                    <w:r w:rsidRPr="009572FE">
                      <w:rPr>
                        <w:rFonts w:ascii="Times New Roman" w:hAnsi="Times New Roman"/>
                        <w:color w:val="FF0000"/>
                        <w:spacing w:val="-2"/>
                        <w:sz w:val="16"/>
                        <w:szCs w:val="16"/>
                      </w:rPr>
                      <w:tab/>
                      <w:t>HC Practicum</w:t>
                    </w:r>
                    <w:r w:rsidRPr="009572FE">
                      <w:rPr>
                        <w:rFonts w:ascii="Times New Roman" w:hAnsi="Times New Roman"/>
                        <w:color w:val="FF0000"/>
                        <w:spacing w:val="-2"/>
                        <w:sz w:val="16"/>
                        <w:szCs w:val="16"/>
                      </w:rPr>
                      <w:tab/>
                      <w:t>4</w:t>
                    </w:r>
                  </w:p>
                  <w:p w:rsidR="009D7097" w:rsidRDefault="009D7097" w:rsidP="001050CA">
                    <w:pPr>
                      <w:widowControl w:val="0"/>
                      <w:tabs>
                        <w:tab w:val="left" w:pos="-90"/>
                        <w:tab w:val="left" w:pos="810"/>
                        <w:tab w:val="left" w:pos="900"/>
                        <w:tab w:val="left" w:pos="1350"/>
                        <w:tab w:val="left" w:pos="3645"/>
                        <w:tab w:val="left" w:pos="4050"/>
                        <w:tab w:val="left" w:pos="5400"/>
                      </w:tabs>
                      <w:autoSpaceDE w:val="0"/>
                      <w:autoSpaceDN w:val="0"/>
                      <w:adjustRightInd w:val="0"/>
                      <w:spacing w:before="5" w:after="0" w:line="207" w:lineRule="exact"/>
                      <w:ind w:left="90"/>
                      <w:rPr>
                        <w:rFonts w:ascii="Times New Roman" w:hAnsi="Times New Roman"/>
                        <w:color w:val="FF0000"/>
                        <w:spacing w:val="-2"/>
                        <w:sz w:val="16"/>
                        <w:szCs w:val="16"/>
                      </w:rPr>
                    </w:pPr>
                    <w:r w:rsidRPr="009572FE">
                      <w:rPr>
                        <w:rFonts w:ascii="Times New Roman" w:hAnsi="Times New Roman"/>
                        <w:color w:val="FF0000"/>
                        <w:spacing w:val="-2"/>
                        <w:sz w:val="16"/>
                        <w:szCs w:val="16"/>
                      </w:rPr>
                      <w:t>MGHC</w:t>
                    </w:r>
                    <w:r w:rsidRPr="009572FE">
                      <w:rPr>
                        <w:rFonts w:ascii="Times New Roman" w:hAnsi="Times New Roman"/>
                        <w:color w:val="FF0000"/>
                        <w:spacing w:val="-2"/>
                        <w:sz w:val="16"/>
                        <w:szCs w:val="16"/>
                      </w:rPr>
                      <w:tab/>
                      <w:t>4410</w:t>
                    </w:r>
                    <w:r w:rsidRPr="009572FE">
                      <w:rPr>
                        <w:rFonts w:ascii="Times New Roman" w:hAnsi="Times New Roman"/>
                        <w:color w:val="FF0000"/>
                        <w:spacing w:val="-2"/>
                        <w:sz w:val="16"/>
                        <w:szCs w:val="16"/>
                      </w:rPr>
                      <w:tab/>
                      <w:t>Financial Management in Health Care</w:t>
                    </w:r>
                    <w:r w:rsidRPr="009572FE">
                      <w:rPr>
                        <w:rFonts w:ascii="Times New Roman" w:hAnsi="Times New Roman"/>
                        <w:color w:val="FF0000"/>
                        <w:spacing w:val="-2"/>
                        <w:sz w:val="16"/>
                        <w:szCs w:val="16"/>
                      </w:rPr>
                      <w:tab/>
                      <w:t>3</w:t>
                    </w:r>
                  </w:p>
                  <w:p w:rsidR="009D7097" w:rsidRPr="009572FE" w:rsidRDefault="009D7097" w:rsidP="001050CA">
                    <w:pPr>
                      <w:widowControl w:val="0"/>
                      <w:tabs>
                        <w:tab w:val="left" w:pos="-90"/>
                        <w:tab w:val="left" w:pos="810"/>
                        <w:tab w:val="left" w:pos="900"/>
                        <w:tab w:val="left" w:pos="1350"/>
                        <w:tab w:val="left" w:pos="3645"/>
                        <w:tab w:val="left" w:pos="4050"/>
                        <w:tab w:val="left" w:pos="5400"/>
                      </w:tabs>
                      <w:autoSpaceDE w:val="0"/>
                      <w:autoSpaceDN w:val="0"/>
                      <w:adjustRightInd w:val="0"/>
                      <w:spacing w:before="5" w:after="0" w:line="207" w:lineRule="exact"/>
                      <w:ind w:left="90"/>
                      <w:rPr>
                        <w:rFonts w:ascii="Times New Roman" w:hAnsi="Times New Roman"/>
                        <w:b/>
                        <w:color w:val="FF0000"/>
                        <w:spacing w:val="-2"/>
                        <w:sz w:val="16"/>
                        <w:szCs w:val="16"/>
                      </w:rPr>
                    </w:pPr>
                    <w:r>
                      <w:rPr>
                        <w:rFonts w:ascii="Times New Roman" w:hAnsi="Times New Roman"/>
                        <w:b/>
                        <w:color w:val="FF0000"/>
                        <w:spacing w:val="-2"/>
                        <w:sz w:val="16"/>
                        <w:szCs w:val="16"/>
                      </w:rPr>
                      <w:t>Subtotal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r>
                    <w:r>
                      <w:rPr>
                        <w:rFonts w:ascii="Times New Roman" w:hAnsi="Times New Roman"/>
                        <w:b/>
                        <w:color w:val="FF0000"/>
                        <w:spacing w:val="-2"/>
                        <w:sz w:val="16"/>
                        <w:szCs w:val="16"/>
                      </w:rPr>
                      <w:tab/>
                      <w:t>15</w:t>
                    </w:r>
                  </w:p>
                </w:txbxContent>
              </v:textbox>
              <w10:wrap type="through"/>
            </v:shape>
          </w:pict>
        </w:r>
      </w:del>
    </w:p>
    <w:p w:rsidR="001050CA" w:rsidDel="00401462" w:rsidRDefault="001050CA" w:rsidP="001050CA">
      <w:pPr>
        <w:widowControl w:val="0"/>
        <w:tabs>
          <w:tab w:val="left" w:pos="5730"/>
        </w:tabs>
        <w:autoSpaceDE w:val="0"/>
        <w:autoSpaceDN w:val="0"/>
        <w:adjustRightInd w:val="0"/>
        <w:spacing w:after="0" w:line="402" w:lineRule="exact"/>
        <w:ind w:left="823"/>
        <w:rPr>
          <w:del w:id="249" w:author="eslove" w:date="2010-11-01T16:57: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rPr>
          <w:del w:id="250" w:author="eslove" w:date="2010-11-01T16:57:00Z"/>
          <w:rFonts w:ascii="Times New Roman" w:hAnsi="Times New Roman"/>
          <w:color w:val="191919"/>
          <w:spacing w:val="-3"/>
          <w:position w:val="-5"/>
          <w:sz w:val="32"/>
          <w:szCs w:val="32"/>
        </w:rPr>
      </w:pPr>
      <w:del w:id="251" w:author="eslove" w:date="2010-11-01T16:57:00Z">
        <w:r w:rsidDel="00401462">
          <w:rPr>
            <w:rFonts w:ascii="Times New Roman" w:hAnsi="Times New Roman"/>
            <w:color w:val="191919"/>
            <w:spacing w:val="-3"/>
            <w:position w:val="-5"/>
            <w:sz w:val="32"/>
            <w:szCs w:val="32"/>
          </w:rPr>
          <w:delText xml:space="preserve">        104</w:delText>
        </w:r>
      </w:del>
    </w:p>
    <w:p w:rsidR="001050CA" w:rsidDel="00401462" w:rsidRDefault="001050CA" w:rsidP="001050CA">
      <w:pPr>
        <w:widowControl w:val="0"/>
        <w:tabs>
          <w:tab w:val="left" w:pos="5730"/>
        </w:tabs>
        <w:autoSpaceDE w:val="0"/>
        <w:autoSpaceDN w:val="0"/>
        <w:adjustRightInd w:val="0"/>
        <w:spacing w:after="0" w:line="402" w:lineRule="exact"/>
        <w:rPr>
          <w:del w:id="252" w:author="eslove" w:date="2010-11-01T16:57:00Z"/>
          <w:rFonts w:ascii="Times New Roman" w:hAnsi="Times New Roman"/>
          <w:color w:val="191919"/>
          <w:spacing w:val="-3"/>
          <w:position w:val="-5"/>
          <w:sz w:val="32"/>
          <w:szCs w:val="32"/>
        </w:rPr>
      </w:pPr>
    </w:p>
    <w:p w:rsidR="001050CA" w:rsidDel="00401462" w:rsidRDefault="001050CA" w:rsidP="001050CA">
      <w:pPr>
        <w:widowControl w:val="0"/>
        <w:tabs>
          <w:tab w:val="left" w:pos="5730"/>
        </w:tabs>
        <w:autoSpaceDE w:val="0"/>
        <w:autoSpaceDN w:val="0"/>
        <w:adjustRightInd w:val="0"/>
        <w:spacing w:after="0" w:line="402" w:lineRule="exact"/>
        <w:rPr>
          <w:del w:id="253" w:author="eslove" w:date="2010-11-01T16:57:00Z"/>
          <w:rFonts w:ascii="Times New Roman" w:hAnsi="Times New Roman"/>
          <w:color w:val="191919"/>
          <w:spacing w:val="-3"/>
          <w:position w:val="-5"/>
          <w:sz w:val="32"/>
          <w:szCs w:val="32"/>
        </w:rPr>
      </w:pPr>
    </w:p>
    <w:p w:rsidR="001050CA" w:rsidDel="00401462" w:rsidRDefault="00AE60A2" w:rsidP="001050CA">
      <w:pPr>
        <w:widowControl w:val="0"/>
        <w:tabs>
          <w:tab w:val="left" w:pos="5730"/>
        </w:tabs>
        <w:autoSpaceDE w:val="0"/>
        <w:autoSpaceDN w:val="0"/>
        <w:adjustRightInd w:val="0"/>
        <w:spacing w:after="0" w:line="402" w:lineRule="exact"/>
        <w:rPr>
          <w:del w:id="254" w:author="eslove" w:date="2010-11-01T16:57:00Z"/>
          <w:rFonts w:ascii="Times New Roman" w:hAnsi="Times New Roman"/>
          <w:color w:val="191919"/>
          <w:spacing w:val="-3"/>
          <w:position w:val="-5"/>
          <w:sz w:val="20"/>
          <w:szCs w:val="20"/>
        </w:rPr>
      </w:pPr>
      <w:del w:id="255" w:author="eslove" w:date="2008-07-30T13:08:00Z">
        <w:r w:rsidRPr="00AE60A2">
          <w:rPr>
            <w:noProof/>
          </w:rPr>
          <w:pict>
            <v:shape id="_x0000_s2373" type="#_x0000_t202" style="position:absolute;left:0;text-align:left;margin-left:306.45pt;margin-top:6.8pt;width:232.65pt;height:66pt;z-index:251886592" stroked="f">
              <v:textbox style="mso-next-textbox:#_x0000_s2373">
                <w:txbxContent>
                  <w:p w:rsidR="009D7097" w:rsidRPr="00B302CF" w:rsidRDefault="009D7097" w:rsidP="001050CA">
                    <w:pPr>
                      <w:widowControl w:val="0"/>
                      <w:tabs>
                        <w:tab w:val="left" w:pos="630"/>
                        <w:tab w:val="left" w:pos="1080"/>
                        <w:tab w:val="left" w:pos="4230"/>
                      </w:tabs>
                      <w:autoSpaceDE w:val="0"/>
                      <w:autoSpaceDN w:val="0"/>
                      <w:adjustRightInd w:val="0"/>
                      <w:spacing w:before="10" w:after="0" w:line="207" w:lineRule="exact"/>
                      <w:rPr>
                        <w:rFonts w:ascii="Times New Roman Bold" w:hAnsi="Times New Roman Bold" w:cs="Times New Roman Bold"/>
                        <w:color w:val="FF0000"/>
                        <w:spacing w:val="-2"/>
                        <w:sz w:val="16"/>
                        <w:szCs w:val="16"/>
                      </w:rPr>
                    </w:pPr>
                    <w:r w:rsidRPr="00B302CF">
                      <w:rPr>
                        <w:rFonts w:ascii="Times New Roman Bold" w:hAnsi="Times New Roman Bold" w:cs="Times New Roman Bold"/>
                        <w:color w:val="FF0000"/>
                        <w:spacing w:val="-2"/>
                        <w:sz w:val="16"/>
                        <w:szCs w:val="16"/>
                      </w:rPr>
                      <w:t>Senior Year (Spring Semester)</w:t>
                    </w:r>
                  </w:p>
                  <w:p w:rsidR="009D7097" w:rsidRPr="00B302CF" w:rsidRDefault="009D7097" w:rsidP="001050CA">
                    <w:pPr>
                      <w:widowControl w:val="0"/>
                      <w:tabs>
                        <w:tab w:val="left" w:pos="630"/>
                        <w:tab w:val="left" w:pos="1080"/>
                        <w:tab w:val="left" w:pos="3960"/>
                      </w:tabs>
                      <w:autoSpaceDE w:val="0"/>
                      <w:autoSpaceDN w:val="0"/>
                      <w:adjustRightInd w:val="0"/>
                      <w:spacing w:before="10" w:after="0" w:line="207" w:lineRule="exact"/>
                      <w:rPr>
                        <w:rFonts w:ascii="Times New Roman" w:hAnsi="Times New Roman"/>
                        <w:color w:val="FF0000"/>
                        <w:spacing w:val="-2"/>
                        <w:sz w:val="16"/>
                        <w:szCs w:val="16"/>
                      </w:rPr>
                    </w:pPr>
                    <w:r w:rsidRPr="00B302CF">
                      <w:rPr>
                        <w:rFonts w:ascii="Times New Roman" w:hAnsi="Times New Roman"/>
                        <w:color w:val="FF0000"/>
                        <w:spacing w:val="-2"/>
                        <w:sz w:val="16"/>
                        <w:szCs w:val="16"/>
                      </w:rPr>
                      <w:t>MGMT</w:t>
                    </w:r>
                    <w:r w:rsidRPr="00B302CF">
                      <w:rPr>
                        <w:rFonts w:ascii="Times New Roman" w:hAnsi="Times New Roman"/>
                        <w:color w:val="FF0000"/>
                        <w:spacing w:val="-2"/>
                        <w:sz w:val="16"/>
                        <w:szCs w:val="16"/>
                      </w:rPr>
                      <w:tab/>
                      <w:t>4127</w:t>
                    </w:r>
                    <w:r w:rsidRPr="00B302CF">
                      <w:rPr>
                        <w:rFonts w:ascii="Times New Roman" w:hAnsi="Times New Roman"/>
                        <w:color w:val="FF0000"/>
                        <w:spacing w:val="-2"/>
                        <w:sz w:val="16"/>
                        <w:szCs w:val="16"/>
                      </w:rPr>
                      <w:tab/>
                      <w:t>Small Business Management</w:t>
                    </w:r>
                    <w:r w:rsidRPr="00B302CF">
                      <w:rPr>
                        <w:rFonts w:ascii="Times New Roman" w:hAnsi="Times New Roman"/>
                        <w:color w:val="FF0000"/>
                        <w:spacing w:val="-2"/>
                        <w:sz w:val="16"/>
                        <w:szCs w:val="16"/>
                      </w:rPr>
                      <w:tab/>
                      <w:t>3</w:t>
                    </w:r>
                  </w:p>
                  <w:p w:rsidR="009D7097" w:rsidRPr="00B302CF" w:rsidRDefault="009D7097" w:rsidP="001050CA">
                    <w:pPr>
                      <w:widowControl w:val="0"/>
                      <w:tabs>
                        <w:tab w:val="left" w:pos="630"/>
                        <w:tab w:val="left" w:pos="1080"/>
                        <w:tab w:val="left" w:pos="3960"/>
                      </w:tabs>
                      <w:autoSpaceDE w:val="0"/>
                      <w:autoSpaceDN w:val="0"/>
                      <w:adjustRightInd w:val="0"/>
                      <w:spacing w:before="10" w:after="0" w:line="207" w:lineRule="exact"/>
                      <w:rPr>
                        <w:rFonts w:ascii="Times New Roman" w:hAnsi="Times New Roman"/>
                        <w:color w:val="FF0000"/>
                        <w:spacing w:val="-2"/>
                        <w:sz w:val="16"/>
                        <w:szCs w:val="16"/>
                      </w:rPr>
                    </w:pPr>
                    <w:r w:rsidRPr="00B302CF">
                      <w:rPr>
                        <w:rFonts w:ascii="Times New Roman" w:hAnsi="Times New Roman"/>
                        <w:color w:val="FF0000"/>
                        <w:spacing w:val="-2"/>
                        <w:sz w:val="16"/>
                        <w:szCs w:val="16"/>
                      </w:rPr>
                      <w:t>MKTG</w:t>
                    </w:r>
                    <w:r w:rsidRPr="00B302CF">
                      <w:rPr>
                        <w:rFonts w:ascii="Times New Roman" w:hAnsi="Times New Roman"/>
                        <w:color w:val="FF0000"/>
                        <w:spacing w:val="-2"/>
                        <w:sz w:val="16"/>
                        <w:szCs w:val="16"/>
                      </w:rPr>
                      <w:tab/>
                      <w:t>3120</w:t>
                    </w:r>
                    <w:r w:rsidRPr="00B302CF">
                      <w:rPr>
                        <w:rFonts w:ascii="Times New Roman" w:hAnsi="Times New Roman"/>
                        <w:color w:val="FF0000"/>
                        <w:spacing w:val="-2"/>
                        <w:sz w:val="16"/>
                        <w:szCs w:val="16"/>
                      </w:rPr>
                      <w:tab/>
                      <w:t>Principles of Marketing</w:t>
                    </w:r>
                    <w:r w:rsidRPr="00B302CF">
                      <w:rPr>
                        <w:rFonts w:ascii="Times New Roman" w:hAnsi="Times New Roman"/>
                        <w:color w:val="FF0000"/>
                        <w:spacing w:val="-2"/>
                        <w:sz w:val="16"/>
                        <w:szCs w:val="16"/>
                      </w:rPr>
                      <w:tab/>
                      <w:t>3</w:t>
                    </w:r>
                  </w:p>
                  <w:p w:rsidR="009D7097" w:rsidRPr="00B302CF" w:rsidRDefault="009D7097" w:rsidP="001050CA">
                    <w:pPr>
                      <w:widowControl w:val="0"/>
                      <w:tabs>
                        <w:tab w:val="left" w:pos="630"/>
                        <w:tab w:val="left" w:pos="1080"/>
                        <w:tab w:val="left" w:pos="3960"/>
                      </w:tabs>
                      <w:autoSpaceDE w:val="0"/>
                      <w:autoSpaceDN w:val="0"/>
                      <w:adjustRightInd w:val="0"/>
                      <w:spacing w:before="10" w:after="0" w:line="207" w:lineRule="exact"/>
                      <w:rPr>
                        <w:rFonts w:ascii="Times New Roman" w:hAnsi="Times New Roman"/>
                        <w:color w:val="FF0000"/>
                        <w:spacing w:val="-2"/>
                        <w:sz w:val="16"/>
                        <w:szCs w:val="16"/>
                      </w:rPr>
                    </w:pPr>
                    <w:r w:rsidRPr="00B302CF">
                      <w:rPr>
                        <w:rFonts w:ascii="Times New Roman" w:hAnsi="Times New Roman"/>
                        <w:color w:val="FF0000"/>
                        <w:spacing w:val="-2"/>
                        <w:sz w:val="16"/>
                        <w:szCs w:val="16"/>
                      </w:rPr>
                      <w:t>Area H Electives</w:t>
                    </w:r>
                    <w:r w:rsidRPr="00B302CF">
                      <w:rPr>
                        <w:rFonts w:ascii="Times New Roman" w:hAnsi="Times New Roman"/>
                        <w:color w:val="FF0000"/>
                        <w:spacing w:val="-2"/>
                        <w:sz w:val="16"/>
                        <w:szCs w:val="16"/>
                      </w:rPr>
                      <w:tab/>
                      <w:t xml:space="preserve">                </w:t>
                    </w:r>
                    <w:r w:rsidRPr="00B302CF">
                      <w:rPr>
                        <w:rFonts w:ascii="Times New Roman" w:hAnsi="Times New Roman"/>
                        <w:color w:val="FF0000"/>
                        <w:spacing w:val="-2"/>
                        <w:sz w:val="16"/>
                        <w:szCs w:val="16"/>
                      </w:rPr>
                      <w:tab/>
                    </w:r>
                    <w:r w:rsidRPr="00B302CF">
                      <w:rPr>
                        <w:rFonts w:ascii="Times New Roman" w:hAnsi="Times New Roman"/>
                        <w:color w:val="FF0000"/>
                        <w:spacing w:val="-2"/>
                        <w:sz w:val="16"/>
                        <w:szCs w:val="16"/>
                        <w:u w:val="single"/>
                      </w:rPr>
                      <w:t>6</w:t>
                    </w:r>
                  </w:p>
                  <w:p w:rsidR="009D7097" w:rsidRPr="00B302CF" w:rsidRDefault="009D7097" w:rsidP="001050CA">
                    <w:pPr>
                      <w:widowControl w:val="0"/>
                      <w:tabs>
                        <w:tab w:val="left" w:pos="630"/>
                        <w:tab w:val="left" w:pos="3960"/>
                        <w:tab w:val="left" w:pos="4230"/>
                      </w:tabs>
                      <w:autoSpaceDE w:val="0"/>
                      <w:autoSpaceDN w:val="0"/>
                      <w:adjustRightInd w:val="0"/>
                      <w:spacing w:before="10" w:after="0" w:line="207" w:lineRule="exact"/>
                      <w:rPr>
                        <w:rFonts w:ascii="Times New Roman Bold" w:hAnsi="Times New Roman Bold" w:cs="Times New Roman Bold"/>
                        <w:color w:val="FF0000"/>
                        <w:spacing w:val="-2"/>
                        <w:sz w:val="16"/>
                        <w:szCs w:val="16"/>
                      </w:rPr>
                    </w:pPr>
                    <w:r w:rsidRPr="00B302CF">
                      <w:rPr>
                        <w:rFonts w:ascii="Times New Roman Bold" w:hAnsi="Times New Roman Bold" w:cs="Times New Roman Bold"/>
                        <w:color w:val="FF0000"/>
                        <w:spacing w:val="-2"/>
                        <w:sz w:val="16"/>
                        <w:szCs w:val="16"/>
                      </w:rPr>
                      <w:t>Subtotal</w:t>
                    </w:r>
                    <w:r w:rsidRPr="00B302CF">
                      <w:rPr>
                        <w:rFonts w:ascii="Times New Roman Bold" w:hAnsi="Times New Roman Bold" w:cs="Times New Roman Bold"/>
                        <w:color w:val="FF0000"/>
                        <w:spacing w:val="-2"/>
                        <w:sz w:val="16"/>
                        <w:szCs w:val="16"/>
                      </w:rPr>
                      <w:tab/>
                    </w:r>
                    <w:r>
                      <w:rPr>
                        <w:rFonts w:ascii="Times New Roman Bold" w:hAnsi="Times New Roman Bold" w:cs="Times New Roman Bold"/>
                        <w:color w:val="FF0000"/>
                        <w:spacing w:val="-2"/>
                        <w:sz w:val="16"/>
                        <w:szCs w:val="16"/>
                      </w:rPr>
                      <w:tab/>
                    </w:r>
                    <w:r w:rsidRPr="00B302CF">
                      <w:rPr>
                        <w:rFonts w:ascii="Times New Roman Bold" w:hAnsi="Times New Roman Bold" w:cs="Times New Roman Bold"/>
                        <w:color w:val="FF0000"/>
                        <w:spacing w:val="-2"/>
                        <w:sz w:val="16"/>
                        <w:szCs w:val="16"/>
                      </w:rPr>
                      <w:t>12</w:t>
                    </w:r>
                  </w:p>
                  <w:p w:rsidR="009D7097" w:rsidRPr="00697FE7" w:rsidRDefault="009D7097" w:rsidP="001050CA">
                    <w:pPr>
                      <w:widowControl w:val="0"/>
                      <w:tabs>
                        <w:tab w:val="left" w:pos="180"/>
                        <w:tab w:val="left" w:pos="720"/>
                        <w:tab w:val="left" w:pos="1260"/>
                        <w:tab w:val="left" w:pos="3870"/>
                        <w:tab w:val="left" w:pos="5400"/>
                        <w:tab w:val="left" w:pos="8550"/>
                      </w:tabs>
                      <w:autoSpaceDE w:val="0"/>
                      <w:autoSpaceDN w:val="0"/>
                      <w:adjustRightInd w:val="0"/>
                      <w:spacing w:before="5" w:line="207" w:lineRule="exact"/>
                      <w:rPr>
                        <w:color w:val="FF0000"/>
                        <w:spacing w:val="-2"/>
                        <w:sz w:val="18"/>
                        <w:szCs w:val="18"/>
                      </w:rPr>
                    </w:pPr>
                  </w:p>
                </w:txbxContent>
              </v:textbox>
              <w10:wrap type="square"/>
            </v:shape>
          </w:pict>
        </w:r>
        <w:r w:rsidRPr="00AE60A2">
          <w:rPr>
            <w:noProof/>
          </w:rPr>
          <w:pict>
            <v:shape id="_x0000_s2372" type="#_x0000_t202" style="position:absolute;left:0;text-align:left;margin-left:32.55pt;margin-top:13.55pt;width:246pt;height:66pt;z-index:251885568" stroked="f">
              <v:textbox style="mso-next-textbox:#_x0000_s2372">
                <w:txbxContent>
                  <w:p w:rsidR="009D7097" w:rsidRPr="00DA065B" w:rsidRDefault="009D7097" w:rsidP="001050CA">
                    <w:pPr>
                      <w:widowControl w:val="0"/>
                      <w:tabs>
                        <w:tab w:val="left" w:pos="630"/>
                        <w:tab w:val="left" w:pos="1080"/>
                        <w:tab w:val="left" w:pos="4230"/>
                      </w:tabs>
                      <w:autoSpaceDE w:val="0"/>
                      <w:autoSpaceDN w:val="0"/>
                      <w:adjustRightInd w:val="0"/>
                      <w:spacing w:before="10" w:after="0" w:line="207" w:lineRule="exact"/>
                      <w:ind w:left="-90"/>
                      <w:rPr>
                        <w:rFonts w:ascii="Times New Roman Bold" w:hAnsi="Times New Roman Bold" w:cs="Times New Roman Bold"/>
                        <w:color w:val="FF0000"/>
                        <w:spacing w:val="-2"/>
                        <w:sz w:val="16"/>
                        <w:szCs w:val="16"/>
                      </w:rPr>
                    </w:pPr>
                    <w:r w:rsidRPr="00DA065B">
                      <w:rPr>
                        <w:rFonts w:ascii="Times New Roman Bold" w:hAnsi="Times New Roman Bold" w:cs="Times New Roman Bold"/>
                        <w:color w:val="FF0000"/>
                        <w:spacing w:val="-2"/>
                        <w:sz w:val="16"/>
                        <w:szCs w:val="16"/>
                      </w:rPr>
                      <w:t>Senior Year (Fall Semester)</w:t>
                    </w:r>
                  </w:p>
                  <w:p w:rsidR="009D7097" w:rsidRPr="00B302CF" w:rsidRDefault="009D7097" w:rsidP="001050CA">
                    <w:pPr>
                      <w:widowControl w:val="0"/>
                      <w:tabs>
                        <w:tab w:val="left" w:pos="-90"/>
                        <w:tab w:val="left" w:pos="0"/>
                        <w:tab w:val="left" w:pos="630"/>
                        <w:tab w:val="left" w:pos="1080"/>
                        <w:tab w:val="left" w:pos="4230"/>
                      </w:tabs>
                      <w:autoSpaceDE w:val="0"/>
                      <w:autoSpaceDN w:val="0"/>
                      <w:adjustRightInd w:val="0"/>
                      <w:spacing w:before="9" w:after="0" w:line="207" w:lineRule="exact"/>
                      <w:ind w:left="-90"/>
                      <w:rPr>
                        <w:rFonts w:ascii="Times New Roman" w:hAnsi="Times New Roman"/>
                        <w:color w:val="FF0000"/>
                        <w:spacing w:val="-2"/>
                        <w:sz w:val="16"/>
                        <w:szCs w:val="16"/>
                      </w:rPr>
                    </w:pPr>
                    <w:r w:rsidRPr="00B302CF">
                      <w:rPr>
                        <w:rFonts w:ascii="Times New Roman" w:hAnsi="Times New Roman"/>
                        <w:color w:val="FF0000"/>
                        <w:spacing w:val="-2"/>
                        <w:sz w:val="16"/>
                        <w:szCs w:val="16"/>
                      </w:rPr>
                      <w:t>MGMT</w:t>
                    </w:r>
                    <w:r w:rsidRPr="00B302CF">
                      <w:rPr>
                        <w:rFonts w:ascii="Times New Roman" w:hAnsi="Times New Roman"/>
                        <w:color w:val="FF0000"/>
                        <w:spacing w:val="-2"/>
                        <w:sz w:val="16"/>
                        <w:szCs w:val="16"/>
                      </w:rPr>
                      <w:tab/>
                      <w:t>4125</w:t>
                    </w:r>
                    <w:r w:rsidRPr="00B302CF">
                      <w:rPr>
                        <w:rFonts w:ascii="Times New Roman" w:hAnsi="Times New Roman"/>
                        <w:color w:val="FF0000"/>
                        <w:spacing w:val="-2"/>
                        <w:sz w:val="16"/>
                        <w:szCs w:val="16"/>
                      </w:rPr>
                      <w:tab/>
                      <w:t>Human Resource Management</w:t>
                    </w:r>
                    <w:r w:rsidRPr="00B302CF">
                      <w:rPr>
                        <w:rFonts w:ascii="Times New Roman" w:hAnsi="Times New Roman"/>
                        <w:color w:val="FF0000"/>
                        <w:spacing w:val="-2"/>
                        <w:sz w:val="16"/>
                        <w:szCs w:val="16"/>
                      </w:rPr>
                      <w:tab/>
                      <w:t>3</w:t>
                    </w:r>
                  </w:p>
                  <w:p w:rsidR="009D7097" w:rsidRPr="00B302CF" w:rsidRDefault="009D7097" w:rsidP="001050CA">
                    <w:pPr>
                      <w:widowControl w:val="0"/>
                      <w:tabs>
                        <w:tab w:val="left" w:pos="-90"/>
                        <w:tab w:val="left" w:pos="0"/>
                        <w:tab w:val="left" w:pos="630"/>
                        <w:tab w:val="left" w:pos="1080"/>
                        <w:tab w:val="left" w:pos="4230"/>
                      </w:tabs>
                      <w:autoSpaceDE w:val="0"/>
                      <w:autoSpaceDN w:val="0"/>
                      <w:adjustRightInd w:val="0"/>
                      <w:spacing w:before="9" w:after="0" w:line="207" w:lineRule="exact"/>
                      <w:ind w:left="-90"/>
                      <w:rPr>
                        <w:rFonts w:ascii="Times New Roman" w:hAnsi="Times New Roman"/>
                        <w:color w:val="FF0000"/>
                        <w:spacing w:val="-2"/>
                        <w:sz w:val="16"/>
                        <w:szCs w:val="16"/>
                      </w:rPr>
                    </w:pPr>
                    <w:r w:rsidRPr="00B302CF">
                      <w:rPr>
                        <w:rFonts w:ascii="Times New Roman" w:hAnsi="Times New Roman"/>
                        <w:color w:val="FF0000"/>
                        <w:spacing w:val="-2"/>
                        <w:sz w:val="16"/>
                        <w:szCs w:val="16"/>
                      </w:rPr>
                      <w:t>MGMT</w:t>
                    </w:r>
                    <w:r w:rsidRPr="00B302CF">
                      <w:rPr>
                        <w:rFonts w:ascii="Times New Roman" w:hAnsi="Times New Roman"/>
                        <w:color w:val="FF0000"/>
                        <w:spacing w:val="-2"/>
                        <w:sz w:val="16"/>
                        <w:szCs w:val="16"/>
                      </w:rPr>
                      <w:tab/>
                      <w:t>4205</w:t>
                    </w:r>
                    <w:r w:rsidRPr="00B302CF">
                      <w:rPr>
                        <w:rFonts w:ascii="Times New Roman" w:hAnsi="Times New Roman"/>
                        <w:color w:val="FF0000"/>
                        <w:spacing w:val="-2"/>
                        <w:sz w:val="16"/>
                        <w:szCs w:val="16"/>
                      </w:rPr>
                      <w:tab/>
                      <w:t>Management Information System</w:t>
                    </w:r>
                    <w:r w:rsidRPr="00B302CF">
                      <w:rPr>
                        <w:rFonts w:ascii="Times New Roman" w:hAnsi="Times New Roman"/>
                        <w:color w:val="FF0000"/>
                        <w:spacing w:val="-2"/>
                        <w:sz w:val="16"/>
                        <w:szCs w:val="16"/>
                      </w:rPr>
                      <w:tab/>
                      <w:t>3</w:t>
                    </w:r>
                  </w:p>
                  <w:p w:rsidR="009D7097" w:rsidRPr="00B302CF" w:rsidRDefault="009D7097" w:rsidP="001050CA">
                    <w:pPr>
                      <w:widowControl w:val="0"/>
                      <w:tabs>
                        <w:tab w:val="left" w:pos="-90"/>
                        <w:tab w:val="left" w:pos="0"/>
                        <w:tab w:val="left" w:pos="630"/>
                        <w:tab w:val="left" w:pos="1080"/>
                        <w:tab w:val="left" w:pos="4230"/>
                      </w:tabs>
                      <w:autoSpaceDE w:val="0"/>
                      <w:autoSpaceDN w:val="0"/>
                      <w:adjustRightInd w:val="0"/>
                      <w:spacing w:before="9" w:after="0" w:line="207" w:lineRule="exact"/>
                      <w:ind w:left="-90"/>
                      <w:rPr>
                        <w:rFonts w:ascii="Times New Roman" w:hAnsi="Times New Roman"/>
                        <w:color w:val="FF0000"/>
                        <w:spacing w:val="-2"/>
                        <w:sz w:val="16"/>
                        <w:szCs w:val="16"/>
                      </w:rPr>
                    </w:pPr>
                    <w:r w:rsidRPr="00B302CF">
                      <w:rPr>
                        <w:rFonts w:ascii="Times New Roman" w:hAnsi="Times New Roman"/>
                        <w:color w:val="FF0000"/>
                        <w:spacing w:val="-2"/>
                        <w:sz w:val="16"/>
                        <w:szCs w:val="16"/>
                      </w:rPr>
                      <w:t>Area H Electives</w:t>
                    </w:r>
                    <w:r w:rsidRPr="00B302CF">
                      <w:rPr>
                        <w:rFonts w:ascii="Times New Roman" w:hAnsi="Times New Roman"/>
                        <w:color w:val="FF0000"/>
                        <w:spacing w:val="-2"/>
                        <w:sz w:val="16"/>
                        <w:szCs w:val="16"/>
                      </w:rPr>
                      <w:tab/>
                    </w:r>
                    <w:r w:rsidRPr="00B302CF">
                      <w:rPr>
                        <w:rFonts w:ascii="Times New Roman" w:hAnsi="Times New Roman"/>
                        <w:color w:val="FF0000"/>
                        <w:spacing w:val="-2"/>
                        <w:sz w:val="16"/>
                        <w:szCs w:val="16"/>
                      </w:rPr>
                      <w:tab/>
                    </w:r>
                    <w:r w:rsidRPr="00B302CF">
                      <w:rPr>
                        <w:rFonts w:ascii="Times New Roman" w:hAnsi="Times New Roman"/>
                        <w:color w:val="FF0000"/>
                        <w:spacing w:val="-2"/>
                        <w:sz w:val="16"/>
                        <w:szCs w:val="16"/>
                        <w:u w:val="single"/>
                      </w:rPr>
                      <w:t>6</w:t>
                    </w:r>
                    <w:r w:rsidRPr="00B302CF">
                      <w:rPr>
                        <w:rFonts w:ascii="Times New Roman" w:hAnsi="Times New Roman"/>
                        <w:color w:val="FF0000"/>
                        <w:spacing w:val="-2"/>
                        <w:sz w:val="16"/>
                        <w:szCs w:val="16"/>
                      </w:rPr>
                      <w:tab/>
                    </w:r>
                  </w:p>
                  <w:p w:rsidR="009D7097" w:rsidRPr="00B302CF" w:rsidRDefault="009D7097" w:rsidP="001050CA">
                    <w:pPr>
                      <w:widowControl w:val="0"/>
                      <w:tabs>
                        <w:tab w:val="left" w:pos="-90"/>
                        <w:tab w:val="left" w:pos="0"/>
                        <w:tab w:val="left" w:pos="630"/>
                        <w:tab w:val="left" w:pos="1080"/>
                        <w:tab w:val="left" w:pos="4230"/>
                      </w:tabs>
                      <w:autoSpaceDE w:val="0"/>
                      <w:autoSpaceDN w:val="0"/>
                      <w:adjustRightInd w:val="0"/>
                      <w:spacing w:before="9" w:after="0" w:line="207" w:lineRule="exact"/>
                      <w:ind w:left="-90"/>
                      <w:rPr>
                        <w:rFonts w:ascii="Times New Roman Bold" w:hAnsi="Times New Roman Bold" w:cs="Times New Roman Bold"/>
                        <w:color w:val="FF0000"/>
                        <w:spacing w:val="-2"/>
                        <w:sz w:val="16"/>
                        <w:szCs w:val="16"/>
                      </w:rPr>
                    </w:pPr>
                    <w:r w:rsidRPr="00B302CF">
                      <w:rPr>
                        <w:rFonts w:ascii="Times New Roman Bold" w:hAnsi="Times New Roman Bold" w:cs="Times New Roman Bold"/>
                        <w:color w:val="FF0000"/>
                        <w:spacing w:val="-2"/>
                        <w:sz w:val="16"/>
                        <w:szCs w:val="16"/>
                      </w:rPr>
                      <w:t>Subtotal</w:t>
                    </w:r>
                    <w:r w:rsidRPr="00B302CF">
                      <w:rPr>
                        <w:rFonts w:ascii="Times New Roman Bold" w:hAnsi="Times New Roman Bold" w:cs="Times New Roman Bold"/>
                        <w:color w:val="FF0000"/>
                        <w:spacing w:val="-2"/>
                        <w:sz w:val="16"/>
                        <w:szCs w:val="16"/>
                      </w:rPr>
                      <w:tab/>
                    </w:r>
                    <w:r>
                      <w:rPr>
                        <w:rFonts w:ascii="Times New Roman Bold" w:hAnsi="Times New Roman Bold" w:cs="Times New Roman Bold"/>
                        <w:color w:val="FF0000"/>
                        <w:spacing w:val="-2"/>
                        <w:sz w:val="16"/>
                        <w:szCs w:val="16"/>
                      </w:rPr>
                      <w:tab/>
                    </w:r>
                    <w:r>
                      <w:rPr>
                        <w:rFonts w:ascii="Times New Roman Bold" w:hAnsi="Times New Roman Bold" w:cs="Times New Roman Bold"/>
                        <w:color w:val="FF0000"/>
                        <w:spacing w:val="-2"/>
                        <w:sz w:val="16"/>
                        <w:szCs w:val="16"/>
                      </w:rPr>
                      <w:tab/>
                    </w:r>
                    <w:r w:rsidRPr="00B302CF">
                      <w:rPr>
                        <w:rFonts w:ascii="Times New Roman Bold" w:hAnsi="Times New Roman Bold" w:cs="Times New Roman Bold"/>
                        <w:color w:val="FF0000"/>
                        <w:spacing w:val="-2"/>
                        <w:sz w:val="16"/>
                        <w:szCs w:val="16"/>
                      </w:rPr>
                      <w:t>12</w:t>
                    </w:r>
                  </w:p>
                  <w:p w:rsidR="009D7097" w:rsidRDefault="009D7097" w:rsidP="001050CA">
                    <w:pPr>
                      <w:keepLines/>
                      <w:widowControl w:val="0"/>
                      <w:tabs>
                        <w:tab w:val="left" w:pos="-90"/>
                        <w:tab w:val="left" w:pos="0"/>
                        <w:tab w:val="left" w:pos="4230"/>
                      </w:tabs>
                      <w:autoSpaceDE w:val="0"/>
                      <w:autoSpaceDN w:val="0"/>
                      <w:adjustRightInd w:val="0"/>
                      <w:spacing w:after="0"/>
                      <w:ind w:right="-158"/>
                      <w:rPr>
                        <w:rFonts w:ascii="Times New Roman" w:hAnsi="Times New Roman"/>
                        <w:b/>
                        <w:color w:val="FF0000"/>
                        <w:spacing w:val="-2"/>
                        <w:sz w:val="16"/>
                        <w:szCs w:val="16"/>
                      </w:rPr>
                    </w:pPr>
                  </w:p>
                  <w:p w:rsidR="009D7097" w:rsidRPr="00DA065B" w:rsidRDefault="009D7097" w:rsidP="001050CA">
                    <w:pPr>
                      <w:widowControl w:val="0"/>
                      <w:tabs>
                        <w:tab w:val="left" w:pos="-90"/>
                        <w:tab w:val="left" w:pos="0"/>
                        <w:tab w:val="left" w:pos="4230"/>
                      </w:tabs>
                      <w:autoSpaceDE w:val="0"/>
                      <w:autoSpaceDN w:val="0"/>
                      <w:adjustRightInd w:val="0"/>
                      <w:spacing w:before="5"/>
                      <w:ind w:left="-90" w:right="3875"/>
                      <w:rPr>
                        <w:rFonts w:ascii="Times New Roman" w:hAnsi="Times New Roman"/>
                        <w:color w:val="FF0000"/>
                        <w:spacing w:val="-2"/>
                        <w:sz w:val="18"/>
                        <w:szCs w:val="18"/>
                      </w:rPr>
                    </w:pPr>
                  </w:p>
                </w:txbxContent>
              </v:textbox>
              <w10:wrap type="square"/>
            </v:shape>
          </w:pict>
        </w:r>
      </w:del>
    </w:p>
    <w:p w:rsidR="001050CA" w:rsidDel="00401462" w:rsidRDefault="001050CA" w:rsidP="001050CA">
      <w:pPr>
        <w:widowControl w:val="0"/>
        <w:tabs>
          <w:tab w:val="left" w:pos="5730"/>
        </w:tabs>
        <w:autoSpaceDE w:val="0"/>
        <w:autoSpaceDN w:val="0"/>
        <w:adjustRightInd w:val="0"/>
        <w:spacing w:after="0" w:line="402" w:lineRule="exact"/>
        <w:ind w:left="823"/>
        <w:rPr>
          <w:del w:id="256" w:author="eslove" w:date="2010-11-01T16:57:00Z"/>
          <w:rFonts w:ascii="Times New Roman" w:hAnsi="Times New Roman"/>
          <w:color w:val="191919"/>
          <w:spacing w:val="-3"/>
          <w:position w:val="-5"/>
          <w:sz w:val="20"/>
          <w:szCs w:val="20"/>
        </w:rPr>
      </w:pPr>
    </w:p>
    <w:p w:rsidR="001050CA" w:rsidRDefault="001050CA" w:rsidP="001050CA">
      <w:pPr>
        <w:widowControl w:val="0"/>
        <w:tabs>
          <w:tab w:val="left" w:pos="5730"/>
        </w:tabs>
        <w:autoSpaceDE w:val="0"/>
        <w:autoSpaceDN w:val="0"/>
        <w:adjustRightInd w:val="0"/>
        <w:spacing w:after="0" w:line="402" w:lineRule="exact"/>
        <w:ind w:left="823"/>
        <w:rPr>
          <w:del w:id="257" w:author="eslove" w:date="2008-07-30T13:08:00Z"/>
          <w:rFonts w:ascii="Times New Roman" w:hAnsi="Times New Roman"/>
          <w:color w:val="191919"/>
          <w:spacing w:val="-3"/>
          <w:position w:val="-5"/>
          <w:sz w:val="20"/>
          <w:szCs w:val="20"/>
        </w:rPr>
      </w:pPr>
    </w:p>
    <w:p w:rsidR="001050CA" w:rsidRDefault="001050CA" w:rsidP="001050CA">
      <w:pPr>
        <w:widowControl w:val="0"/>
        <w:tabs>
          <w:tab w:val="left" w:pos="5730"/>
        </w:tabs>
        <w:autoSpaceDE w:val="0"/>
        <w:autoSpaceDN w:val="0"/>
        <w:adjustRightInd w:val="0"/>
        <w:spacing w:after="0" w:line="402" w:lineRule="exact"/>
        <w:ind w:left="823"/>
        <w:rPr>
          <w:del w:id="258" w:author="eslove" w:date="2008-07-30T13:08:00Z"/>
          <w:rFonts w:ascii="Times New Roman" w:hAnsi="Times New Roman"/>
          <w:color w:val="191919"/>
          <w:spacing w:val="-3"/>
          <w:position w:val="-5"/>
          <w:sz w:val="20"/>
          <w:szCs w:val="20"/>
        </w:rPr>
      </w:pPr>
    </w:p>
    <w:p w:rsidR="001050CA" w:rsidRDefault="001050CA" w:rsidP="001050CA">
      <w:pPr>
        <w:widowControl w:val="0"/>
        <w:tabs>
          <w:tab w:val="left" w:pos="5730"/>
        </w:tabs>
        <w:autoSpaceDE w:val="0"/>
        <w:autoSpaceDN w:val="0"/>
        <w:adjustRightInd w:val="0"/>
        <w:spacing w:after="0" w:line="402" w:lineRule="exact"/>
        <w:ind w:left="823"/>
        <w:rPr>
          <w:del w:id="259" w:author="eslove" w:date="2008-07-30T13:08:00Z"/>
          <w:rFonts w:ascii="Times New Roman" w:hAnsi="Times New Roman"/>
          <w:color w:val="191919"/>
          <w:spacing w:val="-3"/>
          <w:position w:val="-5"/>
          <w:sz w:val="20"/>
          <w:szCs w:val="20"/>
        </w:rPr>
      </w:pPr>
    </w:p>
    <w:p w:rsidR="001050CA" w:rsidRDefault="001050CA" w:rsidP="001050CA">
      <w:pPr>
        <w:widowControl w:val="0"/>
        <w:tabs>
          <w:tab w:val="left" w:pos="5730"/>
        </w:tabs>
        <w:autoSpaceDE w:val="0"/>
        <w:autoSpaceDN w:val="0"/>
        <w:adjustRightInd w:val="0"/>
        <w:spacing w:after="0" w:line="402" w:lineRule="exact"/>
        <w:ind w:left="823"/>
        <w:rPr>
          <w:del w:id="260" w:author="eslove" w:date="2008-07-30T13:08:00Z"/>
          <w:rFonts w:ascii="Times New Roman" w:hAnsi="Times New Roman"/>
          <w:color w:val="191919"/>
          <w:spacing w:val="-3"/>
          <w:position w:val="-5"/>
          <w:sz w:val="20"/>
          <w:szCs w:val="20"/>
        </w:rPr>
      </w:pPr>
    </w:p>
    <w:p w:rsidR="001050CA" w:rsidRDefault="001050CA" w:rsidP="001050CA">
      <w:pPr>
        <w:widowControl w:val="0"/>
        <w:tabs>
          <w:tab w:val="left" w:pos="5730"/>
        </w:tabs>
        <w:autoSpaceDE w:val="0"/>
        <w:autoSpaceDN w:val="0"/>
        <w:adjustRightInd w:val="0"/>
        <w:spacing w:after="0" w:line="402" w:lineRule="exact"/>
        <w:ind w:left="823"/>
        <w:jc w:val="center"/>
        <w:rPr>
          <w:del w:id="261" w:author="eslove" w:date="2008-07-30T13:08:00Z"/>
          <w:rFonts w:ascii="Times New Roman" w:hAnsi="Times New Roman"/>
          <w:color w:val="191919"/>
          <w:spacing w:val="-3"/>
          <w:position w:val="-5"/>
          <w:sz w:val="20"/>
          <w:szCs w:val="20"/>
        </w:rPr>
      </w:pPr>
    </w:p>
    <w:p w:rsidR="001050CA" w:rsidRDefault="001050CA" w:rsidP="001050CA">
      <w:pPr>
        <w:widowControl w:val="0"/>
        <w:tabs>
          <w:tab w:val="left" w:pos="5730"/>
        </w:tabs>
        <w:autoSpaceDE w:val="0"/>
        <w:autoSpaceDN w:val="0"/>
        <w:adjustRightInd w:val="0"/>
        <w:spacing w:after="0" w:line="402" w:lineRule="exact"/>
        <w:ind w:left="823"/>
        <w:jc w:val="center"/>
        <w:rPr>
          <w:del w:id="262" w:author="eslove" w:date="2008-07-30T13:08:00Z"/>
          <w:rFonts w:ascii="Times New Roman" w:hAnsi="Times New Roman"/>
          <w:color w:val="191919"/>
          <w:spacing w:val="-3"/>
          <w:position w:val="-5"/>
          <w:sz w:val="20"/>
          <w:szCs w:val="20"/>
        </w:rPr>
      </w:pPr>
    </w:p>
    <w:p w:rsidR="001050CA" w:rsidRDefault="001050CA" w:rsidP="001050CA">
      <w:pPr>
        <w:widowControl w:val="0"/>
        <w:tabs>
          <w:tab w:val="left" w:pos="5730"/>
        </w:tabs>
        <w:autoSpaceDE w:val="0"/>
        <w:autoSpaceDN w:val="0"/>
        <w:adjustRightInd w:val="0"/>
        <w:spacing w:after="0" w:line="402" w:lineRule="exact"/>
        <w:ind w:left="823"/>
        <w:jc w:val="center"/>
        <w:rPr>
          <w:del w:id="263" w:author="eslove" w:date="2008-07-30T13:0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64"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65"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66"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67"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68"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69"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0"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1"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2"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3"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4"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5"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6"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7"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8" w:author="eslove" w:date="2010-11-01T16:58:00Z"/>
          <w:rFonts w:ascii="Times New Roman" w:hAnsi="Times New Roman"/>
          <w:color w:val="191919"/>
          <w:spacing w:val="-3"/>
          <w:position w:val="-5"/>
          <w:sz w:val="20"/>
          <w:szCs w:val="20"/>
        </w:rPr>
      </w:pPr>
    </w:p>
    <w:p w:rsidR="001050CA" w:rsidDel="00401462" w:rsidRDefault="001050CA" w:rsidP="001050CA">
      <w:pPr>
        <w:widowControl w:val="0"/>
        <w:tabs>
          <w:tab w:val="left" w:pos="5730"/>
        </w:tabs>
        <w:autoSpaceDE w:val="0"/>
        <w:autoSpaceDN w:val="0"/>
        <w:adjustRightInd w:val="0"/>
        <w:spacing w:after="0" w:line="402" w:lineRule="exact"/>
        <w:ind w:left="823"/>
        <w:jc w:val="center"/>
        <w:rPr>
          <w:del w:id="279" w:author="eslove" w:date="2010-11-01T16:58:00Z"/>
          <w:rFonts w:ascii="Times New Roman" w:hAnsi="Times New Roman"/>
          <w:color w:val="191919"/>
          <w:spacing w:val="-3"/>
          <w:position w:val="-5"/>
          <w:sz w:val="20"/>
          <w:szCs w:val="20"/>
        </w:rPr>
      </w:pPr>
    </w:p>
    <w:p w:rsidR="001050CA" w:rsidRDefault="001050CA" w:rsidP="00517D78">
      <w:pPr>
        <w:widowControl w:val="0"/>
        <w:autoSpaceDE w:val="0"/>
        <w:autoSpaceDN w:val="0"/>
        <w:adjustRightInd w:val="0"/>
        <w:spacing w:after="0" w:line="402" w:lineRule="exact"/>
        <w:ind w:left="450" w:hanging="13"/>
        <w:rPr>
          <w:rFonts w:ascii="Times New Roman Bold" w:hAnsi="Times New Roman Bold" w:cs="Times New Roman Bold"/>
          <w:color w:val="191919"/>
          <w:spacing w:val="-3"/>
          <w:sz w:val="24"/>
          <w:szCs w:val="24"/>
        </w:rPr>
      </w:pPr>
      <w:del w:id="280" w:author="eslove" w:date="2010-11-01T16:58:00Z">
        <w:r w:rsidDel="00401462">
          <w:rPr>
            <w:rFonts w:ascii="Times New Roman" w:hAnsi="Times New Roman"/>
            <w:color w:val="191919"/>
            <w:spacing w:val="-3"/>
            <w:position w:val="-5"/>
            <w:sz w:val="20"/>
            <w:szCs w:val="20"/>
          </w:rPr>
          <w:tab/>
        </w:r>
      </w:del>
      <w:bookmarkStart w:id="281" w:name="Pg7"/>
      <w:bookmarkStart w:id="282" w:name="Pg8"/>
      <w:bookmarkEnd w:id="281"/>
      <w:bookmarkEnd w:id="282"/>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1050CA" w:rsidRDefault="001050CA">
      <w:pPr>
        <w:widowControl w:val="0"/>
        <w:autoSpaceDE w:val="0"/>
        <w:autoSpaceDN w:val="0"/>
        <w:adjustRightInd w:val="0"/>
        <w:spacing w:after="0" w:line="220" w:lineRule="exact"/>
        <w:ind w:left="999"/>
        <w:jc w:val="both"/>
        <w:rPr>
          <w:rFonts w:ascii="Times New Roman Bold" w:hAnsi="Times New Roman Bold" w:cs="Times New Roman Bold"/>
          <w:color w:val="191919"/>
          <w:spacing w:val="-3"/>
          <w:sz w:val="24"/>
          <w:szCs w:val="24"/>
        </w:rPr>
      </w:pPr>
    </w:p>
    <w:p w:rsidR="001050CA" w:rsidRPr="00517D78" w:rsidRDefault="001050CA" w:rsidP="00517D78">
      <w:pPr>
        <w:widowControl w:val="0"/>
        <w:autoSpaceDE w:val="0"/>
        <w:autoSpaceDN w:val="0"/>
        <w:adjustRightInd w:val="0"/>
        <w:spacing w:before="13" w:after="0" w:line="220"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1. The student must earn an Associate of Applied Science (AAS degree in Technology or Associate of Applied Technology (AAT)</w:t>
      </w:r>
      <w:r w:rsidR="00517D78">
        <w:rPr>
          <w:rFonts w:ascii="Times New Roman" w:hAnsi="Times New Roman"/>
          <w:color w:val="191919"/>
          <w:spacing w:val="-2"/>
          <w:sz w:val="18"/>
          <w:szCs w:val="18"/>
        </w:rPr>
        <w:t xml:space="preserve"> </w:t>
      </w:r>
      <w:r>
        <w:rPr>
          <w:rFonts w:ascii="Times New Roman" w:hAnsi="Times New Roman"/>
          <w:color w:val="191919"/>
          <w:spacing w:val="-3"/>
          <w:sz w:val="18"/>
          <w:szCs w:val="18"/>
        </w:rPr>
        <w:t xml:space="preserve">from a SACS accredited institution. </w:t>
      </w:r>
    </w:p>
    <w:p w:rsidR="001050CA" w:rsidRDefault="001050CA" w:rsidP="00517D78">
      <w:pPr>
        <w:widowControl w:val="0"/>
        <w:autoSpaceDE w:val="0"/>
        <w:autoSpaceDN w:val="0"/>
        <w:adjustRightInd w:val="0"/>
        <w:spacing w:after="0" w:line="207" w:lineRule="exact"/>
        <w:ind w:left="990" w:right="270" w:hanging="189"/>
        <w:jc w:val="both"/>
        <w:rPr>
          <w:rFonts w:ascii="Times New Roman" w:hAnsi="Times New Roman"/>
          <w:color w:val="191919"/>
          <w:spacing w:val="-3"/>
          <w:sz w:val="18"/>
          <w:szCs w:val="18"/>
        </w:rPr>
      </w:pPr>
    </w:p>
    <w:p w:rsidR="001050CA" w:rsidRPr="00517D78" w:rsidRDefault="001050CA" w:rsidP="00517D78">
      <w:pPr>
        <w:widowControl w:val="0"/>
        <w:autoSpaceDE w:val="0"/>
        <w:autoSpaceDN w:val="0"/>
        <w:adjustRightInd w:val="0"/>
        <w:spacing w:before="4" w:after="0" w:line="207" w:lineRule="exact"/>
        <w:ind w:left="990" w:right="270" w:hanging="189"/>
        <w:jc w:val="both"/>
        <w:rPr>
          <w:rFonts w:ascii="Times New Roman" w:hAnsi="Times New Roman"/>
          <w:color w:val="191919"/>
          <w:spacing w:val="-1"/>
          <w:sz w:val="18"/>
          <w:szCs w:val="18"/>
        </w:rPr>
      </w:pPr>
      <w:r>
        <w:rPr>
          <w:rFonts w:ascii="Times New Roman" w:hAnsi="Times New Roman"/>
          <w:color w:val="191919"/>
          <w:spacing w:val="-1"/>
          <w:sz w:val="18"/>
          <w:szCs w:val="18"/>
        </w:rPr>
        <w:t xml:space="preserve">2. The student must complete 30 semester hours of business majors required courses beyond Area F courses plus additional 36 </w:t>
      </w:r>
      <w:r>
        <w:rPr>
          <w:rFonts w:ascii="Times New Roman" w:hAnsi="Times New Roman"/>
          <w:color w:val="191919"/>
          <w:spacing w:val="-3"/>
          <w:sz w:val="18"/>
          <w:szCs w:val="18"/>
        </w:rPr>
        <w:t xml:space="preserve">semester hours of technology management courses that include up to 27 semester hours of transfer coursework in technology and </w:t>
      </w:r>
      <w:r>
        <w:rPr>
          <w:rFonts w:ascii="Times New Roman" w:hAnsi="Times New Roman"/>
          <w:color w:val="191919"/>
          <w:spacing w:val="-4"/>
          <w:sz w:val="18"/>
          <w:szCs w:val="18"/>
        </w:rPr>
        <w:t xml:space="preserve">a grade of “C” or above in each course in Areas F, G, and H. </w:t>
      </w:r>
    </w:p>
    <w:p w:rsidR="001050CA" w:rsidRDefault="001050CA" w:rsidP="00517D78">
      <w:pPr>
        <w:widowControl w:val="0"/>
        <w:autoSpaceDE w:val="0"/>
        <w:autoSpaceDN w:val="0"/>
        <w:adjustRightInd w:val="0"/>
        <w:spacing w:after="0" w:line="200" w:lineRule="exact"/>
        <w:ind w:left="990" w:right="270" w:hanging="189"/>
        <w:jc w:val="both"/>
        <w:rPr>
          <w:rFonts w:ascii="Times New Roman" w:hAnsi="Times New Roman"/>
          <w:color w:val="191919"/>
          <w:spacing w:val="-4"/>
          <w:sz w:val="18"/>
          <w:szCs w:val="18"/>
        </w:rPr>
      </w:pPr>
    </w:p>
    <w:p w:rsidR="001050CA" w:rsidRPr="00517D78" w:rsidRDefault="001050CA" w:rsidP="00517D78">
      <w:pPr>
        <w:widowControl w:val="0"/>
        <w:autoSpaceDE w:val="0"/>
        <w:autoSpaceDN w:val="0"/>
        <w:adjustRightInd w:val="0"/>
        <w:spacing w:before="41" w:after="0" w:line="200" w:lineRule="exact"/>
        <w:ind w:left="990" w:right="270" w:hanging="189"/>
        <w:jc w:val="both"/>
        <w:rPr>
          <w:rFonts w:ascii="Times New Roman" w:hAnsi="Times New Roman"/>
          <w:color w:val="191919"/>
          <w:spacing w:val="-3"/>
          <w:sz w:val="18"/>
          <w:szCs w:val="18"/>
        </w:rPr>
      </w:pPr>
      <w:r>
        <w:rPr>
          <w:rFonts w:ascii="Times New Roman" w:hAnsi="Times New Roman"/>
          <w:color w:val="191919"/>
          <w:spacing w:val="-3"/>
          <w:sz w:val="18"/>
          <w:szCs w:val="18"/>
        </w:rPr>
        <w:t>3. The student must complete a minimum of 12</w:t>
      </w:r>
      <w:r>
        <w:rPr>
          <w:rFonts w:ascii="Times New Roman" w:hAnsi="Times New Roman"/>
          <w:color w:val="FF0000"/>
          <w:spacing w:val="-3"/>
          <w:sz w:val="18"/>
          <w:szCs w:val="18"/>
        </w:rPr>
        <w:t>3</w:t>
      </w:r>
      <w:r>
        <w:rPr>
          <w:rFonts w:ascii="Times New Roman" w:hAnsi="Times New Roman"/>
          <w:color w:val="191919"/>
          <w:spacing w:val="-3"/>
          <w:sz w:val="18"/>
          <w:szCs w:val="18"/>
        </w:rPr>
        <w:t xml:space="preserve"> semester hours with a minimum cumulative grade point average of 2.25 in</w:t>
      </w:r>
      <w:r w:rsidR="00517D78">
        <w:rPr>
          <w:rFonts w:ascii="Times New Roman" w:hAnsi="Times New Roman"/>
          <w:color w:val="191919"/>
          <w:spacing w:val="-3"/>
          <w:sz w:val="18"/>
          <w:szCs w:val="18"/>
        </w:rPr>
        <w:t xml:space="preserve"> </w:t>
      </w:r>
      <w:r>
        <w:rPr>
          <w:rFonts w:ascii="Times New Roman" w:hAnsi="Times New Roman"/>
          <w:color w:val="191919"/>
          <w:spacing w:val="-4"/>
          <w:sz w:val="18"/>
          <w:szCs w:val="18"/>
        </w:rPr>
        <w:t xml:space="preserve">overall program. </w:t>
      </w:r>
    </w:p>
    <w:p w:rsidR="001050CA" w:rsidRDefault="001050CA" w:rsidP="00517D78">
      <w:pPr>
        <w:widowControl w:val="0"/>
        <w:autoSpaceDE w:val="0"/>
        <w:autoSpaceDN w:val="0"/>
        <w:adjustRightInd w:val="0"/>
        <w:spacing w:after="0" w:line="207" w:lineRule="exact"/>
        <w:ind w:left="990" w:right="270" w:hanging="189"/>
        <w:jc w:val="both"/>
        <w:rPr>
          <w:rFonts w:ascii="Times New Roman" w:hAnsi="Times New Roman"/>
          <w:color w:val="191919"/>
          <w:spacing w:val="-4"/>
          <w:sz w:val="18"/>
          <w:szCs w:val="18"/>
        </w:rPr>
      </w:pPr>
    </w:p>
    <w:p w:rsidR="001050CA" w:rsidRDefault="001050CA" w:rsidP="00517D78">
      <w:pPr>
        <w:widowControl w:val="0"/>
        <w:autoSpaceDE w:val="0"/>
        <w:autoSpaceDN w:val="0"/>
        <w:adjustRightInd w:val="0"/>
        <w:spacing w:before="8" w:after="0" w:line="207"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 xml:space="preserve">4. The student must complete the Major Field Achievement Test (MFAT) as a part of course requirements of MGMT 4199. </w:t>
      </w:r>
    </w:p>
    <w:p w:rsidR="001050CA" w:rsidRDefault="001050CA" w:rsidP="00517D78">
      <w:pPr>
        <w:widowControl w:val="0"/>
        <w:autoSpaceDE w:val="0"/>
        <w:autoSpaceDN w:val="0"/>
        <w:adjustRightInd w:val="0"/>
        <w:spacing w:before="287" w:after="0" w:line="287" w:lineRule="exact"/>
        <w:ind w:left="45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1050CA" w:rsidRPr="00517D78" w:rsidRDefault="001050CA" w:rsidP="00517D78">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Courses</w:t>
      </w:r>
      <w:r w:rsidRPr="00517D78">
        <w:rPr>
          <w:rFonts w:ascii="Times New Roman Bold" w:hAnsi="Times New Roman Bold" w:cs="Times New Roman Bold"/>
          <w:color w:val="262626" w:themeColor="text1" w:themeTint="D9"/>
          <w:spacing w:val="-3"/>
          <w:sz w:val="18"/>
          <w:szCs w:val="18"/>
        </w:rPr>
        <w:tab/>
        <w:t>Prerequisites</w:t>
      </w:r>
      <w:r w:rsidRPr="00517D78">
        <w:rPr>
          <w:rFonts w:ascii="Times New Roman Bold" w:hAnsi="Times New Roman Bold" w:cs="Times New Roman Bold"/>
          <w:color w:val="262626" w:themeColor="text1" w:themeTint="D9"/>
          <w:spacing w:val="-3"/>
          <w:sz w:val="18"/>
          <w:szCs w:val="18"/>
        </w:rPr>
        <w:tab/>
        <w:t>Credit Hrs.</w:t>
      </w:r>
    </w:p>
    <w:p w:rsidR="001050CA" w:rsidRPr="00517D78" w:rsidRDefault="001050CA" w:rsidP="00517D78">
      <w:pPr>
        <w:widowControl w:val="0"/>
        <w:autoSpaceDE w:val="0"/>
        <w:autoSpaceDN w:val="0"/>
        <w:adjustRightInd w:val="0"/>
        <w:spacing w:before="5"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F:   Program of Study Related Courses (Bridge Courses*)</w:t>
      </w:r>
    </w:p>
    <w:p w:rsidR="001050CA" w:rsidRPr="00517D78" w:rsidRDefault="001050CA" w:rsidP="00517D78">
      <w:pPr>
        <w:widowControl w:val="0"/>
        <w:tabs>
          <w:tab w:val="left" w:pos="1881"/>
          <w:tab w:val="left" w:pos="2940"/>
          <w:tab w:val="left" w:pos="6468"/>
          <w:tab w:val="left" w:pos="9540"/>
        </w:tabs>
        <w:autoSpaceDE w:val="0"/>
        <w:autoSpaceDN w:val="0"/>
        <w:adjustRightInd w:val="0"/>
        <w:spacing w:before="8"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ACCT</w:t>
      </w:r>
      <w:r w:rsidRPr="00517D78">
        <w:rPr>
          <w:rFonts w:ascii="Times New Roman" w:hAnsi="Times New Roman"/>
          <w:color w:val="262626" w:themeColor="text1" w:themeTint="D9"/>
          <w:spacing w:val="-3"/>
          <w:sz w:val="18"/>
          <w:szCs w:val="18"/>
        </w:rPr>
        <w:tab/>
        <w:t>2100</w:t>
      </w:r>
      <w:r w:rsidRPr="00517D78">
        <w:rPr>
          <w:rFonts w:ascii="Times New Roman" w:hAnsi="Times New Roman"/>
          <w:color w:val="262626" w:themeColor="text1" w:themeTint="D9"/>
          <w:spacing w:val="-3"/>
          <w:sz w:val="18"/>
          <w:szCs w:val="18"/>
        </w:rPr>
        <w:tab/>
        <w:t>Survey of Accounting</w:t>
      </w:r>
      <w:r w:rsidRPr="00517D78">
        <w:rPr>
          <w:rFonts w:ascii="Times New Roman" w:hAnsi="Times New Roman"/>
          <w:color w:val="262626" w:themeColor="text1" w:themeTint="D9"/>
          <w:spacing w:val="-3"/>
          <w:sz w:val="18"/>
          <w:szCs w:val="18"/>
        </w:rPr>
        <w:tab/>
        <w:t>Math 1111</w:t>
      </w:r>
      <w:r w:rsidRPr="00517D78">
        <w:rPr>
          <w:rFonts w:ascii="Times New Roman" w:hAnsi="Times New Roman"/>
          <w:color w:val="262626" w:themeColor="text1" w:themeTint="D9"/>
          <w:spacing w:val="-3"/>
          <w:sz w:val="18"/>
          <w:szCs w:val="18"/>
        </w:rPr>
        <w:tab/>
        <w:t>3</w:t>
      </w:r>
    </w:p>
    <w:p w:rsidR="001050CA" w:rsidRPr="00517D78" w:rsidRDefault="001050CA" w:rsidP="00517D78">
      <w:pPr>
        <w:widowControl w:val="0"/>
        <w:tabs>
          <w:tab w:val="left" w:pos="1881"/>
          <w:tab w:val="left" w:pos="2940"/>
          <w:tab w:val="left" w:pos="9540"/>
        </w:tabs>
        <w:autoSpaceDE w:val="0"/>
        <w:autoSpaceDN w:val="0"/>
        <w:adjustRightInd w:val="0"/>
        <w:spacing w:before="4"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2010</w:t>
      </w:r>
      <w:r w:rsidRPr="00517D78">
        <w:rPr>
          <w:rFonts w:ascii="Times New Roman" w:hAnsi="Times New Roman"/>
          <w:color w:val="262626" w:themeColor="text1" w:themeTint="D9"/>
          <w:spacing w:val="-3"/>
          <w:sz w:val="18"/>
          <w:szCs w:val="18"/>
        </w:rPr>
        <w:tab/>
        <w:t>Fundamental of Computer Applications</w:t>
      </w:r>
      <w:r w:rsidRPr="00517D78">
        <w:rPr>
          <w:rFonts w:ascii="Times New Roman" w:hAnsi="Times New Roman"/>
          <w:color w:val="262626" w:themeColor="text1" w:themeTint="D9"/>
          <w:spacing w:val="-3"/>
          <w:sz w:val="18"/>
          <w:szCs w:val="18"/>
        </w:rPr>
        <w:tab/>
        <w:t>3</w:t>
      </w:r>
    </w:p>
    <w:p w:rsidR="001050CA" w:rsidRPr="00517D78" w:rsidRDefault="001050CA" w:rsidP="00517D78">
      <w:pPr>
        <w:widowControl w:val="0"/>
        <w:tabs>
          <w:tab w:val="left" w:pos="1881"/>
          <w:tab w:val="left" w:pos="2940"/>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2040</w:t>
      </w:r>
      <w:r w:rsidRPr="00517D78">
        <w:rPr>
          <w:rFonts w:ascii="Times New Roman" w:hAnsi="Times New Roman"/>
          <w:color w:val="262626" w:themeColor="text1" w:themeTint="D9"/>
          <w:spacing w:val="-3"/>
          <w:sz w:val="18"/>
          <w:szCs w:val="18"/>
        </w:rPr>
        <w:tab/>
        <w:t>Communication of Management                              ENGL 1102</w:t>
      </w:r>
      <w:r w:rsidRPr="00517D78">
        <w:rPr>
          <w:rFonts w:ascii="Times New Roman" w:hAnsi="Times New Roman"/>
          <w:color w:val="262626" w:themeColor="text1" w:themeTint="D9"/>
          <w:spacing w:val="-3"/>
          <w:sz w:val="18"/>
          <w:szCs w:val="18"/>
        </w:rPr>
        <w:tab/>
        <w:t>3</w:t>
      </w:r>
    </w:p>
    <w:p w:rsidR="001050CA" w:rsidRPr="00517D78" w:rsidRDefault="001050CA" w:rsidP="00517D78">
      <w:pPr>
        <w:widowControl w:val="0"/>
        <w:tabs>
          <w:tab w:val="left" w:pos="1881"/>
          <w:tab w:val="left" w:pos="2939"/>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u w:val="single"/>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2201</w:t>
      </w:r>
      <w:r w:rsidRPr="00517D78">
        <w:rPr>
          <w:rFonts w:ascii="Times New Roman" w:hAnsi="Times New Roman"/>
          <w:color w:val="262626" w:themeColor="text1" w:themeTint="D9"/>
          <w:spacing w:val="-3"/>
          <w:sz w:val="18"/>
          <w:szCs w:val="18"/>
        </w:rPr>
        <w:tab/>
        <w:t>Survey of Economics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1050CA" w:rsidRPr="00517D78" w:rsidRDefault="001050CA" w:rsidP="00517D78">
      <w:pPr>
        <w:widowControl w:val="0"/>
        <w:tabs>
          <w:tab w:val="left" w:pos="9540"/>
          <w:tab w:val="left" w:pos="10172"/>
        </w:tabs>
        <w:autoSpaceDE w:val="0"/>
        <w:autoSpaceDN w:val="0"/>
        <w:adjustRightInd w:val="0"/>
        <w:spacing w:before="1" w:after="0" w:line="207" w:lineRule="exact"/>
        <w:ind w:left="450" w:right="27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Subtotal</w:t>
      </w:r>
      <w:r w:rsidRPr="00517D78">
        <w:rPr>
          <w:rFonts w:ascii="Times New Roman Bold" w:hAnsi="Times New Roman Bold" w:cs="Times New Roman Bold"/>
          <w:color w:val="262626" w:themeColor="text1" w:themeTint="D9"/>
          <w:spacing w:val="-3"/>
          <w:sz w:val="18"/>
          <w:szCs w:val="18"/>
        </w:rPr>
        <w:tab/>
        <w:t>12</w:t>
      </w:r>
    </w:p>
    <w:p w:rsidR="001050CA" w:rsidRPr="00517D78" w:rsidRDefault="001050CA" w:rsidP="00517D78">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262626" w:themeColor="text1" w:themeTint="D9"/>
          <w:spacing w:val="-3"/>
          <w:sz w:val="18"/>
          <w:szCs w:val="18"/>
        </w:rPr>
      </w:pPr>
    </w:p>
    <w:p w:rsidR="001050CA" w:rsidRPr="00517D78" w:rsidRDefault="001050CA" w:rsidP="00517D78">
      <w:pPr>
        <w:widowControl w:val="0"/>
        <w:autoSpaceDE w:val="0"/>
        <w:autoSpaceDN w:val="0"/>
        <w:adjustRightInd w:val="0"/>
        <w:spacing w:before="10"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G:   Business Majors Required Courses</w:t>
      </w:r>
    </w:p>
    <w:p w:rsidR="001050CA" w:rsidRPr="00517D78" w:rsidRDefault="001050CA" w:rsidP="00517D78">
      <w:pPr>
        <w:widowControl w:val="0"/>
        <w:tabs>
          <w:tab w:val="left" w:pos="1881"/>
          <w:tab w:val="left" w:pos="2939"/>
          <w:tab w:val="left" w:pos="9540"/>
        </w:tabs>
        <w:autoSpaceDE w:val="0"/>
        <w:autoSpaceDN w:val="0"/>
        <w:adjustRightInd w:val="0"/>
        <w:spacing w:before="7"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                                               ECON 2105/ECON 2106, MGMT 3105</w:t>
      </w:r>
      <w:r w:rsidRPr="00517D78">
        <w:rPr>
          <w:rFonts w:ascii="Times New Roman" w:hAnsi="Times New Roman"/>
          <w:color w:val="262626" w:themeColor="text1" w:themeTint="D9"/>
          <w:spacing w:val="-3"/>
          <w:sz w:val="18"/>
          <w:szCs w:val="18"/>
        </w:rPr>
        <w:tab/>
        <w:t>3</w:t>
      </w:r>
    </w:p>
    <w:p w:rsidR="001050CA" w:rsidRPr="00517D78" w:rsidRDefault="001050CA" w:rsidP="00517D78">
      <w:pPr>
        <w:widowControl w:val="0"/>
        <w:tabs>
          <w:tab w:val="left" w:pos="1881"/>
          <w:tab w:val="left" w:pos="2939"/>
          <w:tab w:val="left" w:pos="6468"/>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 and Business Statistics</w:t>
      </w:r>
      <w:r w:rsidRPr="00517D78">
        <w:rPr>
          <w:rFonts w:ascii="Times New Roman" w:hAnsi="Times New Roman"/>
          <w:color w:val="262626" w:themeColor="text1" w:themeTint="D9"/>
          <w:spacing w:val="-3"/>
          <w:sz w:val="18"/>
          <w:szCs w:val="18"/>
        </w:rPr>
        <w:tab/>
        <w:t>ECON 2105/ ECON 2106</w:t>
      </w:r>
      <w:r w:rsidRPr="00517D78">
        <w:rPr>
          <w:rFonts w:ascii="Times New Roman" w:hAnsi="Times New Roman"/>
          <w:color w:val="262626" w:themeColor="text1" w:themeTint="D9"/>
          <w:spacing w:val="-3"/>
          <w:sz w:val="18"/>
          <w:szCs w:val="18"/>
        </w:rPr>
        <w:tab/>
        <w:t>3</w:t>
      </w:r>
    </w:p>
    <w:p w:rsidR="001050CA" w:rsidRPr="00517D78" w:rsidRDefault="001050CA" w:rsidP="00517D78">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                    ACCT 2101</w:t>
      </w:r>
      <w:r w:rsidRPr="00517D78">
        <w:rPr>
          <w:rFonts w:ascii="Times New Roman" w:hAnsi="Times New Roman"/>
          <w:color w:val="262626" w:themeColor="text1" w:themeTint="D9"/>
          <w:spacing w:val="-3"/>
          <w:sz w:val="18"/>
          <w:szCs w:val="18"/>
        </w:rPr>
        <w:tab/>
        <w:t>3</w:t>
      </w:r>
    </w:p>
    <w:p w:rsidR="001050CA" w:rsidRPr="00517D78" w:rsidRDefault="001050CA" w:rsidP="00517D78">
      <w:pPr>
        <w:widowControl w:val="0"/>
        <w:tabs>
          <w:tab w:val="left" w:pos="1881"/>
          <w:tab w:val="left" w:pos="2939"/>
          <w:tab w:val="left" w:pos="9540"/>
        </w:tabs>
        <w:autoSpaceDE w:val="0"/>
        <w:autoSpaceDN w:val="0"/>
        <w:adjustRightInd w:val="0"/>
        <w:spacing w:before="4"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517D78" w:rsidRDefault="001050CA" w:rsidP="00517D78">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sectPr w:rsidR="00517D78" w:rsidSect="00517D78">
          <w:pgSz w:w="12240" w:h="15840"/>
          <w:pgMar w:top="0" w:right="1620" w:bottom="0" w:left="630" w:header="720" w:footer="288" w:gutter="0"/>
          <w:cols w:space="720"/>
          <w:noEndnote/>
          <w:docGrid w:linePitch="299"/>
        </w:sect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3106</w:t>
      </w:r>
      <w:r w:rsidRPr="00517D78">
        <w:rPr>
          <w:rFonts w:ascii="Times New Roman" w:hAnsi="Times New Roman"/>
          <w:color w:val="262626" w:themeColor="text1" w:themeTint="D9"/>
          <w:spacing w:val="-3"/>
          <w:sz w:val="18"/>
          <w:szCs w:val="18"/>
        </w:rPr>
        <w:tab/>
        <w:t>Management Science and Operations Mgmt           ECON 3205</w:t>
      </w:r>
      <w:r w:rsidRPr="00517D78">
        <w:rPr>
          <w:rFonts w:ascii="Times New Roman" w:hAnsi="Times New Roman"/>
          <w:color w:val="262626" w:themeColor="text1" w:themeTint="D9"/>
          <w:spacing w:val="-3"/>
          <w:sz w:val="18"/>
          <w:szCs w:val="18"/>
        </w:rPr>
        <w:tab/>
        <w:t>3</w:t>
      </w:r>
    </w:p>
    <w:p w:rsidR="008762DD" w:rsidRDefault="008762DD" w:rsidP="00517D78">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Pr>
          <w:rFonts w:ascii="Times New Roman" w:hAnsi="Times New Roman"/>
          <w:noProof/>
          <w:color w:val="191919"/>
          <w:spacing w:val="-3"/>
          <w:sz w:val="18"/>
          <w:szCs w:val="18"/>
        </w:rPr>
        <w:lastRenderedPageBreak/>
        <w:pict>
          <v:group id="_x0000_s10263" style="position:absolute;left:0;text-align:left;margin-left:-28.1pt;margin-top:-23.95pt;width:175.2pt;height:795.8pt;z-index:252059648" coordorigin="2815" coordsize="3504,15916">
            <v:rect id="_x0000_s10264"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264" inset="0,0,0,0">
                <w:txbxContent>
                  <w:p w:rsidR="008762DD" w:rsidRDefault="008762DD" w:rsidP="008762DD">
                    <w:pPr>
                      <w:spacing w:after="0"/>
                      <w:ind w:firstLine="0"/>
                      <w:rPr>
                        <w:b/>
                        <w:color w:val="000000" w:themeColor="text1"/>
                      </w:rPr>
                    </w:pPr>
                    <w:r>
                      <w:rPr>
                        <w:b/>
                        <w:color w:val="000000" w:themeColor="text1"/>
                      </w:rPr>
                      <w:t xml:space="preserve">   </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265" style="position:absolute;left:2815;width:3504;height:15916" coordorigin="3095" coordsize="3504,15916">
              <v:group id="_x0000_s10266" style="position:absolute;left:3095;width:1104;height:15916" coordorigin="5929,3" coordsize="1104,15916">
                <v:rect id="_x0000_s1026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10267" inset="0,0,0,0">
                    <w:txbxContent>
                      <w:p w:rsidR="008762DD" w:rsidRDefault="008762DD" w:rsidP="008762DD">
                        <w:pPr>
                          <w:spacing w:after="0"/>
                          <w:ind w:firstLine="0"/>
                          <w:rPr>
                            <w:b/>
                            <w:color w:val="000000" w:themeColor="text1"/>
                          </w:rPr>
                        </w:pPr>
                        <w:r>
                          <w:rPr>
                            <w:b/>
                            <w:color w:val="000000" w:themeColor="text1"/>
                          </w:rPr>
                          <w:t xml:space="preserve">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268" style="position:absolute;left:5929;top:2404;width:1104;height:13112" coordorigin="3836,2408" coordsize="1104,13112">
                  <v:shape id="_x0000_s10269" type="#_x0000_t32" style="position:absolute;left:3889;top:4172;width:1051;height:0" o:connectortype="straight" strokeweight="2pt"/>
                  <v:shape id="_x0000_s10270" type="#_x0000_t32" style="position:absolute;left:3889;top:2408;width:1051;height:0" o:connectortype="straight" strokeweight="2pt"/>
                  <v:shape id="Freeform 2758" o:spid="_x0000_s1027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27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273" type="#_x0000_t32" style="position:absolute;left:3889;top:6006;width:1051;height:0" o:connectortype="straight" strokeweight="2pt"/>
                  <v:shape id="_x0000_s10274" type="#_x0000_t32" style="position:absolute;left:3889;top:7786;width:1051;height:0" o:connectortype="straight" strokeweight="2pt"/>
                  <v:shape id="_x0000_s10275" type="#_x0000_t32" style="position:absolute;left:3889;top:9663;width:1051;height:0" o:connectortype="straight" strokeweight="2pt"/>
                  <v:shape id="_x0000_s10276" type="#_x0000_t32" style="position:absolute;left:3889;top:11481;width:1051;height:0" o:connectortype="straight" strokeweight="2pt"/>
                  <v:shape id="_x0000_s10277" type="#_x0000_t32" style="position:absolute;left:3889;top:13281;width:1051;height:0" o:connectortype="straight" strokeweight="2pt"/>
                </v:group>
              </v:group>
              <v:rect id="_x0000_s10278" style="position:absolute;left:3775;top:375;width:2824;height:421" fillcolor="white [3201]" strokecolor="#bfbfbf [2412]" strokeweight="2.5pt">
                <v:shadow color="#868686"/>
                <v:textbox>
                  <w:txbxContent>
                    <w:p w:rsidR="008762DD" w:rsidRDefault="008762DD" w:rsidP="008762DD">
                      <w:pPr>
                        <w:ind w:firstLine="90"/>
                      </w:pPr>
                      <w:r>
                        <w:t>Business Administration</w:t>
                      </w:r>
                    </w:p>
                  </w:txbxContent>
                </v:textbox>
              </v:rect>
            </v:group>
          </v:group>
        </w:pict>
      </w:r>
    </w:p>
    <w:p w:rsidR="008762DD" w:rsidRDefault="008762DD" w:rsidP="00517D78">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p>
    <w:p w:rsidR="001050CA" w:rsidRPr="00517D78" w:rsidRDefault="001050CA" w:rsidP="00517D78">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p>
    <w:p w:rsidR="001050CA" w:rsidRDefault="00517D78"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 xml:space="preserve"> </w:t>
      </w:r>
      <w:r w:rsidR="001050CA">
        <w:rPr>
          <w:rFonts w:ascii="Times New Roman" w:hAnsi="Times New Roman"/>
          <w:color w:val="191919"/>
          <w:spacing w:val="-3"/>
          <w:sz w:val="18"/>
          <w:szCs w:val="18"/>
        </w:rPr>
        <w:t>4110</w:t>
      </w:r>
      <w:r>
        <w:rPr>
          <w:rFonts w:ascii="Times New Roman" w:hAnsi="Times New Roman"/>
          <w:color w:val="191919"/>
          <w:spacing w:val="-3"/>
          <w:sz w:val="18"/>
          <w:szCs w:val="18"/>
        </w:rPr>
        <w:t xml:space="preserve"> </w:t>
      </w:r>
      <w:r>
        <w:rPr>
          <w:rFonts w:ascii="Times New Roman" w:hAnsi="Times New Roman"/>
          <w:color w:val="191919"/>
          <w:spacing w:val="-3"/>
          <w:sz w:val="18"/>
          <w:szCs w:val="18"/>
        </w:rPr>
        <w:tab/>
      </w:r>
      <w:r w:rsidR="001050CA">
        <w:rPr>
          <w:rFonts w:ascii="Times New Roman" w:hAnsi="Times New Roman"/>
          <w:color w:val="191919"/>
          <w:spacing w:val="-3"/>
          <w:sz w:val="18"/>
          <w:szCs w:val="18"/>
        </w:rPr>
        <w:t>Organizational Behavior</w:t>
      </w:r>
      <w:r>
        <w:rPr>
          <w:rFonts w:ascii="Times New Roman" w:hAnsi="Times New Roman"/>
          <w:color w:val="191919"/>
          <w:spacing w:val="-3"/>
          <w:sz w:val="18"/>
          <w:szCs w:val="18"/>
        </w:rPr>
        <w:tab/>
      </w:r>
      <w:r w:rsidRPr="00E454F7">
        <w:rPr>
          <w:rFonts w:ascii="Times New Roman" w:hAnsi="Times New Roman"/>
          <w:color w:val="262626" w:themeColor="text1" w:themeTint="D9"/>
          <w:spacing w:val="-3"/>
          <w:sz w:val="18"/>
          <w:szCs w:val="18"/>
        </w:rPr>
        <w:t xml:space="preserve"> </w:t>
      </w:r>
      <w:r w:rsidR="001050CA" w:rsidRPr="00E454F7">
        <w:rPr>
          <w:rFonts w:ascii="Times New Roman" w:hAnsi="Times New Roman"/>
          <w:color w:val="262626" w:themeColor="text1" w:themeTint="D9"/>
          <w:spacing w:val="-3"/>
          <w:sz w:val="18"/>
          <w:szCs w:val="18"/>
        </w:rPr>
        <w:t>MGMT 3105</w:t>
      </w:r>
      <w:r w:rsidR="001050CA">
        <w:rPr>
          <w:rFonts w:ascii="Times New Roman" w:hAnsi="Times New Roman"/>
          <w:color w:val="191919"/>
          <w:spacing w:val="-3"/>
          <w:sz w:val="18"/>
          <w:szCs w:val="18"/>
        </w:rPr>
        <w:tab/>
        <w:t>3</w:t>
      </w:r>
    </w:p>
    <w:p w:rsidR="001050CA" w:rsidRDefault="00517D78"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 xml:space="preserve">MGMT </w:t>
      </w:r>
      <w:r>
        <w:rPr>
          <w:rFonts w:ascii="Times New Roman" w:hAnsi="Times New Roman"/>
          <w:color w:val="191919"/>
          <w:spacing w:val="-3"/>
          <w:sz w:val="18"/>
          <w:szCs w:val="18"/>
        </w:rPr>
        <w:tab/>
      </w:r>
      <w:r w:rsidR="001050CA">
        <w:rPr>
          <w:rFonts w:ascii="Times New Roman" w:hAnsi="Times New Roman"/>
          <w:color w:val="191919"/>
          <w:spacing w:val="-3"/>
          <w:sz w:val="18"/>
          <w:szCs w:val="18"/>
        </w:rPr>
        <w:t>4205</w:t>
      </w:r>
      <w:r w:rsidR="001050CA">
        <w:rPr>
          <w:rFonts w:ascii="Times New Roman" w:hAnsi="Times New Roman"/>
          <w:color w:val="191919"/>
          <w:spacing w:val="-3"/>
          <w:sz w:val="18"/>
          <w:szCs w:val="18"/>
        </w:rPr>
        <w:tab/>
        <w:t>Management Information Systems</w:t>
      </w:r>
      <w:r>
        <w:rPr>
          <w:rFonts w:ascii="Times New Roman" w:hAnsi="Times New Roman"/>
          <w:color w:val="191919"/>
          <w:spacing w:val="-3"/>
          <w:sz w:val="18"/>
          <w:szCs w:val="18"/>
        </w:rPr>
        <w:t xml:space="preserve"> </w:t>
      </w:r>
      <w:r>
        <w:rPr>
          <w:rFonts w:ascii="Times New Roman" w:hAnsi="Times New Roman"/>
          <w:color w:val="191919"/>
          <w:spacing w:val="-3"/>
          <w:sz w:val="18"/>
          <w:szCs w:val="18"/>
        </w:rPr>
        <w:tab/>
      </w:r>
      <w:r w:rsidR="001050CA" w:rsidRPr="00517D78">
        <w:rPr>
          <w:rFonts w:ascii="Times New Roman" w:hAnsi="Times New Roman"/>
          <w:color w:val="191919"/>
          <w:spacing w:val="-3"/>
          <w:sz w:val="18"/>
          <w:szCs w:val="18"/>
        </w:rPr>
        <w:t>BISE 2010</w:t>
      </w:r>
      <w:r w:rsidR="001050CA">
        <w:rPr>
          <w:rFonts w:ascii="Times New Roman" w:hAnsi="Times New Roman"/>
          <w:color w:val="191919"/>
          <w:spacing w:val="-3"/>
          <w:sz w:val="18"/>
          <w:szCs w:val="18"/>
        </w:rPr>
        <w:tab/>
        <w:t>3</w:t>
      </w:r>
    </w:p>
    <w:p w:rsidR="001050CA" w:rsidRDefault="001050CA"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MGMT</w:t>
      </w:r>
      <w:r w:rsidR="00517D78">
        <w:rPr>
          <w:rFonts w:ascii="Times New Roman" w:hAnsi="Times New Roman"/>
          <w:color w:val="191919"/>
          <w:spacing w:val="-3"/>
          <w:sz w:val="18"/>
          <w:szCs w:val="18"/>
        </w:rPr>
        <w:t xml:space="preserve"> </w:t>
      </w:r>
      <w:r w:rsidR="00517D78">
        <w:rPr>
          <w:rFonts w:ascii="Times New Roman" w:hAnsi="Times New Roman"/>
          <w:color w:val="191919"/>
          <w:spacing w:val="-3"/>
          <w:sz w:val="18"/>
          <w:szCs w:val="18"/>
        </w:rPr>
        <w:tab/>
      </w:r>
      <w:r>
        <w:rPr>
          <w:rFonts w:ascii="Times New Roman" w:hAnsi="Times New Roman"/>
          <w:color w:val="191919"/>
          <w:spacing w:val="-3"/>
          <w:sz w:val="18"/>
          <w:szCs w:val="18"/>
        </w:rPr>
        <w:t>4199</w:t>
      </w:r>
      <w:r>
        <w:rPr>
          <w:rFonts w:ascii="Times New Roman" w:hAnsi="Times New Roman"/>
          <w:color w:val="191919"/>
          <w:spacing w:val="-3"/>
          <w:sz w:val="18"/>
          <w:szCs w:val="18"/>
        </w:rPr>
        <w:tab/>
        <w:t>Business Policy</w:t>
      </w:r>
      <w:r>
        <w:rPr>
          <w:rFonts w:ascii="Times New Roman" w:hAnsi="Times New Roman"/>
          <w:color w:val="191919"/>
          <w:spacing w:val="-3"/>
          <w:sz w:val="18"/>
          <w:szCs w:val="18"/>
        </w:rPr>
        <w:tab/>
      </w:r>
      <w:r w:rsidR="00517D78">
        <w:rPr>
          <w:rFonts w:ascii="Times New Roman" w:hAnsi="Times New Roman"/>
          <w:color w:val="191919"/>
          <w:spacing w:val="-3"/>
          <w:sz w:val="18"/>
          <w:szCs w:val="18"/>
        </w:rPr>
        <w:tab/>
      </w:r>
      <w:r>
        <w:rPr>
          <w:rFonts w:ascii="Times New Roman" w:hAnsi="Times New Roman"/>
          <w:color w:val="191919"/>
          <w:spacing w:val="-3"/>
          <w:sz w:val="18"/>
          <w:szCs w:val="18"/>
        </w:rPr>
        <w:t>3</w:t>
      </w:r>
    </w:p>
    <w:p w:rsidR="001050CA" w:rsidRPr="00517D78" w:rsidRDefault="001050CA"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MKTG</w:t>
      </w:r>
      <w:r>
        <w:rPr>
          <w:rFonts w:ascii="Times New Roman" w:hAnsi="Times New Roman"/>
          <w:color w:val="191919"/>
          <w:spacing w:val="-3"/>
          <w:sz w:val="18"/>
          <w:szCs w:val="18"/>
        </w:rPr>
        <w:tab/>
        <w:t>3120</w:t>
      </w:r>
      <w:r>
        <w:rPr>
          <w:rFonts w:ascii="Times New Roman" w:hAnsi="Times New Roman"/>
          <w:color w:val="191919"/>
          <w:spacing w:val="-3"/>
          <w:sz w:val="18"/>
          <w:szCs w:val="18"/>
        </w:rPr>
        <w:tab/>
        <w:t>Principles of Marketing</w:t>
      </w:r>
      <w:r w:rsidR="00517D78">
        <w:rPr>
          <w:rFonts w:ascii="Times New Roman" w:hAnsi="Times New Roman"/>
          <w:color w:val="191919"/>
          <w:spacing w:val="-3"/>
          <w:sz w:val="18"/>
          <w:szCs w:val="18"/>
        </w:rPr>
        <w:t xml:space="preserve"> </w:t>
      </w:r>
      <w:r w:rsidR="00517D78">
        <w:rPr>
          <w:rFonts w:ascii="Times New Roman" w:hAnsi="Times New Roman"/>
          <w:color w:val="191919"/>
          <w:spacing w:val="-3"/>
          <w:sz w:val="18"/>
          <w:szCs w:val="18"/>
        </w:rPr>
        <w:tab/>
      </w:r>
      <w:r w:rsidRPr="00517D78">
        <w:rPr>
          <w:rFonts w:ascii="Times New Roman" w:hAnsi="Times New Roman"/>
          <w:color w:val="191919"/>
          <w:spacing w:val="-3"/>
          <w:sz w:val="18"/>
          <w:szCs w:val="18"/>
        </w:rPr>
        <w:t>ECON 2106</w:t>
      </w:r>
      <w:r>
        <w:rPr>
          <w:rFonts w:ascii="Times New Roman" w:hAnsi="Times New Roman"/>
          <w:color w:val="191919"/>
          <w:spacing w:val="-3"/>
          <w:sz w:val="18"/>
          <w:szCs w:val="18"/>
        </w:rPr>
        <w:tab/>
      </w:r>
      <w:r w:rsidRPr="00517D78">
        <w:rPr>
          <w:rFonts w:ascii="Times New Roman" w:hAnsi="Times New Roman"/>
          <w:color w:val="191919"/>
          <w:spacing w:val="-3"/>
          <w:sz w:val="18"/>
          <w:szCs w:val="18"/>
        </w:rPr>
        <w:t>3</w:t>
      </w:r>
    </w:p>
    <w:p w:rsidR="001050CA" w:rsidRPr="00517D78" w:rsidRDefault="001050CA"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sidRPr="00517D78">
        <w:rPr>
          <w:rFonts w:ascii="Times New Roman" w:hAnsi="Times New Roman"/>
          <w:color w:val="191919"/>
          <w:spacing w:val="-3"/>
          <w:sz w:val="18"/>
          <w:szCs w:val="18"/>
        </w:rPr>
        <w:t>Subtotal</w:t>
      </w:r>
      <w:r w:rsidRPr="00517D78">
        <w:rPr>
          <w:rFonts w:ascii="Times New Roman" w:hAnsi="Times New Roman"/>
          <w:color w:val="191919"/>
          <w:spacing w:val="-3"/>
          <w:sz w:val="18"/>
          <w:szCs w:val="18"/>
        </w:rPr>
        <w:tab/>
      </w:r>
      <w:r w:rsidR="00517D78">
        <w:rPr>
          <w:rFonts w:ascii="Times New Roman" w:hAnsi="Times New Roman"/>
          <w:color w:val="191919"/>
          <w:spacing w:val="-3"/>
          <w:sz w:val="18"/>
          <w:szCs w:val="18"/>
        </w:rPr>
        <w:tab/>
      </w:r>
      <w:r w:rsidR="00517D78">
        <w:rPr>
          <w:rFonts w:ascii="Times New Roman" w:hAnsi="Times New Roman"/>
          <w:color w:val="191919"/>
          <w:spacing w:val="-3"/>
          <w:sz w:val="18"/>
          <w:szCs w:val="18"/>
        </w:rPr>
        <w:tab/>
      </w:r>
      <w:r w:rsidR="00517D78">
        <w:rPr>
          <w:rFonts w:ascii="Times New Roman" w:hAnsi="Times New Roman"/>
          <w:color w:val="191919"/>
          <w:spacing w:val="-3"/>
          <w:sz w:val="18"/>
          <w:szCs w:val="18"/>
        </w:rPr>
        <w:tab/>
      </w:r>
      <w:r w:rsidRPr="00517D78">
        <w:rPr>
          <w:rFonts w:ascii="Times New Roman" w:hAnsi="Times New Roman"/>
          <w:color w:val="191919"/>
          <w:spacing w:val="-3"/>
          <w:sz w:val="18"/>
          <w:szCs w:val="18"/>
        </w:rPr>
        <w:t>30</w:t>
      </w:r>
    </w:p>
    <w:p w:rsidR="001050CA" w:rsidRPr="00517D78" w:rsidRDefault="001050CA"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p>
    <w:p w:rsidR="001050CA" w:rsidRPr="00517D78" w:rsidRDefault="001050CA"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sidRPr="00517D78">
        <w:rPr>
          <w:rFonts w:ascii="Times New Roman" w:hAnsi="Times New Roman"/>
          <w:color w:val="191919"/>
          <w:spacing w:val="-3"/>
          <w:sz w:val="18"/>
          <w:szCs w:val="18"/>
        </w:rPr>
        <w:t>Area H:  Technology Management Majors Required</w:t>
      </w:r>
    </w:p>
    <w:p w:rsidR="001050CA" w:rsidRDefault="001050CA"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4126</w:t>
      </w:r>
      <w:r>
        <w:rPr>
          <w:rFonts w:ascii="Times New Roman" w:hAnsi="Times New Roman"/>
          <w:color w:val="191919"/>
          <w:spacing w:val="-3"/>
          <w:sz w:val="18"/>
          <w:szCs w:val="18"/>
        </w:rPr>
        <w:tab/>
        <w:t>Organizational Learning</w:t>
      </w:r>
      <w:r w:rsidR="00517D78">
        <w:rPr>
          <w:rFonts w:ascii="Times New Roman" w:hAnsi="Times New Roman"/>
          <w:color w:val="191919"/>
          <w:spacing w:val="-3"/>
          <w:sz w:val="18"/>
          <w:szCs w:val="18"/>
        </w:rPr>
        <w:t xml:space="preserve"> </w:t>
      </w:r>
      <w:r w:rsidR="00517D78">
        <w:rPr>
          <w:rFonts w:ascii="Times New Roman" w:hAnsi="Times New Roman"/>
          <w:color w:val="191919"/>
          <w:spacing w:val="-3"/>
          <w:sz w:val="18"/>
          <w:szCs w:val="18"/>
        </w:rPr>
        <w:tab/>
      </w:r>
      <w:r w:rsidRPr="00517D78">
        <w:rPr>
          <w:rFonts w:ascii="Times New Roman" w:hAnsi="Times New Roman"/>
          <w:color w:val="191919"/>
          <w:spacing w:val="-3"/>
          <w:sz w:val="18"/>
          <w:szCs w:val="18"/>
        </w:rPr>
        <w:t>MGMT 4110</w:t>
      </w:r>
      <w:r>
        <w:rPr>
          <w:rFonts w:ascii="Times New Roman" w:hAnsi="Times New Roman"/>
          <w:color w:val="191919"/>
          <w:spacing w:val="-3"/>
          <w:sz w:val="18"/>
          <w:szCs w:val="18"/>
        </w:rPr>
        <w:tab/>
        <w:t>3</w:t>
      </w:r>
    </w:p>
    <w:p w:rsidR="001050CA" w:rsidRDefault="001050CA" w:rsidP="00E454F7">
      <w:pPr>
        <w:widowControl w:val="0"/>
        <w:tabs>
          <w:tab w:val="left" w:pos="2250"/>
          <w:tab w:val="left" w:pos="2939"/>
          <w:tab w:val="left" w:pos="5940"/>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4127</w:t>
      </w:r>
      <w:r>
        <w:rPr>
          <w:rFonts w:ascii="Times New Roman" w:hAnsi="Times New Roman"/>
          <w:color w:val="191919"/>
          <w:spacing w:val="-3"/>
          <w:sz w:val="18"/>
          <w:szCs w:val="18"/>
        </w:rPr>
        <w:tab/>
        <w:t>Small Business Management</w:t>
      </w:r>
      <w:r w:rsidR="00517D78">
        <w:rPr>
          <w:rFonts w:ascii="Times New Roman" w:hAnsi="Times New Roman"/>
          <w:color w:val="191919"/>
          <w:spacing w:val="-3"/>
          <w:sz w:val="18"/>
          <w:szCs w:val="18"/>
        </w:rPr>
        <w:t xml:space="preserve"> </w:t>
      </w:r>
      <w:r w:rsidR="00517D78">
        <w:rPr>
          <w:rFonts w:ascii="Times New Roman" w:hAnsi="Times New Roman"/>
          <w:color w:val="191919"/>
          <w:spacing w:val="-3"/>
          <w:sz w:val="18"/>
          <w:szCs w:val="18"/>
        </w:rPr>
        <w:tab/>
      </w:r>
      <w:r w:rsidRPr="00517D78">
        <w:rPr>
          <w:rFonts w:ascii="Times New Roman" w:hAnsi="Times New Roman"/>
          <w:color w:val="191919"/>
          <w:spacing w:val="-3"/>
          <w:sz w:val="18"/>
          <w:szCs w:val="18"/>
        </w:rPr>
        <w:t>MGMT 4110, FINC 3105</w:t>
      </w:r>
      <w:r>
        <w:rPr>
          <w:rFonts w:ascii="Times New Roman" w:hAnsi="Times New Roman"/>
          <w:color w:val="191919"/>
          <w:spacing w:val="-3"/>
          <w:sz w:val="18"/>
          <w:szCs w:val="18"/>
        </w:rPr>
        <w:tab/>
        <w:t>3</w:t>
      </w:r>
    </w:p>
    <w:p w:rsidR="001050CA" w:rsidRDefault="001050CA" w:rsidP="00E454F7">
      <w:pPr>
        <w:widowControl w:val="0"/>
        <w:tabs>
          <w:tab w:val="left" w:pos="2250"/>
          <w:tab w:val="left" w:pos="10530"/>
        </w:tabs>
        <w:autoSpaceDE w:val="0"/>
        <w:autoSpaceDN w:val="0"/>
        <w:adjustRightInd w:val="0"/>
        <w:spacing w:before="9" w:after="0" w:line="207" w:lineRule="exact"/>
        <w:ind w:left="1170" w:hanging="13"/>
        <w:rPr>
          <w:rFonts w:ascii="Times New Roman" w:hAnsi="Times New Roman"/>
          <w:color w:val="191919"/>
          <w:spacing w:val="-2"/>
          <w:sz w:val="18"/>
          <w:szCs w:val="18"/>
        </w:rPr>
      </w:pPr>
      <w:proofErr w:type="gramStart"/>
      <w:r>
        <w:rPr>
          <w:rFonts w:ascii="Times New Roman" w:hAnsi="Times New Roman"/>
          <w:color w:val="191919"/>
          <w:spacing w:val="-2"/>
          <w:sz w:val="18"/>
          <w:szCs w:val="18"/>
        </w:rPr>
        <w:t>Associate of Applied Science (AAS) in Technology or Associate of Applied Technology (AAT) Transfer Coursework.</w:t>
      </w:r>
      <w:proofErr w:type="gramEnd"/>
    </w:p>
    <w:p w:rsidR="001050CA" w:rsidRDefault="001050CA" w:rsidP="00E454F7">
      <w:pPr>
        <w:widowControl w:val="0"/>
        <w:tabs>
          <w:tab w:val="left" w:pos="2250"/>
          <w:tab w:val="left" w:pos="10172"/>
          <w:tab w:val="left" w:pos="10530"/>
        </w:tabs>
        <w:autoSpaceDE w:val="0"/>
        <w:autoSpaceDN w:val="0"/>
        <w:adjustRightInd w:val="0"/>
        <w:spacing w:before="2" w:after="0" w:line="207" w:lineRule="exact"/>
        <w:ind w:left="1170" w:hanging="13"/>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sidR="00517D78">
        <w:rPr>
          <w:rFonts w:ascii="Times New Roman Bold" w:hAnsi="Times New Roman Bold" w:cs="Times New Roman Bold"/>
          <w:color w:val="191919"/>
          <w:spacing w:val="-3"/>
          <w:sz w:val="18"/>
          <w:szCs w:val="18"/>
        </w:rPr>
        <w:tab/>
      </w:r>
      <w:r w:rsidR="00517D78">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36</w:t>
      </w:r>
    </w:p>
    <w:p w:rsidR="001050CA" w:rsidRDefault="001050CA" w:rsidP="00E454F7">
      <w:pPr>
        <w:widowControl w:val="0"/>
        <w:tabs>
          <w:tab w:val="left" w:pos="10530"/>
        </w:tabs>
        <w:autoSpaceDE w:val="0"/>
        <w:autoSpaceDN w:val="0"/>
        <w:adjustRightInd w:val="0"/>
        <w:spacing w:after="0" w:line="207" w:lineRule="exact"/>
        <w:ind w:left="1170" w:hanging="13"/>
        <w:rPr>
          <w:rFonts w:ascii="Times New Roman Bold" w:hAnsi="Times New Roman Bold" w:cs="Times New Roman Bold"/>
          <w:color w:val="191919"/>
          <w:spacing w:val="-3"/>
          <w:sz w:val="18"/>
          <w:szCs w:val="18"/>
        </w:rPr>
      </w:pPr>
    </w:p>
    <w:p w:rsidR="001050CA" w:rsidRDefault="001050CA" w:rsidP="00E454F7">
      <w:pPr>
        <w:widowControl w:val="0"/>
        <w:tabs>
          <w:tab w:val="left" w:pos="10530"/>
        </w:tabs>
        <w:autoSpaceDE w:val="0"/>
        <w:autoSpaceDN w:val="0"/>
        <w:adjustRightInd w:val="0"/>
        <w:spacing w:before="12" w:after="0" w:line="207" w:lineRule="exact"/>
        <w:ind w:left="1170" w:hanging="13"/>
        <w:rPr>
          <w:rFonts w:ascii="Times New Roman" w:hAnsi="Times New Roman"/>
          <w:color w:val="191919"/>
          <w:spacing w:val="-2"/>
          <w:sz w:val="18"/>
          <w:szCs w:val="18"/>
        </w:rPr>
      </w:pPr>
      <w:r>
        <w:rPr>
          <w:rFonts w:ascii="Times New Roman" w:hAnsi="Times New Roman"/>
          <w:color w:val="191919"/>
          <w:spacing w:val="-2"/>
          <w:sz w:val="18"/>
          <w:szCs w:val="18"/>
        </w:rPr>
        <w:t>Student may complete either the Bridged Curriculum or Area F Curriculum in Business Administration.</w:t>
      </w:r>
    </w:p>
    <w:p w:rsidR="001050CA" w:rsidRDefault="001050CA" w:rsidP="00E454F7">
      <w:pPr>
        <w:widowControl w:val="0"/>
        <w:tabs>
          <w:tab w:val="left" w:pos="10530"/>
        </w:tabs>
        <w:autoSpaceDE w:val="0"/>
        <w:autoSpaceDN w:val="0"/>
        <w:adjustRightInd w:val="0"/>
        <w:spacing w:after="0" w:line="207" w:lineRule="exact"/>
        <w:ind w:left="1170" w:hanging="13"/>
        <w:rPr>
          <w:rFonts w:ascii="Times New Roman" w:hAnsi="Times New Roman"/>
          <w:color w:val="191919"/>
          <w:spacing w:val="-2"/>
          <w:sz w:val="18"/>
          <w:szCs w:val="18"/>
        </w:rPr>
      </w:pPr>
    </w:p>
    <w:p w:rsidR="001050CA" w:rsidRPr="00F71E0B" w:rsidRDefault="001050CA" w:rsidP="00E454F7">
      <w:pPr>
        <w:widowControl w:val="0"/>
        <w:tabs>
          <w:tab w:val="left" w:pos="10530"/>
        </w:tabs>
        <w:autoSpaceDE w:val="0"/>
        <w:autoSpaceDN w:val="0"/>
        <w:adjustRightInd w:val="0"/>
        <w:spacing w:before="7" w:after="0" w:line="207" w:lineRule="exact"/>
        <w:ind w:left="1170" w:hanging="13"/>
        <w:rPr>
          <w:rFonts w:ascii="Times New Roman Bold" w:hAnsi="Times New Roman Bold" w:cs="Times New Roman Bold"/>
          <w:color w:val="FF0000"/>
          <w:spacing w:val="-3"/>
          <w:sz w:val="18"/>
          <w:szCs w:val="18"/>
        </w:rPr>
      </w:pPr>
      <w:r>
        <w:rPr>
          <w:rFonts w:ascii="Times New Roman Bold" w:hAnsi="Times New Roman Bold" w:cs="Times New Roman Bold"/>
          <w:color w:val="FF0000"/>
          <w:spacing w:val="-3"/>
          <w:sz w:val="18"/>
          <w:szCs w:val="18"/>
        </w:rPr>
        <w:t>*</w:t>
      </w:r>
      <w:r>
        <w:rPr>
          <w:rFonts w:ascii="Times New Roman Bold" w:hAnsi="Times New Roman Bold" w:cs="Times New Roman Bold"/>
          <w:color w:val="191919"/>
          <w:spacing w:val="-3"/>
          <w:sz w:val="18"/>
          <w:szCs w:val="18"/>
        </w:rPr>
        <w:t>Area F:   Program of Study Related Courses</w:t>
      </w:r>
      <w:r w:rsidRPr="00E454F7">
        <w:rPr>
          <w:rFonts w:ascii="Times New Roman Bold" w:hAnsi="Times New Roman Bold" w:cs="Times New Roman Bold"/>
          <w:color w:val="262626" w:themeColor="text1" w:themeTint="D9"/>
          <w:spacing w:val="-3"/>
          <w:sz w:val="18"/>
          <w:szCs w:val="18"/>
        </w:rPr>
        <w:t xml:space="preserve"> (May be taken in lieu of Bridge Courses)</w:t>
      </w:r>
    </w:p>
    <w:p w:rsidR="001050CA" w:rsidRDefault="001050CA" w:rsidP="00E454F7">
      <w:pPr>
        <w:widowControl w:val="0"/>
        <w:tabs>
          <w:tab w:val="left" w:pos="1881"/>
          <w:tab w:val="left" w:pos="10530"/>
        </w:tabs>
        <w:autoSpaceDE w:val="0"/>
        <w:autoSpaceDN w:val="0"/>
        <w:adjustRightInd w:val="0"/>
        <w:spacing w:before="7"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2101 Principles of Accounting I</w:t>
      </w:r>
    </w:p>
    <w:p w:rsidR="001050CA" w:rsidRDefault="001050CA" w:rsidP="00E454F7">
      <w:pPr>
        <w:widowControl w:val="0"/>
        <w:tabs>
          <w:tab w:val="left" w:pos="1881"/>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2102   Principles of Accounting II</w:t>
      </w:r>
    </w:p>
    <w:p w:rsidR="001050CA" w:rsidRDefault="001050CA" w:rsidP="00E454F7">
      <w:pPr>
        <w:widowControl w:val="0"/>
        <w:tabs>
          <w:tab w:val="left" w:pos="1881"/>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2010   Fundamentals of Computer Applications</w:t>
      </w:r>
      <w:r>
        <w:rPr>
          <w:rFonts w:ascii="Times New Roman" w:hAnsi="Times New Roman"/>
          <w:color w:val="191919"/>
          <w:spacing w:val="-3"/>
          <w:sz w:val="18"/>
          <w:szCs w:val="18"/>
        </w:rPr>
        <w:tab/>
        <w:t>3</w:t>
      </w:r>
    </w:p>
    <w:p w:rsidR="001050CA" w:rsidRDefault="001050CA" w:rsidP="00E454F7">
      <w:pPr>
        <w:widowControl w:val="0"/>
        <w:tabs>
          <w:tab w:val="left" w:pos="1881"/>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2040   Communication for Management</w:t>
      </w:r>
      <w:r>
        <w:rPr>
          <w:rFonts w:ascii="Times New Roman" w:hAnsi="Times New Roman"/>
          <w:color w:val="191919"/>
          <w:spacing w:val="-3"/>
          <w:sz w:val="18"/>
          <w:szCs w:val="18"/>
        </w:rPr>
        <w:tab/>
        <w:t>3</w:t>
      </w:r>
    </w:p>
    <w:p w:rsidR="001050CA" w:rsidRDefault="001050CA" w:rsidP="00E454F7">
      <w:pPr>
        <w:widowControl w:val="0"/>
        <w:tabs>
          <w:tab w:val="left" w:pos="1881"/>
          <w:tab w:val="left" w:pos="10530"/>
        </w:tabs>
        <w:autoSpaceDE w:val="0"/>
        <w:autoSpaceDN w:val="0"/>
        <w:adjustRightInd w:val="0"/>
        <w:spacing w:before="4"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2105   Principles of Macroeconomics</w:t>
      </w:r>
      <w:r>
        <w:rPr>
          <w:rFonts w:ascii="Times New Roman" w:hAnsi="Times New Roman"/>
          <w:color w:val="191919"/>
          <w:spacing w:val="-3"/>
          <w:sz w:val="18"/>
          <w:szCs w:val="18"/>
        </w:rPr>
        <w:tab/>
        <w:t>3</w:t>
      </w:r>
    </w:p>
    <w:p w:rsidR="001050CA" w:rsidRDefault="001050CA" w:rsidP="00E454F7">
      <w:pPr>
        <w:widowControl w:val="0"/>
        <w:tabs>
          <w:tab w:val="left" w:pos="1881"/>
          <w:tab w:val="left" w:pos="10530"/>
        </w:tabs>
        <w:autoSpaceDE w:val="0"/>
        <w:autoSpaceDN w:val="0"/>
        <w:adjustRightInd w:val="0"/>
        <w:spacing w:before="5" w:after="0" w:line="207" w:lineRule="exact"/>
        <w:ind w:left="117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2206   Principles of Microeconomics</w:t>
      </w:r>
      <w:r>
        <w:rPr>
          <w:rFonts w:ascii="Times New Roman" w:hAnsi="Times New Roman"/>
          <w:color w:val="191919"/>
          <w:spacing w:val="-3"/>
          <w:sz w:val="18"/>
          <w:szCs w:val="18"/>
        </w:rPr>
        <w:tab/>
      </w:r>
      <w:r w:rsidRPr="002F4FF9">
        <w:rPr>
          <w:rFonts w:ascii="Times New Roman" w:hAnsi="Times New Roman"/>
          <w:color w:val="191919"/>
          <w:spacing w:val="-3"/>
          <w:sz w:val="18"/>
          <w:szCs w:val="18"/>
          <w:u w:val="single"/>
        </w:rPr>
        <w:t>3</w:t>
      </w:r>
    </w:p>
    <w:p w:rsidR="001050CA" w:rsidRPr="00E454F7" w:rsidRDefault="001050CA" w:rsidP="00E454F7">
      <w:pPr>
        <w:widowControl w:val="0"/>
        <w:tabs>
          <w:tab w:val="left" w:pos="10440"/>
          <w:tab w:val="left" w:pos="10530"/>
        </w:tabs>
        <w:autoSpaceDE w:val="0"/>
        <w:autoSpaceDN w:val="0"/>
        <w:adjustRightInd w:val="0"/>
        <w:spacing w:before="2" w:after="0" w:line="207" w:lineRule="exact"/>
        <w:ind w:left="1170" w:hanging="13"/>
        <w:rPr>
          <w:rFonts w:ascii="Times New Roman Bold" w:hAnsi="Times New Roman Bold" w:cs="Times New Roman Bold"/>
          <w:color w:val="262626" w:themeColor="text1" w:themeTint="D9"/>
          <w:spacing w:val="-3"/>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sidRPr="00E454F7">
        <w:rPr>
          <w:rFonts w:ascii="Times New Roman Bold" w:hAnsi="Times New Roman Bold" w:cs="Times New Roman Bold"/>
          <w:color w:val="262626" w:themeColor="text1" w:themeTint="D9"/>
          <w:spacing w:val="-3"/>
          <w:sz w:val="18"/>
          <w:szCs w:val="18"/>
        </w:rPr>
        <w:t>12</w:t>
      </w:r>
    </w:p>
    <w:p w:rsidR="001050CA" w:rsidRDefault="001050CA" w:rsidP="00E454F7">
      <w:pPr>
        <w:widowControl w:val="0"/>
        <w:autoSpaceDE w:val="0"/>
        <w:autoSpaceDN w:val="0"/>
        <w:adjustRightInd w:val="0"/>
        <w:spacing w:before="295" w:after="0" w:line="380" w:lineRule="exact"/>
        <w:ind w:left="1080" w:right="2566" w:firstLine="2"/>
        <w:jc w:val="both"/>
        <w:rPr>
          <w:rFonts w:ascii="Times New Roman Bold" w:hAnsi="Times New Roman Bold" w:cs="Times New Roman Bold"/>
          <w:color w:val="191919"/>
          <w:spacing w:val="-3"/>
          <w:sz w:val="24"/>
          <w:szCs w:val="24"/>
        </w:rPr>
      </w:pPr>
      <w:bookmarkStart w:id="283" w:name="Pg9"/>
      <w:bookmarkEnd w:id="283"/>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1050CA" w:rsidRDefault="001050CA" w:rsidP="00E454F7">
      <w:pPr>
        <w:widowControl w:val="0"/>
        <w:autoSpaceDE w:val="0"/>
        <w:autoSpaceDN w:val="0"/>
        <w:adjustRightInd w:val="0"/>
        <w:spacing w:before="43" w:after="0" w:line="207" w:lineRule="exact"/>
        <w:ind w:left="1080" w:firstLine="2"/>
        <w:rPr>
          <w:rFonts w:ascii="Times New Roman" w:hAnsi="Times New Roman"/>
          <w:color w:val="191919"/>
          <w:spacing w:val="-2"/>
          <w:sz w:val="18"/>
          <w:szCs w:val="18"/>
        </w:rPr>
      </w:pPr>
      <w:r>
        <w:rPr>
          <w:rFonts w:ascii="Times New Roman" w:hAnsi="Times New Roman"/>
          <w:color w:val="191919"/>
          <w:spacing w:val="-2"/>
          <w:sz w:val="18"/>
          <w:szCs w:val="18"/>
        </w:rPr>
        <w:t xml:space="preserve">123 Semester Hours </w:t>
      </w:r>
    </w:p>
    <w:p w:rsidR="001050CA" w:rsidRDefault="00E454F7">
      <w:pPr>
        <w:widowControl w:val="0"/>
        <w:autoSpaceDE w:val="0"/>
        <w:autoSpaceDN w:val="0"/>
        <w:adjustRightInd w:val="0"/>
        <w:spacing w:after="0" w:line="207" w:lineRule="exact"/>
        <w:ind w:left="532"/>
        <w:rPr>
          <w:del w:id="284" w:author="eslove" w:date="2008-07-30T13:08:00Z"/>
          <w:rFonts w:ascii="Times New Roman" w:hAnsi="Times New Roman"/>
          <w:color w:val="191919"/>
          <w:spacing w:val="-2"/>
          <w:sz w:val="18"/>
          <w:szCs w:val="18"/>
        </w:rPr>
      </w:pPr>
      <w:ins w:id="285" w:author="eslove" w:date="2008-07-30T13:08:00Z">
        <w:r w:rsidRPr="00AE60A2">
          <w:rPr>
            <w:noProof/>
          </w:rPr>
          <w:pict>
            <v:shape id="_x0000_s2349" type="#_x0000_t202" style="position:absolute;left:0;text-align:left;margin-left:310.65pt;margin-top:4.35pt;width:244.65pt;height:101.45pt;z-index:251862016" stroked="f">
              <v:textbox style="mso-next-textbox:#_x0000_s2349;mso-fit-shape-to-text:t">
                <w:txbxContent>
                  <w:p w:rsidR="009D7097" w:rsidRPr="00E454F7" w:rsidRDefault="009D7097" w:rsidP="00E454F7">
                    <w:pPr>
                      <w:widowControl w:val="0"/>
                      <w:tabs>
                        <w:tab w:val="left" w:pos="720"/>
                        <w:tab w:val="left" w:pos="26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(Spring Semester)</w:t>
                    </w:r>
                  </w:p>
                  <w:p w:rsidR="009D7097" w:rsidRPr="00E454F7" w:rsidRDefault="009D7097" w:rsidP="00E454F7">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1102</w:t>
                    </w:r>
                    <w:r w:rsidRPr="00E454F7">
                      <w:rPr>
                        <w:rFonts w:ascii="Times New Roman" w:hAnsi="Times New Roman"/>
                        <w:color w:val="262626" w:themeColor="text1" w:themeTint="D9"/>
                        <w:spacing w:val="-3"/>
                        <w:sz w:val="18"/>
                        <w:szCs w:val="18"/>
                      </w:rPr>
                      <w:tab/>
                      <w:t>English Composition II</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COMM</w:t>
                    </w:r>
                    <w:r w:rsidRPr="00E454F7">
                      <w:rPr>
                        <w:rFonts w:ascii="Times New Roman" w:hAnsi="Times New Roman"/>
                        <w:color w:val="262626" w:themeColor="text1" w:themeTint="D9"/>
                        <w:spacing w:val="-3"/>
                        <w:sz w:val="18"/>
                        <w:szCs w:val="18"/>
                      </w:rPr>
                      <w:tab/>
                      <w:t>1100</w:t>
                    </w:r>
                    <w:r w:rsidRPr="00E454F7">
                      <w:rPr>
                        <w:rFonts w:ascii="Times New Roman" w:hAnsi="Times New Roman"/>
                        <w:color w:val="262626" w:themeColor="text1" w:themeTint="D9"/>
                        <w:spacing w:val="-3"/>
                        <w:sz w:val="18"/>
                        <w:szCs w:val="18"/>
                      </w:rPr>
                      <w:tab/>
                      <w:t xml:space="preserve">Public Speaking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HIST</w:t>
                    </w:r>
                    <w:r w:rsidRPr="00E454F7">
                      <w:rPr>
                        <w:rFonts w:ascii="Times New Roman" w:hAnsi="Times New Roman"/>
                        <w:color w:val="262626" w:themeColor="text1" w:themeTint="D9"/>
                        <w:spacing w:val="-3"/>
                        <w:sz w:val="18"/>
                        <w:szCs w:val="18"/>
                      </w:rPr>
                      <w:tab/>
                      <w:t>1002</w:t>
                    </w:r>
                    <w:r w:rsidRPr="00E454F7">
                      <w:rPr>
                        <w:rFonts w:ascii="Times New Roman" w:hAnsi="Times New Roman"/>
                        <w:color w:val="262626" w:themeColor="text1" w:themeTint="D9"/>
                        <w:spacing w:val="-3"/>
                        <w:sz w:val="18"/>
                        <w:szCs w:val="18"/>
                      </w:rPr>
                      <w:tab/>
                      <w:t xml:space="preserve">Intro. </w:t>
                    </w:r>
                    <w:proofErr w:type="gramStart"/>
                    <w:r w:rsidRPr="00E454F7">
                      <w:rPr>
                        <w:rFonts w:ascii="Times New Roman" w:hAnsi="Times New Roman"/>
                        <w:color w:val="262626" w:themeColor="text1" w:themeTint="D9"/>
                        <w:spacing w:val="-3"/>
                        <w:sz w:val="18"/>
                        <w:szCs w:val="18"/>
                      </w:rPr>
                      <w:t>to</w:t>
                    </w:r>
                    <w:proofErr w:type="gramEnd"/>
                    <w:r w:rsidRPr="00E454F7">
                      <w:rPr>
                        <w:rFonts w:ascii="Times New Roman" w:hAnsi="Times New Roman"/>
                        <w:color w:val="262626" w:themeColor="text1" w:themeTint="D9"/>
                        <w:spacing w:val="-3"/>
                        <w:sz w:val="18"/>
                        <w:szCs w:val="18"/>
                      </w:rPr>
                      <w:t xml:space="preserve"> the African Diaspora</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2</w:t>
                    </w:r>
                  </w:p>
                  <w:p w:rsidR="009D7097" w:rsidRPr="00E454F7" w:rsidRDefault="009D7097" w:rsidP="00E454F7">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C </w:t>
                    </w:r>
                    <w:r w:rsidRPr="00E454F7">
                      <w:rPr>
                        <w:rFonts w:ascii="Times New Roman" w:hAnsi="Times New Roman"/>
                        <w:color w:val="262626" w:themeColor="text1" w:themeTint="D9"/>
                        <w:spacing w:val="-3"/>
                        <w:sz w:val="18"/>
                        <w:szCs w:val="18"/>
                      </w:rPr>
                      <w:tab/>
                      <w:t xml:space="preserve"> </w:t>
                    </w:r>
                    <w:r w:rsidRPr="00E454F7">
                      <w:rPr>
                        <w:rFonts w:ascii="Times New Roman" w:hAnsi="Times New Roman"/>
                        <w:color w:val="262626" w:themeColor="text1" w:themeTint="D9"/>
                        <w:spacing w:val="-3"/>
                        <w:sz w:val="18"/>
                        <w:szCs w:val="18"/>
                      </w:rPr>
                      <w:tab/>
                      <w:t>H</w:t>
                    </w:r>
                    <w:r w:rsidR="00E454F7">
                      <w:rPr>
                        <w:rFonts w:ascii="Times New Roman" w:hAnsi="Times New Roman"/>
                        <w:color w:val="262626" w:themeColor="text1" w:themeTint="D9"/>
                        <w:spacing w:val="-3"/>
                        <w:sz w:val="18"/>
                        <w:szCs w:val="18"/>
                      </w:rPr>
                      <w:t>umanities/Fine Arts   ENGL 2111</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260"/>
                        <w:tab w:val="left" w:pos="3510"/>
                        <w:tab w:val="left" w:pos="3960"/>
                        <w:tab w:val="left" w:pos="4320"/>
                        <w:tab w:val="left" w:pos="5940"/>
                        <w:tab w:val="left" w:pos="6390"/>
                        <w:tab w:val="left" w:pos="8584"/>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sid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Science, Math, Technology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4</w:t>
                    </w:r>
                  </w:p>
                  <w:p w:rsidR="009D7097" w:rsidRPr="00E454F7" w:rsidRDefault="009D7097" w:rsidP="00E454F7">
                    <w:pPr>
                      <w:widowControl w:val="0"/>
                      <w:tabs>
                        <w:tab w:val="left" w:pos="630"/>
                        <w:tab w:val="left" w:pos="1260"/>
                        <w:tab w:val="left" w:pos="3510"/>
                        <w:tab w:val="left" w:pos="3960"/>
                        <w:tab w:val="left" w:pos="4320"/>
                        <w:tab w:val="left" w:pos="5940"/>
                        <w:tab w:val="left" w:pos="6390"/>
                        <w:tab w:val="left" w:pos="8584"/>
                        <w:tab w:val="left" w:pos="9995"/>
                      </w:tabs>
                      <w:autoSpaceDE w:val="0"/>
                      <w:autoSpaceDN w:val="0"/>
                      <w:adjustRightInd w:val="0"/>
                      <w:spacing w:before="2" w:line="207" w:lineRule="exact"/>
                      <w:ind w:right="-105"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5</w:t>
                    </w:r>
                  </w:p>
                </w:txbxContent>
              </v:textbox>
              <w10:wrap type="square"/>
            </v:shape>
          </w:pict>
        </w:r>
        <w:r w:rsidRPr="00AE60A2">
          <w:rPr>
            <w:noProof/>
          </w:rPr>
          <w:pict>
            <v:shape id="_x0000_s2348" type="#_x0000_t202" style="position:absolute;left:0;text-align:left;margin-left:53.6pt;margin-top:4.35pt;width:252pt;height:81.35pt;z-index:251860992" stroked="f">
              <v:textbox style="mso-next-textbox:#_x0000_s2348;mso-fit-shape-to-text:t">
                <w:txbxContent>
                  <w:p w:rsidR="009D7097" w:rsidRPr="00E454F7" w:rsidRDefault="009D7097" w:rsidP="00E454F7">
                    <w:pPr>
                      <w:widowControl w:val="0"/>
                      <w:tabs>
                        <w:tab w:val="left" w:pos="630"/>
                        <w:tab w:val="left" w:pos="1170"/>
                        <w:tab w:val="left" w:pos="4500"/>
                        <w:tab w:val="left" w:pos="8584"/>
                        <w:tab w:val="left" w:pos="9996"/>
                      </w:tabs>
                      <w:autoSpaceDE w:val="0"/>
                      <w:autoSpaceDN w:val="0"/>
                      <w:adjustRightInd w:val="0"/>
                      <w:spacing w:before="1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(Fall Semester)</w:t>
                    </w:r>
                    <w:r w:rsidRPr="00E454F7">
                      <w:rPr>
                        <w:rFonts w:ascii="Times New Roman Bold" w:hAnsi="Times New Roman Bold" w:cs="Times New Roman Bold"/>
                        <w:color w:val="262626" w:themeColor="text1" w:themeTint="D9"/>
                        <w:spacing w:val="-3"/>
                        <w:sz w:val="18"/>
                        <w:szCs w:val="18"/>
                      </w:rPr>
                      <w:tab/>
                    </w:r>
                  </w:p>
                  <w:p w:rsidR="009D7097" w:rsidRPr="00E454F7" w:rsidRDefault="009D7097" w:rsidP="00E454F7">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English Composition I</w:t>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MATH</w:t>
                    </w:r>
                    <w:r w:rsidRPr="00E454F7">
                      <w:rPr>
                        <w:rFonts w:ascii="Times New Roman" w:hAnsi="Times New Roman"/>
                        <w:color w:val="262626" w:themeColor="text1" w:themeTint="D9"/>
                        <w:spacing w:val="-3"/>
                        <w:sz w:val="18"/>
                        <w:szCs w:val="18"/>
                      </w:rPr>
                      <w:tab/>
                      <w:t>1111</w:t>
                    </w:r>
                    <w:r w:rsidRPr="00E454F7">
                      <w:rPr>
                        <w:rFonts w:ascii="Times New Roman" w:hAnsi="Times New Roman"/>
                        <w:color w:val="262626" w:themeColor="text1" w:themeTint="D9"/>
                        <w:spacing w:val="-3"/>
                        <w:sz w:val="18"/>
                        <w:szCs w:val="18"/>
                      </w:rPr>
                      <w:tab/>
                      <w:t>Mathematical Modeling or College Algebra</w:t>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 xml:space="preserve"> Science, Math, Technology </w:t>
                    </w:r>
                    <w:r w:rsidRPr="00E454F7">
                      <w:rPr>
                        <w:rFonts w:ascii="Times New Roman" w:hAnsi="Times New Roman"/>
                        <w:color w:val="262626" w:themeColor="text1" w:themeTint="D9"/>
                        <w:spacing w:val="-3"/>
                        <w:sz w:val="18"/>
                        <w:szCs w:val="18"/>
                      </w:rPr>
                      <w:tab/>
                      <w:t>4</w:t>
                    </w:r>
                  </w:p>
                  <w:p w:rsidR="009D7097" w:rsidRPr="00E454F7" w:rsidRDefault="009D7097" w:rsidP="00E454F7">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sidR="00E454F7">
                      <w:rPr>
                        <w:rFonts w:ascii="Times New Roman" w:hAnsi="Times New Roman"/>
                        <w:color w:val="262626" w:themeColor="text1" w:themeTint="D9"/>
                        <w:spacing w:val="-3"/>
                        <w:sz w:val="18"/>
                        <w:szCs w:val="18"/>
                      </w:rPr>
                      <w:tab/>
                      <w:t>Select One</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9D7097" w:rsidRPr="00E454F7" w:rsidRDefault="009D7097" w:rsidP="00E454F7">
                    <w:pPr>
                      <w:widowControl w:val="0"/>
                      <w:tabs>
                        <w:tab w:val="left" w:pos="630"/>
                        <w:tab w:val="left" w:pos="1170"/>
                        <w:tab w:val="left" w:pos="2070"/>
                        <w:tab w:val="left" w:pos="2610"/>
                        <w:tab w:val="left" w:pos="4500"/>
                        <w:tab w:val="left" w:pos="5940"/>
                        <w:tab w:val="left" w:pos="6390"/>
                      </w:tabs>
                      <w:autoSpaceDE w:val="0"/>
                      <w:autoSpaceDN w:val="0"/>
                      <w:adjustRightInd w:val="0"/>
                      <w:spacing w:before="4" w:line="207" w:lineRule="exact"/>
                      <w:ind w:right="-345"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13</w:t>
                    </w:r>
                  </w:p>
                </w:txbxContent>
              </v:textbox>
              <w10:wrap type="square"/>
            </v:shape>
          </w:pict>
        </w:r>
      </w:ins>
      <w:del w:id="286" w:author="eslove" w:date="2008-07-30T13:08:00Z">
        <w:r w:rsidR="00AE60A2" w:rsidRPr="00AE60A2">
          <w:rPr>
            <w:noProof/>
          </w:rPr>
          <w:pict>
            <v:shape id="_x0000_s2375" type="#_x0000_t202" style="position:absolute;left:0;text-align:left;margin-left:325.05pt;margin-top:4.35pt;width:244.65pt;height:91.1pt;z-index:251888640" stroked="f">
              <v:textbox style="mso-next-textbox:#_x0000_s2375;mso-fit-shape-to-text:t">
                <w:txbxContent>
                  <w:p w:rsidR="009D7097" w:rsidRPr="00EE7814" w:rsidRDefault="009D7097" w:rsidP="001050CA">
                    <w:pPr>
                      <w:widowControl w:val="0"/>
                      <w:tabs>
                        <w:tab w:val="left" w:pos="720"/>
                        <w:tab w:val="left" w:pos="2610"/>
                        <w:tab w:val="left" w:pos="3960"/>
                        <w:tab w:val="left" w:pos="4320"/>
                        <w:tab w:val="left" w:pos="5940"/>
                        <w:tab w:val="left" w:pos="6390"/>
                        <w:tab w:val="left" w:pos="9996"/>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Bold" w:hAnsi="Times New Roman Bold" w:cs="Times New Roman Bold"/>
                        <w:color w:val="FF0000"/>
                        <w:spacing w:val="-3"/>
                        <w:sz w:val="16"/>
                        <w:szCs w:val="16"/>
                      </w:rPr>
                      <w:t>Freshman Year (Spring Semester)</w:t>
                    </w:r>
                  </w:p>
                  <w:p w:rsidR="009D7097" w:rsidRPr="00EE7814" w:rsidRDefault="009D7097" w:rsidP="001050C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ENGL</w:t>
                    </w:r>
                    <w:r w:rsidRPr="00EE7814">
                      <w:rPr>
                        <w:rFonts w:ascii="Times New Roman" w:hAnsi="Times New Roman"/>
                        <w:color w:val="FF0000"/>
                        <w:spacing w:val="-3"/>
                        <w:sz w:val="16"/>
                        <w:szCs w:val="16"/>
                      </w:rPr>
                      <w:tab/>
                      <w:t>1102</w:t>
                    </w:r>
                    <w:r w:rsidRPr="00EE7814">
                      <w:rPr>
                        <w:rFonts w:ascii="Times New Roman" w:hAnsi="Times New Roman"/>
                        <w:color w:val="FF0000"/>
                        <w:spacing w:val="-3"/>
                        <w:sz w:val="16"/>
                        <w:szCs w:val="16"/>
                      </w:rPr>
                      <w:tab/>
                      <w:t>English Composition II</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COMM</w:t>
                    </w:r>
                    <w:r w:rsidRPr="00EE7814">
                      <w:rPr>
                        <w:rFonts w:ascii="Times New Roman" w:hAnsi="Times New Roman"/>
                        <w:color w:val="FF0000"/>
                        <w:spacing w:val="-3"/>
                        <w:sz w:val="16"/>
                        <w:szCs w:val="16"/>
                      </w:rPr>
                      <w:tab/>
                      <w:t>1100</w:t>
                    </w:r>
                    <w:r w:rsidRPr="00EE7814">
                      <w:rPr>
                        <w:rFonts w:ascii="Times New Roman" w:hAnsi="Times New Roman"/>
                        <w:color w:val="FF0000"/>
                        <w:spacing w:val="-3"/>
                        <w:sz w:val="16"/>
                        <w:szCs w:val="16"/>
                      </w:rPr>
                      <w:tab/>
                      <w:t xml:space="preserve">Public Speaking </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HIST</w:t>
                    </w:r>
                    <w:r w:rsidRPr="00EE7814">
                      <w:rPr>
                        <w:rFonts w:ascii="Times New Roman" w:hAnsi="Times New Roman"/>
                        <w:color w:val="FF0000"/>
                        <w:spacing w:val="-3"/>
                        <w:sz w:val="16"/>
                        <w:szCs w:val="16"/>
                      </w:rPr>
                      <w:tab/>
                      <w:t>1002</w:t>
                    </w:r>
                    <w:r w:rsidRPr="00EE7814">
                      <w:rPr>
                        <w:rFonts w:ascii="Times New Roman" w:hAnsi="Times New Roman"/>
                        <w:color w:val="FF0000"/>
                        <w:spacing w:val="-3"/>
                        <w:sz w:val="16"/>
                        <w:szCs w:val="16"/>
                      </w:rPr>
                      <w:tab/>
                      <w:t xml:space="preserve">Intro. </w:t>
                    </w:r>
                    <w:proofErr w:type="gramStart"/>
                    <w:r w:rsidRPr="00EE7814">
                      <w:rPr>
                        <w:rFonts w:ascii="Times New Roman" w:hAnsi="Times New Roman"/>
                        <w:color w:val="FF0000"/>
                        <w:spacing w:val="-3"/>
                        <w:sz w:val="16"/>
                        <w:szCs w:val="16"/>
                      </w:rPr>
                      <w:t>to</w:t>
                    </w:r>
                    <w:proofErr w:type="gramEnd"/>
                    <w:r w:rsidRPr="00EE7814">
                      <w:rPr>
                        <w:rFonts w:ascii="Times New Roman" w:hAnsi="Times New Roman"/>
                        <w:color w:val="FF0000"/>
                        <w:spacing w:val="-3"/>
                        <w:sz w:val="16"/>
                        <w:szCs w:val="16"/>
                      </w:rPr>
                      <w:t xml:space="preserve"> the African Diaspora</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2</w:t>
                    </w:r>
                  </w:p>
                  <w:p w:rsidR="009D7097" w:rsidRPr="00EE7814" w:rsidRDefault="009D7097" w:rsidP="001050C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Area C   Humanities/Fine Arts   ENGL 2111</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260"/>
                        <w:tab w:val="left" w:pos="3510"/>
                        <w:tab w:val="left" w:pos="3960"/>
                        <w:tab w:val="left" w:pos="4320"/>
                        <w:tab w:val="left" w:pos="5940"/>
                        <w:tab w:val="left" w:pos="6390"/>
                        <w:tab w:val="left" w:pos="8584"/>
                        <w:tab w:val="left" w:pos="9996"/>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Area D   Science, Math, Technology</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u w:val="single"/>
                      </w:rPr>
                      <w:t>4</w:t>
                    </w:r>
                  </w:p>
                  <w:p w:rsidR="009D7097" w:rsidRPr="008450BD" w:rsidRDefault="009D7097" w:rsidP="001050CA">
                    <w:pPr>
                      <w:widowControl w:val="0"/>
                      <w:tabs>
                        <w:tab w:val="left" w:pos="630"/>
                        <w:tab w:val="left" w:pos="1260"/>
                        <w:tab w:val="left" w:pos="3510"/>
                        <w:tab w:val="left" w:pos="3960"/>
                        <w:tab w:val="left" w:pos="4320"/>
                        <w:tab w:val="left" w:pos="5940"/>
                        <w:tab w:val="left" w:pos="6390"/>
                        <w:tab w:val="left" w:pos="8584"/>
                        <w:tab w:val="left" w:pos="9995"/>
                      </w:tabs>
                      <w:autoSpaceDE w:val="0"/>
                      <w:autoSpaceDN w:val="0"/>
                      <w:adjustRightInd w:val="0"/>
                      <w:spacing w:before="2" w:line="207" w:lineRule="exact"/>
                      <w:ind w:right="-105"/>
                      <w:rPr>
                        <w:rFonts w:ascii="Times New Roman Bold" w:hAnsi="Times New Roman Bold" w:cs="Times New Roman Bold"/>
                        <w:b/>
                        <w:color w:val="FF0000"/>
                        <w:spacing w:val="-3"/>
                        <w:sz w:val="18"/>
                        <w:szCs w:val="18"/>
                      </w:rPr>
                    </w:pPr>
                    <w:r w:rsidRPr="00EE7814">
                      <w:rPr>
                        <w:rFonts w:ascii="Times New Roman Bold" w:hAnsi="Times New Roman Bold" w:cs="Times New Roman Bold"/>
                        <w:b/>
                        <w:color w:val="FF0000"/>
                        <w:spacing w:val="-3"/>
                        <w:sz w:val="16"/>
                        <w:szCs w:val="16"/>
                      </w:rPr>
                      <w:t>Subtotal</w:t>
                    </w:r>
                    <w:r w:rsidRPr="00EE7814">
                      <w:rPr>
                        <w:rFonts w:ascii="Times New Roman Bold" w:hAnsi="Times New Roman Bold" w:cs="Times New Roman Bold"/>
                        <w:b/>
                        <w:color w:val="FF0000"/>
                        <w:spacing w:val="-3"/>
                        <w:sz w:val="16"/>
                        <w:szCs w:val="16"/>
                      </w:rPr>
                      <w:tab/>
                    </w:r>
                    <w:r w:rsidRPr="00EE7814">
                      <w:rPr>
                        <w:rFonts w:ascii="Times New Roman Bold" w:hAnsi="Times New Roman Bold" w:cs="Times New Roman Bold"/>
                        <w:b/>
                        <w:color w:val="FF0000"/>
                        <w:spacing w:val="-3"/>
                        <w:sz w:val="16"/>
                        <w:szCs w:val="16"/>
                      </w:rPr>
                      <w:tab/>
                    </w:r>
                    <w:r w:rsidRPr="00EE7814">
                      <w:rPr>
                        <w:rFonts w:ascii="Times New Roman Bold" w:hAnsi="Times New Roman Bold" w:cs="Times New Roman Bold"/>
                        <w:b/>
                        <w:color w:val="FF0000"/>
                        <w:spacing w:val="-3"/>
                        <w:sz w:val="16"/>
                        <w:szCs w:val="16"/>
                      </w:rPr>
                      <w:tab/>
                    </w:r>
                    <w:r w:rsidRPr="00EE7814">
                      <w:rPr>
                        <w:rFonts w:ascii="Times New Roman Bold" w:hAnsi="Times New Roman Bold" w:cs="Times New Roman Bold"/>
                        <w:b/>
                        <w:color w:val="FF0000"/>
                        <w:spacing w:val="-3"/>
                        <w:sz w:val="16"/>
                        <w:szCs w:val="16"/>
                      </w:rPr>
                      <w:tab/>
                    </w:r>
                    <w:r w:rsidRPr="00EE7814">
                      <w:rPr>
                        <w:rFonts w:ascii="Times New Roman Bold" w:hAnsi="Times New Roman Bold" w:cs="Times New Roman Bold"/>
                        <w:b/>
                        <w:color w:val="FF0000"/>
                        <w:spacing w:val="-3"/>
                        <w:sz w:val="16"/>
                        <w:szCs w:val="16"/>
                      </w:rPr>
                      <w:tab/>
                      <w:t>5</w:t>
                    </w:r>
                  </w:p>
                </w:txbxContent>
              </v:textbox>
              <w10:wrap type="square"/>
            </v:shape>
          </w:pict>
        </w:r>
        <w:r w:rsidR="00AE60A2" w:rsidRPr="00AE60A2">
          <w:rPr>
            <w:noProof/>
          </w:rPr>
          <w:pict>
            <v:shape id="_x0000_s2374" type="#_x0000_t202" style="position:absolute;left:0;text-align:left;margin-left:67.05pt;margin-top:4.35pt;width:252pt;height:81.35pt;z-index:251887616" stroked="f">
              <v:textbox style="mso-next-textbox:#_x0000_s2374;mso-fit-shape-to-text:t">
                <w:txbxContent>
                  <w:p w:rsidR="009D7097" w:rsidRPr="00EE7814" w:rsidRDefault="009D7097" w:rsidP="001050CA">
                    <w:pPr>
                      <w:widowControl w:val="0"/>
                      <w:tabs>
                        <w:tab w:val="left" w:pos="630"/>
                        <w:tab w:val="left" w:pos="1170"/>
                        <w:tab w:val="left" w:pos="4500"/>
                        <w:tab w:val="left" w:pos="8584"/>
                        <w:tab w:val="left" w:pos="9996"/>
                      </w:tabs>
                      <w:autoSpaceDE w:val="0"/>
                      <w:autoSpaceDN w:val="0"/>
                      <w:adjustRightInd w:val="0"/>
                      <w:spacing w:before="19" w:after="0" w:line="207" w:lineRule="exact"/>
                      <w:rPr>
                        <w:rFonts w:ascii="Times New Roman Bold" w:hAnsi="Times New Roman Bold" w:cs="Times New Roman Bold"/>
                        <w:color w:val="FF0000"/>
                        <w:spacing w:val="-3"/>
                        <w:sz w:val="16"/>
                        <w:szCs w:val="16"/>
                      </w:rPr>
                    </w:pPr>
                    <w:r w:rsidRPr="00EE7814">
                      <w:rPr>
                        <w:rFonts w:ascii="Times New Roman Bold" w:hAnsi="Times New Roman Bold" w:cs="Times New Roman Bold"/>
                        <w:color w:val="FF0000"/>
                        <w:spacing w:val="-3"/>
                        <w:sz w:val="16"/>
                        <w:szCs w:val="16"/>
                      </w:rPr>
                      <w:t>Freshman Year (Fall Semester)</w:t>
                    </w:r>
                    <w:r w:rsidRPr="00EE7814">
                      <w:rPr>
                        <w:rFonts w:ascii="Times New Roman Bold" w:hAnsi="Times New Roman Bold" w:cs="Times New Roman Bold"/>
                        <w:color w:val="FF0000"/>
                        <w:spacing w:val="-3"/>
                        <w:sz w:val="16"/>
                        <w:szCs w:val="16"/>
                      </w:rPr>
                      <w:tab/>
                    </w:r>
                  </w:p>
                  <w:p w:rsidR="009D7097" w:rsidRPr="00EE7814" w:rsidRDefault="009D7097" w:rsidP="001050CA">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ENGL</w:t>
                    </w:r>
                    <w:r w:rsidRPr="00EE7814">
                      <w:rPr>
                        <w:rFonts w:ascii="Times New Roman" w:hAnsi="Times New Roman"/>
                        <w:color w:val="FF0000"/>
                        <w:spacing w:val="-3"/>
                        <w:sz w:val="16"/>
                        <w:szCs w:val="16"/>
                      </w:rPr>
                      <w:tab/>
                      <w:t>1101</w:t>
                    </w:r>
                    <w:r w:rsidRPr="00EE7814">
                      <w:rPr>
                        <w:rFonts w:ascii="Times New Roman" w:hAnsi="Times New Roman"/>
                        <w:color w:val="FF0000"/>
                        <w:spacing w:val="-3"/>
                        <w:sz w:val="16"/>
                        <w:szCs w:val="16"/>
                      </w:rPr>
                      <w:tab/>
                      <w:t>English Composition I</w:t>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MATH</w:t>
                    </w:r>
                    <w:r w:rsidRPr="00EE7814">
                      <w:rPr>
                        <w:rFonts w:ascii="Times New Roman" w:hAnsi="Times New Roman"/>
                        <w:color w:val="FF0000"/>
                        <w:spacing w:val="-3"/>
                        <w:sz w:val="16"/>
                        <w:szCs w:val="16"/>
                      </w:rPr>
                      <w:tab/>
                      <w:t>1111</w:t>
                    </w:r>
                    <w:r w:rsidRPr="00EE7814">
                      <w:rPr>
                        <w:rFonts w:ascii="Times New Roman" w:hAnsi="Times New Roman"/>
                        <w:color w:val="FF0000"/>
                        <w:spacing w:val="-3"/>
                        <w:sz w:val="16"/>
                        <w:szCs w:val="16"/>
                      </w:rPr>
                      <w:tab/>
                      <w:t>Mathematical Modeling or College Algebra</w:t>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 xml:space="preserve">Area D   Science, Math, Technology </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4</w:t>
                    </w:r>
                  </w:p>
                  <w:p w:rsidR="009D7097" w:rsidRPr="00EE7814" w:rsidRDefault="009D7097" w:rsidP="001050CA">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Area D   Select One</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u w:val="single"/>
                      </w:rPr>
                      <w:t>3</w:t>
                    </w:r>
                  </w:p>
                  <w:p w:rsidR="009D7097" w:rsidRPr="00EE7814" w:rsidRDefault="009D7097" w:rsidP="001050CA">
                    <w:pPr>
                      <w:widowControl w:val="0"/>
                      <w:tabs>
                        <w:tab w:val="left" w:pos="630"/>
                        <w:tab w:val="left" w:pos="1170"/>
                        <w:tab w:val="left" w:pos="2070"/>
                        <w:tab w:val="left" w:pos="2610"/>
                        <w:tab w:val="left" w:pos="4500"/>
                        <w:tab w:val="left" w:pos="5940"/>
                        <w:tab w:val="left" w:pos="6390"/>
                      </w:tabs>
                      <w:autoSpaceDE w:val="0"/>
                      <w:autoSpaceDN w:val="0"/>
                      <w:adjustRightInd w:val="0"/>
                      <w:spacing w:before="4" w:line="207" w:lineRule="exact"/>
                      <w:ind w:right="-345"/>
                      <w:rPr>
                        <w:rFonts w:ascii="Times New Roman Bold" w:hAnsi="Times New Roman Bold" w:cs="Times New Roman Bold"/>
                        <w:color w:val="FF0000"/>
                        <w:spacing w:val="-3"/>
                        <w:sz w:val="16"/>
                        <w:szCs w:val="16"/>
                      </w:rPr>
                    </w:pPr>
                    <w:r w:rsidRPr="00EE7814">
                      <w:rPr>
                        <w:rFonts w:ascii="Times New Roman Bold" w:hAnsi="Times New Roman Bold" w:cs="Times New Roman Bold"/>
                        <w:color w:val="FF0000"/>
                        <w:spacing w:val="-3"/>
                        <w:sz w:val="16"/>
                        <w:szCs w:val="16"/>
                      </w:rPr>
                      <w:t>Subtotal</w:t>
                    </w:r>
                    <w:r w:rsidRPr="00EE7814">
                      <w:rPr>
                        <w:rFonts w:ascii="Times New Roman Bold" w:hAnsi="Times New Roman Bold" w:cs="Times New Roman Bold"/>
                        <w:color w:val="FF0000"/>
                        <w:spacing w:val="-3"/>
                        <w:sz w:val="16"/>
                        <w:szCs w:val="16"/>
                      </w:rPr>
                      <w:tab/>
                    </w:r>
                    <w:r w:rsidRPr="00EE7814">
                      <w:rPr>
                        <w:rFonts w:ascii="Times New Roman Bold" w:hAnsi="Times New Roman Bold" w:cs="Times New Roman Bold"/>
                        <w:color w:val="FF0000"/>
                        <w:spacing w:val="-3"/>
                        <w:sz w:val="16"/>
                        <w:szCs w:val="16"/>
                      </w:rPr>
                      <w:tab/>
                    </w:r>
                    <w:r w:rsidRPr="00EE7814">
                      <w:rPr>
                        <w:rFonts w:ascii="Times New Roman Bold" w:hAnsi="Times New Roman Bold" w:cs="Times New Roman Bold"/>
                        <w:color w:val="FF0000"/>
                        <w:spacing w:val="-3"/>
                        <w:sz w:val="16"/>
                        <w:szCs w:val="16"/>
                      </w:rPr>
                      <w:tab/>
                    </w:r>
                    <w:r w:rsidRPr="00EE7814">
                      <w:rPr>
                        <w:rFonts w:ascii="Times New Roman Bold" w:hAnsi="Times New Roman Bold" w:cs="Times New Roman Bold"/>
                        <w:color w:val="FF0000"/>
                        <w:spacing w:val="-3"/>
                        <w:sz w:val="16"/>
                        <w:szCs w:val="16"/>
                      </w:rPr>
                      <w:tab/>
                    </w:r>
                    <w:r w:rsidRPr="00EE7814">
                      <w:rPr>
                        <w:rFonts w:ascii="Times New Roman Bold" w:hAnsi="Times New Roman Bold" w:cs="Times New Roman Bold"/>
                        <w:color w:val="FF0000"/>
                        <w:spacing w:val="-3"/>
                        <w:sz w:val="16"/>
                        <w:szCs w:val="16"/>
                      </w:rPr>
                      <w:tab/>
                      <w:t>13</w:t>
                    </w:r>
                  </w:p>
                </w:txbxContent>
              </v:textbox>
              <w10:wrap type="square"/>
            </v:shape>
          </w:pict>
        </w:r>
      </w:del>
    </w:p>
    <w:p w:rsidR="001050CA" w:rsidRDefault="001050CA">
      <w:pPr>
        <w:widowControl w:val="0"/>
        <w:autoSpaceDE w:val="0"/>
        <w:autoSpaceDN w:val="0"/>
        <w:adjustRightInd w:val="0"/>
        <w:spacing w:after="0" w:line="207" w:lineRule="exact"/>
        <w:ind w:left="532"/>
        <w:rPr>
          <w:ins w:id="287" w:author="eslove" w:date="2008-07-30T13:08:00Z"/>
          <w:rFonts w:ascii="Times New Roman" w:hAnsi="Times New Roman"/>
          <w:color w:val="191919"/>
          <w:spacing w:val="-2"/>
          <w:sz w:val="18"/>
          <w:szCs w:val="18"/>
        </w:rPr>
      </w:pPr>
    </w:p>
    <w:p w:rsidR="001050CA" w:rsidRDefault="00AE60A2">
      <w:pPr>
        <w:widowControl w:val="0"/>
        <w:autoSpaceDE w:val="0"/>
        <w:autoSpaceDN w:val="0"/>
        <w:adjustRightInd w:val="0"/>
        <w:spacing w:after="0" w:line="207" w:lineRule="exact"/>
        <w:ind w:left="532"/>
        <w:rPr>
          <w:rFonts w:ascii="Times New Roman Bold" w:hAnsi="Times New Roman Bold" w:cs="Times New Roman Bold"/>
          <w:color w:val="191919"/>
          <w:spacing w:val="-3"/>
          <w:sz w:val="18"/>
          <w:szCs w:val="18"/>
        </w:rPr>
      </w:pPr>
      <w:del w:id="288" w:author="eslove" w:date="2008-07-30T13:08:00Z">
        <w:r w:rsidRPr="00AE60A2">
          <w:rPr>
            <w:noProof/>
          </w:rPr>
          <w:pict>
            <v:shape id="_x0000_s2377" type="#_x0000_t202" style="position:absolute;left:0;text-align:left;margin-left:325.05pt;margin-top:70.55pt;width:246pt;height:81.2pt;z-index:251890688" stroked="f">
              <v:textbox style="mso-next-textbox:#_x0000_s2377;mso-fit-shape-to-text:t">
                <w:txbxContent>
                  <w:p w:rsidR="009D7097" w:rsidRPr="00EE7814" w:rsidRDefault="009D7097" w:rsidP="001050CA">
                    <w:pPr>
                      <w:widowControl w:val="0"/>
                      <w:tabs>
                        <w:tab w:val="left" w:pos="630"/>
                        <w:tab w:val="left" w:pos="1260"/>
                        <w:tab w:val="left" w:pos="3420"/>
                        <w:tab w:val="left" w:pos="4410"/>
                      </w:tabs>
                      <w:autoSpaceDE w:val="0"/>
                      <w:autoSpaceDN w:val="0"/>
                      <w:adjustRightInd w:val="0"/>
                      <w:spacing w:before="9" w:after="0" w:line="207" w:lineRule="exact"/>
                      <w:rPr>
                        <w:rFonts w:ascii="Times New Roman Bold" w:hAnsi="Times New Roman Bold" w:cs="Times New Roman Bold"/>
                        <w:b/>
                        <w:color w:val="FF0000"/>
                        <w:spacing w:val="-3"/>
                        <w:sz w:val="16"/>
                        <w:szCs w:val="16"/>
                      </w:rPr>
                    </w:pPr>
                    <w:r w:rsidRPr="00EE7814">
                      <w:rPr>
                        <w:rFonts w:ascii="Times New Roman Bold" w:hAnsi="Times New Roman Bold" w:cs="Times New Roman Bold"/>
                        <w:b/>
                        <w:color w:val="FF0000"/>
                        <w:spacing w:val="-3"/>
                        <w:sz w:val="16"/>
                        <w:szCs w:val="16"/>
                      </w:rPr>
                      <w:t>Sophomore Year (Spring Semester)</w:t>
                    </w:r>
                    <w:r w:rsidRPr="00EE7814">
                      <w:rPr>
                        <w:rFonts w:ascii="Times New Roman" w:hAnsi="Times New Roman"/>
                        <w:b/>
                        <w:color w:val="FF0000"/>
                        <w:spacing w:val="-3"/>
                        <w:sz w:val="16"/>
                        <w:szCs w:val="16"/>
                      </w:rPr>
                      <w:tab/>
                    </w:r>
                    <w:r w:rsidRPr="00EE7814">
                      <w:rPr>
                        <w:rFonts w:ascii="Times New Roman" w:hAnsi="Times New Roman"/>
                        <w:b/>
                        <w:color w:val="FF0000"/>
                        <w:spacing w:val="-3"/>
                        <w:sz w:val="16"/>
                        <w:szCs w:val="16"/>
                      </w:rPr>
                      <w:tab/>
                    </w:r>
                    <w:r w:rsidRPr="00EE7814">
                      <w:rPr>
                        <w:rFonts w:ascii="Times New Roman" w:hAnsi="Times New Roman"/>
                        <w:b/>
                        <w:color w:val="FF0000"/>
                        <w:spacing w:val="-3"/>
                        <w:sz w:val="16"/>
                        <w:szCs w:val="16"/>
                      </w:rPr>
                      <w:tab/>
                    </w:r>
                    <w:r w:rsidRPr="00EE7814">
                      <w:rPr>
                        <w:rFonts w:ascii="Times New Roman" w:hAnsi="Times New Roman"/>
                        <w:b/>
                        <w:color w:val="FF0000"/>
                        <w:spacing w:val="-3"/>
                        <w:sz w:val="16"/>
                        <w:szCs w:val="16"/>
                      </w:rPr>
                      <w:tab/>
                    </w:r>
                    <w:r w:rsidRPr="00EE7814">
                      <w:rPr>
                        <w:rFonts w:ascii="Times New Roman" w:hAnsi="Times New Roman"/>
                        <w:b/>
                        <w:color w:val="FF0000"/>
                        <w:spacing w:val="-3"/>
                        <w:sz w:val="16"/>
                        <w:szCs w:val="16"/>
                      </w:rPr>
                      <w:tab/>
                    </w:r>
                  </w:p>
                  <w:p w:rsidR="009D7097" w:rsidRPr="00EE7814" w:rsidRDefault="009D7097" w:rsidP="001050CA">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POLS</w:t>
                    </w:r>
                    <w:r w:rsidRPr="00EE7814">
                      <w:rPr>
                        <w:rFonts w:ascii="Times New Roman" w:hAnsi="Times New Roman"/>
                        <w:color w:val="FF0000"/>
                        <w:spacing w:val="-3"/>
                        <w:sz w:val="16"/>
                        <w:szCs w:val="16"/>
                      </w:rPr>
                      <w:tab/>
                      <w:t>1101</w:t>
                    </w:r>
                    <w:r w:rsidRPr="00EE7814">
                      <w:rPr>
                        <w:rFonts w:ascii="Times New Roman" w:hAnsi="Times New Roman"/>
                        <w:color w:val="FF0000"/>
                        <w:spacing w:val="-3"/>
                        <w:sz w:val="16"/>
                        <w:szCs w:val="16"/>
                      </w:rPr>
                      <w:tab/>
                    </w:r>
                    <w:smartTag w:uri="urn:schemas-microsoft-com:office:smarttags" w:element="country-region">
                      <w:r w:rsidRPr="00EE7814">
                        <w:rPr>
                          <w:rFonts w:ascii="Times New Roman" w:hAnsi="Times New Roman"/>
                          <w:color w:val="FF0000"/>
                          <w:spacing w:val="-3"/>
                          <w:sz w:val="16"/>
                          <w:szCs w:val="16"/>
                        </w:rPr>
                        <w:t>U.S.</w:t>
                      </w:r>
                    </w:smartTag>
                    <w:r w:rsidRPr="00EE7814">
                      <w:rPr>
                        <w:rFonts w:ascii="Times New Roman" w:hAnsi="Times New Roman"/>
                        <w:color w:val="FF0000"/>
                        <w:spacing w:val="-3"/>
                        <w:sz w:val="16"/>
                        <w:szCs w:val="16"/>
                      </w:rPr>
                      <w:t xml:space="preserve"> &amp; </w:t>
                    </w:r>
                    <w:smartTag w:uri="urn:schemas-microsoft-com:office:smarttags" w:element="country-region">
                      <w:smartTag w:uri="urn:schemas-microsoft-com:office:smarttags" w:element="place">
                        <w:r w:rsidRPr="00EE7814">
                          <w:rPr>
                            <w:rFonts w:ascii="Times New Roman" w:hAnsi="Times New Roman"/>
                            <w:color w:val="FF0000"/>
                            <w:spacing w:val="-3"/>
                            <w:sz w:val="16"/>
                            <w:szCs w:val="16"/>
                          </w:rPr>
                          <w:t>Georgia</w:t>
                        </w:r>
                      </w:smartTag>
                    </w:smartTag>
                    <w:r w:rsidRPr="00EE7814">
                      <w:rPr>
                        <w:rFonts w:ascii="Times New Roman" w:hAnsi="Times New Roman"/>
                        <w:color w:val="FF0000"/>
                        <w:spacing w:val="-3"/>
                        <w:sz w:val="16"/>
                        <w:szCs w:val="16"/>
                      </w:rPr>
                      <w:t xml:space="preserve"> Government or</w:t>
                    </w:r>
                  </w:p>
                  <w:p w:rsidR="009D7097" w:rsidRPr="00EE7814" w:rsidRDefault="009D7097" w:rsidP="001050CA">
                    <w:pPr>
                      <w:widowControl w:val="0"/>
                      <w:tabs>
                        <w:tab w:val="left" w:pos="630"/>
                        <w:tab w:val="left" w:pos="1260"/>
                        <w:tab w:val="left" w:pos="2587"/>
                        <w:tab w:val="left" w:pos="3420"/>
                        <w:tab w:val="left" w:pos="3645"/>
                        <w:tab w:val="left" w:pos="4320"/>
                        <w:tab w:val="left" w:pos="8550"/>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HONR</w:t>
                    </w:r>
                    <w:r w:rsidRPr="00EE7814">
                      <w:rPr>
                        <w:rFonts w:ascii="Times New Roman" w:hAnsi="Times New Roman"/>
                        <w:color w:val="FF0000"/>
                        <w:spacing w:val="-3"/>
                        <w:sz w:val="16"/>
                        <w:szCs w:val="16"/>
                      </w:rPr>
                      <w:tab/>
                      <w:t>1161</w:t>
                    </w:r>
                    <w:r w:rsidRPr="00EE7814">
                      <w:rPr>
                        <w:rFonts w:ascii="Times New Roman" w:hAnsi="Times New Roman"/>
                        <w:color w:val="FF0000"/>
                        <w:spacing w:val="-3"/>
                        <w:sz w:val="16"/>
                        <w:szCs w:val="16"/>
                      </w:rPr>
                      <w:tab/>
                      <w:t xml:space="preserve">Honors </w:t>
                    </w:r>
                    <w:smartTag w:uri="urn:schemas-microsoft-com:office:smarttags" w:element="country-region">
                      <w:r w:rsidRPr="00EE7814">
                        <w:rPr>
                          <w:rFonts w:ascii="Times New Roman" w:hAnsi="Times New Roman"/>
                          <w:color w:val="FF0000"/>
                          <w:spacing w:val="-3"/>
                          <w:sz w:val="16"/>
                          <w:szCs w:val="16"/>
                        </w:rPr>
                        <w:t>U.S.</w:t>
                      </w:r>
                    </w:smartTag>
                    <w:r w:rsidRPr="00EE7814">
                      <w:rPr>
                        <w:rFonts w:ascii="Times New Roman" w:hAnsi="Times New Roman"/>
                        <w:color w:val="FF0000"/>
                        <w:spacing w:val="-3"/>
                        <w:sz w:val="16"/>
                        <w:szCs w:val="16"/>
                      </w:rPr>
                      <w:t xml:space="preserve"> &amp; </w:t>
                    </w:r>
                    <w:smartTag w:uri="urn:schemas-microsoft-com:office:smarttags" w:element="country-region">
                      <w:smartTag w:uri="urn:schemas-microsoft-com:office:smarttags" w:element="place">
                        <w:r w:rsidRPr="00EE7814">
                          <w:rPr>
                            <w:rFonts w:ascii="Times New Roman" w:hAnsi="Times New Roman"/>
                            <w:color w:val="FF0000"/>
                            <w:spacing w:val="-3"/>
                            <w:sz w:val="16"/>
                            <w:szCs w:val="16"/>
                          </w:rPr>
                          <w:t>Georgia</w:t>
                        </w:r>
                      </w:smartTag>
                    </w:smartTag>
                    <w:r w:rsidRPr="00EE7814">
                      <w:rPr>
                        <w:rFonts w:ascii="Times New Roman" w:hAnsi="Times New Roman"/>
                        <w:color w:val="FF0000"/>
                        <w:spacing w:val="-3"/>
                        <w:sz w:val="16"/>
                        <w:szCs w:val="16"/>
                      </w:rPr>
                      <w:t xml:space="preserve"> Government</w:t>
                    </w:r>
                    <w:r w:rsidRPr="00EE7814">
                      <w:rPr>
                        <w:rFonts w:ascii="Times New Roman" w:hAnsi="Times New Roman"/>
                        <w:color w:val="FF0000"/>
                        <w:spacing w:val="-3"/>
                        <w:sz w:val="16"/>
                        <w:szCs w:val="16"/>
                      </w:rPr>
                      <w:tab/>
                    </w:r>
                    <w:r>
                      <w:rPr>
                        <w:rFonts w:ascii="Times New Roman" w:hAnsi="Times New Roman"/>
                        <w:color w:val="FF0000"/>
                        <w:spacing w:val="-3"/>
                        <w:sz w:val="16"/>
                        <w:szCs w:val="16"/>
                      </w:rPr>
                      <w:tab/>
                    </w:r>
                    <w:r w:rsidRPr="00EE7814">
                      <w:rPr>
                        <w:rFonts w:ascii="Times New Roman" w:hAnsi="Times New Roman"/>
                        <w:color w:val="FF0000"/>
                        <w:spacing w:val="-3"/>
                        <w:sz w:val="16"/>
                        <w:szCs w:val="16"/>
                      </w:rPr>
                      <w:t>3</w:t>
                    </w:r>
                  </w:p>
                  <w:p w:rsidR="009D7097" w:rsidRPr="00EE7814" w:rsidRDefault="009D7097" w:rsidP="001050CA">
                    <w:pPr>
                      <w:widowControl w:val="0"/>
                      <w:tabs>
                        <w:tab w:val="left" w:pos="630"/>
                        <w:tab w:val="left" w:pos="1260"/>
                        <w:tab w:val="left" w:pos="3420"/>
                        <w:tab w:val="left" w:pos="4320"/>
                        <w:tab w:val="left" w:pos="8550"/>
                        <w:tab w:val="left" w:pos="8585"/>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 xml:space="preserve">Area E Options   Social Science </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ACCT</w:t>
                    </w:r>
                    <w:r w:rsidRPr="00EE7814">
                      <w:rPr>
                        <w:rFonts w:ascii="Times New Roman" w:hAnsi="Times New Roman"/>
                        <w:color w:val="FF0000"/>
                        <w:spacing w:val="-3"/>
                        <w:sz w:val="16"/>
                        <w:szCs w:val="16"/>
                      </w:rPr>
                      <w:tab/>
                      <w:t>2100</w:t>
                    </w:r>
                    <w:r w:rsidRPr="00EE7814">
                      <w:rPr>
                        <w:rFonts w:ascii="Times New Roman" w:hAnsi="Times New Roman"/>
                        <w:color w:val="FF0000"/>
                        <w:spacing w:val="-3"/>
                        <w:sz w:val="16"/>
                        <w:szCs w:val="16"/>
                      </w:rPr>
                      <w:tab/>
                      <w:t>Survey of Accounting</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rPr>
                        <w:rFonts w:ascii="Times New Roman" w:hAnsi="Times New Roman"/>
                        <w:b/>
                        <w:color w:val="FF0000"/>
                        <w:spacing w:val="-3"/>
                        <w:sz w:val="16"/>
                        <w:szCs w:val="16"/>
                      </w:rPr>
                    </w:pPr>
                    <w:r w:rsidRPr="00EE7814">
                      <w:rPr>
                        <w:rFonts w:ascii="Times New Roman" w:hAnsi="Times New Roman"/>
                        <w:color w:val="FF0000"/>
                        <w:spacing w:val="-3"/>
                        <w:sz w:val="16"/>
                        <w:szCs w:val="16"/>
                      </w:rPr>
                      <w:t>BISE</w:t>
                    </w:r>
                    <w:r w:rsidRPr="00EE7814">
                      <w:rPr>
                        <w:rFonts w:ascii="Times New Roman" w:hAnsi="Times New Roman"/>
                        <w:color w:val="FF0000"/>
                        <w:spacing w:val="-3"/>
                        <w:sz w:val="16"/>
                        <w:szCs w:val="16"/>
                      </w:rPr>
                      <w:tab/>
                      <w:t>2010</w:t>
                    </w:r>
                    <w:r w:rsidRPr="00EE7814">
                      <w:rPr>
                        <w:rFonts w:ascii="Times New Roman" w:hAnsi="Times New Roman"/>
                        <w:color w:val="FF0000"/>
                        <w:spacing w:val="-3"/>
                        <w:sz w:val="16"/>
                        <w:szCs w:val="16"/>
                      </w:rPr>
                      <w:tab/>
                      <w:t>Fundamentals of Computer Applications</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u w:val="single"/>
                      </w:rPr>
                      <w:t>3</w:t>
                    </w:r>
                    <w:r w:rsidRPr="00EE7814">
                      <w:rPr>
                        <w:rFonts w:ascii="Times New Roman Bold" w:hAnsi="Times New Roman Bold" w:cs="Times New Roman Bold"/>
                        <w:color w:val="191919"/>
                        <w:spacing w:val="-3"/>
                        <w:sz w:val="16"/>
                        <w:szCs w:val="16"/>
                        <w:u w:val="single"/>
                      </w:rPr>
                      <w:t xml:space="preserve"> </w:t>
                    </w:r>
                    <w:r w:rsidRPr="00EE7814">
                      <w:rPr>
                        <w:rFonts w:ascii="Times New Roman Bold" w:hAnsi="Times New Roman Bold" w:cs="Times New Roman Bold"/>
                        <w:b/>
                        <w:color w:val="FF0000"/>
                        <w:spacing w:val="-3"/>
                        <w:sz w:val="16"/>
                        <w:szCs w:val="16"/>
                      </w:rPr>
                      <w:t>Subtotal</w:t>
                    </w:r>
                    <w:r w:rsidRPr="00EE7814">
                      <w:rPr>
                        <w:rFonts w:ascii="Times New Roman Bold" w:hAnsi="Times New Roman Bold" w:cs="Times New Roman Bold"/>
                        <w:b/>
                        <w:color w:val="FF0000"/>
                        <w:spacing w:val="-3"/>
                        <w:sz w:val="18"/>
                        <w:szCs w:val="18"/>
                      </w:rPr>
                      <w:tab/>
                    </w:r>
                    <w:r w:rsidRPr="00EE7814">
                      <w:rPr>
                        <w:rFonts w:ascii="Times New Roman Bold" w:hAnsi="Times New Roman Bold" w:cs="Times New Roman Bold"/>
                        <w:b/>
                        <w:color w:val="FF0000"/>
                        <w:spacing w:val="-3"/>
                        <w:sz w:val="18"/>
                        <w:szCs w:val="18"/>
                      </w:rPr>
                      <w:tab/>
                    </w:r>
                    <w:r>
                      <w:rPr>
                        <w:rFonts w:ascii="Times New Roman Bold" w:hAnsi="Times New Roman Bold" w:cs="Times New Roman Bold"/>
                        <w:b/>
                        <w:color w:val="FF0000"/>
                        <w:spacing w:val="-3"/>
                        <w:sz w:val="16"/>
                        <w:szCs w:val="16"/>
                      </w:rPr>
                      <w:tab/>
                    </w:r>
                    <w:r>
                      <w:rPr>
                        <w:rFonts w:ascii="Times New Roman Bold" w:hAnsi="Times New Roman Bold" w:cs="Times New Roman Bold"/>
                        <w:b/>
                        <w:color w:val="FF0000"/>
                        <w:spacing w:val="-3"/>
                        <w:sz w:val="16"/>
                        <w:szCs w:val="16"/>
                      </w:rPr>
                      <w:tab/>
                    </w:r>
                    <w:r>
                      <w:rPr>
                        <w:rFonts w:ascii="Times New Roman Bold" w:hAnsi="Times New Roman Bold" w:cs="Times New Roman Bold"/>
                        <w:b/>
                        <w:color w:val="FF0000"/>
                        <w:spacing w:val="-3"/>
                        <w:sz w:val="16"/>
                        <w:szCs w:val="16"/>
                      </w:rPr>
                      <w:tab/>
                    </w:r>
                    <w:r>
                      <w:rPr>
                        <w:rFonts w:ascii="Times New Roman Bold" w:hAnsi="Times New Roman Bold" w:cs="Times New Roman Bold"/>
                        <w:b/>
                        <w:color w:val="FF0000"/>
                        <w:spacing w:val="-3"/>
                        <w:sz w:val="16"/>
                        <w:szCs w:val="16"/>
                      </w:rPr>
                      <w:tab/>
                    </w:r>
                    <w:r w:rsidRPr="00EE7814">
                      <w:rPr>
                        <w:rFonts w:ascii="Times New Roman Bold" w:hAnsi="Times New Roman Bold" w:cs="Times New Roman Bold"/>
                        <w:b/>
                        <w:color w:val="FF0000"/>
                        <w:spacing w:val="-3"/>
                        <w:sz w:val="16"/>
                        <w:szCs w:val="16"/>
                      </w:rPr>
                      <w:t>12</w:t>
                    </w:r>
                  </w:p>
                </w:txbxContent>
              </v:textbox>
              <w10:wrap type="square"/>
            </v:shape>
          </w:pict>
        </w:r>
      </w:del>
    </w:p>
    <w:p w:rsidR="001050CA" w:rsidRDefault="00AE60A2" w:rsidP="001050CA">
      <w:pPr>
        <w:widowControl w:val="0"/>
        <w:tabs>
          <w:tab w:val="left" w:pos="2587"/>
          <w:tab w:val="left" w:pos="3645"/>
          <w:tab w:val="left" w:pos="8550"/>
        </w:tabs>
        <w:autoSpaceDE w:val="0"/>
        <w:autoSpaceDN w:val="0"/>
        <w:adjustRightInd w:val="0"/>
        <w:spacing w:before="4" w:after="0" w:line="207" w:lineRule="exact"/>
        <w:ind w:left="532" w:firstLine="995"/>
        <w:rPr>
          <w:rFonts w:ascii="Times New Roman" w:hAnsi="Times New Roman"/>
          <w:color w:val="191919"/>
          <w:spacing w:val="-3"/>
          <w:sz w:val="18"/>
          <w:szCs w:val="18"/>
        </w:rPr>
      </w:pPr>
      <w:del w:id="289" w:author="eslove" w:date="2008-07-30T13:08:00Z">
        <w:r w:rsidRPr="00AE60A2">
          <w:rPr>
            <w:noProof/>
          </w:rPr>
          <w:pict>
            <v:shape id="_x0000_s2376" type="#_x0000_t202" style="position:absolute;left:0;text-align:left;margin-left:67.05pt;margin-top:-10.7pt;width:252pt;height:1in;z-index:251889664" stroked="f">
              <v:textbox style="mso-next-textbox:#_x0000_s2376">
                <w:txbxContent>
                  <w:p w:rsidR="009D7097" w:rsidRPr="00EE7814" w:rsidRDefault="009D7097" w:rsidP="001050CA">
                    <w:pPr>
                      <w:widowControl w:val="0"/>
                      <w:tabs>
                        <w:tab w:val="left" w:pos="630"/>
                        <w:tab w:val="left" w:pos="1080"/>
                        <w:tab w:val="left" w:pos="4500"/>
                      </w:tabs>
                      <w:autoSpaceDE w:val="0"/>
                      <w:autoSpaceDN w:val="0"/>
                      <w:adjustRightInd w:val="0"/>
                      <w:spacing w:before="9" w:after="0" w:line="207" w:lineRule="exact"/>
                      <w:ind w:left="-90"/>
                      <w:rPr>
                        <w:rFonts w:ascii="Times New Roman Bold" w:hAnsi="Times New Roman Bold" w:cs="Times New Roman Bold"/>
                        <w:b/>
                        <w:color w:val="FF0000"/>
                        <w:spacing w:val="-3"/>
                        <w:sz w:val="16"/>
                        <w:szCs w:val="16"/>
                      </w:rPr>
                    </w:pPr>
                    <w:r w:rsidRPr="00EE7814">
                      <w:rPr>
                        <w:rFonts w:ascii="Times New Roman Bold" w:hAnsi="Times New Roman Bold" w:cs="Times New Roman Bold"/>
                        <w:b/>
                        <w:color w:val="FF0000"/>
                        <w:spacing w:val="-3"/>
                        <w:sz w:val="16"/>
                        <w:szCs w:val="16"/>
                      </w:rPr>
                      <w:t>Sophomore Year (Fall Semester)</w:t>
                    </w:r>
                  </w:p>
                  <w:p w:rsidR="009D7097" w:rsidRPr="00EE7814" w:rsidRDefault="009D7097" w:rsidP="001050CA">
                    <w:pPr>
                      <w:widowControl w:val="0"/>
                      <w:tabs>
                        <w:tab w:val="left" w:pos="630"/>
                        <w:tab w:val="left" w:pos="1080"/>
                        <w:tab w:val="left" w:pos="2587"/>
                        <w:tab w:val="left" w:pos="3645"/>
                        <w:tab w:val="left" w:pos="4500"/>
                        <w:tab w:val="left" w:pos="8585"/>
                      </w:tabs>
                      <w:autoSpaceDE w:val="0"/>
                      <w:autoSpaceDN w:val="0"/>
                      <w:adjustRightInd w:val="0"/>
                      <w:spacing w:before="5" w:after="0" w:line="207" w:lineRule="exact"/>
                      <w:ind w:left="-90"/>
                      <w:rPr>
                        <w:rFonts w:ascii="Times New Roman" w:hAnsi="Times New Roman"/>
                        <w:color w:val="FF0000"/>
                        <w:spacing w:val="-3"/>
                        <w:sz w:val="16"/>
                        <w:szCs w:val="16"/>
                      </w:rPr>
                    </w:pPr>
                    <w:r w:rsidRPr="00EE7814">
                      <w:rPr>
                        <w:rFonts w:ascii="Times New Roman" w:hAnsi="Times New Roman"/>
                        <w:color w:val="FF0000"/>
                        <w:spacing w:val="-3"/>
                        <w:sz w:val="16"/>
                        <w:szCs w:val="16"/>
                      </w:rPr>
                      <w:t>BISE</w:t>
                    </w:r>
                    <w:r w:rsidRPr="00EE7814">
                      <w:rPr>
                        <w:rFonts w:ascii="Times New Roman" w:hAnsi="Times New Roman"/>
                        <w:color w:val="FF0000"/>
                        <w:spacing w:val="-3"/>
                        <w:sz w:val="16"/>
                        <w:szCs w:val="16"/>
                      </w:rPr>
                      <w:tab/>
                      <w:t>2040</w:t>
                    </w:r>
                    <w:r w:rsidRPr="00EE7814">
                      <w:rPr>
                        <w:rFonts w:ascii="Times New Roman" w:hAnsi="Times New Roman"/>
                        <w:color w:val="FF0000"/>
                        <w:spacing w:val="-3"/>
                        <w:sz w:val="16"/>
                        <w:szCs w:val="16"/>
                      </w:rPr>
                      <w:tab/>
                      <w:t>Communications for Management</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080"/>
                        <w:tab w:val="left" w:pos="4500"/>
                        <w:tab w:val="left" w:pos="8585"/>
                      </w:tabs>
                      <w:autoSpaceDE w:val="0"/>
                      <w:autoSpaceDN w:val="0"/>
                      <w:adjustRightInd w:val="0"/>
                      <w:spacing w:before="5" w:after="0" w:line="207" w:lineRule="exact"/>
                      <w:ind w:left="-90"/>
                      <w:rPr>
                        <w:rFonts w:ascii="Times New Roman" w:hAnsi="Times New Roman"/>
                        <w:color w:val="FF0000"/>
                        <w:spacing w:val="-3"/>
                        <w:sz w:val="16"/>
                        <w:szCs w:val="16"/>
                      </w:rPr>
                    </w:pPr>
                    <w:r w:rsidRPr="00EE7814">
                      <w:rPr>
                        <w:rFonts w:ascii="Times New Roman" w:hAnsi="Times New Roman"/>
                        <w:color w:val="FF0000"/>
                        <w:spacing w:val="-3"/>
                        <w:sz w:val="16"/>
                        <w:szCs w:val="16"/>
                      </w:rPr>
                      <w:t>ECON</w:t>
                    </w:r>
                    <w:r w:rsidRPr="00EE7814">
                      <w:rPr>
                        <w:rFonts w:ascii="Times New Roman" w:hAnsi="Times New Roman"/>
                        <w:color w:val="FF0000"/>
                        <w:spacing w:val="-3"/>
                        <w:sz w:val="16"/>
                        <w:szCs w:val="16"/>
                      </w:rPr>
                      <w:tab/>
                    </w:r>
                    <w:r>
                      <w:rPr>
                        <w:rFonts w:ascii="Times New Roman" w:hAnsi="Times New Roman"/>
                        <w:color w:val="FF0000"/>
                        <w:spacing w:val="-3"/>
                        <w:sz w:val="16"/>
                        <w:szCs w:val="16"/>
                      </w:rPr>
                      <w:t>2201</w:t>
                    </w:r>
                    <w:r>
                      <w:rPr>
                        <w:rFonts w:ascii="Times New Roman" w:hAnsi="Times New Roman"/>
                        <w:color w:val="FF0000"/>
                        <w:spacing w:val="-3"/>
                        <w:sz w:val="16"/>
                        <w:szCs w:val="16"/>
                      </w:rPr>
                      <w:tab/>
                    </w:r>
                    <w:r w:rsidRPr="00EE7814">
                      <w:rPr>
                        <w:rFonts w:ascii="Times New Roman" w:hAnsi="Times New Roman"/>
                        <w:color w:val="FF0000"/>
                        <w:spacing w:val="-3"/>
                        <w:sz w:val="16"/>
                        <w:szCs w:val="16"/>
                      </w:rPr>
                      <w:t>Survey of Economics</w:t>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080"/>
                        <w:tab w:val="left" w:pos="4500"/>
                        <w:tab w:val="left" w:pos="8585"/>
                      </w:tabs>
                      <w:autoSpaceDE w:val="0"/>
                      <w:autoSpaceDN w:val="0"/>
                      <w:adjustRightInd w:val="0"/>
                      <w:spacing w:before="5" w:after="0" w:line="207" w:lineRule="exact"/>
                      <w:ind w:left="-90"/>
                      <w:rPr>
                        <w:rFonts w:ascii="Times New Roman" w:hAnsi="Times New Roman"/>
                        <w:color w:val="FF0000"/>
                        <w:spacing w:val="-3"/>
                        <w:sz w:val="16"/>
                        <w:szCs w:val="16"/>
                      </w:rPr>
                    </w:pPr>
                    <w:r w:rsidRPr="00EE7814">
                      <w:rPr>
                        <w:rFonts w:ascii="Times New Roman" w:hAnsi="Times New Roman"/>
                        <w:color w:val="FF0000"/>
                        <w:spacing w:val="-3"/>
                        <w:sz w:val="16"/>
                        <w:szCs w:val="16"/>
                      </w:rPr>
                      <w:t>Area C   Humanities/Fine Arts - Select One</w:t>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630"/>
                        <w:tab w:val="left" w:pos="1080"/>
                        <w:tab w:val="left" w:pos="4500"/>
                        <w:tab w:val="left" w:pos="8585"/>
                        <w:tab w:val="left" w:pos="9996"/>
                      </w:tabs>
                      <w:autoSpaceDE w:val="0"/>
                      <w:autoSpaceDN w:val="0"/>
                      <w:adjustRightInd w:val="0"/>
                      <w:spacing w:before="5" w:after="0" w:line="207" w:lineRule="exact"/>
                      <w:ind w:left="-90"/>
                      <w:rPr>
                        <w:rFonts w:ascii="Times New Roman" w:hAnsi="Times New Roman"/>
                        <w:color w:val="FF0000"/>
                        <w:spacing w:val="-3"/>
                        <w:sz w:val="16"/>
                        <w:szCs w:val="16"/>
                      </w:rPr>
                    </w:pPr>
                    <w:r>
                      <w:rPr>
                        <w:rFonts w:ascii="Times New Roman" w:hAnsi="Times New Roman"/>
                        <w:color w:val="FF0000"/>
                        <w:spacing w:val="-3"/>
                        <w:sz w:val="16"/>
                        <w:szCs w:val="16"/>
                      </w:rPr>
                      <w:t xml:space="preserve">Area E Options </w:t>
                    </w:r>
                    <w:r>
                      <w:rPr>
                        <w:rFonts w:ascii="Times New Roman" w:hAnsi="Times New Roman"/>
                        <w:color w:val="FF0000"/>
                        <w:spacing w:val="-3"/>
                        <w:sz w:val="16"/>
                        <w:szCs w:val="16"/>
                      </w:rPr>
                      <w:tab/>
                    </w:r>
                    <w:r w:rsidRPr="00EE7814">
                      <w:rPr>
                        <w:rFonts w:ascii="Times New Roman" w:hAnsi="Times New Roman"/>
                        <w:color w:val="FF0000"/>
                        <w:spacing w:val="-3"/>
                        <w:sz w:val="16"/>
                        <w:szCs w:val="16"/>
                      </w:rPr>
                      <w:t>Social Science</w:t>
                    </w:r>
                    <w:r w:rsidRPr="00EE7814">
                      <w:rPr>
                        <w:rFonts w:ascii="Times New Roman" w:hAnsi="Times New Roman"/>
                        <w:color w:val="FF0000"/>
                        <w:spacing w:val="-3"/>
                        <w:sz w:val="16"/>
                        <w:szCs w:val="16"/>
                      </w:rPr>
                      <w:tab/>
                      <w:t>3</w:t>
                    </w:r>
                  </w:p>
                  <w:p w:rsidR="009D7097" w:rsidRPr="00B9545F" w:rsidRDefault="009D7097" w:rsidP="001050CA">
                    <w:pPr>
                      <w:widowControl w:val="0"/>
                      <w:tabs>
                        <w:tab w:val="left" w:pos="630"/>
                        <w:tab w:val="left" w:pos="1080"/>
                        <w:tab w:val="left" w:pos="2587"/>
                        <w:tab w:val="left" w:pos="3645"/>
                        <w:tab w:val="left" w:pos="4410"/>
                        <w:tab w:val="left" w:pos="8550"/>
                      </w:tabs>
                      <w:autoSpaceDE w:val="0"/>
                      <w:autoSpaceDN w:val="0"/>
                      <w:adjustRightInd w:val="0"/>
                      <w:spacing w:before="4" w:line="207" w:lineRule="exact"/>
                      <w:ind w:left="-90"/>
                      <w:rPr>
                        <w:color w:val="191919"/>
                        <w:spacing w:val="-3"/>
                        <w:sz w:val="18"/>
                        <w:szCs w:val="18"/>
                      </w:rPr>
                    </w:pPr>
                    <w:r w:rsidRPr="00EE7814">
                      <w:rPr>
                        <w:rFonts w:ascii="Times New Roman" w:hAnsi="Times New Roman"/>
                        <w:b/>
                        <w:color w:val="FF0000"/>
                        <w:spacing w:val="-3"/>
                        <w:sz w:val="16"/>
                        <w:szCs w:val="16"/>
                      </w:rPr>
                      <w:t>Subtotal</w:t>
                    </w:r>
                    <w:r w:rsidRPr="00EE7814">
                      <w:rPr>
                        <w:rFonts w:ascii="Times New Roman" w:hAnsi="Times New Roman"/>
                        <w:color w:val="191919"/>
                        <w:spacing w:val="-3"/>
                        <w:sz w:val="16"/>
                        <w:szCs w:val="16"/>
                      </w:rPr>
                      <w:tab/>
                    </w:r>
                    <w:r w:rsidRPr="00EE7814">
                      <w:rPr>
                        <w:rFonts w:ascii="Times New Roman" w:hAnsi="Times New Roman"/>
                        <w:color w:val="191919"/>
                        <w:spacing w:val="-3"/>
                        <w:sz w:val="16"/>
                        <w:szCs w:val="16"/>
                      </w:rPr>
                      <w:tab/>
                    </w:r>
                    <w:r w:rsidRPr="00EE7814">
                      <w:rPr>
                        <w:rFonts w:ascii="Times New Roman" w:hAnsi="Times New Roman"/>
                        <w:color w:val="191919"/>
                        <w:spacing w:val="-3"/>
                        <w:sz w:val="16"/>
                        <w:szCs w:val="16"/>
                      </w:rPr>
                      <w:tab/>
                    </w:r>
                    <w:r w:rsidRPr="00EE7814">
                      <w:rPr>
                        <w:rFonts w:ascii="Times New Roman" w:hAnsi="Times New Roman"/>
                        <w:color w:val="191919"/>
                        <w:spacing w:val="-3"/>
                        <w:sz w:val="16"/>
                        <w:szCs w:val="16"/>
                      </w:rPr>
                      <w:tab/>
                    </w:r>
                    <w:r>
                      <w:rPr>
                        <w:rFonts w:ascii="Times New Roman" w:hAnsi="Times New Roman"/>
                        <w:color w:val="191919"/>
                        <w:spacing w:val="-3"/>
                        <w:sz w:val="16"/>
                        <w:szCs w:val="16"/>
                      </w:rPr>
                      <w:tab/>
                      <w:t xml:space="preserve">  </w:t>
                    </w:r>
                    <w:r w:rsidRPr="00EE7814">
                      <w:rPr>
                        <w:rFonts w:ascii="Times New Roman Bold" w:hAnsi="Times New Roman Bold" w:cs="Times New Roman Bold"/>
                        <w:color w:val="FF0000"/>
                        <w:spacing w:val="-3"/>
                        <w:sz w:val="16"/>
                        <w:szCs w:val="16"/>
                      </w:rPr>
                      <w:t>12</w:t>
                    </w:r>
                  </w:p>
                </w:txbxContent>
              </v:textbox>
              <w10:wrap type="square"/>
            </v:shape>
          </w:pict>
        </w:r>
      </w:del>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r w:rsidR="001050CA">
        <w:rPr>
          <w:rFonts w:ascii="Times New Roman" w:hAnsi="Times New Roman"/>
          <w:color w:val="191919"/>
          <w:spacing w:val="-3"/>
          <w:sz w:val="18"/>
          <w:szCs w:val="18"/>
        </w:rPr>
        <w:tab/>
      </w:r>
    </w:p>
    <w:p w:rsidR="001050CA" w:rsidRDefault="001050CA" w:rsidP="001050CA">
      <w:pPr>
        <w:widowControl w:val="0"/>
        <w:autoSpaceDE w:val="0"/>
        <w:autoSpaceDN w:val="0"/>
        <w:adjustRightInd w:val="0"/>
        <w:spacing w:after="0" w:line="207" w:lineRule="exact"/>
        <w:ind w:left="532"/>
        <w:rPr>
          <w:del w:id="290" w:author="eslove" w:date="2008-07-30T13:08:00Z"/>
          <w:rFonts w:ascii="Times New Roman Bold" w:hAnsi="Times New Roman Bold" w:cs="Times New Roman Bold"/>
          <w:color w:val="191919"/>
          <w:spacing w:val="-3"/>
          <w:sz w:val="18"/>
          <w:szCs w:val="18"/>
        </w:rPr>
      </w:pPr>
    </w:p>
    <w:p w:rsidR="001050CA" w:rsidRDefault="00AE60A2">
      <w:pPr>
        <w:widowControl w:val="0"/>
        <w:autoSpaceDE w:val="0"/>
        <w:autoSpaceDN w:val="0"/>
        <w:adjustRightInd w:val="0"/>
        <w:spacing w:after="0" w:line="207" w:lineRule="exact"/>
        <w:ind w:left="532"/>
        <w:rPr>
          <w:del w:id="291" w:author="eslove" w:date="2008-07-30T13:08:00Z"/>
          <w:rFonts w:ascii="Times New Roman Bold" w:hAnsi="Times New Roman Bold" w:cs="Times New Roman Bold"/>
          <w:color w:val="191919"/>
          <w:spacing w:val="-3"/>
          <w:sz w:val="18"/>
          <w:szCs w:val="18"/>
        </w:rPr>
      </w:pPr>
      <w:del w:id="292" w:author="eslove" w:date="2008-07-30T13:08:00Z">
        <w:r w:rsidRPr="00AE60A2">
          <w:rPr>
            <w:noProof/>
            <w:sz w:val="16"/>
            <w:szCs w:val="16"/>
          </w:rPr>
          <w:pict>
            <v:shape id="_x0000_s2378" type="#_x0000_t202" style="position:absolute;left:0;text-align:left;margin-left:61.05pt;margin-top:5.15pt;width:258pt;height:84.2pt;z-index:251891712" stroked="f">
              <v:textbox style="mso-next-textbox:#_x0000_s2378">
                <w:txbxContent>
                  <w:p w:rsidR="009D7097" w:rsidRPr="00EE7814" w:rsidRDefault="009D7097" w:rsidP="001050CA">
                    <w:pPr>
                      <w:widowControl w:val="0"/>
                      <w:tabs>
                        <w:tab w:val="left" w:pos="720"/>
                        <w:tab w:val="left" w:pos="1170"/>
                        <w:tab w:val="left" w:pos="4590"/>
                      </w:tabs>
                      <w:autoSpaceDE w:val="0"/>
                      <w:autoSpaceDN w:val="0"/>
                      <w:adjustRightInd w:val="0"/>
                      <w:spacing w:before="10" w:after="0" w:line="207" w:lineRule="exact"/>
                      <w:rPr>
                        <w:rFonts w:ascii="Times New Roman Bold" w:hAnsi="Times New Roman Bold" w:cs="Times New Roman Bold"/>
                        <w:color w:val="FF0000"/>
                        <w:spacing w:val="-3"/>
                        <w:sz w:val="16"/>
                        <w:szCs w:val="16"/>
                      </w:rPr>
                    </w:pPr>
                    <w:r w:rsidRPr="00EE7814">
                      <w:rPr>
                        <w:rFonts w:ascii="Times New Roman Bold" w:hAnsi="Times New Roman Bold" w:cs="Times New Roman Bold"/>
                        <w:color w:val="FF0000"/>
                        <w:spacing w:val="-3"/>
                        <w:sz w:val="16"/>
                        <w:szCs w:val="16"/>
                      </w:rPr>
                      <w:t>Junior Year (Fall Semester)</w:t>
                    </w:r>
                  </w:p>
                  <w:p w:rsidR="009D7097" w:rsidRPr="00EE7814" w:rsidRDefault="009D7097" w:rsidP="001050CA">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ECON</w:t>
                    </w:r>
                    <w:r w:rsidRPr="00EE7814">
                      <w:rPr>
                        <w:rFonts w:ascii="Times New Roman" w:hAnsi="Times New Roman"/>
                        <w:color w:val="FF0000"/>
                        <w:spacing w:val="-3"/>
                        <w:sz w:val="16"/>
                        <w:szCs w:val="16"/>
                      </w:rPr>
                      <w:tab/>
                      <w:t>3205</w:t>
                    </w:r>
                    <w:r w:rsidRPr="00EE7814">
                      <w:rPr>
                        <w:rFonts w:ascii="Times New Roman" w:hAnsi="Times New Roman"/>
                        <w:color w:val="FF0000"/>
                        <w:spacing w:val="-3"/>
                        <w:sz w:val="16"/>
                        <w:szCs w:val="16"/>
                      </w:rPr>
                      <w:tab/>
                      <w:t>Economics/Business Statistics</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MGMT</w:t>
                    </w:r>
                    <w:r w:rsidRPr="00EE7814">
                      <w:rPr>
                        <w:rFonts w:ascii="Times New Roman" w:hAnsi="Times New Roman"/>
                        <w:color w:val="FF0000"/>
                        <w:spacing w:val="-3"/>
                        <w:sz w:val="16"/>
                        <w:szCs w:val="16"/>
                      </w:rPr>
                      <w:tab/>
                      <w:t>3105</w:t>
                    </w:r>
                    <w:r w:rsidRPr="00EE7814">
                      <w:rPr>
                        <w:rFonts w:ascii="Times New Roman" w:hAnsi="Times New Roman"/>
                        <w:color w:val="FF0000"/>
                        <w:spacing w:val="-3"/>
                        <w:sz w:val="16"/>
                        <w:szCs w:val="16"/>
                      </w:rPr>
                      <w:tab/>
                      <w:t>Legal Environment of Business</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720"/>
                        <w:tab w:val="left" w:pos="1170"/>
                        <w:tab w:val="left" w:pos="2587"/>
                        <w:tab w:val="left" w:pos="3645"/>
                        <w:tab w:val="left" w:pos="4590"/>
                        <w:tab w:val="left" w:pos="8585"/>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MGMT</w:t>
                    </w:r>
                    <w:r w:rsidRPr="00EE7814">
                      <w:rPr>
                        <w:rFonts w:ascii="Times New Roman" w:hAnsi="Times New Roman"/>
                        <w:color w:val="FF0000"/>
                        <w:spacing w:val="-3"/>
                        <w:sz w:val="16"/>
                        <w:szCs w:val="16"/>
                      </w:rPr>
                      <w:tab/>
                      <w:t>4110</w:t>
                    </w:r>
                    <w:r w:rsidRPr="00EE7814">
                      <w:rPr>
                        <w:rFonts w:ascii="Times New Roman" w:hAnsi="Times New Roman"/>
                        <w:color w:val="FF0000"/>
                        <w:spacing w:val="-3"/>
                        <w:sz w:val="16"/>
                        <w:szCs w:val="16"/>
                      </w:rPr>
                      <w:tab/>
                      <w:t>Organizational Behavior</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MGMT</w:t>
                    </w:r>
                    <w:r w:rsidRPr="00EE7814">
                      <w:rPr>
                        <w:rFonts w:ascii="Times New Roman" w:hAnsi="Times New Roman"/>
                        <w:color w:val="FF0000"/>
                        <w:spacing w:val="-3"/>
                        <w:sz w:val="16"/>
                        <w:szCs w:val="16"/>
                      </w:rPr>
                      <w:tab/>
                      <w:t>4205</w:t>
                    </w:r>
                    <w:r w:rsidRPr="00EE7814">
                      <w:rPr>
                        <w:rFonts w:ascii="Times New Roman" w:hAnsi="Times New Roman"/>
                        <w:color w:val="FF0000"/>
                        <w:spacing w:val="-3"/>
                        <w:sz w:val="16"/>
                        <w:szCs w:val="16"/>
                      </w:rPr>
                      <w:tab/>
                      <w:t>Management Information Systems</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t>3</w:t>
                    </w:r>
                  </w:p>
                  <w:p w:rsidR="009D7097" w:rsidRPr="00EE7814" w:rsidRDefault="009D7097" w:rsidP="001050CA">
                    <w:pPr>
                      <w:widowControl w:val="0"/>
                      <w:tabs>
                        <w:tab w:val="left" w:pos="720"/>
                        <w:tab w:val="left" w:pos="1170"/>
                        <w:tab w:val="left" w:pos="2587"/>
                        <w:tab w:val="left" w:pos="3645"/>
                        <w:tab w:val="left" w:pos="4590"/>
                        <w:tab w:val="left" w:pos="8584"/>
                      </w:tabs>
                      <w:autoSpaceDE w:val="0"/>
                      <w:autoSpaceDN w:val="0"/>
                      <w:adjustRightInd w:val="0"/>
                      <w:spacing w:before="4" w:after="0" w:line="207" w:lineRule="exact"/>
                      <w:rPr>
                        <w:rFonts w:ascii="Times New Roman" w:hAnsi="Times New Roman"/>
                        <w:color w:val="FF0000"/>
                        <w:spacing w:val="-3"/>
                        <w:sz w:val="16"/>
                        <w:szCs w:val="16"/>
                      </w:rPr>
                    </w:pPr>
                    <w:r w:rsidRPr="00EE7814">
                      <w:rPr>
                        <w:rFonts w:ascii="Times New Roman" w:hAnsi="Times New Roman"/>
                        <w:color w:val="FF0000"/>
                        <w:spacing w:val="-3"/>
                        <w:sz w:val="16"/>
                        <w:szCs w:val="16"/>
                      </w:rPr>
                      <w:t>MKTG</w:t>
                    </w:r>
                    <w:r w:rsidRPr="00EE7814">
                      <w:rPr>
                        <w:rFonts w:ascii="Times New Roman" w:hAnsi="Times New Roman"/>
                        <w:color w:val="FF0000"/>
                        <w:spacing w:val="-3"/>
                        <w:sz w:val="16"/>
                        <w:szCs w:val="16"/>
                      </w:rPr>
                      <w:tab/>
                      <w:t>3120</w:t>
                    </w:r>
                    <w:r w:rsidRPr="00EE7814">
                      <w:rPr>
                        <w:rFonts w:ascii="Times New Roman" w:hAnsi="Times New Roman"/>
                        <w:color w:val="FF0000"/>
                        <w:spacing w:val="-3"/>
                        <w:sz w:val="16"/>
                        <w:szCs w:val="16"/>
                      </w:rPr>
                      <w:tab/>
                      <w:t>Principles of Marketing</w:t>
                    </w:r>
                    <w:r w:rsidRPr="00EE7814">
                      <w:rPr>
                        <w:rFonts w:ascii="Times New Roman" w:hAnsi="Times New Roman"/>
                        <w:color w:val="FF0000"/>
                        <w:spacing w:val="-3"/>
                        <w:sz w:val="16"/>
                        <w:szCs w:val="16"/>
                      </w:rPr>
                      <w:tab/>
                    </w:r>
                    <w:r w:rsidRPr="00EE7814">
                      <w:rPr>
                        <w:rFonts w:ascii="Times New Roman" w:hAnsi="Times New Roman"/>
                        <w:color w:val="FF0000"/>
                        <w:spacing w:val="-3"/>
                        <w:sz w:val="16"/>
                        <w:szCs w:val="16"/>
                      </w:rPr>
                      <w:tab/>
                    </w:r>
                    <w:r w:rsidRPr="00E3006E">
                      <w:rPr>
                        <w:rFonts w:ascii="Times New Roman" w:hAnsi="Times New Roman"/>
                        <w:color w:val="FF0000"/>
                        <w:spacing w:val="-3"/>
                        <w:sz w:val="16"/>
                        <w:szCs w:val="16"/>
                        <w:u w:val="single"/>
                      </w:rPr>
                      <w:t>3</w:t>
                    </w:r>
                  </w:p>
                  <w:p w:rsidR="009D7097" w:rsidRPr="003F29F1" w:rsidRDefault="009D7097" w:rsidP="001050CA">
                    <w:pPr>
                      <w:widowControl w:val="0"/>
                      <w:tabs>
                        <w:tab w:val="left" w:pos="720"/>
                        <w:tab w:val="left" w:pos="1170"/>
                        <w:tab w:val="left" w:pos="3645"/>
                        <w:tab w:val="left" w:pos="4590"/>
                        <w:tab w:val="left" w:pos="8584"/>
                      </w:tabs>
                      <w:autoSpaceDE w:val="0"/>
                      <w:autoSpaceDN w:val="0"/>
                      <w:adjustRightInd w:val="0"/>
                      <w:spacing w:before="4" w:line="207" w:lineRule="exact"/>
                      <w:rPr>
                        <w:rFonts w:ascii="Times New Roman Bold" w:hAnsi="Times New Roman Bold" w:cs="Times New Roman Bold"/>
                        <w:color w:val="FF0000"/>
                        <w:spacing w:val="-3"/>
                        <w:sz w:val="18"/>
                        <w:szCs w:val="18"/>
                      </w:rPr>
                    </w:pPr>
                    <w:r w:rsidRPr="00EE7814">
                      <w:rPr>
                        <w:rFonts w:ascii="Times New Roman Bold" w:hAnsi="Times New Roman Bold" w:cs="Times New Roman Bold"/>
                        <w:color w:val="FF0000"/>
                        <w:spacing w:val="-3"/>
                        <w:sz w:val="16"/>
                        <w:szCs w:val="16"/>
                      </w:rPr>
                      <w:t>Subtotal</w:t>
                    </w:r>
                    <w:r w:rsidRPr="00EE7814">
                      <w:rPr>
                        <w:rFonts w:ascii="Times New Roman Bold" w:hAnsi="Times New Roman Bold" w:cs="Times New Roman Bold"/>
                        <w:color w:val="FF0000"/>
                        <w:spacing w:val="-3"/>
                        <w:sz w:val="16"/>
                        <w:szCs w:val="16"/>
                      </w:rPr>
                      <w:tab/>
                    </w:r>
                    <w:r w:rsidRPr="00EE7814">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8"/>
                        <w:szCs w:val="18"/>
                      </w:rPr>
                      <w:tab/>
                    </w:r>
                    <w:r>
                      <w:rPr>
                        <w:rFonts w:ascii="Times New Roman Bold" w:hAnsi="Times New Roman Bold" w:cs="Times New Roman Bold"/>
                        <w:color w:val="FF0000"/>
                        <w:spacing w:val="-3"/>
                        <w:sz w:val="18"/>
                        <w:szCs w:val="18"/>
                      </w:rPr>
                      <w:tab/>
                      <w:t>15</w:t>
                    </w:r>
                  </w:p>
                </w:txbxContent>
              </v:textbox>
              <w10:wrap type="square"/>
            </v:shape>
          </w:pict>
        </w:r>
      </w:del>
    </w:p>
    <w:p w:rsidR="001050CA" w:rsidRDefault="001050CA">
      <w:pPr>
        <w:widowControl w:val="0"/>
        <w:autoSpaceDE w:val="0"/>
        <w:autoSpaceDN w:val="0"/>
        <w:adjustRightInd w:val="0"/>
        <w:spacing w:before="10" w:after="0" w:line="207" w:lineRule="exact"/>
        <w:ind w:left="532" w:firstLine="995"/>
        <w:rPr>
          <w:del w:id="293" w:author="eslove" w:date="2008-07-30T13:08:00Z"/>
          <w:rFonts w:ascii="Times New Roman Bold" w:hAnsi="Times New Roman Bold" w:cs="Times New Roman Bold"/>
          <w:color w:val="191919"/>
          <w:spacing w:val="-3"/>
          <w:sz w:val="18"/>
          <w:szCs w:val="18"/>
        </w:rPr>
      </w:pPr>
    </w:p>
    <w:p w:rsidR="001050CA" w:rsidRDefault="001050CA">
      <w:pPr>
        <w:widowControl w:val="0"/>
        <w:tabs>
          <w:tab w:val="left" w:pos="2587"/>
          <w:tab w:val="left" w:pos="3645"/>
          <w:tab w:val="left" w:pos="8584"/>
        </w:tabs>
        <w:autoSpaceDE w:val="0"/>
        <w:autoSpaceDN w:val="0"/>
        <w:adjustRightInd w:val="0"/>
        <w:spacing w:before="5" w:after="0" w:line="207" w:lineRule="exact"/>
        <w:ind w:left="532" w:firstLine="995"/>
        <w:rPr>
          <w:del w:id="294" w:author="eslove" w:date="2008-07-30T13:08:00Z"/>
          <w:rFonts w:ascii="Times New Roman Bold" w:hAnsi="Times New Roman Bold" w:cs="Times New Roman Bold"/>
          <w:color w:val="191919"/>
          <w:spacing w:val="-3"/>
          <w:sz w:val="18"/>
          <w:szCs w:val="18"/>
        </w:rPr>
      </w:pPr>
    </w:p>
    <w:p w:rsidR="001050CA" w:rsidRDefault="001050CA" w:rsidP="001050CA">
      <w:pPr>
        <w:widowControl w:val="0"/>
        <w:autoSpaceDE w:val="0"/>
        <w:autoSpaceDN w:val="0"/>
        <w:adjustRightInd w:val="0"/>
        <w:spacing w:after="0" w:line="207" w:lineRule="exact"/>
        <w:ind w:left="532"/>
        <w:rPr>
          <w:ins w:id="295" w:author="eslove" w:date="2008-07-30T13:08:00Z"/>
          <w:rFonts w:ascii="Times New Roman Bold" w:hAnsi="Times New Roman Bold" w:cs="Times New Roman Bold"/>
          <w:color w:val="191919"/>
          <w:spacing w:val="-3"/>
          <w:sz w:val="18"/>
          <w:szCs w:val="18"/>
        </w:rPr>
      </w:pPr>
    </w:p>
    <w:p w:rsidR="001050CA" w:rsidRDefault="001050CA">
      <w:pPr>
        <w:widowControl w:val="0"/>
        <w:autoSpaceDE w:val="0"/>
        <w:autoSpaceDN w:val="0"/>
        <w:adjustRightInd w:val="0"/>
        <w:spacing w:after="0" w:line="207" w:lineRule="exact"/>
        <w:ind w:left="532"/>
        <w:rPr>
          <w:ins w:id="296" w:author="eslove" w:date="2008-07-30T13:08:00Z"/>
          <w:rFonts w:ascii="Times New Roman Bold" w:hAnsi="Times New Roman Bold" w:cs="Times New Roman Bold"/>
          <w:color w:val="191919"/>
          <w:spacing w:val="-3"/>
          <w:sz w:val="18"/>
          <w:szCs w:val="18"/>
        </w:rPr>
      </w:pPr>
    </w:p>
    <w:p w:rsidR="001050CA" w:rsidRDefault="001050CA">
      <w:pPr>
        <w:widowControl w:val="0"/>
        <w:autoSpaceDE w:val="0"/>
        <w:autoSpaceDN w:val="0"/>
        <w:adjustRightInd w:val="0"/>
        <w:spacing w:before="10" w:after="0" w:line="207" w:lineRule="exact"/>
        <w:ind w:left="532" w:firstLine="995"/>
        <w:rPr>
          <w:ins w:id="297" w:author="eslove" w:date="2008-07-30T13:08:00Z"/>
          <w:rFonts w:ascii="Times New Roman Bold" w:hAnsi="Times New Roman Bold" w:cs="Times New Roman Bold"/>
          <w:color w:val="191919"/>
          <w:spacing w:val="-3"/>
          <w:sz w:val="18"/>
          <w:szCs w:val="18"/>
        </w:rPr>
      </w:pPr>
    </w:p>
    <w:p w:rsidR="001050CA" w:rsidRDefault="00AE60A2">
      <w:pPr>
        <w:widowControl w:val="0"/>
        <w:tabs>
          <w:tab w:val="left" w:pos="2587"/>
          <w:tab w:val="left" w:pos="3645"/>
          <w:tab w:val="left" w:pos="8584"/>
        </w:tabs>
        <w:autoSpaceDE w:val="0"/>
        <w:autoSpaceDN w:val="0"/>
        <w:adjustRightInd w:val="0"/>
        <w:spacing w:before="5" w:after="0" w:line="207" w:lineRule="exact"/>
        <w:ind w:left="532" w:firstLine="995"/>
        <w:rPr>
          <w:ins w:id="298" w:author="eslove" w:date="2008-07-30T13:08:00Z"/>
          <w:rFonts w:ascii="Times New Roman Bold" w:hAnsi="Times New Roman Bold" w:cs="Times New Roman Bold"/>
          <w:color w:val="191919"/>
          <w:spacing w:val="-3"/>
          <w:sz w:val="18"/>
          <w:szCs w:val="18"/>
        </w:rPr>
      </w:pPr>
      <w:del w:id="299" w:author="eslove" w:date="2008-07-30T13:08:00Z">
        <w:r w:rsidRPr="00AE60A2">
          <w:rPr>
            <w:noProof/>
          </w:rPr>
          <w:pict>
            <v:shape id="_x0000_s2379" type="#_x0000_t202" style="position:absolute;left:0;text-align:left;margin-left:325.05pt;margin-top:32pt;width:246pt;height:81.35pt;z-index:251892736" stroked="f">
              <v:textbox style="mso-next-textbox:#_x0000_s2379;mso-fit-shape-to-text:t">
                <w:txbxContent>
                  <w:p w:rsidR="009D7097" w:rsidRPr="00E3006E" w:rsidRDefault="009D7097" w:rsidP="001050CA">
                    <w:pPr>
                      <w:widowControl w:val="0"/>
                      <w:tabs>
                        <w:tab w:val="left" w:pos="540"/>
                        <w:tab w:val="left" w:pos="1170"/>
                        <w:tab w:val="left" w:pos="2340"/>
                        <w:tab w:val="left" w:pos="4320"/>
                        <w:tab w:val="left" w:pos="6660"/>
                        <w:tab w:val="left" w:pos="7290"/>
                        <w:tab w:val="left" w:pos="7920"/>
                      </w:tabs>
                      <w:autoSpaceDE w:val="0"/>
                      <w:autoSpaceDN w:val="0"/>
                      <w:adjustRightInd w:val="0"/>
                      <w:spacing w:before="5" w:after="0" w:line="207" w:lineRule="exact"/>
                      <w:rPr>
                        <w:rFonts w:ascii="Times New Roman" w:hAnsi="Times New Roman"/>
                        <w:color w:val="FF0000"/>
                        <w:spacing w:val="-3"/>
                        <w:sz w:val="16"/>
                        <w:szCs w:val="16"/>
                      </w:rPr>
                    </w:pPr>
                    <w:r w:rsidRPr="00E3006E">
                      <w:rPr>
                        <w:rFonts w:ascii="Times New Roman Bold" w:hAnsi="Times New Roman Bold" w:cs="Times New Roman Bold"/>
                        <w:color w:val="FF0000"/>
                        <w:spacing w:val="-3"/>
                        <w:sz w:val="16"/>
                        <w:szCs w:val="16"/>
                      </w:rPr>
                      <w:t>Junior Year (Spring Semester)</w:t>
                    </w:r>
                  </w:p>
                  <w:p w:rsidR="009D7097" w:rsidRPr="00E3006E" w:rsidRDefault="009D7097" w:rsidP="001050CA">
                    <w:pPr>
                      <w:widowControl w:val="0"/>
                      <w:tabs>
                        <w:tab w:val="left" w:pos="540"/>
                        <w:tab w:val="left" w:pos="1170"/>
                        <w:tab w:val="left" w:pos="2340"/>
                        <w:tab w:val="left" w:pos="4320"/>
                        <w:tab w:val="left" w:pos="6660"/>
                        <w:tab w:val="left" w:pos="7290"/>
                        <w:tab w:val="left" w:pos="7920"/>
                      </w:tabs>
                      <w:autoSpaceDE w:val="0"/>
                      <w:autoSpaceDN w:val="0"/>
                      <w:adjustRightInd w:val="0"/>
                      <w:spacing w:before="5" w:after="0" w:line="207" w:lineRule="exact"/>
                      <w:rPr>
                        <w:rFonts w:ascii="Times New Roman" w:hAnsi="Times New Roman"/>
                        <w:color w:val="FF0000"/>
                        <w:spacing w:val="-3"/>
                        <w:sz w:val="16"/>
                        <w:szCs w:val="16"/>
                      </w:rPr>
                    </w:pPr>
                    <w:r w:rsidRPr="00E3006E">
                      <w:rPr>
                        <w:rFonts w:ascii="Times New Roman" w:hAnsi="Times New Roman"/>
                        <w:color w:val="FF0000"/>
                        <w:spacing w:val="-3"/>
                        <w:sz w:val="16"/>
                        <w:szCs w:val="16"/>
                      </w:rPr>
                      <w:t>BUSA</w:t>
                    </w:r>
                    <w:r w:rsidRPr="00E3006E">
                      <w:rPr>
                        <w:rFonts w:ascii="Times New Roman" w:hAnsi="Times New Roman"/>
                        <w:color w:val="FF0000"/>
                        <w:spacing w:val="-3"/>
                        <w:sz w:val="16"/>
                        <w:szCs w:val="16"/>
                      </w:rPr>
                      <w:tab/>
                      <w:t>4105</w:t>
                    </w:r>
                    <w:r w:rsidRPr="00E3006E">
                      <w:rPr>
                        <w:rFonts w:ascii="Times New Roman" w:hAnsi="Times New Roman"/>
                        <w:color w:val="FF0000"/>
                        <w:spacing w:val="-3"/>
                        <w:sz w:val="16"/>
                        <w:szCs w:val="16"/>
                      </w:rPr>
                      <w:tab/>
                      <w:t xml:space="preserve">International Business                                 </w:t>
                    </w:r>
                    <w:r>
                      <w:rPr>
                        <w:rFonts w:ascii="Times New Roman" w:hAnsi="Times New Roman"/>
                        <w:color w:val="FF0000"/>
                        <w:spacing w:val="-3"/>
                        <w:sz w:val="16"/>
                        <w:szCs w:val="16"/>
                      </w:rPr>
                      <w:tab/>
                    </w:r>
                    <w:r w:rsidRPr="00E3006E">
                      <w:rPr>
                        <w:rFonts w:ascii="Times New Roman" w:hAnsi="Times New Roman"/>
                        <w:color w:val="FF0000"/>
                        <w:spacing w:val="-3"/>
                        <w:sz w:val="16"/>
                        <w:szCs w:val="16"/>
                      </w:rPr>
                      <w:t>3</w:t>
                    </w:r>
                  </w:p>
                  <w:p w:rsidR="009D7097" w:rsidRPr="00E3006E" w:rsidRDefault="009D7097" w:rsidP="001050CA">
                    <w:pPr>
                      <w:widowControl w:val="0"/>
                      <w:tabs>
                        <w:tab w:val="left" w:pos="540"/>
                        <w:tab w:val="left" w:pos="1170"/>
                        <w:tab w:val="left" w:pos="2340"/>
                        <w:tab w:val="left" w:pos="4320"/>
                        <w:tab w:val="left" w:pos="6660"/>
                        <w:tab w:val="left" w:pos="7290"/>
                        <w:tab w:val="left" w:pos="7920"/>
                        <w:tab w:val="left" w:pos="9996"/>
                      </w:tabs>
                      <w:autoSpaceDE w:val="0"/>
                      <w:autoSpaceDN w:val="0"/>
                      <w:adjustRightInd w:val="0"/>
                      <w:spacing w:before="4" w:after="0" w:line="207" w:lineRule="exact"/>
                      <w:rPr>
                        <w:rFonts w:ascii="Times New Roman" w:hAnsi="Times New Roman"/>
                        <w:color w:val="FF0000"/>
                        <w:spacing w:val="-3"/>
                        <w:sz w:val="16"/>
                        <w:szCs w:val="16"/>
                      </w:rPr>
                    </w:pPr>
                    <w:r w:rsidRPr="00E3006E">
                      <w:rPr>
                        <w:rFonts w:ascii="Times New Roman" w:hAnsi="Times New Roman"/>
                        <w:color w:val="FF0000"/>
                        <w:spacing w:val="-3"/>
                        <w:sz w:val="16"/>
                        <w:szCs w:val="16"/>
                      </w:rPr>
                      <w:t>FINC</w:t>
                    </w:r>
                    <w:r w:rsidRPr="00E3006E">
                      <w:rPr>
                        <w:rFonts w:ascii="Times New Roman" w:hAnsi="Times New Roman"/>
                        <w:color w:val="FF0000"/>
                        <w:spacing w:val="-3"/>
                        <w:sz w:val="16"/>
                        <w:szCs w:val="16"/>
                      </w:rPr>
                      <w:tab/>
                      <w:t>3105</w:t>
                    </w:r>
                    <w:r w:rsidRPr="00E3006E">
                      <w:rPr>
                        <w:rFonts w:ascii="Times New Roman" w:hAnsi="Times New Roman"/>
                        <w:color w:val="FF0000"/>
                        <w:spacing w:val="-3"/>
                        <w:sz w:val="16"/>
                        <w:szCs w:val="16"/>
                      </w:rPr>
                      <w:tab/>
                      <w:t>Foundations of Financial Management</w:t>
                    </w:r>
                    <w:r w:rsidRPr="00E3006E">
                      <w:rPr>
                        <w:rFonts w:ascii="Times New Roman" w:hAnsi="Times New Roman"/>
                        <w:color w:val="FF0000"/>
                        <w:spacing w:val="-3"/>
                        <w:sz w:val="16"/>
                        <w:szCs w:val="16"/>
                      </w:rPr>
                      <w:tab/>
                      <w:t>3</w:t>
                    </w:r>
                  </w:p>
                  <w:p w:rsidR="009D7097" w:rsidRPr="00E3006E" w:rsidRDefault="009D7097" w:rsidP="001050CA">
                    <w:pPr>
                      <w:widowControl w:val="0"/>
                      <w:tabs>
                        <w:tab w:val="left" w:pos="540"/>
                        <w:tab w:val="left" w:pos="1170"/>
                        <w:tab w:val="left" w:pos="2340"/>
                        <w:tab w:val="left" w:pos="4320"/>
                        <w:tab w:val="left" w:pos="6660"/>
                        <w:tab w:val="left" w:pos="7290"/>
                        <w:tab w:val="left" w:pos="7920"/>
                        <w:tab w:val="left" w:pos="9996"/>
                      </w:tabs>
                      <w:autoSpaceDE w:val="0"/>
                      <w:autoSpaceDN w:val="0"/>
                      <w:adjustRightInd w:val="0"/>
                      <w:spacing w:before="5" w:after="0" w:line="207" w:lineRule="exact"/>
                      <w:rPr>
                        <w:rFonts w:ascii="Times New Roman" w:hAnsi="Times New Roman"/>
                        <w:color w:val="FF0000"/>
                        <w:spacing w:val="-3"/>
                        <w:sz w:val="16"/>
                        <w:szCs w:val="16"/>
                      </w:rPr>
                    </w:pPr>
                    <w:r w:rsidRPr="00E3006E">
                      <w:rPr>
                        <w:rFonts w:ascii="Times New Roman" w:hAnsi="Times New Roman"/>
                        <w:color w:val="FF0000"/>
                        <w:spacing w:val="-3"/>
                        <w:sz w:val="16"/>
                        <w:szCs w:val="16"/>
                      </w:rPr>
                      <w:t>MGMT</w:t>
                    </w:r>
                    <w:r w:rsidRPr="00E3006E">
                      <w:rPr>
                        <w:rFonts w:ascii="Times New Roman" w:hAnsi="Times New Roman"/>
                        <w:color w:val="FF0000"/>
                        <w:spacing w:val="-3"/>
                        <w:sz w:val="16"/>
                        <w:szCs w:val="16"/>
                      </w:rPr>
                      <w:tab/>
                      <w:t>3106</w:t>
                    </w:r>
                    <w:r w:rsidRPr="00E3006E">
                      <w:rPr>
                        <w:rFonts w:ascii="Times New Roman" w:hAnsi="Times New Roman"/>
                        <w:color w:val="FF0000"/>
                        <w:spacing w:val="-3"/>
                        <w:sz w:val="16"/>
                        <w:szCs w:val="16"/>
                      </w:rPr>
                      <w:tab/>
                      <w:t>Mgt. Science/Operations Mgt.</w:t>
                    </w:r>
                    <w:r w:rsidRPr="00E3006E">
                      <w:rPr>
                        <w:rFonts w:ascii="Times New Roman" w:hAnsi="Times New Roman"/>
                        <w:color w:val="FF0000"/>
                        <w:spacing w:val="-3"/>
                        <w:sz w:val="16"/>
                        <w:szCs w:val="16"/>
                      </w:rPr>
                      <w:tab/>
                      <w:t>3</w:t>
                    </w:r>
                  </w:p>
                  <w:p w:rsidR="009D7097" w:rsidRDefault="009D7097" w:rsidP="001050CA">
                    <w:pPr>
                      <w:widowControl w:val="0"/>
                      <w:tabs>
                        <w:tab w:val="left" w:pos="540"/>
                        <w:tab w:val="left" w:pos="1170"/>
                        <w:tab w:val="left" w:pos="2340"/>
                        <w:tab w:val="left" w:pos="4320"/>
                        <w:tab w:val="left" w:pos="6660"/>
                        <w:tab w:val="left" w:pos="7290"/>
                        <w:tab w:val="left" w:pos="7920"/>
                        <w:tab w:val="left" w:pos="9995"/>
                      </w:tabs>
                      <w:autoSpaceDE w:val="0"/>
                      <w:autoSpaceDN w:val="0"/>
                      <w:adjustRightInd w:val="0"/>
                      <w:spacing w:before="5" w:after="0" w:line="207" w:lineRule="exact"/>
                      <w:rPr>
                        <w:rFonts w:ascii="Times New Roman" w:hAnsi="Times New Roman"/>
                        <w:color w:val="FF0000"/>
                        <w:spacing w:val="-3"/>
                        <w:sz w:val="16"/>
                        <w:szCs w:val="16"/>
                      </w:rPr>
                    </w:pPr>
                    <w:r w:rsidRPr="00E3006E">
                      <w:rPr>
                        <w:rFonts w:ascii="Times New Roman" w:hAnsi="Times New Roman"/>
                        <w:color w:val="FF0000"/>
                        <w:spacing w:val="-3"/>
                        <w:sz w:val="16"/>
                        <w:szCs w:val="16"/>
                      </w:rPr>
                      <w:t>MGMT</w:t>
                    </w:r>
                    <w:r w:rsidRPr="00E3006E">
                      <w:rPr>
                        <w:rFonts w:ascii="Times New Roman" w:hAnsi="Times New Roman"/>
                        <w:color w:val="FF0000"/>
                        <w:spacing w:val="-3"/>
                        <w:sz w:val="16"/>
                        <w:szCs w:val="16"/>
                      </w:rPr>
                      <w:tab/>
                      <w:t>4125</w:t>
                    </w:r>
                    <w:r w:rsidRPr="00E3006E">
                      <w:rPr>
                        <w:rFonts w:ascii="Times New Roman" w:hAnsi="Times New Roman"/>
                        <w:color w:val="FF0000"/>
                        <w:spacing w:val="-3"/>
                        <w:sz w:val="16"/>
                        <w:szCs w:val="16"/>
                      </w:rPr>
                      <w:tab/>
                      <w:t>Human Resource Management</w:t>
                    </w:r>
                    <w:r w:rsidRPr="00E3006E">
                      <w:rPr>
                        <w:rFonts w:ascii="Times New Roman" w:hAnsi="Times New Roman"/>
                        <w:color w:val="FF0000"/>
                        <w:spacing w:val="-3"/>
                        <w:sz w:val="16"/>
                        <w:szCs w:val="16"/>
                      </w:rPr>
                      <w:tab/>
                      <w:t>3</w:t>
                    </w:r>
                  </w:p>
                  <w:p w:rsidR="009D7097" w:rsidRDefault="009D7097" w:rsidP="001050CA">
                    <w:pPr>
                      <w:widowControl w:val="0"/>
                      <w:tabs>
                        <w:tab w:val="left" w:pos="540"/>
                        <w:tab w:val="left" w:pos="1170"/>
                        <w:tab w:val="left" w:pos="2340"/>
                        <w:tab w:val="left" w:pos="4320"/>
                        <w:tab w:val="left" w:pos="6660"/>
                        <w:tab w:val="left" w:pos="7290"/>
                        <w:tab w:val="left" w:pos="7920"/>
                        <w:tab w:val="left" w:pos="9995"/>
                      </w:tabs>
                      <w:autoSpaceDE w:val="0"/>
                      <w:autoSpaceDN w:val="0"/>
                      <w:adjustRightInd w:val="0"/>
                      <w:spacing w:before="5" w:after="0" w:line="207" w:lineRule="exact"/>
                      <w:rPr>
                        <w:rFonts w:ascii="Times New Roman" w:hAnsi="Times New Roman"/>
                        <w:color w:val="FF0000"/>
                        <w:spacing w:val="-3"/>
                        <w:sz w:val="16"/>
                        <w:szCs w:val="16"/>
                      </w:rPr>
                    </w:pPr>
                    <w:r w:rsidRPr="00E3006E">
                      <w:rPr>
                        <w:rFonts w:ascii="Times New Roman" w:hAnsi="Times New Roman"/>
                        <w:color w:val="FF0000"/>
                        <w:spacing w:val="-3"/>
                        <w:sz w:val="16"/>
                        <w:szCs w:val="16"/>
                      </w:rPr>
                      <w:t>Area E Options: Social Science</w:t>
                    </w:r>
                    <w:r w:rsidRPr="00E3006E">
                      <w:rPr>
                        <w:rFonts w:ascii="Times New Roman" w:hAnsi="Times New Roman"/>
                        <w:color w:val="FF0000"/>
                        <w:spacing w:val="-3"/>
                        <w:sz w:val="16"/>
                        <w:szCs w:val="16"/>
                      </w:rPr>
                      <w:tab/>
                    </w:r>
                    <w:r>
                      <w:rPr>
                        <w:rFonts w:ascii="Times New Roman" w:hAnsi="Times New Roman"/>
                        <w:color w:val="FF0000"/>
                        <w:spacing w:val="-3"/>
                        <w:sz w:val="16"/>
                        <w:szCs w:val="16"/>
                      </w:rPr>
                      <w:tab/>
                    </w:r>
                    <w:r w:rsidRPr="00E3006E">
                      <w:rPr>
                        <w:rFonts w:ascii="Times New Roman" w:hAnsi="Times New Roman"/>
                        <w:color w:val="FF0000"/>
                        <w:spacing w:val="-3"/>
                        <w:sz w:val="16"/>
                        <w:szCs w:val="16"/>
                        <w:u w:val="single"/>
                      </w:rPr>
                      <w:t>3</w:t>
                    </w:r>
                  </w:p>
                  <w:p w:rsidR="009D7097" w:rsidRPr="00E3006E" w:rsidRDefault="009D7097" w:rsidP="001050CA">
                    <w:pPr>
                      <w:widowControl w:val="0"/>
                      <w:tabs>
                        <w:tab w:val="left" w:pos="540"/>
                        <w:tab w:val="left" w:pos="1170"/>
                        <w:tab w:val="left" w:pos="2340"/>
                        <w:tab w:val="left" w:pos="4320"/>
                        <w:tab w:val="left" w:pos="6660"/>
                        <w:tab w:val="left" w:pos="7290"/>
                        <w:tab w:val="left" w:pos="7920"/>
                        <w:tab w:val="left" w:pos="9995"/>
                      </w:tabs>
                      <w:autoSpaceDE w:val="0"/>
                      <w:autoSpaceDN w:val="0"/>
                      <w:adjustRightInd w:val="0"/>
                      <w:spacing w:before="5" w:after="0" w:line="207" w:lineRule="exact"/>
                      <w:rPr>
                        <w:rFonts w:ascii="Times New Roman" w:hAnsi="Times New Roman"/>
                        <w:color w:val="FF0000"/>
                        <w:spacing w:val="-3"/>
                        <w:sz w:val="16"/>
                        <w:szCs w:val="16"/>
                      </w:rPr>
                    </w:pPr>
                    <w:r w:rsidRPr="00E3006E">
                      <w:rPr>
                        <w:rFonts w:ascii="Times New Roman Bold" w:hAnsi="Times New Roman Bold" w:cs="Times New Roman Bold"/>
                        <w:color w:val="FF0000"/>
                        <w:spacing w:val="-3"/>
                        <w:sz w:val="16"/>
                        <w:szCs w:val="16"/>
                      </w:rPr>
                      <w:t>Subtotal</w:t>
                    </w:r>
                    <w:r w:rsidRPr="00E3006E">
                      <w:rPr>
                        <w:rFonts w:ascii="Times New Roman Bold" w:hAnsi="Times New Roman Bold" w:cs="Times New Roman Bold"/>
                        <w:color w:val="191919"/>
                        <w:spacing w:val="-3"/>
                        <w:sz w:val="16"/>
                        <w:szCs w:val="16"/>
                      </w:rPr>
                      <w:tab/>
                    </w:r>
                    <w:r>
                      <w:rPr>
                        <w:rFonts w:ascii="Times New Roman Bold" w:hAnsi="Times New Roman Bold" w:cs="Times New Roman Bold"/>
                        <w:color w:val="191919"/>
                        <w:spacing w:val="-3"/>
                        <w:sz w:val="16"/>
                        <w:szCs w:val="16"/>
                      </w:rPr>
                      <w:tab/>
                    </w:r>
                    <w:r>
                      <w:rPr>
                        <w:rFonts w:ascii="Times New Roman Bold" w:hAnsi="Times New Roman Bold" w:cs="Times New Roman Bold"/>
                        <w:color w:val="191919"/>
                        <w:spacing w:val="-3"/>
                        <w:sz w:val="16"/>
                        <w:szCs w:val="16"/>
                      </w:rPr>
                      <w:tab/>
                    </w:r>
                    <w:r w:rsidRPr="00E3006E">
                      <w:rPr>
                        <w:rFonts w:ascii="Times New Roman Bold" w:hAnsi="Times New Roman Bold" w:cs="Times New Roman Bold"/>
                        <w:b/>
                        <w:color w:val="FF0000"/>
                        <w:spacing w:val="-3"/>
                        <w:sz w:val="16"/>
                        <w:szCs w:val="16"/>
                      </w:rPr>
                      <w:t>15</w:t>
                    </w:r>
                  </w:p>
                </w:txbxContent>
              </v:textbox>
              <w10:wrap type="square"/>
            </v:shape>
          </w:pict>
        </w:r>
      </w:del>
    </w:p>
    <w:p w:rsidR="001050CA" w:rsidRPr="00E3006E" w:rsidRDefault="001050CA" w:rsidP="001050CA">
      <w:pPr>
        <w:widowControl w:val="0"/>
        <w:tabs>
          <w:tab w:val="left" w:pos="6660"/>
          <w:tab w:val="left" w:pos="7290"/>
          <w:tab w:val="left" w:pos="7920"/>
          <w:tab w:val="left" w:pos="9995"/>
        </w:tabs>
        <w:autoSpaceDE w:val="0"/>
        <w:autoSpaceDN w:val="0"/>
        <w:adjustRightInd w:val="0"/>
        <w:spacing w:before="2" w:after="0" w:line="207" w:lineRule="exact"/>
        <w:ind w:left="532" w:firstLine="995"/>
        <w:rPr>
          <w:rFonts w:ascii="Times New Roman Bold" w:hAnsi="Times New Roman Bold" w:cs="Times New Roman Bold"/>
          <w:color w:val="191919"/>
          <w:spacing w:val="-3"/>
          <w:sz w:val="16"/>
          <w:szCs w:val="16"/>
        </w:rPr>
      </w:pPr>
    </w:p>
    <w:p w:rsidR="001050CA" w:rsidRPr="00E3006E" w:rsidRDefault="00E454F7">
      <w:pPr>
        <w:widowControl w:val="0"/>
        <w:autoSpaceDE w:val="0"/>
        <w:autoSpaceDN w:val="0"/>
        <w:adjustRightInd w:val="0"/>
        <w:spacing w:after="0" w:line="207" w:lineRule="exact"/>
        <w:ind w:left="532"/>
        <w:rPr>
          <w:del w:id="300" w:author="eslove" w:date="2008-07-30T13:08:00Z"/>
          <w:rFonts w:ascii="Times New Roman Bold" w:hAnsi="Times New Roman Bold" w:cs="Times New Roman Bold"/>
          <w:color w:val="191919"/>
          <w:spacing w:val="-3"/>
          <w:sz w:val="16"/>
          <w:szCs w:val="16"/>
        </w:rPr>
      </w:pPr>
      <w:ins w:id="301" w:author="eslove" w:date="2008-07-30T13:08:00Z">
        <w:r w:rsidRPr="00AE60A2">
          <w:rPr>
            <w:noProof/>
            <w:sz w:val="16"/>
            <w:szCs w:val="16"/>
          </w:rPr>
          <w:pict>
            <v:shape id="_x0000_s2351" type="#_x0000_t202" style="position:absolute;left:0;text-align:left;margin-left:53.6pt;margin-top:-.25pt;width:258pt;height:84.2pt;z-index:251864064" stroked="f">
              <v:textbox style="mso-next-textbox:#_x0000_s2351">
                <w:txbxContent>
                  <w:p w:rsidR="009D7097" w:rsidRPr="00E454F7" w:rsidRDefault="009D7097" w:rsidP="00E454F7">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Junior Year (Fall Semester)</w:t>
                    </w:r>
                  </w:p>
                  <w:p w:rsidR="009D7097" w:rsidRPr="00E454F7" w:rsidRDefault="009D7097" w:rsidP="00E454F7">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ECON</w:t>
                    </w:r>
                    <w:r w:rsidRPr="00E454F7">
                      <w:rPr>
                        <w:rFonts w:ascii="Times New Roman" w:hAnsi="Times New Roman"/>
                        <w:color w:val="262626" w:themeColor="text1" w:themeTint="D9"/>
                        <w:spacing w:val="-3"/>
                        <w:sz w:val="18"/>
                        <w:szCs w:val="18"/>
                      </w:rPr>
                      <w:tab/>
                      <w:t>3205</w:t>
                    </w:r>
                    <w:r w:rsidRPr="00E454F7">
                      <w:rPr>
                        <w:rFonts w:ascii="Times New Roman" w:hAnsi="Times New Roman"/>
                        <w:color w:val="262626" w:themeColor="text1" w:themeTint="D9"/>
                        <w:spacing w:val="-3"/>
                        <w:sz w:val="18"/>
                        <w:szCs w:val="18"/>
                      </w:rPr>
                      <w:tab/>
                      <w:t>Economics/Business Statistics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3105</w:t>
                    </w:r>
                    <w:r w:rsidRPr="00E454F7">
                      <w:rPr>
                        <w:rFonts w:ascii="Times New Roman" w:hAnsi="Times New Roman"/>
                        <w:color w:val="262626" w:themeColor="text1" w:themeTint="D9"/>
                        <w:spacing w:val="-3"/>
                        <w:sz w:val="18"/>
                        <w:szCs w:val="18"/>
                      </w:rPr>
                      <w:tab/>
                      <w:t>Legal Environment of Business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720"/>
                        <w:tab w:val="left" w:pos="1170"/>
                        <w:tab w:val="left" w:pos="2587"/>
                        <w:tab w:val="left" w:pos="3645"/>
                        <w:tab w:val="left" w:pos="4590"/>
                        <w:tab w:val="left" w:pos="8585"/>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4110</w:t>
                    </w:r>
                    <w:r w:rsidRPr="00E454F7">
                      <w:rPr>
                        <w:rFonts w:ascii="Times New Roman" w:hAnsi="Times New Roman"/>
                        <w:color w:val="262626" w:themeColor="text1" w:themeTint="D9"/>
                        <w:spacing w:val="-3"/>
                        <w:sz w:val="18"/>
                        <w:szCs w:val="18"/>
                      </w:rPr>
                      <w:tab/>
                      <w:t>Organizational Behavior</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4205</w:t>
                    </w:r>
                    <w:r w:rsidRPr="00E454F7">
                      <w:rPr>
                        <w:rFonts w:ascii="Times New Roman" w:hAnsi="Times New Roman"/>
                        <w:color w:val="262626" w:themeColor="text1" w:themeTint="D9"/>
                        <w:spacing w:val="-3"/>
                        <w:sz w:val="18"/>
                        <w:szCs w:val="18"/>
                      </w:rPr>
                      <w:tab/>
                      <w:t>Management Information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720"/>
                        <w:tab w:val="left" w:pos="1170"/>
                        <w:tab w:val="left" w:pos="2587"/>
                        <w:tab w:val="left" w:pos="3645"/>
                        <w:tab w:val="left" w:pos="4590"/>
                        <w:tab w:val="left" w:pos="8584"/>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MKTG</w:t>
                    </w:r>
                    <w:r w:rsidRPr="00E454F7">
                      <w:rPr>
                        <w:rFonts w:ascii="Times New Roman" w:hAnsi="Times New Roman"/>
                        <w:color w:val="262626" w:themeColor="text1" w:themeTint="D9"/>
                        <w:spacing w:val="-3"/>
                        <w:sz w:val="18"/>
                        <w:szCs w:val="18"/>
                      </w:rPr>
                      <w:tab/>
                      <w:t>3120</w:t>
                    </w:r>
                    <w:r w:rsidRPr="00E454F7">
                      <w:rPr>
                        <w:rFonts w:ascii="Times New Roman" w:hAnsi="Times New Roman"/>
                        <w:color w:val="262626" w:themeColor="text1" w:themeTint="D9"/>
                        <w:spacing w:val="-3"/>
                        <w:sz w:val="18"/>
                        <w:szCs w:val="18"/>
                      </w:rPr>
                      <w:tab/>
                      <w:t>Principles of Marketing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9D7097" w:rsidRPr="00E454F7" w:rsidRDefault="009D7097" w:rsidP="00E454F7">
                    <w:pPr>
                      <w:widowControl w:val="0"/>
                      <w:tabs>
                        <w:tab w:val="left" w:pos="720"/>
                        <w:tab w:val="left" w:pos="1170"/>
                        <w:tab w:val="left" w:pos="3645"/>
                        <w:tab w:val="left" w:pos="4590"/>
                        <w:tab w:val="left" w:pos="8584"/>
                      </w:tabs>
                      <w:autoSpaceDE w:val="0"/>
                      <w:autoSpaceDN w:val="0"/>
                      <w:adjustRightInd w:val="0"/>
                      <w:spacing w:before="4"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15</w:t>
                    </w:r>
                  </w:p>
                </w:txbxContent>
              </v:textbox>
              <w10:wrap type="square"/>
            </v:shape>
          </w:pict>
        </w:r>
        <w:r w:rsidRPr="00AE60A2">
          <w:rPr>
            <w:noProof/>
          </w:rPr>
          <w:pict>
            <v:shape id="_x0000_s2350" type="#_x0000_t202" style="position:absolute;left:0;text-align:left;margin-left:310.65pt;margin-top:-.25pt;width:246pt;height:91.55pt;z-index:251863040" stroked="f">
              <v:textbox style="mso-next-textbox:#_x0000_s2350;mso-fit-shape-to-text:t">
                <w:txbxContent>
                  <w:p w:rsidR="009D7097" w:rsidRPr="00E454F7" w:rsidRDefault="009D7097" w:rsidP="00E454F7">
                    <w:pPr>
                      <w:widowControl w:val="0"/>
                      <w:tabs>
                        <w:tab w:val="left" w:pos="630"/>
                        <w:tab w:val="left" w:pos="1260"/>
                        <w:tab w:val="left" w:pos="3420"/>
                        <w:tab w:val="left" w:pos="4410"/>
                      </w:tabs>
                      <w:autoSpaceDE w:val="0"/>
                      <w:autoSpaceDN w:val="0"/>
                      <w:adjustRightInd w:val="0"/>
                      <w:spacing w:before="9"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Sophomore Year (Spring Semester)</w:t>
                    </w:r>
                    <w:r w:rsidRPr="00E454F7">
                      <w:rPr>
                        <w:rFonts w:ascii="Times New Roman" w:hAnsi="Times New Roman"/>
                        <w:b/>
                        <w:color w:val="262626" w:themeColor="text1" w:themeTint="D9"/>
                        <w:spacing w:val="-3"/>
                        <w:sz w:val="18"/>
                        <w:szCs w:val="18"/>
                      </w:rPr>
                      <w:tab/>
                    </w:r>
                    <w:r w:rsidRPr="00E454F7">
                      <w:rPr>
                        <w:rFonts w:ascii="Times New Roman" w:hAnsi="Times New Roman"/>
                        <w:b/>
                        <w:color w:val="262626" w:themeColor="text1" w:themeTint="D9"/>
                        <w:spacing w:val="-3"/>
                        <w:sz w:val="18"/>
                        <w:szCs w:val="18"/>
                      </w:rPr>
                      <w:tab/>
                    </w:r>
                  </w:p>
                  <w:p w:rsidR="00E454F7" w:rsidRDefault="009D7097" w:rsidP="00E454F7">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POLS</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U.S. &amp; Georgia Government or</w:t>
                    </w:r>
                  </w:p>
                  <w:p w:rsidR="009D7097" w:rsidRPr="00E454F7" w:rsidRDefault="009D7097" w:rsidP="00E454F7">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HONR</w:t>
                    </w:r>
                    <w:r w:rsidRPr="00E454F7">
                      <w:rPr>
                        <w:rFonts w:ascii="Times New Roman" w:hAnsi="Times New Roman"/>
                        <w:color w:val="262626" w:themeColor="text1" w:themeTint="D9"/>
                        <w:spacing w:val="-3"/>
                        <w:sz w:val="18"/>
                        <w:szCs w:val="18"/>
                      </w:rPr>
                      <w:tab/>
                      <w:t>1161</w:t>
                    </w:r>
                    <w:r w:rsidRPr="00E454F7">
                      <w:rPr>
                        <w:rFonts w:ascii="Times New Roman" w:hAnsi="Times New Roman"/>
                        <w:color w:val="262626" w:themeColor="text1" w:themeTint="D9"/>
                        <w:spacing w:val="-3"/>
                        <w:sz w:val="18"/>
                        <w:szCs w:val="18"/>
                      </w:rPr>
                      <w:tab/>
                      <w:t>Honors U.S. &amp; Georgia Government</w:t>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260"/>
                        <w:tab w:val="left" w:pos="3420"/>
                        <w:tab w:val="left" w:pos="4320"/>
                        <w:tab w:val="left" w:pos="8550"/>
                        <w:tab w:val="left" w:pos="858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E Options   </w:t>
                    </w:r>
                    <w:r w:rsidRPr="00E454F7">
                      <w:rPr>
                        <w:rFonts w:ascii="Times New Roman" w:hAnsi="Times New Roman"/>
                        <w:color w:val="262626" w:themeColor="text1" w:themeTint="D9"/>
                        <w:spacing w:val="-3"/>
                        <w:sz w:val="18"/>
                        <w:szCs w:val="18"/>
                      </w:rPr>
                      <w:tab/>
                      <w:t xml:space="preserve">Social Science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ACCT</w:t>
                    </w:r>
                    <w:r w:rsidRPr="00E454F7">
                      <w:rPr>
                        <w:rFonts w:ascii="Times New Roman" w:hAnsi="Times New Roman"/>
                        <w:color w:val="262626" w:themeColor="text1" w:themeTint="D9"/>
                        <w:spacing w:val="-3"/>
                        <w:sz w:val="18"/>
                        <w:szCs w:val="18"/>
                      </w:rPr>
                      <w:tab/>
                      <w:t>2100</w:t>
                    </w:r>
                    <w:r w:rsidRPr="00E454F7">
                      <w:rPr>
                        <w:rFonts w:ascii="Times New Roman" w:hAnsi="Times New Roman"/>
                        <w:color w:val="262626" w:themeColor="text1" w:themeTint="D9"/>
                        <w:spacing w:val="-3"/>
                        <w:sz w:val="18"/>
                        <w:szCs w:val="18"/>
                      </w:rPr>
                      <w:tab/>
                      <w:t>Survey of Accounting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b/>
                        <w:color w:val="262626" w:themeColor="text1" w:themeTint="D9"/>
                        <w:spacing w:val="-3"/>
                        <w:sz w:val="18"/>
                        <w:szCs w:val="18"/>
                      </w:rPr>
                    </w:pPr>
                    <w:r w:rsidRPr="00E454F7">
                      <w:rPr>
                        <w:rFonts w:ascii="Times New Roman" w:hAnsi="Times New Roman"/>
                        <w:color w:val="262626" w:themeColor="text1" w:themeTint="D9"/>
                        <w:spacing w:val="-3"/>
                        <w:sz w:val="18"/>
                        <w:szCs w:val="18"/>
                      </w:rPr>
                      <w:t>BISE</w:t>
                    </w:r>
                    <w:r w:rsidRPr="00E454F7">
                      <w:rPr>
                        <w:rFonts w:ascii="Times New Roman" w:hAnsi="Times New Roman"/>
                        <w:color w:val="262626" w:themeColor="text1" w:themeTint="D9"/>
                        <w:spacing w:val="-3"/>
                        <w:sz w:val="18"/>
                        <w:szCs w:val="18"/>
                      </w:rPr>
                      <w:tab/>
                      <w:t>2010</w:t>
                    </w:r>
                    <w:r w:rsidRPr="00E454F7">
                      <w:rPr>
                        <w:rFonts w:ascii="Times New Roman" w:hAnsi="Times New Roman"/>
                        <w:color w:val="262626" w:themeColor="text1" w:themeTint="D9"/>
                        <w:spacing w:val="-3"/>
                        <w:sz w:val="18"/>
                        <w:szCs w:val="18"/>
                      </w:rPr>
                      <w:tab/>
                      <w:t>Fundamentals of Computer Applications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r w:rsidRPr="00E454F7">
                      <w:rPr>
                        <w:rFonts w:ascii="Times New Roman Bold" w:hAnsi="Times New Roman Bold" w:cs="Times New Roman Bold"/>
                        <w:color w:val="262626" w:themeColor="text1" w:themeTint="D9"/>
                        <w:spacing w:val="-3"/>
                        <w:sz w:val="18"/>
                        <w:szCs w:val="18"/>
                        <w:u w:val="single"/>
                      </w:rPr>
                      <w:t xml:space="preserve"> </w:t>
                    </w: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12</w:t>
                    </w:r>
                  </w:p>
                </w:txbxContent>
              </v:textbox>
              <w10:wrap type="square"/>
            </v:shape>
          </w:pict>
        </w:r>
      </w:ins>
    </w:p>
    <w:p w:rsidR="001050CA" w:rsidRPr="00E3006E" w:rsidRDefault="001050CA">
      <w:pPr>
        <w:widowControl w:val="0"/>
        <w:autoSpaceDE w:val="0"/>
        <w:autoSpaceDN w:val="0"/>
        <w:adjustRightInd w:val="0"/>
        <w:spacing w:after="0" w:line="207" w:lineRule="exact"/>
        <w:ind w:left="532"/>
        <w:rPr>
          <w:ins w:id="302" w:author="eslove" w:date="2008-07-30T13:08:00Z"/>
          <w:rFonts w:ascii="Times New Roman Bold" w:hAnsi="Times New Roman Bold" w:cs="Times New Roman Bold"/>
          <w:color w:val="191919"/>
          <w:spacing w:val="-3"/>
          <w:sz w:val="16"/>
          <w:szCs w:val="16"/>
        </w:rPr>
      </w:pPr>
    </w:p>
    <w:p w:rsidR="001050CA" w:rsidRDefault="001050CA">
      <w:pPr>
        <w:widowControl w:val="0"/>
        <w:autoSpaceDE w:val="0"/>
        <w:autoSpaceDN w:val="0"/>
        <w:adjustRightInd w:val="0"/>
        <w:spacing w:before="9" w:after="0" w:line="207" w:lineRule="exact"/>
        <w:ind w:left="532" w:firstLine="995"/>
        <w:rPr>
          <w:rFonts w:ascii="Times New Roman Bold" w:hAnsi="Times New Roman Bold" w:cs="Times New Roman Bold"/>
          <w:color w:val="191919"/>
          <w:spacing w:val="-3"/>
          <w:sz w:val="18"/>
          <w:szCs w:val="18"/>
        </w:rPr>
      </w:pPr>
    </w:p>
    <w:p w:rsidR="001050CA" w:rsidRDefault="001050CA">
      <w:pPr>
        <w:widowControl w:val="0"/>
        <w:tabs>
          <w:tab w:val="left" w:pos="2587"/>
          <w:tab w:val="left" w:pos="3645"/>
          <w:tab w:val="left" w:pos="9996"/>
        </w:tabs>
        <w:autoSpaceDE w:val="0"/>
        <w:autoSpaceDN w:val="0"/>
        <w:adjustRightInd w:val="0"/>
        <w:spacing w:before="4" w:after="0" w:line="207" w:lineRule="exact"/>
        <w:ind w:left="532" w:firstLine="995"/>
        <w:rPr>
          <w:rFonts w:ascii="Times New Roman Bold" w:hAnsi="Times New Roman Bold" w:cs="Times New Roman Bold"/>
          <w:color w:val="FF0000"/>
          <w:spacing w:val="-3"/>
          <w:sz w:val="18"/>
          <w:szCs w:val="18"/>
        </w:rPr>
      </w:pPr>
    </w:p>
    <w:p w:rsidR="001050CA" w:rsidRDefault="001050CA">
      <w:pPr>
        <w:widowControl w:val="0"/>
        <w:tabs>
          <w:tab w:val="left" w:pos="2587"/>
          <w:tab w:val="left" w:pos="3645"/>
          <w:tab w:val="left" w:pos="9996"/>
        </w:tabs>
        <w:autoSpaceDE w:val="0"/>
        <w:autoSpaceDN w:val="0"/>
        <w:adjustRightInd w:val="0"/>
        <w:spacing w:before="4" w:after="0" w:line="207" w:lineRule="exact"/>
        <w:ind w:left="532" w:firstLine="995"/>
        <w:rPr>
          <w:rFonts w:ascii="Times New Roman" w:hAnsi="Times New Roman"/>
          <w:color w:val="FF0000"/>
          <w:spacing w:val="-3"/>
          <w:sz w:val="18"/>
          <w:szCs w:val="18"/>
        </w:rPr>
      </w:pPr>
    </w:p>
    <w:p w:rsidR="001050CA" w:rsidRDefault="001050CA">
      <w:pPr>
        <w:widowControl w:val="0"/>
        <w:autoSpaceDE w:val="0"/>
        <w:autoSpaceDN w:val="0"/>
        <w:adjustRightInd w:val="0"/>
        <w:spacing w:after="0" w:line="402" w:lineRule="exact"/>
        <w:ind w:left="532"/>
        <w:rPr>
          <w:rFonts w:ascii="Times New Roman Bold" w:hAnsi="Times New Roman Bold" w:cs="Times New Roman Bold"/>
          <w:color w:val="191919"/>
          <w:spacing w:val="-3"/>
          <w:sz w:val="18"/>
          <w:szCs w:val="18"/>
        </w:rPr>
      </w:pPr>
    </w:p>
    <w:p w:rsidR="001050CA" w:rsidRDefault="001050CA">
      <w:pPr>
        <w:widowControl w:val="0"/>
        <w:autoSpaceDE w:val="0"/>
        <w:autoSpaceDN w:val="0"/>
        <w:adjustRightInd w:val="0"/>
        <w:spacing w:after="0" w:line="402" w:lineRule="exact"/>
        <w:ind w:left="532"/>
        <w:rPr>
          <w:rFonts w:ascii="Times New Roman Bold" w:hAnsi="Times New Roman Bold" w:cs="Times New Roman Bold"/>
          <w:color w:val="191919"/>
          <w:spacing w:val="-3"/>
          <w:sz w:val="18"/>
          <w:szCs w:val="18"/>
        </w:rPr>
      </w:pPr>
    </w:p>
    <w:p w:rsidR="001050CA" w:rsidRDefault="00E454F7">
      <w:pPr>
        <w:widowControl w:val="0"/>
        <w:autoSpaceDE w:val="0"/>
        <w:autoSpaceDN w:val="0"/>
        <w:adjustRightInd w:val="0"/>
        <w:spacing w:after="0" w:line="402" w:lineRule="exact"/>
        <w:ind w:left="532"/>
        <w:rPr>
          <w:rFonts w:ascii="Times New Roman Bold" w:hAnsi="Times New Roman Bold" w:cs="Times New Roman Bold"/>
          <w:color w:val="191919"/>
          <w:spacing w:val="-3"/>
          <w:sz w:val="18"/>
          <w:szCs w:val="18"/>
        </w:rPr>
      </w:pPr>
      <w:ins w:id="303" w:author="eslove" w:date="2008-07-30T13:08:00Z">
        <w:r w:rsidRPr="00AE60A2">
          <w:rPr>
            <w:noProof/>
          </w:rPr>
          <w:pict>
            <v:shape id="_x0000_s2353" type="#_x0000_t202" style="position:absolute;left:0;text-align:left;margin-left:309.3pt;margin-top:14.1pt;width:246pt;height:70.65pt;z-index:251866112" stroked="f">
              <v:textbox style="mso-next-textbox:#_x0000_s2353;mso-fit-shape-to-text:t">
                <w:txbxContent>
                  <w:p w:rsidR="009D7097" w:rsidRPr="00E454F7" w:rsidRDefault="009D7097" w:rsidP="00E454F7">
                    <w:pPr>
                      <w:widowControl w:val="0"/>
                      <w:tabs>
                        <w:tab w:val="left" w:pos="540"/>
                        <w:tab w:val="left" w:pos="720"/>
                        <w:tab w:val="left" w:pos="1170"/>
                        <w:tab w:val="left" w:pos="2880"/>
                        <w:tab w:val="left" w:pos="432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(Spring Semester)</w:t>
                    </w:r>
                  </w:p>
                  <w:p w:rsidR="009D7097" w:rsidRPr="00E454F7" w:rsidRDefault="009D7097" w:rsidP="00E454F7">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right="-75"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 xml:space="preserve">4111 </w:t>
                    </w:r>
                    <w:r w:rsidRPr="00E454F7">
                      <w:rPr>
                        <w:rFonts w:ascii="Times New Roman" w:hAnsi="Times New Roman"/>
                        <w:color w:val="262626" w:themeColor="text1" w:themeTint="D9"/>
                        <w:spacing w:val="-3"/>
                        <w:sz w:val="18"/>
                        <w:szCs w:val="18"/>
                      </w:rPr>
                      <w:tab/>
                      <w:t xml:space="preserve">Seminar in Org. Theory/Behavior   OR </w:t>
                    </w:r>
                    <w:r w:rsidRPr="00E454F7">
                      <w:rPr>
                        <w:rFonts w:ascii="Times New Roman" w:hAnsi="Times New Roman"/>
                        <w:color w:val="262626" w:themeColor="text1" w:themeTint="D9"/>
                        <w:spacing w:val="-3"/>
                        <w:sz w:val="18"/>
                        <w:szCs w:val="18"/>
                      </w:rPr>
                      <w:tab/>
                      <w:t xml:space="preserve"> </w:t>
                    </w:r>
                  </w:p>
                  <w:p w:rsidR="009D7097" w:rsidRPr="00E454F7" w:rsidRDefault="009D7097" w:rsidP="00E454F7">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4030</w:t>
                    </w:r>
                    <w:r w:rsidRPr="00E454F7">
                      <w:rPr>
                        <w:rFonts w:ascii="Times New Roman" w:hAnsi="Times New Roman"/>
                        <w:color w:val="262626" w:themeColor="text1" w:themeTint="D9"/>
                        <w:spacing w:val="-3"/>
                        <w:sz w:val="18"/>
                        <w:szCs w:val="18"/>
                      </w:rPr>
                      <w:tab/>
                      <w:t>Quality Management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4126</w:t>
                    </w:r>
                    <w:r w:rsidRPr="00E454F7">
                      <w:rPr>
                        <w:rFonts w:ascii="Times New Roman" w:hAnsi="Times New Roman"/>
                        <w:color w:val="262626" w:themeColor="text1" w:themeTint="D9"/>
                        <w:spacing w:val="-3"/>
                        <w:sz w:val="18"/>
                        <w:szCs w:val="18"/>
                      </w:rPr>
                      <w:tab/>
                      <w:t>Organizational Learning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540"/>
                        <w:tab w:val="left" w:pos="720"/>
                        <w:tab w:val="left" w:pos="1170"/>
                        <w:tab w:val="left" w:pos="2587"/>
                        <w:tab w:val="left" w:pos="2880"/>
                        <w:tab w:val="left" w:pos="3645"/>
                        <w:tab w:val="left" w:pos="4320"/>
                        <w:tab w:val="left" w:pos="999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4199</w:t>
                    </w:r>
                    <w:r w:rsidRPr="00E454F7">
                      <w:rPr>
                        <w:rFonts w:ascii="Times New Roman" w:hAnsi="Times New Roman"/>
                        <w:color w:val="262626" w:themeColor="text1" w:themeTint="D9"/>
                        <w:spacing w:val="-3"/>
                        <w:sz w:val="18"/>
                        <w:szCs w:val="18"/>
                      </w:rPr>
                      <w:tab/>
                      <w:t>Business Policy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9D7097" w:rsidRPr="00E454F7" w:rsidRDefault="009D7097" w:rsidP="00E454F7">
                    <w:pPr>
                      <w:widowControl w:val="0"/>
                      <w:tabs>
                        <w:tab w:val="left" w:pos="540"/>
                        <w:tab w:val="left" w:pos="720"/>
                        <w:tab w:val="left" w:pos="1170"/>
                        <w:tab w:val="left" w:pos="2880"/>
                        <w:tab w:val="left" w:pos="4320"/>
                        <w:tab w:val="left" w:pos="8584"/>
                        <w:tab w:val="left" w:pos="9995"/>
                      </w:tabs>
                      <w:autoSpaceDE w:val="0"/>
                      <w:autoSpaceDN w:val="0"/>
                      <w:adjustRightInd w:val="0"/>
                      <w:spacing w:before="1"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9+</w:t>
                    </w:r>
                  </w:p>
                </w:txbxContent>
              </v:textbox>
              <w10:wrap type="square"/>
            </v:shape>
          </w:pict>
        </w:r>
        <w:r w:rsidRPr="00AE60A2">
          <w:rPr>
            <w:noProof/>
            <w:sz w:val="16"/>
            <w:szCs w:val="16"/>
          </w:rPr>
          <w:pict>
            <v:shape id="_x0000_s2352" type="#_x0000_t202" style="position:absolute;left:0;text-align:left;margin-left:52.65pt;margin-top:14.1pt;width:258pt;height:73.25pt;z-index:251865088" stroked="f">
              <v:textbox style="mso-next-textbox:#_x0000_s2352;mso-fit-shape-to-text:t">
                <w:txbxContent>
                  <w:p w:rsidR="009D7097" w:rsidRPr="00E454F7" w:rsidRDefault="009D7097" w:rsidP="00E454F7">
                    <w:pPr>
                      <w:widowControl w:val="0"/>
                      <w:tabs>
                        <w:tab w:val="left" w:pos="720"/>
                        <w:tab w:val="left" w:pos="1170"/>
                        <w:tab w:val="left" w:pos="4590"/>
                        <w:tab w:val="left" w:pos="594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(Fall Semester)</w:t>
                    </w:r>
                  </w:p>
                  <w:p w:rsidR="009D7097" w:rsidRPr="00E454F7" w:rsidRDefault="009D7097" w:rsidP="00E454F7">
                    <w:pPr>
                      <w:widowControl w:val="0"/>
                      <w:tabs>
                        <w:tab w:val="left" w:pos="720"/>
                        <w:tab w:val="left" w:pos="1170"/>
                        <w:tab w:val="left" w:pos="2587"/>
                        <w:tab w:val="left" w:pos="3645"/>
                        <w:tab w:val="left" w:pos="4590"/>
                        <w:tab w:val="left" w:pos="594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4127</w:t>
                    </w:r>
                    <w:r w:rsidRPr="00E454F7">
                      <w:rPr>
                        <w:rFonts w:ascii="Times New Roman" w:hAnsi="Times New Roman"/>
                        <w:color w:val="262626" w:themeColor="text1" w:themeTint="D9"/>
                        <w:spacing w:val="-3"/>
                        <w:sz w:val="18"/>
                        <w:szCs w:val="18"/>
                      </w:rPr>
                      <w:tab/>
                      <w:t>Small Business Management</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9D7097" w:rsidRPr="00E454F7" w:rsidRDefault="009D7097" w:rsidP="00E454F7">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u w:val="single"/>
                      </w:rPr>
                    </w:pP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u w:val="single"/>
                      </w:rPr>
                      <w:t xml:space="preserve">   </w:t>
                    </w:r>
                  </w:p>
                  <w:p w:rsidR="009D7097" w:rsidRPr="00E454F7" w:rsidRDefault="009D7097" w:rsidP="00E454F7">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3+</w:t>
                    </w:r>
                  </w:p>
                  <w:p w:rsidR="009D7097" w:rsidRPr="00E454F7" w:rsidRDefault="009D7097" w:rsidP="00E454F7">
                    <w:pPr>
                      <w:ind w:firstLine="0"/>
                      <w:rPr>
                        <w:color w:val="262626" w:themeColor="text1" w:themeTint="D9"/>
                      </w:rPr>
                    </w:pPr>
                  </w:p>
                </w:txbxContent>
              </v:textbox>
              <w10:wrap type="square"/>
            </v:shape>
          </w:pict>
        </w:r>
      </w:ins>
      <w:del w:id="304" w:author="eslove" w:date="2008-07-30T13:08:00Z">
        <w:r w:rsidR="00AE60A2" w:rsidRPr="00AE60A2">
          <w:rPr>
            <w:noProof/>
            <w:sz w:val="16"/>
            <w:szCs w:val="16"/>
          </w:rPr>
          <w:pict>
            <v:shape id="_x0000_s2380" type="#_x0000_t202" style="position:absolute;left:0;text-align:left;margin-left:61.05pt;margin-top:8.85pt;width:258pt;height:75.25pt;z-index:251893760" stroked="f">
              <v:textbox style="mso-next-textbox:#_x0000_s2380;mso-fit-shape-to-text:t">
                <w:txbxContent>
                  <w:p w:rsidR="009D7097" w:rsidRPr="00E3006E" w:rsidRDefault="009D7097" w:rsidP="001050CA">
                    <w:pPr>
                      <w:widowControl w:val="0"/>
                      <w:tabs>
                        <w:tab w:val="left" w:pos="720"/>
                        <w:tab w:val="left" w:pos="1170"/>
                        <w:tab w:val="left" w:pos="4590"/>
                        <w:tab w:val="left" w:pos="5940"/>
                      </w:tabs>
                      <w:autoSpaceDE w:val="0"/>
                      <w:autoSpaceDN w:val="0"/>
                      <w:adjustRightInd w:val="0"/>
                      <w:spacing w:before="9" w:after="0" w:line="207" w:lineRule="exact"/>
                      <w:rPr>
                        <w:rFonts w:ascii="Times New Roman Bold" w:hAnsi="Times New Roman Bold" w:cs="Times New Roman Bold"/>
                        <w:color w:val="FF0000"/>
                        <w:spacing w:val="-3"/>
                        <w:sz w:val="18"/>
                        <w:szCs w:val="18"/>
                      </w:rPr>
                    </w:pPr>
                    <w:r w:rsidRPr="00E3006E">
                      <w:rPr>
                        <w:rFonts w:ascii="Times New Roman Bold" w:hAnsi="Times New Roman Bold" w:cs="Times New Roman Bold"/>
                        <w:color w:val="FF0000"/>
                        <w:spacing w:val="-3"/>
                        <w:sz w:val="18"/>
                        <w:szCs w:val="18"/>
                      </w:rPr>
                      <w:t>Senior Year (Fall Semester)</w:t>
                    </w:r>
                  </w:p>
                  <w:p w:rsidR="009D7097" w:rsidRPr="00E3006E" w:rsidRDefault="009D7097" w:rsidP="001050CA">
                    <w:pPr>
                      <w:widowControl w:val="0"/>
                      <w:tabs>
                        <w:tab w:val="left" w:pos="720"/>
                        <w:tab w:val="left" w:pos="1170"/>
                        <w:tab w:val="left" w:pos="2587"/>
                        <w:tab w:val="left" w:pos="3645"/>
                        <w:tab w:val="left" w:pos="4590"/>
                        <w:tab w:val="left" w:pos="5940"/>
                        <w:tab w:val="left" w:pos="8584"/>
                      </w:tabs>
                      <w:autoSpaceDE w:val="0"/>
                      <w:autoSpaceDN w:val="0"/>
                      <w:adjustRightInd w:val="0"/>
                      <w:spacing w:before="5" w:after="0" w:line="207" w:lineRule="exact"/>
                      <w:rPr>
                        <w:rFonts w:ascii="Times New Roman" w:hAnsi="Times New Roman"/>
                        <w:color w:val="FF0000"/>
                        <w:spacing w:val="-3"/>
                        <w:sz w:val="18"/>
                        <w:szCs w:val="18"/>
                      </w:rPr>
                    </w:pPr>
                    <w:r w:rsidRPr="00E3006E">
                      <w:rPr>
                        <w:rFonts w:ascii="Times New Roman" w:hAnsi="Times New Roman"/>
                        <w:color w:val="FF0000"/>
                        <w:spacing w:val="-3"/>
                        <w:sz w:val="18"/>
                        <w:szCs w:val="18"/>
                      </w:rPr>
                      <w:t>MGMT</w:t>
                    </w:r>
                    <w:r w:rsidRPr="00E3006E">
                      <w:rPr>
                        <w:rFonts w:ascii="Times New Roman" w:hAnsi="Times New Roman"/>
                        <w:color w:val="FF0000"/>
                        <w:spacing w:val="-3"/>
                        <w:sz w:val="18"/>
                        <w:szCs w:val="18"/>
                      </w:rPr>
                      <w:tab/>
                      <w:t>4127</w:t>
                    </w:r>
                    <w:r w:rsidRPr="00E3006E">
                      <w:rPr>
                        <w:rFonts w:ascii="Times New Roman" w:hAnsi="Times New Roman"/>
                        <w:color w:val="FF0000"/>
                        <w:spacing w:val="-3"/>
                        <w:sz w:val="18"/>
                        <w:szCs w:val="18"/>
                      </w:rPr>
                      <w:tab/>
                      <w:t>Small Business Management</w:t>
                    </w:r>
                    <w:r w:rsidRPr="00E3006E">
                      <w:rPr>
                        <w:rFonts w:ascii="Times New Roman" w:hAnsi="Times New Roman"/>
                        <w:color w:val="FF0000"/>
                        <w:spacing w:val="-3"/>
                        <w:sz w:val="18"/>
                        <w:szCs w:val="18"/>
                      </w:rPr>
                      <w:tab/>
                    </w:r>
                    <w:r w:rsidRPr="00E3006E">
                      <w:rPr>
                        <w:rFonts w:ascii="Times New Roman" w:hAnsi="Times New Roman"/>
                        <w:color w:val="FF0000"/>
                        <w:spacing w:val="-3"/>
                        <w:sz w:val="18"/>
                        <w:szCs w:val="18"/>
                      </w:rPr>
                      <w:tab/>
                      <w:t>3</w:t>
                    </w:r>
                  </w:p>
                  <w:p w:rsidR="009D7097" w:rsidRPr="00720255" w:rsidRDefault="009D7097" w:rsidP="001050CA">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rPr>
                        <w:rFonts w:ascii="Times New Roman Bold" w:hAnsi="Times New Roman Bold" w:cs="Times New Roman Bold"/>
                        <w:b/>
                        <w:color w:val="FF0000"/>
                        <w:spacing w:val="-3"/>
                        <w:sz w:val="18"/>
                        <w:szCs w:val="18"/>
                        <w:u w:val="single"/>
                      </w:rPr>
                    </w:pP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b/>
                        <w:color w:val="FF0000"/>
                        <w:spacing w:val="-3"/>
                        <w:sz w:val="18"/>
                        <w:szCs w:val="18"/>
                        <w:u w:val="single"/>
                      </w:rPr>
                      <w:t xml:space="preserve">   </w:t>
                    </w:r>
                  </w:p>
                  <w:p w:rsidR="009D7097" w:rsidRPr="00E3006E" w:rsidRDefault="009D7097" w:rsidP="001050CA">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rPr>
                        <w:rFonts w:ascii="Times New Roman Bold" w:hAnsi="Times New Roman Bold" w:cs="Times New Roman Bold"/>
                        <w:b/>
                        <w:color w:val="FF0000"/>
                        <w:spacing w:val="-3"/>
                        <w:sz w:val="18"/>
                        <w:szCs w:val="18"/>
                      </w:rPr>
                    </w:pPr>
                    <w:r w:rsidRPr="00E3006E">
                      <w:rPr>
                        <w:rFonts w:ascii="Times New Roman Bold" w:hAnsi="Times New Roman Bold" w:cs="Times New Roman Bold"/>
                        <w:b/>
                        <w:color w:val="FF0000"/>
                        <w:spacing w:val="-3"/>
                        <w:sz w:val="18"/>
                        <w:szCs w:val="18"/>
                      </w:rPr>
                      <w:t>Subtotal</w:t>
                    </w:r>
                    <w:r w:rsidRPr="00E3006E">
                      <w:rPr>
                        <w:rFonts w:ascii="Times New Roman Bold" w:hAnsi="Times New Roman Bold" w:cs="Times New Roman Bold"/>
                        <w:b/>
                        <w:color w:val="FF0000"/>
                        <w:spacing w:val="-3"/>
                        <w:sz w:val="18"/>
                        <w:szCs w:val="18"/>
                      </w:rPr>
                      <w:tab/>
                    </w:r>
                    <w:r w:rsidRPr="00E3006E">
                      <w:rPr>
                        <w:rFonts w:ascii="Times New Roman Bold" w:hAnsi="Times New Roman Bold" w:cs="Times New Roman Bold"/>
                        <w:b/>
                        <w:color w:val="FF0000"/>
                        <w:spacing w:val="-3"/>
                        <w:sz w:val="18"/>
                        <w:szCs w:val="18"/>
                      </w:rPr>
                      <w:tab/>
                    </w:r>
                    <w:r w:rsidRPr="00E3006E">
                      <w:rPr>
                        <w:rFonts w:ascii="Times New Roman Bold" w:hAnsi="Times New Roman Bold" w:cs="Times New Roman Bold"/>
                        <w:b/>
                        <w:color w:val="FF0000"/>
                        <w:spacing w:val="-3"/>
                        <w:sz w:val="18"/>
                        <w:szCs w:val="18"/>
                      </w:rPr>
                      <w:tab/>
                    </w:r>
                    <w:r w:rsidRPr="00E3006E">
                      <w:rPr>
                        <w:rFonts w:ascii="Times New Roman Bold" w:hAnsi="Times New Roman Bold" w:cs="Times New Roman Bold"/>
                        <w:b/>
                        <w:color w:val="FF0000"/>
                        <w:spacing w:val="-3"/>
                        <w:sz w:val="18"/>
                        <w:szCs w:val="18"/>
                      </w:rPr>
                      <w:tab/>
                    </w:r>
                    <w:r w:rsidRPr="00E3006E">
                      <w:rPr>
                        <w:rFonts w:ascii="Times New Roman Bold" w:hAnsi="Times New Roman Bold" w:cs="Times New Roman Bold"/>
                        <w:b/>
                        <w:color w:val="FF0000"/>
                        <w:spacing w:val="-3"/>
                        <w:sz w:val="18"/>
                        <w:szCs w:val="18"/>
                      </w:rPr>
                      <w:tab/>
                      <w:t>3</w:t>
                    </w:r>
                    <w:r>
                      <w:rPr>
                        <w:rFonts w:ascii="Times New Roman Bold" w:hAnsi="Times New Roman Bold" w:cs="Times New Roman Bold"/>
                        <w:b/>
                        <w:color w:val="FF0000"/>
                        <w:spacing w:val="-3"/>
                        <w:sz w:val="18"/>
                        <w:szCs w:val="18"/>
                      </w:rPr>
                      <w:t>+</w:t>
                    </w:r>
                  </w:p>
                  <w:p w:rsidR="009D7097" w:rsidRDefault="009D7097"/>
                </w:txbxContent>
              </v:textbox>
              <w10:wrap type="square"/>
            </v:shape>
          </w:pict>
        </w:r>
        <w:r w:rsidR="00AE60A2" w:rsidRPr="00AE60A2">
          <w:rPr>
            <w:noProof/>
          </w:rPr>
          <w:pict>
            <v:shape id="_x0000_s2381" type="#_x0000_t202" style="position:absolute;left:0;text-align:left;margin-left:325.05pt;margin-top:8.85pt;width:246pt;height:70.65pt;z-index:251894784" stroked="f">
              <v:textbox style="mso-next-textbox:#_x0000_s2381;mso-fit-shape-to-text:t">
                <w:txbxContent>
                  <w:p w:rsidR="009D7097" w:rsidRPr="005E701C" w:rsidRDefault="009D7097" w:rsidP="001050CA">
                    <w:pPr>
                      <w:widowControl w:val="0"/>
                      <w:tabs>
                        <w:tab w:val="left" w:pos="540"/>
                        <w:tab w:val="left" w:pos="720"/>
                        <w:tab w:val="left" w:pos="1170"/>
                        <w:tab w:val="left" w:pos="2880"/>
                        <w:tab w:val="left" w:pos="4320"/>
                      </w:tabs>
                      <w:autoSpaceDE w:val="0"/>
                      <w:autoSpaceDN w:val="0"/>
                      <w:adjustRightInd w:val="0"/>
                      <w:spacing w:before="9" w:after="0" w:line="207" w:lineRule="exact"/>
                      <w:rPr>
                        <w:rFonts w:ascii="Times New Roman Bold" w:hAnsi="Times New Roman Bold" w:cs="Times New Roman Bold"/>
                        <w:color w:val="FF0000"/>
                        <w:spacing w:val="-3"/>
                        <w:sz w:val="16"/>
                        <w:szCs w:val="16"/>
                      </w:rPr>
                    </w:pPr>
                    <w:r w:rsidRPr="005E701C">
                      <w:rPr>
                        <w:rFonts w:ascii="Times New Roman Bold" w:hAnsi="Times New Roman Bold" w:cs="Times New Roman Bold"/>
                        <w:color w:val="FF0000"/>
                        <w:spacing w:val="-3"/>
                        <w:sz w:val="16"/>
                        <w:szCs w:val="16"/>
                      </w:rPr>
                      <w:t>Senior Year (Spring Semester)</w:t>
                    </w:r>
                  </w:p>
                  <w:p w:rsidR="009D7097" w:rsidRPr="005E701C" w:rsidRDefault="009D7097" w:rsidP="001050C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right="-75"/>
                      <w:rPr>
                        <w:rFonts w:ascii="Times New Roman" w:hAnsi="Times New Roman"/>
                        <w:color w:val="FF0000"/>
                        <w:spacing w:val="-3"/>
                        <w:sz w:val="16"/>
                        <w:szCs w:val="16"/>
                      </w:rPr>
                    </w:pPr>
                    <w:r w:rsidRPr="005E701C">
                      <w:rPr>
                        <w:rFonts w:ascii="Times New Roman" w:hAnsi="Times New Roman"/>
                        <w:color w:val="FF0000"/>
                        <w:spacing w:val="-3"/>
                        <w:sz w:val="16"/>
                        <w:szCs w:val="16"/>
                      </w:rPr>
                      <w:t xml:space="preserve">MGMT </w:t>
                    </w:r>
                    <w:r w:rsidRPr="005E701C">
                      <w:rPr>
                        <w:rFonts w:ascii="Times New Roman" w:hAnsi="Times New Roman"/>
                        <w:color w:val="FF0000"/>
                        <w:spacing w:val="-3"/>
                        <w:sz w:val="16"/>
                        <w:szCs w:val="16"/>
                      </w:rPr>
                      <w:tab/>
                      <w:t xml:space="preserve">4111 </w:t>
                    </w:r>
                    <w:r w:rsidRPr="005E701C">
                      <w:rPr>
                        <w:rFonts w:ascii="Times New Roman" w:hAnsi="Times New Roman"/>
                        <w:color w:val="FF0000"/>
                        <w:spacing w:val="-3"/>
                        <w:sz w:val="16"/>
                        <w:szCs w:val="16"/>
                      </w:rPr>
                      <w:tab/>
                      <w:t xml:space="preserve">Seminar in Org. Theory/Behavior   OR </w:t>
                    </w:r>
                    <w:r w:rsidRPr="005E701C">
                      <w:rPr>
                        <w:rFonts w:ascii="Times New Roman" w:hAnsi="Times New Roman"/>
                        <w:color w:val="FF0000"/>
                        <w:spacing w:val="-3"/>
                        <w:sz w:val="16"/>
                        <w:szCs w:val="16"/>
                      </w:rPr>
                      <w:tab/>
                    </w:r>
                    <w:r w:rsidRPr="005E701C">
                      <w:rPr>
                        <w:rFonts w:ascii="Times New Roman" w:hAnsi="Times New Roman"/>
                        <w:color w:val="FF0000"/>
                        <w:spacing w:val="-3"/>
                        <w:sz w:val="16"/>
                        <w:szCs w:val="16"/>
                      </w:rPr>
                      <w:tab/>
                      <w:t xml:space="preserve">                                                 </w:t>
                    </w:r>
                  </w:p>
                  <w:p w:rsidR="009D7097" w:rsidRPr="005E701C" w:rsidRDefault="009D7097" w:rsidP="001050C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rPr>
                        <w:rFonts w:ascii="Times New Roman" w:hAnsi="Times New Roman"/>
                        <w:color w:val="FF0000"/>
                        <w:spacing w:val="-3"/>
                        <w:sz w:val="16"/>
                        <w:szCs w:val="16"/>
                      </w:rPr>
                    </w:pPr>
                    <w:r w:rsidRPr="005E701C">
                      <w:rPr>
                        <w:rFonts w:ascii="Times New Roman" w:hAnsi="Times New Roman"/>
                        <w:color w:val="FF0000"/>
                        <w:spacing w:val="-3"/>
                        <w:sz w:val="16"/>
                        <w:szCs w:val="16"/>
                      </w:rPr>
                      <w:t xml:space="preserve">MGMT </w:t>
                    </w:r>
                    <w:r w:rsidRPr="005E701C">
                      <w:rPr>
                        <w:rFonts w:ascii="Times New Roman" w:hAnsi="Times New Roman"/>
                        <w:color w:val="FF0000"/>
                        <w:spacing w:val="-3"/>
                        <w:sz w:val="16"/>
                        <w:szCs w:val="16"/>
                      </w:rPr>
                      <w:tab/>
                      <w:t>4030</w:t>
                    </w:r>
                    <w:r w:rsidRPr="005E701C">
                      <w:rPr>
                        <w:rFonts w:ascii="Times New Roman" w:hAnsi="Times New Roman"/>
                        <w:color w:val="FF0000"/>
                        <w:spacing w:val="-3"/>
                        <w:sz w:val="16"/>
                        <w:szCs w:val="16"/>
                      </w:rPr>
                      <w:tab/>
                      <w:t>Quality Management Systems</w:t>
                    </w:r>
                    <w:r w:rsidRPr="005E701C">
                      <w:rPr>
                        <w:rFonts w:ascii="Times New Roman" w:hAnsi="Times New Roman"/>
                        <w:color w:val="FF0000"/>
                        <w:spacing w:val="-3"/>
                        <w:sz w:val="16"/>
                        <w:szCs w:val="16"/>
                      </w:rPr>
                      <w:tab/>
                    </w:r>
                    <w:r w:rsidRPr="005E701C">
                      <w:rPr>
                        <w:rFonts w:ascii="Times New Roman" w:hAnsi="Times New Roman"/>
                        <w:color w:val="FF0000"/>
                        <w:spacing w:val="-3"/>
                        <w:sz w:val="16"/>
                        <w:szCs w:val="16"/>
                      </w:rPr>
                      <w:tab/>
                      <w:t>3</w:t>
                    </w:r>
                  </w:p>
                  <w:p w:rsidR="009D7097" w:rsidRPr="005E701C" w:rsidRDefault="009D7097" w:rsidP="001050C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rPr>
                        <w:rFonts w:ascii="Times New Roman" w:hAnsi="Times New Roman"/>
                        <w:color w:val="FF0000"/>
                        <w:spacing w:val="-3"/>
                        <w:sz w:val="16"/>
                        <w:szCs w:val="16"/>
                      </w:rPr>
                    </w:pPr>
                    <w:r w:rsidRPr="005E701C">
                      <w:rPr>
                        <w:rFonts w:ascii="Times New Roman" w:hAnsi="Times New Roman"/>
                        <w:color w:val="FF0000"/>
                        <w:spacing w:val="-3"/>
                        <w:sz w:val="16"/>
                        <w:szCs w:val="16"/>
                      </w:rPr>
                      <w:t>MGMT</w:t>
                    </w:r>
                    <w:r w:rsidRPr="005E701C">
                      <w:rPr>
                        <w:rFonts w:ascii="Times New Roman" w:hAnsi="Times New Roman"/>
                        <w:color w:val="FF0000"/>
                        <w:spacing w:val="-3"/>
                        <w:sz w:val="16"/>
                        <w:szCs w:val="16"/>
                      </w:rPr>
                      <w:tab/>
                      <w:t>4126</w:t>
                    </w:r>
                    <w:r w:rsidRPr="005E701C">
                      <w:rPr>
                        <w:rFonts w:ascii="Times New Roman" w:hAnsi="Times New Roman"/>
                        <w:color w:val="FF0000"/>
                        <w:spacing w:val="-3"/>
                        <w:sz w:val="16"/>
                        <w:szCs w:val="16"/>
                      </w:rPr>
                      <w:tab/>
                      <w:t>Organizational Learning</w:t>
                    </w:r>
                    <w:r w:rsidRPr="005E701C">
                      <w:rPr>
                        <w:rFonts w:ascii="Times New Roman" w:hAnsi="Times New Roman"/>
                        <w:color w:val="FF0000"/>
                        <w:spacing w:val="-3"/>
                        <w:sz w:val="16"/>
                        <w:szCs w:val="16"/>
                      </w:rPr>
                      <w:tab/>
                    </w:r>
                    <w:r>
                      <w:rPr>
                        <w:rFonts w:ascii="Times New Roman" w:hAnsi="Times New Roman"/>
                        <w:color w:val="FF0000"/>
                        <w:spacing w:val="-3"/>
                        <w:sz w:val="16"/>
                        <w:szCs w:val="16"/>
                      </w:rPr>
                      <w:tab/>
                    </w:r>
                    <w:r>
                      <w:rPr>
                        <w:rFonts w:ascii="Times New Roman" w:hAnsi="Times New Roman"/>
                        <w:color w:val="FF0000"/>
                        <w:spacing w:val="-3"/>
                        <w:sz w:val="16"/>
                        <w:szCs w:val="16"/>
                      </w:rPr>
                      <w:tab/>
                    </w:r>
                    <w:r w:rsidRPr="005E701C">
                      <w:rPr>
                        <w:rFonts w:ascii="Times New Roman" w:hAnsi="Times New Roman"/>
                        <w:color w:val="FF0000"/>
                        <w:spacing w:val="-3"/>
                        <w:sz w:val="16"/>
                        <w:szCs w:val="16"/>
                      </w:rPr>
                      <w:t>3</w:t>
                    </w:r>
                  </w:p>
                  <w:p w:rsidR="009D7097" w:rsidRPr="005E701C" w:rsidRDefault="009D7097" w:rsidP="001050CA">
                    <w:pPr>
                      <w:widowControl w:val="0"/>
                      <w:tabs>
                        <w:tab w:val="left" w:pos="540"/>
                        <w:tab w:val="left" w:pos="720"/>
                        <w:tab w:val="left" w:pos="1170"/>
                        <w:tab w:val="left" w:pos="2587"/>
                        <w:tab w:val="left" w:pos="2880"/>
                        <w:tab w:val="left" w:pos="3645"/>
                        <w:tab w:val="left" w:pos="4320"/>
                        <w:tab w:val="left" w:pos="9995"/>
                      </w:tabs>
                      <w:autoSpaceDE w:val="0"/>
                      <w:autoSpaceDN w:val="0"/>
                      <w:adjustRightInd w:val="0"/>
                      <w:spacing w:before="5" w:after="0" w:line="207" w:lineRule="exact"/>
                      <w:rPr>
                        <w:rFonts w:ascii="Times New Roman" w:hAnsi="Times New Roman"/>
                        <w:color w:val="FF0000"/>
                        <w:spacing w:val="-3"/>
                        <w:sz w:val="16"/>
                        <w:szCs w:val="16"/>
                      </w:rPr>
                    </w:pPr>
                    <w:r w:rsidRPr="005E701C">
                      <w:rPr>
                        <w:rFonts w:ascii="Times New Roman" w:hAnsi="Times New Roman"/>
                        <w:color w:val="FF0000"/>
                        <w:spacing w:val="-3"/>
                        <w:sz w:val="16"/>
                        <w:szCs w:val="16"/>
                      </w:rPr>
                      <w:t>MGMT</w:t>
                    </w:r>
                    <w:r w:rsidRPr="005E701C">
                      <w:rPr>
                        <w:rFonts w:ascii="Times New Roman" w:hAnsi="Times New Roman"/>
                        <w:color w:val="FF0000"/>
                        <w:spacing w:val="-3"/>
                        <w:sz w:val="16"/>
                        <w:szCs w:val="16"/>
                      </w:rPr>
                      <w:tab/>
                      <w:t>4199</w:t>
                    </w:r>
                    <w:r w:rsidRPr="005E701C">
                      <w:rPr>
                        <w:rFonts w:ascii="Times New Roman" w:hAnsi="Times New Roman"/>
                        <w:color w:val="FF0000"/>
                        <w:spacing w:val="-3"/>
                        <w:sz w:val="16"/>
                        <w:szCs w:val="16"/>
                      </w:rPr>
                      <w:tab/>
                      <w:t>Business Policy</w:t>
                    </w:r>
                    <w:r>
                      <w:rPr>
                        <w:rFonts w:ascii="Times New Roman" w:hAnsi="Times New Roman"/>
                        <w:color w:val="FF0000"/>
                        <w:spacing w:val="-3"/>
                        <w:sz w:val="16"/>
                        <w:szCs w:val="16"/>
                      </w:rPr>
                      <w:tab/>
                    </w:r>
                    <w:r>
                      <w:rPr>
                        <w:rFonts w:ascii="Times New Roman" w:hAnsi="Times New Roman"/>
                        <w:color w:val="FF0000"/>
                        <w:spacing w:val="-3"/>
                        <w:sz w:val="16"/>
                        <w:szCs w:val="16"/>
                      </w:rPr>
                      <w:tab/>
                    </w:r>
                    <w:r>
                      <w:rPr>
                        <w:rFonts w:ascii="Times New Roman" w:hAnsi="Times New Roman"/>
                        <w:color w:val="FF0000"/>
                        <w:spacing w:val="-3"/>
                        <w:sz w:val="16"/>
                        <w:szCs w:val="16"/>
                      </w:rPr>
                      <w:tab/>
                    </w:r>
                    <w:r>
                      <w:rPr>
                        <w:rFonts w:ascii="Times New Roman" w:hAnsi="Times New Roman"/>
                        <w:color w:val="FF0000"/>
                        <w:spacing w:val="-3"/>
                        <w:sz w:val="16"/>
                        <w:szCs w:val="16"/>
                      </w:rPr>
                      <w:tab/>
                    </w:r>
                    <w:r w:rsidRPr="00720255">
                      <w:rPr>
                        <w:rFonts w:ascii="Times New Roman" w:hAnsi="Times New Roman"/>
                        <w:color w:val="FF0000"/>
                        <w:spacing w:val="-3"/>
                        <w:sz w:val="16"/>
                        <w:szCs w:val="16"/>
                        <w:u w:val="single"/>
                      </w:rPr>
                      <w:t>3</w:t>
                    </w:r>
                  </w:p>
                  <w:p w:rsidR="009D7097" w:rsidRPr="005E701C" w:rsidRDefault="009D7097" w:rsidP="001050CA">
                    <w:pPr>
                      <w:widowControl w:val="0"/>
                      <w:tabs>
                        <w:tab w:val="left" w:pos="540"/>
                        <w:tab w:val="left" w:pos="720"/>
                        <w:tab w:val="left" w:pos="1170"/>
                        <w:tab w:val="left" w:pos="2880"/>
                        <w:tab w:val="left" w:pos="4320"/>
                        <w:tab w:val="left" w:pos="8584"/>
                        <w:tab w:val="left" w:pos="9995"/>
                      </w:tabs>
                      <w:autoSpaceDE w:val="0"/>
                      <w:autoSpaceDN w:val="0"/>
                      <w:adjustRightInd w:val="0"/>
                      <w:spacing w:before="1" w:after="0" w:line="207" w:lineRule="exact"/>
                      <w:rPr>
                        <w:rFonts w:ascii="Times New Roman Bold" w:hAnsi="Times New Roman Bold" w:cs="Times New Roman Bold"/>
                        <w:color w:val="FF0000"/>
                        <w:spacing w:val="-3"/>
                        <w:sz w:val="16"/>
                        <w:szCs w:val="16"/>
                      </w:rPr>
                    </w:pPr>
                    <w:r>
                      <w:rPr>
                        <w:rFonts w:ascii="Times New Roman Bold" w:hAnsi="Times New Roman Bold" w:cs="Times New Roman Bold"/>
                        <w:color w:val="FF0000"/>
                        <w:spacing w:val="-3"/>
                        <w:sz w:val="16"/>
                        <w:szCs w:val="16"/>
                      </w:rPr>
                      <w:t>Subtotal</w:t>
                    </w:r>
                    <w:r w:rsidRPr="005E701C">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t>9+</w:t>
                    </w:r>
                  </w:p>
                </w:txbxContent>
              </v:textbox>
              <w10:wrap type="square"/>
            </v:shape>
          </w:pict>
        </w:r>
      </w:del>
    </w:p>
    <w:p w:rsidR="001050CA" w:rsidRDefault="001050CA">
      <w:pPr>
        <w:widowControl w:val="0"/>
        <w:tabs>
          <w:tab w:val="left" w:pos="4731"/>
        </w:tabs>
        <w:autoSpaceDE w:val="0"/>
        <w:autoSpaceDN w:val="0"/>
        <w:adjustRightInd w:val="0"/>
        <w:spacing w:before="256" w:after="0" w:line="402" w:lineRule="exact"/>
        <w:ind w:left="532"/>
        <w:rPr>
          <w:rFonts w:ascii="Century Gothic Bold" w:hAnsi="Century Gothic Bold" w:cs="Century Gothic Bold"/>
          <w:color w:val="191919"/>
          <w:w w:val="96"/>
          <w:position w:val="2"/>
          <w:sz w:val="35"/>
          <w:szCs w:val="35"/>
        </w:rPr>
      </w:pPr>
    </w:p>
    <w:p w:rsidR="001050CA" w:rsidRDefault="001050CA" w:rsidP="001050CA">
      <w:pPr>
        <w:widowControl w:val="0"/>
        <w:tabs>
          <w:tab w:val="left" w:pos="720"/>
          <w:tab w:val="left" w:pos="1170"/>
          <w:tab w:val="left" w:pos="2587"/>
          <w:tab w:val="left" w:pos="3645"/>
          <w:tab w:val="left" w:pos="4590"/>
          <w:tab w:val="left" w:pos="5940"/>
          <w:tab w:val="left" w:pos="9995"/>
        </w:tabs>
        <w:autoSpaceDE w:val="0"/>
        <w:autoSpaceDN w:val="0"/>
        <w:adjustRightInd w:val="0"/>
        <w:spacing w:before="5" w:line="207" w:lineRule="exact"/>
        <w:rPr>
          <w:rFonts w:ascii="Times New Roman" w:hAnsi="Times New Roman"/>
          <w:b/>
          <w:color w:val="FF0000"/>
          <w:spacing w:val="-3"/>
          <w:sz w:val="18"/>
          <w:szCs w:val="18"/>
        </w:rPr>
      </w:pPr>
    </w:p>
    <w:p w:rsidR="001050CA" w:rsidRDefault="001050CA" w:rsidP="001050CA">
      <w:pPr>
        <w:widowControl w:val="0"/>
        <w:tabs>
          <w:tab w:val="left" w:pos="720"/>
          <w:tab w:val="left" w:pos="1170"/>
          <w:tab w:val="left" w:pos="2587"/>
          <w:tab w:val="left" w:pos="3645"/>
          <w:tab w:val="left" w:pos="4590"/>
          <w:tab w:val="left" w:pos="5940"/>
          <w:tab w:val="left" w:pos="9995"/>
        </w:tabs>
        <w:autoSpaceDE w:val="0"/>
        <w:autoSpaceDN w:val="0"/>
        <w:adjustRightInd w:val="0"/>
        <w:spacing w:before="5" w:line="207" w:lineRule="exact"/>
        <w:rPr>
          <w:rFonts w:ascii="Times New Roman" w:hAnsi="Times New Roman"/>
          <w:b/>
          <w:color w:val="FF0000"/>
          <w:spacing w:val="-3"/>
          <w:sz w:val="18"/>
          <w:szCs w:val="18"/>
        </w:rPr>
      </w:pPr>
    </w:p>
    <w:p w:rsidR="001050CA" w:rsidRPr="00E454F7" w:rsidRDefault="001050CA" w:rsidP="001050CA">
      <w:pPr>
        <w:widowControl w:val="0"/>
        <w:tabs>
          <w:tab w:val="left" w:pos="720"/>
          <w:tab w:val="left" w:pos="1170"/>
          <w:tab w:val="left" w:pos="2587"/>
          <w:tab w:val="left" w:pos="3645"/>
          <w:tab w:val="left" w:pos="4590"/>
          <w:tab w:val="left" w:pos="5940"/>
          <w:tab w:val="left" w:pos="9995"/>
        </w:tabs>
        <w:autoSpaceDE w:val="0"/>
        <w:autoSpaceDN w:val="0"/>
        <w:adjustRightInd w:val="0"/>
        <w:spacing w:before="5" w:line="207" w:lineRule="exact"/>
        <w:rPr>
          <w:rFonts w:ascii="Times New Roman" w:hAnsi="Times New Roman"/>
          <w:b/>
          <w:color w:val="262626" w:themeColor="text1" w:themeTint="D9"/>
          <w:spacing w:val="-3"/>
          <w:sz w:val="18"/>
          <w:szCs w:val="18"/>
        </w:rPr>
      </w:pPr>
      <w:r>
        <w:rPr>
          <w:rFonts w:ascii="Times New Roman" w:hAnsi="Times New Roman"/>
          <w:b/>
          <w:color w:val="FF0000"/>
          <w:spacing w:val="-3"/>
          <w:sz w:val="18"/>
          <w:szCs w:val="18"/>
        </w:rPr>
        <w:tab/>
      </w:r>
      <w:r>
        <w:rPr>
          <w:rFonts w:ascii="Times New Roman" w:hAnsi="Times New Roman"/>
          <w:b/>
          <w:color w:val="FF0000"/>
          <w:spacing w:val="-3"/>
          <w:sz w:val="18"/>
          <w:szCs w:val="18"/>
        </w:rPr>
        <w:tab/>
      </w:r>
      <w:r>
        <w:rPr>
          <w:rFonts w:ascii="Times New Roman" w:hAnsi="Times New Roman"/>
          <w:b/>
          <w:color w:val="FF0000"/>
          <w:spacing w:val="-3"/>
          <w:sz w:val="18"/>
          <w:szCs w:val="18"/>
        </w:rPr>
        <w:tab/>
      </w:r>
      <w:r w:rsidRPr="00E454F7">
        <w:rPr>
          <w:rFonts w:ascii="Times New Roman" w:hAnsi="Times New Roman"/>
          <w:b/>
          <w:color w:val="262626" w:themeColor="text1" w:themeTint="D9"/>
          <w:spacing w:val="-3"/>
          <w:sz w:val="18"/>
          <w:szCs w:val="18"/>
        </w:rPr>
        <w:t>AAS/AAT Applied Credits*     (Up to 27 hrs.)</w:t>
      </w:r>
    </w:p>
    <w:p w:rsidR="001050CA" w:rsidRDefault="001050CA">
      <w:pPr>
        <w:widowControl w:val="0"/>
        <w:autoSpaceDE w:val="0"/>
        <w:autoSpaceDN w:val="0"/>
        <w:adjustRightInd w:val="0"/>
        <w:spacing w:after="0"/>
        <w:rPr>
          <w:rFonts w:ascii="Times New Roman" w:hAnsi="Times New Roman"/>
          <w:color w:val="191919"/>
          <w:spacing w:val="-3"/>
          <w:position w:val="-4"/>
          <w:sz w:val="20"/>
          <w:szCs w:val="20"/>
        </w:rPr>
        <w:sectPr w:rsidR="001050CA" w:rsidSect="008762DD">
          <w:pgSz w:w="12240" w:h="15840"/>
          <w:pgMar w:top="450" w:right="1080" w:bottom="0" w:left="540" w:header="720" w:footer="432" w:gutter="0"/>
          <w:cols w:space="720"/>
          <w:noEndnote/>
          <w:docGrid w:linePitch="299"/>
        </w:sectPr>
      </w:pPr>
    </w:p>
    <w:p w:rsidR="001050CA" w:rsidRDefault="008762DD">
      <w:pPr>
        <w:widowControl w:val="0"/>
        <w:autoSpaceDE w:val="0"/>
        <w:autoSpaceDN w:val="0"/>
        <w:adjustRightInd w:val="0"/>
        <w:spacing w:after="0" w:line="240" w:lineRule="exact"/>
        <w:rPr>
          <w:rFonts w:ascii="Times New Roman" w:hAnsi="Times New Roman"/>
          <w:color w:val="191919"/>
          <w:spacing w:val="-3"/>
          <w:position w:val="-4"/>
          <w:sz w:val="24"/>
          <w:szCs w:val="24"/>
        </w:rPr>
      </w:pPr>
      <w:bookmarkStart w:id="305" w:name="Pg10"/>
      <w:bookmarkEnd w:id="305"/>
      <w:r>
        <w:rPr>
          <w:rFonts w:ascii="Times New Roman" w:hAnsi="Times New Roman"/>
          <w:noProof/>
          <w:color w:val="191919"/>
          <w:sz w:val="53"/>
          <w:szCs w:val="53"/>
        </w:rPr>
        <w:lastRenderedPageBreak/>
        <w:pict>
          <v:group id="_x0000_s4087" style="position:absolute;left:0;text-align:left;margin-left:429.35pt;margin-top:-5.7pt;width:155.05pt;height:795.8pt;z-index:252057600" coordorigin="1612,-59" coordsize="3101,15916">
            <v:rect id="_x0000_s4088"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4088" inset="0,0,0,0">
                <w:txbxContent>
                  <w:p w:rsidR="008762DD" w:rsidRDefault="008762DD" w:rsidP="008762DD">
                    <w:pPr>
                      <w:spacing w:after="0"/>
                      <w:ind w:firstLine="0"/>
                      <w:rPr>
                        <w:b/>
                        <w:color w:val="000000" w:themeColor="text1"/>
                      </w:rPr>
                    </w:pPr>
                    <w:r>
                      <w:rPr>
                        <w:b/>
                        <w:color w:val="000000" w:themeColor="text1"/>
                      </w:rPr>
                      <w:t xml:space="preserve">   </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4089" style="position:absolute;left:1612;top:-59;width:3101;height:15916" coordorigin="2629,-59" coordsize="3101,15916">
              <v:group id="_x0000_s4090" style="position:absolute;left:4650;top:-59;width:1080;height:15916" coordorigin="7514,7" coordsize="1080,15916">
                <v:rect id="_x0000_s4091"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4091" inset="0,0,0,0">
                    <w:txbxContent>
                      <w:p w:rsidR="008762DD" w:rsidRDefault="008762DD" w:rsidP="008762DD">
                        <w:pPr>
                          <w:spacing w:after="0"/>
                          <w:ind w:firstLine="0"/>
                          <w:rPr>
                            <w:b/>
                            <w:color w:val="000000" w:themeColor="text1"/>
                          </w:rPr>
                        </w:pPr>
                        <w:r>
                          <w:rPr>
                            <w:b/>
                            <w:color w:val="000000" w:themeColor="text1"/>
                          </w:rPr>
                          <w:t xml:space="preserve">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8762DD"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8762DD" w:rsidRPr="00E963F1" w:rsidRDefault="008762DD" w:rsidP="008762DD">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4092" style="position:absolute;left:7514;top:2465;width:1075;height:13112" coordorigin="7514,2465" coordsize="1075,13112">
                  <v:shape id="_x0000_s4093" type="#_x0000_t32" style="position:absolute;left:7514;top:4229;width:1051;height:0" o:connectortype="straight" strokeweight="2pt"/>
                  <v:shape id="_x0000_s4094" type="#_x0000_t32" style="position:absolute;left:7514;top:2465;width:1051;height:0" o:connectortype="straight" strokeweight="2pt"/>
                  <v:shape id="Freeform 2758" o:spid="_x0000_s409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24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241" type="#_x0000_t32" style="position:absolute;left:7514;top:6063;width:1051;height:0" o:connectortype="straight" strokeweight="2pt"/>
                  <v:shape id="_x0000_s10242" type="#_x0000_t32" style="position:absolute;left:7514;top:7843;width:1051;height:0" o:connectortype="straight" strokeweight="2pt"/>
                  <v:shape id="_x0000_s10243" type="#_x0000_t32" style="position:absolute;left:7514;top:9720;width:1051;height:0" o:connectortype="straight" strokeweight="2pt"/>
                  <v:shape id="_x0000_s10244" type="#_x0000_t32" style="position:absolute;left:7514;top:11538;width:1051;height:0" o:connectortype="straight" strokeweight="2pt"/>
                  <v:shape id="_x0000_s10245" type="#_x0000_t32" style="position:absolute;left:7514;top:13338;width:1051;height:0" o:connectortype="straight" strokeweight="2pt"/>
                </v:group>
              </v:group>
              <v:rect id="_x0000_s10246" style="position:absolute;left:2629;top:276;width:2618;height:441;mso-wrap-style:none" fillcolor="white [3212]" strokecolor="#d8d8d8 [2732]" strokeweight="3pt">
                <v:shadow on="t" type="perspective" color="#622423 [1605]" opacity=".5" offset="1pt" offset2="-1pt"/>
                <v:textbox inset="0,0,0,0">
                  <w:txbxContent>
                    <w:p w:rsidR="008762DD" w:rsidRDefault="00C23BEA" w:rsidP="00C23BEA">
                      <w:pPr>
                        <w:spacing w:after="0"/>
                        <w:ind w:right="-230" w:firstLine="0"/>
                      </w:pPr>
                      <w:r>
                        <w:t>Accounting, BIS &amp; Marketing</w:t>
                      </w:r>
                    </w:p>
                  </w:txbxContent>
                </v:textbox>
              </v:rect>
            </v:group>
          </v:group>
        </w:pict>
      </w:r>
    </w:p>
    <w:p w:rsidR="001050CA" w:rsidRDefault="001050CA">
      <w:pPr>
        <w:widowControl w:val="0"/>
        <w:autoSpaceDE w:val="0"/>
        <w:autoSpaceDN w:val="0"/>
        <w:adjustRightInd w:val="0"/>
        <w:spacing w:before="95" w:after="0" w:line="200" w:lineRule="exact"/>
        <w:ind w:left="9148" w:right="823" w:firstLine="50"/>
        <w:jc w:val="both"/>
        <w:rPr>
          <w:rFonts w:ascii="Century Gothic Bold" w:hAnsi="Century Gothic Bold" w:cs="Century Gothic Bold"/>
          <w:color w:val="191919"/>
          <w:spacing w:val="-2"/>
          <w:sz w:val="16"/>
          <w:szCs w:val="16"/>
        </w:rPr>
      </w:pPr>
    </w:p>
    <w:p w:rsidR="001050CA" w:rsidRDefault="001050CA" w:rsidP="00B34BE7">
      <w:pPr>
        <w:widowControl w:val="0"/>
        <w:autoSpaceDE w:val="0"/>
        <w:autoSpaceDN w:val="0"/>
        <w:adjustRightInd w:val="0"/>
        <w:spacing w:before="92" w:after="0" w:line="840" w:lineRule="exact"/>
        <w:ind w:left="270" w:right="450" w:hanging="14"/>
        <w:jc w:val="center"/>
        <w:rPr>
          <w:rFonts w:ascii="Times New Roman" w:hAnsi="Times New Roman"/>
          <w:color w:val="191919"/>
          <w:w w:val="97"/>
          <w:sz w:val="53"/>
          <w:szCs w:val="53"/>
        </w:rPr>
      </w:pPr>
      <w:r>
        <w:rPr>
          <w:rFonts w:ascii="Times New Roman" w:hAnsi="Times New Roman"/>
          <w:color w:val="191919"/>
          <w:w w:val="96"/>
          <w:sz w:val="71"/>
          <w:szCs w:val="71"/>
        </w:rPr>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A</w:t>
      </w:r>
      <w:r>
        <w:rPr>
          <w:rFonts w:ascii="Times New Roman" w:hAnsi="Times New Roman"/>
          <w:color w:val="191919"/>
          <w:w w:val="96"/>
          <w:sz w:val="53"/>
          <w:szCs w:val="53"/>
        </w:rPr>
        <w:t>CCOUNTING</w:t>
      </w:r>
      <w:r>
        <w:rPr>
          <w:rFonts w:ascii="Times New Roman" w:hAnsi="Times New Roman"/>
          <w:color w:val="191919"/>
          <w:w w:val="96"/>
          <w:sz w:val="71"/>
          <w:szCs w:val="71"/>
        </w:rPr>
        <w:t xml:space="preserve">, </w:t>
      </w:r>
      <w:r>
        <w:rPr>
          <w:rFonts w:ascii="Times New Roman" w:hAnsi="Times New Roman"/>
          <w:color w:val="191919"/>
          <w:w w:val="96"/>
          <w:sz w:val="71"/>
          <w:szCs w:val="71"/>
        </w:rPr>
        <w:br/>
      </w:r>
      <w:r>
        <w:rPr>
          <w:rFonts w:ascii="Times New Roman" w:hAnsi="Times New Roman"/>
          <w:color w:val="191919"/>
          <w:w w:val="97"/>
          <w:sz w:val="71"/>
          <w:szCs w:val="71"/>
        </w:rPr>
        <w:t>B</w:t>
      </w:r>
      <w:r>
        <w:rPr>
          <w:rFonts w:ascii="Times New Roman" w:hAnsi="Times New Roman"/>
          <w:color w:val="191919"/>
          <w:w w:val="97"/>
          <w:sz w:val="53"/>
          <w:szCs w:val="53"/>
        </w:rPr>
        <w:t>USINESS</w:t>
      </w:r>
      <w:r>
        <w:rPr>
          <w:rFonts w:ascii="Times New Roman" w:hAnsi="Times New Roman"/>
          <w:color w:val="191919"/>
          <w:w w:val="97"/>
          <w:sz w:val="71"/>
          <w:szCs w:val="71"/>
        </w:rPr>
        <w:t xml:space="preserve"> I</w:t>
      </w:r>
      <w:r>
        <w:rPr>
          <w:rFonts w:ascii="Times New Roman" w:hAnsi="Times New Roman"/>
          <w:color w:val="191919"/>
          <w:w w:val="97"/>
          <w:sz w:val="53"/>
          <w:szCs w:val="53"/>
        </w:rPr>
        <w:t>NFORMATION</w:t>
      </w:r>
      <w:r>
        <w:rPr>
          <w:rFonts w:ascii="Times New Roman" w:hAnsi="Times New Roman"/>
          <w:color w:val="191919"/>
          <w:w w:val="97"/>
          <w:sz w:val="71"/>
          <w:szCs w:val="71"/>
        </w:rPr>
        <w:t xml:space="preserve"> S</w:t>
      </w:r>
      <w:r>
        <w:rPr>
          <w:rFonts w:ascii="Times New Roman" w:hAnsi="Times New Roman"/>
          <w:color w:val="191919"/>
          <w:w w:val="97"/>
          <w:sz w:val="53"/>
          <w:szCs w:val="53"/>
        </w:rPr>
        <w:t>YSTEMS</w:t>
      </w:r>
    </w:p>
    <w:p w:rsidR="001050CA" w:rsidRDefault="001050CA" w:rsidP="00B34BE7">
      <w:pPr>
        <w:widowControl w:val="0"/>
        <w:autoSpaceDE w:val="0"/>
        <w:autoSpaceDN w:val="0"/>
        <w:adjustRightInd w:val="0"/>
        <w:spacing w:before="182" w:after="0" w:line="644" w:lineRule="exact"/>
        <w:ind w:left="270" w:right="450" w:hanging="14"/>
        <w:jc w:val="center"/>
        <w:rPr>
          <w:rFonts w:ascii="Times New Roman" w:hAnsi="Times New Roman"/>
          <w:color w:val="191919"/>
          <w:w w:val="97"/>
          <w:sz w:val="53"/>
          <w:szCs w:val="53"/>
        </w:rPr>
      </w:pPr>
      <w:r>
        <w:rPr>
          <w:rFonts w:ascii="Times New Roman" w:hAnsi="Times New Roman"/>
          <w:color w:val="191919"/>
          <w:w w:val="97"/>
          <w:sz w:val="53"/>
          <w:szCs w:val="53"/>
        </w:rPr>
        <w:t>AND</w:t>
      </w:r>
      <w:r>
        <w:rPr>
          <w:rFonts w:ascii="Times New Roman" w:hAnsi="Times New Roman"/>
          <w:color w:val="191919"/>
          <w:w w:val="97"/>
          <w:sz w:val="71"/>
          <w:szCs w:val="71"/>
        </w:rPr>
        <w:t xml:space="preserve"> M</w:t>
      </w:r>
      <w:r>
        <w:rPr>
          <w:rFonts w:ascii="Times New Roman" w:hAnsi="Times New Roman"/>
          <w:color w:val="191919"/>
          <w:w w:val="97"/>
          <w:sz w:val="53"/>
          <w:szCs w:val="53"/>
        </w:rPr>
        <w:t>ARKETING</w:t>
      </w:r>
    </w:p>
    <w:p w:rsidR="001050CA" w:rsidRDefault="001050CA" w:rsidP="00B34BE7">
      <w:pPr>
        <w:widowControl w:val="0"/>
        <w:autoSpaceDE w:val="0"/>
        <w:autoSpaceDN w:val="0"/>
        <w:adjustRightInd w:val="0"/>
        <w:spacing w:before="195" w:after="0" w:line="210" w:lineRule="exact"/>
        <w:ind w:left="270" w:right="450" w:hanging="13"/>
        <w:jc w:val="both"/>
        <w:rPr>
          <w:rFonts w:ascii="Times New Roman" w:hAnsi="Times New Roman"/>
          <w:color w:val="191919"/>
          <w:spacing w:val="-4"/>
          <w:sz w:val="18"/>
          <w:szCs w:val="18"/>
        </w:rPr>
      </w:pPr>
      <w:r>
        <w:rPr>
          <w:rFonts w:ascii="Times New Roman" w:hAnsi="Times New Roman"/>
          <w:color w:val="191919"/>
          <w:spacing w:val="-2"/>
          <w:sz w:val="18"/>
          <w:szCs w:val="18"/>
        </w:rPr>
        <w:t xml:space="preserve">The Accounting, Business Information Systems and Marketing Department offers undergraduate courses for the student who plans to enter </w:t>
      </w:r>
      <w:r>
        <w:rPr>
          <w:rFonts w:ascii="Times New Roman" w:hAnsi="Times New Roman"/>
          <w:color w:val="191919"/>
          <w:spacing w:val="-2"/>
          <w:sz w:val="18"/>
          <w:szCs w:val="18"/>
        </w:rPr>
        <w:br/>
      </w:r>
      <w:r>
        <w:rPr>
          <w:rFonts w:ascii="Times New Roman" w:hAnsi="Times New Roman"/>
          <w:color w:val="191919"/>
          <w:spacing w:val="-3"/>
          <w:sz w:val="18"/>
          <w:szCs w:val="18"/>
        </w:rPr>
        <w:t xml:space="preserve">the business world in an administrative capacity. The programs are accredited by the Association of Collegiate Business Schools and Programs </w:t>
      </w:r>
      <w:r>
        <w:rPr>
          <w:rFonts w:ascii="Times New Roman" w:hAnsi="Times New Roman"/>
          <w:color w:val="191919"/>
          <w:spacing w:val="-3"/>
          <w:sz w:val="18"/>
          <w:szCs w:val="18"/>
        </w:rPr>
        <w:br/>
      </w:r>
      <w:r>
        <w:rPr>
          <w:rFonts w:ascii="Times New Roman" w:hAnsi="Times New Roman"/>
          <w:color w:val="191919"/>
          <w:spacing w:val="-4"/>
          <w:sz w:val="18"/>
          <w:szCs w:val="18"/>
        </w:rPr>
        <w:t xml:space="preserve">(ACBSP). </w:t>
      </w:r>
    </w:p>
    <w:p w:rsidR="001050CA" w:rsidRPr="00C23BEA" w:rsidRDefault="001050CA" w:rsidP="00B34BE7">
      <w:pPr>
        <w:widowControl w:val="0"/>
        <w:autoSpaceDE w:val="0"/>
        <w:autoSpaceDN w:val="0"/>
        <w:adjustRightInd w:val="0"/>
        <w:spacing w:before="208" w:after="0" w:line="213" w:lineRule="exact"/>
        <w:ind w:left="270" w:right="450" w:hanging="13"/>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1"/>
          <w:sz w:val="18"/>
          <w:szCs w:val="18"/>
        </w:rPr>
        <w:t xml:space="preserve">The program of study in Accounting, Business Information Systems and Marketing leads to a Bachelor of Science degree in Accounting, </w:t>
      </w:r>
      <w:r w:rsidRPr="00C23BEA">
        <w:rPr>
          <w:rFonts w:ascii="Times New Roman" w:hAnsi="Times New Roman"/>
          <w:color w:val="262626" w:themeColor="text1" w:themeTint="D9"/>
          <w:spacing w:val="-2"/>
          <w:sz w:val="18"/>
          <w:szCs w:val="18"/>
        </w:rPr>
        <w:t xml:space="preserve">Business Information Systems, or Marketing. Internships are available for students to apply what has been learned in the classroom to real- </w:t>
      </w:r>
      <w:r w:rsidRPr="00C23BEA">
        <w:rPr>
          <w:rFonts w:ascii="Times New Roman" w:hAnsi="Times New Roman"/>
          <w:color w:val="262626" w:themeColor="text1" w:themeTint="D9"/>
          <w:spacing w:val="-3"/>
          <w:sz w:val="18"/>
          <w:szCs w:val="18"/>
        </w:rPr>
        <w:t xml:space="preserve">world situations. To be admitted to programs in Accounting, Business Information Systems, and Marketing as a major, the student must have </w:t>
      </w:r>
      <w:r w:rsidRPr="00C23BEA">
        <w:rPr>
          <w:rFonts w:ascii="Times New Roman" w:hAnsi="Times New Roman"/>
          <w:color w:val="262626" w:themeColor="text1" w:themeTint="D9"/>
          <w:spacing w:val="-4"/>
          <w:sz w:val="18"/>
          <w:szCs w:val="18"/>
        </w:rPr>
        <w:t xml:space="preserve">a cumulative grade point average of 2.25 or higher. </w:t>
      </w:r>
    </w:p>
    <w:p w:rsidR="001050CA" w:rsidRPr="00C23BEA" w:rsidRDefault="001050CA" w:rsidP="00B34BE7">
      <w:pPr>
        <w:widowControl w:val="0"/>
        <w:autoSpaceDE w:val="0"/>
        <w:autoSpaceDN w:val="0"/>
        <w:adjustRightInd w:val="0"/>
        <w:spacing w:before="207" w:after="0" w:line="213" w:lineRule="exact"/>
        <w:ind w:left="270" w:right="450" w:hanging="13"/>
        <w:jc w:val="both"/>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2"/>
          <w:sz w:val="18"/>
          <w:szCs w:val="18"/>
        </w:rPr>
        <w:t xml:space="preserve">The accounting program is designed to prepare accountants for the world of work.  Students are given the opportunity to gain a wide variety of </w:t>
      </w:r>
      <w:r w:rsidRPr="00C23BEA">
        <w:rPr>
          <w:rFonts w:ascii="Times New Roman" w:hAnsi="Times New Roman"/>
          <w:color w:val="262626" w:themeColor="text1" w:themeTint="D9"/>
          <w:spacing w:val="-2"/>
          <w:sz w:val="18"/>
          <w:szCs w:val="18"/>
        </w:rPr>
        <w:br/>
        <w:t xml:space="preserve">needed skills. Courses in the program build a rich knowledge of accounting theory and practice on both public and private levels. Students </w:t>
      </w:r>
      <w:r w:rsidRPr="00C23BEA">
        <w:rPr>
          <w:rFonts w:ascii="Times New Roman" w:hAnsi="Times New Roman"/>
          <w:color w:val="262626" w:themeColor="text1" w:themeTint="D9"/>
          <w:spacing w:val="-2"/>
          <w:sz w:val="18"/>
          <w:szCs w:val="18"/>
        </w:rPr>
        <w:br/>
      </w:r>
      <w:r w:rsidRPr="00C23BEA">
        <w:rPr>
          <w:rFonts w:ascii="Times New Roman" w:hAnsi="Times New Roman"/>
          <w:color w:val="262626" w:themeColor="text1" w:themeTint="D9"/>
          <w:spacing w:val="-3"/>
          <w:sz w:val="18"/>
          <w:szCs w:val="18"/>
        </w:rPr>
        <w:t xml:space="preserve">are also introduced and taught to use and interact with contemporary technology. Developing critical thinking and communications skills is </w:t>
      </w:r>
      <w:r w:rsidRPr="00C23BEA">
        <w:rPr>
          <w:rFonts w:ascii="Times New Roman" w:hAnsi="Times New Roman"/>
          <w:color w:val="262626" w:themeColor="text1" w:themeTint="D9"/>
          <w:spacing w:val="-3"/>
          <w:sz w:val="18"/>
          <w:szCs w:val="18"/>
        </w:rPr>
        <w:br/>
        <w:t xml:space="preserve">also emphasized in the program. Additionally, students are encouraged to sit for certification examinations at the completion of the program. </w:t>
      </w:r>
    </w:p>
    <w:p w:rsidR="001050CA" w:rsidRPr="00C23BEA" w:rsidRDefault="001050CA" w:rsidP="00B34BE7">
      <w:pPr>
        <w:widowControl w:val="0"/>
        <w:autoSpaceDE w:val="0"/>
        <w:autoSpaceDN w:val="0"/>
        <w:adjustRightInd w:val="0"/>
        <w:spacing w:before="210" w:after="0" w:line="210" w:lineRule="exact"/>
        <w:ind w:left="270" w:right="450" w:hanging="13"/>
        <w:jc w:val="both"/>
        <w:rPr>
          <w:rFonts w:ascii="Times New Roman" w:hAnsi="Times New Roman"/>
          <w:color w:val="262626" w:themeColor="text1" w:themeTint="D9"/>
          <w:spacing w:val="-1"/>
          <w:sz w:val="18"/>
          <w:szCs w:val="18"/>
        </w:rPr>
      </w:pPr>
      <w:r w:rsidRPr="00C23BEA">
        <w:rPr>
          <w:rFonts w:ascii="Times New Roman" w:hAnsi="Times New Roman"/>
          <w:color w:val="262626" w:themeColor="text1" w:themeTint="D9"/>
          <w:spacing w:val="-3"/>
          <w:sz w:val="18"/>
          <w:szCs w:val="18"/>
        </w:rPr>
        <w:t xml:space="preserve">The business information systems program integrates information technology, people and business.  The program provides professional preparation for persons who are interested in coordinating, </w:t>
      </w:r>
      <w:r w:rsidRPr="00C23BEA">
        <w:rPr>
          <w:rFonts w:ascii="Times New Roman" w:hAnsi="Times New Roman"/>
          <w:color w:val="262626" w:themeColor="text1" w:themeTint="D9"/>
          <w:spacing w:val="-2"/>
          <w:sz w:val="18"/>
          <w:szCs w:val="18"/>
        </w:rPr>
        <w:t>facilitating and expediting functions of the office in business, industrial and governmental organizations. Focus is on the development of computer operation skills</w:t>
      </w:r>
      <w:r w:rsidRPr="00C23BEA">
        <w:rPr>
          <w:rFonts w:ascii="Times New Roman" w:hAnsi="Times New Roman"/>
          <w:color w:val="262626" w:themeColor="text1" w:themeTint="D9"/>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1050CA" w:rsidRDefault="001050CA" w:rsidP="00B34BE7">
      <w:pPr>
        <w:widowControl w:val="0"/>
        <w:autoSpaceDE w:val="0"/>
        <w:autoSpaceDN w:val="0"/>
        <w:adjustRightInd w:val="0"/>
        <w:spacing w:before="206" w:after="0" w:line="215" w:lineRule="exact"/>
        <w:ind w:left="270" w:right="450" w:hanging="13"/>
        <w:jc w:val="both"/>
        <w:rPr>
          <w:rFonts w:ascii="Times New Roman" w:hAnsi="Times New Roman"/>
          <w:color w:val="191919"/>
          <w:spacing w:val="-3"/>
          <w:sz w:val="18"/>
          <w:szCs w:val="18"/>
        </w:rPr>
      </w:pPr>
      <w:r w:rsidRPr="00C23BEA">
        <w:rPr>
          <w:rFonts w:ascii="Times New Roman" w:hAnsi="Times New Roman"/>
          <w:color w:val="262626" w:themeColor="text1" w:themeTint="D9"/>
          <w:spacing w:val="-2"/>
          <w:sz w:val="18"/>
          <w:szCs w:val="18"/>
        </w:rPr>
        <w:t>The marketing program is designed to provide the student with opportunities to acquire the skills, concepts and knowledge neede</w:t>
      </w:r>
      <w:r>
        <w:rPr>
          <w:rFonts w:ascii="Times New Roman" w:hAnsi="Times New Roman"/>
          <w:color w:val="191919"/>
          <w:spacing w:val="-2"/>
          <w:sz w:val="18"/>
          <w:szCs w:val="18"/>
        </w:rPr>
        <w:t xml:space="preserve">d to assume </w:t>
      </w:r>
      <w:r>
        <w:rPr>
          <w:rFonts w:ascii="Times New Roman" w:hAnsi="Times New Roman"/>
          <w:color w:val="191919"/>
          <w:spacing w:val="-2"/>
          <w:sz w:val="18"/>
          <w:szCs w:val="18"/>
        </w:rPr>
        <w:br/>
        <w:t>responsible positions in marketing. Skills in problem solving, decision making, and applying the principles of economics, psychology and so-</w:t>
      </w:r>
      <w:r>
        <w:rPr>
          <w:rFonts w:ascii="Times New Roman" w:hAnsi="Times New Roman"/>
          <w:color w:val="191919"/>
          <w:spacing w:val="-2"/>
          <w:sz w:val="18"/>
          <w:szCs w:val="18"/>
        </w:rPr>
        <w:br/>
      </w:r>
      <w:proofErr w:type="spellStart"/>
      <w:r>
        <w:rPr>
          <w:rFonts w:ascii="Times New Roman" w:hAnsi="Times New Roman"/>
          <w:color w:val="191919"/>
          <w:spacing w:val="-2"/>
          <w:sz w:val="18"/>
          <w:szCs w:val="18"/>
        </w:rPr>
        <w:t>ciology</w:t>
      </w:r>
      <w:proofErr w:type="spellEnd"/>
      <w:r>
        <w:rPr>
          <w:rFonts w:ascii="Times New Roman" w:hAnsi="Times New Roman"/>
          <w:color w:val="191919"/>
          <w:spacing w:val="-2"/>
          <w:sz w:val="18"/>
          <w:szCs w:val="18"/>
        </w:rPr>
        <w:t xml:space="preserve"> to consumer behavior are developed for future marketing professionals and marketing leaders. Career options are available in selling, </w:t>
      </w:r>
      <w:r>
        <w:rPr>
          <w:rFonts w:ascii="Times New Roman" w:hAnsi="Times New Roman"/>
          <w:color w:val="191919"/>
          <w:spacing w:val="-2"/>
          <w:sz w:val="18"/>
          <w:szCs w:val="18"/>
        </w:rPr>
        <w:br/>
      </w:r>
      <w:r>
        <w:rPr>
          <w:rFonts w:ascii="Times New Roman" w:hAnsi="Times New Roman"/>
          <w:color w:val="191919"/>
          <w:spacing w:val="-3"/>
          <w:sz w:val="18"/>
          <w:szCs w:val="18"/>
        </w:rPr>
        <w:t xml:space="preserve">purchasing, advertising, promotion, physical distribution, industrial marketing, customer service, marketing research, consumer service and </w:t>
      </w:r>
      <w:r>
        <w:rPr>
          <w:rFonts w:ascii="Times New Roman" w:hAnsi="Times New Roman"/>
          <w:color w:val="191919"/>
          <w:spacing w:val="-3"/>
          <w:sz w:val="18"/>
          <w:szCs w:val="18"/>
        </w:rPr>
        <w:br/>
        <w:t xml:space="preserve">many other specialties. </w:t>
      </w:r>
    </w:p>
    <w:p w:rsidR="001050CA" w:rsidRDefault="001050CA" w:rsidP="00B34BE7">
      <w:pPr>
        <w:widowControl w:val="0"/>
        <w:autoSpaceDE w:val="0"/>
        <w:autoSpaceDN w:val="0"/>
        <w:adjustRightInd w:val="0"/>
        <w:spacing w:before="226" w:after="0" w:line="287" w:lineRule="exact"/>
        <w:ind w:left="270" w:right="450" w:hanging="13"/>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A</w:t>
      </w:r>
      <w:r>
        <w:rPr>
          <w:rFonts w:ascii="Times New Roman Bold" w:hAnsi="Times New Roman Bold" w:cs="Times New Roman Bold"/>
          <w:color w:val="191919"/>
          <w:spacing w:val="-5"/>
          <w:sz w:val="24"/>
          <w:szCs w:val="24"/>
        </w:rPr>
        <w:t xml:space="preserve">CCOUNTING </w:t>
      </w:r>
    </w:p>
    <w:p w:rsidR="001050CA" w:rsidRDefault="001050CA" w:rsidP="00B34BE7">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1050CA" w:rsidRPr="00C23BEA" w:rsidRDefault="001050CA" w:rsidP="00C23BEA">
      <w:pPr>
        <w:pStyle w:val="ListParagraph"/>
        <w:widowControl w:val="0"/>
        <w:numPr>
          <w:ilvl w:val="0"/>
          <w:numId w:val="19"/>
        </w:numPr>
        <w:autoSpaceDE w:val="0"/>
        <w:autoSpaceDN w:val="0"/>
        <w:adjustRightInd w:val="0"/>
        <w:spacing w:before="73"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1050CA" w:rsidRPr="00C23BEA" w:rsidRDefault="001050CA" w:rsidP="00C23BEA">
      <w:pPr>
        <w:pStyle w:val="ListParagraph"/>
        <w:widowControl w:val="0"/>
        <w:numPr>
          <w:ilvl w:val="0"/>
          <w:numId w:val="19"/>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27 hours of accounting </w:t>
      </w:r>
      <w:r w:rsidRPr="00C23BEA">
        <w:rPr>
          <w:rFonts w:ascii="Times New Roman" w:hAnsi="Times New Roman"/>
          <w:color w:val="262626" w:themeColor="text1" w:themeTint="D9"/>
          <w:spacing w:val="-2"/>
          <w:sz w:val="18"/>
          <w:szCs w:val="18"/>
        </w:rPr>
        <w:t xml:space="preserve">concentration. </w:t>
      </w:r>
    </w:p>
    <w:p w:rsidR="001050CA" w:rsidRPr="00C23BEA" w:rsidRDefault="001050CA" w:rsidP="00C23BEA">
      <w:pPr>
        <w:pStyle w:val="ListParagraph"/>
        <w:widowControl w:val="0"/>
        <w:numPr>
          <w:ilvl w:val="0"/>
          <w:numId w:val="19"/>
        </w:numPr>
        <w:autoSpaceDE w:val="0"/>
        <w:autoSpaceDN w:val="0"/>
        <w:adjustRightInd w:val="0"/>
        <w:spacing w:before="200"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2"/>
          <w:sz w:val="18"/>
          <w:szCs w:val="18"/>
        </w:rPr>
        <w:t xml:space="preserve">and a grade of “C” or above in all business courses. </w:t>
      </w:r>
    </w:p>
    <w:p w:rsidR="001050CA" w:rsidRPr="00B34BE7" w:rsidRDefault="001050CA" w:rsidP="00C23BEA">
      <w:pPr>
        <w:pStyle w:val="ListParagraph"/>
        <w:widowControl w:val="0"/>
        <w:numPr>
          <w:ilvl w:val="0"/>
          <w:numId w:val="19"/>
        </w:numPr>
        <w:autoSpaceDE w:val="0"/>
        <w:autoSpaceDN w:val="0"/>
        <w:adjustRightInd w:val="0"/>
        <w:spacing w:before="4" w:after="0" w:line="207" w:lineRule="exact"/>
        <w:ind w:left="720" w:right="450"/>
        <w:rPr>
          <w:rFonts w:ascii="Times New Roman" w:hAnsi="Times New Roman"/>
          <w:color w:val="191919"/>
          <w:spacing w:val="-2"/>
          <w:sz w:val="18"/>
          <w:szCs w:val="18"/>
        </w:rPr>
      </w:pPr>
      <w:r w:rsidRPr="00C23BEA">
        <w:rPr>
          <w:rFonts w:ascii="Times New Roman" w:hAnsi="Times New Roman"/>
          <w:color w:val="262626" w:themeColor="text1" w:themeTint="D9"/>
          <w:spacing w:val="-2"/>
          <w:sz w:val="18"/>
          <w:szCs w:val="18"/>
        </w:rPr>
        <w:t>The student m</w:t>
      </w:r>
      <w:r w:rsidRPr="00B34BE7">
        <w:rPr>
          <w:rFonts w:ascii="Times New Roman" w:hAnsi="Times New Roman"/>
          <w:color w:val="191919"/>
          <w:spacing w:val="-2"/>
          <w:sz w:val="18"/>
          <w:szCs w:val="18"/>
        </w:rPr>
        <w:t xml:space="preserve">ust complete the Major Field Achievement Test (MFAT) as a part of course requirements for MGMT 4199 </w:t>
      </w:r>
    </w:p>
    <w:p w:rsidR="001050CA" w:rsidRDefault="001050CA" w:rsidP="00B34BE7">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USINESS</w:t>
      </w:r>
      <w:r>
        <w:rPr>
          <w:rFonts w:ascii="Times New Roman Bold" w:hAnsi="Times New Roman Bold" w:cs="Times New Roman Bold"/>
          <w:color w:val="191919"/>
          <w:spacing w:val="-5"/>
          <w:sz w:val="31"/>
          <w:szCs w:val="31"/>
        </w:rPr>
        <w:t xml:space="preserve"> I</w:t>
      </w:r>
      <w:r>
        <w:rPr>
          <w:rFonts w:ascii="Times New Roman Bold" w:hAnsi="Times New Roman Bold" w:cs="Times New Roman Bold"/>
          <w:color w:val="191919"/>
          <w:spacing w:val="-5"/>
          <w:sz w:val="24"/>
          <w:szCs w:val="24"/>
        </w:rPr>
        <w:t>NFORMATION</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 xml:space="preserve">YSTEMS </w:t>
      </w:r>
    </w:p>
    <w:p w:rsidR="001050CA" w:rsidRDefault="001050CA" w:rsidP="00B34BE7">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1050CA" w:rsidRPr="00C23BEA" w:rsidRDefault="001050CA" w:rsidP="00C23BEA">
      <w:pPr>
        <w:pStyle w:val="ListParagraph"/>
        <w:widowControl w:val="0"/>
        <w:numPr>
          <w:ilvl w:val="1"/>
          <w:numId w:val="20"/>
        </w:numPr>
        <w:autoSpaceDE w:val="0"/>
        <w:autoSpaceDN w:val="0"/>
        <w:adjustRightInd w:val="0"/>
        <w:spacing w:before="56"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1050CA" w:rsidRPr="00C23BEA" w:rsidRDefault="001050CA" w:rsidP="00C23BEA">
      <w:pPr>
        <w:pStyle w:val="ListParagraph"/>
        <w:widowControl w:val="0"/>
        <w:numPr>
          <w:ilvl w:val="1"/>
          <w:numId w:val="20"/>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30 hours of information </w:t>
      </w:r>
      <w:r w:rsidRPr="00C23BEA">
        <w:rPr>
          <w:rFonts w:ascii="Times New Roman" w:hAnsi="Times New Roman"/>
          <w:color w:val="262626" w:themeColor="text1" w:themeTint="D9"/>
          <w:spacing w:val="-2"/>
          <w:sz w:val="18"/>
          <w:szCs w:val="18"/>
        </w:rPr>
        <w:t xml:space="preserve">systems concentration. </w:t>
      </w:r>
    </w:p>
    <w:p w:rsidR="001050CA" w:rsidRPr="00C23BEA" w:rsidRDefault="001050CA" w:rsidP="00C23BEA">
      <w:pPr>
        <w:pStyle w:val="ListParagraph"/>
        <w:widowControl w:val="0"/>
        <w:numPr>
          <w:ilvl w:val="1"/>
          <w:numId w:val="20"/>
        </w:numPr>
        <w:autoSpaceDE w:val="0"/>
        <w:autoSpaceDN w:val="0"/>
        <w:adjustRightInd w:val="0"/>
        <w:spacing w:before="200" w:after="0" w:line="220" w:lineRule="exact"/>
        <w:ind w:left="720" w:right="450"/>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3"/>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4"/>
          <w:sz w:val="18"/>
          <w:szCs w:val="18"/>
        </w:rPr>
        <w:t xml:space="preserve">and a grade of “C” or above in all business courses. </w:t>
      </w:r>
    </w:p>
    <w:p w:rsidR="00B34BE7" w:rsidRPr="00C23BEA" w:rsidRDefault="001050CA" w:rsidP="00C23BEA">
      <w:pPr>
        <w:pStyle w:val="ListParagraph"/>
        <w:widowControl w:val="0"/>
        <w:autoSpaceDE w:val="0"/>
        <w:autoSpaceDN w:val="0"/>
        <w:adjustRightInd w:val="0"/>
        <w:spacing w:before="11" w:after="0" w:line="207" w:lineRule="exact"/>
        <w:ind w:right="450" w:firstLine="0"/>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2"/>
          <w:sz w:val="18"/>
          <w:szCs w:val="18"/>
        </w:rPr>
        <w:t>The student must complete the Major Field Achievement Test (MFAT) as a part of a course requirement</w:t>
      </w:r>
      <w:r w:rsidR="00B34BE7" w:rsidRPr="00C23BEA">
        <w:rPr>
          <w:rFonts w:ascii="Times New Roman" w:hAnsi="Times New Roman"/>
          <w:color w:val="262626" w:themeColor="text1" w:themeTint="D9"/>
          <w:spacing w:val="-2"/>
          <w:sz w:val="18"/>
          <w:szCs w:val="18"/>
        </w:rPr>
        <w:t xml:space="preserve"> for MGMT 4199.</w:t>
      </w:r>
    </w:p>
    <w:p w:rsidR="001050CA" w:rsidRPr="00C23BEA" w:rsidRDefault="001050CA" w:rsidP="00C23BEA">
      <w:pPr>
        <w:pStyle w:val="ListParagraph"/>
        <w:widowControl w:val="0"/>
        <w:autoSpaceDE w:val="0"/>
        <w:autoSpaceDN w:val="0"/>
        <w:adjustRightInd w:val="0"/>
        <w:spacing w:before="4" w:after="0" w:line="207" w:lineRule="exact"/>
        <w:ind w:right="450" w:firstLine="0"/>
        <w:rPr>
          <w:rFonts w:ascii="Times New Roman" w:hAnsi="Times New Roman"/>
          <w:color w:val="262626" w:themeColor="text1" w:themeTint="D9"/>
          <w:spacing w:val="-2"/>
          <w:sz w:val="18"/>
          <w:szCs w:val="18"/>
        </w:rPr>
      </w:pPr>
    </w:p>
    <w:p w:rsidR="001050CA" w:rsidRDefault="001050CA" w:rsidP="00B34BE7">
      <w:pPr>
        <w:widowControl w:val="0"/>
        <w:autoSpaceDE w:val="0"/>
        <w:autoSpaceDN w:val="0"/>
        <w:adjustRightInd w:val="0"/>
        <w:spacing w:after="0"/>
        <w:ind w:left="1260" w:right="133" w:hanging="13"/>
        <w:rPr>
          <w:rFonts w:ascii="Times New Roman" w:hAnsi="Times New Roman"/>
          <w:color w:val="191919"/>
          <w:spacing w:val="-2"/>
          <w:sz w:val="18"/>
          <w:szCs w:val="18"/>
        </w:rPr>
        <w:sectPr w:rsidR="001050CA" w:rsidSect="00B34BE7">
          <w:pgSz w:w="12240" w:h="15840"/>
          <w:pgMar w:top="0" w:right="900" w:bottom="0" w:left="540" w:header="720" w:footer="288" w:gutter="0"/>
          <w:cols w:space="720"/>
          <w:noEndnote/>
          <w:docGrid w:linePitch="299"/>
        </w:sectPr>
      </w:pPr>
    </w:p>
    <w:p w:rsidR="001050CA" w:rsidRDefault="001050CA">
      <w:pPr>
        <w:widowControl w:val="0"/>
        <w:autoSpaceDE w:val="0"/>
        <w:autoSpaceDN w:val="0"/>
        <w:adjustRightInd w:val="0"/>
        <w:spacing w:before="31" w:after="0" w:line="402" w:lineRule="exact"/>
        <w:ind w:left="20"/>
        <w:rPr>
          <w:rFonts w:ascii="Century Gothic Bold" w:hAnsi="Century Gothic Bold" w:cs="Century Gothic Bold"/>
          <w:color w:val="191919"/>
          <w:w w:val="97"/>
          <w:sz w:val="35"/>
          <w:szCs w:val="35"/>
        </w:rPr>
      </w:pPr>
    </w:p>
    <w:p w:rsidR="001050CA" w:rsidRDefault="001050CA">
      <w:pPr>
        <w:widowControl w:val="0"/>
        <w:autoSpaceDE w:val="0"/>
        <w:autoSpaceDN w:val="0"/>
        <w:adjustRightInd w:val="0"/>
        <w:spacing w:after="0"/>
        <w:rPr>
          <w:rFonts w:ascii="Century Gothic Bold" w:hAnsi="Century Gothic Bold" w:cs="Century Gothic Bold"/>
          <w:color w:val="191919"/>
          <w:w w:val="97"/>
          <w:sz w:val="35"/>
          <w:szCs w:val="35"/>
        </w:rPr>
        <w:sectPr w:rsidR="001050CA">
          <w:type w:val="continuous"/>
          <w:pgSz w:w="12240" w:h="15840"/>
          <w:pgMar w:top="0" w:right="0" w:bottom="0" w:left="0" w:header="720" w:footer="720" w:gutter="0"/>
          <w:cols w:num="2" w:space="720" w:equalWidth="0">
            <w:col w:w="10933" w:space="160"/>
            <w:col w:w="1007"/>
          </w:cols>
          <w:noEndnote/>
        </w:sectPr>
      </w:pPr>
    </w:p>
    <w:p w:rsidR="001050CA" w:rsidRDefault="00C23BEA">
      <w:pPr>
        <w:widowControl w:val="0"/>
        <w:autoSpaceDE w:val="0"/>
        <w:autoSpaceDN w:val="0"/>
        <w:adjustRightInd w:val="0"/>
        <w:spacing w:after="0" w:line="240" w:lineRule="exact"/>
        <w:rPr>
          <w:rFonts w:ascii="Century Gothic Bold" w:hAnsi="Century Gothic Bold" w:cs="Century Gothic Bold"/>
          <w:color w:val="191919"/>
          <w:w w:val="97"/>
          <w:sz w:val="24"/>
          <w:szCs w:val="24"/>
        </w:rPr>
      </w:pPr>
      <w:bookmarkStart w:id="306" w:name="Pg11"/>
      <w:bookmarkEnd w:id="306"/>
      <w:r>
        <w:rPr>
          <w:rFonts w:ascii="Times New Roman" w:hAnsi="Times New Roman"/>
          <w:noProof/>
          <w:color w:val="191919"/>
          <w:spacing w:val="-1"/>
          <w:sz w:val="18"/>
          <w:szCs w:val="18"/>
        </w:rPr>
        <w:lastRenderedPageBreak/>
        <w:pict>
          <v:group id="_x0000_s10302" style="position:absolute;left:0;text-align:left;margin-left:-28.6pt;margin-top:-.5pt;width:175.2pt;height:795.8pt;z-index:252084224" coordorigin="2815" coordsize="3504,15916">
            <v:rect id="_x0000_s10303"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303"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304" style="position:absolute;left:2815;width:3504;height:15916" coordorigin="3095" coordsize="3504,15916">
              <v:group id="_x0000_s10305" style="position:absolute;left:3095;width:1104;height:15916" coordorigin="5929,3" coordsize="1104,15916">
                <v:rect id="_x0000_s1030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10306"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307" style="position:absolute;left:5929;top:2404;width:1104;height:13112" coordorigin="3836,2408" coordsize="1104,13112">
                  <v:shape id="_x0000_s10308" type="#_x0000_t32" style="position:absolute;left:3889;top:4172;width:1051;height:0" o:connectortype="straight" strokeweight="2pt"/>
                  <v:shape id="_x0000_s10309" type="#_x0000_t32" style="position:absolute;left:3889;top:2408;width:1051;height:0" o:connectortype="straight" strokeweight="2pt"/>
                  <v:shape id="Freeform 2758" o:spid="_x0000_s1031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31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312" type="#_x0000_t32" style="position:absolute;left:3889;top:6006;width:1051;height:0" o:connectortype="straight" strokeweight="2pt"/>
                  <v:shape id="_x0000_s10313" type="#_x0000_t32" style="position:absolute;left:3889;top:7786;width:1051;height:0" o:connectortype="straight" strokeweight="2pt"/>
                  <v:shape id="_x0000_s10314" type="#_x0000_t32" style="position:absolute;left:3889;top:9663;width:1051;height:0" o:connectortype="straight" strokeweight="2pt"/>
                  <v:shape id="_x0000_s10315" type="#_x0000_t32" style="position:absolute;left:3889;top:11481;width:1051;height:0" o:connectortype="straight" strokeweight="2pt"/>
                  <v:shape id="_x0000_s10316" type="#_x0000_t32" style="position:absolute;left:3889;top:13281;width:1051;height:0" o:connectortype="straight" strokeweight="2pt"/>
                </v:group>
              </v:group>
              <v:rect id="_x0000_s10317" style="position:absolute;left:3775;top:375;width:2824;height:421" fillcolor="white [3201]" strokecolor="#bfbfbf [2412]" strokeweight="2.5pt">
                <v:shadow color="#868686"/>
                <v:textbox inset="0,0,0,0">
                  <w:txbxContent>
                    <w:p w:rsidR="00C23BEA" w:rsidRDefault="00C23BEA" w:rsidP="00C23BEA">
                      <w:pPr>
                        <w:spacing w:after="0"/>
                        <w:ind w:firstLine="86"/>
                      </w:pPr>
                      <w:r>
                        <w:t>Accounting, BIS &amp; Marketing</w:t>
                      </w:r>
                    </w:p>
                  </w:txbxContent>
                </v:textbox>
              </v:rect>
            </v:group>
          </v:group>
        </w:pict>
      </w:r>
    </w:p>
    <w:p w:rsidR="001050CA" w:rsidRDefault="001050CA">
      <w:pPr>
        <w:widowControl w:val="0"/>
        <w:autoSpaceDE w:val="0"/>
        <w:autoSpaceDN w:val="0"/>
        <w:adjustRightInd w:val="0"/>
        <w:spacing w:after="0" w:line="180" w:lineRule="exact"/>
        <w:ind w:left="919"/>
        <w:rPr>
          <w:rFonts w:ascii="Century Gothic Bold" w:hAnsi="Century Gothic Bold" w:cs="Century Gothic Bold"/>
          <w:color w:val="191919"/>
          <w:w w:val="97"/>
          <w:sz w:val="24"/>
          <w:szCs w:val="24"/>
        </w:rPr>
      </w:pPr>
    </w:p>
    <w:p w:rsidR="001050CA" w:rsidRDefault="001050CA">
      <w:pPr>
        <w:widowControl w:val="0"/>
        <w:autoSpaceDE w:val="0"/>
        <w:autoSpaceDN w:val="0"/>
        <w:adjustRightInd w:val="0"/>
        <w:spacing w:after="0" w:line="287" w:lineRule="exact"/>
        <w:ind w:left="1528"/>
        <w:rPr>
          <w:rFonts w:ascii="Century Gothic Bold" w:hAnsi="Century Gothic Bold" w:cs="Century Gothic Bold"/>
          <w:color w:val="191919"/>
          <w:spacing w:val="-2"/>
          <w:sz w:val="16"/>
          <w:szCs w:val="16"/>
        </w:rPr>
      </w:pPr>
    </w:p>
    <w:p w:rsidR="00903FC2" w:rsidRDefault="00903FC2">
      <w:pPr>
        <w:widowControl w:val="0"/>
        <w:autoSpaceDE w:val="0"/>
        <w:autoSpaceDN w:val="0"/>
        <w:adjustRightInd w:val="0"/>
        <w:spacing w:after="0" w:line="287" w:lineRule="exact"/>
        <w:ind w:left="1528"/>
        <w:rPr>
          <w:rFonts w:ascii="Century Gothic Bold" w:hAnsi="Century Gothic Bold" w:cs="Century Gothic Bold"/>
          <w:color w:val="191919"/>
          <w:spacing w:val="-2"/>
          <w:sz w:val="16"/>
          <w:szCs w:val="16"/>
        </w:rPr>
      </w:pPr>
    </w:p>
    <w:p w:rsidR="001050CA" w:rsidRDefault="001050CA" w:rsidP="00903FC2">
      <w:pPr>
        <w:widowControl w:val="0"/>
        <w:autoSpaceDE w:val="0"/>
        <w:autoSpaceDN w:val="0"/>
        <w:adjustRightInd w:val="0"/>
        <w:spacing w:before="5" w:after="0" w:line="287" w:lineRule="exact"/>
        <w:ind w:left="900" w:firstLine="2"/>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p>
    <w:p w:rsidR="001050CA" w:rsidRDefault="001050CA" w:rsidP="00903FC2">
      <w:pPr>
        <w:widowControl w:val="0"/>
        <w:autoSpaceDE w:val="0"/>
        <w:autoSpaceDN w:val="0"/>
        <w:adjustRightInd w:val="0"/>
        <w:spacing w:after="0" w:line="207" w:lineRule="exact"/>
        <w:ind w:left="900"/>
        <w:rPr>
          <w:rFonts w:ascii="Times New Roman Bold" w:hAnsi="Times New Roman Bold" w:cs="Times New Roman Bold"/>
          <w:color w:val="191919"/>
          <w:spacing w:val="-3"/>
          <w:sz w:val="24"/>
          <w:szCs w:val="24"/>
        </w:rPr>
      </w:pPr>
    </w:p>
    <w:p w:rsidR="009D7097" w:rsidRPr="00903FC2" w:rsidRDefault="001050CA" w:rsidP="00903FC2">
      <w:pPr>
        <w:pStyle w:val="ListParagraph"/>
        <w:widowControl w:val="0"/>
        <w:numPr>
          <w:ilvl w:val="3"/>
          <w:numId w:val="21"/>
        </w:numPr>
        <w:autoSpaceDE w:val="0"/>
        <w:autoSpaceDN w:val="0"/>
        <w:adjustRightInd w:val="0"/>
        <w:spacing w:before="73" w:after="0" w:line="207" w:lineRule="exact"/>
        <w:ind w:left="1350" w:right="720"/>
        <w:rPr>
          <w:rFonts w:ascii="Times New Roman" w:hAnsi="Times New Roman"/>
          <w:color w:val="191919"/>
          <w:spacing w:val="-3"/>
          <w:sz w:val="18"/>
          <w:szCs w:val="18"/>
        </w:rPr>
        <w:pPrChange w:id="307" w:author="eslove" w:date="2010-11-01T14:08:00Z">
          <w:pPr>
            <w:widowControl w:val="0"/>
            <w:autoSpaceDE w:val="0"/>
            <w:autoSpaceDN w:val="0"/>
            <w:adjustRightInd w:val="0"/>
            <w:spacing w:before="73" w:after="0" w:line="207" w:lineRule="exact"/>
            <w:ind w:left="1705"/>
          </w:pPr>
        </w:pPrChange>
      </w:pPr>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p>
    <w:p w:rsidR="009D7097" w:rsidRDefault="009D7097" w:rsidP="00903FC2">
      <w:pPr>
        <w:widowControl w:val="0"/>
        <w:autoSpaceDE w:val="0"/>
        <w:autoSpaceDN w:val="0"/>
        <w:adjustRightInd w:val="0"/>
        <w:spacing w:after="0" w:line="207" w:lineRule="exact"/>
        <w:ind w:left="1350" w:right="720"/>
        <w:rPr>
          <w:rFonts w:ascii="Times New Roman" w:hAnsi="Times New Roman"/>
          <w:color w:val="191919"/>
          <w:spacing w:val="-3"/>
          <w:sz w:val="18"/>
          <w:szCs w:val="18"/>
        </w:rPr>
        <w:pPrChange w:id="308" w:author="eslove" w:date="2010-11-01T14:08:00Z">
          <w:pPr>
            <w:widowControl w:val="0"/>
            <w:autoSpaceDE w:val="0"/>
            <w:autoSpaceDN w:val="0"/>
            <w:adjustRightInd w:val="0"/>
            <w:spacing w:after="0" w:line="207" w:lineRule="exact"/>
            <w:ind w:left="1705"/>
          </w:pPr>
        </w:pPrChange>
      </w:pPr>
    </w:p>
    <w:p w:rsidR="009D7097" w:rsidRPr="00903FC2" w:rsidRDefault="001050CA" w:rsidP="00903FC2">
      <w:pPr>
        <w:pStyle w:val="ListParagraph"/>
        <w:widowControl w:val="0"/>
        <w:numPr>
          <w:ilvl w:val="3"/>
          <w:numId w:val="21"/>
        </w:numPr>
        <w:autoSpaceDE w:val="0"/>
        <w:autoSpaceDN w:val="0"/>
        <w:adjustRightInd w:val="0"/>
        <w:spacing w:before="6" w:after="0" w:line="207" w:lineRule="exact"/>
        <w:ind w:left="1350" w:right="720"/>
        <w:rPr>
          <w:rFonts w:ascii="Times New Roman" w:hAnsi="Times New Roman"/>
          <w:color w:val="191919"/>
          <w:spacing w:val="-1"/>
          <w:sz w:val="18"/>
          <w:szCs w:val="18"/>
        </w:rPr>
        <w:pPrChange w:id="309" w:author="eslove" w:date="2010-11-01T14:08:00Z">
          <w:pPr>
            <w:widowControl w:val="0"/>
            <w:autoSpaceDE w:val="0"/>
            <w:autoSpaceDN w:val="0"/>
            <w:adjustRightInd w:val="0"/>
            <w:spacing w:before="6" w:after="0" w:line="207" w:lineRule="exact"/>
            <w:ind w:left="1705"/>
          </w:pPr>
        </w:pPrChange>
      </w:pPr>
      <w:r w:rsidRPr="00903FC2">
        <w:rPr>
          <w:rFonts w:ascii="Times New Roman" w:hAnsi="Times New Roman"/>
          <w:color w:val="191919"/>
          <w:spacing w:val="-1"/>
          <w:sz w:val="18"/>
          <w:szCs w:val="18"/>
        </w:rPr>
        <w:t xml:space="preserve">The student must have a cumulative grade point average of 2.25 or higher to be admitted to the program. </w:t>
      </w:r>
    </w:p>
    <w:p w:rsidR="009D7097" w:rsidRDefault="009D7097" w:rsidP="00903FC2">
      <w:pPr>
        <w:widowControl w:val="0"/>
        <w:autoSpaceDE w:val="0"/>
        <w:autoSpaceDN w:val="0"/>
        <w:adjustRightInd w:val="0"/>
        <w:spacing w:after="0" w:line="200" w:lineRule="exact"/>
        <w:ind w:left="1350" w:right="720"/>
        <w:jc w:val="both"/>
        <w:rPr>
          <w:rFonts w:ascii="Times New Roman" w:hAnsi="Times New Roman"/>
          <w:color w:val="191919"/>
          <w:spacing w:val="-1"/>
          <w:sz w:val="18"/>
          <w:szCs w:val="18"/>
        </w:rPr>
        <w:pPrChange w:id="310" w:author="eslove" w:date="2010-11-01T14:08:00Z">
          <w:pPr>
            <w:widowControl w:val="0"/>
            <w:autoSpaceDE w:val="0"/>
            <w:autoSpaceDN w:val="0"/>
            <w:adjustRightInd w:val="0"/>
            <w:spacing w:after="0" w:line="200" w:lineRule="exact"/>
            <w:ind w:left="1705"/>
            <w:jc w:val="both"/>
          </w:pPr>
        </w:pPrChange>
      </w:pPr>
    </w:p>
    <w:p w:rsidR="001050CA" w:rsidRPr="00903FC2" w:rsidRDefault="001050CA" w:rsidP="00903FC2">
      <w:pPr>
        <w:pStyle w:val="ListParagraph"/>
        <w:widowControl w:val="0"/>
        <w:numPr>
          <w:ilvl w:val="3"/>
          <w:numId w:val="21"/>
        </w:numPr>
        <w:autoSpaceDE w:val="0"/>
        <w:autoSpaceDN w:val="0"/>
        <w:adjustRightInd w:val="0"/>
        <w:spacing w:before="19" w:after="0" w:line="200" w:lineRule="exact"/>
        <w:ind w:left="1350" w:right="720"/>
        <w:jc w:val="both"/>
        <w:rPr>
          <w:rFonts w:ascii="Times New Roman" w:hAnsi="Times New Roman"/>
          <w:color w:val="191919"/>
          <w:spacing w:val="-2"/>
          <w:sz w:val="18"/>
          <w:szCs w:val="18"/>
        </w:rPr>
      </w:pPr>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p>
    <w:p w:rsidR="009D7097" w:rsidRPr="00903FC2" w:rsidRDefault="001050CA" w:rsidP="00903FC2">
      <w:pPr>
        <w:pStyle w:val="ListParagraph"/>
        <w:widowControl w:val="0"/>
        <w:numPr>
          <w:ilvl w:val="3"/>
          <w:numId w:val="21"/>
        </w:numPr>
        <w:autoSpaceDE w:val="0"/>
        <w:autoSpaceDN w:val="0"/>
        <w:adjustRightInd w:val="0"/>
        <w:spacing w:after="0" w:line="500" w:lineRule="exact"/>
        <w:ind w:left="1350" w:right="720"/>
        <w:jc w:val="both"/>
        <w:rPr>
          <w:ins w:id="311" w:author="eslove" w:date="2010-11-01T14:06:00Z"/>
          <w:rFonts w:ascii="Times New Roman" w:hAnsi="Times New Roman"/>
          <w:color w:val="191919"/>
          <w:spacing w:val="-2"/>
          <w:sz w:val="18"/>
          <w:szCs w:val="18"/>
        </w:rPr>
        <w:pPrChange w:id="312" w:author="eslove" w:date="2010-11-01T14:08:00Z">
          <w:pPr>
            <w:widowControl w:val="0"/>
            <w:autoSpaceDE w:val="0"/>
            <w:autoSpaceDN w:val="0"/>
            <w:adjustRightInd w:val="0"/>
            <w:spacing w:after="0" w:line="500" w:lineRule="exact"/>
            <w:ind w:left="1518" w:right="1576" w:firstLine="186"/>
            <w:jc w:val="both"/>
          </w:pPr>
        </w:pPrChange>
      </w:pPr>
      <w:r w:rsidRPr="00903FC2">
        <w:rPr>
          <w:rFonts w:ascii="Times New Roman" w:hAnsi="Times New Roman"/>
          <w:color w:val="191919"/>
          <w:spacing w:val="-2"/>
          <w:sz w:val="18"/>
          <w:szCs w:val="18"/>
        </w:rPr>
        <w:t>The student must complete the Major Field Achievement Test (MFAT) as a part of course requirements for MGMT 4199.</w:t>
      </w:r>
    </w:p>
    <w:p w:rsidR="009D7097" w:rsidRDefault="009D7097" w:rsidP="00903FC2">
      <w:pPr>
        <w:widowControl w:val="0"/>
        <w:autoSpaceDE w:val="0"/>
        <w:autoSpaceDN w:val="0"/>
        <w:adjustRightInd w:val="0"/>
        <w:spacing w:before="5" w:after="0" w:line="287" w:lineRule="exact"/>
        <w:ind w:left="900" w:right="720"/>
        <w:rPr>
          <w:ins w:id="313" w:author="eslove" w:date="2010-11-01T14:14:00Z"/>
          <w:rFonts w:ascii="Times New Roman Bold" w:hAnsi="Times New Roman Bold" w:cs="Times New Roman Bold"/>
          <w:color w:val="191919"/>
          <w:spacing w:val="-3"/>
          <w:sz w:val="31"/>
          <w:szCs w:val="31"/>
        </w:rPr>
        <w:pPrChange w:id="314" w:author="eslove" w:date="2010-11-01T14:08:00Z">
          <w:pPr>
            <w:widowControl w:val="0"/>
            <w:autoSpaceDE w:val="0"/>
            <w:autoSpaceDN w:val="0"/>
            <w:adjustRightInd w:val="0"/>
            <w:spacing w:before="5" w:after="0" w:line="287" w:lineRule="exact"/>
            <w:ind w:left="1528"/>
          </w:pPr>
        </w:pPrChange>
      </w:pPr>
    </w:p>
    <w:p w:rsidR="009D7097" w:rsidRDefault="001050CA" w:rsidP="00903FC2">
      <w:pPr>
        <w:widowControl w:val="0"/>
        <w:autoSpaceDE w:val="0"/>
        <w:autoSpaceDN w:val="0"/>
        <w:adjustRightInd w:val="0"/>
        <w:spacing w:before="5" w:after="0" w:line="287" w:lineRule="exact"/>
        <w:ind w:left="900" w:right="720" w:firstLine="2"/>
        <w:rPr>
          <w:ins w:id="315" w:author="eslove" w:date="2010-11-01T14:07:00Z"/>
          <w:rFonts w:ascii="Times New Roman Bold" w:hAnsi="Times New Roman Bold" w:cs="Times New Roman Bold"/>
          <w:color w:val="191919"/>
          <w:spacing w:val="-3"/>
          <w:sz w:val="24"/>
          <w:szCs w:val="24"/>
        </w:rPr>
        <w:pPrChange w:id="316" w:author="eslove" w:date="2010-11-01T14:08:00Z">
          <w:pPr>
            <w:widowControl w:val="0"/>
            <w:autoSpaceDE w:val="0"/>
            <w:autoSpaceDN w:val="0"/>
            <w:adjustRightInd w:val="0"/>
            <w:spacing w:before="5" w:after="0" w:line="287" w:lineRule="exact"/>
            <w:ind w:left="1528"/>
          </w:pPr>
        </w:pPrChange>
      </w:pPr>
      <w:ins w:id="317" w:author="eslove" w:date="2010-11-01T14:07:00Z">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ins>
    </w:p>
    <w:p w:rsidR="009D7097" w:rsidRDefault="009D7097" w:rsidP="00903FC2">
      <w:pPr>
        <w:widowControl w:val="0"/>
        <w:autoSpaceDE w:val="0"/>
        <w:autoSpaceDN w:val="0"/>
        <w:adjustRightInd w:val="0"/>
        <w:spacing w:before="5" w:after="0" w:line="287" w:lineRule="exact"/>
        <w:ind w:left="900" w:right="720"/>
        <w:rPr>
          <w:ins w:id="318" w:author="eslove" w:date="2010-11-01T14:07:00Z"/>
          <w:rFonts w:ascii="Times New Roman Bold" w:hAnsi="Times New Roman Bold" w:cs="Times New Roman Bold"/>
          <w:color w:val="191919"/>
          <w:spacing w:val="-3"/>
          <w:sz w:val="24"/>
          <w:szCs w:val="24"/>
        </w:rPr>
        <w:pPrChange w:id="319" w:author="eslove" w:date="2010-11-01T14:08:00Z">
          <w:pPr>
            <w:widowControl w:val="0"/>
            <w:autoSpaceDE w:val="0"/>
            <w:autoSpaceDN w:val="0"/>
            <w:adjustRightInd w:val="0"/>
            <w:spacing w:before="5" w:after="0" w:line="287" w:lineRule="exact"/>
            <w:ind w:left="1528"/>
          </w:pPr>
        </w:pPrChange>
      </w:pPr>
    </w:p>
    <w:p w:rsidR="009D7097" w:rsidRPr="00903FC2" w:rsidRDefault="001050CA" w:rsidP="00903FC2">
      <w:pPr>
        <w:pStyle w:val="ListParagraph"/>
        <w:widowControl w:val="0"/>
        <w:numPr>
          <w:ilvl w:val="3"/>
          <w:numId w:val="22"/>
        </w:numPr>
        <w:autoSpaceDE w:val="0"/>
        <w:autoSpaceDN w:val="0"/>
        <w:adjustRightInd w:val="0"/>
        <w:spacing w:before="73" w:after="0" w:line="207" w:lineRule="exact"/>
        <w:ind w:left="1350" w:right="720"/>
        <w:rPr>
          <w:ins w:id="320" w:author="eslove" w:date="2010-11-01T14:07:00Z"/>
          <w:rFonts w:ascii="Times New Roman" w:hAnsi="Times New Roman"/>
          <w:color w:val="191919"/>
          <w:spacing w:val="-3"/>
          <w:sz w:val="18"/>
          <w:szCs w:val="18"/>
        </w:rPr>
        <w:pPrChange w:id="321" w:author="eslove" w:date="2010-11-01T14:08:00Z">
          <w:pPr>
            <w:widowControl w:val="0"/>
            <w:autoSpaceDE w:val="0"/>
            <w:autoSpaceDN w:val="0"/>
            <w:adjustRightInd w:val="0"/>
            <w:spacing w:before="73" w:after="0" w:line="207" w:lineRule="exact"/>
            <w:ind w:left="1705"/>
          </w:pPr>
        </w:pPrChange>
      </w:pPr>
      <w:ins w:id="322" w:author="eslove" w:date="2010-11-01T14:07:00Z">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ins>
    </w:p>
    <w:p w:rsidR="009D7097" w:rsidRDefault="009D7097" w:rsidP="00903FC2">
      <w:pPr>
        <w:widowControl w:val="0"/>
        <w:autoSpaceDE w:val="0"/>
        <w:autoSpaceDN w:val="0"/>
        <w:adjustRightInd w:val="0"/>
        <w:spacing w:after="0" w:line="207" w:lineRule="exact"/>
        <w:ind w:left="1350" w:right="720"/>
        <w:rPr>
          <w:ins w:id="323" w:author="eslove" w:date="2010-11-01T14:07:00Z"/>
          <w:rFonts w:ascii="Times New Roman" w:hAnsi="Times New Roman"/>
          <w:color w:val="191919"/>
          <w:spacing w:val="-3"/>
          <w:sz w:val="18"/>
          <w:szCs w:val="18"/>
        </w:rPr>
        <w:pPrChange w:id="324" w:author="eslove" w:date="2010-11-01T14:08:00Z">
          <w:pPr>
            <w:widowControl w:val="0"/>
            <w:autoSpaceDE w:val="0"/>
            <w:autoSpaceDN w:val="0"/>
            <w:adjustRightInd w:val="0"/>
            <w:spacing w:after="0" w:line="207" w:lineRule="exact"/>
            <w:ind w:left="1705"/>
          </w:pPr>
        </w:pPrChange>
      </w:pPr>
    </w:p>
    <w:p w:rsidR="009D7097" w:rsidRPr="00903FC2" w:rsidRDefault="001050CA" w:rsidP="00903FC2">
      <w:pPr>
        <w:pStyle w:val="ListParagraph"/>
        <w:widowControl w:val="0"/>
        <w:numPr>
          <w:ilvl w:val="3"/>
          <w:numId w:val="22"/>
        </w:numPr>
        <w:autoSpaceDE w:val="0"/>
        <w:autoSpaceDN w:val="0"/>
        <w:adjustRightInd w:val="0"/>
        <w:spacing w:before="6" w:after="0" w:line="207" w:lineRule="exact"/>
        <w:ind w:left="1350" w:right="720"/>
        <w:rPr>
          <w:ins w:id="325" w:author="eslove" w:date="2010-11-01T14:07:00Z"/>
          <w:rFonts w:ascii="Times New Roman" w:hAnsi="Times New Roman"/>
          <w:color w:val="191919"/>
          <w:spacing w:val="-1"/>
          <w:sz w:val="18"/>
          <w:szCs w:val="18"/>
        </w:rPr>
        <w:pPrChange w:id="326" w:author="eslove" w:date="2010-11-01T14:08:00Z">
          <w:pPr>
            <w:widowControl w:val="0"/>
            <w:autoSpaceDE w:val="0"/>
            <w:autoSpaceDN w:val="0"/>
            <w:adjustRightInd w:val="0"/>
            <w:spacing w:before="6" w:after="0" w:line="207" w:lineRule="exact"/>
            <w:ind w:left="1705"/>
          </w:pPr>
        </w:pPrChange>
      </w:pPr>
      <w:ins w:id="327" w:author="eslove" w:date="2010-11-01T14:07:00Z">
        <w:r w:rsidRPr="00903FC2">
          <w:rPr>
            <w:rFonts w:ascii="Times New Roman" w:hAnsi="Times New Roman"/>
            <w:color w:val="191919"/>
            <w:spacing w:val="-1"/>
            <w:sz w:val="18"/>
            <w:szCs w:val="18"/>
          </w:rPr>
          <w:t xml:space="preserve">The student must have a cumulative grade point average of 2.25 or higher to be admitted to the program. </w:t>
        </w:r>
      </w:ins>
    </w:p>
    <w:p w:rsidR="009D7097" w:rsidRDefault="009D7097" w:rsidP="00903FC2">
      <w:pPr>
        <w:widowControl w:val="0"/>
        <w:autoSpaceDE w:val="0"/>
        <w:autoSpaceDN w:val="0"/>
        <w:adjustRightInd w:val="0"/>
        <w:spacing w:after="0" w:line="200" w:lineRule="exact"/>
        <w:ind w:left="1350" w:right="720"/>
        <w:jc w:val="both"/>
        <w:rPr>
          <w:ins w:id="328" w:author="eslove" w:date="2010-11-01T14:07:00Z"/>
          <w:rFonts w:ascii="Times New Roman" w:hAnsi="Times New Roman"/>
          <w:color w:val="191919"/>
          <w:spacing w:val="-1"/>
          <w:sz w:val="18"/>
          <w:szCs w:val="18"/>
        </w:rPr>
        <w:pPrChange w:id="329" w:author="eslove" w:date="2010-11-01T14:08:00Z">
          <w:pPr>
            <w:widowControl w:val="0"/>
            <w:autoSpaceDE w:val="0"/>
            <w:autoSpaceDN w:val="0"/>
            <w:adjustRightInd w:val="0"/>
            <w:spacing w:after="0" w:line="200" w:lineRule="exact"/>
            <w:ind w:left="1705"/>
            <w:jc w:val="both"/>
          </w:pPr>
        </w:pPrChange>
      </w:pPr>
    </w:p>
    <w:p w:rsidR="00903FC2" w:rsidRDefault="001050CA" w:rsidP="00903FC2">
      <w:pPr>
        <w:pStyle w:val="ListParagraph"/>
        <w:widowControl w:val="0"/>
        <w:numPr>
          <w:ilvl w:val="3"/>
          <w:numId w:val="22"/>
        </w:numPr>
        <w:autoSpaceDE w:val="0"/>
        <w:autoSpaceDN w:val="0"/>
        <w:adjustRightInd w:val="0"/>
        <w:spacing w:before="19" w:after="0" w:line="200" w:lineRule="exact"/>
        <w:ind w:left="1350" w:right="720"/>
        <w:jc w:val="both"/>
        <w:rPr>
          <w:rFonts w:ascii="Times New Roman" w:hAnsi="Times New Roman"/>
          <w:color w:val="191919"/>
          <w:spacing w:val="-2"/>
          <w:sz w:val="18"/>
          <w:szCs w:val="18"/>
        </w:rPr>
        <w:pPrChange w:id="330" w:author="eslove" w:date="2010-11-01T14:08:00Z">
          <w:pPr>
            <w:widowControl w:val="0"/>
            <w:autoSpaceDE w:val="0"/>
            <w:autoSpaceDN w:val="0"/>
            <w:adjustRightInd w:val="0"/>
            <w:spacing w:after="0" w:line="500" w:lineRule="exact"/>
            <w:ind w:left="1518" w:right="1576" w:firstLine="186"/>
            <w:jc w:val="both"/>
          </w:pPr>
        </w:pPrChange>
      </w:pPr>
      <w:ins w:id="331" w:author="eslove" w:date="2010-11-01T14:07:00Z">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ins>
    </w:p>
    <w:p w:rsidR="00903FC2" w:rsidRPr="00903FC2" w:rsidRDefault="00903FC2" w:rsidP="00903FC2">
      <w:pPr>
        <w:pStyle w:val="ListParagraph"/>
        <w:ind w:left="1350"/>
        <w:rPr>
          <w:rFonts w:ascii="Times New Roman" w:hAnsi="Times New Roman"/>
          <w:color w:val="191919"/>
          <w:spacing w:val="-2"/>
          <w:sz w:val="18"/>
          <w:szCs w:val="18"/>
        </w:rPr>
      </w:pPr>
    </w:p>
    <w:p w:rsidR="009D7097" w:rsidRPr="00903FC2" w:rsidRDefault="001050CA" w:rsidP="00903FC2">
      <w:pPr>
        <w:pStyle w:val="ListParagraph"/>
        <w:widowControl w:val="0"/>
        <w:numPr>
          <w:ilvl w:val="3"/>
          <w:numId w:val="22"/>
        </w:numPr>
        <w:autoSpaceDE w:val="0"/>
        <w:autoSpaceDN w:val="0"/>
        <w:adjustRightInd w:val="0"/>
        <w:spacing w:before="19" w:after="0" w:line="200" w:lineRule="exact"/>
        <w:ind w:left="1350" w:right="720"/>
        <w:jc w:val="both"/>
        <w:rPr>
          <w:ins w:id="332" w:author="eslove" w:date="2010-11-01T14:07:00Z"/>
          <w:rFonts w:ascii="Times New Roman" w:hAnsi="Times New Roman"/>
          <w:color w:val="191919"/>
          <w:spacing w:val="-2"/>
          <w:sz w:val="18"/>
          <w:szCs w:val="18"/>
        </w:rPr>
      </w:pPr>
      <w:ins w:id="333" w:author="eslove" w:date="2010-11-01T14:07:00Z">
        <w:r w:rsidRPr="00903FC2">
          <w:rPr>
            <w:rFonts w:ascii="Times New Roman" w:hAnsi="Times New Roman"/>
            <w:color w:val="191919"/>
            <w:spacing w:val="-2"/>
            <w:sz w:val="18"/>
            <w:szCs w:val="18"/>
          </w:rPr>
          <w:t>The student must complete the Major Field Achievement Test (MFT) as a part of course requirements for MGMT 4199.</w:t>
        </w:r>
      </w:ins>
    </w:p>
    <w:p w:rsidR="009D7097" w:rsidRDefault="001050CA" w:rsidP="00903FC2">
      <w:pPr>
        <w:widowControl w:val="0"/>
        <w:autoSpaceDE w:val="0"/>
        <w:autoSpaceDN w:val="0"/>
        <w:adjustRightInd w:val="0"/>
        <w:spacing w:after="0" w:line="500" w:lineRule="exact"/>
        <w:ind w:left="900" w:right="1576" w:firstLine="12"/>
        <w:jc w:val="both"/>
        <w:rPr>
          <w:rFonts w:ascii="Times New Roman" w:hAnsi="Times New Roman" w:cs="Times New Roman"/>
          <w:color w:val="191919"/>
          <w:spacing w:val="-2"/>
          <w:sz w:val="18"/>
          <w:szCs w:val="18"/>
          <w:rPrChange w:id="334" w:author="eslove" w:date="2010-11-01T14:06:00Z">
            <w:rPr>
              <w:rFonts w:ascii="Times New Roman Bold" w:hAnsi="Times New Roman Bold" w:cs="Times New Roman Bold"/>
              <w:color w:val="191919"/>
              <w:spacing w:val="-3"/>
              <w:sz w:val="24"/>
              <w:szCs w:val="24"/>
            </w:rPr>
          </w:rPrChange>
        </w:rPr>
        <w:pPrChange w:id="335" w:author="eslove" w:date="2010-11-01T14:10:00Z">
          <w:pPr>
            <w:widowControl w:val="0"/>
            <w:autoSpaceDE w:val="0"/>
            <w:autoSpaceDN w:val="0"/>
            <w:adjustRightInd w:val="0"/>
            <w:spacing w:after="0" w:line="500" w:lineRule="exact"/>
            <w:ind w:left="1518" w:right="1576" w:firstLine="186"/>
            <w:jc w:val="both"/>
          </w:pPr>
        </w:pPrChange>
      </w:pPr>
      <w:del w:id="336" w:author="eslove" w:date="2010-11-01T14:10:00Z">
        <w:r w:rsidDel="008A76C4">
          <w:rPr>
            <w:rFonts w:ascii="Times New Roman" w:hAnsi="Times New Roman"/>
            <w:color w:val="191919"/>
            <w:spacing w:val="-2"/>
            <w:sz w:val="18"/>
            <w:szCs w:val="18"/>
          </w:rPr>
          <w:delText xml:space="preserve"> </w:delText>
        </w:r>
        <w:r w:rsidDel="008A76C4">
          <w:rPr>
            <w:rFonts w:ascii="Times New Roman Bold" w:hAnsi="Times New Roman Bold" w:cs="Times New Roman Bold"/>
            <w:color w:val="191919"/>
            <w:spacing w:val="-3"/>
            <w:sz w:val="31"/>
            <w:szCs w:val="31"/>
          </w:rPr>
          <w:delText>B</w:delText>
        </w:r>
      </w:del>
      <w:ins w:id="337" w:author="eslove" w:date="2010-11-01T14:10:00Z">
        <w:r>
          <w:rPr>
            <w:rFonts w:ascii="Times New Roman Bold" w:hAnsi="Times New Roman Bold" w:cs="Times New Roman Bold"/>
            <w:color w:val="191919"/>
            <w:spacing w:val="-3"/>
            <w:sz w:val="31"/>
            <w:szCs w:val="31"/>
          </w:rPr>
          <w:t>B</w:t>
        </w:r>
      </w:ins>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 xml:space="preserve">CCOUNTING </w:t>
      </w:r>
    </w:p>
    <w:p w:rsidR="001050CA" w:rsidDel="008A76C4" w:rsidRDefault="001050CA" w:rsidP="00903FC2">
      <w:pPr>
        <w:widowControl w:val="0"/>
        <w:autoSpaceDE w:val="0"/>
        <w:autoSpaceDN w:val="0"/>
        <w:adjustRightInd w:val="0"/>
        <w:spacing w:after="0" w:line="207" w:lineRule="exact"/>
        <w:ind w:left="1080" w:firstLine="450"/>
        <w:rPr>
          <w:del w:id="338" w:author="eslove" w:date="2010-11-01T14:14:00Z"/>
          <w:rFonts w:ascii="Times New Roman Bold" w:hAnsi="Times New Roman Bold" w:cs="Times New Roman Bold"/>
          <w:color w:val="191919"/>
          <w:spacing w:val="-3"/>
          <w:sz w:val="24"/>
          <w:szCs w:val="24"/>
        </w:rPr>
      </w:pPr>
    </w:p>
    <w:p w:rsidR="001050CA" w:rsidRDefault="00903FC2" w:rsidP="00903FC2">
      <w:pPr>
        <w:widowControl w:val="0"/>
        <w:tabs>
          <w:tab w:val="right" w:pos="3600"/>
          <w:tab w:val="left" w:pos="7200"/>
          <w:tab w:val="right" w:pos="10980"/>
        </w:tabs>
        <w:autoSpaceDE w:val="0"/>
        <w:autoSpaceDN w:val="0"/>
        <w:adjustRightInd w:val="0"/>
        <w:spacing w:before="29" w:after="0" w:line="207" w:lineRule="exact"/>
        <w:ind w:left="1080" w:firstLine="450"/>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 xml:space="preserve">Courses </w:t>
      </w:r>
      <w:r>
        <w:rPr>
          <w:rFonts w:ascii="Times New Roman Bold" w:hAnsi="Times New Roman Bold" w:cs="Times New Roman Bold"/>
          <w:color w:val="191919"/>
          <w:spacing w:val="-3"/>
          <w:sz w:val="18"/>
          <w:szCs w:val="18"/>
        </w:rPr>
        <w:tab/>
        <w:t xml:space="preserve">Titles  </w:t>
      </w:r>
      <w:r>
        <w:rPr>
          <w:rFonts w:ascii="Times New Roman Bold" w:hAnsi="Times New Roman Bold" w:cs="Times New Roman Bold"/>
          <w:color w:val="191919"/>
          <w:spacing w:val="-3"/>
          <w:sz w:val="18"/>
          <w:szCs w:val="18"/>
        </w:rPr>
        <w:tab/>
      </w:r>
      <w:r w:rsidR="001050CA" w:rsidRPr="00903FC2">
        <w:rPr>
          <w:rFonts w:ascii="Times New Roman Bold" w:hAnsi="Times New Roman Bold" w:cs="Times New Roman Bold"/>
          <w:color w:val="262626" w:themeColor="text1" w:themeTint="D9"/>
          <w:spacing w:val="-3"/>
          <w:sz w:val="18"/>
          <w:szCs w:val="18"/>
        </w:rPr>
        <w:t>Prerequisites</w:t>
      </w:r>
      <w:r w:rsidRPr="00903FC2">
        <w:rPr>
          <w:rFonts w:ascii="Times New Roman Bold" w:hAnsi="Times New Roman Bold" w:cs="Times New Roman Bold"/>
          <w:color w:val="262626" w:themeColor="text1" w:themeTint="D9"/>
          <w:spacing w:val="-3"/>
          <w:sz w:val="18"/>
          <w:szCs w:val="18"/>
        </w:rPr>
        <w:t xml:space="preserve"> </w:t>
      </w:r>
      <w:r w:rsidRPr="00903FC2">
        <w:rPr>
          <w:rFonts w:ascii="Times New Roman Bold" w:hAnsi="Times New Roman Bold" w:cs="Times New Roman Bold"/>
          <w:color w:val="262626" w:themeColor="text1" w:themeTint="D9"/>
          <w:spacing w:val="-3"/>
          <w:sz w:val="18"/>
          <w:szCs w:val="18"/>
        </w:rPr>
        <w:tab/>
      </w:r>
      <w:r w:rsidR="001050CA" w:rsidRPr="00903FC2">
        <w:rPr>
          <w:rFonts w:ascii="Times New Roman Bold" w:hAnsi="Times New Roman Bold" w:cs="Times New Roman Bold"/>
          <w:color w:val="262626" w:themeColor="text1" w:themeTint="D9"/>
          <w:spacing w:val="-3"/>
          <w:sz w:val="18"/>
          <w:szCs w:val="18"/>
        </w:rPr>
        <w:t xml:space="preserve">Credit </w:t>
      </w:r>
    </w:p>
    <w:p w:rsidR="001050CA" w:rsidRDefault="001050CA" w:rsidP="00903FC2">
      <w:pPr>
        <w:widowControl w:val="0"/>
        <w:autoSpaceDE w:val="0"/>
        <w:autoSpaceDN w:val="0"/>
        <w:adjustRightInd w:val="0"/>
        <w:spacing w:before="1" w:after="0" w:line="198" w:lineRule="exact"/>
        <w:ind w:left="1518" w:firstLine="12"/>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 xml:space="preserve">Area F: Program of Study Related Courses Hrs </w:t>
      </w:r>
    </w:p>
    <w:p w:rsidR="001050CA" w:rsidRDefault="001050CA">
      <w:pPr>
        <w:widowControl w:val="0"/>
        <w:tabs>
          <w:tab w:val="left" w:pos="2577"/>
          <w:tab w:val="left" w:pos="3635"/>
          <w:tab w:val="left" w:pos="7163"/>
          <w:tab w:val="left" w:pos="10956"/>
        </w:tabs>
        <w:autoSpaceDE w:val="0"/>
        <w:autoSpaceDN w:val="0"/>
        <w:adjustRightInd w:val="0"/>
        <w:spacing w:before="22" w:after="0" w:line="207" w:lineRule="exact"/>
        <w:ind w:left="556" w:firstLine="961"/>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1050CA" w:rsidRDefault="001050CA">
      <w:pPr>
        <w:widowControl w:val="0"/>
        <w:tabs>
          <w:tab w:val="left" w:pos="2577"/>
          <w:tab w:val="left" w:pos="3635"/>
          <w:tab w:val="left" w:pos="7163"/>
          <w:tab w:val="left" w:pos="10956"/>
        </w:tabs>
        <w:autoSpaceDE w:val="0"/>
        <w:autoSpaceDN w:val="0"/>
        <w:adjustRightInd w:val="0"/>
        <w:spacing w:before="5" w:after="0" w:line="207" w:lineRule="exact"/>
        <w:ind w:left="556" w:firstLine="961"/>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1050CA" w:rsidRDefault="001050CA">
      <w:pPr>
        <w:widowControl w:val="0"/>
        <w:tabs>
          <w:tab w:val="left" w:pos="2577"/>
          <w:tab w:val="left" w:pos="3635"/>
          <w:tab w:val="left" w:pos="10956"/>
        </w:tabs>
        <w:autoSpaceDE w:val="0"/>
        <w:autoSpaceDN w:val="0"/>
        <w:adjustRightInd w:val="0"/>
        <w:spacing w:before="4" w:after="0" w:line="207" w:lineRule="exact"/>
        <w:ind w:left="556" w:firstLine="961"/>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1050CA" w:rsidRDefault="001050CA">
      <w:pPr>
        <w:widowControl w:val="0"/>
        <w:tabs>
          <w:tab w:val="left" w:pos="2577"/>
          <w:tab w:val="left" w:pos="3635"/>
          <w:tab w:val="left" w:pos="10956"/>
        </w:tabs>
        <w:autoSpaceDE w:val="0"/>
        <w:autoSpaceDN w:val="0"/>
        <w:adjustRightInd w:val="0"/>
        <w:spacing w:before="5" w:after="0" w:line="207" w:lineRule="exact"/>
        <w:ind w:left="556" w:firstLine="961"/>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03FC2">
        <w:rPr>
          <w:rFonts w:ascii="Times New Roman" w:hAnsi="Times New Roman"/>
          <w:color w:val="262626" w:themeColor="text1" w:themeTint="D9"/>
          <w:spacing w:val="-2"/>
          <w:sz w:val="18"/>
          <w:szCs w:val="18"/>
        </w:rPr>
        <w:t xml:space="preserve">  ENGL 1102</w:t>
      </w:r>
      <w:r>
        <w:rPr>
          <w:rFonts w:ascii="Times New Roman" w:hAnsi="Times New Roman"/>
          <w:color w:val="191919"/>
          <w:spacing w:val="-2"/>
          <w:sz w:val="18"/>
          <w:szCs w:val="18"/>
        </w:rPr>
        <w:tab/>
        <w:t>3</w:t>
      </w:r>
    </w:p>
    <w:p w:rsidR="001050CA" w:rsidRDefault="001050CA">
      <w:pPr>
        <w:widowControl w:val="0"/>
        <w:tabs>
          <w:tab w:val="left" w:pos="2577"/>
          <w:tab w:val="left" w:pos="3635"/>
          <w:tab w:val="left" w:pos="10956"/>
        </w:tabs>
        <w:autoSpaceDE w:val="0"/>
        <w:autoSpaceDN w:val="0"/>
        <w:adjustRightInd w:val="0"/>
        <w:spacing w:before="5" w:after="0" w:line="207" w:lineRule="exact"/>
        <w:ind w:left="556" w:firstLine="961"/>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1050CA" w:rsidRDefault="001050CA">
      <w:pPr>
        <w:widowControl w:val="0"/>
        <w:tabs>
          <w:tab w:val="left" w:pos="2577"/>
          <w:tab w:val="left" w:pos="3635"/>
          <w:tab w:val="left" w:pos="10956"/>
        </w:tabs>
        <w:autoSpaceDE w:val="0"/>
        <w:autoSpaceDN w:val="0"/>
        <w:adjustRightInd w:val="0"/>
        <w:spacing w:before="5" w:after="0" w:line="207" w:lineRule="exact"/>
        <w:ind w:left="556" w:firstLine="961"/>
        <w:rPr>
          <w:rFonts w:ascii="Times New Roman" w:hAnsi="Times New Roman"/>
          <w:color w:val="191919"/>
          <w:spacing w:val="-2"/>
          <w:sz w:val="18"/>
          <w:szCs w:val="18"/>
          <w:u w:val="single"/>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2F4FF9">
        <w:rPr>
          <w:rFonts w:ascii="Times New Roman" w:hAnsi="Times New Roman"/>
          <w:color w:val="191919"/>
          <w:spacing w:val="-2"/>
          <w:sz w:val="18"/>
          <w:szCs w:val="18"/>
          <w:u w:val="single"/>
        </w:rPr>
        <w:t>3</w:t>
      </w:r>
    </w:p>
    <w:p w:rsidR="001050CA" w:rsidDel="008A76C4" w:rsidRDefault="001050CA">
      <w:pPr>
        <w:widowControl w:val="0"/>
        <w:tabs>
          <w:tab w:val="left" w:pos="10867"/>
        </w:tabs>
        <w:autoSpaceDE w:val="0"/>
        <w:autoSpaceDN w:val="0"/>
        <w:adjustRightInd w:val="0"/>
        <w:spacing w:before="1" w:after="0" w:line="207" w:lineRule="exact"/>
        <w:ind w:left="556" w:firstLine="961"/>
        <w:rPr>
          <w:del w:id="339" w:author="eslove" w:date="2010-11-01T14:13:00Z"/>
          <w:rFonts w:ascii="Times New Roman" w:hAnsi="Times New Roman"/>
          <w:color w:val="191919"/>
          <w:spacing w:val="-2"/>
          <w:sz w:val="18"/>
          <w:szCs w:val="18"/>
        </w:rPr>
      </w:pPr>
    </w:p>
    <w:p w:rsidR="001050CA" w:rsidRDefault="001050CA">
      <w:pPr>
        <w:widowControl w:val="0"/>
        <w:tabs>
          <w:tab w:val="left" w:pos="10867"/>
        </w:tabs>
        <w:autoSpaceDE w:val="0"/>
        <w:autoSpaceDN w:val="0"/>
        <w:adjustRightInd w:val="0"/>
        <w:spacing w:before="1" w:after="0" w:line="207" w:lineRule="exact"/>
        <w:ind w:left="556" w:firstLine="961"/>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t>18</w:t>
      </w:r>
    </w:p>
    <w:p w:rsidR="001050CA" w:rsidRDefault="001050CA">
      <w:pPr>
        <w:widowControl w:val="0"/>
        <w:autoSpaceDE w:val="0"/>
        <w:autoSpaceDN w:val="0"/>
        <w:adjustRightInd w:val="0"/>
        <w:spacing w:after="0" w:line="207" w:lineRule="exact"/>
        <w:ind w:left="556"/>
        <w:rPr>
          <w:rFonts w:ascii="Times New Roman Bold" w:hAnsi="Times New Roman Bold" w:cs="Times New Roman Bold"/>
          <w:color w:val="191919"/>
          <w:spacing w:val="-2"/>
          <w:sz w:val="18"/>
          <w:szCs w:val="18"/>
        </w:rPr>
      </w:pPr>
    </w:p>
    <w:p w:rsidR="001050CA" w:rsidRDefault="001050CA">
      <w:pPr>
        <w:widowControl w:val="0"/>
        <w:autoSpaceDE w:val="0"/>
        <w:autoSpaceDN w:val="0"/>
        <w:adjustRightInd w:val="0"/>
        <w:spacing w:before="10" w:after="0" w:line="207" w:lineRule="exact"/>
        <w:ind w:left="556" w:firstLine="961"/>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Majors Required Courses</w:t>
      </w:r>
    </w:p>
    <w:p w:rsidR="001050CA" w:rsidRPr="00903FC2" w:rsidRDefault="001050CA">
      <w:pPr>
        <w:widowControl w:val="0"/>
        <w:tabs>
          <w:tab w:val="left" w:pos="2576"/>
          <w:tab w:val="left" w:pos="3635"/>
          <w:tab w:val="left" w:pos="10956"/>
        </w:tabs>
        <w:autoSpaceDE w:val="0"/>
        <w:autoSpaceDN w:val="0"/>
        <w:adjustRightInd w:val="0"/>
        <w:spacing w:before="7"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BUSA</w:t>
      </w:r>
      <w:r w:rsidRPr="00903FC2">
        <w:rPr>
          <w:rFonts w:ascii="Times New Roman" w:hAnsi="Times New Roman"/>
          <w:color w:val="262626" w:themeColor="text1" w:themeTint="D9"/>
          <w:spacing w:val="-2"/>
          <w:sz w:val="18"/>
          <w:szCs w:val="18"/>
        </w:rPr>
        <w:tab/>
        <w:t>4105</w:t>
      </w:r>
      <w:r w:rsidRPr="00903FC2">
        <w:rPr>
          <w:rFonts w:ascii="Times New Roman" w:hAnsi="Times New Roman"/>
          <w:color w:val="262626" w:themeColor="text1" w:themeTint="D9"/>
          <w:spacing w:val="-2"/>
          <w:sz w:val="18"/>
          <w:szCs w:val="18"/>
        </w:rPr>
        <w:tab/>
        <w:t>International Business                                             ECON 2105/ECON 2106, MGMT 3105</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7"/>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ECON</w:t>
      </w:r>
      <w:r w:rsidRPr="00903FC2">
        <w:rPr>
          <w:rFonts w:ascii="Times New Roman" w:hAnsi="Times New Roman"/>
          <w:color w:val="262626" w:themeColor="text1" w:themeTint="D9"/>
          <w:spacing w:val="-2"/>
          <w:sz w:val="18"/>
          <w:szCs w:val="18"/>
        </w:rPr>
        <w:tab/>
        <w:t>3205</w:t>
      </w:r>
      <w:r w:rsidRPr="00903FC2">
        <w:rPr>
          <w:rFonts w:ascii="Times New Roman" w:hAnsi="Times New Roman"/>
          <w:color w:val="262626" w:themeColor="text1" w:themeTint="D9"/>
          <w:spacing w:val="-2"/>
          <w:sz w:val="18"/>
          <w:szCs w:val="18"/>
        </w:rPr>
        <w:tab/>
        <w:t>Economics and Business Statistics                         ECON 2105/ECON2106</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FINC</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Foundations of Financial Management                  ACCT 2101</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4"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Legal Environment of Business</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3106</w:t>
      </w:r>
      <w:r w:rsidRPr="00903FC2">
        <w:rPr>
          <w:rFonts w:ascii="Times New Roman" w:hAnsi="Times New Roman"/>
          <w:color w:val="262626" w:themeColor="text1" w:themeTint="D9"/>
          <w:spacing w:val="-2"/>
          <w:sz w:val="18"/>
          <w:szCs w:val="18"/>
        </w:rPr>
        <w:tab/>
        <w:t xml:space="preserve">Management Science and </w:t>
      </w:r>
      <w:proofErr w:type="gramStart"/>
      <w:r w:rsidRPr="00903FC2">
        <w:rPr>
          <w:rFonts w:ascii="Times New Roman" w:hAnsi="Times New Roman"/>
          <w:color w:val="262626" w:themeColor="text1" w:themeTint="D9"/>
          <w:spacing w:val="-2"/>
          <w:sz w:val="18"/>
          <w:szCs w:val="18"/>
        </w:rPr>
        <w:t>Operations  Mgmt</w:t>
      </w:r>
      <w:proofErr w:type="gramEnd"/>
      <w:r w:rsidRPr="00903FC2">
        <w:rPr>
          <w:rFonts w:ascii="Times New Roman" w:hAnsi="Times New Roman"/>
          <w:color w:val="262626" w:themeColor="text1" w:themeTint="D9"/>
          <w:spacing w:val="-2"/>
          <w:sz w:val="18"/>
          <w:szCs w:val="18"/>
        </w:rPr>
        <w:t xml:space="preserve">        ECON 3205</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4110</w:t>
      </w:r>
      <w:r w:rsidRPr="00903FC2">
        <w:rPr>
          <w:rFonts w:ascii="Times New Roman" w:hAnsi="Times New Roman"/>
          <w:color w:val="262626" w:themeColor="text1" w:themeTint="D9"/>
          <w:spacing w:val="-2"/>
          <w:sz w:val="18"/>
          <w:szCs w:val="18"/>
        </w:rPr>
        <w:tab/>
        <w:t>Organizational Behavior                                         MGMT 3105</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4"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4125</w:t>
      </w:r>
      <w:r w:rsidRPr="00903FC2">
        <w:rPr>
          <w:rFonts w:ascii="Times New Roman" w:hAnsi="Times New Roman"/>
          <w:color w:val="262626" w:themeColor="text1" w:themeTint="D9"/>
          <w:spacing w:val="-2"/>
          <w:sz w:val="18"/>
          <w:szCs w:val="18"/>
        </w:rPr>
        <w:tab/>
        <w:t>Human Resource Management                               MGMT 3105</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Management Information Systems                         BISE 2010</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4199</w:t>
      </w:r>
      <w:r w:rsidRPr="00903FC2">
        <w:rPr>
          <w:rFonts w:ascii="Times New Roman" w:hAnsi="Times New Roman"/>
          <w:color w:val="262626" w:themeColor="text1" w:themeTint="D9"/>
          <w:spacing w:val="-2"/>
          <w:sz w:val="18"/>
          <w:szCs w:val="18"/>
        </w:rPr>
        <w:tab/>
        <w:t>Business Policy</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6"/>
          <w:tab w:val="left" w:pos="3635"/>
          <w:tab w:val="left" w:pos="10956"/>
        </w:tabs>
        <w:autoSpaceDE w:val="0"/>
        <w:autoSpaceDN w:val="0"/>
        <w:adjustRightInd w:val="0"/>
        <w:spacing w:before="4" w:after="0" w:line="207" w:lineRule="exact"/>
        <w:ind w:left="556" w:firstLine="961"/>
        <w:rPr>
          <w:rFonts w:ascii="Times New Roman" w:hAnsi="Times New Roman"/>
          <w:color w:val="262626" w:themeColor="text1" w:themeTint="D9"/>
          <w:spacing w:val="-2"/>
          <w:sz w:val="18"/>
          <w:szCs w:val="18"/>
          <w:u w:val="single"/>
        </w:rPr>
      </w:pPr>
      <w:r w:rsidRPr="00903FC2">
        <w:rPr>
          <w:rFonts w:ascii="Times New Roman" w:hAnsi="Times New Roman"/>
          <w:color w:val="262626" w:themeColor="text1" w:themeTint="D9"/>
          <w:spacing w:val="-2"/>
          <w:sz w:val="18"/>
          <w:szCs w:val="18"/>
        </w:rPr>
        <w:t>MKTG</w:t>
      </w:r>
      <w:r w:rsidRPr="00903FC2">
        <w:rPr>
          <w:rFonts w:ascii="Times New Roman" w:hAnsi="Times New Roman"/>
          <w:color w:val="262626" w:themeColor="text1" w:themeTint="D9"/>
          <w:spacing w:val="-2"/>
          <w:sz w:val="18"/>
          <w:szCs w:val="18"/>
        </w:rPr>
        <w:tab/>
        <w:t>3120</w:t>
      </w:r>
      <w:r w:rsidRPr="00903FC2">
        <w:rPr>
          <w:rFonts w:ascii="Times New Roman" w:hAnsi="Times New Roman"/>
          <w:color w:val="262626" w:themeColor="text1" w:themeTint="D9"/>
          <w:spacing w:val="-2"/>
          <w:sz w:val="18"/>
          <w:szCs w:val="18"/>
        </w:rPr>
        <w:tab/>
        <w:t>Principles of Marketing                                           ECON 2106</w:t>
      </w:r>
      <w:r w:rsidRPr="00903FC2">
        <w:rPr>
          <w:rFonts w:ascii="Times New Roman" w:hAnsi="Times New Roman"/>
          <w:color w:val="262626" w:themeColor="text1" w:themeTint="D9"/>
          <w:spacing w:val="-2"/>
          <w:sz w:val="18"/>
          <w:szCs w:val="18"/>
        </w:rPr>
        <w:tab/>
      </w:r>
      <w:r w:rsidRPr="00903FC2">
        <w:rPr>
          <w:rFonts w:ascii="Times New Roman" w:hAnsi="Times New Roman"/>
          <w:color w:val="262626" w:themeColor="text1" w:themeTint="D9"/>
          <w:spacing w:val="-2"/>
          <w:sz w:val="18"/>
          <w:szCs w:val="18"/>
          <w:u w:val="single"/>
        </w:rPr>
        <w:t>3</w:t>
      </w:r>
    </w:p>
    <w:p w:rsidR="001050CA" w:rsidRPr="00903FC2" w:rsidDel="008A76C4" w:rsidRDefault="001050CA">
      <w:pPr>
        <w:widowControl w:val="0"/>
        <w:autoSpaceDE w:val="0"/>
        <w:autoSpaceDN w:val="0"/>
        <w:adjustRightInd w:val="0"/>
        <w:spacing w:before="2" w:after="0" w:line="207" w:lineRule="exact"/>
        <w:ind w:left="556" w:firstLine="961"/>
        <w:rPr>
          <w:del w:id="340" w:author="eslove" w:date="2010-11-01T14:13:00Z"/>
          <w:rFonts w:ascii="Times New Roman" w:hAnsi="Times New Roman"/>
          <w:color w:val="262626" w:themeColor="text1" w:themeTint="D9"/>
          <w:spacing w:val="-2"/>
          <w:sz w:val="18"/>
          <w:szCs w:val="18"/>
          <w:u w:val="single"/>
        </w:rPr>
      </w:pPr>
    </w:p>
    <w:p w:rsidR="001050CA" w:rsidRPr="00903FC2" w:rsidRDefault="001050CA">
      <w:pPr>
        <w:widowControl w:val="0"/>
        <w:autoSpaceDE w:val="0"/>
        <w:autoSpaceDN w:val="0"/>
        <w:adjustRightInd w:val="0"/>
        <w:spacing w:before="2" w:after="0" w:line="207" w:lineRule="exact"/>
        <w:ind w:left="556" w:firstLine="961"/>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Subtotal                                                                                                                                                                                                          30</w:t>
      </w:r>
    </w:p>
    <w:p w:rsidR="001050CA" w:rsidRPr="00903FC2" w:rsidRDefault="001050CA">
      <w:pPr>
        <w:widowControl w:val="0"/>
        <w:autoSpaceDE w:val="0"/>
        <w:autoSpaceDN w:val="0"/>
        <w:adjustRightInd w:val="0"/>
        <w:spacing w:after="0" w:line="207" w:lineRule="exact"/>
        <w:ind w:left="556"/>
        <w:rPr>
          <w:rFonts w:ascii="Times New Roman Bold" w:hAnsi="Times New Roman Bold" w:cs="Times New Roman Bold"/>
          <w:color w:val="262626" w:themeColor="text1" w:themeTint="D9"/>
          <w:spacing w:val="-2"/>
          <w:sz w:val="18"/>
          <w:szCs w:val="18"/>
        </w:rPr>
      </w:pPr>
    </w:p>
    <w:p w:rsidR="001050CA" w:rsidRPr="00903FC2" w:rsidRDefault="001050CA">
      <w:pPr>
        <w:widowControl w:val="0"/>
        <w:autoSpaceDE w:val="0"/>
        <w:autoSpaceDN w:val="0"/>
        <w:adjustRightInd w:val="0"/>
        <w:spacing w:before="10" w:after="0" w:line="207" w:lineRule="exact"/>
        <w:ind w:left="556" w:firstLine="961"/>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Area H: Accounting Majors Required Courses</w:t>
      </w:r>
    </w:p>
    <w:p w:rsidR="001050CA" w:rsidRPr="00903FC2" w:rsidRDefault="001050CA">
      <w:pPr>
        <w:widowControl w:val="0"/>
        <w:tabs>
          <w:tab w:val="left" w:pos="2577"/>
          <w:tab w:val="left" w:pos="3635"/>
          <w:tab w:val="left" w:pos="10956"/>
        </w:tabs>
        <w:autoSpaceDE w:val="0"/>
        <w:autoSpaceDN w:val="0"/>
        <w:adjustRightInd w:val="0"/>
        <w:spacing w:before="7"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3101</w:t>
      </w:r>
      <w:r w:rsidRPr="00903FC2">
        <w:rPr>
          <w:rFonts w:ascii="Times New Roman" w:hAnsi="Times New Roman"/>
          <w:color w:val="262626" w:themeColor="text1" w:themeTint="D9"/>
          <w:spacing w:val="-2"/>
          <w:sz w:val="18"/>
          <w:szCs w:val="18"/>
        </w:rPr>
        <w:tab/>
        <w:t>Intermediate Accounting I                                       ACCT 2102</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7"/>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3102</w:t>
      </w:r>
      <w:r w:rsidRPr="00903FC2">
        <w:rPr>
          <w:rFonts w:ascii="Times New Roman" w:hAnsi="Times New Roman"/>
          <w:color w:val="262626" w:themeColor="text1" w:themeTint="D9"/>
          <w:spacing w:val="-2"/>
          <w:sz w:val="18"/>
          <w:szCs w:val="18"/>
        </w:rPr>
        <w:tab/>
        <w:t>Intermediate Accounting II                                      ACCT 3101, FINC 3105</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7"/>
          <w:tab w:val="left" w:pos="3635"/>
          <w:tab w:val="left" w:pos="10956"/>
        </w:tabs>
        <w:autoSpaceDE w:val="0"/>
        <w:autoSpaceDN w:val="0"/>
        <w:adjustRightInd w:val="0"/>
        <w:spacing w:before="4"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3103</w:t>
      </w:r>
      <w:r w:rsidRPr="00903FC2">
        <w:rPr>
          <w:rFonts w:ascii="Times New Roman" w:hAnsi="Times New Roman"/>
          <w:color w:val="262626" w:themeColor="text1" w:themeTint="D9"/>
          <w:spacing w:val="-2"/>
          <w:sz w:val="18"/>
          <w:szCs w:val="18"/>
        </w:rPr>
        <w:tab/>
        <w:t>Intermediate Accounting III                                     ACCT 3102</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7"/>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4101</w:t>
      </w:r>
      <w:r w:rsidRPr="00903FC2">
        <w:rPr>
          <w:rFonts w:ascii="Times New Roman" w:hAnsi="Times New Roman"/>
          <w:color w:val="262626" w:themeColor="text1" w:themeTint="D9"/>
          <w:spacing w:val="-2"/>
          <w:sz w:val="18"/>
          <w:szCs w:val="18"/>
        </w:rPr>
        <w:tab/>
        <w:t>Cost Accounting I                                                     ACCT 2102</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7"/>
          <w:tab w:val="left" w:pos="3635"/>
          <w:tab w:val="left" w:pos="10956"/>
        </w:tabs>
        <w:autoSpaceDE w:val="0"/>
        <w:autoSpaceDN w:val="0"/>
        <w:adjustRightInd w:val="0"/>
        <w:spacing w:before="4"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4111</w:t>
      </w:r>
      <w:r w:rsidRPr="00903FC2">
        <w:rPr>
          <w:rFonts w:ascii="Times New Roman" w:hAnsi="Times New Roman"/>
          <w:color w:val="262626" w:themeColor="text1" w:themeTint="D9"/>
          <w:spacing w:val="-2"/>
          <w:sz w:val="18"/>
          <w:szCs w:val="18"/>
        </w:rPr>
        <w:tab/>
        <w:t>Auditing I                                                                  ACCT 3102</w:t>
      </w:r>
      <w:r w:rsidRPr="00903FC2">
        <w:rPr>
          <w:rFonts w:ascii="Times New Roman" w:hAnsi="Times New Roman"/>
          <w:color w:val="262626" w:themeColor="text1" w:themeTint="D9"/>
          <w:spacing w:val="-2"/>
          <w:sz w:val="18"/>
          <w:szCs w:val="18"/>
        </w:rPr>
        <w:tab/>
        <w:t>3</w:t>
      </w:r>
    </w:p>
    <w:p w:rsidR="001050CA" w:rsidRPr="00903FC2" w:rsidRDefault="001050CA">
      <w:pPr>
        <w:widowControl w:val="0"/>
        <w:tabs>
          <w:tab w:val="left" w:pos="2577"/>
          <w:tab w:val="left" w:pos="3635"/>
          <w:tab w:val="left" w:pos="10956"/>
        </w:tabs>
        <w:autoSpaceDE w:val="0"/>
        <w:autoSpaceDN w:val="0"/>
        <w:adjustRightInd w:val="0"/>
        <w:spacing w:before="5" w:after="0" w:line="207" w:lineRule="exact"/>
        <w:ind w:left="556" w:firstLine="961"/>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4121</w:t>
      </w:r>
      <w:r w:rsidRPr="00903FC2">
        <w:rPr>
          <w:rFonts w:ascii="Times New Roman" w:hAnsi="Times New Roman"/>
          <w:color w:val="262626" w:themeColor="text1" w:themeTint="D9"/>
          <w:spacing w:val="-2"/>
          <w:sz w:val="18"/>
          <w:szCs w:val="18"/>
        </w:rPr>
        <w:tab/>
        <w:t>Tax Accounting I                                                      ACCT 2102</w:t>
      </w:r>
      <w:r w:rsidRPr="00903FC2">
        <w:rPr>
          <w:rFonts w:ascii="Times New Roman" w:hAnsi="Times New Roman"/>
          <w:color w:val="262626" w:themeColor="text1" w:themeTint="D9"/>
          <w:spacing w:val="-2"/>
          <w:sz w:val="18"/>
          <w:szCs w:val="18"/>
        </w:rPr>
        <w:tab/>
        <w:t>3</w:t>
      </w:r>
    </w:p>
    <w:p w:rsidR="009D7097" w:rsidRDefault="001050CA">
      <w:pPr>
        <w:widowControl w:val="0"/>
        <w:tabs>
          <w:tab w:val="left" w:pos="2576"/>
          <w:tab w:val="left" w:pos="3635"/>
          <w:tab w:val="left" w:pos="10956"/>
        </w:tabs>
        <w:autoSpaceDE w:val="0"/>
        <w:autoSpaceDN w:val="0"/>
        <w:adjustRightInd w:val="0"/>
        <w:spacing w:before="5" w:after="0" w:line="207" w:lineRule="exact"/>
        <w:ind w:left="556" w:firstLine="961"/>
        <w:rPr>
          <w:del w:id="341" w:author="eslove" w:date="2010-11-01T14:12:00Z"/>
          <w:rFonts w:ascii="Century Gothic Bold" w:hAnsi="Century Gothic Bold" w:cs="Century Gothic Bold"/>
          <w:color w:val="191919"/>
          <w:w w:val="97"/>
          <w:position w:val="2"/>
          <w:sz w:val="35"/>
          <w:szCs w:val="35"/>
        </w:rPr>
        <w:pPrChange w:id="342" w:author="eslove" w:date="2010-11-01T14:12:00Z">
          <w:pPr>
            <w:widowControl w:val="0"/>
            <w:tabs>
              <w:tab w:val="left" w:pos="2576"/>
              <w:tab w:val="left" w:pos="3635"/>
            </w:tabs>
            <w:autoSpaceDE w:val="0"/>
            <w:autoSpaceDN w:val="0"/>
            <w:adjustRightInd w:val="0"/>
            <w:spacing w:before="5" w:after="0" w:line="207" w:lineRule="exact"/>
            <w:ind w:left="556" w:firstLine="961"/>
          </w:pPr>
        </w:pPrChange>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Accounting Information Systems                             ACCT 2102, BISE 2010</w:t>
      </w:r>
      <w:r>
        <w:rPr>
          <w:rFonts w:ascii="Times New Roman" w:hAnsi="Times New Roman"/>
          <w:color w:val="191919"/>
          <w:spacing w:val="-2"/>
          <w:sz w:val="18"/>
          <w:szCs w:val="18"/>
        </w:rPr>
        <w:tab/>
        <w:t>3</w:t>
      </w:r>
    </w:p>
    <w:p w:rsidR="009D7097" w:rsidRDefault="009D7097">
      <w:pPr>
        <w:widowControl w:val="0"/>
        <w:tabs>
          <w:tab w:val="left" w:pos="2577"/>
          <w:tab w:val="left" w:pos="3635"/>
          <w:tab w:val="left" w:pos="10956"/>
        </w:tabs>
        <w:autoSpaceDE w:val="0"/>
        <w:autoSpaceDN w:val="0"/>
        <w:adjustRightInd w:val="0"/>
        <w:spacing w:before="5" w:after="0" w:line="207" w:lineRule="exact"/>
        <w:ind w:left="556" w:firstLine="974"/>
        <w:rPr>
          <w:ins w:id="343" w:author="eslove" w:date="2010-11-01T14:12:00Z"/>
          <w:rFonts w:ascii="Times New Roman" w:hAnsi="Times New Roman"/>
          <w:color w:val="191919"/>
          <w:spacing w:val="-2"/>
          <w:sz w:val="18"/>
          <w:szCs w:val="18"/>
        </w:rPr>
        <w:pPrChange w:id="344" w:author="eslove" w:date="2010-11-01T14:12:00Z">
          <w:pPr>
            <w:widowControl w:val="0"/>
            <w:tabs>
              <w:tab w:val="left" w:pos="2577"/>
              <w:tab w:val="left" w:pos="3635"/>
              <w:tab w:val="left" w:pos="10956"/>
            </w:tabs>
            <w:autoSpaceDE w:val="0"/>
            <w:autoSpaceDN w:val="0"/>
            <w:adjustRightInd w:val="0"/>
            <w:spacing w:before="5" w:after="0" w:line="207" w:lineRule="exact"/>
            <w:ind w:left="556" w:firstLine="961"/>
          </w:pPr>
        </w:pPrChange>
      </w:pPr>
    </w:p>
    <w:p w:rsidR="009D7097" w:rsidRDefault="001050CA" w:rsidP="00903FC2">
      <w:pPr>
        <w:widowControl w:val="0"/>
        <w:tabs>
          <w:tab w:val="left" w:pos="1530"/>
          <w:tab w:val="left" w:pos="2576"/>
          <w:tab w:val="left" w:pos="3635"/>
          <w:tab w:val="left" w:pos="10956"/>
        </w:tabs>
        <w:autoSpaceDE w:val="0"/>
        <w:autoSpaceDN w:val="0"/>
        <w:adjustRightInd w:val="0"/>
        <w:spacing w:before="5" w:after="0" w:line="207" w:lineRule="exact"/>
        <w:ind w:left="1530" w:hanging="16"/>
        <w:rPr>
          <w:rFonts w:ascii="Times New Roman" w:hAnsi="Times New Roman"/>
          <w:color w:val="191919"/>
          <w:spacing w:val="-2"/>
          <w:sz w:val="18"/>
          <w:szCs w:val="18"/>
        </w:rPr>
        <w:pPrChange w:id="345" w:author="eslove" w:date="2010-11-01T14:13:00Z">
          <w:pPr>
            <w:widowControl w:val="0"/>
            <w:tabs>
              <w:tab w:val="left" w:pos="2576"/>
              <w:tab w:val="left" w:pos="3635"/>
            </w:tabs>
            <w:autoSpaceDE w:val="0"/>
            <w:autoSpaceDN w:val="0"/>
            <w:adjustRightInd w:val="0"/>
            <w:spacing w:before="5" w:after="0" w:line="207" w:lineRule="exact"/>
            <w:ind w:left="556" w:firstLine="961"/>
          </w:pPr>
        </w:pPrChange>
      </w:pPr>
      <w:ins w:id="346" w:author="eslove" w:date="2010-11-01T14:13:00Z">
        <w:r>
          <w:rPr>
            <w:rFonts w:ascii="Century Gothic Bold" w:hAnsi="Century Gothic Bold" w:cs="Century Gothic Bold"/>
            <w:color w:val="191919"/>
            <w:w w:val="97"/>
            <w:position w:val="2"/>
            <w:sz w:val="35"/>
            <w:szCs w:val="35"/>
          </w:rPr>
          <w:tab/>
        </w:r>
      </w:ins>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3</w:t>
      </w:r>
    </w:p>
    <w:p w:rsidR="001050CA" w:rsidRPr="002F4FF9" w:rsidRDefault="001050CA">
      <w:pPr>
        <w:widowControl w:val="0"/>
        <w:tabs>
          <w:tab w:val="left" w:pos="10956"/>
        </w:tabs>
        <w:autoSpaceDE w:val="0"/>
        <w:autoSpaceDN w:val="0"/>
        <w:adjustRightInd w:val="0"/>
        <w:spacing w:before="2" w:after="0" w:line="207" w:lineRule="exact"/>
        <w:ind w:left="556" w:firstLine="961"/>
        <w:rPr>
          <w:rFonts w:ascii="Times New Roman Bold" w:hAnsi="Times New Roman Bold" w:cs="Times New Roman Bold"/>
          <w:color w:val="191919"/>
          <w:spacing w:val="-2"/>
          <w:sz w:val="18"/>
          <w:szCs w:val="18"/>
          <w:u w:val="single"/>
        </w:rPr>
      </w:pPr>
      <w:r>
        <w:rPr>
          <w:rFonts w:ascii="Times New Roman Bold" w:hAnsi="Times New Roman Bold" w:cs="Times New Roman Bold"/>
          <w:color w:val="191919"/>
          <w:spacing w:val="-2"/>
          <w:sz w:val="18"/>
          <w:szCs w:val="18"/>
        </w:rPr>
        <w:t>Elective **</w:t>
      </w:r>
      <w:r>
        <w:rPr>
          <w:rFonts w:ascii="Times New Roman Bold" w:hAnsi="Times New Roman Bold" w:cs="Times New Roman Bold"/>
          <w:color w:val="191919"/>
          <w:spacing w:val="-2"/>
          <w:sz w:val="18"/>
          <w:szCs w:val="18"/>
        </w:rPr>
        <w:tab/>
      </w:r>
      <w:r w:rsidRPr="002F4FF9">
        <w:rPr>
          <w:rFonts w:ascii="Times New Roman Bold" w:hAnsi="Times New Roman Bold" w:cs="Times New Roman Bold"/>
          <w:color w:val="191919"/>
          <w:spacing w:val="-2"/>
          <w:sz w:val="18"/>
          <w:szCs w:val="18"/>
          <w:u w:val="single"/>
        </w:rPr>
        <w:t>3</w:t>
      </w:r>
    </w:p>
    <w:p w:rsidR="009D7097" w:rsidRDefault="00903FC2" w:rsidP="00903FC2">
      <w:pPr>
        <w:widowControl w:val="0"/>
        <w:tabs>
          <w:tab w:val="left" w:pos="1530"/>
          <w:tab w:val="left" w:pos="10867"/>
        </w:tabs>
        <w:autoSpaceDE w:val="0"/>
        <w:autoSpaceDN w:val="0"/>
        <w:adjustRightInd w:val="0"/>
        <w:spacing w:before="7" w:after="0" w:line="207" w:lineRule="exact"/>
        <w:ind w:left="1530" w:firstLine="0"/>
        <w:rPr>
          <w:del w:id="347" w:author="eslove" w:date="2010-11-01T14:13:00Z"/>
          <w:rFonts w:ascii="Times New Roman Bold" w:hAnsi="Times New Roman Bold" w:cs="Times New Roman Bold"/>
          <w:color w:val="191919"/>
          <w:spacing w:val="-2"/>
          <w:sz w:val="18"/>
          <w:szCs w:val="18"/>
        </w:rPr>
        <w:pPrChange w:id="348" w:author="eslove" w:date="2010-11-01T14:14:00Z">
          <w:pPr>
            <w:widowControl w:val="0"/>
            <w:tabs>
              <w:tab w:val="left" w:pos="10867"/>
            </w:tabs>
            <w:autoSpaceDE w:val="0"/>
            <w:autoSpaceDN w:val="0"/>
            <w:adjustRightInd w:val="0"/>
            <w:spacing w:before="7" w:after="0" w:line="207" w:lineRule="exact"/>
            <w:ind w:left="556" w:firstLine="961"/>
          </w:pPr>
        </w:pPrChange>
      </w:pPr>
      <w:r>
        <w:rPr>
          <w:rFonts w:ascii="Times New Roman Bold" w:hAnsi="Times New Roman Bold" w:cs="Times New Roman Bold"/>
          <w:color w:val="191919"/>
          <w:spacing w:val="-2"/>
          <w:sz w:val="18"/>
          <w:szCs w:val="18"/>
        </w:rPr>
        <w:t>S</w:t>
      </w:r>
    </w:p>
    <w:p w:rsidR="009D7097" w:rsidRDefault="001050CA" w:rsidP="00903FC2">
      <w:pPr>
        <w:widowControl w:val="0"/>
        <w:tabs>
          <w:tab w:val="left" w:pos="1530"/>
          <w:tab w:val="left" w:pos="10867"/>
        </w:tabs>
        <w:autoSpaceDE w:val="0"/>
        <w:autoSpaceDN w:val="0"/>
        <w:adjustRightInd w:val="0"/>
        <w:spacing w:before="7" w:after="0" w:line="207" w:lineRule="exact"/>
        <w:ind w:left="1530" w:firstLine="0"/>
        <w:rPr>
          <w:rFonts w:ascii="Times New Roman Bold" w:hAnsi="Times New Roman Bold" w:cs="Times New Roman Bold"/>
          <w:color w:val="191919"/>
          <w:spacing w:val="-2"/>
          <w:sz w:val="18"/>
          <w:szCs w:val="18"/>
        </w:rPr>
        <w:pPrChange w:id="349" w:author="eslove" w:date="2010-11-01T14:14:00Z">
          <w:pPr>
            <w:widowControl w:val="0"/>
            <w:tabs>
              <w:tab w:val="left" w:pos="10867"/>
            </w:tabs>
            <w:autoSpaceDE w:val="0"/>
            <w:autoSpaceDN w:val="0"/>
            <w:adjustRightInd w:val="0"/>
            <w:spacing w:before="7" w:after="0" w:line="207" w:lineRule="exact"/>
            <w:ind w:left="556" w:firstLine="961"/>
          </w:pPr>
        </w:pPrChange>
      </w:pPr>
      <w:proofErr w:type="gramStart"/>
      <w:r>
        <w:rPr>
          <w:rFonts w:ascii="Times New Roman Bold" w:hAnsi="Times New Roman Bold" w:cs="Times New Roman Bold"/>
          <w:color w:val="191919"/>
          <w:spacing w:val="-2"/>
          <w:sz w:val="18"/>
          <w:szCs w:val="18"/>
        </w:rPr>
        <w:t>ubtotal</w:t>
      </w:r>
      <w:proofErr w:type="gramEnd"/>
      <w:r>
        <w:rPr>
          <w:rFonts w:ascii="Times New Roman Bold" w:hAnsi="Times New Roman Bold" w:cs="Times New Roman Bold"/>
          <w:color w:val="191919"/>
          <w:spacing w:val="-2"/>
          <w:sz w:val="18"/>
          <w:szCs w:val="18"/>
        </w:rPr>
        <w:tab/>
      </w:r>
      <w:r w:rsidRPr="00903FC2">
        <w:rPr>
          <w:rFonts w:ascii="Times New Roman Bold" w:hAnsi="Times New Roman Bold" w:cs="Times New Roman Bold"/>
          <w:color w:val="262626" w:themeColor="text1" w:themeTint="D9"/>
          <w:spacing w:val="-2"/>
          <w:sz w:val="18"/>
          <w:szCs w:val="18"/>
        </w:rPr>
        <w:t>27</w:t>
      </w:r>
    </w:p>
    <w:p w:rsidR="001050CA" w:rsidDel="008A76C4" w:rsidRDefault="001050CA">
      <w:pPr>
        <w:widowControl w:val="0"/>
        <w:autoSpaceDE w:val="0"/>
        <w:autoSpaceDN w:val="0"/>
        <w:adjustRightInd w:val="0"/>
        <w:spacing w:after="0" w:line="207" w:lineRule="exact"/>
        <w:ind w:left="556"/>
        <w:rPr>
          <w:del w:id="350" w:author="eslove" w:date="2010-11-01T14:15:00Z"/>
          <w:rFonts w:ascii="Times New Roman Bold" w:hAnsi="Times New Roman Bold" w:cs="Times New Roman Bold"/>
          <w:color w:val="191919"/>
          <w:spacing w:val="-2"/>
          <w:sz w:val="18"/>
          <w:szCs w:val="18"/>
        </w:rPr>
      </w:pPr>
    </w:p>
    <w:p w:rsidR="001050CA" w:rsidRPr="00903FC2" w:rsidRDefault="001050CA" w:rsidP="00903FC2">
      <w:pPr>
        <w:widowControl w:val="0"/>
        <w:autoSpaceDE w:val="0"/>
        <w:autoSpaceDN w:val="0"/>
        <w:adjustRightInd w:val="0"/>
        <w:spacing w:before="10" w:after="0" w:line="207" w:lineRule="exact"/>
        <w:ind w:left="1530" w:hanging="13"/>
        <w:rPr>
          <w:rFonts w:ascii="Times New Roman" w:hAnsi="Times New Roman"/>
          <w:color w:val="191919"/>
          <w:spacing w:val="-2"/>
          <w:sz w:val="18"/>
          <w:szCs w:val="18"/>
        </w:rPr>
      </w:pPr>
      <w:r>
        <w:rPr>
          <w:rFonts w:ascii="Times New Roman" w:hAnsi="Times New Roman"/>
          <w:color w:val="191919"/>
          <w:spacing w:val="-2"/>
          <w:sz w:val="18"/>
          <w:szCs w:val="18"/>
        </w:rPr>
        <w:t>** Approved Foreign Language or at least 2000 level course in any non-business course, including BUSA</w:t>
      </w:r>
      <w:r>
        <w:rPr>
          <w:rFonts w:ascii="Times New Roman" w:hAnsi="Times New Roman"/>
          <w:color w:val="191919"/>
          <w:spacing w:val="-2"/>
          <w:sz w:val="18"/>
          <w:szCs w:val="18"/>
        </w:rPr>
        <w:tab/>
        <w:t>4100</w:t>
      </w:r>
      <w:r>
        <w:rPr>
          <w:rFonts w:ascii="Times New Roman" w:hAnsi="Times New Roman"/>
          <w:color w:val="191919"/>
          <w:spacing w:val="-2"/>
          <w:sz w:val="18"/>
          <w:szCs w:val="18"/>
        </w:rPr>
        <w:tab/>
        <w:t>(Business Internship II).</w:t>
      </w:r>
    </w:p>
    <w:p w:rsidR="001050CA" w:rsidRDefault="001050CA">
      <w:pPr>
        <w:widowControl w:val="0"/>
        <w:autoSpaceDE w:val="0"/>
        <w:autoSpaceDN w:val="0"/>
        <w:adjustRightInd w:val="0"/>
        <w:spacing w:after="0"/>
        <w:rPr>
          <w:rFonts w:ascii="Times New Roman" w:hAnsi="Times New Roman"/>
          <w:color w:val="191919"/>
          <w:spacing w:val="-3"/>
          <w:position w:val="-4"/>
          <w:sz w:val="20"/>
          <w:szCs w:val="20"/>
        </w:rPr>
        <w:sectPr w:rsidR="001050CA" w:rsidSect="00903FC2">
          <w:pgSz w:w="12240" w:h="15840"/>
          <w:pgMar w:top="0" w:right="630" w:bottom="0" w:left="540" w:header="720" w:footer="720" w:gutter="0"/>
          <w:cols w:space="720"/>
          <w:noEndnote/>
        </w:sectPr>
      </w:pPr>
    </w:p>
    <w:p w:rsidR="001050CA" w:rsidRDefault="00C23BEA">
      <w:pPr>
        <w:widowControl w:val="0"/>
        <w:autoSpaceDE w:val="0"/>
        <w:autoSpaceDN w:val="0"/>
        <w:adjustRightInd w:val="0"/>
        <w:spacing w:after="0" w:line="240" w:lineRule="exact"/>
        <w:rPr>
          <w:rFonts w:ascii="Times New Roman" w:hAnsi="Times New Roman"/>
          <w:color w:val="191919"/>
          <w:spacing w:val="-3"/>
          <w:position w:val="-4"/>
          <w:sz w:val="24"/>
          <w:szCs w:val="24"/>
        </w:rPr>
      </w:pPr>
      <w:bookmarkStart w:id="351" w:name="Pg12"/>
      <w:bookmarkEnd w:id="351"/>
      <w:r>
        <w:rPr>
          <w:rFonts w:ascii="Times New Roman" w:hAnsi="Times New Roman"/>
          <w:noProof/>
          <w:color w:val="191919"/>
          <w:spacing w:val="-2"/>
          <w:sz w:val="18"/>
          <w:szCs w:val="18"/>
        </w:rPr>
        <w:lastRenderedPageBreak/>
        <w:pict>
          <v:group id="_x0000_s10318" style="position:absolute;left:0;text-align:left;margin-left:426.15pt;margin-top:-18.65pt;width:155.05pt;height:795.8pt;z-index:252085248" coordorigin="1612,-59" coordsize="3101,15916">
            <v:rect id="_x0000_s10319"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319"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320" style="position:absolute;left:1612;top:-59;width:3101;height:15916" coordorigin="2629,-59" coordsize="3101,15916">
              <v:group id="_x0000_s10321" style="position:absolute;left:4650;top:-59;width:1080;height:15916" coordorigin="7514,7" coordsize="1080,15916">
                <v:rect id="_x0000_s10322"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10322"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323" style="position:absolute;left:7514;top:2465;width:1075;height:13112" coordorigin="7514,2465" coordsize="1075,13112">
                  <v:shape id="_x0000_s10324" type="#_x0000_t32" style="position:absolute;left:7514;top:4229;width:1051;height:0" o:connectortype="straight" strokeweight="2pt"/>
                  <v:shape id="_x0000_s10325" type="#_x0000_t32" style="position:absolute;left:7514;top:2465;width:1051;height:0" o:connectortype="straight" strokeweight="2pt"/>
                  <v:shape id="Freeform 2758" o:spid="_x0000_s10326"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327"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328" type="#_x0000_t32" style="position:absolute;left:7514;top:6063;width:1051;height:0" o:connectortype="straight" strokeweight="2pt"/>
                  <v:shape id="_x0000_s10329" type="#_x0000_t32" style="position:absolute;left:7514;top:7843;width:1051;height:0" o:connectortype="straight" strokeweight="2pt"/>
                  <v:shape id="_x0000_s10330" type="#_x0000_t32" style="position:absolute;left:7514;top:9720;width:1051;height:0" o:connectortype="straight" strokeweight="2pt"/>
                  <v:shape id="_x0000_s10331" type="#_x0000_t32" style="position:absolute;left:7514;top:11538;width:1051;height:0" o:connectortype="straight" strokeweight="2pt"/>
                  <v:shape id="_x0000_s10332" type="#_x0000_t32" style="position:absolute;left:7514;top:13338;width:1051;height:0" o:connectortype="straight" strokeweight="2pt"/>
                </v:group>
              </v:group>
              <v:rect id="_x0000_s10333" style="position:absolute;left:2629;top:276;width:2618;height:441;mso-wrap-style:none" fillcolor="white [3212]" strokecolor="#d8d8d8 [2732]" strokeweight="3pt">
                <v:shadow on="t" type="perspective" color="#622423 [1605]" opacity=".5" offset="1pt" offset2="-1pt"/>
                <v:textbox style="mso-next-textbox:#_x0000_s10333" inset="0,0,0,0">
                  <w:txbxContent>
                    <w:p w:rsidR="00C23BEA" w:rsidRDefault="00C23BEA" w:rsidP="00C23BEA">
                      <w:pPr>
                        <w:spacing w:after="0"/>
                        <w:ind w:right="-230" w:firstLine="0"/>
                      </w:pPr>
                      <w:r>
                        <w:t>Accounting, BIS &amp; Marketing</w:t>
                      </w:r>
                    </w:p>
                  </w:txbxContent>
                </v:textbox>
              </v:rect>
            </v:group>
          </v:group>
        </w:pict>
      </w:r>
    </w:p>
    <w:p w:rsidR="001050CA" w:rsidRDefault="001050CA">
      <w:pPr>
        <w:widowControl w:val="0"/>
        <w:autoSpaceDE w:val="0"/>
        <w:autoSpaceDN w:val="0"/>
        <w:adjustRightInd w:val="0"/>
        <w:spacing w:after="0" w:line="180" w:lineRule="exact"/>
        <w:ind w:left="9150"/>
        <w:jc w:val="both"/>
        <w:rPr>
          <w:rFonts w:ascii="Times New Roman" w:hAnsi="Times New Roman"/>
          <w:color w:val="191919"/>
          <w:spacing w:val="-3"/>
          <w:position w:val="-4"/>
          <w:sz w:val="24"/>
          <w:szCs w:val="24"/>
        </w:rPr>
      </w:pPr>
    </w:p>
    <w:p w:rsidR="001050CA" w:rsidRDefault="001050CA">
      <w:pPr>
        <w:widowControl w:val="0"/>
        <w:autoSpaceDE w:val="0"/>
        <w:autoSpaceDN w:val="0"/>
        <w:adjustRightInd w:val="0"/>
        <w:spacing w:before="132" w:after="0" w:line="180" w:lineRule="exact"/>
        <w:ind w:left="9150" w:right="821" w:firstLine="50"/>
        <w:jc w:val="both"/>
        <w:rPr>
          <w:rFonts w:ascii="Century Gothic Bold" w:hAnsi="Century Gothic Bold" w:cs="Century Gothic Bold"/>
          <w:color w:val="191919"/>
          <w:spacing w:val="-2"/>
          <w:sz w:val="16"/>
          <w:szCs w:val="16"/>
        </w:rPr>
      </w:pPr>
      <w:r>
        <w:rPr>
          <w:rFonts w:ascii="Century Gothic Bold" w:hAnsi="Century Gothic Bold" w:cs="Century Gothic Bold"/>
          <w:color w:val="191919"/>
          <w:spacing w:val="-2"/>
          <w:sz w:val="16"/>
          <w:szCs w:val="16"/>
        </w:rPr>
        <w:br/>
      </w:r>
    </w:p>
    <w:p w:rsidR="001050CA" w:rsidRDefault="001050CA">
      <w:pPr>
        <w:widowControl w:val="0"/>
        <w:autoSpaceDE w:val="0"/>
        <w:autoSpaceDN w:val="0"/>
        <w:adjustRightInd w:val="0"/>
        <w:spacing w:after="0" w:line="287" w:lineRule="exact"/>
        <w:ind w:left="825"/>
        <w:rPr>
          <w:rFonts w:ascii="Century Gothic Bold" w:hAnsi="Century Gothic Bold" w:cs="Century Gothic Bold"/>
          <w:color w:val="191919"/>
          <w:spacing w:val="-2"/>
          <w:sz w:val="16"/>
          <w:szCs w:val="16"/>
        </w:rPr>
      </w:pPr>
    </w:p>
    <w:p w:rsidR="001050CA" w:rsidRDefault="001050CA" w:rsidP="00C23BEA">
      <w:pPr>
        <w:widowControl w:val="0"/>
        <w:autoSpaceDE w:val="0"/>
        <w:autoSpaceDN w:val="0"/>
        <w:adjustRightInd w:val="0"/>
        <w:spacing w:before="5" w:after="0" w:line="287" w:lineRule="exact"/>
        <w:ind w:left="180" w:hanging="15"/>
        <w:rPr>
          <w:rFonts w:ascii="Times New Roman Bold" w:hAnsi="Times New Roman Bold" w:cs="Times New Roman Bold"/>
          <w:color w:val="191919"/>
          <w:spacing w:val="-4"/>
          <w:sz w:val="24"/>
          <w:szCs w:val="24"/>
        </w:rPr>
      </w:pPr>
      <w:r>
        <w:rPr>
          <w:rFonts w:ascii="Times New Roman Bold" w:hAnsi="Times New Roman Bold" w:cs="Times New Roman Bold"/>
          <w:color w:val="191919"/>
          <w:spacing w:val="-4"/>
          <w:sz w:val="31"/>
          <w:szCs w:val="31"/>
        </w:rPr>
        <w:t>P</w:t>
      </w:r>
      <w:r>
        <w:rPr>
          <w:rFonts w:ascii="Times New Roman Bold" w:hAnsi="Times New Roman Bold" w:cs="Times New Roman Bold"/>
          <w:color w:val="191919"/>
          <w:spacing w:val="-4"/>
          <w:sz w:val="24"/>
          <w:szCs w:val="24"/>
        </w:rPr>
        <w:t>ROGRAM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TUDY FOR THE</w:t>
      </w:r>
      <w:r>
        <w:rPr>
          <w:rFonts w:ascii="Times New Roman Bold" w:hAnsi="Times New Roman Bold" w:cs="Times New Roman Bold"/>
          <w:color w:val="191919"/>
          <w:spacing w:val="-4"/>
          <w:sz w:val="31"/>
          <w:szCs w:val="31"/>
        </w:rPr>
        <w:t xml:space="preserve"> B</w:t>
      </w:r>
      <w:r>
        <w:rPr>
          <w:rFonts w:ascii="Times New Roman Bold" w:hAnsi="Times New Roman Bold" w:cs="Times New Roman Bold"/>
          <w:color w:val="191919"/>
          <w:spacing w:val="-4"/>
          <w:sz w:val="24"/>
          <w:szCs w:val="24"/>
        </w:rPr>
        <w:t>ACHELOR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CIENCE</w:t>
      </w:r>
      <w:r>
        <w:rPr>
          <w:rFonts w:ascii="Times New Roman Bold" w:hAnsi="Times New Roman Bold" w:cs="Times New Roman Bold"/>
          <w:color w:val="191919"/>
          <w:spacing w:val="-4"/>
          <w:sz w:val="31"/>
          <w:szCs w:val="31"/>
        </w:rPr>
        <w:t xml:space="preserve"> D</w:t>
      </w:r>
      <w:r>
        <w:rPr>
          <w:rFonts w:ascii="Times New Roman Bold" w:hAnsi="Times New Roman Bold" w:cs="Times New Roman Bold"/>
          <w:color w:val="191919"/>
          <w:spacing w:val="-4"/>
          <w:sz w:val="24"/>
          <w:szCs w:val="24"/>
        </w:rPr>
        <w:t>EGREE IN</w:t>
      </w:r>
      <w:r>
        <w:rPr>
          <w:rFonts w:ascii="Times New Roman Bold" w:hAnsi="Times New Roman Bold" w:cs="Times New Roman Bold"/>
          <w:color w:val="191919"/>
          <w:spacing w:val="-4"/>
          <w:sz w:val="31"/>
          <w:szCs w:val="31"/>
        </w:rPr>
        <w:t xml:space="preserve"> A</w:t>
      </w:r>
      <w:r>
        <w:rPr>
          <w:rFonts w:ascii="Times New Roman Bold" w:hAnsi="Times New Roman Bold" w:cs="Times New Roman Bold"/>
          <w:color w:val="191919"/>
          <w:spacing w:val="-4"/>
          <w:sz w:val="24"/>
          <w:szCs w:val="24"/>
        </w:rPr>
        <w:t xml:space="preserve">CCOUNTING </w:t>
      </w:r>
    </w:p>
    <w:p w:rsidR="001050CA" w:rsidRDefault="001050CA" w:rsidP="00C23BEA">
      <w:pPr>
        <w:widowControl w:val="0"/>
        <w:autoSpaceDE w:val="0"/>
        <w:autoSpaceDN w:val="0"/>
        <w:adjustRightInd w:val="0"/>
        <w:spacing w:before="60" w:after="0" w:line="207" w:lineRule="exact"/>
        <w:ind w:left="180" w:firstLine="0"/>
        <w:rPr>
          <w:ins w:id="352" w:author="eslove" w:date="2010-11-01T14:19:00Z"/>
          <w:rFonts w:ascii="Times New Roman" w:hAnsi="Times New Roman"/>
          <w:color w:val="191919"/>
          <w:spacing w:val="-2"/>
          <w:sz w:val="18"/>
          <w:szCs w:val="18"/>
        </w:rPr>
      </w:pPr>
      <w:r>
        <w:rPr>
          <w:rFonts w:ascii="Times New Roman" w:hAnsi="Times New Roman"/>
          <w:color w:val="191919"/>
          <w:spacing w:val="-2"/>
          <w:sz w:val="18"/>
          <w:szCs w:val="18"/>
        </w:rPr>
        <w:t>12</w:t>
      </w:r>
      <w:r>
        <w:rPr>
          <w:rFonts w:ascii="Times New Roman" w:hAnsi="Times New Roman"/>
          <w:color w:val="FF0000"/>
          <w:spacing w:val="-2"/>
          <w:sz w:val="18"/>
          <w:szCs w:val="18"/>
        </w:rPr>
        <w:t>4</w:t>
      </w:r>
      <w:r>
        <w:rPr>
          <w:rFonts w:ascii="Times New Roman" w:hAnsi="Times New Roman"/>
          <w:color w:val="191919"/>
          <w:spacing w:val="-2"/>
          <w:sz w:val="18"/>
          <w:szCs w:val="18"/>
        </w:rPr>
        <w:t xml:space="preserve"> Semester Hours </w:t>
      </w:r>
    </w:p>
    <w:p w:rsidR="001050CA" w:rsidRDefault="001050CA" w:rsidP="00C23BEA">
      <w:pPr>
        <w:widowControl w:val="0"/>
        <w:autoSpaceDE w:val="0"/>
        <w:autoSpaceDN w:val="0"/>
        <w:adjustRightInd w:val="0"/>
        <w:spacing w:before="60" w:after="0" w:line="207" w:lineRule="exact"/>
        <w:ind w:left="180" w:right="491"/>
        <w:rPr>
          <w:ins w:id="353" w:author="eslove" w:date="2010-11-01T14:19:00Z"/>
          <w:rFonts w:ascii="Times New Roman" w:hAnsi="Times New Roman"/>
          <w:color w:val="191919"/>
          <w:spacing w:val="-2"/>
          <w:sz w:val="18"/>
          <w:szCs w:val="18"/>
        </w:rPr>
      </w:pPr>
    </w:p>
    <w:p w:rsidR="001050CA" w:rsidRPr="00903FC2" w:rsidRDefault="00B1715B" w:rsidP="00C23BEA">
      <w:pPr>
        <w:widowControl w:val="0"/>
        <w:autoSpaceDE w:val="0"/>
        <w:autoSpaceDN w:val="0"/>
        <w:adjustRightInd w:val="0"/>
        <w:spacing w:before="60" w:after="0" w:line="207" w:lineRule="exact"/>
        <w:ind w:left="180"/>
        <w:rPr>
          <w:rFonts w:ascii="Times New Roman" w:hAnsi="Times New Roman"/>
          <w:color w:val="262626" w:themeColor="text1" w:themeTint="D9"/>
          <w:spacing w:val="-2"/>
          <w:sz w:val="18"/>
          <w:szCs w:val="18"/>
        </w:rPr>
      </w:pPr>
      <w:r>
        <w:rPr>
          <w:rFonts w:ascii="Times New Roman" w:hAnsi="Times New Roman"/>
          <w:b/>
          <w:noProof/>
          <w:color w:val="262626" w:themeColor="text1" w:themeTint="D9"/>
          <w:spacing w:val="-3"/>
          <w:position w:val="-5"/>
          <w:sz w:val="28"/>
          <w:szCs w:val="28"/>
        </w:rPr>
        <w:pict>
          <v:shape id="_x0000_s10279" type="#_x0000_t202" style="position:absolute;left:0;text-align:left;margin-left:27.35pt;margin-top:12.1pt;width:245.75pt;height:96pt;z-index:252060672" stroked="f">
            <v:textbox style="mso-next-textbox:#_x0000_s10279">
              <w:txbxContent>
                <w:p w:rsidR="00B1715B" w:rsidRPr="00B1715B" w:rsidRDefault="00B1715B" w:rsidP="00B1715B">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B1715B" w:rsidRPr="00B1715B" w:rsidRDefault="00B1715B" w:rsidP="00B1715B">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ASU</w:t>
                  </w:r>
                  <w:r w:rsidRPr="00B1715B">
                    <w:rPr>
                      <w:rFonts w:ascii="Times New Roman" w:hAnsi="Times New Roman"/>
                      <w:color w:val="262626" w:themeColor="text1" w:themeTint="D9"/>
                      <w:spacing w:val="-3"/>
                      <w:sz w:val="18"/>
                      <w:szCs w:val="18"/>
                    </w:rPr>
                    <w:tab/>
                    <w:t>1200</w:t>
                  </w:r>
                  <w:r w:rsidRPr="00B1715B">
                    <w:rPr>
                      <w:rFonts w:ascii="Times New Roman" w:hAnsi="Times New Roman"/>
                      <w:color w:val="262626" w:themeColor="text1" w:themeTint="D9"/>
                      <w:spacing w:val="-3"/>
                      <w:sz w:val="18"/>
                      <w:szCs w:val="18"/>
                    </w:rPr>
                    <w:tab/>
                    <w:t>Freshman Seminar &amp; Service to Leadership</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sidRPr="00B1715B">
                    <w:rPr>
                      <w:rFonts w:ascii="Times New Roman" w:hAnsi="Times New Roman"/>
                      <w:color w:val="262626" w:themeColor="text1" w:themeTint="D9"/>
                      <w:spacing w:val="-3"/>
                      <w:sz w:val="18"/>
                      <w:szCs w:val="18"/>
                    </w:rPr>
                    <w:tab/>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D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B1715B" w:rsidRPr="00B1715B" w:rsidRDefault="00B1715B" w:rsidP="00B1715B">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16                         </w:t>
                  </w:r>
                </w:p>
              </w:txbxContent>
            </v:textbox>
            <w10:wrap type="square"/>
          </v:shape>
        </w:pict>
      </w:r>
      <w:r>
        <w:rPr>
          <w:rFonts w:ascii="Times New Roman" w:hAnsi="Times New Roman"/>
          <w:b/>
          <w:noProof/>
          <w:color w:val="262626" w:themeColor="text1" w:themeTint="D9"/>
          <w:spacing w:val="-3"/>
          <w:position w:val="-5"/>
          <w:sz w:val="28"/>
          <w:szCs w:val="28"/>
        </w:rPr>
        <w:pict>
          <v:shape id="_x0000_s10280" type="#_x0000_t202" style="position:absolute;left:0;text-align:left;margin-left:295.05pt;margin-top:12.1pt;width:228pt;height:96pt;z-index:252061696" stroked="f">
            <v:textbox style="mso-next-textbox:#_x0000_s10280">
              <w:txbxContent>
                <w:p w:rsidR="00B1715B" w:rsidRPr="00B1715B" w:rsidRDefault="00B1715B" w:rsidP="00B1715B">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B1715B" w:rsidRPr="00B1715B" w:rsidRDefault="00B1715B" w:rsidP="00B1715B">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 xml:space="preserve">                                                                              </w:t>
                  </w:r>
                  <w:r w:rsidRPr="00B1715B">
                    <w:rPr>
                      <w:rFonts w:ascii="Times New Roman" w:hAnsi="Times New Roman"/>
                      <w:b/>
                      <w:color w:val="262626" w:themeColor="text1" w:themeTint="D9"/>
                      <w:spacing w:val="-3"/>
                      <w:sz w:val="18"/>
                      <w:szCs w:val="18"/>
                    </w:rPr>
                    <w:tab/>
                    <w:t>16</w:t>
                  </w:r>
                </w:p>
              </w:txbxContent>
            </v:textbox>
            <w10:wrap type="square"/>
          </v:shape>
        </w:pict>
      </w:r>
    </w:p>
    <w:p w:rsidR="001050CA" w:rsidRPr="00903FC2" w:rsidRDefault="00AE60A2" w:rsidP="00C23BEA">
      <w:pPr>
        <w:widowControl w:val="0"/>
        <w:tabs>
          <w:tab w:val="left" w:pos="1530"/>
          <w:tab w:val="left" w:pos="1980"/>
          <w:tab w:val="left" w:pos="2940"/>
          <w:tab w:val="left" w:pos="5310"/>
          <w:tab w:val="left" w:pos="6468"/>
          <w:tab w:val="left" w:pos="10260"/>
        </w:tabs>
        <w:autoSpaceDE w:val="0"/>
        <w:autoSpaceDN w:val="0"/>
        <w:adjustRightInd w:val="0"/>
        <w:spacing w:before="8" w:after="0" w:line="207" w:lineRule="exact"/>
        <w:ind w:left="180"/>
        <w:rPr>
          <w:rFonts w:ascii="Times New Roman" w:hAnsi="Times New Roman"/>
          <w:b/>
          <w:color w:val="262626" w:themeColor="text1" w:themeTint="D9"/>
          <w:spacing w:val="-3"/>
          <w:sz w:val="18"/>
          <w:szCs w:val="18"/>
        </w:rPr>
      </w:pPr>
      <w:del w:id="354" w:author="eslove" w:date="2010-11-01T14:18:00Z">
        <w:r w:rsidRPr="00903FC2">
          <w:rPr>
            <w:noProof/>
            <w:color w:val="262626" w:themeColor="text1" w:themeTint="D9"/>
          </w:rPr>
          <w:pict>
            <v:shape id="_x0000_s2355" type="#_x0000_t202" style="position:absolute;left:0;text-align:left;margin-left:289.05pt;margin-top:5.5pt;width:228pt;height:96pt;z-index:251868160" stroked="f">
              <v:textbox style="mso-next-textbox:#_x0000_s2355">
                <w:txbxContent>
                  <w:p w:rsidR="009D7097" w:rsidRPr="00F26218" w:rsidRDefault="009D7097" w:rsidP="001050CA">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rPr>
                        <w:rFonts w:ascii="Times New Roman" w:hAnsi="Times New Roman"/>
                        <w:b/>
                        <w:color w:val="FF0000"/>
                        <w:spacing w:val="-3"/>
                        <w:sz w:val="18"/>
                        <w:szCs w:val="18"/>
                      </w:rPr>
                    </w:pPr>
                    <w:r w:rsidRPr="00F26218">
                      <w:rPr>
                        <w:rFonts w:ascii="Times New Roman" w:hAnsi="Times New Roman"/>
                        <w:b/>
                        <w:color w:val="FF0000"/>
                        <w:spacing w:val="-3"/>
                        <w:sz w:val="18"/>
                        <w:szCs w:val="18"/>
                      </w:rPr>
                      <w:t xml:space="preserve">Freshman </w:t>
                    </w:r>
                    <w:proofErr w:type="gramStart"/>
                    <w:r w:rsidRPr="00F26218">
                      <w:rPr>
                        <w:rFonts w:ascii="Times New Roman" w:hAnsi="Times New Roman"/>
                        <w:b/>
                        <w:color w:val="FF0000"/>
                        <w:spacing w:val="-3"/>
                        <w:sz w:val="18"/>
                        <w:szCs w:val="18"/>
                      </w:rPr>
                      <w:t>Year  (</w:t>
                    </w:r>
                    <w:proofErr w:type="gramEnd"/>
                    <w:r w:rsidRPr="00F26218">
                      <w:rPr>
                        <w:rFonts w:ascii="Times New Roman" w:hAnsi="Times New Roman"/>
                        <w:b/>
                        <w:color w:val="FF0000"/>
                        <w:spacing w:val="-3"/>
                        <w:sz w:val="18"/>
                        <w:szCs w:val="18"/>
                      </w:rPr>
                      <w:t>Spring)</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ENGL</w:t>
                    </w:r>
                    <w:r w:rsidRPr="00F26218">
                      <w:rPr>
                        <w:rFonts w:ascii="Times New Roman" w:hAnsi="Times New Roman"/>
                        <w:color w:val="FF0000"/>
                        <w:spacing w:val="-3"/>
                        <w:sz w:val="16"/>
                        <w:szCs w:val="16"/>
                      </w:rPr>
                      <w:tab/>
                      <w:t>1102</w:t>
                    </w:r>
                    <w:r w:rsidRPr="00F26218">
                      <w:rPr>
                        <w:rFonts w:ascii="Times New Roman" w:hAnsi="Times New Roman"/>
                        <w:color w:val="FF0000"/>
                        <w:spacing w:val="-3"/>
                        <w:sz w:val="16"/>
                        <w:szCs w:val="16"/>
                      </w:rPr>
                      <w:tab/>
                      <w:t>English Composition II</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COMM</w:t>
                    </w:r>
                    <w:r w:rsidRPr="00F26218">
                      <w:rPr>
                        <w:rFonts w:ascii="Times New Roman" w:hAnsi="Times New Roman"/>
                        <w:color w:val="FF0000"/>
                        <w:spacing w:val="-3"/>
                        <w:sz w:val="16"/>
                        <w:szCs w:val="16"/>
                      </w:rPr>
                      <w:tab/>
                      <w:t>1100</w:t>
                    </w:r>
                    <w:r w:rsidRPr="00F26218">
                      <w:rPr>
                        <w:rFonts w:ascii="Times New Roman" w:hAnsi="Times New Roman"/>
                        <w:color w:val="FF0000"/>
                        <w:spacing w:val="-3"/>
                        <w:sz w:val="16"/>
                        <w:szCs w:val="16"/>
                      </w:rPr>
                      <w:tab/>
                      <w:t>Analytical Discussion of Global Issues</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HIST</w:t>
                    </w:r>
                    <w:r w:rsidRPr="00F26218">
                      <w:rPr>
                        <w:rFonts w:ascii="Times New Roman" w:hAnsi="Times New Roman"/>
                        <w:color w:val="FF0000"/>
                        <w:spacing w:val="-3"/>
                        <w:sz w:val="16"/>
                        <w:szCs w:val="16"/>
                      </w:rPr>
                      <w:tab/>
                      <w:t>1002</w:t>
                    </w:r>
                    <w:r w:rsidRPr="00F26218">
                      <w:rPr>
                        <w:rFonts w:ascii="Times New Roman" w:hAnsi="Times New Roman"/>
                        <w:color w:val="FF0000"/>
                        <w:spacing w:val="-3"/>
                        <w:sz w:val="16"/>
                        <w:szCs w:val="16"/>
                      </w:rPr>
                      <w:tab/>
                      <w:t>Intro to the African Diaspora</w:t>
                    </w:r>
                    <w:r w:rsidRPr="00F26218">
                      <w:rPr>
                        <w:rFonts w:ascii="Times New Roman" w:hAnsi="Times New Roman"/>
                        <w:color w:val="FF0000"/>
                        <w:spacing w:val="-3"/>
                        <w:sz w:val="16"/>
                        <w:szCs w:val="16"/>
                      </w:rPr>
                      <w:tab/>
                      <w:t>2</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C</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Humanities/Fine Arts ENGL 2111</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D</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Science, Math, Technology</w:t>
                    </w:r>
                    <w:r w:rsidRPr="00F26218">
                      <w:rPr>
                        <w:rFonts w:ascii="Times New Roman" w:hAnsi="Times New Roman"/>
                        <w:color w:val="FF0000"/>
                        <w:spacing w:val="-3"/>
                        <w:sz w:val="16"/>
                        <w:szCs w:val="16"/>
                      </w:rPr>
                      <w:tab/>
                      <w:t>4</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Above Core Option</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u w:val="single"/>
                      </w:rPr>
                      <w:t>1</w:t>
                    </w:r>
                    <w:r w:rsidRPr="00F26218">
                      <w:rPr>
                        <w:rFonts w:ascii="Times New Roman" w:hAnsi="Times New Roman"/>
                        <w:color w:val="FF0000"/>
                        <w:spacing w:val="-3"/>
                        <w:sz w:val="16"/>
                        <w:szCs w:val="16"/>
                      </w:rPr>
                      <w:t xml:space="preserve"> </w:t>
                    </w:r>
                  </w:p>
                  <w:p w:rsidR="009D7097" w:rsidRPr="00D17503" w:rsidRDefault="009D7097" w:rsidP="001050CA">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rPr>
                        <w:b/>
                        <w:color w:val="FF0000"/>
                        <w:spacing w:val="-3"/>
                        <w:sz w:val="16"/>
                        <w:szCs w:val="16"/>
                      </w:rPr>
                    </w:pPr>
                    <w:r w:rsidRPr="00F26218">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ab/>
                    </w:r>
                    <w:r>
                      <w:rPr>
                        <w:rFonts w:ascii="Times New Roman" w:hAnsi="Times New Roman"/>
                        <w:b/>
                        <w:color w:val="FF0000"/>
                        <w:spacing w:val="-3"/>
                        <w:sz w:val="16"/>
                        <w:szCs w:val="16"/>
                      </w:rPr>
                      <w:tab/>
                      <w:t xml:space="preserve">                                                                              </w:t>
                    </w:r>
                    <w:r>
                      <w:rPr>
                        <w:rFonts w:ascii="Times New Roman" w:hAnsi="Times New Roman"/>
                        <w:b/>
                        <w:color w:val="FF0000"/>
                        <w:spacing w:val="-3"/>
                        <w:sz w:val="16"/>
                        <w:szCs w:val="16"/>
                      </w:rPr>
                      <w:tab/>
                    </w:r>
                    <w:r w:rsidRPr="00F26218">
                      <w:rPr>
                        <w:rFonts w:ascii="Times New Roman" w:hAnsi="Times New Roman"/>
                        <w:b/>
                        <w:color w:val="FF0000"/>
                        <w:spacing w:val="-3"/>
                        <w:sz w:val="16"/>
                        <w:szCs w:val="16"/>
                      </w:rPr>
                      <w:t>16</w:t>
                    </w:r>
                  </w:p>
                </w:txbxContent>
              </v:textbox>
              <w10:wrap type="square"/>
            </v:shape>
          </w:pict>
        </w:r>
        <w:r w:rsidRPr="00903FC2">
          <w:rPr>
            <w:noProof/>
            <w:color w:val="262626" w:themeColor="text1" w:themeTint="D9"/>
          </w:rPr>
          <w:pict>
            <v:shape id="_x0000_s2354" type="#_x0000_t202" style="position:absolute;left:0;text-align:left;margin-left:49.05pt;margin-top:5.5pt;width:228pt;height:96pt;z-index:251867136" stroked="f">
              <v:textbox style="mso-next-textbox:#_x0000_s2354">
                <w:txbxContent>
                  <w:p w:rsidR="009D7097" w:rsidRPr="00026B37" w:rsidRDefault="009D7097" w:rsidP="001050CA">
                    <w:pPr>
                      <w:widowControl w:val="0"/>
                      <w:autoSpaceDE w:val="0"/>
                      <w:autoSpaceDN w:val="0"/>
                      <w:adjustRightInd w:val="0"/>
                      <w:spacing w:before="54" w:after="0" w:line="207" w:lineRule="exact"/>
                      <w:rPr>
                        <w:rFonts w:ascii="Times New Roman" w:hAnsi="Times New Roman"/>
                        <w:b/>
                        <w:color w:val="FF0000"/>
                        <w:spacing w:val="-2"/>
                        <w:sz w:val="18"/>
                        <w:szCs w:val="18"/>
                      </w:rPr>
                    </w:pPr>
                    <w:r w:rsidRPr="00026B37">
                      <w:rPr>
                        <w:rFonts w:ascii="Times New Roman" w:hAnsi="Times New Roman"/>
                        <w:b/>
                        <w:color w:val="FF0000"/>
                        <w:spacing w:val="-2"/>
                        <w:sz w:val="18"/>
                        <w:szCs w:val="18"/>
                      </w:rPr>
                      <w:t>Freshman Year (</w:t>
                    </w:r>
                    <w:proofErr w:type="gramStart"/>
                    <w:r w:rsidRPr="00026B37">
                      <w:rPr>
                        <w:rFonts w:ascii="Times New Roman" w:hAnsi="Times New Roman"/>
                        <w:b/>
                        <w:color w:val="FF0000"/>
                        <w:spacing w:val="-2"/>
                        <w:sz w:val="18"/>
                        <w:szCs w:val="18"/>
                      </w:rPr>
                      <w:t>Fall</w:t>
                    </w:r>
                    <w:proofErr w:type="gramEnd"/>
                    <w:r w:rsidRPr="00026B37">
                      <w:rPr>
                        <w:rFonts w:ascii="Times New Roman" w:hAnsi="Times New Roman"/>
                        <w:b/>
                        <w:color w:val="FF0000"/>
                        <w:spacing w:val="-2"/>
                        <w:sz w:val="18"/>
                        <w:szCs w:val="18"/>
                      </w:rPr>
                      <w:t>)</w:t>
                    </w:r>
                  </w:p>
                  <w:p w:rsidR="009D7097" w:rsidRPr="003830F3" w:rsidRDefault="009D7097" w:rsidP="001050CA">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ASU</w:t>
                    </w:r>
                    <w:r w:rsidRPr="003830F3">
                      <w:rPr>
                        <w:rFonts w:ascii="Times New Roman" w:hAnsi="Times New Roman"/>
                        <w:color w:val="FF0000"/>
                        <w:spacing w:val="-3"/>
                        <w:sz w:val="16"/>
                        <w:szCs w:val="16"/>
                      </w:rPr>
                      <w:tab/>
                      <w:t>1200</w:t>
                    </w:r>
                    <w:r w:rsidRPr="003830F3">
                      <w:rPr>
                        <w:rFonts w:ascii="Times New Roman" w:hAnsi="Times New Roman"/>
                        <w:color w:val="FF0000"/>
                        <w:spacing w:val="-3"/>
                        <w:sz w:val="16"/>
                        <w:szCs w:val="16"/>
                      </w:rPr>
                      <w:tab/>
                      <w:t>Freshman Seminar &amp; Service to Leadership</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ENGL</w:t>
                    </w:r>
                    <w:r w:rsidRPr="003830F3">
                      <w:rPr>
                        <w:rFonts w:ascii="Times New Roman" w:hAnsi="Times New Roman"/>
                        <w:color w:val="FF0000"/>
                        <w:spacing w:val="-3"/>
                        <w:sz w:val="16"/>
                        <w:szCs w:val="16"/>
                      </w:rPr>
                      <w:tab/>
                      <w:t>1101</w:t>
                    </w:r>
                    <w:r w:rsidRPr="003830F3">
                      <w:rPr>
                        <w:rFonts w:ascii="Times New Roman" w:hAnsi="Times New Roman"/>
                        <w:color w:val="FF0000"/>
                        <w:spacing w:val="-3"/>
                        <w:sz w:val="16"/>
                        <w:szCs w:val="16"/>
                      </w:rPr>
                      <w:tab/>
                      <w:t>English Composition I</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MATH</w:t>
                    </w:r>
                    <w:r w:rsidRPr="003830F3">
                      <w:rPr>
                        <w:rFonts w:ascii="Times New Roman" w:hAnsi="Times New Roman"/>
                        <w:color w:val="FF0000"/>
                        <w:spacing w:val="-3"/>
                        <w:sz w:val="16"/>
                        <w:szCs w:val="16"/>
                      </w:rPr>
                      <w:tab/>
                      <w:t>1111</w:t>
                    </w:r>
                    <w:r w:rsidRPr="003830F3">
                      <w:rPr>
                        <w:rFonts w:ascii="Times New Roman" w:hAnsi="Times New Roman"/>
                        <w:color w:val="FF0000"/>
                        <w:spacing w:val="-3"/>
                        <w:sz w:val="16"/>
                        <w:szCs w:val="16"/>
                      </w:rPr>
                      <w:tab/>
                      <w:t>Mathematical Modeling or College Algebra</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 xml:space="preserve">Area D </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Science, Math, Technology</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4</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Area D</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Select One</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u w:val="single"/>
                      </w:rPr>
                      <w:t>3</w:t>
                    </w:r>
                  </w:p>
                  <w:p w:rsidR="009D7097" w:rsidRPr="003830F3" w:rsidRDefault="009D7097" w:rsidP="001050CA">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rPr>
                        <w:b/>
                        <w:color w:val="FF0000"/>
                        <w:spacing w:val="-3"/>
                        <w:sz w:val="16"/>
                        <w:szCs w:val="16"/>
                      </w:rPr>
                    </w:pPr>
                    <w:r w:rsidRPr="003830F3">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 xml:space="preserve">      </w:t>
                    </w:r>
                    <w:r w:rsidRPr="003830F3">
                      <w:rPr>
                        <w:rFonts w:ascii="Times New Roman" w:hAnsi="Times New Roman"/>
                        <w:b/>
                        <w:color w:val="FF0000"/>
                        <w:spacing w:val="-3"/>
                        <w:sz w:val="16"/>
                        <w:szCs w:val="16"/>
                      </w:rPr>
                      <w:t xml:space="preserve">16                         </w:t>
                    </w:r>
                  </w:p>
                </w:txbxContent>
              </v:textbox>
              <w10:wrap type="square"/>
            </v:shape>
          </w:pict>
        </w:r>
      </w:del>
    </w:p>
    <w:p w:rsidR="001050CA" w:rsidRPr="00903FC2" w:rsidRDefault="001050CA" w:rsidP="00C23BEA">
      <w:pPr>
        <w:widowControl w:val="0"/>
        <w:tabs>
          <w:tab w:val="left" w:pos="1881"/>
          <w:tab w:val="left" w:pos="2940"/>
          <w:tab w:val="left" w:pos="6468"/>
          <w:tab w:val="left" w:pos="10260"/>
        </w:tabs>
        <w:autoSpaceDE w:val="0"/>
        <w:autoSpaceDN w:val="0"/>
        <w:adjustRightInd w:val="0"/>
        <w:spacing w:before="8" w:after="0" w:line="207" w:lineRule="exact"/>
        <w:ind w:left="180"/>
        <w:rPr>
          <w:rFonts w:ascii="Times New Roman" w:hAnsi="Times New Roman"/>
          <w:b/>
          <w:color w:val="262626" w:themeColor="text1" w:themeTint="D9"/>
          <w:spacing w:val="-3"/>
          <w:sz w:val="18"/>
          <w:szCs w:val="18"/>
        </w:rPr>
      </w:pPr>
    </w:p>
    <w:p w:rsidR="001050CA" w:rsidRPr="00903FC2" w:rsidRDefault="001050CA" w:rsidP="00C23BEA">
      <w:pPr>
        <w:widowControl w:val="0"/>
        <w:tabs>
          <w:tab w:val="left" w:pos="1881"/>
          <w:tab w:val="left" w:pos="2940"/>
          <w:tab w:val="left" w:pos="6468"/>
          <w:tab w:val="left" w:pos="10260"/>
        </w:tabs>
        <w:autoSpaceDE w:val="0"/>
        <w:autoSpaceDN w:val="0"/>
        <w:adjustRightInd w:val="0"/>
        <w:spacing w:before="8" w:after="0" w:line="207" w:lineRule="exact"/>
        <w:ind w:left="180"/>
        <w:rPr>
          <w:rFonts w:ascii="Times New Roman" w:hAnsi="Times New Roman"/>
          <w:b/>
          <w:color w:val="262626" w:themeColor="text1" w:themeTint="D9"/>
          <w:spacing w:val="-3"/>
          <w:sz w:val="18"/>
          <w:szCs w:val="18"/>
        </w:rPr>
      </w:pPr>
    </w:p>
    <w:p w:rsidR="001050CA" w:rsidRPr="00903FC2" w:rsidRDefault="001050CA" w:rsidP="00C23BEA">
      <w:pPr>
        <w:widowControl w:val="0"/>
        <w:tabs>
          <w:tab w:val="left" w:pos="11095"/>
        </w:tabs>
        <w:autoSpaceDE w:val="0"/>
        <w:autoSpaceDN w:val="0"/>
        <w:adjustRightInd w:val="0"/>
        <w:spacing w:before="129" w:after="0" w:line="402" w:lineRule="exact"/>
        <w:ind w:left="180"/>
        <w:rPr>
          <w:rFonts w:ascii="Times New Roman" w:hAnsi="Times New Roman"/>
          <w:b/>
          <w:color w:val="262626" w:themeColor="text1" w:themeTint="D9"/>
          <w:spacing w:val="-3"/>
          <w:position w:val="-5"/>
          <w:sz w:val="28"/>
          <w:szCs w:val="28"/>
        </w:rPr>
      </w:pPr>
    </w:p>
    <w:p w:rsidR="001050CA" w:rsidRPr="00903FC2" w:rsidRDefault="001050CA" w:rsidP="00C23BEA">
      <w:pPr>
        <w:widowControl w:val="0"/>
        <w:tabs>
          <w:tab w:val="left" w:pos="11095"/>
        </w:tabs>
        <w:autoSpaceDE w:val="0"/>
        <w:autoSpaceDN w:val="0"/>
        <w:adjustRightInd w:val="0"/>
        <w:spacing w:before="129" w:after="0" w:line="402" w:lineRule="exact"/>
        <w:ind w:left="180"/>
        <w:rPr>
          <w:rFonts w:ascii="Times New Roman" w:hAnsi="Times New Roman"/>
          <w:b/>
          <w:color w:val="262626" w:themeColor="text1" w:themeTint="D9"/>
          <w:spacing w:val="-3"/>
          <w:position w:val="-5"/>
          <w:sz w:val="28"/>
          <w:szCs w:val="28"/>
        </w:rPr>
      </w:pPr>
    </w:p>
    <w:p w:rsidR="001050CA" w:rsidRPr="00903FC2" w:rsidRDefault="00B1715B" w:rsidP="00C23BEA">
      <w:pPr>
        <w:widowControl w:val="0"/>
        <w:tabs>
          <w:tab w:val="left" w:pos="11095"/>
        </w:tabs>
        <w:autoSpaceDE w:val="0"/>
        <w:autoSpaceDN w:val="0"/>
        <w:adjustRightInd w:val="0"/>
        <w:spacing w:before="129" w:after="0" w:line="402" w:lineRule="exact"/>
        <w:ind w:left="180" w:firstLine="3910"/>
        <w:rPr>
          <w:rFonts w:ascii="Times New Roman" w:hAnsi="Times New Roman"/>
          <w:color w:val="262626" w:themeColor="text1" w:themeTint="D9"/>
          <w:spacing w:val="-3"/>
          <w:position w:val="-5"/>
          <w:sz w:val="20"/>
          <w:szCs w:val="20"/>
        </w:rPr>
      </w:pPr>
      <w:r>
        <w:rPr>
          <w:rFonts w:ascii="Times New Roman" w:hAnsi="Times New Roman"/>
          <w:noProof/>
          <w:color w:val="191919"/>
          <w:spacing w:val="-3"/>
          <w:position w:val="-5"/>
          <w:sz w:val="20"/>
          <w:szCs w:val="20"/>
        </w:rPr>
        <w:pict>
          <v:shape id="_x0000_s10282" type="#_x0000_t202" style="position:absolute;left:0;text-align:left;margin-left:288.2pt;margin-top:18.95pt;width:228pt;height:126pt;z-index:252063744" stroked="f">
            <v:textbox style="mso-next-textbox:#_x0000_s10282">
              <w:txbxContent>
                <w:p w:rsidR="00B1715B" w:rsidRPr="00B1715B" w:rsidRDefault="00B1715B" w:rsidP="00B1715B">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Sophomore Year (</w:t>
                  </w:r>
                  <w:proofErr w:type="gramStart"/>
                  <w:r w:rsidRPr="00B1715B">
                    <w:rPr>
                      <w:rFonts w:ascii="Times New Roman" w:hAnsi="Times New Roman"/>
                      <w:b/>
                      <w:color w:val="262626" w:themeColor="text1" w:themeTint="D9"/>
                      <w:spacing w:val="-2"/>
                      <w:sz w:val="18"/>
                      <w:szCs w:val="18"/>
                    </w:rPr>
                    <w:t>Spring</w:t>
                  </w:r>
                  <w:proofErr w:type="gramEnd"/>
                  <w:r w:rsidRPr="00B1715B">
                    <w:rPr>
                      <w:rFonts w:ascii="Times New Roman" w:hAnsi="Times New Roman"/>
                      <w:b/>
                      <w:color w:val="262626" w:themeColor="text1" w:themeTint="D9"/>
                      <w:spacing w:val="-2"/>
                      <w:sz w:val="18"/>
                      <w:szCs w:val="18"/>
                    </w:rPr>
                    <w:t xml:space="preserve">) </w:t>
                  </w:r>
                </w:p>
                <w:p w:rsidR="00B1715B" w:rsidRPr="00B1715B" w:rsidRDefault="00B1715B" w:rsidP="00B1715B">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t>1</w:t>
                  </w:r>
                </w:p>
                <w:p w:rsidR="00B1715B" w:rsidRPr="00B1715B" w:rsidRDefault="00B1715B" w:rsidP="00B1715B">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Area E Option: </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B1715B" w:rsidRPr="00B1715B" w:rsidRDefault="00B1715B" w:rsidP="00B1715B">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 xml:space="preserve">Communication for Management </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ACCT </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POLS</w:t>
                  </w:r>
                  <w:r w:rsidRPr="00B1715B">
                    <w:rPr>
                      <w:rFonts w:ascii="Times New Roman" w:hAnsi="Times New Roman"/>
                      <w:color w:val="262626" w:themeColor="text1" w:themeTint="D9"/>
                      <w:spacing w:val="-2"/>
                      <w:sz w:val="18"/>
                      <w:szCs w:val="18"/>
                    </w:rPr>
                    <w:tab/>
                    <w:t>1101</w:t>
                  </w:r>
                  <w:r w:rsidRPr="00B1715B">
                    <w:rPr>
                      <w:rFonts w:ascii="Times New Roman" w:hAnsi="Times New Roman"/>
                      <w:color w:val="262626" w:themeColor="text1" w:themeTint="D9"/>
                      <w:spacing w:val="-2"/>
                      <w:sz w:val="18"/>
                      <w:szCs w:val="18"/>
                    </w:rPr>
                    <w:tab/>
                    <w:t>U. S. &amp; Georgia Government or</w:t>
                  </w:r>
                </w:p>
                <w:p w:rsidR="00B1715B" w:rsidRPr="00B1715B" w:rsidRDefault="00B1715B" w:rsidP="00B1715B">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HONR</w:t>
                  </w:r>
                  <w:r w:rsidRPr="00B1715B">
                    <w:rPr>
                      <w:rFonts w:ascii="Times New Roman" w:hAnsi="Times New Roman"/>
                      <w:color w:val="262626" w:themeColor="text1" w:themeTint="D9"/>
                      <w:spacing w:val="-2"/>
                      <w:sz w:val="18"/>
                      <w:szCs w:val="18"/>
                    </w:rPr>
                    <w:tab/>
                    <w:t xml:space="preserve">1161 </w:t>
                  </w:r>
                  <w:r w:rsidRPr="00B1715B">
                    <w:rPr>
                      <w:rFonts w:ascii="Times New Roman" w:hAnsi="Times New Roman"/>
                      <w:color w:val="262626" w:themeColor="text1" w:themeTint="D9"/>
                      <w:spacing w:val="-2"/>
                      <w:sz w:val="18"/>
                      <w:szCs w:val="18"/>
                    </w:rPr>
                    <w:tab/>
                    <w:t>Honors U.S. &amp; Georgia Government</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B1715B" w:rsidRPr="00B1715B" w:rsidRDefault="00B1715B" w:rsidP="00B1715B">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t xml:space="preserve">                                                                                   </w:t>
                  </w:r>
                  <w:r w:rsidRPr="00B1715B">
                    <w:rPr>
                      <w:rFonts w:ascii="Times New Roman" w:hAnsi="Times New Roman"/>
                      <w:b/>
                      <w:color w:val="262626" w:themeColor="text1" w:themeTint="D9"/>
                      <w:spacing w:val="-2"/>
                      <w:sz w:val="18"/>
                      <w:szCs w:val="18"/>
                    </w:rPr>
                    <w:tab/>
                    <w:t>16</w:t>
                  </w:r>
                </w:p>
              </w:txbxContent>
            </v:textbox>
            <w10:wrap type="square"/>
          </v:shape>
        </w:pict>
      </w:r>
      <w:r>
        <w:rPr>
          <w:rFonts w:ascii="Times New Roman" w:hAnsi="Times New Roman"/>
          <w:noProof/>
          <w:color w:val="191919"/>
          <w:spacing w:val="-3"/>
          <w:position w:val="-5"/>
          <w:sz w:val="20"/>
          <w:szCs w:val="20"/>
        </w:rPr>
        <w:pict>
          <v:shape id="_x0000_s10281" type="#_x0000_t202" style="position:absolute;left:0;text-align:left;margin-left:32.15pt;margin-top:18.95pt;width:228pt;height:126pt;z-index:252062720" stroked="f">
            <v:textbox style="mso-next-textbox:#_x0000_s10281">
              <w:txbxContent>
                <w:p w:rsidR="00B1715B" w:rsidRPr="00B1715B" w:rsidRDefault="00B1715B" w:rsidP="00B1715B">
                  <w:pPr>
                    <w:widowControl w:val="0"/>
                    <w:tabs>
                      <w:tab w:val="left" w:pos="1440"/>
                      <w:tab w:val="left" w:pos="2940"/>
                      <w:tab w:val="left" w:pos="6468"/>
                      <w:tab w:val="left" w:pos="10260"/>
                    </w:tabs>
                    <w:autoSpaceDE w:val="0"/>
                    <w:autoSpaceDN w:val="0"/>
                    <w:adjustRightInd w:val="0"/>
                    <w:spacing w:before="8" w:after="0" w:line="207" w:lineRule="exact"/>
                    <w:ind w:left="-90"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Sophomore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 xml:space="preserve">Fall) </w:t>
                  </w:r>
                </w:p>
                <w:p w:rsidR="00B1715B" w:rsidRPr="00B1715B" w:rsidRDefault="00B1715B" w:rsidP="00B1715B">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1</w:t>
                  </w:r>
                </w:p>
                <w:p w:rsidR="00B1715B" w:rsidRPr="00B1715B" w:rsidRDefault="00B1715B" w:rsidP="00B1715B">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 xml:space="preserve">3  </w:t>
                  </w:r>
                </w:p>
                <w:p w:rsidR="00B1715B" w:rsidRPr="00B1715B" w:rsidRDefault="00B1715B" w:rsidP="00B1715B">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E Option:</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405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405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C</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Humanities/Fine Arts – Select One</w:t>
                  </w:r>
                  <w:r w:rsidRPr="00B1715B">
                    <w:rPr>
                      <w:rFonts w:ascii="Times New Roman" w:hAnsi="Times New Roman"/>
                      <w:color w:val="262626" w:themeColor="text1" w:themeTint="D9"/>
                      <w:spacing w:val="-2"/>
                      <w:sz w:val="18"/>
                      <w:szCs w:val="18"/>
                    </w:rPr>
                    <w:tab/>
                    <w:t xml:space="preserve">3  </w:t>
                  </w:r>
                </w:p>
                <w:p w:rsidR="00B1715B" w:rsidRPr="00B1715B" w:rsidRDefault="00B1715B" w:rsidP="00B1715B">
                  <w:pPr>
                    <w:widowControl w:val="0"/>
                    <w:tabs>
                      <w:tab w:val="left" w:pos="630"/>
                      <w:tab w:val="left" w:pos="4050"/>
                      <w:tab w:val="left" w:pos="5130"/>
                    </w:tabs>
                    <w:autoSpaceDE w:val="0"/>
                    <w:autoSpaceDN w:val="0"/>
                    <w:adjustRightInd w:val="0"/>
                    <w:spacing w:before="54" w:line="207" w:lineRule="exact"/>
                    <w:ind w:left="-90"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r>
                  <w:r w:rsidRPr="00B1715B">
                    <w:rPr>
                      <w:rFonts w:ascii="Times New Roman" w:hAnsi="Times New Roman"/>
                      <w:b/>
                      <w:color w:val="262626" w:themeColor="text1" w:themeTint="D9"/>
                      <w:spacing w:val="-2"/>
                      <w:sz w:val="18"/>
                      <w:szCs w:val="18"/>
                    </w:rPr>
                    <w:tab/>
                    <w:t>16</w:t>
                  </w:r>
                </w:p>
              </w:txbxContent>
            </v:textbox>
            <w10:wrap type="square"/>
          </v:shape>
        </w:pict>
      </w:r>
      <w:del w:id="355" w:author="eslove" w:date="2010-11-01T14:19:00Z">
        <w:r w:rsidR="00AE60A2" w:rsidRPr="00903FC2">
          <w:rPr>
            <w:noProof/>
            <w:color w:val="262626" w:themeColor="text1" w:themeTint="D9"/>
          </w:rPr>
          <w:pict>
            <v:shape id="_x0000_s2357" type="#_x0000_t202" style="position:absolute;left:0;text-align:left;margin-left:283.05pt;margin-top:17.9pt;width:228pt;height:126pt;z-index:251870208" stroked="f">
              <v:textbox style="mso-next-textbox:#_x0000_s2357">
                <w:txbxContent>
                  <w:p w:rsidR="009D7097" w:rsidRPr="008249D5"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b/>
                        <w:color w:val="FF0000"/>
                        <w:spacing w:val="-2"/>
                        <w:sz w:val="16"/>
                        <w:szCs w:val="16"/>
                      </w:rPr>
                    </w:pPr>
                    <w:r w:rsidRPr="008249D5">
                      <w:rPr>
                        <w:rFonts w:ascii="Times New Roman" w:hAnsi="Times New Roman"/>
                        <w:b/>
                        <w:color w:val="FF0000"/>
                        <w:spacing w:val="-2"/>
                        <w:sz w:val="16"/>
                        <w:szCs w:val="16"/>
                      </w:rPr>
                      <w:t>Sophomore Year (</w:t>
                    </w:r>
                    <w:proofErr w:type="gramStart"/>
                    <w:r w:rsidRPr="008249D5">
                      <w:rPr>
                        <w:rFonts w:ascii="Times New Roman" w:hAnsi="Times New Roman"/>
                        <w:b/>
                        <w:color w:val="FF0000"/>
                        <w:spacing w:val="-2"/>
                        <w:sz w:val="16"/>
                        <w:szCs w:val="16"/>
                      </w:rPr>
                      <w:t>Spring</w:t>
                    </w:r>
                    <w:proofErr w:type="gramEnd"/>
                    <w:r w:rsidRPr="008249D5">
                      <w:rPr>
                        <w:rFonts w:ascii="Times New Roman" w:hAnsi="Times New Roman"/>
                        <w:b/>
                        <w:color w:val="FF0000"/>
                        <w:spacing w:val="-2"/>
                        <w:sz w:val="16"/>
                        <w:szCs w:val="16"/>
                      </w:rPr>
                      <w:t xml:space="preserve">) </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sidRPr="00F26218">
                      <w:rPr>
                        <w:rFonts w:ascii="Times New Roman" w:hAnsi="Times New Roman"/>
                        <w:color w:val="FF0000"/>
                        <w:spacing w:val="-2"/>
                        <w:sz w:val="16"/>
                        <w:szCs w:val="16"/>
                      </w:rPr>
                      <w:tab/>
                      <w:t>1</w:t>
                    </w:r>
                  </w:p>
                  <w:p w:rsidR="009D7097" w:rsidRPr="00F26218"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Area E Option: </w:t>
                    </w:r>
                    <w:r w:rsidRPr="00F26218">
                      <w:rPr>
                        <w:rFonts w:ascii="Times New Roman" w:hAnsi="Times New Roman"/>
                        <w:color w:val="FF0000"/>
                        <w:spacing w:val="-2"/>
                        <w:sz w:val="16"/>
                        <w:szCs w:val="16"/>
                      </w:rPr>
                      <w:tab/>
                      <w:t>Social Science</w:t>
                    </w:r>
                    <w:r w:rsidRPr="00F26218">
                      <w:rPr>
                        <w:rFonts w:ascii="Times New Roman" w:hAnsi="Times New Roman"/>
                        <w:color w:val="FF0000"/>
                        <w:spacing w:val="-2"/>
                        <w:sz w:val="16"/>
                        <w:szCs w:val="16"/>
                      </w:rPr>
                      <w:tab/>
                      <w:t>3</w:t>
                    </w:r>
                    <w:r>
                      <w:rPr>
                        <w:rFonts w:ascii="Times New Roman" w:hAnsi="Times New Roman"/>
                        <w:color w:val="FF0000"/>
                        <w:spacing w:val="-2"/>
                        <w:sz w:val="16"/>
                        <w:szCs w:val="16"/>
                      </w:rPr>
                      <w:tab/>
                    </w:r>
                    <w:r>
                      <w:rPr>
                        <w:rFonts w:ascii="Times New Roman" w:hAnsi="Times New Roman"/>
                        <w:color w:val="FF0000"/>
                        <w:spacing w:val="-2"/>
                        <w:sz w:val="16"/>
                        <w:szCs w:val="16"/>
                      </w:rPr>
                      <w:tab/>
                    </w:r>
                  </w:p>
                  <w:p w:rsidR="009D7097" w:rsidRPr="00F26218" w:rsidRDefault="009D7097" w:rsidP="001050CA">
                    <w:pPr>
                      <w:widowControl w:val="0"/>
                      <w:tabs>
                        <w:tab w:val="left" w:pos="630"/>
                        <w:tab w:val="left" w:pos="1170"/>
                        <w:tab w:val="left" w:pos="4140"/>
                        <w:tab w:val="left" w:pos="4320"/>
                      </w:tabs>
                      <w:autoSpaceDE w:val="0"/>
                      <w:autoSpaceDN w:val="0"/>
                      <w:adjustRightInd w:val="0"/>
                      <w:spacing w:before="54" w:after="0" w:line="207" w:lineRule="exact"/>
                      <w:ind w:right="-915"/>
                      <w:jc w:val="both"/>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w:t>
                    </w:r>
                    <w:r>
                      <w:rPr>
                        <w:rFonts w:ascii="Times New Roman" w:hAnsi="Times New Roman"/>
                        <w:color w:val="FF0000"/>
                        <w:spacing w:val="-2"/>
                        <w:sz w:val="16"/>
                        <w:szCs w:val="16"/>
                      </w:rPr>
                      <w:t>40</w:t>
                    </w:r>
                    <w:r>
                      <w:rPr>
                        <w:rFonts w:ascii="Times New Roman" w:hAnsi="Times New Roman"/>
                        <w:color w:val="FF0000"/>
                        <w:spacing w:val="-2"/>
                        <w:sz w:val="16"/>
                        <w:szCs w:val="16"/>
                      </w:rPr>
                      <w:tab/>
                      <w:t xml:space="preserve">Communication for Management </w:t>
                    </w:r>
                    <w:r>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ACCT </w:t>
                    </w:r>
                    <w:r w:rsidRPr="00F26218">
                      <w:rPr>
                        <w:rFonts w:ascii="Times New Roman" w:hAnsi="Times New Roman"/>
                        <w:color w:val="FF0000"/>
                        <w:spacing w:val="-2"/>
                        <w:sz w:val="16"/>
                        <w:szCs w:val="16"/>
                      </w:rPr>
                      <w:tab/>
                    </w:r>
                    <w:r>
                      <w:rPr>
                        <w:rFonts w:ascii="Times New Roman" w:hAnsi="Times New Roman"/>
                        <w:color w:val="FF0000"/>
                        <w:spacing w:val="-2"/>
                        <w:sz w:val="16"/>
                        <w:szCs w:val="16"/>
                      </w:rPr>
                      <w:t>2102</w:t>
                    </w:r>
                    <w:r>
                      <w:rPr>
                        <w:rFonts w:ascii="Times New Roman" w:hAnsi="Times New Roman"/>
                        <w:color w:val="FF0000"/>
                        <w:spacing w:val="-2"/>
                        <w:sz w:val="16"/>
                        <w:szCs w:val="16"/>
                      </w:rPr>
                      <w:tab/>
                      <w:t>Principles of Accounting II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Pr>
                        <w:rFonts w:ascii="Times New Roman" w:hAnsi="Times New Roman"/>
                        <w:color w:val="FF0000"/>
                        <w:spacing w:val="-2"/>
                        <w:sz w:val="16"/>
                        <w:szCs w:val="16"/>
                      </w:rPr>
                      <w:t>ECON</w:t>
                    </w:r>
                    <w:r>
                      <w:rPr>
                        <w:rFonts w:ascii="Times New Roman" w:hAnsi="Times New Roman"/>
                        <w:color w:val="FF0000"/>
                        <w:spacing w:val="-2"/>
                        <w:sz w:val="16"/>
                        <w:szCs w:val="16"/>
                      </w:rPr>
                      <w:tab/>
                      <w:t>2106</w:t>
                    </w:r>
                    <w:r>
                      <w:rPr>
                        <w:rFonts w:ascii="Times New Roman" w:hAnsi="Times New Roman"/>
                        <w:color w:val="FF0000"/>
                        <w:spacing w:val="-2"/>
                        <w:sz w:val="16"/>
                        <w:szCs w:val="16"/>
                      </w:rPr>
                      <w:tab/>
                      <w:t>Principles of Mi</w:t>
                    </w:r>
                    <w:r w:rsidRPr="00F26218">
                      <w:rPr>
                        <w:rFonts w:ascii="Times New Roman" w:hAnsi="Times New Roman"/>
                        <w:color w:val="FF0000"/>
                        <w:spacing w:val="-2"/>
                        <w:sz w:val="16"/>
                        <w:szCs w:val="16"/>
                      </w:rPr>
                      <w:t>croeconomics</w:t>
                    </w:r>
                    <w:r w:rsidRPr="00F26218">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POLS</w:t>
                    </w:r>
                    <w:r>
                      <w:rPr>
                        <w:rFonts w:ascii="Times New Roman" w:hAnsi="Times New Roman"/>
                        <w:color w:val="FF0000"/>
                        <w:spacing w:val="-2"/>
                        <w:sz w:val="16"/>
                        <w:szCs w:val="16"/>
                      </w:rPr>
                      <w:tab/>
                      <w:t>1101</w:t>
                    </w:r>
                    <w:r>
                      <w:rPr>
                        <w:rFonts w:ascii="Times New Roman" w:hAnsi="Times New Roman"/>
                        <w:color w:val="FF0000"/>
                        <w:spacing w:val="-2"/>
                        <w:sz w:val="16"/>
                        <w:szCs w:val="16"/>
                      </w:rPr>
                      <w:tab/>
                    </w:r>
                    <w:smartTag w:uri="urn:schemas-microsoft-com:office:smarttags" w:element="country-region">
                      <w:r w:rsidRPr="00F26218">
                        <w:rPr>
                          <w:rFonts w:ascii="Times New Roman" w:hAnsi="Times New Roman"/>
                          <w:color w:val="FF0000"/>
                          <w:spacing w:val="-2"/>
                          <w:sz w:val="16"/>
                          <w:szCs w:val="16"/>
                        </w:rPr>
                        <w:t>U. S.</w:t>
                      </w:r>
                    </w:smartTag>
                    <w:r w:rsidRPr="00F26218">
                      <w:rPr>
                        <w:rFonts w:ascii="Times New Roman" w:hAnsi="Times New Roman"/>
                        <w:color w:val="FF0000"/>
                        <w:spacing w:val="-2"/>
                        <w:sz w:val="16"/>
                        <w:szCs w:val="16"/>
                      </w:rPr>
                      <w:t xml:space="preserve"> &amp; </w:t>
                    </w:r>
                    <w:smartTag w:uri="urn:schemas-microsoft-com:office:smarttags" w:element="place">
                      <w:smartTag w:uri="urn:schemas-microsoft-com:office:smarttags" w:element="country-region">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 or</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HONR</w:t>
                    </w:r>
                    <w:r w:rsidRPr="00F26218">
                      <w:rPr>
                        <w:rFonts w:ascii="Times New Roman" w:hAnsi="Times New Roman"/>
                        <w:color w:val="FF0000"/>
                        <w:spacing w:val="-2"/>
                        <w:sz w:val="16"/>
                        <w:szCs w:val="16"/>
                      </w:rPr>
                      <w:tab/>
                      <w:t xml:space="preserve">1161 </w:t>
                    </w:r>
                    <w:r w:rsidRPr="00F26218">
                      <w:rPr>
                        <w:rFonts w:ascii="Times New Roman" w:hAnsi="Times New Roman"/>
                        <w:color w:val="FF0000"/>
                        <w:spacing w:val="-2"/>
                        <w:sz w:val="16"/>
                        <w:szCs w:val="16"/>
                      </w:rPr>
                      <w:tab/>
                      <w:t xml:space="preserve">Honors </w:t>
                    </w:r>
                    <w:smartTag w:uri="urn:schemas-microsoft-com:office:smarttags" w:element="country-region">
                      <w:r w:rsidRPr="00F26218">
                        <w:rPr>
                          <w:rFonts w:ascii="Times New Roman" w:hAnsi="Times New Roman"/>
                          <w:color w:val="FF0000"/>
                          <w:spacing w:val="-2"/>
                          <w:sz w:val="16"/>
                          <w:szCs w:val="16"/>
                        </w:rPr>
                        <w:t>U.S.</w:t>
                      </w:r>
                    </w:smartTag>
                    <w:r w:rsidRPr="00F26218">
                      <w:rPr>
                        <w:rFonts w:ascii="Times New Roman" w:hAnsi="Times New Roman"/>
                        <w:color w:val="FF0000"/>
                        <w:spacing w:val="-2"/>
                        <w:sz w:val="16"/>
                        <w:szCs w:val="16"/>
                      </w:rPr>
                      <w:t xml:space="preserve"> &amp; </w:t>
                    </w:r>
                    <w:smartTag w:uri="urn:schemas-microsoft-com:office:smarttags" w:element="place">
                      <w:smartTag w:uri="urn:schemas-microsoft-com:office:smarttags" w:element="country-region">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p>
                  <w:p w:rsidR="009D7097" w:rsidRPr="008249D5" w:rsidRDefault="009D7097" w:rsidP="001050CA">
                    <w:pPr>
                      <w:widowControl w:val="0"/>
                      <w:tabs>
                        <w:tab w:val="left" w:pos="810"/>
                        <w:tab w:val="left" w:pos="1440"/>
                        <w:tab w:val="left" w:pos="4140"/>
                      </w:tabs>
                      <w:autoSpaceDE w:val="0"/>
                      <w:autoSpaceDN w:val="0"/>
                      <w:adjustRightInd w:val="0"/>
                      <w:spacing w:before="54" w:line="207" w:lineRule="exact"/>
                      <w:ind w:right="-915"/>
                      <w:rPr>
                        <w:b/>
                        <w:color w:val="FF0000"/>
                        <w:spacing w:val="-2"/>
                        <w:sz w:val="16"/>
                        <w:szCs w:val="16"/>
                      </w:rPr>
                    </w:pPr>
                    <w:r w:rsidRPr="008249D5">
                      <w:rPr>
                        <w:rFonts w:ascii="Times New Roman" w:hAnsi="Times New Roman"/>
                        <w:b/>
                        <w:color w:val="FF0000"/>
                        <w:spacing w:val="-2"/>
                        <w:sz w:val="16"/>
                        <w:szCs w:val="16"/>
                      </w:rPr>
                      <w:t>Subtotal</w:t>
                    </w:r>
                    <w:r w:rsidRPr="008249D5">
                      <w:rPr>
                        <w:rFonts w:ascii="Times New Roman" w:hAnsi="Times New Roman"/>
                        <w:b/>
                        <w:color w:val="FF0000"/>
                        <w:spacing w:val="-2"/>
                        <w:sz w:val="16"/>
                        <w:szCs w:val="16"/>
                      </w:rPr>
                      <w:tab/>
                      <w:t xml:space="preserve">                                                                                   </w:t>
                    </w:r>
                    <w:r w:rsidRPr="008249D5">
                      <w:rPr>
                        <w:rFonts w:ascii="Times New Roman" w:hAnsi="Times New Roman"/>
                        <w:b/>
                        <w:color w:val="FF0000"/>
                        <w:spacing w:val="-2"/>
                        <w:sz w:val="16"/>
                        <w:szCs w:val="16"/>
                      </w:rPr>
                      <w:tab/>
                      <w:t>16</w:t>
                    </w:r>
                  </w:p>
                </w:txbxContent>
              </v:textbox>
              <w10:wrap type="square"/>
            </v:shape>
          </w:pict>
        </w:r>
        <w:r w:rsidR="00AE60A2" w:rsidRPr="00903FC2">
          <w:rPr>
            <w:noProof/>
            <w:color w:val="262626" w:themeColor="text1" w:themeTint="D9"/>
          </w:rPr>
          <w:pict>
            <v:shape id="_x0000_s2356" type="#_x0000_t202" style="position:absolute;left:0;text-align:left;margin-left:49.05pt;margin-top:22.85pt;width:228pt;height:126pt;z-index:251869184" stroked="f">
              <v:textbox style="mso-next-textbox:#_x0000_s2356">
                <w:txbxContent>
                  <w:p w:rsidR="009D7097" w:rsidRPr="00F26218" w:rsidRDefault="009D7097" w:rsidP="001050CA">
                    <w:pPr>
                      <w:widowControl w:val="0"/>
                      <w:tabs>
                        <w:tab w:val="left" w:pos="1440"/>
                        <w:tab w:val="left" w:pos="2940"/>
                        <w:tab w:val="left" w:pos="6468"/>
                        <w:tab w:val="left" w:pos="10260"/>
                      </w:tabs>
                      <w:autoSpaceDE w:val="0"/>
                      <w:autoSpaceDN w:val="0"/>
                      <w:adjustRightInd w:val="0"/>
                      <w:spacing w:before="8" w:after="0" w:line="207" w:lineRule="exact"/>
                      <w:rPr>
                        <w:rFonts w:ascii="Times New Roman" w:hAnsi="Times New Roman"/>
                        <w:b/>
                        <w:color w:val="FF0000"/>
                        <w:spacing w:val="-3"/>
                        <w:sz w:val="16"/>
                        <w:szCs w:val="16"/>
                      </w:rPr>
                    </w:pPr>
                    <w:r w:rsidRPr="00F26218">
                      <w:rPr>
                        <w:rFonts w:ascii="Times New Roman" w:hAnsi="Times New Roman"/>
                        <w:b/>
                        <w:color w:val="FF0000"/>
                        <w:spacing w:val="-3"/>
                        <w:sz w:val="16"/>
                        <w:szCs w:val="16"/>
                      </w:rPr>
                      <w:t xml:space="preserve">Sophomore </w:t>
                    </w:r>
                    <w:proofErr w:type="gramStart"/>
                    <w:r w:rsidRPr="00F26218">
                      <w:rPr>
                        <w:rFonts w:ascii="Times New Roman" w:hAnsi="Times New Roman"/>
                        <w:b/>
                        <w:color w:val="FF0000"/>
                        <w:spacing w:val="-3"/>
                        <w:sz w:val="16"/>
                        <w:szCs w:val="16"/>
                      </w:rPr>
                      <w:t>Year  (</w:t>
                    </w:r>
                    <w:proofErr w:type="gramEnd"/>
                    <w:r w:rsidRPr="00F26218">
                      <w:rPr>
                        <w:rFonts w:ascii="Times New Roman" w:hAnsi="Times New Roman"/>
                        <w:b/>
                        <w:color w:val="FF0000"/>
                        <w:spacing w:val="-3"/>
                        <w:sz w:val="16"/>
                        <w:szCs w:val="16"/>
                      </w:rPr>
                      <w:t xml:space="preserve">Fall) </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1</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2010</w:t>
                    </w:r>
                    <w:r w:rsidRPr="00F26218">
                      <w:rPr>
                        <w:rFonts w:ascii="Times New Roman" w:hAnsi="Times New Roman"/>
                        <w:color w:val="FF0000"/>
                        <w:spacing w:val="-2"/>
                        <w:sz w:val="16"/>
                        <w:szCs w:val="16"/>
                      </w:rPr>
                      <w:tab/>
                      <w:t>Fundamentals of Computer Applications</w:t>
                    </w:r>
                    <w:r w:rsidRPr="00F26218">
                      <w:rPr>
                        <w:rFonts w:ascii="Times New Roman" w:hAnsi="Times New Roman"/>
                        <w:color w:val="FF0000"/>
                        <w:spacing w:val="-2"/>
                        <w:sz w:val="16"/>
                        <w:szCs w:val="16"/>
                      </w:rPr>
                      <w:tab/>
                    </w:r>
                    <w:r w:rsidRPr="00691239">
                      <w:rPr>
                        <w:rFonts w:ascii="Times New Roman" w:hAnsi="Times New Roman"/>
                        <w:color w:val="FF0000"/>
                        <w:spacing w:val="-2"/>
                        <w:sz w:val="16"/>
                        <w:szCs w:val="16"/>
                      </w:rPr>
                      <w:t xml:space="preserve">3 </w:t>
                    </w:r>
                    <w:r w:rsidRPr="00F26218">
                      <w:rPr>
                        <w:rFonts w:ascii="Times New Roman" w:hAnsi="Times New Roman"/>
                        <w:color w:val="FF0000"/>
                        <w:spacing w:val="-2"/>
                        <w:sz w:val="16"/>
                        <w:szCs w:val="16"/>
                      </w:rPr>
                      <w:t xml:space="preserve"> </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E Option:</w:t>
                    </w:r>
                    <w:r w:rsidRPr="00F26218">
                      <w:rPr>
                        <w:rFonts w:ascii="Times New Roman" w:hAnsi="Times New Roman"/>
                        <w:color w:val="FF0000"/>
                        <w:spacing w:val="-2"/>
                        <w:sz w:val="16"/>
                        <w:szCs w:val="16"/>
                      </w:rPr>
                      <w:tab/>
                      <w:t>Social Science</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ACCT</w:t>
                    </w:r>
                    <w:r w:rsidRPr="00F26218">
                      <w:rPr>
                        <w:rFonts w:ascii="Times New Roman" w:hAnsi="Times New Roman"/>
                        <w:color w:val="FF0000"/>
                        <w:spacing w:val="-2"/>
                        <w:sz w:val="16"/>
                        <w:szCs w:val="16"/>
                      </w:rPr>
                      <w:tab/>
                      <w:t>2101</w:t>
                    </w:r>
                    <w:r w:rsidRPr="00F26218">
                      <w:rPr>
                        <w:rFonts w:ascii="Times New Roman" w:hAnsi="Times New Roman"/>
                        <w:color w:val="FF0000"/>
                        <w:spacing w:val="-2"/>
                        <w:sz w:val="16"/>
                        <w:szCs w:val="16"/>
                      </w:rPr>
                      <w:tab/>
                      <w:t>Principles of</w:t>
                    </w:r>
                    <w:r>
                      <w:rPr>
                        <w:rFonts w:ascii="Times New Roman" w:hAnsi="Times New Roman"/>
                        <w:color w:val="FF0000"/>
                        <w:spacing w:val="-2"/>
                        <w:sz w:val="16"/>
                        <w:szCs w:val="16"/>
                      </w:rPr>
                      <w:t xml:space="preserve"> Accounting 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Pr>
                        <w:rFonts w:ascii="Times New Roman" w:hAnsi="Times New Roman"/>
                        <w:color w:val="FF0000"/>
                        <w:spacing w:val="-2"/>
                        <w:sz w:val="16"/>
                        <w:szCs w:val="16"/>
                      </w:rPr>
                      <w:t>ECON</w:t>
                    </w:r>
                    <w:r>
                      <w:rPr>
                        <w:rFonts w:ascii="Times New Roman" w:hAnsi="Times New Roman"/>
                        <w:color w:val="FF0000"/>
                        <w:spacing w:val="-2"/>
                        <w:sz w:val="16"/>
                        <w:szCs w:val="16"/>
                      </w:rPr>
                      <w:tab/>
                      <w:t>2105</w:t>
                    </w:r>
                    <w:r>
                      <w:rPr>
                        <w:rFonts w:ascii="Times New Roman" w:hAnsi="Times New Roman"/>
                        <w:color w:val="FF0000"/>
                        <w:spacing w:val="-2"/>
                        <w:sz w:val="16"/>
                        <w:szCs w:val="16"/>
                      </w:rPr>
                      <w:tab/>
                      <w:t>Principles of Ma</w:t>
                    </w:r>
                    <w:r w:rsidRPr="00F26218">
                      <w:rPr>
                        <w:rFonts w:ascii="Times New Roman" w:hAnsi="Times New Roman"/>
                        <w:color w:val="FF0000"/>
                        <w:spacing w:val="-2"/>
                        <w:sz w:val="16"/>
                        <w:szCs w:val="16"/>
                      </w:rPr>
                      <w:t>croeconomics</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C</w:t>
                    </w:r>
                    <w:r w:rsidRPr="00F26218">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Humanities/Fine Arts – Select One</w:t>
                    </w:r>
                    <w:r>
                      <w:rPr>
                        <w:rFonts w:ascii="Times New Roman" w:hAnsi="Times New Roman"/>
                        <w:color w:val="FF0000"/>
                        <w:spacing w:val="-2"/>
                        <w:sz w:val="16"/>
                        <w:szCs w:val="16"/>
                      </w:rPr>
                      <w:tab/>
                    </w:r>
                    <w:r w:rsidRPr="00F26218">
                      <w:rPr>
                        <w:rFonts w:ascii="Times New Roman" w:hAnsi="Times New Roman"/>
                        <w:color w:val="FF0000"/>
                        <w:spacing w:val="-2"/>
                        <w:sz w:val="16"/>
                        <w:szCs w:val="16"/>
                      </w:rPr>
                      <w:t xml:space="preserve">3  </w:t>
                    </w:r>
                  </w:p>
                  <w:p w:rsidR="009D7097" w:rsidRPr="00CA2C15" w:rsidRDefault="009D7097" w:rsidP="001050CA">
                    <w:pPr>
                      <w:widowControl w:val="0"/>
                      <w:tabs>
                        <w:tab w:val="left" w:pos="630"/>
                        <w:tab w:val="left" w:pos="4050"/>
                        <w:tab w:val="left" w:pos="5130"/>
                      </w:tabs>
                      <w:autoSpaceDE w:val="0"/>
                      <w:autoSpaceDN w:val="0"/>
                      <w:adjustRightInd w:val="0"/>
                      <w:spacing w:before="54" w:line="207" w:lineRule="exact"/>
                      <w:ind w:left="-90" w:firstLine="90"/>
                      <w:rPr>
                        <w:b/>
                        <w:color w:val="FF0000"/>
                        <w:spacing w:val="-2"/>
                        <w:sz w:val="16"/>
                        <w:szCs w:val="16"/>
                      </w:rPr>
                    </w:pPr>
                    <w:r>
                      <w:rPr>
                        <w:rFonts w:ascii="Times New Roman" w:hAnsi="Times New Roman"/>
                        <w:b/>
                        <w:color w:val="FF0000"/>
                        <w:spacing w:val="-2"/>
                        <w:sz w:val="16"/>
                        <w:szCs w:val="16"/>
                      </w:rPr>
                      <w:t>Subtotal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sidRPr="00CA2C15">
                      <w:rPr>
                        <w:rFonts w:ascii="Times New Roman" w:hAnsi="Times New Roman"/>
                        <w:b/>
                        <w:color w:val="FF0000"/>
                        <w:spacing w:val="-2"/>
                        <w:sz w:val="16"/>
                        <w:szCs w:val="16"/>
                      </w:rPr>
                      <w:t>16</w:t>
                    </w:r>
                  </w:p>
                </w:txbxContent>
              </v:textbox>
              <w10:wrap type="square"/>
            </v:shape>
          </w:pict>
        </w:r>
      </w:del>
    </w:p>
    <w:p w:rsidR="001050CA" w:rsidRPr="00903FC2" w:rsidRDefault="001050CA" w:rsidP="00C23BEA">
      <w:pPr>
        <w:widowControl w:val="0"/>
        <w:tabs>
          <w:tab w:val="left" w:pos="11095"/>
        </w:tabs>
        <w:autoSpaceDE w:val="0"/>
        <w:autoSpaceDN w:val="0"/>
        <w:adjustRightInd w:val="0"/>
        <w:spacing w:before="129" w:after="0" w:line="402" w:lineRule="exact"/>
        <w:ind w:left="180" w:firstLine="4733"/>
        <w:rPr>
          <w:rFonts w:ascii="Times New Roman" w:hAnsi="Times New Roman"/>
          <w:color w:val="262626" w:themeColor="text1" w:themeTint="D9"/>
          <w:spacing w:val="-3"/>
          <w:position w:val="-5"/>
          <w:sz w:val="20"/>
          <w:szCs w:val="20"/>
        </w:rPr>
      </w:pPr>
    </w:p>
    <w:p w:rsidR="001050CA" w:rsidRDefault="001050CA" w:rsidP="00C23BEA">
      <w:pPr>
        <w:widowControl w:val="0"/>
        <w:tabs>
          <w:tab w:val="left" w:pos="11095"/>
        </w:tabs>
        <w:autoSpaceDE w:val="0"/>
        <w:autoSpaceDN w:val="0"/>
        <w:adjustRightInd w:val="0"/>
        <w:spacing w:before="129" w:after="0" w:line="402" w:lineRule="exact"/>
        <w:ind w:left="180" w:firstLine="3910"/>
        <w:rPr>
          <w:rFonts w:ascii="Times New Roman" w:hAnsi="Times New Roman"/>
          <w:color w:val="191919"/>
          <w:spacing w:val="-3"/>
          <w:position w:val="-5"/>
          <w:sz w:val="20"/>
          <w:szCs w:val="20"/>
        </w:rPr>
      </w:pPr>
    </w:p>
    <w:p w:rsidR="001050CA" w:rsidRDefault="00AE60A2" w:rsidP="00C23BEA">
      <w:pPr>
        <w:widowControl w:val="0"/>
        <w:tabs>
          <w:tab w:val="left" w:pos="11095"/>
        </w:tabs>
        <w:autoSpaceDE w:val="0"/>
        <w:autoSpaceDN w:val="0"/>
        <w:adjustRightInd w:val="0"/>
        <w:spacing w:before="129" w:after="0" w:line="402" w:lineRule="exact"/>
        <w:ind w:left="180" w:firstLine="3910"/>
        <w:rPr>
          <w:del w:id="356" w:author="eslove" w:date="2008-07-30T13:08:00Z"/>
          <w:rFonts w:ascii="Times New Roman" w:hAnsi="Times New Roman"/>
          <w:color w:val="191919"/>
          <w:spacing w:val="-3"/>
          <w:position w:val="-5"/>
          <w:sz w:val="20"/>
          <w:szCs w:val="20"/>
        </w:rPr>
      </w:pPr>
      <w:del w:id="357" w:author="eslove" w:date="2008-07-30T13:08:00Z">
        <w:r w:rsidRPr="00AE60A2">
          <w:rPr>
            <w:noProof/>
          </w:rPr>
          <w:pict>
            <v:shape id="_x0000_s2384" type="#_x0000_t202" style="position:absolute;left:0;text-align:left;margin-left:49.05pt;margin-top:190.25pt;width:222pt;height:84pt;z-index:251897856" stroked="f">
              <v:textbox style="mso-next-textbox:#_x0000_s2384">
                <w:txbxContent>
                  <w:p w:rsidR="009D7097" w:rsidRPr="00D46A94"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Bold" w:hAnsi="Times New Roman Bold" w:cs="Times New Roman Bold"/>
                        <w:color w:val="FF0000"/>
                        <w:spacing w:val="-3"/>
                        <w:sz w:val="16"/>
                        <w:szCs w:val="16"/>
                      </w:rPr>
                    </w:pPr>
                    <w:r w:rsidRPr="006A1D6A">
                      <w:rPr>
                        <w:rFonts w:ascii="Times New Roman Bold" w:hAnsi="Times New Roman Bold" w:cs="Times New Roman Bold"/>
                        <w:color w:val="FF0000"/>
                        <w:spacing w:val="-3"/>
                        <w:sz w:val="16"/>
                        <w:szCs w:val="16"/>
                      </w:rPr>
                      <w:t xml:space="preserve">Senior Year </w:t>
                    </w:r>
                    <w:r w:rsidRPr="00D46A94">
                      <w:rPr>
                        <w:rFonts w:ascii="Times New Roman Bold" w:hAnsi="Times New Roman Bold" w:cs="Times New Roman Bold"/>
                        <w:color w:val="FF0000"/>
                        <w:spacing w:val="-3"/>
                        <w:sz w:val="16"/>
                        <w:szCs w:val="16"/>
                      </w:rPr>
                      <w:t>(Fall Semester)</w:t>
                    </w:r>
                  </w:p>
                  <w:p w:rsidR="009D7097" w:rsidRPr="00DB1DCA"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w:hAnsi="Times New Roman"/>
                        <w:color w:val="FF0000"/>
                        <w:spacing w:val="-3"/>
                        <w:sz w:val="16"/>
                        <w:szCs w:val="16"/>
                      </w:rPr>
                    </w:pPr>
                    <w:r w:rsidRPr="00DB1DCA">
                      <w:rPr>
                        <w:rFonts w:ascii="Times New Roman" w:hAnsi="Times New Roman"/>
                        <w:color w:val="FF0000"/>
                        <w:spacing w:val="-3"/>
                        <w:sz w:val="16"/>
                        <w:szCs w:val="16"/>
                      </w:rPr>
                      <w:t>BUSA</w:t>
                    </w:r>
                    <w:r w:rsidRPr="00DB1DCA">
                      <w:rPr>
                        <w:rFonts w:ascii="Times New Roman" w:hAnsi="Times New Roman"/>
                        <w:color w:val="FF0000"/>
                        <w:spacing w:val="-3"/>
                        <w:sz w:val="16"/>
                        <w:szCs w:val="16"/>
                      </w:rPr>
                      <w:tab/>
                      <w:t>3100</w:t>
                    </w:r>
                    <w:r w:rsidRPr="00DB1DCA">
                      <w:rPr>
                        <w:rFonts w:ascii="Times New Roman" w:hAnsi="Times New Roman"/>
                        <w:color w:val="FF0000"/>
                        <w:spacing w:val="-3"/>
                        <w:sz w:val="16"/>
                        <w:szCs w:val="16"/>
                      </w:rPr>
                      <w:tab/>
                      <w:t xml:space="preserve">Business Internship I   </w:t>
                    </w:r>
                    <w:r w:rsidRPr="00DB1DCA">
                      <w:rPr>
                        <w:rFonts w:ascii="Times New Roman" w:hAnsi="Times New Roman"/>
                        <w:color w:val="FF0000"/>
                        <w:spacing w:val="-3"/>
                        <w:sz w:val="16"/>
                        <w:szCs w:val="16"/>
                      </w:rPr>
                      <w:tab/>
                      <w:t xml:space="preserve">3                                                             </w:t>
                    </w:r>
                  </w:p>
                  <w:p w:rsidR="009D7097" w:rsidRPr="00DB1DCA"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w:hAnsi="Times New Roman"/>
                        <w:color w:val="FF0000"/>
                        <w:spacing w:val="-3"/>
                        <w:sz w:val="16"/>
                        <w:szCs w:val="16"/>
                      </w:rPr>
                    </w:pPr>
                    <w:r w:rsidRPr="00DB1DCA">
                      <w:rPr>
                        <w:rFonts w:ascii="Times New Roman" w:hAnsi="Times New Roman"/>
                        <w:color w:val="FF0000"/>
                        <w:spacing w:val="-3"/>
                        <w:sz w:val="16"/>
                        <w:szCs w:val="16"/>
                      </w:rPr>
                      <w:t>ACCT</w:t>
                    </w:r>
                    <w:r w:rsidRPr="00DB1DCA">
                      <w:rPr>
                        <w:rFonts w:ascii="Times New Roman" w:hAnsi="Times New Roman"/>
                        <w:color w:val="FF0000"/>
                        <w:spacing w:val="-3"/>
                        <w:sz w:val="16"/>
                        <w:szCs w:val="16"/>
                      </w:rPr>
                      <w:tab/>
                      <w:t>3103</w:t>
                    </w:r>
                    <w:r w:rsidRPr="00DB1DCA">
                      <w:rPr>
                        <w:rFonts w:ascii="Times New Roman" w:hAnsi="Times New Roman"/>
                        <w:color w:val="FF0000"/>
                        <w:spacing w:val="-3"/>
                        <w:sz w:val="16"/>
                        <w:szCs w:val="16"/>
                      </w:rPr>
                      <w:tab/>
                      <w:t xml:space="preserve">Intermediate Accounting III </w:t>
                    </w:r>
                    <w:r w:rsidRPr="00DB1DCA">
                      <w:rPr>
                        <w:rFonts w:ascii="Times New Roman" w:hAnsi="Times New Roman"/>
                        <w:color w:val="FF0000"/>
                        <w:spacing w:val="-3"/>
                        <w:sz w:val="16"/>
                        <w:szCs w:val="16"/>
                      </w:rPr>
                      <w:tab/>
                      <w:t xml:space="preserve">3                                       </w:t>
                    </w:r>
                  </w:p>
                  <w:p w:rsidR="009D7097" w:rsidRPr="00DB1DCA"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w:hAnsi="Times New Roman"/>
                        <w:color w:val="FF0000"/>
                        <w:spacing w:val="-3"/>
                        <w:sz w:val="16"/>
                        <w:szCs w:val="16"/>
                      </w:rPr>
                    </w:pPr>
                    <w:r w:rsidRPr="00DB1DCA">
                      <w:rPr>
                        <w:rFonts w:ascii="Times New Roman" w:hAnsi="Times New Roman"/>
                        <w:color w:val="FF0000"/>
                        <w:spacing w:val="-3"/>
                        <w:sz w:val="16"/>
                        <w:szCs w:val="16"/>
                      </w:rPr>
                      <w:t>BUSA</w:t>
                    </w:r>
                    <w:r w:rsidRPr="00DB1DCA">
                      <w:rPr>
                        <w:rFonts w:ascii="Times New Roman" w:hAnsi="Times New Roman"/>
                        <w:color w:val="FF0000"/>
                        <w:spacing w:val="-3"/>
                        <w:sz w:val="16"/>
                        <w:szCs w:val="16"/>
                      </w:rPr>
                      <w:tab/>
                      <w:t>4105</w:t>
                    </w:r>
                    <w:r w:rsidRPr="00DB1DCA">
                      <w:rPr>
                        <w:rFonts w:ascii="Times New Roman" w:hAnsi="Times New Roman"/>
                        <w:color w:val="FF0000"/>
                        <w:spacing w:val="-3"/>
                        <w:sz w:val="16"/>
                        <w:szCs w:val="16"/>
                      </w:rPr>
                      <w:tab/>
                      <w:t>International Business</w:t>
                    </w:r>
                    <w:r w:rsidRPr="00DB1DCA">
                      <w:rPr>
                        <w:rFonts w:ascii="Times New Roman" w:hAnsi="Times New Roman"/>
                        <w:color w:val="FF0000"/>
                        <w:spacing w:val="-3"/>
                        <w:sz w:val="16"/>
                        <w:szCs w:val="16"/>
                      </w:rPr>
                      <w:tab/>
                      <w:t>3</w:t>
                    </w:r>
                  </w:p>
                  <w:p w:rsidR="009D7097" w:rsidRPr="00DB1DCA"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w:hAnsi="Times New Roman"/>
                        <w:color w:val="FF0000"/>
                        <w:spacing w:val="-3"/>
                        <w:sz w:val="16"/>
                        <w:szCs w:val="16"/>
                      </w:rPr>
                    </w:pPr>
                    <w:r w:rsidRPr="00DB1DCA">
                      <w:rPr>
                        <w:rFonts w:ascii="Times New Roman" w:hAnsi="Times New Roman"/>
                        <w:color w:val="FF0000"/>
                        <w:spacing w:val="-3"/>
                        <w:sz w:val="16"/>
                        <w:szCs w:val="16"/>
                      </w:rPr>
                      <w:t>ACCT</w:t>
                    </w:r>
                    <w:r w:rsidRPr="00DB1DCA">
                      <w:rPr>
                        <w:rFonts w:ascii="Times New Roman" w:hAnsi="Times New Roman"/>
                        <w:color w:val="FF0000"/>
                        <w:spacing w:val="-3"/>
                        <w:sz w:val="16"/>
                        <w:szCs w:val="16"/>
                      </w:rPr>
                      <w:tab/>
                      <w:t>4101</w:t>
                    </w:r>
                    <w:r w:rsidRPr="00DB1DCA">
                      <w:rPr>
                        <w:rFonts w:ascii="Times New Roman" w:hAnsi="Times New Roman"/>
                        <w:color w:val="FF0000"/>
                        <w:spacing w:val="-3"/>
                        <w:sz w:val="16"/>
                        <w:szCs w:val="16"/>
                      </w:rPr>
                      <w:tab/>
                      <w:t>Cost Accounting I</w:t>
                    </w:r>
                    <w:r w:rsidRPr="00DB1DCA">
                      <w:rPr>
                        <w:rFonts w:ascii="Times New Roman" w:hAnsi="Times New Roman"/>
                        <w:color w:val="FF0000"/>
                        <w:spacing w:val="-3"/>
                        <w:sz w:val="16"/>
                        <w:szCs w:val="16"/>
                      </w:rPr>
                      <w:tab/>
                      <w:t>3</w:t>
                    </w:r>
                  </w:p>
                  <w:p w:rsidR="009D7097" w:rsidRPr="00DB1DCA"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w:hAnsi="Times New Roman"/>
                        <w:color w:val="FF0000"/>
                        <w:spacing w:val="-3"/>
                        <w:sz w:val="16"/>
                        <w:szCs w:val="16"/>
                      </w:rPr>
                    </w:pPr>
                    <w:r w:rsidRPr="00DB1DCA">
                      <w:rPr>
                        <w:rFonts w:ascii="Times New Roman" w:hAnsi="Times New Roman"/>
                        <w:color w:val="FF0000"/>
                        <w:spacing w:val="-3"/>
                        <w:sz w:val="16"/>
                        <w:szCs w:val="16"/>
                      </w:rPr>
                      <w:t>ACCT</w:t>
                    </w:r>
                    <w:r w:rsidRPr="00DB1DCA">
                      <w:rPr>
                        <w:rFonts w:ascii="Times New Roman" w:hAnsi="Times New Roman"/>
                        <w:color w:val="FF0000"/>
                        <w:spacing w:val="-3"/>
                        <w:sz w:val="16"/>
                        <w:szCs w:val="16"/>
                      </w:rPr>
                      <w:tab/>
                      <w:t>4121</w:t>
                    </w:r>
                    <w:r w:rsidRPr="00DB1DCA">
                      <w:rPr>
                        <w:rFonts w:ascii="Times New Roman" w:hAnsi="Times New Roman"/>
                        <w:color w:val="FF0000"/>
                        <w:spacing w:val="-3"/>
                        <w:sz w:val="16"/>
                        <w:szCs w:val="16"/>
                      </w:rPr>
                      <w:tab/>
                      <w:t xml:space="preserve">Tax Accounting I </w:t>
                    </w:r>
                    <w:r w:rsidRPr="00DB1DCA">
                      <w:rPr>
                        <w:rFonts w:ascii="Times New Roman" w:hAnsi="Times New Roman"/>
                        <w:color w:val="FF0000"/>
                        <w:spacing w:val="-3"/>
                        <w:sz w:val="16"/>
                        <w:szCs w:val="16"/>
                      </w:rPr>
                      <w:tab/>
                    </w:r>
                    <w:r w:rsidRPr="00DB1DCA">
                      <w:rPr>
                        <w:rFonts w:ascii="Times New Roman" w:hAnsi="Times New Roman"/>
                        <w:color w:val="FF0000"/>
                        <w:spacing w:val="-3"/>
                        <w:sz w:val="16"/>
                        <w:szCs w:val="16"/>
                        <w:u w:val="single"/>
                      </w:rPr>
                      <w:t>3</w:t>
                    </w:r>
                  </w:p>
                  <w:p w:rsidR="009D7097" w:rsidRPr="006A1D6A"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Bold" w:hAnsi="Times New Roman Bold" w:cs="Times New Roman Bold"/>
                        <w:color w:val="FF0000"/>
                        <w:spacing w:val="-3"/>
                        <w:sz w:val="16"/>
                        <w:szCs w:val="16"/>
                      </w:rPr>
                    </w:pPr>
                    <w:r>
                      <w:rPr>
                        <w:rFonts w:ascii="Times New Roman Bold" w:hAnsi="Times New Roman Bold" w:cs="Times New Roman Bold"/>
                        <w:color w:val="FF0000"/>
                        <w:spacing w:val="-3"/>
                        <w:sz w:val="16"/>
                        <w:szCs w:val="16"/>
                      </w:rPr>
                      <w:t>Subtotal</w:t>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t>15</w:t>
                    </w:r>
                  </w:p>
                </w:txbxContent>
              </v:textbox>
              <w10:wrap type="square"/>
            </v:shape>
          </w:pict>
        </w:r>
        <w:r w:rsidRPr="00AE60A2">
          <w:rPr>
            <w:noProof/>
          </w:rPr>
          <w:pict>
            <v:shape id="_x0000_s2385" type="#_x0000_t202" style="position:absolute;left:0;text-align:left;margin-left:283.05pt;margin-top:190.25pt;width:240pt;height:83.15pt;z-index:251898880" stroked="f">
              <v:textbox style="mso-next-textbox:#_x0000_s2385;mso-fit-shape-to-text:t">
                <w:txbxContent>
                  <w:p w:rsidR="009D7097" w:rsidRPr="00D46A94"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Bold" w:hAnsi="Times New Roman Bold" w:cs="Times New Roman Bold"/>
                        <w:color w:val="FF0000"/>
                        <w:spacing w:val="-3"/>
                        <w:sz w:val="16"/>
                        <w:szCs w:val="16"/>
                      </w:rPr>
                    </w:pPr>
                    <w:r w:rsidRPr="00DB1DCA">
                      <w:rPr>
                        <w:rFonts w:ascii="Times New Roman Bold" w:hAnsi="Times New Roman Bold" w:cs="Times New Roman Bold"/>
                        <w:color w:val="FF0000"/>
                        <w:spacing w:val="-3"/>
                        <w:sz w:val="16"/>
                        <w:szCs w:val="16"/>
                      </w:rPr>
                      <w:t xml:space="preserve">Senior </w:t>
                    </w:r>
                    <w:proofErr w:type="gramStart"/>
                    <w:r w:rsidRPr="00DB1DCA">
                      <w:rPr>
                        <w:rFonts w:ascii="Times New Roman Bold" w:hAnsi="Times New Roman Bold" w:cs="Times New Roman Bold"/>
                        <w:color w:val="FF0000"/>
                        <w:spacing w:val="-3"/>
                        <w:sz w:val="16"/>
                        <w:szCs w:val="16"/>
                      </w:rPr>
                      <w:t xml:space="preserve">Year  </w:t>
                    </w:r>
                    <w:r w:rsidRPr="00D46A94">
                      <w:rPr>
                        <w:rFonts w:ascii="Times New Roman Bold" w:hAnsi="Times New Roman Bold" w:cs="Times New Roman Bold"/>
                        <w:color w:val="FF0000"/>
                        <w:spacing w:val="-3"/>
                        <w:sz w:val="16"/>
                        <w:szCs w:val="16"/>
                      </w:rPr>
                      <w:t>(</w:t>
                    </w:r>
                    <w:proofErr w:type="gramEnd"/>
                    <w:r>
                      <w:rPr>
                        <w:rFonts w:ascii="Times New Roman Bold" w:hAnsi="Times New Roman Bold" w:cs="Times New Roman Bold"/>
                        <w:color w:val="FF0000"/>
                        <w:spacing w:val="-3"/>
                        <w:sz w:val="16"/>
                        <w:szCs w:val="16"/>
                      </w:rPr>
                      <w:t>Spring</w:t>
                    </w:r>
                    <w:r w:rsidRPr="00D46A94">
                      <w:rPr>
                        <w:rFonts w:ascii="Times New Roman Bold" w:hAnsi="Times New Roman Bold" w:cs="Times New Roman Bold"/>
                        <w:color w:val="FF0000"/>
                        <w:spacing w:val="-3"/>
                        <w:sz w:val="16"/>
                        <w:szCs w:val="16"/>
                      </w:rPr>
                      <w:t xml:space="preserve"> Semester)</w:t>
                    </w:r>
                  </w:p>
                  <w:p w:rsidR="009D7097" w:rsidRPr="00DB1DCA"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w:hAnsi="Times New Roman"/>
                        <w:color w:val="FF0000"/>
                        <w:spacing w:val="-3"/>
                        <w:sz w:val="16"/>
                        <w:szCs w:val="16"/>
                      </w:rPr>
                    </w:pPr>
                    <w:r w:rsidRPr="00DB1DCA">
                      <w:rPr>
                        <w:rFonts w:ascii="Times New Roman" w:hAnsi="Times New Roman"/>
                        <w:color w:val="FF0000"/>
                        <w:spacing w:val="-3"/>
                        <w:sz w:val="16"/>
                        <w:szCs w:val="16"/>
                      </w:rPr>
                      <w:t>MGMT</w:t>
                    </w:r>
                    <w:r w:rsidRPr="00DB1DCA">
                      <w:rPr>
                        <w:rFonts w:ascii="Times New Roman" w:hAnsi="Times New Roman"/>
                        <w:color w:val="FF0000"/>
                        <w:spacing w:val="-3"/>
                        <w:sz w:val="16"/>
                        <w:szCs w:val="16"/>
                      </w:rPr>
                      <w:tab/>
                      <w:t>4110</w:t>
                    </w:r>
                    <w:r w:rsidRPr="00DB1DCA">
                      <w:rPr>
                        <w:rFonts w:ascii="Times New Roman" w:hAnsi="Times New Roman"/>
                        <w:color w:val="FF0000"/>
                        <w:spacing w:val="-3"/>
                        <w:sz w:val="16"/>
                        <w:szCs w:val="16"/>
                      </w:rPr>
                      <w:tab/>
                      <w:t xml:space="preserve">Organizational Behavior                                  </w:t>
                    </w:r>
                    <w:r w:rsidRPr="00DB1DCA">
                      <w:rPr>
                        <w:rFonts w:ascii="Times New Roman" w:hAnsi="Times New Roman"/>
                        <w:color w:val="FF0000"/>
                        <w:spacing w:val="-3"/>
                        <w:sz w:val="16"/>
                        <w:szCs w:val="16"/>
                      </w:rPr>
                      <w:tab/>
                      <w:t>3</w:t>
                    </w:r>
                  </w:p>
                  <w:p w:rsidR="009D7097" w:rsidRPr="00DB1DCA"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w:hAnsi="Times New Roman"/>
                        <w:color w:val="FF0000"/>
                        <w:spacing w:val="-3"/>
                        <w:sz w:val="16"/>
                        <w:szCs w:val="16"/>
                      </w:rPr>
                    </w:pPr>
                    <w:r w:rsidRPr="00DB1DCA">
                      <w:rPr>
                        <w:rFonts w:ascii="Times New Roman" w:hAnsi="Times New Roman"/>
                        <w:color w:val="FF0000"/>
                        <w:spacing w:val="-3"/>
                        <w:sz w:val="16"/>
                        <w:szCs w:val="16"/>
                      </w:rPr>
                      <w:t>ACCT</w:t>
                    </w:r>
                    <w:r w:rsidRPr="00DB1DCA">
                      <w:rPr>
                        <w:rFonts w:ascii="Times New Roman" w:hAnsi="Times New Roman"/>
                        <w:color w:val="FF0000"/>
                        <w:spacing w:val="-3"/>
                        <w:sz w:val="16"/>
                        <w:szCs w:val="16"/>
                      </w:rPr>
                      <w:tab/>
                      <w:t>4111</w:t>
                    </w:r>
                    <w:r w:rsidRPr="00DB1DCA">
                      <w:rPr>
                        <w:rFonts w:ascii="Times New Roman" w:hAnsi="Times New Roman"/>
                        <w:color w:val="FF0000"/>
                        <w:spacing w:val="-3"/>
                        <w:sz w:val="16"/>
                        <w:szCs w:val="16"/>
                      </w:rPr>
                      <w:tab/>
                      <w:t xml:space="preserve">Auditing I </w:t>
                    </w:r>
                    <w:r w:rsidRPr="00DB1DCA">
                      <w:rPr>
                        <w:rFonts w:ascii="Times New Roman" w:hAnsi="Times New Roman"/>
                        <w:color w:val="FF0000"/>
                        <w:spacing w:val="-3"/>
                        <w:sz w:val="16"/>
                        <w:szCs w:val="16"/>
                      </w:rPr>
                      <w:tab/>
                      <w:t>3</w:t>
                    </w:r>
                  </w:p>
                  <w:p w:rsidR="009D7097" w:rsidRPr="00DB1DCA"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w:hAnsi="Times New Roman"/>
                        <w:color w:val="FF0000"/>
                        <w:spacing w:val="-3"/>
                        <w:sz w:val="16"/>
                        <w:szCs w:val="16"/>
                      </w:rPr>
                    </w:pPr>
                    <w:r w:rsidRPr="00DB1DCA">
                      <w:rPr>
                        <w:rFonts w:ascii="Times New Roman" w:hAnsi="Times New Roman"/>
                        <w:color w:val="FF0000"/>
                        <w:spacing w:val="-3"/>
                        <w:sz w:val="16"/>
                        <w:szCs w:val="16"/>
                      </w:rPr>
                      <w:t>ACCT</w:t>
                    </w:r>
                    <w:r w:rsidRPr="00DB1DCA">
                      <w:rPr>
                        <w:rFonts w:ascii="Times New Roman" w:hAnsi="Times New Roman"/>
                        <w:color w:val="FF0000"/>
                        <w:spacing w:val="-3"/>
                        <w:sz w:val="16"/>
                        <w:szCs w:val="16"/>
                      </w:rPr>
                      <w:tab/>
                      <w:t>4205</w:t>
                    </w:r>
                    <w:r w:rsidRPr="00DB1DCA">
                      <w:rPr>
                        <w:rFonts w:ascii="Times New Roman" w:hAnsi="Times New Roman"/>
                        <w:color w:val="FF0000"/>
                        <w:spacing w:val="-3"/>
                        <w:sz w:val="16"/>
                        <w:szCs w:val="16"/>
                      </w:rPr>
                      <w:tab/>
                      <w:t xml:space="preserve">Accounting Information Systems  </w:t>
                    </w:r>
                    <w:r w:rsidRPr="00DB1DCA">
                      <w:rPr>
                        <w:rFonts w:ascii="Times New Roman" w:hAnsi="Times New Roman"/>
                        <w:color w:val="FF0000"/>
                        <w:spacing w:val="-3"/>
                        <w:sz w:val="16"/>
                        <w:szCs w:val="16"/>
                      </w:rPr>
                      <w:tab/>
                      <w:t>3</w:t>
                    </w:r>
                  </w:p>
                  <w:p w:rsidR="009D7097" w:rsidRPr="00DB1DCA"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w:hAnsi="Times New Roman"/>
                        <w:color w:val="FF0000"/>
                        <w:spacing w:val="-3"/>
                        <w:sz w:val="16"/>
                        <w:szCs w:val="16"/>
                      </w:rPr>
                    </w:pPr>
                    <w:r w:rsidRPr="00DB1DCA">
                      <w:rPr>
                        <w:rFonts w:ascii="Times New Roman" w:hAnsi="Times New Roman"/>
                        <w:color w:val="FF0000"/>
                        <w:spacing w:val="-3"/>
                        <w:sz w:val="16"/>
                        <w:szCs w:val="16"/>
                      </w:rPr>
                      <w:t xml:space="preserve">Area H: Elective Non-Bus. </w:t>
                    </w:r>
                    <w:proofErr w:type="gramStart"/>
                    <w:r w:rsidRPr="00DB1DCA">
                      <w:rPr>
                        <w:rFonts w:ascii="Times New Roman" w:hAnsi="Times New Roman"/>
                        <w:color w:val="FF0000"/>
                        <w:spacing w:val="-3"/>
                        <w:sz w:val="16"/>
                        <w:szCs w:val="16"/>
                      </w:rPr>
                      <w:t>Elect.</w:t>
                    </w:r>
                    <w:proofErr w:type="gramEnd"/>
                    <w:r w:rsidRPr="00DB1DCA">
                      <w:rPr>
                        <w:rFonts w:ascii="Times New Roman" w:hAnsi="Times New Roman"/>
                        <w:color w:val="FF0000"/>
                        <w:spacing w:val="-3"/>
                        <w:sz w:val="16"/>
                        <w:szCs w:val="16"/>
                      </w:rPr>
                      <w:t xml:space="preserve"> (See Check sheet for Courses)</w:t>
                    </w:r>
                    <w:r w:rsidRPr="00DB1DCA">
                      <w:rPr>
                        <w:rFonts w:ascii="Times New Roman" w:hAnsi="Times New Roman"/>
                        <w:color w:val="FF0000"/>
                        <w:spacing w:val="-3"/>
                        <w:sz w:val="16"/>
                        <w:szCs w:val="16"/>
                      </w:rPr>
                      <w:tab/>
                      <w:t>3</w:t>
                    </w:r>
                  </w:p>
                  <w:p w:rsidR="009D7097" w:rsidRPr="00DB1DCA"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w:hAnsi="Times New Roman"/>
                        <w:color w:val="FF0000"/>
                        <w:spacing w:val="-3"/>
                        <w:sz w:val="16"/>
                        <w:szCs w:val="16"/>
                        <w:u w:val="single"/>
                      </w:rPr>
                    </w:pPr>
                    <w:r w:rsidRPr="00DB1DCA">
                      <w:rPr>
                        <w:rFonts w:ascii="Times New Roman" w:hAnsi="Times New Roman"/>
                        <w:color w:val="FF0000"/>
                        <w:spacing w:val="-3"/>
                        <w:sz w:val="16"/>
                        <w:szCs w:val="16"/>
                      </w:rPr>
                      <w:t>MGMT</w:t>
                    </w:r>
                    <w:r w:rsidRPr="00DB1DCA">
                      <w:rPr>
                        <w:rFonts w:ascii="Times New Roman" w:hAnsi="Times New Roman"/>
                        <w:color w:val="FF0000"/>
                        <w:spacing w:val="-3"/>
                        <w:sz w:val="16"/>
                        <w:szCs w:val="16"/>
                      </w:rPr>
                      <w:tab/>
                      <w:t>4199</w:t>
                    </w:r>
                    <w:r w:rsidRPr="00DB1DCA">
                      <w:rPr>
                        <w:rFonts w:ascii="Times New Roman" w:hAnsi="Times New Roman"/>
                        <w:color w:val="FF0000"/>
                        <w:spacing w:val="-3"/>
                        <w:sz w:val="16"/>
                        <w:szCs w:val="16"/>
                      </w:rPr>
                      <w:tab/>
                      <w:t>Business Policy</w:t>
                    </w:r>
                    <w:r w:rsidRPr="00DB1DCA">
                      <w:rPr>
                        <w:rFonts w:ascii="Times New Roman" w:hAnsi="Times New Roman"/>
                        <w:color w:val="FF0000"/>
                        <w:spacing w:val="-3"/>
                        <w:sz w:val="16"/>
                        <w:szCs w:val="16"/>
                      </w:rPr>
                      <w:tab/>
                    </w:r>
                    <w:r w:rsidRPr="00DB1DCA">
                      <w:rPr>
                        <w:rFonts w:ascii="Times New Roman" w:hAnsi="Times New Roman"/>
                        <w:color w:val="FF0000"/>
                        <w:spacing w:val="-3"/>
                        <w:sz w:val="16"/>
                        <w:szCs w:val="16"/>
                        <w:u w:val="single"/>
                      </w:rPr>
                      <w:t>3</w:t>
                    </w:r>
                  </w:p>
                  <w:p w:rsidR="009D7097" w:rsidRPr="00DB1DCA"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w:hAnsi="Times New Roman"/>
                        <w:b/>
                        <w:color w:val="FF0000"/>
                        <w:spacing w:val="-3"/>
                        <w:sz w:val="16"/>
                        <w:szCs w:val="16"/>
                      </w:rPr>
                    </w:pPr>
                    <w:r>
                      <w:rPr>
                        <w:rFonts w:ascii="Times New Roman" w:hAnsi="Times New Roman"/>
                        <w:b/>
                        <w:color w:val="FF0000"/>
                        <w:spacing w:val="-3"/>
                        <w:sz w:val="16"/>
                        <w:szCs w:val="16"/>
                      </w:rPr>
                      <w:t>Subtotal</w:t>
                    </w:r>
                    <w:r>
                      <w:rPr>
                        <w:rFonts w:ascii="Times New Roman" w:hAnsi="Times New Roman"/>
                        <w:b/>
                        <w:color w:val="FF0000"/>
                        <w:spacing w:val="-3"/>
                        <w:sz w:val="16"/>
                        <w:szCs w:val="16"/>
                      </w:rPr>
                      <w:tab/>
                    </w:r>
                    <w:r>
                      <w:rPr>
                        <w:rFonts w:ascii="Times New Roman" w:hAnsi="Times New Roman"/>
                        <w:b/>
                        <w:color w:val="FF0000"/>
                        <w:spacing w:val="-3"/>
                        <w:sz w:val="16"/>
                        <w:szCs w:val="16"/>
                      </w:rPr>
                      <w:tab/>
                    </w:r>
                    <w:r>
                      <w:rPr>
                        <w:rFonts w:ascii="Times New Roman" w:hAnsi="Times New Roman"/>
                        <w:b/>
                        <w:color w:val="FF0000"/>
                        <w:spacing w:val="-3"/>
                        <w:sz w:val="16"/>
                        <w:szCs w:val="16"/>
                      </w:rPr>
                      <w:tab/>
                      <w:t>15</w:t>
                    </w:r>
                  </w:p>
                </w:txbxContent>
              </v:textbox>
              <w10:wrap type="square"/>
            </v:shape>
          </w:pict>
        </w:r>
        <w:r w:rsidRPr="00AE60A2">
          <w:rPr>
            <w:noProof/>
          </w:rPr>
          <w:pict>
            <v:shape id="_x0000_s2383" type="#_x0000_t202" style="position:absolute;left:0;text-align:left;margin-left:284.55pt;margin-top:76.25pt;width:238.5pt;height:90pt;z-index:251896832" wrapcoords="-68 0 -68 21420 21600 21420 21600 0 -68 0" stroked="f">
              <v:textbox style="mso-next-textbox:#_x0000_s2383">
                <w:txbxContent>
                  <w:p w:rsidR="009D7097" w:rsidRPr="00EE7814" w:rsidRDefault="009D7097" w:rsidP="001050CA">
                    <w:pPr>
                      <w:widowControl w:val="0"/>
                      <w:tabs>
                        <w:tab w:val="left" w:pos="720"/>
                        <w:tab w:val="left" w:pos="1170"/>
                        <w:tab w:val="left" w:pos="4590"/>
                      </w:tabs>
                      <w:autoSpaceDE w:val="0"/>
                      <w:autoSpaceDN w:val="0"/>
                      <w:adjustRightInd w:val="0"/>
                      <w:spacing w:before="10" w:after="0" w:line="207" w:lineRule="exact"/>
                      <w:rPr>
                        <w:rFonts w:ascii="Times New Roman Bold" w:hAnsi="Times New Roman Bold" w:cs="Times New Roman Bold"/>
                        <w:color w:val="FF0000"/>
                        <w:spacing w:val="-3"/>
                        <w:sz w:val="16"/>
                        <w:szCs w:val="16"/>
                      </w:rPr>
                    </w:pPr>
                    <w:r w:rsidRPr="00EE7814">
                      <w:rPr>
                        <w:rFonts w:ascii="Times New Roman Bold" w:hAnsi="Times New Roman Bold" w:cs="Times New Roman Bold"/>
                        <w:color w:val="FF0000"/>
                        <w:spacing w:val="-3"/>
                        <w:sz w:val="16"/>
                        <w:szCs w:val="16"/>
                      </w:rPr>
                      <w:t>Junior Year (</w:t>
                    </w:r>
                    <w:r>
                      <w:rPr>
                        <w:rFonts w:ascii="Times New Roman Bold" w:hAnsi="Times New Roman Bold" w:cs="Times New Roman Bold"/>
                        <w:color w:val="FF0000"/>
                        <w:spacing w:val="-3"/>
                        <w:sz w:val="16"/>
                        <w:szCs w:val="16"/>
                      </w:rPr>
                      <w:t>Spring</w:t>
                    </w:r>
                    <w:r w:rsidRPr="00EE7814">
                      <w:rPr>
                        <w:rFonts w:ascii="Times New Roman Bold" w:hAnsi="Times New Roman Bold" w:cs="Times New Roman Bold"/>
                        <w:color w:val="FF0000"/>
                        <w:spacing w:val="-3"/>
                        <w:sz w:val="16"/>
                        <w:szCs w:val="16"/>
                      </w:rPr>
                      <w:t xml:space="preserve"> Semester)</w:t>
                    </w:r>
                  </w:p>
                  <w:p w:rsidR="009D7097" w:rsidRPr="00D46A94" w:rsidRDefault="009D7097" w:rsidP="001050CA">
                    <w:pPr>
                      <w:widowControl w:val="0"/>
                      <w:tabs>
                        <w:tab w:val="left" w:pos="540"/>
                        <w:tab w:val="left" w:pos="630"/>
                        <w:tab w:val="left" w:pos="1080"/>
                        <w:tab w:val="left" w:pos="4140"/>
                        <w:tab w:val="left" w:pos="7881"/>
                      </w:tabs>
                      <w:autoSpaceDE w:val="0"/>
                      <w:autoSpaceDN w:val="0"/>
                      <w:adjustRightInd w:val="0"/>
                      <w:spacing w:before="5" w:after="0" w:line="207" w:lineRule="exact"/>
                      <w:ind w:right="-120"/>
                      <w:rPr>
                        <w:rFonts w:ascii="Times New Roman" w:hAnsi="Times New Roman"/>
                        <w:color w:val="FF0000"/>
                        <w:spacing w:val="-2"/>
                        <w:sz w:val="16"/>
                        <w:szCs w:val="16"/>
                      </w:rPr>
                    </w:pPr>
                    <w:r w:rsidRPr="00D46A94">
                      <w:rPr>
                        <w:rFonts w:ascii="Times New Roman" w:hAnsi="Times New Roman"/>
                        <w:color w:val="FF0000"/>
                        <w:spacing w:val="-2"/>
                        <w:sz w:val="16"/>
                        <w:szCs w:val="16"/>
                      </w:rPr>
                      <w:t>MGMT</w:t>
                    </w:r>
                    <w:r w:rsidRPr="00D46A94">
                      <w:rPr>
                        <w:rFonts w:ascii="Times New Roman" w:hAnsi="Times New Roman"/>
                        <w:color w:val="FF0000"/>
                        <w:spacing w:val="-2"/>
                        <w:sz w:val="16"/>
                        <w:szCs w:val="16"/>
                      </w:rPr>
                      <w:tab/>
                      <w:t>4205</w:t>
                    </w:r>
                    <w:r w:rsidRPr="00D46A94">
                      <w:rPr>
                        <w:rFonts w:ascii="Times New Roman" w:hAnsi="Times New Roman"/>
                        <w:color w:val="FF0000"/>
                        <w:spacing w:val="-2"/>
                        <w:sz w:val="16"/>
                        <w:szCs w:val="16"/>
                      </w:rPr>
                      <w:tab/>
                      <w:t>Management Information Systems</w:t>
                    </w:r>
                    <w:r>
                      <w:rPr>
                        <w:rFonts w:ascii="Times New Roman" w:hAnsi="Times New Roman"/>
                        <w:color w:val="FF0000"/>
                        <w:spacing w:val="-2"/>
                        <w:sz w:val="16"/>
                        <w:szCs w:val="16"/>
                      </w:rPr>
                      <w:tab/>
                      <w:t>3</w:t>
                    </w:r>
                    <w:r w:rsidRPr="00D46A94">
                      <w:rPr>
                        <w:rFonts w:ascii="Times New Roman" w:hAnsi="Times New Roman"/>
                        <w:color w:val="FF0000"/>
                        <w:spacing w:val="-2"/>
                        <w:sz w:val="16"/>
                        <w:szCs w:val="16"/>
                      </w:rPr>
                      <w:t xml:space="preserve">                               </w:t>
                    </w:r>
                  </w:p>
                  <w:p w:rsidR="009D7097" w:rsidRPr="00D46A94" w:rsidRDefault="009D7097" w:rsidP="001050CA">
                    <w:pPr>
                      <w:widowControl w:val="0"/>
                      <w:tabs>
                        <w:tab w:val="left" w:pos="540"/>
                        <w:tab w:val="left" w:pos="630"/>
                        <w:tab w:val="left" w:pos="1080"/>
                        <w:tab w:val="left" w:pos="4140"/>
                        <w:tab w:val="left" w:pos="7881"/>
                      </w:tabs>
                      <w:autoSpaceDE w:val="0"/>
                      <w:autoSpaceDN w:val="0"/>
                      <w:adjustRightInd w:val="0"/>
                      <w:spacing w:before="4" w:after="0" w:line="207" w:lineRule="exact"/>
                      <w:ind w:right="-120"/>
                      <w:rPr>
                        <w:rFonts w:ascii="Times New Roman" w:hAnsi="Times New Roman"/>
                        <w:color w:val="FF0000"/>
                        <w:spacing w:val="-2"/>
                        <w:sz w:val="16"/>
                        <w:szCs w:val="16"/>
                      </w:rPr>
                    </w:pPr>
                    <w:r w:rsidRPr="00D46A94">
                      <w:rPr>
                        <w:rFonts w:ascii="Times New Roman" w:hAnsi="Times New Roman"/>
                        <w:color w:val="FF0000"/>
                        <w:spacing w:val="-2"/>
                        <w:sz w:val="16"/>
                        <w:szCs w:val="16"/>
                      </w:rPr>
                      <w:t>ECON</w:t>
                    </w:r>
                    <w:r w:rsidRPr="00D46A94">
                      <w:rPr>
                        <w:rFonts w:ascii="Times New Roman" w:hAnsi="Times New Roman"/>
                        <w:color w:val="FF0000"/>
                        <w:spacing w:val="-2"/>
                        <w:sz w:val="16"/>
                        <w:szCs w:val="16"/>
                      </w:rPr>
                      <w:tab/>
                      <w:t>3205</w:t>
                    </w:r>
                    <w:r w:rsidRPr="00D46A94">
                      <w:rPr>
                        <w:rFonts w:ascii="Times New Roman" w:hAnsi="Times New Roman"/>
                        <w:color w:val="FF0000"/>
                        <w:spacing w:val="-2"/>
                        <w:sz w:val="16"/>
                        <w:szCs w:val="16"/>
                      </w:rPr>
                      <w:tab/>
                      <w:t>Economics and Business Statistics</w:t>
                    </w:r>
                    <w:r>
                      <w:rPr>
                        <w:rFonts w:ascii="Times New Roman" w:hAnsi="Times New Roman"/>
                        <w:color w:val="FF0000"/>
                        <w:spacing w:val="-2"/>
                        <w:sz w:val="16"/>
                        <w:szCs w:val="16"/>
                      </w:rPr>
                      <w:tab/>
                    </w:r>
                    <w:r w:rsidRPr="00D46A94">
                      <w:rPr>
                        <w:rFonts w:ascii="Times New Roman" w:hAnsi="Times New Roman"/>
                        <w:color w:val="FF0000"/>
                        <w:spacing w:val="-2"/>
                        <w:sz w:val="16"/>
                        <w:szCs w:val="16"/>
                      </w:rPr>
                      <w:t>3</w:t>
                    </w:r>
                  </w:p>
                  <w:p w:rsidR="009D7097" w:rsidRPr="00D46A94" w:rsidRDefault="009D7097" w:rsidP="001050CA">
                    <w:pPr>
                      <w:widowControl w:val="0"/>
                      <w:tabs>
                        <w:tab w:val="left" w:pos="540"/>
                        <w:tab w:val="left" w:pos="630"/>
                        <w:tab w:val="left" w:pos="1080"/>
                        <w:tab w:val="left" w:pos="4140"/>
                        <w:tab w:val="left" w:pos="7881"/>
                      </w:tabs>
                      <w:autoSpaceDE w:val="0"/>
                      <w:autoSpaceDN w:val="0"/>
                      <w:adjustRightInd w:val="0"/>
                      <w:spacing w:before="4" w:after="0" w:line="207" w:lineRule="exact"/>
                      <w:ind w:right="-120"/>
                      <w:rPr>
                        <w:rFonts w:ascii="Times New Roman" w:hAnsi="Times New Roman"/>
                        <w:color w:val="FF0000"/>
                        <w:spacing w:val="-2"/>
                        <w:sz w:val="16"/>
                        <w:szCs w:val="16"/>
                      </w:rPr>
                    </w:pPr>
                    <w:r w:rsidRPr="00D46A94">
                      <w:rPr>
                        <w:rFonts w:ascii="Times New Roman" w:hAnsi="Times New Roman"/>
                        <w:color w:val="FF0000"/>
                        <w:spacing w:val="-2"/>
                        <w:sz w:val="16"/>
                        <w:szCs w:val="16"/>
                      </w:rPr>
                      <w:t>MGMT</w:t>
                    </w:r>
                    <w:r w:rsidRPr="00D46A94">
                      <w:rPr>
                        <w:rFonts w:ascii="Times New Roman" w:hAnsi="Times New Roman"/>
                        <w:color w:val="FF0000"/>
                        <w:spacing w:val="-2"/>
                        <w:sz w:val="16"/>
                        <w:szCs w:val="16"/>
                      </w:rPr>
                      <w:tab/>
                      <w:t>3106</w:t>
                    </w:r>
                    <w:r w:rsidRPr="00D46A94">
                      <w:rPr>
                        <w:rFonts w:ascii="Times New Roman" w:hAnsi="Times New Roman"/>
                        <w:color w:val="FF0000"/>
                        <w:spacing w:val="-2"/>
                        <w:sz w:val="16"/>
                        <w:szCs w:val="16"/>
                      </w:rPr>
                      <w:tab/>
                      <w:t>Mgmt. Science and Operations Mg</w:t>
                    </w:r>
                    <w:r>
                      <w:rPr>
                        <w:rFonts w:ascii="Times New Roman" w:hAnsi="Times New Roman"/>
                        <w:color w:val="FF0000"/>
                        <w:spacing w:val="-2"/>
                        <w:sz w:val="16"/>
                        <w:szCs w:val="16"/>
                      </w:rPr>
                      <w:t>mt</w:t>
                    </w:r>
                    <w:r>
                      <w:rPr>
                        <w:rFonts w:ascii="Times New Roman" w:hAnsi="Times New Roman"/>
                        <w:color w:val="FF0000"/>
                        <w:spacing w:val="-2"/>
                        <w:sz w:val="16"/>
                        <w:szCs w:val="16"/>
                      </w:rPr>
                      <w:tab/>
                    </w:r>
                    <w:r w:rsidRPr="00D46A94">
                      <w:rPr>
                        <w:rFonts w:ascii="Times New Roman" w:hAnsi="Times New Roman"/>
                        <w:color w:val="FF0000"/>
                        <w:spacing w:val="-2"/>
                        <w:sz w:val="16"/>
                        <w:szCs w:val="16"/>
                      </w:rPr>
                      <w:t>3</w:t>
                    </w:r>
                  </w:p>
                  <w:p w:rsidR="009D7097" w:rsidRPr="00D46A94" w:rsidRDefault="009D7097" w:rsidP="001050CA">
                    <w:pPr>
                      <w:widowControl w:val="0"/>
                      <w:tabs>
                        <w:tab w:val="left" w:pos="540"/>
                        <w:tab w:val="left" w:pos="630"/>
                        <w:tab w:val="left" w:pos="1080"/>
                        <w:tab w:val="left" w:pos="1883"/>
                        <w:tab w:val="left" w:pos="2942"/>
                        <w:tab w:val="left" w:pos="4140"/>
                        <w:tab w:val="left" w:pos="7881"/>
                      </w:tabs>
                      <w:autoSpaceDE w:val="0"/>
                      <w:autoSpaceDN w:val="0"/>
                      <w:adjustRightInd w:val="0"/>
                      <w:spacing w:before="5" w:after="0" w:line="207" w:lineRule="exact"/>
                      <w:ind w:right="-120"/>
                      <w:rPr>
                        <w:rFonts w:ascii="Times New Roman" w:hAnsi="Times New Roman"/>
                        <w:color w:val="FF0000"/>
                        <w:spacing w:val="-2"/>
                        <w:sz w:val="16"/>
                        <w:szCs w:val="16"/>
                      </w:rPr>
                    </w:pPr>
                    <w:r w:rsidRPr="00D46A94">
                      <w:rPr>
                        <w:rFonts w:ascii="Times New Roman" w:hAnsi="Times New Roman"/>
                        <w:color w:val="FF0000"/>
                        <w:spacing w:val="-2"/>
                        <w:sz w:val="16"/>
                        <w:szCs w:val="16"/>
                      </w:rPr>
                      <w:t>MGMT</w:t>
                    </w:r>
                    <w:r w:rsidRPr="00D46A94">
                      <w:rPr>
                        <w:rFonts w:ascii="Times New Roman" w:hAnsi="Times New Roman"/>
                        <w:color w:val="FF0000"/>
                        <w:spacing w:val="-2"/>
                        <w:sz w:val="16"/>
                        <w:szCs w:val="16"/>
                      </w:rPr>
                      <w:tab/>
                      <w:t>4125</w:t>
                    </w:r>
                    <w:r w:rsidRPr="00D46A94">
                      <w:rPr>
                        <w:rFonts w:ascii="Times New Roman" w:hAnsi="Times New Roman"/>
                        <w:color w:val="FF0000"/>
                        <w:spacing w:val="-2"/>
                        <w:sz w:val="16"/>
                        <w:szCs w:val="16"/>
                      </w:rPr>
                      <w:tab/>
                      <w:t>Human Resource Management</w:t>
                    </w:r>
                    <w:r>
                      <w:rPr>
                        <w:rFonts w:ascii="Times New Roman" w:hAnsi="Times New Roman"/>
                        <w:color w:val="FF0000"/>
                        <w:spacing w:val="-2"/>
                        <w:sz w:val="16"/>
                        <w:szCs w:val="16"/>
                      </w:rPr>
                      <w:tab/>
                    </w:r>
                    <w:r w:rsidRPr="00D46A94">
                      <w:rPr>
                        <w:rFonts w:ascii="Times New Roman" w:hAnsi="Times New Roman"/>
                        <w:color w:val="FF0000"/>
                        <w:spacing w:val="-2"/>
                        <w:sz w:val="16"/>
                        <w:szCs w:val="16"/>
                      </w:rPr>
                      <w:t>3</w:t>
                    </w:r>
                  </w:p>
                  <w:p w:rsidR="009D7097" w:rsidRDefault="009D7097" w:rsidP="001050CA">
                    <w:pPr>
                      <w:widowControl w:val="0"/>
                      <w:tabs>
                        <w:tab w:val="left" w:pos="540"/>
                        <w:tab w:val="left" w:pos="630"/>
                        <w:tab w:val="left" w:pos="1080"/>
                        <w:tab w:val="left" w:pos="1884"/>
                        <w:tab w:val="left" w:pos="2942"/>
                        <w:tab w:val="left" w:pos="4140"/>
                        <w:tab w:val="left" w:pos="7881"/>
                      </w:tabs>
                      <w:autoSpaceDE w:val="0"/>
                      <w:autoSpaceDN w:val="0"/>
                      <w:adjustRightInd w:val="0"/>
                      <w:spacing w:before="5" w:after="0" w:line="207" w:lineRule="exact"/>
                      <w:ind w:right="-120"/>
                      <w:rPr>
                        <w:rFonts w:ascii="Times New Roman" w:hAnsi="Times New Roman"/>
                        <w:color w:val="191919"/>
                        <w:spacing w:val="-2"/>
                        <w:sz w:val="18"/>
                        <w:szCs w:val="18"/>
                      </w:rPr>
                    </w:pPr>
                    <w:r w:rsidRPr="00D46A94">
                      <w:rPr>
                        <w:rFonts w:ascii="Times New Roman" w:hAnsi="Times New Roman"/>
                        <w:color w:val="FF0000"/>
                        <w:spacing w:val="-2"/>
                        <w:sz w:val="16"/>
                        <w:szCs w:val="16"/>
                      </w:rPr>
                      <w:t>ACCT</w:t>
                    </w:r>
                    <w:r w:rsidRPr="00D46A94">
                      <w:rPr>
                        <w:rFonts w:ascii="Times New Roman" w:hAnsi="Times New Roman"/>
                        <w:color w:val="FF0000"/>
                        <w:spacing w:val="-2"/>
                        <w:sz w:val="16"/>
                        <w:szCs w:val="16"/>
                      </w:rPr>
                      <w:tab/>
                      <w:t>3102</w:t>
                    </w:r>
                    <w:r w:rsidRPr="00D46A94">
                      <w:rPr>
                        <w:rFonts w:ascii="Times New Roman" w:hAnsi="Times New Roman"/>
                        <w:color w:val="FF0000"/>
                        <w:spacing w:val="-2"/>
                        <w:sz w:val="16"/>
                        <w:szCs w:val="16"/>
                      </w:rPr>
                      <w:tab/>
                      <w:t>Intermediate Accounting II</w:t>
                    </w:r>
                    <w:r>
                      <w:rPr>
                        <w:rFonts w:ascii="Times New Roman" w:hAnsi="Times New Roman"/>
                        <w:color w:val="FF0000"/>
                        <w:spacing w:val="-2"/>
                        <w:sz w:val="16"/>
                        <w:szCs w:val="16"/>
                      </w:rPr>
                      <w:tab/>
                    </w:r>
                    <w:r>
                      <w:rPr>
                        <w:rFonts w:ascii="Times New Roman" w:hAnsi="Times New Roman"/>
                        <w:color w:val="FF0000"/>
                        <w:spacing w:val="-2"/>
                        <w:sz w:val="16"/>
                        <w:szCs w:val="16"/>
                      </w:rPr>
                      <w:tab/>
                    </w:r>
                    <w:r w:rsidRPr="00D46A94">
                      <w:rPr>
                        <w:rFonts w:ascii="Times New Roman" w:hAnsi="Times New Roman"/>
                        <w:color w:val="FF0000"/>
                        <w:spacing w:val="-2"/>
                        <w:sz w:val="16"/>
                        <w:szCs w:val="16"/>
                        <w:u w:val="single"/>
                      </w:rPr>
                      <w:t>3</w:t>
                    </w:r>
                  </w:p>
                  <w:p w:rsidR="009D7097" w:rsidRPr="00D46A94" w:rsidRDefault="009D7097" w:rsidP="001050CA">
                    <w:pPr>
                      <w:tabs>
                        <w:tab w:val="left" w:pos="4140"/>
                        <w:tab w:val="decimal" w:pos="4590"/>
                        <w:tab w:val="decimal" w:pos="4680"/>
                      </w:tabs>
                      <w:rPr>
                        <w:b/>
                        <w:color w:val="FF0000"/>
                        <w:sz w:val="16"/>
                        <w:szCs w:val="16"/>
                      </w:rPr>
                    </w:pPr>
                    <w:r>
                      <w:rPr>
                        <w:b/>
                        <w:color w:val="FF0000"/>
                        <w:sz w:val="16"/>
                        <w:szCs w:val="16"/>
                      </w:rPr>
                      <w:t>Subtotal</w:t>
                    </w:r>
                    <w:r>
                      <w:rPr>
                        <w:b/>
                        <w:color w:val="FF0000"/>
                        <w:sz w:val="16"/>
                        <w:szCs w:val="16"/>
                      </w:rPr>
                      <w:tab/>
                      <w:t xml:space="preserve">15    </w:t>
                    </w:r>
                    <w:r>
                      <w:rPr>
                        <w:b/>
                        <w:color w:val="FF0000"/>
                        <w:sz w:val="16"/>
                        <w:szCs w:val="16"/>
                      </w:rPr>
                      <w:tab/>
                    </w:r>
                    <w:r>
                      <w:rPr>
                        <w:b/>
                        <w:color w:val="FF0000"/>
                        <w:sz w:val="16"/>
                        <w:szCs w:val="16"/>
                      </w:rPr>
                      <w:tab/>
                    </w:r>
                    <w:r>
                      <w:rPr>
                        <w:b/>
                        <w:color w:val="FF0000"/>
                        <w:sz w:val="16"/>
                        <w:szCs w:val="16"/>
                      </w:rPr>
                      <w:tab/>
                    </w:r>
                    <w:r>
                      <w:rPr>
                        <w:b/>
                        <w:color w:val="FF0000"/>
                        <w:sz w:val="16"/>
                        <w:szCs w:val="16"/>
                      </w:rPr>
                      <w:tab/>
                    </w:r>
                  </w:p>
                </w:txbxContent>
              </v:textbox>
              <w10:wrap type="through"/>
            </v:shape>
          </w:pict>
        </w:r>
        <w:r>
          <w:rPr>
            <w:rFonts w:ascii="Times New Roman" w:hAnsi="Times New Roman"/>
            <w:noProof/>
            <w:color w:val="191919"/>
            <w:spacing w:val="-3"/>
            <w:position w:val="-5"/>
            <w:sz w:val="20"/>
            <w:szCs w:val="20"/>
          </w:rPr>
          <w:pict>
            <v:shape id="_x0000_s2382" type="#_x0000_t202" style="position:absolute;left:0;text-align:left;margin-left:49.05pt;margin-top:76.25pt;width:222pt;height:90pt;z-index:251895808" wrapcoords="-73 0 -73 21420 21600 21420 21600 0 -73 0" stroked="f">
              <v:textbox style="mso-next-textbox:#_x0000_s2382">
                <w:txbxContent>
                  <w:p w:rsidR="009D7097" w:rsidRPr="00EE7814" w:rsidRDefault="009D7097" w:rsidP="001050CA">
                    <w:pPr>
                      <w:widowControl w:val="0"/>
                      <w:tabs>
                        <w:tab w:val="left" w:pos="720"/>
                        <w:tab w:val="left" w:pos="1170"/>
                        <w:tab w:val="left" w:pos="4590"/>
                      </w:tabs>
                      <w:autoSpaceDE w:val="0"/>
                      <w:autoSpaceDN w:val="0"/>
                      <w:adjustRightInd w:val="0"/>
                      <w:spacing w:before="10" w:after="0" w:line="207" w:lineRule="exact"/>
                      <w:rPr>
                        <w:rFonts w:ascii="Times New Roman Bold" w:hAnsi="Times New Roman Bold" w:cs="Times New Roman Bold"/>
                        <w:color w:val="FF0000"/>
                        <w:spacing w:val="-3"/>
                        <w:sz w:val="16"/>
                        <w:szCs w:val="16"/>
                      </w:rPr>
                    </w:pPr>
                    <w:r w:rsidRPr="00EE7814">
                      <w:rPr>
                        <w:rFonts w:ascii="Times New Roman Bold" w:hAnsi="Times New Roman Bold" w:cs="Times New Roman Bold"/>
                        <w:color w:val="FF0000"/>
                        <w:spacing w:val="-3"/>
                        <w:sz w:val="16"/>
                        <w:szCs w:val="16"/>
                      </w:rPr>
                      <w:t>Junior Year (Fall Semester)</w:t>
                    </w:r>
                  </w:p>
                  <w:p w:rsidR="009D7097" w:rsidRPr="001D0D57" w:rsidRDefault="009D7097" w:rsidP="001050CA">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rPr>
                        <w:rFonts w:ascii="Times New Roman" w:hAnsi="Times New Roman"/>
                        <w:color w:val="FF0000"/>
                        <w:spacing w:val="-2"/>
                        <w:sz w:val="16"/>
                        <w:szCs w:val="16"/>
                      </w:rPr>
                    </w:pPr>
                    <w:r w:rsidRPr="001D0D57">
                      <w:rPr>
                        <w:rFonts w:ascii="Times New Roman" w:hAnsi="Times New Roman"/>
                        <w:color w:val="FF0000"/>
                        <w:spacing w:val="-2"/>
                        <w:sz w:val="16"/>
                        <w:szCs w:val="16"/>
                      </w:rPr>
                      <w:t>MKTG</w:t>
                    </w:r>
                    <w:r w:rsidRPr="001D0D57">
                      <w:rPr>
                        <w:rFonts w:ascii="Times New Roman" w:hAnsi="Times New Roman"/>
                        <w:color w:val="FF0000"/>
                        <w:spacing w:val="-2"/>
                        <w:sz w:val="16"/>
                        <w:szCs w:val="16"/>
                      </w:rPr>
                      <w:tab/>
                      <w:t>3120</w:t>
                    </w:r>
                    <w:r w:rsidRPr="001D0D57">
                      <w:rPr>
                        <w:rFonts w:ascii="Times New Roman" w:hAnsi="Times New Roman"/>
                        <w:color w:val="FF0000"/>
                        <w:spacing w:val="-2"/>
                        <w:sz w:val="16"/>
                        <w:szCs w:val="16"/>
                      </w:rPr>
                      <w:tab/>
                      <w:t>Principles of Marketing</w:t>
                    </w:r>
                    <w:r>
                      <w:rPr>
                        <w:rFonts w:ascii="Times New Roman" w:hAnsi="Times New Roman"/>
                        <w:color w:val="FF0000"/>
                        <w:spacing w:val="-2"/>
                        <w:sz w:val="16"/>
                        <w:szCs w:val="16"/>
                      </w:rPr>
                      <w:tab/>
                    </w:r>
                    <w:r w:rsidRPr="001D0D57">
                      <w:rPr>
                        <w:rFonts w:ascii="Times New Roman" w:hAnsi="Times New Roman"/>
                        <w:color w:val="FF0000"/>
                        <w:spacing w:val="-2"/>
                        <w:sz w:val="16"/>
                        <w:szCs w:val="16"/>
                      </w:rPr>
                      <w:t>3</w:t>
                    </w:r>
                  </w:p>
                  <w:p w:rsidR="009D7097" w:rsidRPr="001D0D57" w:rsidRDefault="009D7097" w:rsidP="001050CA">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rPr>
                        <w:rFonts w:ascii="Times New Roman" w:hAnsi="Times New Roman"/>
                        <w:color w:val="FF0000"/>
                        <w:spacing w:val="-2"/>
                        <w:sz w:val="16"/>
                        <w:szCs w:val="16"/>
                      </w:rPr>
                    </w:pPr>
                    <w:r w:rsidRPr="001D0D57">
                      <w:rPr>
                        <w:rFonts w:ascii="Times New Roman" w:hAnsi="Times New Roman"/>
                        <w:color w:val="FF0000"/>
                        <w:spacing w:val="-2"/>
                        <w:sz w:val="16"/>
                        <w:szCs w:val="16"/>
                      </w:rPr>
                      <w:t>FINC</w:t>
                    </w:r>
                    <w:r w:rsidRPr="001D0D57">
                      <w:rPr>
                        <w:rFonts w:ascii="Times New Roman" w:hAnsi="Times New Roman"/>
                        <w:color w:val="FF0000"/>
                        <w:spacing w:val="-2"/>
                        <w:sz w:val="16"/>
                        <w:szCs w:val="16"/>
                      </w:rPr>
                      <w:tab/>
                      <w:t>3105</w:t>
                    </w:r>
                    <w:r w:rsidRPr="001D0D57">
                      <w:rPr>
                        <w:rFonts w:ascii="Times New Roman" w:hAnsi="Times New Roman"/>
                        <w:color w:val="FF0000"/>
                        <w:spacing w:val="-2"/>
                        <w:sz w:val="16"/>
                        <w:szCs w:val="16"/>
                      </w:rPr>
                      <w:tab/>
                      <w:t>Foundations of Financial Management</w:t>
                    </w:r>
                    <w:r>
                      <w:rPr>
                        <w:rFonts w:ascii="Times New Roman" w:hAnsi="Times New Roman"/>
                        <w:color w:val="FF0000"/>
                        <w:spacing w:val="-2"/>
                        <w:sz w:val="16"/>
                        <w:szCs w:val="16"/>
                      </w:rPr>
                      <w:tab/>
                    </w:r>
                    <w:r w:rsidRPr="001D0D57">
                      <w:rPr>
                        <w:rFonts w:ascii="Times New Roman" w:hAnsi="Times New Roman"/>
                        <w:color w:val="FF0000"/>
                        <w:spacing w:val="-2"/>
                        <w:sz w:val="16"/>
                        <w:szCs w:val="16"/>
                      </w:rPr>
                      <w:t>3</w:t>
                    </w:r>
                  </w:p>
                  <w:p w:rsidR="009D7097" w:rsidRPr="001D0D57" w:rsidRDefault="009D7097" w:rsidP="001050CA">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rPr>
                        <w:rFonts w:ascii="Times New Roman" w:hAnsi="Times New Roman"/>
                        <w:color w:val="FF0000"/>
                        <w:spacing w:val="-2"/>
                        <w:sz w:val="16"/>
                        <w:szCs w:val="16"/>
                      </w:rPr>
                    </w:pPr>
                    <w:r w:rsidRPr="001D0D57">
                      <w:rPr>
                        <w:rFonts w:ascii="Times New Roman" w:hAnsi="Times New Roman"/>
                        <w:color w:val="FF0000"/>
                        <w:spacing w:val="-2"/>
                        <w:sz w:val="16"/>
                        <w:szCs w:val="16"/>
                      </w:rPr>
                      <w:t>MGMT</w:t>
                    </w:r>
                    <w:r w:rsidRPr="001D0D57">
                      <w:rPr>
                        <w:rFonts w:ascii="Times New Roman" w:hAnsi="Times New Roman"/>
                        <w:color w:val="FF0000"/>
                        <w:spacing w:val="-2"/>
                        <w:sz w:val="16"/>
                        <w:szCs w:val="16"/>
                      </w:rPr>
                      <w:tab/>
                      <w:t>3105</w:t>
                    </w:r>
                    <w:r w:rsidRPr="001D0D57">
                      <w:rPr>
                        <w:rFonts w:ascii="Times New Roman" w:hAnsi="Times New Roman"/>
                        <w:color w:val="FF0000"/>
                        <w:spacing w:val="-2"/>
                        <w:sz w:val="16"/>
                        <w:szCs w:val="16"/>
                      </w:rPr>
                      <w:tab/>
                      <w:t>Legal Environment of Business</w:t>
                    </w:r>
                    <w:r>
                      <w:rPr>
                        <w:rFonts w:ascii="Times New Roman" w:hAnsi="Times New Roman"/>
                        <w:color w:val="FF0000"/>
                        <w:spacing w:val="-2"/>
                        <w:sz w:val="16"/>
                        <w:szCs w:val="16"/>
                      </w:rPr>
                      <w:tab/>
                    </w:r>
                    <w:r w:rsidRPr="001D0D57">
                      <w:rPr>
                        <w:rFonts w:ascii="Times New Roman" w:hAnsi="Times New Roman"/>
                        <w:color w:val="FF0000"/>
                        <w:spacing w:val="-2"/>
                        <w:sz w:val="16"/>
                        <w:szCs w:val="16"/>
                      </w:rPr>
                      <w:t>3</w:t>
                    </w:r>
                  </w:p>
                  <w:p w:rsidR="009D7097" w:rsidRPr="001D0D57" w:rsidRDefault="009D7097" w:rsidP="001050CA">
                    <w:pPr>
                      <w:widowControl w:val="0"/>
                      <w:tabs>
                        <w:tab w:val="left" w:pos="630"/>
                        <w:tab w:val="left" w:pos="1080"/>
                        <w:tab w:val="left" w:pos="2160"/>
                        <w:tab w:val="left" w:pos="3960"/>
                        <w:tab w:val="left" w:pos="4050"/>
                        <w:tab w:val="left" w:pos="7881"/>
                      </w:tabs>
                      <w:autoSpaceDE w:val="0"/>
                      <w:autoSpaceDN w:val="0"/>
                      <w:adjustRightInd w:val="0"/>
                      <w:spacing w:before="4" w:after="0" w:line="207" w:lineRule="exact"/>
                      <w:ind w:right="-150"/>
                      <w:rPr>
                        <w:rFonts w:ascii="Times New Roman" w:hAnsi="Times New Roman"/>
                        <w:color w:val="FF0000"/>
                        <w:spacing w:val="-2"/>
                        <w:sz w:val="16"/>
                        <w:szCs w:val="16"/>
                      </w:rPr>
                    </w:pPr>
                    <w:r w:rsidRPr="001D0D57">
                      <w:rPr>
                        <w:rFonts w:ascii="Times New Roman" w:hAnsi="Times New Roman"/>
                        <w:color w:val="FF0000"/>
                        <w:spacing w:val="-2"/>
                        <w:sz w:val="16"/>
                        <w:szCs w:val="16"/>
                      </w:rPr>
                      <w:t>ACCT</w:t>
                    </w:r>
                    <w:r w:rsidRPr="001D0D57">
                      <w:rPr>
                        <w:rFonts w:ascii="Times New Roman" w:hAnsi="Times New Roman"/>
                        <w:color w:val="FF0000"/>
                        <w:spacing w:val="-2"/>
                        <w:sz w:val="16"/>
                        <w:szCs w:val="16"/>
                      </w:rPr>
                      <w:tab/>
                      <w:t>3101</w:t>
                    </w:r>
                    <w:r w:rsidRPr="001D0D57">
                      <w:rPr>
                        <w:rFonts w:ascii="Times New Roman" w:hAnsi="Times New Roman"/>
                        <w:color w:val="FF0000"/>
                        <w:spacing w:val="-2"/>
                        <w:sz w:val="16"/>
                        <w:szCs w:val="16"/>
                      </w:rPr>
                      <w:tab/>
                      <w:t>Intermediate Accounting I</w:t>
                    </w:r>
                    <w:r>
                      <w:rPr>
                        <w:rFonts w:ascii="Times New Roman" w:hAnsi="Times New Roman"/>
                        <w:color w:val="FF0000"/>
                        <w:spacing w:val="-2"/>
                        <w:sz w:val="16"/>
                        <w:szCs w:val="16"/>
                      </w:rPr>
                      <w:tab/>
                    </w:r>
                    <w:r w:rsidRPr="001D0D57">
                      <w:rPr>
                        <w:rFonts w:ascii="Times New Roman" w:hAnsi="Times New Roman"/>
                        <w:color w:val="FF0000"/>
                        <w:spacing w:val="-2"/>
                        <w:sz w:val="16"/>
                        <w:szCs w:val="16"/>
                      </w:rPr>
                      <w:t>3</w:t>
                    </w:r>
                  </w:p>
                  <w:p w:rsidR="009D7097" w:rsidRDefault="009D7097" w:rsidP="001050CA">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rPr>
                        <w:rFonts w:ascii="Times New Roman" w:hAnsi="Times New Roman"/>
                        <w:color w:val="191919"/>
                        <w:spacing w:val="-2"/>
                        <w:sz w:val="18"/>
                        <w:szCs w:val="18"/>
                      </w:rPr>
                    </w:pPr>
                    <w:r w:rsidRPr="001D0D57">
                      <w:rPr>
                        <w:rFonts w:ascii="Times New Roman" w:hAnsi="Times New Roman"/>
                        <w:color w:val="FF0000"/>
                        <w:spacing w:val="-2"/>
                        <w:sz w:val="16"/>
                        <w:szCs w:val="16"/>
                      </w:rPr>
                      <w:t>Area E Options: Social Science</w:t>
                    </w:r>
                    <w:r>
                      <w:rPr>
                        <w:rFonts w:ascii="Times New Roman" w:hAnsi="Times New Roman"/>
                        <w:color w:val="FF0000"/>
                        <w:spacing w:val="-2"/>
                        <w:sz w:val="16"/>
                        <w:szCs w:val="16"/>
                      </w:rPr>
                      <w:tab/>
                    </w:r>
                    <w:r>
                      <w:rPr>
                        <w:rFonts w:ascii="Times New Roman" w:hAnsi="Times New Roman"/>
                        <w:color w:val="FF0000"/>
                        <w:spacing w:val="-2"/>
                        <w:sz w:val="16"/>
                        <w:szCs w:val="16"/>
                      </w:rPr>
                      <w:tab/>
                    </w:r>
                    <w:r w:rsidRPr="001D0D57">
                      <w:rPr>
                        <w:rFonts w:ascii="Times New Roman" w:hAnsi="Times New Roman"/>
                        <w:color w:val="FF0000"/>
                        <w:spacing w:val="-2"/>
                        <w:sz w:val="18"/>
                        <w:szCs w:val="18"/>
                        <w:u w:val="single"/>
                      </w:rPr>
                      <w:t>3</w:t>
                    </w:r>
                  </w:p>
                  <w:p w:rsidR="009D7097" w:rsidRPr="001D0D57" w:rsidRDefault="009D7097" w:rsidP="001050CA">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rPr>
                        <w:rFonts w:ascii="Times New Roman" w:hAnsi="Times New Roman"/>
                        <w:b/>
                        <w:color w:val="FF0000"/>
                        <w:spacing w:val="-2"/>
                        <w:sz w:val="18"/>
                        <w:szCs w:val="18"/>
                      </w:rPr>
                    </w:pPr>
                    <w:r>
                      <w:rPr>
                        <w:rFonts w:ascii="Times New Roman" w:hAnsi="Times New Roman"/>
                        <w:b/>
                        <w:color w:val="FF0000"/>
                        <w:spacing w:val="-2"/>
                        <w:sz w:val="18"/>
                        <w:szCs w:val="18"/>
                      </w:rPr>
                      <w:t>Subtotal</w:t>
                    </w:r>
                    <w:r>
                      <w:rPr>
                        <w:rFonts w:ascii="Times New Roman" w:hAnsi="Times New Roman"/>
                        <w:b/>
                        <w:color w:val="FF0000"/>
                        <w:spacing w:val="-2"/>
                        <w:sz w:val="18"/>
                        <w:szCs w:val="18"/>
                      </w:rPr>
                      <w:tab/>
                    </w:r>
                    <w:r>
                      <w:rPr>
                        <w:rFonts w:ascii="Times New Roman" w:hAnsi="Times New Roman"/>
                        <w:b/>
                        <w:color w:val="FF0000"/>
                        <w:spacing w:val="-2"/>
                        <w:sz w:val="18"/>
                        <w:szCs w:val="18"/>
                      </w:rPr>
                      <w:tab/>
                    </w:r>
                    <w:r>
                      <w:rPr>
                        <w:rFonts w:ascii="Times New Roman" w:hAnsi="Times New Roman"/>
                        <w:b/>
                        <w:color w:val="FF0000"/>
                        <w:spacing w:val="-2"/>
                        <w:sz w:val="18"/>
                        <w:szCs w:val="18"/>
                      </w:rPr>
                      <w:tab/>
                      <w:t>15</w:t>
                    </w:r>
                  </w:p>
                  <w:p w:rsidR="009D7097" w:rsidRDefault="009D7097" w:rsidP="001050CA">
                    <w:pPr>
                      <w:tabs>
                        <w:tab w:val="left" w:pos="630"/>
                        <w:tab w:val="left" w:pos="1080"/>
                        <w:tab w:val="left" w:pos="3960"/>
                      </w:tabs>
                    </w:pPr>
                  </w:p>
                </w:txbxContent>
              </v:textbox>
              <w10:wrap type="through"/>
            </v:shape>
          </w:pict>
        </w:r>
      </w:del>
    </w:p>
    <w:p w:rsidR="001050CA" w:rsidRDefault="001050CA" w:rsidP="00C23BEA">
      <w:pPr>
        <w:widowControl w:val="0"/>
        <w:tabs>
          <w:tab w:val="left" w:pos="11095"/>
        </w:tabs>
        <w:autoSpaceDE w:val="0"/>
        <w:autoSpaceDN w:val="0"/>
        <w:adjustRightInd w:val="0"/>
        <w:spacing w:before="129" w:after="0" w:line="402" w:lineRule="exact"/>
        <w:ind w:left="180" w:firstLine="3910"/>
        <w:rPr>
          <w:ins w:id="358" w:author="eslove" w:date="2008-07-30T13:08:00Z"/>
          <w:rFonts w:ascii="Times New Roman" w:hAnsi="Times New Roman"/>
          <w:color w:val="191919"/>
          <w:spacing w:val="-3"/>
          <w:position w:val="-5"/>
          <w:sz w:val="20"/>
          <w:szCs w:val="20"/>
        </w:rPr>
      </w:pPr>
    </w:p>
    <w:p w:rsidR="001050CA" w:rsidRPr="00D46A94" w:rsidRDefault="001050CA" w:rsidP="00C23BEA">
      <w:pPr>
        <w:widowControl w:val="0"/>
        <w:tabs>
          <w:tab w:val="left" w:pos="720"/>
          <w:tab w:val="left" w:pos="1170"/>
          <w:tab w:val="left" w:pos="4590"/>
        </w:tabs>
        <w:autoSpaceDE w:val="0"/>
        <w:autoSpaceDN w:val="0"/>
        <w:adjustRightInd w:val="0"/>
        <w:spacing w:before="10" w:after="0" w:line="207" w:lineRule="exact"/>
        <w:ind w:left="180"/>
        <w:rPr>
          <w:rFonts w:ascii="Times New Roman Bold" w:hAnsi="Times New Roman Bold" w:cs="Times New Roman Bold"/>
          <w:color w:val="FF0000"/>
          <w:spacing w:val="-3"/>
          <w:sz w:val="16"/>
          <w:szCs w:val="16"/>
        </w:rPr>
      </w:pPr>
    </w:p>
    <w:p w:rsidR="001050CA" w:rsidRDefault="001050CA" w:rsidP="00C23BEA">
      <w:pPr>
        <w:widowControl w:val="0"/>
        <w:tabs>
          <w:tab w:val="left" w:pos="3435"/>
        </w:tabs>
        <w:autoSpaceDE w:val="0"/>
        <w:autoSpaceDN w:val="0"/>
        <w:adjustRightInd w:val="0"/>
        <w:spacing w:before="9" w:after="0" w:line="207" w:lineRule="exact"/>
        <w:ind w:left="18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b/>
      </w:r>
    </w:p>
    <w:p w:rsidR="001050CA" w:rsidRDefault="001050CA" w:rsidP="00C23BEA">
      <w:pPr>
        <w:widowControl w:val="0"/>
        <w:tabs>
          <w:tab w:val="left" w:pos="7881"/>
          <w:tab w:val="left" w:pos="9292"/>
        </w:tabs>
        <w:autoSpaceDE w:val="0"/>
        <w:autoSpaceDN w:val="0"/>
        <w:adjustRightInd w:val="0"/>
        <w:spacing w:before="2" w:after="0" w:line="207" w:lineRule="exact"/>
        <w:ind w:left="18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 xml:space="preserve">                                                                                                                                           </w:t>
      </w:r>
    </w:p>
    <w:p w:rsidR="001050CA" w:rsidRDefault="00B1715B" w:rsidP="00C23BEA">
      <w:pPr>
        <w:widowControl w:val="0"/>
        <w:autoSpaceDE w:val="0"/>
        <w:autoSpaceDN w:val="0"/>
        <w:adjustRightInd w:val="0"/>
        <w:spacing w:after="0" w:line="402" w:lineRule="exact"/>
        <w:ind w:left="180"/>
        <w:rPr>
          <w:rFonts w:ascii="Times New Roman Bold" w:hAnsi="Times New Roman Bold" w:cs="Times New Roman Bold"/>
          <w:color w:val="191919"/>
          <w:spacing w:val="-2"/>
          <w:sz w:val="18"/>
          <w:szCs w:val="18"/>
        </w:rPr>
      </w:pPr>
      <w:r>
        <w:rPr>
          <w:rFonts w:ascii="Times New Roman Bold" w:hAnsi="Times New Roman Bold" w:cs="Times New Roman Bold"/>
          <w:noProof/>
          <w:color w:val="191919"/>
          <w:spacing w:val="-2"/>
          <w:sz w:val="18"/>
          <w:szCs w:val="18"/>
        </w:rPr>
        <w:pict>
          <v:shape id="_x0000_s10284" type="#_x0000_t202" style="position:absolute;left:0;text-align:left;margin-left:288.2pt;margin-top:12.7pt;width:238.5pt;height:90pt;z-index:252065792" wrapcoords="-68 0 -68 21420 21600 21420 21600 0 -68 0" stroked="f">
            <v:textbox>
              <w:txbxContent>
                <w:p w:rsidR="00B1715B" w:rsidRPr="00B1715B" w:rsidRDefault="00B1715B" w:rsidP="00B1715B">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Junior Year (Spring Semester)</w:t>
                  </w:r>
                </w:p>
                <w:p w:rsidR="00B1715B" w:rsidRPr="00B1715B" w:rsidRDefault="00B1715B" w:rsidP="00B1715B">
                  <w:pPr>
                    <w:widowControl w:val="0"/>
                    <w:tabs>
                      <w:tab w:val="left" w:pos="540"/>
                      <w:tab w:val="left" w:pos="630"/>
                      <w:tab w:val="left" w:pos="1080"/>
                      <w:tab w:val="left" w:pos="4140"/>
                      <w:tab w:val="left" w:pos="7881"/>
                    </w:tabs>
                    <w:autoSpaceDE w:val="0"/>
                    <w:autoSpaceDN w:val="0"/>
                    <w:adjustRightInd w:val="0"/>
                    <w:spacing w:before="5" w:after="0" w:line="207" w:lineRule="exact"/>
                    <w:ind w:right="-12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4205</w:t>
                  </w:r>
                  <w:r w:rsidRPr="00B1715B">
                    <w:rPr>
                      <w:rFonts w:ascii="Times New Roman" w:hAnsi="Times New Roman"/>
                      <w:color w:val="262626" w:themeColor="text1" w:themeTint="D9"/>
                      <w:spacing w:val="-2"/>
                      <w:sz w:val="18"/>
                      <w:szCs w:val="18"/>
                    </w:rPr>
                    <w:tab/>
                    <w:t>Management Information Systems</w:t>
                  </w:r>
                  <w:r w:rsidRPr="00B1715B">
                    <w:rPr>
                      <w:rFonts w:ascii="Times New Roman" w:hAnsi="Times New Roman"/>
                      <w:color w:val="262626" w:themeColor="text1" w:themeTint="D9"/>
                      <w:spacing w:val="-2"/>
                      <w:sz w:val="18"/>
                      <w:szCs w:val="18"/>
                    </w:rPr>
                    <w:tab/>
                    <w:t xml:space="preserve">3                               </w:t>
                  </w:r>
                </w:p>
                <w:p w:rsidR="00B1715B" w:rsidRPr="00B1715B" w:rsidRDefault="00B1715B" w:rsidP="00B1715B">
                  <w:pPr>
                    <w:widowControl w:val="0"/>
                    <w:tabs>
                      <w:tab w:val="left" w:pos="540"/>
                      <w:tab w:val="left" w:pos="630"/>
                      <w:tab w:val="left" w:pos="1080"/>
                      <w:tab w:val="left" w:pos="4140"/>
                      <w:tab w:val="left" w:pos="7881"/>
                    </w:tabs>
                    <w:autoSpaceDE w:val="0"/>
                    <w:autoSpaceDN w:val="0"/>
                    <w:adjustRightInd w:val="0"/>
                    <w:spacing w:before="4" w:after="0" w:line="207" w:lineRule="exact"/>
                    <w:ind w:right="-12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3205</w:t>
                  </w:r>
                  <w:r w:rsidRPr="00B1715B">
                    <w:rPr>
                      <w:rFonts w:ascii="Times New Roman" w:hAnsi="Times New Roman"/>
                      <w:color w:val="262626" w:themeColor="text1" w:themeTint="D9"/>
                      <w:spacing w:val="-2"/>
                      <w:sz w:val="18"/>
                      <w:szCs w:val="18"/>
                    </w:rPr>
                    <w:tab/>
                    <w:t>Economics and Business Statistics</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540"/>
                      <w:tab w:val="left" w:pos="630"/>
                      <w:tab w:val="left" w:pos="1080"/>
                      <w:tab w:val="left" w:pos="4140"/>
                      <w:tab w:val="left" w:pos="7881"/>
                    </w:tabs>
                    <w:autoSpaceDE w:val="0"/>
                    <w:autoSpaceDN w:val="0"/>
                    <w:adjustRightInd w:val="0"/>
                    <w:spacing w:before="4" w:after="0" w:line="207" w:lineRule="exact"/>
                    <w:ind w:right="-12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3106</w:t>
                  </w:r>
                  <w:r w:rsidRPr="00B1715B">
                    <w:rPr>
                      <w:rFonts w:ascii="Times New Roman" w:hAnsi="Times New Roman"/>
                      <w:color w:val="262626" w:themeColor="text1" w:themeTint="D9"/>
                      <w:spacing w:val="-2"/>
                      <w:sz w:val="18"/>
                      <w:szCs w:val="18"/>
                    </w:rPr>
                    <w:tab/>
                    <w:t>Mgmt. Science and Operations Mgmt</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540"/>
                      <w:tab w:val="left" w:pos="630"/>
                      <w:tab w:val="left" w:pos="1080"/>
                      <w:tab w:val="left" w:pos="1883"/>
                      <w:tab w:val="left" w:pos="2942"/>
                      <w:tab w:val="left" w:pos="4140"/>
                      <w:tab w:val="left" w:pos="7881"/>
                    </w:tabs>
                    <w:autoSpaceDE w:val="0"/>
                    <w:autoSpaceDN w:val="0"/>
                    <w:adjustRightInd w:val="0"/>
                    <w:spacing w:before="5" w:after="0" w:line="207" w:lineRule="exact"/>
                    <w:ind w:right="-12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4125</w:t>
                  </w:r>
                  <w:r w:rsidRPr="00B1715B">
                    <w:rPr>
                      <w:rFonts w:ascii="Times New Roman" w:hAnsi="Times New Roman"/>
                      <w:color w:val="262626" w:themeColor="text1" w:themeTint="D9"/>
                      <w:spacing w:val="-2"/>
                      <w:sz w:val="18"/>
                      <w:szCs w:val="18"/>
                    </w:rPr>
                    <w:tab/>
                    <w:t>Human Resource Management</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540"/>
                      <w:tab w:val="left" w:pos="630"/>
                      <w:tab w:val="left" w:pos="1080"/>
                      <w:tab w:val="left" w:pos="1884"/>
                      <w:tab w:val="left" w:pos="2942"/>
                      <w:tab w:val="left" w:pos="4140"/>
                      <w:tab w:val="left" w:pos="7881"/>
                    </w:tabs>
                    <w:autoSpaceDE w:val="0"/>
                    <w:autoSpaceDN w:val="0"/>
                    <w:adjustRightInd w:val="0"/>
                    <w:spacing w:before="5" w:after="0" w:line="207" w:lineRule="exact"/>
                    <w:ind w:right="-12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3102</w:t>
                  </w:r>
                  <w:r w:rsidRPr="00B1715B">
                    <w:rPr>
                      <w:rFonts w:ascii="Times New Roman" w:hAnsi="Times New Roman"/>
                      <w:color w:val="262626" w:themeColor="text1" w:themeTint="D9"/>
                      <w:spacing w:val="-2"/>
                      <w:sz w:val="18"/>
                      <w:szCs w:val="18"/>
                    </w:rPr>
                    <w:tab/>
                    <w:t>Intermediate Accounting II</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B1715B" w:rsidRPr="00B1715B" w:rsidRDefault="00B1715B" w:rsidP="00B1715B">
                  <w:pPr>
                    <w:tabs>
                      <w:tab w:val="left" w:pos="4140"/>
                      <w:tab w:val="decimal" w:pos="4590"/>
                      <w:tab w:val="decimal" w:pos="4680"/>
                    </w:tabs>
                    <w:ind w:firstLine="0"/>
                    <w:rPr>
                      <w:b/>
                      <w:color w:val="262626" w:themeColor="text1" w:themeTint="D9"/>
                      <w:sz w:val="18"/>
                      <w:szCs w:val="18"/>
                    </w:rPr>
                  </w:pPr>
                  <w:r w:rsidRPr="00B1715B">
                    <w:rPr>
                      <w:b/>
                      <w:color w:val="262626" w:themeColor="text1" w:themeTint="D9"/>
                      <w:sz w:val="18"/>
                      <w:szCs w:val="18"/>
                    </w:rPr>
                    <w:t>Subtotal</w:t>
                  </w:r>
                  <w:r w:rsidRPr="00B1715B">
                    <w:rPr>
                      <w:b/>
                      <w:color w:val="262626" w:themeColor="text1" w:themeTint="D9"/>
                      <w:sz w:val="18"/>
                      <w:szCs w:val="18"/>
                    </w:rPr>
                    <w:tab/>
                    <w:t xml:space="preserve">15    </w:t>
                  </w:r>
                  <w:r w:rsidRPr="00B1715B">
                    <w:rPr>
                      <w:b/>
                      <w:color w:val="262626" w:themeColor="text1" w:themeTint="D9"/>
                      <w:sz w:val="18"/>
                      <w:szCs w:val="18"/>
                    </w:rPr>
                    <w:tab/>
                  </w:r>
                  <w:r w:rsidRPr="00B1715B">
                    <w:rPr>
                      <w:b/>
                      <w:color w:val="262626" w:themeColor="text1" w:themeTint="D9"/>
                      <w:sz w:val="18"/>
                      <w:szCs w:val="18"/>
                    </w:rPr>
                    <w:tab/>
                  </w:r>
                  <w:r w:rsidRPr="00B1715B">
                    <w:rPr>
                      <w:b/>
                      <w:color w:val="262626" w:themeColor="text1" w:themeTint="D9"/>
                      <w:sz w:val="18"/>
                      <w:szCs w:val="18"/>
                    </w:rPr>
                    <w:tab/>
                  </w:r>
                  <w:r w:rsidRPr="00B1715B">
                    <w:rPr>
                      <w:b/>
                      <w:color w:val="262626" w:themeColor="text1" w:themeTint="D9"/>
                      <w:sz w:val="18"/>
                      <w:szCs w:val="18"/>
                    </w:rPr>
                    <w:tab/>
                  </w:r>
                </w:p>
              </w:txbxContent>
            </v:textbox>
            <w10:wrap type="through"/>
          </v:shape>
        </w:pict>
      </w:r>
      <w:r>
        <w:rPr>
          <w:rFonts w:ascii="Times New Roman" w:hAnsi="Times New Roman"/>
          <w:noProof/>
          <w:color w:val="191919"/>
          <w:spacing w:val="-3"/>
          <w:position w:val="-4"/>
          <w:sz w:val="20"/>
          <w:szCs w:val="20"/>
        </w:rPr>
        <w:pict>
          <v:shape id="_x0000_s10283" type="#_x0000_t202" style="position:absolute;left:0;text-align:left;margin-left:27.35pt;margin-top:12.7pt;width:238.95pt;height:90pt;z-index:252064768" wrapcoords="-73 0 -73 21420 21600 21420 21600 0 -73 0" stroked="f">
            <v:textbox style="mso-next-textbox:#_x0000_s10283">
              <w:txbxContent>
                <w:p w:rsidR="00B1715B" w:rsidRPr="00B1715B" w:rsidRDefault="00B1715B" w:rsidP="00B1715B">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Junior Year (Fall Semester)</w:t>
                  </w:r>
                </w:p>
                <w:p w:rsidR="00B1715B" w:rsidRPr="00B1715B" w:rsidRDefault="00B1715B" w:rsidP="00B1715B">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MKTG</w:t>
                  </w:r>
                  <w:r w:rsidRPr="00B1715B">
                    <w:rPr>
                      <w:rFonts w:ascii="Times New Roman" w:hAnsi="Times New Roman"/>
                      <w:color w:val="262626" w:themeColor="text1" w:themeTint="D9"/>
                      <w:spacing w:val="-2"/>
                      <w:sz w:val="18"/>
                      <w:szCs w:val="18"/>
                    </w:rPr>
                    <w:tab/>
                    <w:t>3120</w:t>
                  </w:r>
                  <w:r w:rsidRPr="00B1715B">
                    <w:rPr>
                      <w:rFonts w:ascii="Times New Roman" w:hAnsi="Times New Roman"/>
                      <w:color w:val="262626" w:themeColor="text1" w:themeTint="D9"/>
                      <w:spacing w:val="-2"/>
                      <w:sz w:val="18"/>
                      <w:szCs w:val="18"/>
                    </w:rPr>
                    <w:tab/>
                    <w:t>Principles of Marketing</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FINC</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Foundations of Financial Management</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Legal Environment of Business</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2160"/>
                      <w:tab w:val="left" w:pos="3960"/>
                      <w:tab w:val="left" w:pos="4050"/>
                      <w:tab w:val="left" w:pos="7881"/>
                    </w:tabs>
                    <w:autoSpaceDE w:val="0"/>
                    <w:autoSpaceDN w:val="0"/>
                    <w:adjustRightInd w:val="0"/>
                    <w:spacing w:before="4" w:after="0" w:line="207" w:lineRule="exact"/>
                    <w:ind w:right="-15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3101</w:t>
                  </w:r>
                  <w:r w:rsidRPr="00B1715B">
                    <w:rPr>
                      <w:rFonts w:ascii="Times New Roman" w:hAnsi="Times New Roman"/>
                      <w:color w:val="262626" w:themeColor="text1" w:themeTint="D9"/>
                      <w:spacing w:val="-2"/>
                      <w:sz w:val="18"/>
                      <w:szCs w:val="18"/>
                    </w:rPr>
                    <w:tab/>
                    <w:t>Intermediate Accounting I</w:t>
                  </w:r>
                  <w:r w:rsidRPr="00B1715B">
                    <w:rPr>
                      <w:rFonts w:ascii="Times New Roman" w:hAnsi="Times New Roman"/>
                      <w:color w:val="262626" w:themeColor="text1" w:themeTint="D9"/>
                      <w:spacing w:val="-2"/>
                      <w:sz w:val="18"/>
                      <w:szCs w:val="18"/>
                    </w:rPr>
                    <w:tab/>
                    <w:t>3</w:t>
                  </w:r>
                </w:p>
                <w:p w:rsidR="00B1715B" w:rsidRPr="00B1715B" w:rsidRDefault="00B1715B" w:rsidP="00B1715B">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E Options: Social Science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B1715B" w:rsidRPr="00B1715B" w:rsidRDefault="00B1715B" w:rsidP="00B1715B">
                  <w:pPr>
                    <w:widowControl w:val="0"/>
                    <w:tabs>
                      <w:tab w:val="left" w:pos="630"/>
                      <w:tab w:val="left" w:pos="1080"/>
                      <w:tab w:val="left" w:pos="2160"/>
                      <w:tab w:val="left" w:pos="3960"/>
                      <w:tab w:val="left" w:pos="4050"/>
                      <w:tab w:val="left" w:pos="7881"/>
                    </w:tabs>
                    <w:autoSpaceDE w:val="0"/>
                    <w:autoSpaceDN w:val="0"/>
                    <w:adjustRightInd w:val="0"/>
                    <w:spacing w:before="5" w:after="0" w:line="207" w:lineRule="exact"/>
                    <w:ind w:right="-150"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r>
                  <w:r w:rsidRPr="00B1715B">
                    <w:rPr>
                      <w:rFonts w:ascii="Times New Roman" w:hAnsi="Times New Roman"/>
                      <w:b/>
                      <w:color w:val="262626" w:themeColor="text1" w:themeTint="D9"/>
                      <w:spacing w:val="-2"/>
                      <w:sz w:val="18"/>
                      <w:szCs w:val="18"/>
                    </w:rPr>
                    <w:tab/>
                  </w:r>
                  <w:r w:rsidRPr="00B1715B">
                    <w:rPr>
                      <w:rFonts w:ascii="Times New Roman" w:hAnsi="Times New Roman"/>
                      <w:b/>
                      <w:color w:val="262626" w:themeColor="text1" w:themeTint="D9"/>
                      <w:spacing w:val="-2"/>
                      <w:sz w:val="18"/>
                      <w:szCs w:val="18"/>
                    </w:rPr>
                    <w:tab/>
                    <w:t>15</w:t>
                  </w:r>
                </w:p>
                <w:p w:rsidR="00B1715B" w:rsidRPr="00B1715B" w:rsidRDefault="00B1715B" w:rsidP="00B1715B">
                  <w:pPr>
                    <w:tabs>
                      <w:tab w:val="left" w:pos="630"/>
                      <w:tab w:val="left" w:pos="1080"/>
                      <w:tab w:val="left" w:pos="3960"/>
                    </w:tabs>
                    <w:ind w:firstLine="0"/>
                    <w:rPr>
                      <w:color w:val="262626" w:themeColor="text1" w:themeTint="D9"/>
                      <w:sz w:val="18"/>
                      <w:szCs w:val="18"/>
                    </w:rPr>
                  </w:pPr>
                </w:p>
              </w:txbxContent>
            </v:textbox>
            <w10:wrap type="through"/>
          </v:shape>
        </w:pict>
      </w:r>
    </w:p>
    <w:p w:rsidR="001050CA" w:rsidRDefault="001050CA" w:rsidP="00C23BEA">
      <w:pPr>
        <w:widowControl w:val="0"/>
        <w:autoSpaceDE w:val="0"/>
        <w:autoSpaceDN w:val="0"/>
        <w:adjustRightInd w:val="0"/>
        <w:spacing w:after="0" w:line="402" w:lineRule="exact"/>
        <w:ind w:left="180"/>
        <w:rPr>
          <w:rFonts w:ascii="Times New Roman Bold" w:hAnsi="Times New Roman Bold" w:cs="Times New Roman Bold"/>
          <w:color w:val="191919"/>
          <w:spacing w:val="-2"/>
          <w:sz w:val="18"/>
          <w:szCs w:val="18"/>
        </w:rPr>
      </w:pPr>
    </w:p>
    <w:p w:rsidR="001050CA" w:rsidRDefault="001050CA" w:rsidP="00C23BEA">
      <w:pPr>
        <w:widowControl w:val="0"/>
        <w:autoSpaceDE w:val="0"/>
        <w:autoSpaceDN w:val="0"/>
        <w:adjustRightInd w:val="0"/>
        <w:spacing w:after="0" w:line="402" w:lineRule="exact"/>
        <w:ind w:left="180"/>
        <w:rPr>
          <w:rFonts w:ascii="Times New Roman Bold" w:hAnsi="Times New Roman Bold" w:cs="Times New Roman Bold"/>
          <w:color w:val="191919"/>
          <w:spacing w:val="-2"/>
          <w:sz w:val="18"/>
          <w:szCs w:val="18"/>
        </w:rPr>
      </w:pPr>
    </w:p>
    <w:p w:rsidR="001050CA" w:rsidRDefault="001050CA" w:rsidP="00C23BEA">
      <w:pPr>
        <w:widowControl w:val="0"/>
        <w:tabs>
          <w:tab w:val="left" w:pos="11096"/>
        </w:tabs>
        <w:autoSpaceDE w:val="0"/>
        <w:autoSpaceDN w:val="0"/>
        <w:adjustRightInd w:val="0"/>
        <w:spacing w:before="42" w:after="0" w:line="402" w:lineRule="exact"/>
        <w:ind w:left="180" w:firstLine="3908"/>
        <w:rPr>
          <w:rFonts w:ascii="Times New Roman" w:hAnsi="Times New Roman"/>
          <w:color w:val="191919"/>
          <w:spacing w:val="-3"/>
          <w:position w:val="-4"/>
          <w:sz w:val="20"/>
          <w:szCs w:val="20"/>
        </w:rPr>
      </w:pPr>
    </w:p>
    <w:p w:rsidR="001050CA" w:rsidRDefault="001050CA" w:rsidP="00C23BEA">
      <w:pPr>
        <w:widowControl w:val="0"/>
        <w:tabs>
          <w:tab w:val="left" w:pos="11096"/>
        </w:tabs>
        <w:autoSpaceDE w:val="0"/>
        <w:autoSpaceDN w:val="0"/>
        <w:adjustRightInd w:val="0"/>
        <w:spacing w:before="42" w:after="0" w:line="402" w:lineRule="exact"/>
        <w:ind w:left="180" w:firstLine="3908"/>
        <w:rPr>
          <w:rFonts w:ascii="Times New Roman" w:hAnsi="Times New Roman"/>
          <w:color w:val="191919"/>
          <w:spacing w:val="-3"/>
          <w:position w:val="-4"/>
          <w:sz w:val="20"/>
          <w:szCs w:val="20"/>
        </w:rPr>
      </w:pPr>
    </w:p>
    <w:p w:rsidR="001050CA" w:rsidRDefault="001050CA" w:rsidP="00C23BEA">
      <w:pPr>
        <w:widowControl w:val="0"/>
        <w:tabs>
          <w:tab w:val="left" w:pos="11096"/>
        </w:tabs>
        <w:autoSpaceDE w:val="0"/>
        <w:autoSpaceDN w:val="0"/>
        <w:adjustRightInd w:val="0"/>
        <w:spacing w:before="42" w:after="0" w:line="402" w:lineRule="exact"/>
        <w:ind w:left="180" w:firstLine="3908"/>
        <w:rPr>
          <w:rFonts w:ascii="Times New Roman" w:hAnsi="Times New Roman"/>
          <w:color w:val="191919"/>
          <w:spacing w:val="-3"/>
          <w:position w:val="-4"/>
          <w:sz w:val="20"/>
          <w:szCs w:val="20"/>
        </w:rPr>
      </w:pPr>
    </w:p>
    <w:p w:rsidR="001050CA" w:rsidRDefault="00B1715B" w:rsidP="00C23BEA">
      <w:pPr>
        <w:widowControl w:val="0"/>
        <w:tabs>
          <w:tab w:val="left" w:pos="11096"/>
        </w:tabs>
        <w:autoSpaceDE w:val="0"/>
        <w:autoSpaceDN w:val="0"/>
        <w:adjustRightInd w:val="0"/>
        <w:spacing w:before="42" w:after="0" w:line="402" w:lineRule="exact"/>
        <w:ind w:left="180" w:firstLine="3908"/>
        <w:rPr>
          <w:rFonts w:ascii="Times New Roman" w:hAnsi="Times New Roman"/>
          <w:color w:val="191919"/>
          <w:spacing w:val="-3"/>
          <w:position w:val="-4"/>
          <w:sz w:val="20"/>
          <w:szCs w:val="20"/>
        </w:rPr>
      </w:pPr>
      <w:r>
        <w:rPr>
          <w:rFonts w:ascii="Times New Roman" w:hAnsi="Times New Roman"/>
          <w:noProof/>
          <w:color w:val="191919"/>
          <w:spacing w:val="-3"/>
          <w:position w:val="-4"/>
          <w:sz w:val="20"/>
          <w:szCs w:val="20"/>
        </w:rPr>
        <w:pict>
          <v:shape id="_x0000_s10286" type="#_x0000_t202" style="position:absolute;left:0;text-align:left;margin-left:286.7pt;margin-top:4.7pt;width:240pt;height:93.5pt;z-index:252067840" stroked="f">
            <v:textbox style="mso-fit-shape-to-text:t">
              <w:txbxContent>
                <w:p w:rsidR="00B1715B" w:rsidRPr="00B1715B" w:rsidRDefault="00B1715B" w:rsidP="00B1715B">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 xml:space="preserve">Senior </w:t>
                  </w:r>
                  <w:proofErr w:type="gramStart"/>
                  <w:r w:rsidRPr="00B1715B">
                    <w:rPr>
                      <w:rFonts w:ascii="Times New Roman Bold" w:hAnsi="Times New Roman Bold" w:cs="Times New Roman Bold"/>
                      <w:color w:val="262626" w:themeColor="text1" w:themeTint="D9"/>
                      <w:spacing w:val="-3"/>
                      <w:sz w:val="18"/>
                      <w:szCs w:val="18"/>
                    </w:rPr>
                    <w:t>Year  (</w:t>
                  </w:r>
                  <w:proofErr w:type="gramEnd"/>
                  <w:r w:rsidRPr="00B1715B">
                    <w:rPr>
                      <w:rFonts w:ascii="Times New Roman Bold" w:hAnsi="Times New Roman Bold" w:cs="Times New Roman Bold"/>
                      <w:color w:val="262626" w:themeColor="text1" w:themeTint="D9"/>
                      <w:spacing w:val="-3"/>
                      <w:sz w:val="18"/>
                      <w:szCs w:val="18"/>
                    </w:rPr>
                    <w:t>Spring Semester)</w:t>
                  </w:r>
                </w:p>
                <w:p w:rsidR="00B1715B" w:rsidRPr="00B1715B" w:rsidRDefault="00B1715B" w:rsidP="00B1715B">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4110</w:t>
                  </w:r>
                  <w:r w:rsidRPr="00B1715B">
                    <w:rPr>
                      <w:rFonts w:ascii="Times New Roman" w:hAnsi="Times New Roman"/>
                      <w:color w:val="262626" w:themeColor="text1" w:themeTint="D9"/>
                      <w:spacing w:val="-3"/>
                      <w:sz w:val="18"/>
                      <w:szCs w:val="18"/>
                    </w:rPr>
                    <w:tab/>
                    <w:t xml:space="preserve">Organizational Behavior                                  </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4111</w:t>
                  </w:r>
                  <w:r w:rsidRPr="00B1715B">
                    <w:rPr>
                      <w:rFonts w:ascii="Times New Roman" w:hAnsi="Times New Roman"/>
                      <w:color w:val="262626" w:themeColor="text1" w:themeTint="D9"/>
                      <w:spacing w:val="-3"/>
                      <w:sz w:val="18"/>
                      <w:szCs w:val="18"/>
                    </w:rPr>
                    <w:tab/>
                    <w:t xml:space="preserve">Auditing I </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4205</w:t>
                  </w:r>
                  <w:r w:rsidRPr="00B1715B">
                    <w:rPr>
                      <w:rFonts w:ascii="Times New Roman" w:hAnsi="Times New Roman"/>
                      <w:color w:val="262626" w:themeColor="text1" w:themeTint="D9"/>
                      <w:spacing w:val="-3"/>
                      <w:sz w:val="18"/>
                      <w:szCs w:val="18"/>
                    </w:rPr>
                    <w:tab/>
                    <w:t xml:space="preserve">Accounting Information Systems  </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H: Elective Non-Bus. </w:t>
                  </w:r>
                  <w:proofErr w:type="gramStart"/>
                  <w:r w:rsidRPr="00B1715B">
                    <w:rPr>
                      <w:rFonts w:ascii="Times New Roman" w:hAnsi="Times New Roman"/>
                      <w:color w:val="262626" w:themeColor="text1" w:themeTint="D9"/>
                      <w:spacing w:val="-3"/>
                      <w:sz w:val="18"/>
                      <w:szCs w:val="18"/>
                    </w:rPr>
                    <w:t>Elect.</w:t>
                  </w:r>
                  <w:proofErr w:type="gramEnd"/>
                  <w:r w:rsidRPr="00B1715B">
                    <w:rPr>
                      <w:rFonts w:ascii="Times New Roman" w:hAnsi="Times New Roman"/>
                      <w:color w:val="262626" w:themeColor="text1" w:themeTint="D9"/>
                      <w:spacing w:val="-3"/>
                      <w:sz w:val="18"/>
                      <w:szCs w:val="18"/>
                    </w:rPr>
                    <w:t xml:space="preserve"> (See Check sheet for Courses)</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u w:val="single"/>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4199</w:t>
                  </w:r>
                  <w:r w:rsidRPr="00B1715B">
                    <w:rPr>
                      <w:rFonts w:ascii="Times New Roman" w:hAnsi="Times New Roman"/>
                      <w:color w:val="262626" w:themeColor="text1" w:themeTint="D9"/>
                      <w:spacing w:val="-3"/>
                      <w:sz w:val="18"/>
                      <w:szCs w:val="18"/>
                    </w:rPr>
                    <w:tab/>
                    <w:t>Business Policy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B1715B" w:rsidRPr="00B1715B" w:rsidRDefault="00B1715B" w:rsidP="00B1715B">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15</w:t>
                  </w:r>
                </w:p>
              </w:txbxContent>
            </v:textbox>
            <w10:wrap type="square"/>
          </v:shape>
        </w:pict>
      </w:r>
      <w:r>
        <w:rPr>
          <w:rFonts w:ascii="Times New Roman" w:hAnsi="Times New Roman"/>
          <w:noProof/>
          <w:color w:val="191919"/>
          <w:spacing w:val="-3"/>
          <w:position w:val="-4"/>
          <w:sz w:val="20"/>
          <w:szCs w:val="20"/>
        </w:rPr>
        <w:pict>
          <v:shape id="_x0000_s10285" type="#_x0000_t202" style="position:absolute;left:0;text-align:left;margin-left:27.35pt;margin-top:4.7pt;width:222pt;height:84pt;z-index:252066816" stroked="f">
            <v:textbox>
              <w:txbxContent>
                <w:p w:rsidR="00B1715B" w:rsidRPr="00B1715B" w:rsidRDefault="00B1715B" w:rsidP="00B1715B">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Senior Year (Fall Semester)</w:t>
                  </w:r>
                </w:p>
                <w:p w:rsidR="00B1715B" w:rsidRPr="00B1715B" w:rsidRDefault="00B1715B" w:rsidP="00B1715B">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3100</w:t>
                  </w:r>
                  <w:r w:rsidRPr="00B1715B">
                    <w:rPr>
                      <w:rFonts w:ascii="Times New Roman" w:hAnsi="Times New Roman"/>
                      <w:color w:val="262626" w:themeColor="text1" w:themeTint="D9"/>
                      <w:spacing w:val="-3"/>
                      <w:sz w:val="18"/>
                      <w:szCs w:val="18"/>
                    </w:rPr>
                    <w:tab/>
                    <w:t xml:space="preserve">Business Internship I   </w:t>
                  </w:r>
                  <w:r w:rsidRPr="00B1715B">
                    <w:rPr>
                      <w:rFonts w:ascii="Times New Roman" w:hAnsi="Times New Roman"/>
                      <w:color w:val="262626" w:themeColor="text1" w:themeTint="D9"/>
                      <w:spacing w:val="-3"/>
                      <w:sz w:val="18"/>
                      <w:szCs w:val="18"/>
                    </w:rPr>
                    <w:tab/>
                    <w:t xml:space="preserve">3                                                             </w:t>
                  </w:r>
                </w:p>
                <w:p w:rsidR="00B1715B" w:rsidRPr="00B1715B" w:rsidRDefault="00B1715B" w:rsidP="00B1715B">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3103</w:t>
                  </w:r>
                  <w:r w:rsidRPr="00B1715B">
                    <w:rPr>
                      <w:rFonts w:ascii="Times New Roman" w:hAnsi="Times New Roman"/>
                      <w:color w:val="262626" w:themeColor="text1" w:themeTint="D9"/>
                      <w:spacing w:val="-3"/>
                      <w:sz w:val="18"/>
                      <w:szCs w:val="18"/>
                    </w:rPr>
                    <w:tab/>
                    <w:t xml:space="preserve">Intermediate Accounting III </w:t>
                  </w:r>
                  <w:r w:rsidRPr="00B1715B">
                    <w:rPr>
                      <w:rFonts w:ascii="Times New Roman" w:hAnsi="Times New Roman"/>
                      <w:color w:val="262626" w:themeColor="text1" w:themeTint="D9"/>
                      <w:spacing w:val="-3"/>
                      <w:sz w:val="18"/>
                      <w:szCs w:val="18"/>
                    </w:rPr>
                    <w:tab/>
                    <w:t xml:space="preserve">3                                       </w:t>
                  </w:r>
                </w:p>
                <w:p w:rsidR="00B1715B" w:rsidRPr="00B1715B" w:rsidRDefault="00B1715B" w:rsidP="00B1715B">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4105</w:t>
                  </w:r>
                  <w:r w:rsidRPr="00B1715B">
                    <w:rPr>
                      <w:rFonts w:ascii="Times New Roman" w:hAnsi="Times New Roman"/>
                      <w:color w:val="262626" w:themeColor="text1" w:themeTint="D9"/>
                      <w:spacing w:val="-3"/>
                      <w:sz w:val="18"/>
                      <w:szCs w:val="18"/>
                    </w:rPr>
                    <w:tab/>
                    <w:t>International Business</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4101</w:t>
                  </w:r>
                  <w:r w:rsidRPr="00B1715B">
                    <w:rPr>
                      <w:rFonts w:ascii="Times New Roman" w:hAnsi="Times New Roman"/>
                      <w:color w:val="262626" w:themeColor="text1" w:themeTint="D9"/>
                      <w:spacing w:val="-3"/>
                      <w:sz w:val="18"/>
                      <w:szCs w:val="18"/>
                    </w:rPr>
                    <w:tab/>
                    <w:t>Cost Accounting I</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4121</w:t>
                  </w:r>
                  <w:r w:rsidRPr="00B1715B">
                    <w:rPr>
                      <w:rFonts w:ascii="Times New Roman" w:hAnsi="Times New Roman"/>
                      <w:color w:val="262626" w:themeColor="text1" w:themeTint="D9"/>
                      <w:spacing w:val="-3"/>
                      <w:sz w:val="18"/>
                      <w:szCs w:val="18"/>
                    </w:rPr>
                    <w:tab/>
                    <w:t xml:space="preserve">Tax Accounting I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B1715B" w:rsidRPr="00B1715B" w:rsidRDefault="00B1715B" w:rsidP="00B1715B">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Subtotal</w:t>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t>15</w:t>
                  </w:r>
                </w:p>
              </w:txbxContent>
            </v:textbox>
            <w10:wrap type="square"/>
          </v:shape>
        </w:pict>
      </w:r>
    </w:p>
    <w:p w:rsidR="001050CA" w:rsidRDefault="001050CA" w:rsidP="00C23BEA">
      <w:pPr>
        <w:widowControl w:val="0"/>
        <w:tabs>
          <w:tab w:val="left" w:pos="11096"/>
        </w:tabs>
        <w:autoSpaceDE w:val="0"/>
        <w:autoSpaceDN w:val="0"/>
        <w:adjustRightInd w:val="0"/>
        <w:spacing w:before="42" w:after="0" w:line="402" w:lineRule="exact"/>
        <w:ind w:left="180"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1050CA" w:rsidP="00903FC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060"/>
        </w:tabs>
        <w:autoSpaceDE w:val="0"/>
        <w:autoSpaceDN w:val="0"/>
        <w:adjustRightInd w:val="0"/>
        <w:spacing w:before="42" w:after="0" w:line="402" w:lineRule="exact"/>
        <w:ind w:firstLine="0"/>
        <w:rPr>
          <w:rFonts w:ascii="Century Gothic Bold" w:hAnsi="Century Gothic Bold" w:cs="Century Gothic Bold"/>
          <w:color w:val="191919"/>
          <w:w w:val="97"/>
          <w:position w:val="2"/>
          <w:sz w:val="35"/>
          <w:szCs w:val="35"/>
        </w:rPr>
      </w:pPr>
    </w:p>
    <w:p w:rsidR="001050CA" w:rsidRDefault="001050CA">
      <w:pPr>
        <w:widowControl w:val="0"/>
        <w:autoSpaceDE w:val="0"/>
        <w:autoSpaceDN w:val="0"/>
        <w:adjustRightInd w:val="0"/>
        <w:spacing w:after="0"/>
        <w:rPr>
          <w:rFonts w:ascii="Century Gothic Bold" w:hAnsi="Century Gothic Bold" w:cs="Century Gothic Bold"/>
          <w:color w:val="191919"/>
          <w:w w:val="97"/>
          <w:position w:val="2"/>
          <w:sz w:val="35"/>
          <w:szCs w:val="35"/>
        </w:rPr>
        <w:sectPr w:rsidR="001050CA" w:rsidSect="00C23BEA">
          <w:pgSz w:w="12240" w:h="15840"/>
          <w:pgMar w:top="360" w:right="810" w:bottom="0" w:left="630" w:header="720" w:footer="720" w:gutter="0"/>
          <w:cols w:space="720"/>
          <w:noEndnote/>
        </w:sectPr>
      </w:pPr>
    </w:p>
    <w:p w:rsidR="001050CA" w:rsidRDefault="00C23BEA">
      <w:pPr>
        <w:widowControl w:val="0"/>
        <w:autoSpaceDE w:val="0"/>
        <w:autoSpaceDN w:val="0"/>
        <w:adjustRightInd w:val="0"/>
        <w:spacing w:after="0" w:line="240" w:lineRule="exact"/>
        <w:rPr>
          <w:rFonts w:ascii="Century Gothic Bold" w:hAnsi="Century Gothic Bold" w:cs="Century Gothic Bold"/>
          <w:color w:val="191919"/>
          <w:w w:val="97"/>
          <w:position w:val="2"/>
          <w:sz w:val="24"/>
          <w:szCs w:val="24"/>
        </w:rPr>
      </w:pPr>
      <w:bookmarkStart w:id="359" w:name="Pg13"/>
      <w:bookmarkEnd w:id="359"/>
      <w:r>
        <w:rPr>
          <w:rFonts w:ascii="Times New Roman" w:hAnsi="Times New Roman"/>
          <w:noProof/>
          <w:color w:val="262626" w:themeColor="text1" w:themeTint="D9"/>
          <w:spacing w:val="-2"/>
          <w:sz w:val="18"/>
          <w:szCs w:val="18"/>
        </w:rPr>
        <w:lastRenderedPageBreak/>
        <w:pict>
          <v:group id="_x0000_s10382" style="position:absolute;left:0;text-align:left;margin-left:-30.6pt;margin-top:-19.7pt;width:175.2pt;height:795.8pt;z-index:252089344" coordorigin="2815" coordsize="3504,15916">
            <v:rect id="_x0000_s10383"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383"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384" style="position:absolute;left:2815;width:3504;height:15916" coordorigin="3095" coordsize="3504,15916">
              <v:group id="_x0000_s10385" style="position:absolute;left:3095;width:1104;height:15916" coordorigin="5929,3" coordsize="1104,15916">
                <v:rect id="_x0000_s1038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10386"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387" style="position:absolute;left:5929;top:2404;width:1104;height:13112" coordorigin="3836,2408" coordsize="1104,13112">
                  <v:shape id="_x0000_s10388" type="#_x0000_t32" style="position:absolute;left:3889;top:4172;width:1051;height:0" o:connectortype="straight" strokeweight="2pt"/>
                  <v:shape id="_x0000_s10389" type="#_x0000_t32" style="position:absolute;left:3889;top:2408;width:1051;height:0" o:connectortype="straight" strokeweight="2pt"/>
                  <v:shape id="Freeform 2758" o:spid="_x0000_s1039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39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392" type="#_x0000_t32" style="position:absolute;left:3889;top:6006;width:1051;height:0" o:connectortype="straight" strokeweight="2pt"/>
                  <v:shape id="_x0000_s10393" type="#_x0000_t32" style="position:absolute;left:3889;top:7786;width:1051;height:0" o:connectortype="straight" strokeweight="2pt"/>
                  <v:shape id="_x0000_s10394" type="#_x0000_t32" style="position:absolute;left:3889;top:9663;width:1051;height:0" o:connectortype="straight" strokeweight="2pt"/>
                  <v:shape id="_x0000_s10395" type="#_x0000_t32" style="position:absolute;left:3889;top:11481;width:1051;height:0" o:connectortype="straight" strokeweight="2pt"/>
                  <v:shape id="_x0000_s10396" type="#_x0000_t32" style="position:absolute;left:3889;top:13281;width:1051;height:0" o:connectortype="straight" strokeweight="2pt"/>
                </v:group>
              </v:group>
              <v:rect id="_x0000_s10397" style="position:absolute;left:3775;top:375;width:2824;height:421" fillcolor="white [3201]" strokecolor="#bfbfbf [2412]" strokeweight="2.5pt">
                <v:shadow color="#868686"/>
                <v:textbox inset="0,0,0,0">
                  <w:txbxContent>
                    <w:p w:rsidR="00C23BEA" w:rsidRDefault="00C23BEA" w:rsidP="00C23BEA">
                      <w:pPr>
                        <w:spacing w:after="0"/>
                        <w:ind w:firstLine="86"/>
                      </w:pPr>
                      <w:r>
                        <w:t>Accounting, BIS &amp; Marketing</w:t>
                      </w:r>
                    </w:p>
                  </w:txbxContent>
                </v:textbox>
              </v:rect>
            </v:group>
          </v:group>
        </w:pict>
      </w:r>
    </w:p>
    <w:p w:rsidR="001050CA" w:rsidRDefault="001050CA">
      <w:pPr>
        <w:widowControl w:val="0"/>
        <w:autoSpaceDE w:val="0"/>
        <w:autoSpaceDN w:val="0"/>
        <w:adjustRightInd w:val="0"/>
        <w:spacing w:after="0" w:line="180" w:lineRule="exact"/>
        <w:ind w:left="919"/>
        <w:rPr>
          <w:rFonts w:ascii="Century Gothic Bold" w:hAnsi="Century Gothic Bold" w:cs="Century Gothic Bold"/>
          <w:color w:val="191919"/>
          <w:w w:val="97"/>
          <w:position w:val="2"/>
          <w:sz w:val="24"/>
          <w:szCs w:val="24"/>
        </w:rPr>
      </w:pPr>
    </w:p>
    <w:p w:rsidR="001050CA" w:rsidRDefault="001050CA">
      <w:pPr>
        <w:widowControl w:val="0"/>
        <w:autoSpaceDE w:val="0"/>
        <w:autoSpaceDN w:val="0"/>
        <w:adjustRightInd w:val="0"/>
        <w:spacing w:before="132" w:after="0" w:line="180" w:lineRule="exact"/>
        <w:ind w:left="919" w:right="4589" w:firstLine="50"/>
        <w:rPr>
          <w:rFonts w:ascii="Century Gothic Bold" w:hAnsi="Century Gothic Bold" w:cs="Century Gothic Bold"/>
          <w:color w:val="191919"/>
          <w:spacing w:val="-2"/>
          <w:sz w:val="16"/>
          <w:szCs w:val="16"/>
        </w:rPr>
      </w:pPr>
    </w:p>
    <w:p w:rsidR="001050CA" w:rsidRDefault="001050CA">
      <w:pPr>
        <w:widowControl w:val="0"/>
        <w:autoSpaceDE w:val="0"/>
        <w:autoSpaceDN w:val="0"/>
        <w:adjustRightInd w:val="0"/>
        <w:spacing w:after="0" w:line="287" w:lineRule="exact"/>
        <w:ind w:left="1531"/>
        <w:rPr>
          <w:rFonts w:ascii="Century Gothic Bold" w:hAnsi="Century Gothic Bold" w:cs="Century Gothic Bold"/>
          <w:color w:val="191919"/>
          <w:spacing w:val="-2"/>
          <w:sz w:val="16"/>
          <w:szCs w:val="16"/>
        </w:rPr>
      </w:pPr>
    </w:p>
    <w:p w:rsidR="001050CA" w:rsidRPr="00B1715B" w:rsidRDefault="001050CA" w:rsidP="00B1715B">
      <w:pPr>
        <w:widowControl w:val="0"/>
        <w:autoSpaceDE w:val="0"/>
        <w:autoSpaceDN w:val="0"/>
        <w:adjustRightInd w:val="0"/>
        <w:spacing w:before="5" w:after="0" w:line="287" w:lineRule="exact"/>
        <w:ind w:left="1531" w:hanging="1"/>
        <w:rPr>
          <w:rFonts w:ascii="Times New Roman Bold" w:hAnsi="Times New Roman Bold" w:cs="Times New Roman Bold"/>
          <w:color w:val="262626" w:themeColor="text1" w:themeTint="D9"/>
          <w:spacing w:val="-3"/>
          <w:sz w:val="24"/>
          <w:szCs w:val="24"/>
        </w:rPr>
      </w:pPr>
      <w:r w:rsidRPr="00B1715B">
        <w:rPr>
          <w:rFonts w:ascii="Times New Roman Bold" w:hAnsi="Times New Roman Bold" w:cs="Times New Roman Bold"/>
          <w:color w:val="262626" w:themeColor="text1" w:themeTint="D9"/>
          <w:spacing w:val="-3"/>
          <w:sz w:val="31"/>
          <w:szCs w:val="31"/>
        </w:rPr>
        <w:t>B</w:t>
      </w:r>
      <w:r w:rsidRPr="00B1715B">
        <w:rPr>
          <w:rFonts w:ascii="Times New Roman Bold" w:hAnsi="Times New Roman Bold" w:cs="Times New Roman Bold"/>
          <w:color w:val="262626" w:themeColor="text1" w:themeTint="D9"/>
          <w:spacing w:val="-3"/>
          <w:sz w:val="24"/>
          <w:szCs w:val="24"/>
        </w:rPr>
        <w:t>ACHELOR OF</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CIENCE</w:t>
      </w:r>
      <w:r w:rsidRPr="00B1715B">
        <w:rPr>
          <w:rFonts w:ascii="Times New Roman Bold" w:hAnsi="Times New Roman Bold" w:cs="Times New Roman Bold"/>
          <w:color w:val="262626" w:themeColor="text1" w:themeTint="D9"/>
          <w:spacing w:val="-3"/>
          <w:sz w:val="31"/>
          <w:szCs w:val="31"/>
        </w:rPr>
        <w:t xml:space="preserve"> D</w:t>
      </w:r>
      <w:r w:rsidRPr="00B1715B">
        <w:rPr>
          <w:rFonts w:ascii="Times New Roman Bold" w:hAnsi="Times New Roman Bold" w:cs="Times New Roman Bold"/>
          <w:color w:val="262626" w:themeColor="text1" w:themeTint="D9"/>
          <w:spacing w:val="-3"/>
          <w:sz w:val="24"/>
          <w:szCs w:val="24"/>
        </w:rPr>
        <w:t>EGREE IN</w:t>
      </w:r>
      <w:r w:rsidRPr="00B1715B">
        <w:rPr>
          <w:rFonts w:ascii="Times New Roman Bold" w:hAnsi="Times New Roman Bold" w:cs="Times New Roman Bold"/>
          <w:color w:val="262626" w:themeColor="text1" w:themeTint="D9"/>
          <w:spacing w:val="-3"/>
          <w:sz w:val="31"/>
          <w:szCs w:val="31"/>
        </w:rPr>
        <w:t xml:space="preserve"> B</w:t>
      </w:r>
      <w:r w:rsidRPr="00B1715B">
        <w:rPr>
          <w:rFonts w:ascii="Times New Roman Bold" w:hAnsi="Times New Roman Bold" w:cs="Times New Roman Bold"/>
          <w:color w:val="262626" w:themeColor="text1" w:themeTint="D9"/>
          <w:spacing w:val="-3"/>
          <w:sz w:val="24"/>
          <w:szCs w:val="24"/>
        </w:rPr>
        <w:t>USINESS</w:t>
      </w:r>
      <w:r w:rsidRPr="00B1715B">
        <w:rPr>
          <w:rFonts w:ascii="Times New Roman Bold" w:hAnsi="Times New Roman Bold" w:cs="Times New Roman Bold"/>
          <w:color w:val="262626" w:themeColor="text1" w:themeTint="D9"/>
          <w:spacing w:val="-3"/>
          <w:sz w:val="31"/>
          <w:szCs w:val="31"/>
        </w:rPr>
        <w:t xml:space="preserve"> 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 xml:space="preserve">YSTEMS </w:t>
      </w:r>
    </w:p>
    <w:p w:rsidR="001050CA" w:rsidRPr="00B1715B" w:rsidRDefault="001050CA">
      <w:pPr>
        <w:widowControl w:val="0"/>
        <w:autoSpaceDE w:val="0"/>
        <w:autoSpaceDN w:val="0"/>
        <w:adjustRightInd w:val="0"/>
        <w:spacing w:after="0" w:line="207" w:lineRule="exact"/>
        <w:ind w:left="1531"/>
        <w:rPr>
          <w:rFonts w:ascii="Times New Roman Bold" w:hAnsi="Times New Roman Bold" w:cs="Times New Roman Bold"/>
          <w:color w:val="262626" w:themeColor="text1" w:themeTint="D9"/>
          <w:spacing w:val="-3"/>
          <w:sz w:val="24"/>
          <w:szCs w:val="24"/>
        </w:rPr>
      </w:pPr>
    </w:p>
    <w:p w:rsidR="001050CA" w:rsidRPr="00B1715B" w:rsidRDefault="001050CA" w:rsidP="00B1715B">
      <w:pPr>
        <w:widowControl w:val="0"/>
        <w:tabs>
          <w:tab w:val="left" w:pos="2589"/>
          <w:tab w:val="left" w:pos="3648"/>
          <w:tab w:val="left" w:pos="7176"/>
        </w:tabs>
        <w:autoSpaceDE w:val="0"/>
        <w:autoSpaceDN w:val="0"/>
        <w:adjustRightInd w:val="0"/>
        <w:spacing w:before="76" w:after="0" w:line="207" w:lineRule="exact"/>
        <w:ind w:left="1531"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Courses</w:t>
      </w:r>
      <w:r w:rsidRPr="00B1715B">
        <w:rPr>
          <w:rFonts w:ascii="Times New Roman Bold" w:hAnsi="Times New Roman Bold" w:cs="Times New Roman Bold"/>
          <w:color w:val="262626" w:themeColor="text1" w:themeTint="D9"/>
          <w:spacing w:val="-2"/>
          <w:sz w:val="18"/>
          <w:szCs w:val="18"/>
        </w:rPr>
        <w:tab/>
      </w:r>
      <w:r w:rsidR="00B1715B"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Title</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Prerequisites</w:t>
      </w:r>
      <w:r w:rsidRPr="00B1715B">
        <w:rPr>
          <w:rFonts w:ascii="Times New Roman Bold" w:hAnsi="Times New Roman Bold" w:cs="Times New Roman Bold"/>
          <w:color w:val="262626" w:themeColor="text1" w:themeTint="D9"/>
          <w:spacing w:val="-2"/>
          <w:sz w:val="18"/>
          <w:szCs w:val="18"/>
        </w:rPr>
        <w:tab/>
      </w:r>
      <w:r w:rsidR="00B1715B" w:rsidRPr="00B1715B">
        <w:rPr>
          <w:rFonts w:ascii="Times New Roman Bold" w:hAnsi="Times New Roman Bold" w:cs="Times New Roman Bold"/>
          <w:color w:val="262626" w:themeColor="text1" w:themeTint="D9"/>
          <w:spacing w:val="-2"/>
          <w:sz w:val="18"/>
          <w:szCs w:val="18"/>
        </w:rPr>
        <w:tab/>
      </w:r>
      <w:r w:rsidR="00B1715B" w:rsidRPr="00B1715B">
        <w:rPr>
          <w:rFonts w:ascii="Times New Roman Bold" w:hAnsi="Times New Roman Bold" w:cs="Times New Roman Bold"/>
          <w:color w:val="262626" w:themeColor="text1" w:themeTint="D9"/>
          <w:spacing w:val="-2"/>
          <w:sz w:val="18"/>
          <w:szCs w:val="18"/>
        </w:rPr>
        <w:tab/>
        <w:t xml:space="preserve">           </w:t>
      </w:r>
      <w:r w:rsidRPr="00B1715B">
        <w:rPr>
          <w:rFonts w:ascii="Times New Roman Bold" w:hAnsi="Times New Roman Bold" w:cs="Times New Roman Bold"/>
          <w:color w:val="262626" w:themeColor="text1" w:themeTint="D9"/>
          <w:spacing w:val="-2"/>
          <w:sz w:val="18"/>
          <w:szCs w:val="18"/>
        </w:rPr>
        <w:t>Credit</w:t>
      </w:r>
    </w:p>
    <w:p w:rsidR="001050CA" w:rsidRPr="00B1715B" w:rsidRDefault="001050CA" w:rsidP="00B1715B">
      <w:pPr>
        <w:widowControl w:val="0"/>
        <w:autoSpaceDE w:val="0"/>
        <w:autoSpaceDN w:val="0"/>
        <w:adjustRightInd w:val="0"/>
        <w:spacing w:before="4" w:after="0" w:line="207" w:lineRule="exact"/>
        <w:ind w:left="1531"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F: Program of Study Related Courses Hours</w:t>
      </w:r>
    </w:p>
    <w:p w:rsidR="001050CA" w:rsidRPr="00B1715B" w:rsidRDefault="001050CA" w:rsidP="00B1715B">
      <w:pPr>
        <w:widowControl w:val="0"/>
        <w:tabs>
          <w:tab w:val="left" w:pos="2589"/>
          <w:tab w:val="left" w:pos="3648"/>
          <w:tab w:val="left" w:pos="7176"/>
          <w:tab w:val="left" w:pos="10968"/>
        </w:tabs>
        <w:autoSpaceDE w:val="0"/>
        <w:autoSpaceDN w:val="0"/>
        <w:adjustRightInd w:val="0"/>
        <w:spacing w:before="8"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MATH 1111</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                                     ACCT 2101</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4"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Communication for Management                            ENGL 1102</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4" w:after="0" w:line="207" w:lineRule="exact"/>
        <w:ind w:left="1531"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1050CA" w:rsidRPr="00B1715B" w:rsidRDefault="001050CA" w:rsidP="00B1715B">
      <w:pPr>
        <w:widowControl w:val="0"/>
        <w:tabs>
          <w:tab w:val="left" w:pos="10880"/>
        </w:tabs>
        <w:autoSpaceDE w:val="0"/>
        <w:autoSpaceDN w:val="0"/>
        <w:adjustRightInd w:val="0"/>
        <w:spacing w:before="2" w:after="0" w:line="207" w:lineRule="exact"/>
        <w:ind w:left="1531"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18</w:t>
      </w:r>
    </w:p>
    <w:p w:rsidR="001050CA" w:rsidRPr="00B1715B" w:rsidRDefault="001050CA" w:rsidP="00B1715B">
      <w:pPr>
        <w:widowControl w:val="0"/>
        <w:autoSpaceDE w:val="0"/>
        <w:autoSpaceDN w:val="0"/>
        <w:adjustRightInd w:val="0"/>
        <w:spacing w:after="0" w:line="207" w:lineRule="exact"/>
        <w:ind w:left="1531" w:hanging="1"/>
        <w:rPr>
          <w:rFonts w:ascii="Times New Roman Bold" w:hAnsi="Times New Roman Bold" w:cs="Times New Roman Bold"/>
          <w:color w:val="262626" w:themeColor="text1" w:themeTint="D9"/>
          <w:spacing w:val="-2"/>
          <w:sz w:val="18"/>
          <w:szCs w:val="18"/>
        </w:rPr>
      </w:pPr>
    </w:p>
    <w:p w:rsidR="001050CA" w:rsidRPr="00B1715B" w:rsidRDefault="001050CA" w:rsidP="00B1715B">
      <w:pPr>
        <w:widowControl w:val="0"/>
        <w:autoSpaceDE w:val="0"/>
        <w:autoSpaceDN w:val="0"/>
        <w:adjustRightInd w:val="0"/>
        <w:spacing w:before="9" w:after="0" w:line="207" w:lineRule="exact"/>
        <w:ind w:left="1531"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G: Business Majors Required Courses</w:t>
      </w:r>
    </w:p>
    <w:p w:rsidR="001050CA" w:rsidRPr="00B1715B" w:rsidRDefault="001050CA" w:rsidP="00B1715B">
      <w:pPr>
        <w:widowControl w:val="0"/>
        <w:tabs>
          <w:tab w:val="left" w:pos="2589"/>
          <w:tab w:val="left" w:pos="3647"/>
          <w:tab w:val="left" w:pos="10968"/>
        </w:tabs>
        <w:autoSpaceDE w:val="0"/>
        <w:autoSpaceDN w:val="0"/>
        <w:adjustRightInd w:val="0"/>
        <w:spacing w:before="8"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4105</w:t>
      </w:r>
      <w:r w:rsidRPr="00B1715B">
        <w:rPr>
          <w:rFonts w:ascii="Times New Roman" w:hAnsi="Times New Roman"/>
          <w:color w:val="262626" w:themeColor="text1" w:themeTint="D9"/>
          <w:spacing w:val="-2"/>
          <w:sz w:val="18"/>
          <w:szCs w:val="18"/>
        </w:rPr>
        <w:tab/>
        <w:t>International Business                                             ECON 2105/ECON 2106, MGMT 3105</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7176"/>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3205</w:t>
      </w:r>
      <w:r w:rsidRPr="00B1715B">
        <w:rPr>
          <w:rFonts w:ascii="Times New Roman" w:hAnsi="Times New Roman"/>
          <w:color w:val="262626" w:themeColor="text1" w:themeTint="D9"/>
          <w:spacing w:val="-2"/>
          <w:sz w:val="18"/>
          <w:szCs w:val="18"/>
        </w:rPr>
        <w:tab/>
        <w:t>Economics and Business Statistics</w:t>
      </w:r>
      <w:r w:rsidRPr="00B1715B">
        <w:rPr>
          <w:rFonts w:ascii="Times New Roman" w:hAnsi="Times New Roman"/>
          <w:color w:val="262626" w:themeColor="text1" w:themeTint="D9"/>
          <w:spacing w:val="-2"/>
          <w:sz w:val="18"/>
          <w:szCs w:val="18"/>
        </w:rPr>
        <w:tab/>
        <w:t>ECON 2105/ECON 2106</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4"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FINC</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Foundations of Financial Management                  ACCT 2101</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Legal Environment of Business</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9"/>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3106</w:t>
      </w:r>
      <w:r w:rsidRPr="00B1715B">
        <w:rPr>
          <w:rFonts w:ascii="Times New Roman" w:hAnsi="Times New Roman"/>
          <w:color w:val="262626" w:themeColor="text1" w:themeTint="D9"/>
          <w:spacing w:val="-2"/>
          <w:sz w:val="18"/>
          <w:szCs w:val="18"/>
        </w:rPr>
        <w:tab/>
        <w:t>Management Science and Operations Mgmt         ECON 3205</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4"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4110</w:t>
      </w:r>
      <w:r w:rsidRPr="00B1715B">
        <w:rPr>
          <w:rFonts w:ascii="Times New Roman" w:hAnsi="Times New Roman"/>
          <w:color w:val="262626" w:themeColor="text1" w:themeTint="D9"/>
          <w:spacing w:val="-2"/>
          <w:sz w:val="18"/>
          <w:szCs w:val="18"/>
        </w:rPr>
        <w:tab/>
        <w:t>Organizational Behavior                                         MGMT 3105</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4125</w:t>
      </w:r>
      <w:r w:rsidRPr="00B1715B">
        <w:rPr>
          <w:rFonts w:ascii="Times New Roman" w:hAnsi="Times New Roman"/>
          <w:color w:val="262626" w:themeColor="text1" w:themeTint="D9"/>
          <w:spacing w:val="-2"/>
          <w:sz w:val="18"/>
          <w:szCs w:val="18"/>
        </w:rPr>
        <w:tab/>
        <w:t>Human Resource Management                               MGMT 3105</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4205</w:t>
      </w:r>
      <w:r w:rsidRPr="00B1715B">
        <w:rPr>
          <w:rFonts w:ascii="Times New Roman" w:hAnsi="Times New Roman"/>
          <w:color w:val="262626" w:themeColor="text1" w:themeTint="D9"/>
          <w:spacing w:val="-2"/>
          <w:sz w:val="18"/>
          <w:szCs w:val="18"/>
        </w:rPr>
        <w:tab/>
        <w:t>Management Information Systems                         BISE 2010</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4"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4199</w:t>
      </w:r>
      <w:r w:rsidRPr="00B1715B">
        <w:rPr>
          <w:rFonts w:ascii="Times New Roman" w:hAnsi="Times New Roman"/>
          <w:color w:val="262626" w:themeColor="text1" w:themeTint="D9"/>
          <w:spacing w:val="-2"/>
          <w:sz w:val="18"/>
          <w:szCs w:val="18"/>
        </w:rPr>
        <w:tab/>
        <w:t>Business Policy</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MKTG</w:t>
      </w:r>
      <w:r w:rsidRPr="00B1715B">
        <w:rPr>
          <w:rFonts w:ascii="Times New Roman" w:hAnsi="Times New Roman"/>
          <w:color w:val="262626" w:themeColor="text1" w:themeTint="D9"/>
          <w:spacing w:val="-2"/>
          <w:sz w:val="18"/>
          <w:szCs w:val="18"/>
        </w:rPr>
        <w:tab/>
        <w:t>3120</w:t>
      </w:r>
      <w:r w:rsidRPr="00B1715B">
        <w:rPr>
          <w:rFonts w:ascii="Times New Roman" w:hAnsi="Times New Roman"/>
          <w:color w:val="262626" w:themeColor="text1" w:themeTint="D9"/>
          <w:spacing w:val="-2"/>
          <w:sz w:val="18"/>
          <w:szCs w:val="18"/>
        </w:rPr>
        <w:tab/>
        <w:t>Principles of Marketing                                           ECON 2106</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1050CA" w:rsidRPr="00B1715B" w:rsidRDefault="001050CA" w:rsidP="00B1715B">
      <w:pPr>
        <w:widowControl w:val="0"/>
        <w:tabs>
          <w:tab w:val="left" w:pos="10880"/>
        </w:tabs>
        <w:autoSpaceDE w:val="0"/>
        <w:autoSpaceDN w:val="0"/>
        <w:adjustRightInd w:val="0"/>
        <w:spacing w:before="2" w:after="0" w:line="207" w:lineRule="exact"/>
        <w:ind w:left="1531"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30</w:t>
      </w:r>
    </w:p>
    <w:p w:rsidR="001050CA" w:rsidRPr="00B1715B" w:rsidRDefault="001050CA" w:rsidP="00B1715B">
      <w:pPr>
        <w:widowControl w:val="0"/>
        <w:autoSpaceDE w:val="0"/>
        <w:autoSpaceDN w:val="0"/>
        <w:adjustRightInd w:val="0"/>
        <w:spacing w:after="0" w:line="207" w:lineRule="exact"/>
        <w:ind w:left="1531" w:hanging="1"/>
        <w:rPr>
          <w:rFonts w:ascii="Times New Roman Bold" w:hAnsi="Times New Roman Bold" w:cs="Times New Roman Bold"/>
          <w:color w:val="262626" w:themeColor="text1" w:themeTint="D9"/>
          <w:spacing w:val="-2"/>
          <w:sz w:val="18"/>
          <w:szCs w:val="18"/>
        </w:rPr>
      </w:pPr>
    </w:p>
    <w:p w:rsidR="001050CA" w:rsidRPr="00B1715B" w:rsidRDefault="001050CA" w:rsidP="00B1715B">
      <w:pPr>
        <w:widowControl w:val="0"/>
        <w:autoSpaceDE w:val="0"/>
        <w:autoSpaceDN w:val="0"/>
        <w:adjustRightInd w:val="0"/>
        <w:spacing w:before="9" w:after="0" w:line="207" w:lineRule="exact"/>
        <w:ind w:left="1531"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H: Business Information Systems Majors Required Courses</w:t>
      </w:r>
    </w:p>
    <w:p w:rsidR="001050CA" w:rsidRPr="00B1715B" w:rsidRDefault="001050CA" w:rsidP="00B1715B">
      <w:pPr>
        <w:widowControl w:val="0"/>
        <w:tabs>
          <w:tab w:val="left" w:pos="2589"/>
          <w:tab w:val="left" w:pos="3648"/>
          <w:tab w:val="left" w:pos="10968"/>
        </w:tabs>
        <w:autoSpaceDE w:val="0"/>
        <w:autoSpaceDN w:val="0"/>
        <w:adjustRightInd w:val="0"/>
        <w:spacing w:before="8"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3090</w:t>
      </w:r>
      <w:r w:rsidRPr="00B1715B">
        <w:rPr>
          <w:rFonts w:ascii="Times New Roman" w:hAnsi="Times New Roman"/>
          <w:color w:val="262626" w:themeColor="text1" w:themeTint="D9"/>
          <w:spacing w:val="-2"/>
          <w:sz w:val="18"/>
          <w:szCs w:val="18"/>
        </w:rPr>
        <w:tab/>
        <w:t>Information Systems Framework</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4" w:after="0" w:line="207" w:lineRule="exact"/>
        <w:ind w:left="1531" w:hanging="1"/>
        <w:rPr>
          <w:rFonts w:ascii="Times New Roman" w:hAnsi="Times New Roman"/>
          <w:color w:val="262626" w:themeColor="text1" w:themeTint="D9"/>
          <w:spacing w:val="-2"/>
          <w:sz w:val="18"/>
          <w:szCs w:val="18"/>
        </w:rPr>
      </w:pPr>
      <w:proofErr w:type="gramStart"/>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Information Resource Mgmt.</w:t>
      </w:r>
      <w:proofErr w:type="gramEnd"/>
      <w:r w:rsidRPr="00B1715B">
        <w:rPr>
          <w:rFonts w:ascii="Times New Roman" w:hAnsi="Times New Roman"/>
          <w:color w:val="262626" w:themeColor="text1" w:themeTint="D9"/>
          <w:spacing w:val="-2"/>
          <w:sz w:val="18"/>
          <w:szCs w:val="18"/>
        </w:rPr>
        <w:t xml:space="preserve">                                  BISE 3090</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3330                Human-Computer Interaction</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9"/>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3350</w:t>
      </w:r>
      <w:r w:rsidRPr="00B1715B">
        <w:rPr>
          <w:rFonts w:ascii="Times New Roman" w:hAnsi="Times New Roman"/>
          <w:color w:val="262626" w:themeColor="text1" w:themeTint="D9"/>
          <w:spacing w:val="-2"/>
          <w:sz w:val="18"/>
          <w:szCs w:val="18"/>
        </w:rPr>
        <w:tab/>
        <w:t>Telecommunications Management                         BISE 2010</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4206</w:t>
      </w:r>
      <w:r w:rsidRPr="00B1715B">
        <w:rPr>
          <w:rFonts w:ascii="Times New Roman" w:hAnsi="Times New Roman"/>
          <w:color w:val="262626" w:themeColor="text1" w:themeTint="D9"/>
          <w:spacing w:val="-2"/>
          <w:sz w:val="18"/>
          <w:szCs w:val="18"/>
        </w:rPr>
        <w:tab/>
        <w:t>Database Mgmt Systems#                                       BISE 2010</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8"/>
          <w:tab w:val="left" w:pos="10968"/>
        </w:tabs>
        <w:autoSpaceDE w:val="0"/>
        <w:autoSpaceDN w:val="0"/>
        <w:adjustRightInd w:val="0"/>
        <w:spacing w:before="4"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4207</w:t>
      </w:r>
      <w:r w:rsidRPr="00B1715B">
        <w:rPr>
          <w:rFonts w:ascii="Times New Roman" w:hAnsi="Times New Roman"/>
          <w:color w:val="262626" w:themeColor="text1" w:themeTint="D9"/>
          <w:spacing w:val="-2"/>
          <w:sz w:val="18"/>
          <w:szCs w:val="18"/>
        </w:rPr>
        <w:tab/>
        <w:t>Systems Analysis &amp; Design#                                  BISE 2010, MGMT 4205</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tabs>
          <w:tab w:val="left" w:pos="2589"/>
          <w:tab w:val="left" w:pos="3647"/>
          <w:tab w:val="left" w:pos="10968"/>
        </w:tabs>
        <w:autoSpaceDE w:val="0"/>
        <w:autoSpaceDN w:val="0"/>
        <w:adjustRightInd w:val="0"/>
        <w:spacing w:before="5"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Business Internship I</w:t>
      </w:r>
      <w:r w:rsidRPr="00B1715B">
        <w:rPr>
          <w:rFonts w:ascii="Times New Roman" w:hAnsi="Times New Roman"/>
          <w:color w:val="262626" w:themeColor="text1" w:themeTint="D9"/>
          <w:spacing w:val="-2"/>
          <w:sz w:val="18"/>
          <w:szCs w:val="18"/>
        </w:rPr>
        <w:tab/>
        <w:t>3</w:t>
      </w:r>
    </w:p>
    <w:p w:rsidR="001050CA" w:rsidRPr="00B1715B" w:rsidRDefault="001050CA" w:rsidP="00B1715B">
      <w:pPr>
        <w:widowControl w:val="0"/>
        <w:autoSpaceDE w:val="0"/>
        <w:autoSpaceDN w:val="0"/>
        <w:adjustRightInd w:val="0"/>
        <w:spacing w:before="197" w:after="0" w:line="207" w:lineRule="exact"/>
        <w:ind w:left="1531" w:hanging="1"/>
        <w:rPr>
          <w:rFonts w:ascii="Times New Roman" w:hAnsi="Times New Roman"/>
          <w:color w:val="262626" w:themeColor="text1" w:themeTint="D9"/>
          <w:spacing w:val="-4"/>
          <w:sz w:val="18"/>
          <w:szCs w:val="18"/>
        </w:rPr>
      </w:pPr>
      <w:r w:rsidRPr="00B1715B">
        <w:rPr>
          <w:rFonts w:ascii="Times New Roman" w:hAnsi="Times New Roman"/>
          <w:color w:val="262626" w:themeColor="text1" w:themeTint="D9"/>
          <w:spacing w:val="-4"/>
          <w:sz w:val="18"/>
          <w:szCs w:val="18"/>
        </w:rPr>
        <w:t>Elective*                                                                                                                                                                                                                      3</w:t>
      </w:r>
    </w:p>
    <w:p w:rsidR="001050CA" w:rsidRPr="00B1715B" w:rsidRDefault="001050CA" w:rsidP="00B1715B">
      <w:pPr>
        <w:widowControl w:val="0"/>
        <w:tabs>
          <w:tab w:val="left" w:pos="10968"/>
        </w:tabs>
        <w:autoSpaceDE w:val="0"/>
        <w:autoSpaceDN w:val="0"/>
        <w:adjustRightInd w:val="0"/>
        <w:spacing w:before="24" w:after="0" w:line="207" w:lineRule="exact"/>
        <w:ind w:left="1531"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Elective**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1050CA" w:rsidRPr="00B1715B" w:rsidRDefault="001050CA" w:rsidP="00B1715B">
      <w:pPr>
        <w:widowControl w:val="0"/>
        <w:autoSpaceDE w:val="0"/>
        <w:autoSpaceDN w:val="0"/>
        <w:adjustRightInd w:val="0"/>
        <w:spacing w:before="202" w:after="0" w:line="207" w:lineRule="exact"/>
        <w:ind w:left="1531"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 xml:space="preserve">Subtotal                                                                                                                                                                                                          27 </w:t>
      </w:r>
    </w:p>
    <w:p w:rsidR="001050CA" w:rsidRPr="00B1715B" w:rsidRDefault="001050CA" w:rsidP="00B1715B">
      <w:pPr>
        <w:widowControl w:val="0"/>
        <w:autoSpaceDE w:val="0"/>
        <w:autoSpaceDN w:val="0"/>
        <w:adjustRightInd w:val="0"/>
        <w:spacing w:before="13" w:after="0" w:line="207" w:lineRule="exact"/>
        <w:ind w:left="1531"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    Any 3000 to 4000 level Business course, including BUSA 4100. </w:t>
      </w:r>
    </w:p>
    <w:p w:rsidR="001050CA" w:rsidRPr="00B1715B" w:rsidRDefault="001050CA" w:rsidP="00B1715B">
      <w:pPr>
        <w:widowControl w:val="0"/>
        <w:autoSpaceDE w:val="0"/>
        <w:autoSpaceDN w:val="0"/>
        <w:adjustRightInd w:val="0"/>
        <w:spacing w:before="1" w:after="0" w:line="198" w:lineRule="exact"/>
        <w:ind w:left="1531"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w:t>
      </w:r>
      <w:proofErr w:type="gramStart"/>
      <w:r w:rsidRPr="00B1715B">
        <w:rPr>
          <w:rFonts w:ascii="Times New Roman" w:hAnsi="Times New Roman"/>
          <w:color w:val="262626" w:themeColor="text1" w:themeTint="D9"/>
          <w:spacing w:val="-3"/>
          <w:sz w:val="18"/>
          <w:szCs w:val="18"/>
        </w:rPr>
        <w:t>*  Approved</w:t>
      </w:r>
      <w:proofErr w:type="gramEnd"/>
      <w:r w:rsidRPr="00B1715B">
        <w:rPr>
          <w:rFonts w:ascii="Times New Roman" w:hAnsi="Times New Roman"/>
          <w:color w:val="262626" w:themeColor="text1" w:themeTint="D9"/>
          <w:spacing w:val="-3"/>
          <w:sz w:val="18"/>
          <w:szCs w:val="18"/>
        </w:rPr>
        <w:t xml:space="preserve"> foreign language or at least 2000 level course in any non-business course, including Computer Science. </w:t>
      </w:r>
    </w:p>
    <w:p w:rsidR="001050CA" w:rsidRPr="00B1715B" w:rsidRDefault="001050CA" w:rsidP="00B1715B">
      <w:pPr>
        <w:widowControl w:val="0"/>
        <w:autoSpaceDE w:val="0"/>
        <w:autoSpaceDN w:val="0"/>
        <w:adjustRightInd w:val="0"/>
        <w:spacing w:before="1" w:after="0" w:line="198" w:lineRule="exact"/>
        <w:ind w:left="1531"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Cross-listed under Management</w:t>
      </w:r>
    </w:p>
    <w:p w:rsidR="001050CA" w:rsidRPr="00B1715B" w:rsidRDefault="001050CA" w:rsidP="00B1715B">
      <w:pPr>
        <w:widowControl w:val="0"/>
        <w:autoSpaceDE w:val="0"/>
        <w:autoSpaceDN w:val="0"/>
        <w:adjustRightInd w:val="0"/>
        <w:spacing w:before="249" w:after="0" w:line="287" w:lineRule="exact"/>
        <w:ind w:left="1531" w:hanging="1"/>
        <w:rPr>
          <w:rFonts w:ascii="Times New Roman Bold" w:hAnsi="Times New Roman Bold" w:cs="Times New Roman Bold"/>
          <w:color w:val="262626" w:themeColor="text1" w:themeTint="D9"/>
          <w:spacing w:val="-3"/>
          <w:sz w:val="24"/>
          <w:szCs w:val="24"/>
        </w:rPr>
      </w:pPr>
      <w:r w:rsidRPr="00B1715B">
        <w:rPr>
          <w:rFonts w:ascii="Times New Roman Bold" w:hAnsi="Times New Roman Bold" w:cs="Times New Roman Bold"/>
          <w:color w:val="262626" w:themeColor="text1" w:themeTint="D9"/>
          <w:spacing w:val="-3"/>
          <w:sz w:val="31"/>
          <w:szCs w:val="31"/>
        </w:rPr>
        <w:t>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YSTEMS</w:t>
      </w:r>
      <w:r w:rsidRPr="00B1715B">
        <w:rPr>
          <w:rFonts w:ascii="Times New Roman Bold" w:hAnsi="Times New Roman Bold" w:cs="Times New Roman Bold"/>
          <w:color w:val="262626" w:themeColor="text1" w:themeTint="D9"/>
          <w:spacing w:val="-3"/>
          <w:sz w:val="31"/>
          <w:szCs w:val="31"/>
        </w:rPr>
        <w:t xml:space="preserve"> E</w:t>
      </w:r>
      <w:r w:rsidRPr="00B1715B">
        <w:rPr>
          <w:rFonts w:ascii="Times New Roman Bold" w:hAnsi="Times New Roman Bold" w:cs="Times New Roman Bold"/>
          <w:color w:val="262626" w:themeColor="text1" w:themeTint="D9"/>
          <w:spacing w:val="-3"/>
          <w:sz w:val="24"/>
          <w:szCs w:val="24"/>
        </w:rPr>
        <w:t>LECTIVE</w:t>
      </w:r>
      <w:r w:rsidRPr="00B1715B">
        <w:rPr>
          <w:rFonts w:ascii="Times New Roman Bold" w:hAnsi="Times New Roman Bold" w:cs="Times New Roman Bold"/>
          <w:color w:val="262626" w:themeColor="text1" w:themeTint="D9"/>
          <w:spacing w:val="-3"/>
          <w:sz w:val="31"/>
          <w:szCs w:val="31"/>
        </w:rPr>
        <w:t xml:space="preserve"> O</w:t>
      </w:r>
      <w:r w:rsidRPr="00B1715B">
        <w:rPr>
          <w:rFonts w:ascii="Times New Roman Bold" w:hAnsi="Times New Roman Bold" w:cs="Times New Roman Bold"/>
          <w:color w:val="262626" w:themeColor="text1" w:themeTint="D9"/>
          <w:spacing w:val="-3"/>
          <w:sz w:val="24"/>
          <w:szCs w:val="24"/>
        </w:rPr>
        <w:t xml:space="preserve">PTIONS </w:t>
      </w:r>
    </w:p>
    <w:p w:rsidR="001050CA" w:rsidRPr="00B1715B" w:rsidRDefault="001050CA">
      <w:pPr>
        <w:widowControl w:val="0"/>
        <w:tabs>
          <w:tab w:val="left" w:pos="2589"/>
          <w:tab w:val="left" w:pos="3648"/>
          <w:tab w:val="left" w:pos="10968"/>
        </w:tabs>
        <w:autoSpaceDE w:val="0"/>
        <w:autoSpaceDN w:val="0"/>
        <w:adjustRightInd w:val="0"/>
        <w:spacing w:before="77" w:after="0" w:line="207" w:lineRule="exact"/>
        <w:ind w:left="535" w:firstLine="995"/>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3210</w:t>
      </w:r>
      <w:r w:rsidRPr="00B1715B">
        <w:rPr>
          <w:rFonts w:ascii="Times New Roman" w:hAnsi="Times New Roman"/>
          <w:color w:val="262626" w:themeColor="text1" w:themeTint="D9"/>
          <w:spacing w:val="-2"/>
          <w:sz w:val="18"/>
          <w:szCs w:val="18"/>
        </w:rPr>
        <w:tab/>
        <w:t>Desktop Publishing &amp; Multi-media</w:t>
      </w:r>
      <w:r w:rsidRPr="00B1715B">
        <w:rPr>
          <w:rFonts w:ascii="Times New Roman" w:hAnsi="Times New Roman"/>
          <w:color w:val="262626" w:themeColor="text1" w:themeTint="D9"/>
          <w:spacing w:val="-2"/>
          <w:sz w:val="18"/>
          <w:szCs w:val="18"/>
        </w:rPr>
        <w:tab/>
        <w:t>3</w:t>
      </w:r>
    </w:p>
    <w:p w:rsidR="001050CA" w:rsidRPr="00B1715B" w:rsidRDefault="001050CA">
      <w:pPr>
        <w:widowControl w:val="0"/>
        <w:tabs>
          <w:tab w:val="left" w:pos="2589"/>
          <w:tab w:val="left" w:pos="3648"/>
          <w:tab w:val="left" w:pos="10968"/>
        </w:tabs>
        <w:autoSpaceDE w:val="0"/>
        <w:autoSpaceDN w:val="0"/>
        <w:adjustRightInd w:val="0"/>
        <w:spacing w:before="5" w:after="0" w:line="207" w:lineRule="exact"/>
        <w:ind w:left="535" w:firstLine="995"/>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3300</w:t>
      </w:r>
      <w:r w:rsidRPr="00B1715B">
        <w:rPr>
          <w:rFonts w:ascii="Times New Roman" w:hAnsi="Times New Roman"/>
          <w:color w:val="262626" w:themeColor="text1" w:themeTint="D9"/>
          <w:spacing w:val="-2"/>
          <w:sz w:val="18"/>
          <w:szCs w:val="18"/>
        </w:rPr>
        <w:tab/>
        <w:t>Human-computer Interactions</w:t>
      </w:r>
      <w:r w:rsidRPr="00B1715B">
        <w:rPr>
          <w:rFonts w:ascii="Times New Roman" w:hAnsi="Times New Roman"/>
          <w:color w:val="262626" w:themeColor="text1" w:themeTint="D9"/>
          <w:spacing w:val="-2"/>
          <w:sz w:val="18"/>
          <w:szCs w:val="18"/>
        </w:rPr>
        <w:tab/>
        <w:t>3</w:t>
      </w:r>
    </w:p>
    <w:p w:rsidR="001050CA" w:rsidRPr="00B1715B" w:rsidRDefault="001050CA">
      <w:pPr>
        <w:widowControl w:val="0"/>
        <w:tabs>
          <w:tab w:val="left" w:pos="2589"/>
          <w:tab w:val="left" w:pos="3648"/>
          <w:tab w:val="left" w:pos="10968"/>
        </w:tabs>
        <w:autoSpaceDE w:val="0"/>
        <w:autoSpaceDN w:val="0"/>
        <w:adjustRightInd w:val="0"/>
        <w:spacing w:before="5" w:after="0" w:line="207" w:lineRule="exact"/>
        <w:ind w:left="535" w:firstLine="995"/>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4210</w:t>
      </w:r>
      <w:r w:rsidRPr="00B1715B">
        <w:rPr>
          <w:rFonts w:ascii="Times New Roman" w:hAnsi="Times New Roman"/>
          <w:color w:val="262626" w:themeColor="text1" w:themeTint="D9"/>
          <w:spacing w:val="-2"/>
          <w:sz w:val="18"/>
          <w:szCs w:val="18"/>
        </w:rPr>
        <w:tab/>
        <w:t>Decision Support Systems</w:t>
      </w:r>
      <w:r w:rsidRPr="00B1715B">
        <w:rPr>
          <w:rFonts w:ascii="Times New Roman" w:hAnsi="Times New Roman"/>
          <w:color w:val="262626" w:themeColor="text1" w:themeTint="D9"/>
          <w:spacing w:val="-2"/>
          <w:sz w:val="18"/>
          <w:szCs w:val="18"/>
        </w:rPr>
        <w:tab/>
        <w:t>3</w:t>
      </w:r>
    </w:p>
    <w:p w:rsidR="001050CA" w:rsidRPr="00B1715B" w:rsidRDefault="001050CA">
      <w:pPr>
        <w:widowControl w:val="0"/>
        <w:tabs>
          <w:tab w:val="left" w:pos="2589"/>
          <w:tab w:val="left" w:pos="3648"/>
          <w:tab w:val="left" w:pos="10969"/>
        </w:tabs>
        <w:autoSpaceDE w:val="0"/>
        <w:autoSpaceDN w:val="0"/>
        <w:adjustRightInd w:val="0"/>
        <w:spacing w:before="4" w:after="0" w:line="207" w:lineRule="exact"/>
        <w:ind w:left="535" w:firstLine="995"/>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4220</w:t>
      </w:r>
      <w:r w:rsidRPr="00B1715B">
        <w:rPr>
          <w:rFonts w:ascii="Times New Roman" w:hAnsi="Times New Roman"/>
          <w:color w:val="262626" w:themeColor="text1" w:themeTint="D9"/>
          <w:spacing w:val="-2"/>
          <w:sz w:val="18"/>
          <w:szCs w:val="18"/>
        </w:rPr>
        <w:tab/>
        <w:t>Special Topics and Research in Information Systems</w:t>
      </w:r>
      <w:r w:rsidRPr="00B1715B">
        <w:rPr>
          <w:rFonts w:ascii="Times New Roman" w:hAnsi="Times New Roman"/>
          <w:color w:val="262626" w:themeColor="text1" w:themeTint="D9"/>
          <w:spacing w:val="-2"/>
          <w:sz w:val="18"/>
          <w:szCs w:val="18"/>
        </w:rPr>
        <w:tab/>
        <w:t>3</w:t>
      </w:r>
    </w:p>
    <w:p w:rsidR="001050CA" w:rsidRPr="00B1715B" w:rsidRDefault="001050CA">
      <w:pPr>
        <w:widowControl w:val="0"/>
        <w:tabs>
          <w:tab w:val="left" w:pos="2589"/>
          <w:tab w:val="left" w:pos="3648"/>
          <w:tab w:val="left" w:pos="10968"/>
        </w:tabs>
        <w:autoSpaceDE w:val="0"/>
        <w:autoSpaceDN w:val="0"/>
        <w:adjustRightInd w:val="0"/>
        <w:spacing w:before="5" w:after="0" w:line="207" w:lineRule="exact"/>
        <w:ind w:left="535" w:firstLine="995"/>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4250</w:t>
      </w:r>
      <w:r w:rsidRPr="00B1715B">
        <w:rPr>
          <w:rFonts w:ascii="Times New Roman" w:hAnsi="Times New Roman"/>
          <w:color w:val="262626" w:themeColor="text1" w:themeTint="D9"/>
          <w:spacing w:val="-2"/>
          <w:sz w:val="18"/>
          <w:szCs w:val="18"/>
        </w:rPr>
        <w:tab/>
        <w:t>Information Systems Certifications</w:t>
      </w:r>
      <w:r w:rsidRPr="00B1715B">
        <w:rPr>
          <w:rFonts w:ascii="Times New Roman" w:hAnsi="Times New Roman"/>
          <w:color w:val="262626" w:themeColor="text1" w:themeTint="D9"/>
          <w:spacing w:val="-2"/>
          <w:sz w:val="18"/>
          <w:szCs w:val="18"/>
        </w:rPr>
        <w:tab/>
        <w:t>3</w:t>
      </w:r>
    </w:p>
    <w:p w:rsidR="001050CA" w:rsidRPr="00B1715B" w:rsidRDefault="001050CA">
      <w:pPr>
        <w:widowControl w:val="0"/>
        <w:tabs>
          <w:tab w:val="left" w:pos="2589"/>
          <w:tab w:val="left" w:pos="3648"/>
          <w:tab w:val="left" w:pos="10968"/>
        </w:tabs>
        <w:autoSpaceDE w:val="0"/>
        <w:autoSpaceDN w:val="0"/>
        <w:adjustRightInd w:val="0"/>
        <w:spacing w:before="5" w:after="0" w:line="207" w:lineRule="exact"/>
        <w:ind w:left="535" w:firstLine="995"/>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4260</w:t>
      </w:r>
      <w:r w:rsidRPr="00B1715B">
        <w:rPr>
          <w:rFonts w:ascii="Times New Roman" w:hAnsi="Times New Roman"/>
          <w:color w:val="262626" w:themeColor="text1" w:themeTint="D9"/>
          <w:spacing w:val="-2"/>
          <w:sz w:val="18"/>
          <w:szCs w:val="18"/>
        </w:rPr>
        <w:tab/>
        <w:t>E-Commerce</w:t>
      </w:r>
      <w:r w:rsidRPr="00B1715B">
        <w:rPr>
          <w:rFonts w:ascii="Times New Roman" w:hAnsi="Times New Roman"/>
          <w:color w:val="262626" w:themeColor="text1" w:themeTint="D9"/>
          <w:spacing w:val="-2"/>
          <w:sz w:val="18"/>
          <w:szCs w:val="18"/>
        </w:rPr>
        <w:tab/>
        <w:t>3</w:t>
      </w: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autoSpaceDE w:val="0"/>
        <w:autoSpaceDN w:val="0"/>
        <w:adjustRightInd w:val="0"/>
        <w:spacing w:after="0" w:line="402" w:lineRule="exact"/>
        <w:ind w:left="535"/>
        <w:rPr>
          <w:rFonts w:ascii="Times New Roman" w:hAnsi="Times New Roman"/>
          <w:color w:val="191919"/>
          <w:spacing w:val="-2"/>
          <w:sz w:val="18"/>
          <w:szCs w:val="18"/>
        </w:rPr>
      </w:pPr>
    </w:p>
    <w:p w:rsidR="001050CA" w:rsidRDefault="001050CA">
      <w:pPr>
        <w:widowControl w:val="0"/>
        <w:tabs>
          <w:tab w:val="left" w:pos="4734"/>
        </w:tabs>
        <w:autoSpaceDE w:val="0"/>
        <w:autoSpaceDN w:val="0"/>
        <w:adjustRightInd w:val="0"/>
        <w:spacing w:after="0" w:line="402" w:lineRule="exact"/>
        <w:ind w:left="535"/>
        <w:rPr>
          <w:ins w:id="360" w:author="eslove" w:date="2010-11-01T14:38:00Z"/>
          <w:rFonts w:ascii="Century Gothic Bold" w:hAnsi="Century Gothic Bold" w:cs="Century Gothic Bold"/>
          <w:color w:val="191919"/>
          <w:w w:val="97"/>
          <w:position w:val="2"/>
          <w:sz w:val="35"/>
          <w:szCs w:val="35"/>
        </w:rPr>
      </w:pPr>
    </w:p>
    <w:p w:rsidR="009D7097" w:rsidRDefault="009D7097">
      <w:pPr>
        <w:widowControl w:val="0"/>
        <w:tabs>
          <w:tab w:val="left" w:pos="4734"/>
        </w:tabs>
        <w:autoSpaceDE w:val="0"/>
        <w:autoSpaceDN w:val="0"/>
        <w:adjustRightInd w:val="0"/>
        <w:spacing w:after="0"/>
        <w:ind w:left="535"/>
        <w:rPr>
          <w:ins w:id="361" w:author="eslove" w:date="2010-11-01T14:38:00Z"/>
          <w:rFonts w:ascii="Century Gothic Bold" w:hAnsi="Century Gothic Bold" w:cs="Century Gothic Bold"/>
          <w:color w:val="191919"/>
          <w:w w:val="97"/>
          <w:position w:val="2"/>
          <w:sz w:val="16"/>
          <w:szCs w:val="16"/>
          <w:rPrChange w:id="362" w:author="eslove" w:date="2010-11-01T14:38:00Z">
            <w:rPr>
              <w:ins w:id="363" w:author="eslove" w:date="2010-11-01T14:38:00Z"/>
              <w:rFonts w:ascii="Century Gothic Bold" w:hAnsi="Century Gothic Bold" w:cs="Century Gothic Bold"/>
              <w:color w:val="191919"/>
              <w:w w:val="97"/>
              <w:position w:val="2"/>
              <w:sz w:val="35"/>
              <w:szCs w:val="35"/>
            </w:rPr>
          </w:rPrChange>
        </w:rPr>
        <w:pPrChange w:id="364" w:author="eslove" w:date="2010-11-01T14:38:00Z">
          <w:pPr>
            <w:widowControl w:val="0"/>
            <w:tabs>
              <w:tab w:val="left" w:pos="4734"/>
            </w:tabs>
            <w:autoSpaceDE w:val="0"/>
            <w:autoSpaceDN w:val="0"/>
            <w:adjustRightInd w:val="0"/>
            <w:spacing w:after="0" w:line="402" w:lineRule="exact"/>
            <w:ind w:left="535"/>
          </w:pPr>
        </w:pPrChange>
      </w:pPr>
    </w:p>
    <w:p w:rsidR="001050CA" w:rsidRDefault="001050CA">
      <w:pPr>
        <w:widowControl w:val="0"/>
        <w:autoSpaceDE w:val="0"/>
        <w:autoSpaceDN w:val="0"/>
        <w:adjustRightInd w:val="0"/>
        <w:spacing w:after="0"/>
        <w:rPr>
          <w:rFonts w:ascii="Times New Roman" w:hAnsi="Times New Roman"/>
          <w:color w:val="191919"/>
          <w:spacing w:val="-2"/>
          <w:position w:val="-4"/>
          <w:sz w:val="20"/>
          <w:szCs w:val="20"/>
        </w:rPr>
        <w:sectPr w:rsidR="001050CA" w:rsidSect="00C23BEA">
          <w:pgSz w:w="12240" w:h="15840"/>
          <w:pgMar w:top="360" w:right="540" w:bottom="360" w:left="540" w:header="720" w:footer="720" w:gutter="0"/>
          <w:cols w:space="720"/>
          <w:noEndnote/>
        </w:sectPr>
      </w:pPr>
    </w:p>
    <w:p w:rsidR="001050CA" w:rsidRDefault="00C23BEA">
      <w:pPr>
        <w:widowControl w:val="0"/>
        <w:autoSpaceDE w:val="0"/>
        <w:autoSpaceDN w:val="0"/>
        <w:adjustRightInd w:val="0"/>
        <w:spacing w:after="0" w:line="240" w:lineRule="exact"/>
        <w:rPr>
          <w:rFonts w:ascii="Times New Roman" w:hAnsi="Times New Roman"/>
          <w:color w:val="191919"/>
          <w:spacing w:val="-2"/>
          <w:position w:val="-4"/>
          <w:sz w:val="24"/>
          <w:szCs w:val="24"/>
        </w:rPr>
      </w:pPr>
      <w:bookmarkStart w:id="365" w:name="Pg14"/>
      <w:bookmarkEnd w:id="365"/>
      <w:r>
        <w:rPr>
          <w:rFonts w:ascii="Times New Roman" w:hAnsi="Times New Roman"/>
          <w:b/>
          <w:noProof/>
          <w:color w:val="FF0000"/>
          <w:spacing w:val="-3"/>
          <w:position w:val="-5"/>
          <w:sz w:val="28"/>
          <w:szCs w:val="28"/>
        </w:rPr>
        <w:lastRenderedPageBreak/>
        <w:pict>
          <v:group id="_x0000_s10334" style="position:absolute;left:0;text-align:left;margin-left:426.15pt;margin-top:-1.35pt;width:155.05pt;height:795.8pt;z-index:252086272" coordorigin="1612,-59" coordsize="3101,15916">
            <v:rect id="_x0000_s10335"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335"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336" style="position:absolute;left:1612;top:-59;width:3101;height:15916" coordorigin="2629,-59" coordsize="3101,15916">
              <v:group id="_x0000_s10337" style="position:absolute;left:4650;top:-59;width:1080;height:15916" coordorigin="7514,7" coordsize="1080,15916">
                <v:rect id="_x0000_s10338"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10338"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339" style="position:absolute;left:7514;top:2465;width:1075;height:13112" coordorigin="7514,2465" coordsize="1075,13112">
                  <v:shape id="_x0000_s10340" type="#_x0000_t32" style="position:absolute;left:7514;top:4229;width:1051;height:0" o:connectortype="straight" strokeweight="2pt"/>
                  <v:shape id="_x0000_s10341" type="#_x0000_t32" style="position:absolute;left:7514;top:2465;width:1051;height:0" o:connectortype="straight" strokeweight="2pt"/>
                  <v:shape id="Freeform 2758" o:spid="_x0000_s1034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34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344" type="#_x0000_t32" style="position:absolute;left:7514;top:6063;width:1051;height:0" o:connectortype="straight" strokeweight="2pt"/>
                  <v:shape id="_x0000_s10345" type="#_x0000_t32" style="position:absolute;left:7514;top:7843;width:1051;height:0" o:connectortype="straight" strokeweight="2pt"/>
                  <v:shape id="_x0000_s10346" type="#_x0000_t32" style="position:absolute;left:7514;top:9720;width:1051;height:0" o:connectortype="straight" strokeweight="2pt"/>
                  <v:shape id="_x0000_s10347" type="#_x0000_t32" style="position:absolute;left:7514;top:11538;width:1051;height:0" o:connectortype="straight" strokeweight="2pt"/>
                  <v:shape id="_x0000_s10348" type="#_x0000_t32" style="position:absolute;left:7514;top:13338;width:1051;height:0" o:connectortype="straight" strokeweight="2pt"/>
                </v:group>
              </v:group>
              <v:rect id="_x0000_s10349" style="position:absolute;left:2629;top:276;width:2618;height:441;mso-wrap-style:none" fillcolor="white [3212]" strokecolor="#d8d8d8 [2732]" strokeweight="3pt">
                <v:shadow on="t" type="perspective" color="#622423 [1605]" opacity=".5" offset="1pt" offset2="-1pt"/>
                <v:textbox inset="0,0,0,0">
                  <w:txbxContent>
                    <w:p w:rsidR="00C23BEA" w:rsidRDefault="00C23BEA" w:rsidP="00C23BEA">
                      <w:pPr>
                        <w:spacing w:after="0"/>
                        <w:ind w:right="-230" w:firstLine="0"/>
                      </w:pPr>
                      <w:r>
                        <w:t>Accounting, BIS &amp; Marketing</w:t>
                      </w:r>
                    </w:p>
                  </w:txbxContent>
                </v:textbox>
              </v:rect>
            </v:group>
          </v:group>
        </w:pict>
      </w:r>
    </w:p>
    <w:p w:rsidR="001050CA" w:rsidRDefault="001050CA">
      <w:pPr>
        <w:widowControl w:val="0"/>
        <w:autoSpaceDE w:val="0"/>
        <w:autoSpaceDN w:val="0"/>
        <w:adjustRightInd w:val="0"/>
        <w:spacing w:after="0" w:line="180" w:lineRule="exact"/>
        <w:ind w:left="9150"/>
        <w:jc w:val="both"/>
        <w:rPr>
          <w:rFonts w:ascii="Times New Roman" w:hAnsi="Times New Roman"/>
          <w:color w:val="191919"/>
          <w:spacing w:val="-2"/>
          <w:position w:val="-4"/>
          <w:sz w:val="24"/>
          <w:szCs w:val="24"/>
        </w:rPr>
      </w:pPr>
    </w:p>
    <w:p w:rsidR="001050CA" w:rsidRDefault="001050CA">
      <w:pPr>
        <w:widowControl w:val="0"/>
        <w:autoSpaceDE w:val="0"/>
        <w:autoSpaceDN w:val="0"/>
        <w:adjustRightInd w:val="0"/>
        <w:spacing w:before="132" w:after="0" w:line="180" w:lineRule="exact"/>
        <w:ind w:left="9150" w:right="821" w:firstLine="50"/>
        <w:jc w:val="both"/>
        <w:rPr>
          <w:rFonts w:ascii="Century Gothic Bold" w:hAnsi="Century Gothic Bold" w:cs="Century Gothic Bold"/>
          <w:color w:val="191919"/>
          <w:spacing w:val="-2"/>
          <w:sz w:val="16"/>
          <w:szCs w:val="16"/>
        </w:rPr>
      </w:pPr>
    </w:p>
    <w:p w:rsidR="001050CA" w:rsidRDefault="001050CA" w:rsidP="00B1715B">
      <w:pPr>
        <w:widowControl w:val="0"/>
        <w:autoSpaceDE w:val="0"/>
        <w:autoSpaceDN w:val="0"/>
        <w:adjustRightInd w:val="0"/>
        <w:spacing w:before="215" w:after="0" w:line="380" w:lineRule="exact"/>
        <w:ind w:left="825" w:right="3287" w:hanging="15"/>
        <w:jc w:val="both"/>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I</w:t>
      </w:r>
      <w:r>
        <w:rPr>
          <w:rFonts w:ascii="Times New Roman Bold" w:hAnsi="Times New Roman Bold" w:cs="Times New Roman Bold"/>
          <w:color w:val="191919"/>
          <w:spacing w:val="-3"/>
          <w:sz w:val="24"/>
          <w:szCs w:val="24"/>
        </w:rPr>
        <w:t>NFORMATION</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 xml:space="preserve">YSTEMS </w:t>
      </w:r>
    </w:p>
    <w:p w:rsidR="001050CA" w:rsidRDefault="001050CA" w:rsidP="00B1715B">
      <w:pPr>
        <w:widowControl w:val="0"/>
        <w:autoSpaceDE w:val="0"/>
        <w:autoSpaceDN w:val="0"/>
        <w:adjustRightInd w:val="0"/>
        <w:spacing w:before="60" w:after="0" w:line="207" w:lineRule="exact"/>
        <w:ind w:left="825" w:hanging="15"/>
        <w:rPr>
          <w:rFonts w:ascii="Times New Roman" w:hAnsi="Times New Roman"/>
          <w:color w:val="191919"/>
          <w:spacing w:val="-2"/>
          <w:sz w:val="18"/>
          <w:szCs w:val="18"/>
        </w:rPr>
      </w:pPr>
      <w:r w:rsidRPr="00CD4A62">
        <w:rPr>
          <w:rFonts w:ascii="Times New Roman" w:hAnsi="Times New Roman"/>
          <w:color w:val="FF0000"/>
          <w:spacing w:val="-4"/>
          <w:sz w:val="18"/>
          <w:szCs w:val="18"/>
        </w:rPr>
        <w:t>12</w:t>
      </w:r>
      <w:r>
        <w:rPr>
          <w:rFonts w:ascii="Times New Roman" w:hAnsi="Times New Roman"/>
          <w:color w:val="FF0000"/>
          <w:spacing w:val="-4"/>
          <w:sz w:val="18"/>
          <w:szCs w:val="18"/>
        </w:rPr>
        <w:t>4</w:t>
      </w:r>
      <w:r>
        <w:rPr>
          <w:rFonts w:ascii="Times New Roman" w:hAnsi="Times New Roman"/>
          <w:color w:val="191919"/>
          <w:spacing w:val="-4"/>
          <w:sz w:val="18"/>
          <w:szCs w:val="18"/>
        </w:rPr>
        <w:t xml:space="preserve">   Semester </w:t>
      </w:r>
      <w:r>
        <w:rPr>
          <w:rFonts w:ascii="Times New Roman" w:hAnsi="Times New Roman"/>
          <w:color w:val="191919"/>
          <w:spacing w:val="-2"/>
          <w:sz w:val="18"/>
          <w:szCs w:val="18"/>
        </w:rPr>
        <w:t xml:space="preserve">Hours </w:t>
      </w:r>
    </w:p>
    <w:p w:rsidR="001050CA" w:rsidRPr="00026B37" w:rsidRDefault="00AE60A2" w:rsidP="00B1715B">
      <w:pPr>
        <w:widowControl w:val="0"/>
        <w:tabs>
          <w:tab w:val="left" w:pos="1530"/>
          <w:tab w:val="left" w:pos="1980"/>
          <w:tab w:val="left" w:pos="2940"/>
          <w:tab w:val="left" w:pos="5310"/>
          <w:tab w:val="left" w:pos="6468"/>
          <w:tab w:val="left" w:pos="10260"/>
        </w:tabs>
        <w:autoSpaceDE w:val="0"/>
        <w:autoSpaceDN w:val="0"/>
        <w:adjustRightInd w:val="0"/>
        <w:spacing w:before="8" w:after="0" w:line="207" w:lineRule="exact"/>
        <w:ind w:left="823" w:hanging="13"/>
        <w:rPr>
          <w:del w:id="366" w:author="eslove" w:date="2008-07-30T13:08:00Z"/>
          <w:rFonts w:ascii="Times New Roman" w:hAnsi="Times New Roman"/>
          <w:b/>
          <w:color w:val="FF0000"/>
          <w:spacing w:val="-3"/>
          <w:sz w:val="18"/>
          <w:szCs w:val="18"/>
        </w:rPr>
      </w:pPr>
      <w:del w:id="367" w:author="eslove" w:date="2008-07-30T13:08:00Z">
        <w:r w:rsidRPr="00AE60A2">
          <w:rPr>
            <w:noProof/>
          </w:rPr>
          <w:pict>
            <v:shape id="_x0000_s2387" type="#_x0000_t202" style="position:absolute;left:0;text-align:left;margin-left:289.05pt;margin-top:5.5pt;width:228pt;height:96pt;z-index:251900928" stroked="f">
              <v:textbox style="mso-next-textbox:#_x0000_s2387">
                <w:txbxContent>
                  <w:p w:rsidR="009D7097" w:rsidRPr="00F26218" w:rsidRDefault="009D7097" w:rsidP="001050CA">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rPr>
                        <w:rFonts w:ascii="Times New Roman" w:hAnsi="Times New Roman"/>
                        <w:b/>
                        <w:color w:val="FF0000"/>
                        <w:spacing w:val="-3"/>
                        <w:sz w:val="18"/>
                        <w:szCs w:val="18"/>
                      </w:rPr>
                    </w:pPr>
                    <w:r w:rsidRPr="00F26218">
                      <w:rPr>
                        <w:rFonts w:ascii="Times New Roman" w:hAnsi="Times New Roman"/>
                        <w:b/>
                        <w:color w:val="FF0000"/>
                        <w:spacing w:val="-3"/>
                        <w:sz w:val="18"/>
                        <w:szCs w:val="18"/>
                      </w:rPr>
                      <w:t xml:space="preserve">Freshman </w:t>
                    </w:r>
                    <w:proofErr w:type="gramStart"/>
                    <w:r w:rsidRPr="00F26218">
                      <w:rPr>
                        <w:rFonts w:ascii="Times New Roman" w:hAnsi="Times New Roman"/>
                        <w:b/>
                        <w:color w:val="FF0000"/>
                        <w:spacing w:val="-3"/>
                        <w:sz w:val="18"/>
                        <w:szCs w:val="18"/>
                      </w:rPr>
                      <w:t>Year  (</w:t>
                    </w:r>
                    <w:proofErr w:type="gramEnd"/>
                    <w:r w:rsidRPr="00F26218">
                      <w:rPr>
                        <w:rFonts w:ascii="Times New Roman" w:hAnsi="Times New Roman"/>
                        <w:b/>
                        <w:color w:val="FF0000"/>
                        <w:spacing w:val="-3"/>
                        <w:sz w:val="18"/>
                        <w:szCs w:val="18"/>
                      </w:rPr>
                      <w:t>Spring)</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ENGL</w:t>
                    </w:r>
                    <w:r w:rsidRPr="00F26218">
                      <w:rPr>
                        <w:rFonts w:ascii="Times New Roman" w:hAnsi="Times New Roman"/>
                        <w:color w:val="FF0000"/>
                        <w:spacing w:val="-3"/>
                        <w:sz w:val="16"/>
                        <w:szCs w:val="16"/>
                      </w:rPr>
                      <w:tab/>
                      <w:t>1102</w:t>
                    </w:r>
                    <w:r w:rsidRPr="00F26218">
                      <w:rPr>
                        <w:rFonts w:ascii="Times New Roman" w:hAnsi="Times New Roman"/>
                        <w:color w:val="FF0000"/>
                        <w:spacing w:val="-3"/>
                        <w:sz w:val="16"/>
                        <w:szCs w:val="16"/>
                      </w:rPr>
                      <w:tab/>
                      <w:t>English Composition II</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COMM</w:t>
                    </w:r>
                    <w:r w:rsidRPr="00F26218">
                      <w:rPr>
                        <w:rFonts w:ascii="Times New Roman" w:hAnsi="Times New Roman"/>
                        <w:color w:val="FF0000"/>
                        <w:spacing w:val="-3"/>
                        <w:sz w:val="16"/>
                        <w:szCs w:val="16"/>
                      </w:rPr>
                      <w:tab/>
                      <w:t>1100</w:t>
                    </w:r>
                    <w:r w:rsidRPr="00F26218">
                      <w:rPr>
                        <w:rFonts w:ascii="Times New Roman" w:hAnsi="Times New Roman"/>
                        <w:color w:val="FF0000"/>
                        <w:spacing w:val="-3"/>
                        <w:sz w:val="16"/>
                        <w:szCs w:val="16"/>
                      </w:rPr>
                      <w:tab/>
                      <w:t>Analytical Discussion of Global Issues</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HIST</w:t>
                    </w:r>
                    <w:r w:rsidRPr="00F26218">
                      <w:rPr>
                        <w:rFonts w:ascii="Times New Roman" w:hAnsi="Times New Roman"/>
                        <w:color w:val="FF0000"/>
                        <w:spacing w:val="-3"/>
                        <w:sz w:val="16"/>
                        <w:szCs w:val="16"/>
                      </w:rPr>
                      <w:tab/>
                      <w:t>1002</w:t>
                    </w:r>
                    <w:r w:rsidRPr="00F26218">
                      <w:rPr>
                        <w:rFonts w:ascii="Times New Roman" w:hAnsi="Times New Roman"/>
                        <w:color w:val="FF0000"/>
                        <w:spacing w:val="-3"/>
                        <w:sz w:val="16"/>
                        <w:szCs w:val="16"/>
                      </w:rPr>
                      <w:tab/>
                      <w:t>Intro to the African Diaspora</w:t>
                    </w:r>
                    <w:r w:rsidRPr="00F26218">
                      <w:rPr>
                        <w:rFonts w:ascii="Times New Roman" w:hAnsi="Times New Roman"/>
                        <w:color w:val="FF0000"/>
                        <w:spacing w:val="-3"/>
                        <w:sz w:val="16"/>
                        <w:szCs w:val="16"/>
                      </w:rPr>
                      <w:tab/>
                      <w:t>2</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C</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Humanities/Fine Arts ENGL 2111</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D</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Science, Math, Technology</w:t>
                    </w:r>
                    <w:r w:rsidRPr="00F26218">
                      <w:rPr>
                        <w:rFonts w:ascii="Times New Roman" w:hAnsi="Times New Roman"/>
                        <w:color w:val="FF0000"/>
                        <w:spacing w:val="-3"/>
                        <w:sz w:val="16"/>
                        <w:szCs w:val="16"/>
                      </w:rPr>
                      <w:tab/>
                      <w:t>4</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Above Core Option</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u w:val="single"/>
                      </w:rPr>
                      <w:t>1</w:t>
                    </w:r>
                    <w:r w:rsidRPr="00F26218">
                      <w:rPr>
                        <w:rFonts w:ascii="Times New Roman" w:hAnsi="Times New Roman"/>
                        <w:color w:val="FF0000"/>
                        <w:spacing w:val="-3"/>
                        <w:sz w:val="16"/>
                        <w:szCs w:val="16"/>
                      </w:rPr>
                      <w:t xml:space="preserve"> </w:t>
                    </w:r>
                  </w:p>
                  <w:p w:rsidR="009D7097" w:rsidRPr="00D17503" w:rsidRDefault="009D7097" w:rsidP="001050CA">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rPr>
                        <w:b/>
                        <w:color w:val="FF0000"/>
                        <w:spacing w:val="-3"/>
                        <w:sz w:val="16"/>
                        <w:szCs w:val="16"/>
                      </w:rPr>
                    </w:pPr>
                    <w:r w:rsidRPr="00F26218">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ab/>
                    </w:r>
                    <w:r>
                      <w:rPr>
                        <w:rFonts w:ascii="Times New Roman" w:hAnsi="Times New Roman"/>
                        <w:b/>
                        <w:color w:val="FF0000"/>
                        <w:spacing w:val="-3"/>
                        <w:sz w:val="16"/>
                        <w:szCs w:val="16"/>
                      </w:rPr>
                      <w:tab/>
                      <w:t xml:space="preserve">                                                                              </w:t>
                    </w:r>
                    <w:r>
                      <w:rPr>
                        <w:rFonts w:ascii="Times New Roman" w:hAnsi="Times New Roman"/>
                        <w:b/>
                        <w:color w:val="FF0000"/>
                        <w:spacing w:val="-3"/>
                        <w:sz w:val="16"/>
                        <w:szCs w:val="16"/>
                      </w:rPr>
                      <w:tab/>
                    </w:r>
                    <w:r w:rsidRPr="00F26218">
                      <w:rPr>
                        <w:rFonts w:ascii="Times New Roman" w:hAnsi="Times New Roman"/>
                        <w:b/>
                        <w:color w:val="FF0000"/>
                        <w:spacing w:val="-3"/>
                        <w:sz w:val="16"/>
                        <w:szCs w:val="16"/>
                      </w:rPr>
                      <w:t>16</w:t>
                    </w:r>
                  </w:p>
                </w:txbxContent>
              </v:textbox>
              <w10:wrap type="square"/>
            </v:shape>
          </w:pict>
        </w:r>
        <w:r w:rsidRPr="00AE60A2">
          <w:rPr>
            <w:noProof/>
          </w:rPr>
          <w:pict>
            <v:shape id="_x0000_s2386" type="#_x0000_t202" style="position:absolute;left:0;text-align:left;margin-left:49.05pt;margin-top:5.5pt;width:228pt;height:96pt;z-index:251899904" stroked="f">
              <v:textbox style="mso-next-textbox:#_x0000_s2386">
                <w:txbxContent>
                  <w:p w:rsidR="009D7097" w:rsidRPr="00026B37" w:rsidRDefault="009D7097" w:rsidP="001050CA">
                    <w:pPr>
                      <w:widowControl w:val="0"/>
                      <w:autoSpaceDE w:val="0"/>
                      <w:autoSpaceDN w:val="0"/>
                      <w:adjustRightInd w:val="0"/>
                      <w:spacing w:before="54" w:after="0" w:line="207" w:lineRule="exact"/>
                      <w:rPr>
                        <w:rFonts w:ascii="Times New Roman" w:hAnsi="Times New Roman"/>
                        <w:b/>
                        <w:color w:val="FF0000"/>
                        <w:spacing w:val="-2"/>
                        <w:sz w:val="18"/>
                        <w:szCs w:val="18"/>
                      </w:rPr>
                    </w:pPr>
                    <w:r w:rsidRPr="00026B37">
                      <w:rPr>
                        <w:rFonts w:ascii="Times New Roman" w:hAnsi="Times New Roman"/>
                        <w:b/>
                        <w:color w:val="FF0000"/>
                        <w:spacing w:val="-2"/>
                        <w:sz w:val="18"/>
                        <w:szCs w:val="18"/>
                      </w:rPr>
                      <w:t>Freshman Year (</w:t>
                    </w:r>
                    <w:proofErr w:type="gramStart"/>
                    <w:r w:rsidRPr="00026B37">
                      <w:rPr>
                        <w:rFonts w:ascii="Times New Roman" w:hAnsi="Times New Roman"/>
                        <w:b/>
                        <w:color w:val="FF0000"/>
                        <w:spacing w:val="-2"/>
                        <w:sz w:val="18"/>
                        <w:szCs w:val="18"/>
                      </w:rPr>
                      <w:t>Fall</w:t>
                    </w:r>
                    <w:proofErr w:type="gramEnd"/>
                    <w:r w:rsidRPr="00026B37">
                      <w:rPr>
                        <w:rFonts w:ascii="Times New Roman" w:hAnsi="Times New Roman"/>
                        <w:b/>
                        <w:color w:val="FF0000"/>
                        <w:spacing w:val="-2"/>
                        <w:sz w:val="18"/>
                        <w:szCs w:val="18"/>
                      </w:rPr>
                      <w:t>)</w:t>
                    </w:r>
                  </w:p>
                  <w:p w:rsidR="009D7097" w:rsidRPr="003830F3" w:rsidRDefault="009D7097" w:rsidP="001050CA">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ASU</w:t>
                    </w:r>
                    <w:r w:rsidRPr="003830F3">
                      <w:rPr>
                        <w:rFonts w:ascii="Times New Roman" w:hAnsi="Times New Roman"/>
                        <w:color w:val="FF0000"/>
                        <w:spacing w:val="-3"/>
                        <w:sz w:val="16"/>
                        <w:szCs w:val="16"/>
                      </w:rPr>
                      <w:tab/>
                      <w:t>1200</w:t>
                    </w:r>
                    <w:r w:rsidRPr="003830F3">
                      <w:rPr>
                        <w:rFonts w:ascii="Times New Roman" w:hAnsi="Times New Roman"/>
                        <w:color w:val="FF0000"/>
                        <w:spacing w:val="-3"/>
                        <w:sz w:val="16"/>
                        <w:szCs w:val="16"/>
                      </w:rPr>
                      <w:tab/>
                      <w:t>Freshman Seminar &amp; Service to Leadership</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ENGL</w:t>
                    </w:r>
                    <w:r w:rsidRPr="003830F3">
                      <w:rPr>
                        <w:rFonts w:ascii="Times New Roman" w:hAnsi="Times New Roman"/>
                        <w:color w:val="FF0000"/>
                        <w:spacing w:val="-3"/>
                        <w:sz w:val="16"/>
                        <w:szCs w:val="16"/>
                      </w:rPr>
                      <w:tab/>
                      <w:t>1101</w:t>
                    </w:r>
                    <w:r w:rsidRPr="003830F3">
                      <w:rPr>
                        <w:rFonts w:ascii="Times New Roman" w:hAnsi="Times New Roman"/>
                        <w:color w:val="FF0000"/>
                        <w:spacing w:val="-3"/>
                        <w:sz w:val="16"/>
                        <w:szCs w:val="16"/>
                      </w:rPr>
                      <w:tab/>
                      <w:t>English Composition I</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MATH</w:t>
                    </w:r>
                    <w:r w:rsidRPr="003830F3">
                      <w:rPr>
                        <w:rFonts w:ascii="Times New Roman" w:hAnsi="Times New Roman"/>
                        <w:color w:val="FF0000"/>
                        <w:spacing w:val="-3"/>
                        <w:sz w:val="16"/>
                        <w:szCs w:val="16"/>
                      </w:rPr>
                      <w:tab/>
                      <w:t>1111</w:t>
                    </w:r>
                    <w:r w:rsidRPr="003830F3">
                      <w:rPr>
                        <w:rFonts w:ascii="Times New Roman" w:hAnsi="Times New Roman"/>
                        <w:color w:val="FF0000"/>
                        <w:spacing w:val="-3"/>
                        <w:sz w:val="16"/>
                        <w:szCs w:val="16"/>
                      </w:rPr>
                      <w:tab/>
                      <w:t>Mathematical Modeling or College Algebra</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 xml:space="preserve">Area D </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t>Science, Math, Technology</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4</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Area D</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t>Select One</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u w:val="single"/>
                      </w:rPr>
                      <w:t>3</w:t>
                    </w:r>
                  </w:p>
                  <w:p w:rsidR="009D7097" w:rsidRPr="003830F3" w:rsidRDefault="009D7097" w:rsidP="001050CA">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rPr>
                        <w:b/>
                        <w:color w:val="FF0000"/>
                        <w:spacing w:val="-3"/>
                        <w:sz w:val="16"/>
                        <w:szCs w:val="16"/>
                      </w:rPr>
                    </w:pPr>
                    <w:r w:rsidRPr="003830F3">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 xml:space="preserve">      </w:t>
                    </w:r>
                    <w:r w:rsidRPr="003830F3">
                      <w:rPr>
                        <w:rFonts w:ascii="Times New Roman" w:hAnsi="Times New Roman"/>
                        <w:b/>
                        <w:color w:val="FF0000"/>
                        <w:spacing w:val="-3"/>
                        <w:sz w:val="16"/>
                        <w:szCs w:val="16"/>
                      </w:rPr>
                      <w:t xml:space="preserve">16                         </w:t>
                    </w:r>
                  </w:p>
                </w:txbxContent>
              </v:textbox>
              <w10:wrap type="square"/>
            </v:shape>
          </w:pict>
        </w:r>
      </w:del>
    </w:p>
    <w:p w:rsidR="001050CA" w:rsidRDefault="001050CA" w:rsidP="00B1715B">
      <w:pPr>
        <w:widowControl w:val="0"/>
        <w:tabs>
          <w:tab w:val="left" w:pos="1881"/>
          <w:tab w:val="left" w:pos="2940"/>
          <w:tab w:val="left" w:pos="6468"/>
          <w:tab w:val="left" w:pos="10260"/>
        </w:tabs>
        <w:autoSpaceDE w:val="0"/>
        <w:autoSpaceDN w:val="0"/>
        <w:adjustRightInd w:val="0"/>
        <w:spacing w:before="8" w:after="0" w:line="207" w:lineRule="exact"/>
        <w:ind w:left="823" w:hanging="13"/>
        <w:rPr>
          <w:del w:id="368" w:author="eslove" w:date="2008-07-30T13:08:00Z"/>
          <w:rFonts w:ascii="Times New Roman" w:hAnsi="Times New Roman"/>
          <w:b/>
          <w:color w:val="FF0000"/>
          <w:spacing w:val="-3"/>
          <w:sz w:val="18"/>
          <w:szCs w:val="18"/>
        </w:rPr>
      </w:pPr>
    </w:p>
    <w:p w:rsidR="001050CA" w:rsidRDefault="001050CA" w:rsidP="00B1715B">
      <w:pPr>
        <w:widowControl w:val="0"/>
        <w:tabs>
          <w:tab w:val="left" w:pos="1881"/>
          <w:tab w:val="left" w:pos="2940"/>
          <w:tab w:val="left" w:pos="6468"/>
          <w:tab w:val="left" w:pos="10260"/>
        </w:tabs>
        <w:autoSpaceDE w:val="0"/>
        <w:autoSpaceDN w:val="0"/>
        <w:adjustRightInd w:val="0"/>
        <w:spacing w:before="8" w:after="0" w:line="207" w:lineRule="exact"/>
        <w:ind w:left="823" w:hanging="13"/>
        <w:rPr>
          <w:del w:id="369" w:author="eslove" w:date="2008-07-30T13:08:00Z"/>
          <w:rFonts w:ascii="Times New Roman" w:hAnsi="Times New Roman"/>
          <w:b/>
          <w:color w:val="FF0000"/>
          <w:spacing w:val="-3"/>
          <w:sz w:val="18"/>
          <w:szCs w:val="18"/>
        </w:rPr>
      </w:pPr>
    </w:p>
    <w:p w:rsidR="001050CA" w:rsidRDefault="001050CA" w:rsidP="00B1715B">
      <w:pPr>
        <w:widowControl w:val="0"/>
        <w:tabs>
          <w:tab w:val="left" w:pos="11095"/>
        </w:tabs>
        <w:autoSpaceDE w:val="0"/>
        <w:autoSpaceDN w:val="0"/>
        <w:adjustRightInd w:val="0"/>
        <w:spacing w:before="129" w:after="0" w:line="402" w:lineRule="exact"/>
        <w:ind w:hanging="13"/>
        <w:rPr>
          <w:del w:id="370" w:author="eslove" w:date="2008-07-30T13:08:00Z"/>
          <w:rFonts w:ascii="Times New Roman" w:hAnsi="Times New Roman"/>
          <w:b/>
          <w:color w:val="FF0000"/>
          <w:spacing w:val="-3"/>
          <w:position w:val="-5"/>
          <w:sz w:val="28"/>
          <w:szCs w:val="28"/>
        </w:rPr>
      </w:pPr>
    </w:p>
    <w:p w:rsidR="001050CA" w:rsidRDefault="001050CA" w:rsidP="00B1715B">
      <w:pPr>
        <w:widowControl w:val="0"/>
        <w:tabs>
          <w:tab w:val="left" w:pos="11095"/>
        </w:tabs>
        <w:autoSpaceDE w:val="0"/>
        <w:autoSpaceDN w:val="0"/>
        <w:adjustRightInd w:val="0"/>
        <w:spacing w:before="129" w:after="0" w:line="402" w:lineRule="exact"/>
        <w:ind w:hanging="13"/>
        <w:rPr>
          <w:del w:id="371" w:author="eslove" w:date="2008-07-30T13:08:00Z"/>
          <w:rFonts w:ascii="Times New Roman" w:hAnsi="Times New Roman"/>
          <w:b/>
          <w:color w:val="FF0000"/>
          <w:spacing w:val="-3"/>
          <w:position w:val="-5"/>
          <w:sz w:val="28"/>
          <w:szCs w:val="28"/>
        </w:rPr>
      </w:pPr>
    </w:p>
    <w:p w:rsidR="001050CA" w:rsidRDefault="00AE60A2" w:rsidP="00B1715B">
      <w:pPr>
        <w:widowControl w:val="0"/>
        <w:tabs>
          <w:tab w:val="left" w:pos="11095"/>
        </w:tabs>
        <w:autoSpaceDE w:val="0"/>
        <w:autoSpaceDN w:val="0"/>
        <w:adjustRightInd w:val="0"/>
        <w:spacing w:before="129" w:after="0" w:line="402" w:lineRule="exact"/>
        <w:ind w:left="823" w:hanging="13"/>
        <w:rPr>
          <w:del w:id="372" w:author="eslove" w:date="2008-07-30T13:08:00Z"/>
          <w:rFonts w:ascii="Times New Roman" w:hAnsi="Times New Roman"/>
          <w:color w:val="191919"/>
          <w:spacing w:val="-3"/>
          <w:position w:val="-5"/>
          <w:sz w:val="20"/>
          <w:szCs w:val="20"/>
        </w:rPr>
      </w:pPr>
      <w:del w:id="373" w:author="eslove" w:date="2008-07-30T13:08:00Z">
        <w:r w:rsidRPr="00AE60A2">
          <w:rPr>
            <w:noProof/>
          </w:rPr>
          <w:pict>
            <v:shape id="_x0000_s2389" type="#_x0000_t202" style="position:absolute;left:0;text-align:left;margin-left:283.05pt;margin-top:17.9pt;width:228pt;height:126pt;z-index:251902976" stroked="f">
              <v:textbox style="mso-next-textbox:#_x0000_s2389">
                <w:txbxContent>
                  <w:p w:rsidR="009D7097" w:rsidRPr="008249D5"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b/>
                        <w:color w:val="FF0000"/>
                        <w:spacing w:val="-2"/>
                        <w:sz w:val="16"/>
                        <w:szCs w:val="16"/>
                      </w:rPr>
                    </w:pPr>
                    <w:r w:rsidRPr="008249D5">
                      <w:rPr>
                        <w:rFonts w:ascii="Times New Roman" w:hAnsi="Times New Roman"/>
                        <w:b/>
                        <w:color w:val="FF0000"/>
                        <w:spacing w:val="-2"/>
                        <w:sz w:val="16"/>
                        <w:szCs w:val="16"/>
                      </w:rPr>
                      <w:t>Sophomore Year (</w:t>
                    </w:r>
                    <w:proofErr w:type="gramStart"/>
                    <w:r w:rsidRPr="008249D5">
                      <w:rPr>
                        <w:rFonts w:ascii="Times New Roman" w:hAnsi="Times New Roman"/>
                        <w:b/>
                        <w:color w:val="FF0000"/>
                        <w:spacing w:val="-2"/>
                        <w:sz w:val="16"/>
                        <w:szCs w:val="16"/>
                      </w:rPr>
                      <w:t>Spring</w:t>
                    </w:r>
                    <w:proofErr w:type="gramEnd"/>
                    <w:r w:rsidRPr="008249D5">
                      <w:rPr>
                        <w:rFonts w:ascii="Times New Roman" w:hAnsi="Times New Roman"/>
                        <w:b/>
                        <w:color w:val="FF0000"/>
                        <w:spacing w:val="-2"/>
                        <w:sz w:val="16"/>
                        <w:szCs w:val="16"/>
                      </w:rPr>
                      <w:t xml:space="preserve">) </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sidRPr="00F26218">
                      <w:rPr>
                        <w:rFonts w:ascii="Times New Roman" w:hAnsi="Times New Roman"/>
                        <w:color w:val="FF0000"/>
                        <w:spacing w:val="-2"/>
                        <w:sz w:val="16"/>
                        <w:szCs w:val="16"/>
                      </w:rPr>
                      <w:tab/>
                      <w:t>1</w:t>
                    </w:r>
                  </w:p>
                  <w:p w:rsidR="009D7097" w:rsidRPr="00F26218"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Area E Option: </w:t>
                    </w:r>
                    <w:r w:rsidRPr="00F26218">
                      <w:rPr>
                        <w:rFonts w:ascii="Times New Roman" w:hAnsi="Times New Roman"/>
                        <w:color w:val="FF0000"/>
                        <w:spacing w:val="-2"/>
                        <w:sz w:val="16"/>
                        <w:szCs w:val="16"/>
                      </w:rPr>
                      <w:tab/>
                      <w:t>Social Science</w:t>
                    </w:r>
                    <w:r w:rsidRPr="00F26218">
                      <w:rPr>
                        <w:rFonts w:ascii="Times New Roman" w:hAnsi="Times New Roman"/>
                        <w:color w:val="FF0000"/>
                        <w:spacing w:val="-2"/>
                        <w:sz w:val="16"/>
                        <w:szCs w:val="16"/>
                      </w:rPr>
                      <w:tab/>
                      <w:t>3</w:t>
                    </w:r>
                    <w:r>
                      <w:rPr>
                        <w:rFonts w:ascii="Times New Roman" w:hAnsi="Times New Roman"/>
                        <w:color w:val="FF0000"/>
                        <w:spacing w:val="-2"/>
                        <w:sz w:val="16"/>
                        <w:szCs w:val="16"/>
                      </w:rPr>
                      <w:tab/>
                    </w:r>
                    <w:r>
                      <w:rPr>
                        <w:rFonts w:ascii="Times New Roman" w:hAnsi="Times New Roman"/>
                        <w:color w:val="FF0000"/>
                        <w:spacing w:val="-2"/>
                        <w:sz w:val="16"/>
                        <w:szCs w:val="16"/>
                      </w:rPr>
                      <w:tab/>
                    </w:r>
                  </w:p>
                  <w:p w:rsidR="009D7097" w:rsidRPr="00F26218" w:rsidRDefault="009D7097" w:rsidP="001050CA">
                    <w:pPr>
                      <w:widowControl w:val="0"/>
                      <w:tabs>
                        <w:tab w:val="left" w:pos="630"/>
                        <w:tab w:val="left" w:pos="1170"/>
                        <w:tab w:val="left" w:pos="4140"/>
                        <w:tab w:val="left" w:pos="4320"/>
                      </w:tabs>
                      <w:autoSpaceDE w:val="0"/>
                      <w:autoSpaceDN w:val="0"/>
                      <w:adjustRightInd w:val="0"/>
                      <w:spacing w:before="54" w:after="0" w:line="207" w:lineRule="exact"/>
                      <w:ind w:right="-915"/>
                      <w:jc w:val="both"/>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w:t>
                    </w:r>
                    <w:r>
                      <w:rPr>
                        <w:rFonts w:ascii="Times New Roman" w:hAnsi="Times New Roman"/>
                        <w:color w:val="FF0000"/>
                        <w:spacing w:val="-2"/>
                        <w:sz w:val="16"/>
                        <w:szCs w:val="16"/>
                      </w:rPr>
                      <w:t>40</w:t>
                    </w:r>
                    <w:r>
                      <w:rPr>
                        <w:rFonts w:ascii="Times New Roman" w:hAnsi="Times New Roman"/>
                        <w:color w:val="FF0000"/>
                        <w:spacing w:val="-2"/>
                        <w:sz w:val="16"/>
                        <w:szCs w:val="16"/>
                      </w:rPr>
                      <w:tab/>
                      <w:t xml:space="preserve">Communications for Management </w:t>
                    </w:r>
                    <w:r>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ACCT </w:t>
                    </w:r>
                    <w:r w:rsidRPr="00F26218">
                      <w:rPr>
                        <w:rFonts w:ascii="Times New Roman" w:hAnsi="Times New Roman"/>
                        <w:color w:val="FF0000"/>
                        <w:spacing w:val="-2"/>
                        <w:sz w:val="16"/>
                        <w:szCs w:val="16"/>
                      </w:rPr>
                      <w:tab/>
                    </w:r>
                    <w:r>
                      <w:rPr>
                        <w:rFonts w:ascii="Times New Roman" w:hAnsi="Times New Roman"/>
                        <w:color w:val="FF0000"/>
                        <w:spacing w:val="-2"/>
                        <w:sz w:val="16"/>
                        <w:szCs w:val="16"/>
                      </w:rPr>
                      <w:t>2102</w:t>
                    </w:r>
                    <w:r>
                      <w:rPr>
                        <w:rFonts w:ascii="Times New Roman" w:hAnsi="Times New Roman"/>
                        <w:color w:val="FF0000"/>
                        <w:spacing w:val="-2"/>
                        <w:sz w:val="16"/>
                        <w:szCs w:val="16"/>
                      </w:rPr>
                      <w:tab/>
                      <w:t>Principles of Accounting II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Pr>
                        <w:rFonts w:ascii="Times New Roman" w:hAnsi="Times New Roman"/>
                        <w:color w:val="FF0000"/>
                        <w:spacing w:val="-2"/>
                        <w:sz w:val="16"/>
                        <w:szCs w:val="16"/>
                      </w:rPr>
                      <w:t>ECON</w:t>
                    </w:r>
                    <w:r>
                      <w:rPr>
                        <w:rFonts w:ascii="Times New Roman" w:hAnsi="Times New Roman"/>
                        <w:color w:val="FF0000"/>
                        <w:spacing w:val="-2"/>
                        <w:sz w:val="16"/>
                        <w:szCs w:val="16"/>
                      </w:rPr>
                      <w:tab/>
                      <w:t>2106</w:t>
                    </w:r>
                    <w:r>
                      <w:rPr>
                        <w:rFonts w:ascii="Times New Roman" w:hAnsi="Times New Roman"/>
                        <w:color w:val="FF0000"/>
                        <w:spacing w:val="-2"/>
                        <w:sz w:val="16"/>
                        <w:szCs w:val="16"/>
                      </w:rPr>
                      <w:tab/>
                      <w:t>Principles of Mi</w:t>
                    </w:r>
                    <w:r w:rsidRPr="00F26218">
                      <w:rPr>
                        <w:rFonts w:ascii="Times New Roman" w:hAnsi="Times New Roman"/>
                        <w:color w:val="FF0000"/>
                        <w:spacing w:val="-2"/>
                        <w:sz w:val="16"/>
                        <w:szCs w:val="16"/>
                      </w:rPr>
                      <w:t>croeconomics</w:t>
                    </w:r>
                    <w:r w:rsidRPr="00F26218">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POLS</w:t>
                    </w:r>
                    <w:r>
                      <w:rPr>
                        <w:rFonts w:ascii="Times New Roman" w:hAnsi="Times New Roman"/>
                        <w:color w:val="FF0000"/>
                        <w:spacing w:val="-2"/>
                        <w:sz w:val="16"/>
                        <w:szCs w:val="16"/>
                      </w:rPr>
                      <w:tab/>
                      <w:t>1101</w:t>
                    </w:r>
                    <w:r>
                      <w:rPr>
                        <w:rFonts w:ascii="Times New Roman" w:hAnsi="Times New Roman"/>
                        <w:color w:val="FF0000"/>
                        <w:spacing w:val="-2"/>
                        <w:sz w:val="16"/>
                        <w:szCs w:val="16"/>
                      </w:rPr>
                      <w:tab/>
                    </w:r>
                    <w:smartTag w:uri="urn:schemas-microsoft-com:office:smarttags" w:element="country-region">
                      <w:r w:rsidRPr="00F26218">
                        <w:rPr>
                          <w:rFonts w:ascii="Times New Roman" w:hAnsi="Times New Roman"/>
                          <w:color w:val="FF0000"/>
                          <w:spacing w:val="-2"/>
                          <w:sz w:val="16"/>
                          <w:szCs w:val="16"/>
                        </w:rPr>
                        <w:t>U. S.</w:t>
                      </w:r>
                    </w:smartTag>
                    <w:r w:rsidRPr="00F26218">
                      <w:rPr>
                        <w:rFonts w:ascii="Times New Roman" w:hAnsi="Times New Roman"/>
                        <w:color w:val="FF0000"/>
                        <w:spacing w:val="-2"/>
                        <w:sz w:val="16"/>
                        <w:szCs w:val="16"/>
                      </w:rPr>
                      <w:t xml:space="preserve"> &amp; </w:t>
                    </w:r>
                    <w:smartTag w:uri="urn:schemas-microsoft-com:office:smarttags" w:element="place">
                      <w:smartTag w:uri="urn:schemas-microsoft-com:office:smarttags" w:element="country-region">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 or</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HONR</w:t>
                    </w:r>
                    <w:r w:rsidRPr="00F26218">
                      <w:rPr>
                        <w:rFonts w:ascii="Times New Roman" w:hAnsi="Times New Roman"/>
                        <w:color w:val="FF0000"/>
                        <w:spacing w:val="-2"/>
                        <w:sz w:val="16"/>
                        <w:szCs w:val="16"/>
                      </w:rPr>
                      <w:tab/>
                      <w:t xml:space="preserve">1161 </w:t>
                    </w:r>
                    <w:r w:rsidRPr="00F26218">
                      <w:rPr>
                        <w:rFonts w:ascii="Times New Roman" w:hAnsi="Times New Roman"/>
                        <w:color w:val="FF0000"/>
                        <w:spacing w:val="-2"/>
                        <w:sz w:val="16"/>
                        <w:szCs w:val="16"/>
                      </w:rPr>
                      <w:tab/>
                      <w:t xml:space="preserve">Honors </w:t>
                    </w:r>
                    <w:smartTag w:uri="urn:schemas-microsoft-com:office:smarttags" w:element="country-region">
                      <w:r w:rsidRPr="00F26218">
                        <w:rPr>
                          <w:rFonts w:ascii="Times New Roman" w:hAnsi="Times New Roman"/>
                          <w:color w:val="FF0000"/>
                          <w:spacing w:val="-2"/>
                          <w:sz w:val="16"/>
                          <w:szCs w:val="16"/>
                        </w:rPr>
                        <w:t>U.S.</w:t>
                      </w:r>
                    </w:smartTag>
                    <w:r w:rsidRPr="00F26218">
                      <w:rPr>
                        <w:rFonts w:ascii="Times New Roman" w:hAnsi="Times New Roman"/>
                        <w:color w:val="FF0000"/>
                        <w:spacing w:val="-2"/>
                        <w:sz w:val="16"/>
                        <w:szCs w:val="16"/>
                      </w:rPr>
                      <w:t xml:space="preserve"> &amp; </w:t>
                    </w:r>
                    <w:smartTag w:uri="urn:schemas-microsoft-com:office:smarttags" w:element="place">
                      <w:smartTag w:uri="urn:schemas-microsoft-com:office:smarttags" w:element="country-region">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w:t>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3</w:t>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p>
                  <w:p w:rsidR="009D7097" w:rsidRPr="008249D5" w:rsidRDefault="009D7097" w:rsidP="001050CA">
                    <w:pPr>
                      <w:widowControl w:val="0"/>
                      <w:tabs>
                        <w:tab w:val="left" w:pos="810"/>
                        <w:tab w:val="left" w:pos="1440"/>
                        <w:tab w:val="left" w:pos="4140"/>
                      </w:tabs>
                      <w:autoSpaceDE w:val="0"/>
                      <w:autoSpaceDN w:val="0"/>
                      <w:adjustRightInd w:val="0"/>
                      <w:spacing w:before="54" w:line="207" w:lineRule="exact"/>
                      <w:ind w:right="-915"/>
                      <w:rPr>
                        <w:b/>
                        <w:color w:val="FF0000"/>
                        <w:spacing w:val="-2"/>
                        <w:sz w:val="16"/>
                        <w:szCs w:val="16"/>
                      </w:rPr>
                    </w:pPr>
                    <w:r w:rsidRPr="008249D5">
                      <w:rPr>
                        <w:rFonts w:ascii="Times New Roman" w:hAnsi="Times New Roman"/>
                        <w:b/>
                        <w:color w:val="FF0000"/>
                        <w:spacing w:val="-2"/>
                        <w:sz w:val="16"/>
                        <w:szCs w:val="16"/>
                      </w:rPr>
                      <w:t>Subtotal</w:t>
                    </w:r>
                    <w:r w:rsidRPr="008249D5">
                      <w:rPr>
                        <w:rFonts w:ascii="Times New Roman" w:hAnsi="Times New Roman"/>
                        <w:b/>
                        <w:color w:val="FF0000"/>
                        <w:spacing w:val="-2"/>
                        <w:sz w:val="16"/>
                        <w:szCs w:val="16"/>
                      </w:rPr>
                      <w:tab/>
                      <w:t xml:space="preserve">                                                                                   </w:t>
                    </w:r>
                    <w:r w:rsidRPr="008249D5">
                      <w:rPr>
                        <w:rFonts w:ascii="Times New Roman" w:hAnsi="Times New Roman"/>
                        <w:b/>
                        <w:color w:val="FF0000"/>
                        <w:spacing w:val="-2"/>
                        <w:sz w:val="16"/>
                        <w:szCs w:val="16"/>
                      </w:rPr>
                      <w:tab/>
                      <w:t>16</w:t>
                    </w:r>
                  </w:p>
                </w:txbxContent>
              </v:textbox>
              <w10:wrap type="square"/>
            </v:shape>
          </w:pict>
        </w:r>
        <w:r w:rsidRPr="00AE60A2">
          <w:rPr>
            <w:noProof/>
          </w:rPr>
          <w:pict>
            <v:shape id="_x0000_s2388" type="#_x0000_t202" style="position:absolute;left:0;text-align:left;margin-left:49.05pt;margin-top:22.85pt;width:228pt;height:126pt;z-index:251901952" stroked="f">
              <v:textbox style="mso-next-textbox:#_x0000_s2388">
                <w:txbxContent>
                  <w:p w:rsidR="009D7097" w:rsidRPr="00F26218" w:rsidRDefault="009D7097" w:rsidP="001050CA">
                    <w:pPr>
                      <w:widowControl w:val="0"/>
                      <w:tabs>
                        <w:tab w:val="left" w:pos="1440"/>
                        <w:tab w:val="left" w:pos="2940"/>
                        <w:tab w:val="left" w:pos="6468"/>
                        <w:tab w:val="left" w:pos="10260"/>
                      </w:tabs>
                      <w:autoSpaceDE w:val="0"/>
                      <w:autoSpaceDN w:val="0"/>
                      <w:adjustRightInd w:val="0"/>
                      <w:spacing w:before="8" w:after="0" w:line="207" w:lineRule="exact"/>
                      <w:rPr>
                        <w:rFonts w:ascii="Times New Roman" w:hAnsi="Times New Roman"/>
                        <w:b/>
                        <w:color w:val="FF0000"/>
                        <w:spacing w:val="-3"/>
                        <w:sz w:val="16"/>
                        <w:szCs w:val="16"/>
                      </w:rPr>
                    </w:pPr>
                    <w:r w:rsidRPr="00F26218">
                      <w:rPr>
                        <w:rFonts w:ascii="Times New Roman" w:hAnsi="Times New Roman"/>
                        <w:b/>
                        <w:color w:val="FF0000"/>
                        <w:spacing w:val="-3"/>
                        <w:sz w:val="16"/>
                        <w:szCs w:val="16"/>
                      </w:rPr>
                      <w:t xml:space="preserve">Sophomore </w:t>
                    </w:r>
                    <w:proofErr w:type="gramStart"/>
                    <w:r w:rsidRPr="00F26218">
                      <w:rPr>
                        <w:rFonts w:ascii="Times New Roman" w:hAnsi="Times New Roman"/>
                        <w:b/>
                        <w:color w:val="FF0000"/>
                        <w:spacing w:val="-3"/>
                        <w:sz w:val="16"/>
                        <w:szCs w:val="16"/>
                      </w:rPr>
                      <w:t>Year  (</w:t>
                    </w:r>
                    <w:proofErr w:type="gramEnd"/>
                    <w:r w:rsidRPr="00F26218">
                      <w:rPr>
                        <w:rFonts w:ascii="Times New Roman" w:hAnsi="Times New Roman"/>
                        <w:b/>
                        <w:color w:val="FF0000"/>
                        <w:spacing w:val="-3"/>
                        <w:sz w:val="16"/>
                        <w:szCs w:val="16"/>
                      </w:rPr>
                      <w:t xml:space="preserve">Fall) </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1</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2010</w:t>
                    </w:r>
                    <w:r w:rsidRPr="00F26218">
                      <w:rPr>
                        <w:rFonts w:ascii="Times New Roman" w:hAnsi="Times New Roman"/>
                        <w:color w:val="FF0000"/>
                        <w:spacing w:val="-2"/>
                        <w:sz w:val="16"/>
                        <w:szCs w:val="16"/>
                      </w:rPr>
                      <w:tab/>
                      <w:t>Fundamentals of Computer Applications</w:t>
                    </w:r>
                    <w:r w:rsidRPr="00F26218">
                      <w:rPr>
                        <w:rFonts w:ascii="Times New Roman" w:hAnsi="Times New Roman"/>
                        <w:color w:val="FF0000"/>
                        <w:spacing w:val="-2"/>
                        <w:sz w:val="16"/>
                        <w:szCs w:val="16"/>
                      </w:rPr>
                      <w:tab/>
                    </w:r>
                    <w:r w:rsidRPr="00691239">
                      <w:rPr>
                        <w:rFonts w:ascii="Times New Roman" w:hAnsi="Times New Roman"/>
                        <w:color w:val="FF0000"/>
                        <w:spacing w:val="-2"/>
                        <w:sz w:val="16"/>
                        <w:szCs w:val="16"/>
                      </w:rPr>
                      <w:t xml:space="preserve">3 </w:t>
                    </w:r>
                    <w:r w:rsidRPr="00F26218">
                      <w:rPr>
                        <w:rFonts w:ascii="Times New Roman" w:hAnsi="Times New Roman"/>
                        <w:color w:val="FF0000"/>
                        <w:spacing w:val="-2"/>
                        <w:sz w:val="16"/>
                        <w:szCs w:val="16"/>
                      </w:rPr>
                      <w:t xml:space="preserve"> </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E Option:</w:t>
                    </w:r>
                    <w:r w:rsidRPr="00F26218">
                      <w:rPr>
                        <w:rFonts w:ascii="Times New Roman" w:hAnsi="Times New Roman"/>
                        <w:color w:val="FF0000"/>
                        <w:spacing w:val="-2"/>
                        <w:sz w:val="16"/>
                        <w:szCs w:val="16"/>
                      </w:rPr>
                      <w:tab/>
                      <w:t>Social Science</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ACCT</w:t>
                    </w:r>
                    <w:r w:rsidRPr="00F26218">
                      <w:rPr>
                        <w:rFonts w:ascii="Times New Roman" w:hAnsi="Times New Roman"/>
                        <w:color w:val="FF0000"/>
                        <w:spacing w:val="-2"/>
                        <w:sz w:val="16"/>
                        <w:szCs w:val="16"/>
                      </w:rPr>
                      <w:tab/>
                      <w:t>2101</w:t>
                    </w:r>
                    <w:r w:rsidRPr="00F26218">
                      <w:rPr>
                        <w:rFonts w:ascii="Times New Roman" w:hAnsi="Times New Roman"/>
                        <w:color w:val="FF0000"/>
                        <w:spacing w:val="-2"/>
                        <w:sz w:val="16"/>
                        <w:szCs w:val="16"/>
                      </w:rPr>
                      <w:tab/>
                      <w:t>Principles of</w:t>
                    </w:r>
                    <w:r>
                      <w:rPr>
                        <w:rFonts w:ascii="Times New Roman" w:hAnsi="Times New Roman"/>
                        <w:color w:val="FF0000"/>
                        <w:spacing w:val="-2"/>
                        <w:sz w:val="16"/>
                        <w:szCs w:val="16"/>
                      </w:rPr>
                      <w:t xml:space="preserve"> Accounting 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Pr>
                        <w:rFonts w:ascii="Times New Roman" w:hAnsi="Times New Roman"/>
                        <w:color w:val="FF0000"/>
                        <w:spacing w:val="-2"/>
                        <w:sz w:val="16"/>
                        <w:szCs w:val="16"/>
                      </w:rPr>
                      <w:t>ECON</w:t>
                    </w:r>
                    <w:r>
                      <w:rPr>
                        <w:rFonts w:ascii="Times New Roman" w:hAnsi="Times New Roman"/>
                        <w:color w:val="FF0000"/>
                        <w:spacing w:val="-2"/>
                        <w:sz w:val="16"/>
                        <w:szCs w:val="16"/>
                      </w:rPr>
                      <w:tab/>
                      <w:t>2105</w:t>
                    </w:r>
                    <w:r>
                      <w:rPr>
                        <w:rFonts w:ascii="Times New Roman" w:hAnsi="Times New Roman"/>
                        <w:color w:val="FF0000"/>
                        <w:spacing w:val="-2"/>
                        <w:sz w:val="16"/>
                        <w:szCs w:val="16"/>
                      </w:rPr>
                      <w:tab/>
                      <w:t>Principles of Ma</w:t>
                    </w:r>
                    <w:r w:rsidRPr="00F26218">
                      <w:rPr>
                        <w:rFonts w:ascii="Times New Roman" w:hAnsi="Times New Roman"/>
                        <w:color w:val="FF0000"/>
                        <w:spacing w:val="-2"/>
                        <w:sz w:val="16"/>
                        <w:szCs w:val="16"/>
                      </w:rPr>
                      <w:t>croeconomics</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C</w:t>
                    </w:r>
                    <w:r w:rsidRPr="00F26218">
                      <w:rPr>
                        <w:rFonts w:ascii="Times New Roman" w:hAnsi="Times New Roman"/>
                        <w:color w:val="FF0000"/>
                        <w:spacing w:val="-2"/>
                        <w:sz w:val="16"/>
                        <w:szCs w:val="16"/>
                      </w:rPr>
                      <w:tab/>
                      <w:t>Humanities/Fine Arts – Select One</w:t>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3</w:t>
                    </w:r>
                    <w:r w:rsidRPr="00F26218">
                      <w:rPr>
                        <w:rFonts w:ascii="Times New Roman" w:hAnsi="Times New Roman"/>
                        <w:color w:val="FF0000"/>
                        <w:spacing w:val="-2"/>
                        <w:sz w:val="16"/>
                        <w:szCs w:val="16"/>
                      </w:rPr>
                      <w:t xml:space="preserve">  </w:t>
                    </w:r>
                  </w:p>
                  <w:p w:rsidR="009D7097" w:rsidRPr="00CA2C15" w:rsidRDefault="009D7097" w:rsidP="001050CA">
                    <w:pPr>
                      <w:widowControl w:val="0"/>
                      <w:tabs>
                        <w:tab w:val="left" w:pos="630"/>
                        <w:tab w:val="left" w:pos="4050"/>
                        <w:tab w:val="left" w:pos="5130"/>
                      </w:tabs>
                      <w:autoSpaceDE w:val="0"/>
                      <w:autoSpaceDN w:val="0"/>
                      <w:adjustRightInd w:val="0"/>
                      <w:spacing w:before="54" w:line="207" w:lineRule="exact"/>
                      <w:ind w:left="-90" w:firstLine="90"/>
                      <w:rPr>
                        <w:b/>
                        <w:color w:val="FF0000"/>
                        <w:spacing w:val="-2"/>
                        <w:sz w:val="16"/>
                        <w:szCs w:val="16"/>
                      </w:rPr>
                    </w:pPr>
                    <w:r>
                      <w:rPr>
                        <w:rFonts w:ascii="Times New Roman" w:hAnsi="Times New Roman"/>
                        <w:b/>
                        <w:color w:val="FF0000"/>
                        <w:spacing w:val="-2"/>
                        <w:sz w:val="16"/>
                        <w:szCs w:val="16"/>
                      </w:rPr>
                      <w:t>Subtotal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sidRPr="00CA2C15">
                      <w:rPr>
                        <w:rFonts w:ascii="Times New Roman" w:hAnsi="Times New Roman"/>
                        <w:b/>
                        <w:color w:val="FF0000"/>
                        <w:spacing w:val="-2"/>
                        <w:sz w:val="16"/>
                        <w:szCs w:val="16"/>
                      </w:rPr>
                      <w:t>16</w:t>
                    </w:r>
                  </w:p>
                </w:txbxContent>
              </v:textbox>
              <w10:wrap type="square"/>
            </v:shape>
          </w:pict>
        </w:r>
      </w:del>
    </w:p>
    <w:p w:rsidR="001050CA" w:rsidRDefault="001050CA" w:rsidP="00B1715B">
      <w:pPr>
        <w:widowControl w:val="0"/>
        <w:tabs>
          <w:tab w:val="left" w:pos="1530"/>
          <w:tab w:val="left" w:pos="1980"/>
          <w:tab w:val="left" w:pos="2940"/>
          <w:tab w:val="left" w:pos="5310"/>
          <w:tab w:val="left" w:pos="6468"/>
          <w:tab w:val="left" w:pos="10260"/>
        </w:tabs>
        <w:autoSpaceDE w:val="0"/>
        <w:autoSpaceDN w:val="0"/>
        <w:adjustRightInd w:val="0"/>
        <w:spacing w:before="8" w:after="0" w:line="207" w:lineRule="exact"/>
        <w:ind w:left="823" w:hanging="13"/>
        <w:rPr>
          <w:ins w:id="374" w:author="eslove" w:date="2010-11-01T14:22:00Z"/>
          <w:rFonts w:ascii="Times New Roman" w:hAnsi="Times New Roman"/>
          <w:b/>
          <w:color w:val="FF0000"/>
          <w:spacing w:val="-3"/>
          <w:sz w:val="18"/>
          <w:szCs w:val="18"/>
        </w:rPr>
      </w:pPr>
    </w:p>
    <w:p w:rsidR="001050CA" w:rsidRPr="00026B37" w:rsidRDefault="00B1715B" w:rsidP="001050CA">
      <w:pPr>
        <w:widowControl w:val="0"/>
        <w:tabs>
          <w:tab w:val="left" w:pos="1530"/>
          <w:tab w:val="left" w:pos="1980"/>
          <w:tab w:val="left" w:pos="2940"/>
          <w:tab w:val="left" w:pos="5310"/>
          <w:tab w:val="left" w:pos="6468"/>
          <w:tab w:val="left" w:pos="10260"/>
        </w:tabs>
        <w:autoSpaceDE w:val="0"/>
        <w:autoSpaceDN w:val="0"/>
        <w:adjustRightInd w:val="0"/>
        <w:spacing w:before="8" w:after="0" w:line="207" w:lineRule="exact"/>
        <w:ind w:left="823"/>
        <w:rPr>
          <w:ins w:id="375" w:author="eslove" w:date="2008-07-30T13:08:00Z"/>
          <w:rFonts w:ascii="Times New Roman" w:hAnsi="Times New Roman"/>
          <w:b/>
          <w:color w:val="FF0000"/>
          <w:spacing w:val="-3"/>
          <w:sz w:val="18"/>
          <w:szCs w:val="18"/>
        </w:rPr>
      </w:pPr>
      <w:r>
        <w:rPr>
          <w:noProof/>
        </w:rPr>
        <w:pict>
          <v:shape id="_x0000_s10287" type="#_x0000_t202" style="position:absolute;left:0;text-align:left;margin-left:49.05pt;margin-top:3.75pt;width:251.45pt;height:96pt;z-index:252068864" stroked="f">
            <v:textbox style="mso-next-textbox:#_x0000_s10287">
              <w:txbxContent>
                <w:p w:rsidR="00B1715B" w:rsidRPr="00B1715B" w:rsidRDefault="00B1715B" w:rsidP="00B1715B">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B1715B" w:rsidRPr="00B1715B" w:rsidRDefault="00B1715B" w:rsidP="00B1715B">
                  <w:pPr>
                    <w:widowControl w:val="0"/>
                    <w:tabs>
                      <w:tab w:val="righ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proofErr w:type="gramStart"/>
                  <w:r>
                    <w:rPr>
                      <w:rFonts w:ascii="Times New Roman" w:hAnsi="Times New Roman"/>
                      <w:color w:val="262626" w:themeColor="text1" w:themeTint="D9"/>
                      <w:spacing w:val="-3"/>
                      <w:sz w:val="18"/>
                      <w:szCs w:val="18"/>
                    </w:rPr>
                    <w:t xml:space="preserve">ASU  </w:t>
                  </w:r>
                  <w:r w:rsidRPr="00B1715B">
                    <w:rPr>
                      <w:rFonts w:ascii="Times New Roman" w:hAnsi="Times New Roman"/>
                      <w:color w:val="262626" w:themeColor="text1" w:themeTint="D9"/>
                      <w:spacing w:val="-3"/>
                      <w:sz w:val="18"/>
                      <w:szCs w:val="18"/>
                    </w:rPr>
                    <w:t>1200</w:t>
                  </w:r>
                  <w:proofErr w:type="gramEnd"/>
                  <w:r w:rsidRPr="00B1715B">
                    <w:rPr>
                      <w:rFonts w:ascii="Times New Roman" w:hAnsi="Times New Roman"/>
                      <w:color w:val="262626" w:themeColor="text1" w:themeTint="D9"/>
                      <w:spacing w:val="-3"/>
                      <w:sz w:val="18"/>
                      <w:szCs w:val="18"/>
                    </w:rPr>
                    <w:tab/>
                    <w:t>Freshman Seminar &amp; Service to Leadership3</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B1715B" w:rsidRPr="00B1715B" w:rsidRDefault="00B1715B" w:rsidP="00B1715B">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B1715B" w:rsidRPr="00B1715B" w:rsidRDefault="00B1715B" w:rsidP="00B1715B">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16</w:t>
                  </w:r>
                </w:p>
              </w:txbxContent>
            </v:textbox>
            <w10:wrap type="square"/>
          </v:shape>
        </w:pict>
      </w:r>
    </w:p>
    <w:p w:rsidR="001050CA" w:rsidRDefault="001050CA" w:rsidP="001050CA">
      <w:pPr>
        <w:widowControl w:val="0"/>
        <w:tabs>
          <w:tab w:val="left" w:pos="1881"/>
          <w:tab w:val="left" w:pos="2940"/>
          <w:tab w:val="left" w:pos="6468"/>
          <w:tab w:val="left" w:pos="10260"/>
        </w:tabs>
        <w:autoSpaceDE w:val="0"/>
        <w:autoSpaceDN w:val="0"/>
        <w:adjustRightInd w:val="0"/>
        <w:spacing w:before="8" w:after="0" w:line="207" w:lineRule="exact"/>
        <w:ind w:left="823"/>
        <w:rPr>
          <w:ins w:id="376" w:author="eslove" w:date="2008-07-30T13:08:00Z"/>
          <w:rFonts w:ascii="Times New Roman" w:hAnsi="Times New Roman"/>
          <w:b/>
          <w:color w:val="FF0000"/>
          <w:spacing w:val="-3"/>
          <w:sz w:val="18"/>
          <w:szCs w:val="18"/>
        </w:rPr>
      </w:pPr>
    </w:p>
    <w:p w:rsidR="001050CA" w:rsidRDefault="001050CA" w:rsidP="001050CA">
      <w:pPr>
        <w:widowControl w:val="0"/>
        <w:tabs>
          <w:tab w:val="left" w:pos="1881"/>
          <w:tab w:val="left" w:pos="2940"/>
          <w:tab w:val="left" w:pos="6468"/>
          <w:tab w:val="left" w:pos="10260"/>
        </w:tabs>
        <w:autoSpaceDE w:val="0"/>
        <w:autoSpaceDN w:val="0"/>
        <w:adjustRightInd w:val="0"/>
        <w:spacing w:before="8" w:after="0" w:line="207" w:lineRule="exact"/>
        <w:ind w:left="823"/>
        <w:rPr>
          <w:ins w:id="377" w:author="eslove" w:date="2008-07-30T13:08:00Z"/>
          <w:rFonts w:ascii="Times New Roman" w:hAnsi="Times New Roman"/>
          <w:b/>
          <w:color w:val="FF0000"/>
          <w:spacing w:val="-3"/>
          <w:sz w:val="18"/>
          <w:szCs w:val="18"/>
        </w:rPr>
      </w:pPr>
    </w:p>
    <w:p w:rsidR="001050CA" w:rsidRDefault="001050CA" w:rsidP="001050CA">
      <w:pPr>
        <w:widowControl w:val="0"/>
        <w:tabs>
          <w:tab w:val="left" w:pos="11095"/>
        </w:tabs>
        <w:autoSpaceDE w:val="0"/>
        <w:autoSpaceDN w:val="0"/>
        <w:adjustRightInd w:val="0"/>
        <w:spacing w:before="129" w:after="0" w:line="402" w:lineRule="exact"/>
        <w:rPr>
          <w:ins w:id="378" w:author="eslove" w:date="2008-07-30T13:08:00Z"/>
          <w:rFonts w:ascii="Times New Roman" w:hAnsi="Times New Roman"/>
          <w:b/>
          <w:color w:val="FF0000"/>
          <w:spacing w:val="-3"/>
          <w:position w:val="-5"/>
          <w:sz w:val="28"/>
          <w:szCs w:val="28"/>
        </w:rPr>
      </w:pPr>
    </w:p>
    <w:p w:rsidR="001050CA" w:rsidRDefault="00B1715B" w:rsidP="001050CA">
      <w:pPr>
        <w:widowControl w:val="0"/>
        <w:tabs>
          <w:tab w:val="left" w:pos="11095"/>
        </w:tabs>
        <w:autoSpaceDE w:val="0"/>
        <w:autoSpaceDN w:val="0"/>
        <w:adjustRightInd w:val="0"/>
        <w:spacing w:before="129" w:after="0" w:line="402" w:lineRule="exact"/>
        <w:rPr>
          <w:ins w:id="379" w:author="eslove" w:date="2008-07-30T13:08:00Z"/>
          <w:rFonts w:ascii="Times New Roman" w:hAnsi="Times New Roman"/>
          <w:b/>
          <w:color w:val="FF0000"/>
          <w:spacing w:val="-3"/>
          <w:position w:val="-5"/>
          <w:sz w:val="28"/>
          <w:szCs w:val="28"/>
        </w:rPr>
      </w:pPr>
      <w:r>
        <w:rPr>
          <w:rFonts w:ascii="Times New Roman" w:hAnsi="Times New Roman"/>
          <w:b/>
          <w:noProof/>
          <w:color w:val="FF0000"/>
          <w:spacing w:val="-3"/>
          <w:position w:val="-5"/>
          <w:sz w:val="28"/>
          <w:szCs w:val="28"/>
        </w:rPr>
        <w:pict>
          <v:shape id="_x0000_s10288" type="#_x0000_t202" style="position:absolute;left:0;text-align:left;margin-left:289.05pt;margin-top:-55.05pt;width:228pt;height:96pt;z-index:252069888" stroked="f">
            <v:textbox style="mso-next-textbox:#_x0000_s10288">
              <w:txbxContent>
                <w:p w:rsidR="00B1715B" w:rsidRPr="00B1715B" w:rsidRDefault="00B1715B" w:rsidP="00B1715B">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B1715B" w:rsidRPr="00B1715B" w:rsidRDefault="00B1715B" w:rsidP="00B1715B">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B1715B" w:rsidRPr="00B1715B" w:rsidRDefault="00B1715B" w:rsidP="00B1715B">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16</w:t>
                  </w:r>
                </w:p>
              </w:txbxContent>
            </v:textbox>
            <w10:wrap type="square"/>
          </v:shape>
        </w:pict>
      </w:r>
    </w:p>
    <w:p w:rsidR="001050CA" w:rsidRDefault="001050CA" w:rsidP="001050CA">
      <w:pPr>
        <w:widowControl w:val="0"/>
        <w:tabs>
          <w:tab w:val="left" w:pos="11095"/>
        </w:tabs>
        <w:autoSpaceDE w:val="0"/>
        <w:autoSpaceDN w:val="0"/>
        <w:adjustRightInd w:val="0"/>
        <w:spacing w:before="129" w:after="0" w:line="402" w:lineRule="exact"/>
        <w:ind w:left="823" w:firstLine="3910"/>
        <w:rPr>
          <w:ins w:id="380" w:author="eslove" w:date="2008-07-30T13:08:00Z"/>
          <w:rFonts w:ascii="Times New Roman" w:hAnsi="Times New Roman"/>
          <w:color w:val="191919"/>
          <w:spacing w:val="-3"/>
          <w:position w:val="-5"/>
          <w:sz w:val="20"/>
          <w:szCs w:val="20"/>
        </w:rPr>
      </w:pPr>
    </w:p>
    <w:p w:rsidR="001050CA" w:rsidRDefault="00482E7D" w:rsidP="001050CA">
      <w:pPr>
        <w:widowControl w:val="0"/>
        <w:tabs>
          <w:tab w:val="left" w:pos="11095"/>
        </w:tabs>
        <w:autoSpaceDE w:val="0"/>
        <w:autoSpaceDN w:val="0"/>
        <w:adjustRightInd w:val="0"/>
        <w:spacing w:before="129" w:after="0" w:line="402" w:lineRule="exact"/>
        <w:ind w:firstLine="4733"/>
        <w:rPr>
          <w:rFonts w:ascii="Times New Roman" w:hAnsi="Times New Roman"/>
          <w:color w:val="191919"/>
          <w:spacing w:val="-3"/>
          <w:position w:val="-5"/>
          <w:sz w:val="20"/>
          <w:szCs w:val="20"/>
        </w:rPr>
      </w:pPr>
      <w:r>
        <w:rPr>
          <w:rFonts w:ascii="Times New Roman Bold" w:hAnsi="Times New Roman Bold" w:cs="Times New Roman Bold"/>
          <w:noProof/>
          <w:color w:val="FF0000"/>
          <w:spacing w:val="-3"/>
          <w:sz w:val="16"/>
          <w:szCs w:val="16"/>
        </w:rPr>
        <w:pict>
          <v:shape id="_x0000_s10291" type="#_x0000_t202" style="position:absolute;left:0;text-align:left;margin-left:283.05pt;margin-top:7.85pt;width:228pt;height:126pt;z-index:252072960" stroked="f">
            <v:textbox style="mso-next-textbox:#_x0000_s10291">
              <w:txbxContent>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482E7D" w:rsidRPr="00482E7D" w:rsidRDefault="00482E7D" w:rsidP="00482E7D">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482E7D" w:rsidRPr="00482E7D" w:rsidRDefault="00482E7D" w:rsidP="00482E7D">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r>
                  <w:r>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16</w:t>
                  </w:r>
                </w:p>
              </w:txbxContent>
            </v:textbox>
            <w10:wrap type="square"/>
          </v:shape>
        </w:pict>
      </w:r>
      <w:r>
        <w:rPr>
          <w:rFonts w:ascii="Times New Roman Bold" w:hAnsi="Times New Roman Bold" w:cs="Times New Roman Bold"/>
          <w:noProof/>
          <w:color w:val="FF0000"/>
          <w:spacing w:val="-3"/>
          <w:sz w:val="16"/>
          <w:szCs w:val="16"/>
        </w:rPr>
        <w:pict>
          <v:shape id="_x0000_s10289" type="#_x0000_t202" style="position:absolute;left:0;text-align:left;margin-left:49.05pt;margin-top:7.85pt;width:228pt;height:126pt;z-index:252070912" stroked="f">
            <v:textbox style="mso-next-textbox:#_x0000_s10289">
              <w:txbxContent>
                <w:p w:rsidR="00482E7D" w:rsidRPr="00482E7D" w:rsidRDefault="00482E7D" w:rsidP="00482E7D">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482E7D" w:rsidRPr="00482E7D" w:rsidRDefault="00482E7D" w:rsidP="00482E7D">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del w:id="381" w:author="eslove" w:date="2008-07-30T13:08:00Z">
        <w:r w:rsidR="00AE60A2" w:rsidRPr="00AE60A2">
          <w:rPr>
            <w:noProof/>
          </w:rPr>
          <w:pict>
            <v:shape id="_x0000_s2391" type="#_x0000_t202" style="position:absolute;left:0;text-align:left;margin-left:283.05pt;margin-top:10.4pt;width:238.5pt;height:108pt;z-index:251905024" wrapcoords="-68 0 -68 21420 21600 21420 21600 0 -68 0" stroked="f">
              <v:textbox style="mso-next-textbox:#_x0000_s2391">
                <w:txbxContent>
                  <w:p w:rsidR="009D7097" w:rsidRPr="000225AD"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b/>
                        <w:color w:val="FF0000"/>
                        <w:spacing w:val="-2"/>
                        <w:sz w:val="16"/>
                        <w:szCs w:val="16"/>
                      </w:rPr>
                    </w:pPr>
                    <w:r w:rsidRPr="000225AD">
                      <w:rPr>
                        <w:rFonts w:ascii="Times New Roman" w:hAnsi="Times New Roman"/>
                        <w:b/>
                        <w:color w:val="FF0000"/>
                        <w:spacing w:val="-2"/>
                        <w:sz w:val="16"/>
                        <w:szCs w:val="16"/>
                      </w:rPr>
                      <w:t>Junior Year (Spring Semester)</w:t>
                    </w:r>
                  </w:p>
                  <w:p w:rsidR="009D7097" w:rsidRPr="00D1664C"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MGMT</w:t>
                    </w:r>
                    <w:r w:rsidRPr="00D1664C">
                      <w:rPr>
                        <w:rFonts w:ascii="Times New Roman" w:hAnsi="Times New Roman"/>
                        <w:color w:val="FF0000"/>
                        <w:spacing w:val="-2"/>
                        <w:sz w:val="16"/>
                        <w:szCs w:val="16"/>
                      </w:rPr>
                      <w:tab/>
                      <w:t>4205</w:t>
                    </w:r>
                    <w:r w:rsidRPr="00D1664C">
                      <w:rPr>
                        <w:rFonts w:ascii="Times New Roman" w:hAnsi="Times New Roman"/>
                        <w:color w:val="FF0000"/>
                        <w:spacing w:val="-2"/>
                        <w:sz w:val="16"/>
                        <w:szCs w:val="16"/>
                      </w:rPr>
                      <w:tab/>
                      <w:t>Management Information Systems</w:t>
                    </w:r>
                    <w:r w:rsidRPr="00D1664C">
                      <w:rPr>
                        <w:rFonts w:ascii="Times New Roman" w:hAnsi="Times New Roman"/>
                        <w:color w:val="FF0000"/>
                        <w:spacing w:val="-2"/>
                        <w:sz w:val="16"/>
                        <w:szCs w:val="16"/>
                      </w:rPr>
                      <w:tab/>
                      <w:t xml:space="preserve">3                               </w:t>
                    </w:r>
                  </w:p>
                  <w:p w:rsidR="009D7097" w:rsidRPr="00D1664C"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BUSA</w:t>
                    </w:r>
                    <w:r w:rsidRPr="00D1664C">
                      <w:rPr>
                        <w:rFonts w:ascii="Times New Roman" w:hAnsi="Times New Roman"/>
                        <w:color w:val="FF0000"/>
                        <w:spacing w:val="-2"/>
                        <w:sz w:val="16"/>
                        <w:szCs w:val="16"/>
                      </w:rPr>
                      <w:tab/>
                      <w:t xml:space="preserve">3100 Business Internship I </w:t>
                    </w:r>
                    <w:r w:rsidRPr="00D1664C">
                      <w:rPr>
                        <w:rFonts w:ascii="Times New Roman" w:hAnsi="Times New Roman"/>
                        <w:color w:val="FF0000"/>
                        <w:spacing w:val="-2"/>
                        <w:sz w:val="16"/>
                        <w:szCs w:val="16"/>
                      </w:rPr>
                      <w:tab/>
                      <w:t>3</w:t>
                    </w:r>
                  </w:p>
                  <w:p w:rsidR="009D7097" w:rsidRPr="00D1664C"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ECON</w:t>
                    </w:r>
                    <w:r w:rsidRPr="00D1664C">
                      <w:rPr>
                        <w:rFonts w:ascii="Times New Roman" w:hAnsi="Times New Roman"/>
                        <w:color w:val="FF0000"/>
                        <w:spacing w:val="-2"/>
                        <w:sz w:val="16"/>
                        <w:szCs w:val="16"/>
                      </w:rPr>
                      <w:tab/>
                      <w:t>3205 Economic and Business Statistics</w:t>
                    </w:r>
                    <w:r w:rsidRPr="00D1664C">
                      <w:rPr>
                        <w:rFonts w:ascii="Times New Roman" w:hAnsi="Times New Roman"/>
                        <w:color w:val="FF0000"/>
                        <w:spacing w:val="-2"/>
                        <w:sz w:val="16"/>
                        <w:szCs w:val="16"/>
                      </w:rPr>
                      <w:tab/>
                      <w:t>3</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MGMT</w:t>
                    </w:r>
                    <w:r w:rsidRPr="00D1664C">
                      <w:rPr>
                        <w:rFonts w:ascii="Times New Roman" w:hAnsi="Times New Roman"/>
                        <w:color w:val="FF0000"/>
                        <w:spacing w:val="-2"/>
                        <w:sz w:val="16"/>
                        <w:szCs w:val="16"/>
                      </w:rPr>
                      <w:tab/>
                      <w:t>3106 Management Science/Operations Mgt</w:t>
                    </w:r>
                    <w:r>
                      <w:rPr>
                        <w:rFonts w:ascii="Times New Roman" w:hAnsi="Times New Roman"/>
                        <w:color w:val="FF0000"/>
                        <w:spacing w:val="-2"/>
                        <w:sz w:val="16"/>
                        <w:szCs w:val="16"/>
                      </w:rPr>
                      <w:tab/>
                      <w:t>3</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191919"/>
                        <w:spacing w:val="-2"/>
                        <w:sz w:val="18"/>
                        <w:szCs w:val="18"/>
                      </w:rPr>
                    </w:pPr>
                    <w:r w:rsidRPr="00D1664C">
                      <w:rPr>
                        <w:rFonts w:ascii="Times New Roman" w:hAnsi="Times New Roman"/>
                        <w:color w:val="FF0000"/>
                        <w:spacing w:val="-2"/>
                        <w:sz w:val="16"/>
                        <w:szCs w:val="16"/>
                      </w:rPr>
                      <w:t>MGMT</w:t>
                    </w:r>
                    <w:r w:rsidRPr="00D1664C">
                      <w:rPr>
                        <w:rFonts w:ascii="Times New Roman" w:hAnsi="Times New Roman"/>
                        <w:color w:val="FF0000"/>
                        <w:spacing w:val="-2"/>
                        <w:sz w:val="16"/>
                        <w:szCs w:val="16"/>
                      </w:rPr>
                      <w:tab/>
                      <w:t>4125 Human Resource Mgt.</w:t>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3</w:t>
                    </w:r>
                  </w:p>
                  <w:p w:rsidR="009D7097" w:rsidRPr="00D46A94" w:rsidRDefault="009D7097" w:rsidP="001050CA">
                    <w:pPr>
                      <w:tabs>
                        <w:tab w:val="left" w:pos="4140"/>
                        <w:tab w:val="decimal" w:pos="4590"/>
                        <w:tab w:val="decimal" w:pos="4680"/>
                      </w:tabs>
                      <w:rPr>
                        <w:b/>
                        <w:color w:val="FF0000"/>
                        <w:sz w:val="16"/>
                        <w:szCs w:val="16"/>
                      </w:rPr>
                    </w:pPr>
                    <w:r>
                      <w:rPr>
                        <w:b/>
                        <w:color w:val="FF0000"/>
                        <w:sz w:val="16"/>
                        <w:szCs w:val="16"/>
                      </w:rPr>
                      <w:t>Subtotal</w:t>
                    </w:r>
                    <w:r>
                      <w:rPr>
                        <w:b/>
                        <w:color w:val="FF0000"/>
                        <w:sz w:val="16"/>
                        <w:szCs w:val="16"/>
                      </w:rPr>
                      <w:tab/>
                      <w:t xml:space="preserve">15    </w:t>
                    </w:r>
                    <w:r>
                      <w:rPr>
                        <w:b/>
                        <w:color w:val="FF0000"/>
                        <w:sz w:val="16"/>
                        <w:szCs w:val="16"/>
                      </w:rPr>
                      <w:tab/>
                    </w:r>
                    <w:r>
                      <w:rPr>
                        <w:b/>
                        <w:color w:val="FF0000"/>
                        <w:sz w:val="16"/>
                        <w:szCs w:val="16"/>
                      </w:rPr>
                      <w:tab/>
                    </w:r>
                    <w:r>
                      <w:rPr>
                        <w:b/>
                        <w:color w:val="FF0000"/>
                        <w:sz w:val="16"/>
                        <w:szCs w:val="16"/>
                      </w:rPr>
                      <w:tab/>
                    </w:r>
                    <w:r>
                      <w:rPr>
                        <w:b/>
                        <w:color w:val="FF0000"/>
                        <w:sz w:val="16"/>
                        <w:szCs w:val="16"/>
                      </w:rPr>
                      <w:tab/>
                    </w:r>
                  </w:p>
                </w:txbxContent>
              </v:textbox>
              <w10:wrap type="through"/>
            </v:shape>
          </w:pict>
        </w:r>
        <w:r w:rsidR="00AE60A2">
          <w:rPr>
            <w:rFonts w:ascii="Times New Roman" w:hAnsi="Times New Roman"/>
            <w:noProof/>
            <w:color w:val="191919"/>
            <w:spacing w:val="-3"/>
            <w:position w:val="-5"/>
            <w:sz w:val="20"/>
            <w:szCs w:val="20"/>
          </w:rPr>
          <w:pict>
            <v:shape id="_x0000_s2390" type="#_x0000_t202" style="position:absolute;left:0;text-align:left;margin-left:55.05pt;margin-top:5.45pt;width:222pt;height:96pt;z-index:251904000" wrapcoords="-73 0 -73 21420 21600 21420 21600 0 -73 0" stroked="f">
              <v:textbox style="mso-next-textbox:#_x0000_s2390">
                <w:txbxContent>
                  <w:p w:rsidR="009D7097" w:rsidRPr="00EE7814" w:rsidRDefault="009D7097" w:rsidP="001050CA">
                    <w:pPr>
                      <w:widowControl w:val="0"/>
                      <w:tabs>
                        <w:tab w:val="left" w:pos="720"/>
                        <w:tab w:val="left" w:pos="1170"/>
                        <w:tab w:val="left" w:pos="4590"/>
                      </w:tabs>
                      <w:autoSpaceDE w:val="0"/>
                      <w:autoSpaceDN w:val="0"/>
                      <w:adjustRightInd w:val="0"/>
                      <w:spacing w:before="10" w:after="0" w:line="207" w:lineRule="exact"/>
                      <w:rPr>
                        <w:rFonts w:ascii="Times New Roman Bold" w:hAnsi="Times New Roman Bold" w:cs="Times New Roman Bold"/>
                        <w:color w:val="FF0000"/>
                        <w:spacing w:val="-3"/>
                        <w:sz w:val="16"/>
                        <w:szCs w:val="16"/>
                      </w:rPr>
                    </w:pPr>
                    <w:r w:rsidRPr="00EE7814">
                      <w:rPr>
                        <w:rFonts w:ascii="Times New Roman Bold" w:hAnsi="Times New Roman Bold" w:cs="Times New Roman Bold"/>
                        <w:color w:val="FF0000"/>
                        <w:spacing w:val="-3"/>
                        <w:sz w:val="16"/>
                        <w:szCs w:val="16"/>
                      </w:rPr>
                      <w:t>Junior Year (Fall Semester)</w:t>
                    </w:r>
                  </w:p>
                  <w:p w:rsidR="009D7097" w:rsidRPr="000225A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0225AD">
                      <w:rPr>
                        <w:rFonts w:ascii="Times New Roman" w:hAnsi="Times New Roman"/>
                        <w:color w:val="FF0000"/>
                        <w:spacing w:val="-2"/>
                        <w:sz w:val="16"/>
                        <w:szCs w:val="16"/>
                      </w:rPr>
                      <w:t>MKTG</w:t>
                    </w:r>
                    <w:r w:rsidRPr="000225AD">
                      <w:rPr>
                        <w:rFonts w:ascii="Times New Roman" w:hAnsi="Times New Roman"/>
                        <w:color w:val="FF0000"/>
                        <w:spacing w:val="-2"/>
                        <w:sz w:val="16"/>
                        <w:szCs w:val="16"/>
                      </w:rPr>
                      <w:tab/>
                      <w:t>3120 Principles of Marketing</w:t>
                    </w:r>
                    <w:r w:rsidRPr="000225AD">
                      <w:rPr>
                        <w:rFonts w:ascii="Times New Roman" w:hAnsi="Times New Roman"/>
                        <w:color w:val="FF0000"/>
                        <w:spacing w:val="-2"/>
                        <w:sz w:val="16"/>
                        <w:szCs w:val="16"/>
                      </w:rPr>
                      <w:tab/>
                      <w:t>3</w:t>
                    </w:r>
                  </w:p>
                  <w:p w:rsidR="009D7097" w:rsidRPr="000225A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0225AD">
                      <w:rPr>
                        <w:rFonts w:ascii="Times New Roman" w:hAnsi="Times New Roman"/>
                        <w:color w:val="FF0000"/>
                        <w:spacing w:val="-2"/>
                        <w:sz w:val="16"/>
                        <w:szCs w:val="16"/>
                      </w:rPr>
                      <w:t>FINC</w:t>
                    </w:r>
                    <w:r w:rsidRPr="000225AD">
                      <w:rPr>
                        <w:rFonts w:ascii="Times New Roman" w:hAnsi="Times New Roman"/>
                        <w:color w:val="FF0000"/>
                        <w:spacing w:val="-2"/>
                        <w:sz w:val="16"/>
                        <w:szCs w:val="16"/>
                      </w:rPr>
                      <w:tab/>
                      <w:t>3105 Foundations of Financial Management</w:t>
                    </w:r>
                    <w:r w:rsidRPr="000225AD">
                      <w:rPr>
                        <w:rFonts w:ascii="Times New Roman" w:hAnsi="Times New Roman"/>
                        <w:color w:val="FF0000"/>
                        <w:spacing w:val="-2"/>
                        <w:sz w:val="16"/>
                        <w:szCs w:val="16"/>
                      </w:rPr>
                      <w:tab/>
                      <w:t>3</w:t>
                    </w:r>
                  </w:p>
                  <w:p w:rsidR="009D7097" w:rsidRPr="000225A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0225AD">
                      <w:rPr>
                        <w:rFonts w:ascii="Times New Roman" w:hAnsi="Times New Roman"/>
                        <w:color w:val="FF0000"/>
                        <w:spacing w:val="-2"/>
                        <w:sz w:val="16"/>
                        <w:szCs w:val="16"/>
                      </w:rPr>
                      <w:t>MGMT</w:t>
                    </w:r>
                    <w:r w:rsidRPr="000225AD">
                      <w:rPr>
                        <w:rFonts w:ascii="Times New Roman" w:hAnsi="Times New Roman"/>
                        <w:color w:val="FF0000"/>
                        <w:spacing w:val="-2"/>
                        <w:sz w:val="16"/>
                        <w:szCs w:val="16"/>
                      </w:rPr>
                      <w:tab/>
                      <w:t>3105 Legal Environment of Business</w:t>
                    </w:r>
                    <w:r w:rsidRPr="000225AD">
                      <w:rPr>
                        <w:rFonts w:ascii="Times New Roman" w:hAnsi="Times New Roman"/>
                        <w:color w:val="FF0000"/>
                        <w:spacing w:val="-2"/>
                        <w:sz w:val="16"/>
                        <w:szCs w:val="16"/>
                      </w:rPr>
                      <w:tab/>
                      <w:t>3</w:t>
                    </w:r>
                  </w:p>
                  <w:p w:rsidR="009D7097" w:rsidRPr="000225A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0225AD">
                      <w:rPr>
                        <w:rFonts w:ascii="Times New Roman" w:hAnsi="Times New Roman"/>
                        <w:color w:val="FF0000"/>
                        <w:spacing w:val="-2"/>
                        <w:sz w:val="16"/>
                        <w:szCs w:val="16"/>
                      </w:rPr>
                      <w:t>BUSA</w:t>
                    </w:r>
                    <w:r w:rsidRPr="000225AD">
                      <w:rPr>
                        <w:rFonts w:ascii="Times New Roman" w:hAnsi="Times New Roman"/>
                        <w:color w:val="FF0000"/>
                        <w:spacing w:val="-2"/>
                        <w:sz w:val="16"/>
                        <w:szCs w:val="16"/>
                      </w:rPr>
                      <w:tab/>
                      <w:t>4105 International Business</w:t>
                    </w:r>
                    <w:r w:rsidRPr="000225AD">
                      <w:rPr>
                        <w:rFonts w:ascii="Times New Roman" w:hAnsi="Times New Roman"/>
                        <w:color w:val="FF0000"/>
                        <w:spacing w:val="-2"/>
                        <w:sz w:val="16"/>
                        <w:szCs w:val="16"/>
                      </w:rPr>
                      <w:tab/>
                      <w:t>3</w:t>
                    </w:r>
                  </w:p>
                  <w:p w:rsidR="009D7097" w:rsidRPr="000225A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0225AD">
                      <w:rPr>
                        <w:rFonts w:ascii="Times New Roman" w:hAnsi="Times New Roman"/>
                        <w:color w:val="FF0000"/>
                        <w:spacing w:val="-2"/>
                        <w:sz w:val="16"/>
                        <w:szCs w:val="16"/>
                      </w:rPr>
                      <w:t>Area E: Options</w:t>
                    </w:r>
                    <w:r w:rsidRPr="000225AD">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3</w:t>
                    </w:r>
                  </w:p>
                  <w:p w:rsidR="009D7097" w:rsidRPr="00D1664C"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right="-75"/>
                      <w:rPr>
                        <w:rFonts w:ascii="Times New Roman" w:hAnsi="Times New Roman"/>
                        <w:b/>
                        <w:color w:val="FF0000"/>
                        <w:spacing w:val="-2"/>
                        <w:sz w:val="16"/>
                        <w:szCs w:val="16"/>
                      </w:rPr>
                    </w:pPr>
                    <w:r w:rsidRPr="00D1664C">
                      <w:rPr>
                        <w:rFonts w:ascii="Times New Roman" w:hAnsi="Times New Roman"/>
                        <w:b/>
                        <w:color w:val="FF0000"/>
                        <w:spacing w:val="-2"/>
                        <w:sz w:val="16"/>
                        <w:szCs w:val="16"/>
                      </w:rPr>
                      <w:t xml:space="preserve">Subtotal </w:t>
                    </w:r>
                    <w:r w:rsidRPr="00D1664C">
                      <w:rPr>
                        <w:rFonts w:ascii="Times New Roman" w:hAnsi="Times New Roman"/>
                        <w:b/>
                        <w:color w:val="FF0000"/>
                        <w:spacing w:val="-2"/>
                        <w:sz w:val="16"/>
                        <w:szCs w:val="16"/>
                      </w:rPr>
                      <w:tab/>
                    </w:r>
                    <w:r w:rsidRPr="00D1664C">
                      <w:rPr>
                        <w:rFonts w:ascii="Times New Roman" w:hAnsi="Times New Roman"/>
                        <w:b/>
                        <w:color w:val="FF0000"/>
                        <w:spacing w:val="-2"/>
                        <w:sz w:val="16"/>
                        <w:szCs w:val="16"/>
                      </w:rPr>
                      <w:tab/>
                    </w:r>
                    <w:r w:rsidRPr="00D1664C">
                      <w:rPr>
                        <w:rFonts w:ascii="Times New Roman" w:hAnsi="Times New Roman"/>
                        <w:b/>
                        <w:color w:val="FF0000"/>
                        <w:spacing w:val="-2"/>
                        <w:sz w:val="16"/>
                        <w:szCs w:val="16"/>
                      </w:rPr>
                      <w:tab/>
                    </w:r>
                    <w:r w:rsidRPr="00D1664C">
                      <w:rPr>
                        <w:rFonts w:ascii="Times New Roman" w:hAnsi="Times New Roman"/>
                        <w:b/>
                        <w:color w:val="FF0000"/>
                        <w:spacing w:val="-2"/>
                        <w:sz w:val="16"/>
                        <w:szCs w:val="16"/>
                      </w:rPr>
                      <w:tab/>
                      <w:t>15</w:t>
                    </w:r>
                  </w:p>
                </w:txbxContent>
              </v:textbox>
              <w10:wrap type="through"/>
            </v:shape>
          </w:pict>
        </w:r>
      </w:del>
    </w:p>
    <w:p w:rsidR="001050CA" w:rsidRDefault="001050CA" w:rsidP="001050CA">
      <w:pPr>
        <w:widowControl w:val="0"/>
        <w:tabs>
          <w:tab w:val="left" w:pos="11095"/>
        </w:tabs>
        <w:autoSpaceDE w:val="0"/>
        <w:autoSpaceDN w:val="0"/>
        <w:adjustRightInd w:val="0"/>
        <w:spacing w:before="129" w:after="0" w:line="402" w:lineRule="exact"/>
        <w:ind w:left="823" w:firstLine="3910"/>
        <w:rPr>
          <w:rFonts w:ascii="Times New Roman" w:hAnsi="Times New Roman"/>
          <w:color w:val="191919"/>
          <w:spacing w:val="-3"/>
          <w:position w:val="-5"/>
          <w:sz w:val="20"/>
          <w:szCs w:val="20"/>
        </w:rPr>
      </w:pPr>
    </w:p>
    <w:p w:rsidR="001050CA" w:rsidRDefault="001050CA" w:rsidP="001050CA">
      <w:pPr>
        <w:widowControl w:val="0"/>
        <w:tabs>
          <w:tab w:val="left" w:pos="11095"/>
        </w:tabs>
        <w:autoSpaceDE w:val="0"/>
        <w:autoSpaceDN w:val="0"/>
        <w:adjustRightInd w:val="0"/>
        <w:spacing w:before="129" w:after="0" w:line="402" w:lineRule="exact"/>
        <w:ind w:left="823" w:firstLine="3910"/>
        <w:rPr>
          <w:rFonts w:ascii="Times New Roman" w:hAnsi="Times New Roman"/>
          <w:color w:val="191919"/>
          <w:spacing w:val="-3"/>
          <w:position w:val="-5"/>
          <w:sz w:val="20"/>
          <w:szCs w:val="20"/>
        </w:rPr>
      </w:pPr>
    </w:p>
    <w:p w:rsidR="001050CA" w:rsidRPr="00D46A94" w:rsidRDefault="001050CA" w:rsidP="001050CA">
      <w:pPr>
        <w:widowControl w:val="0"/>
        <w:tabs>
          <w:tab w:val="left" w:pos="720"/>
          <w:tab w:val="left" w:pos="1170"/>
          <w:tab w:val="left" w:pos="4590"/>
        </w:tabs>
        <w:autoSpaceDE w:val="0"/>
        <w:autoSpaceDN w:val="0"/>
        <w:adjustRightInd w:val="0"/>
        <w:spacing w:before="10" w:after="0" w:line="207" w:lineRule="exact"/>
        <w:rPr>
          <w:rFonts w:ascii="Times New Roman Bold" w:hAnsi="Times New Roman Bold" w:cs="Times New Roman Bold"/>
          <w:color w:val="FF0000"/>
          <w:spacing w:val="-3"/>
          <w:sz w:val="16"/>
          <w:szCs w:val="16"/>
        </w:rPr>
      </w:pPr>
    </w:p>
    <w:p w:rsidR="001050CA" w:rsidRDefault="001050CA" w:rsidP="001050CA">
      <w:pPr>
        <w:widowControl w:val="0"/>
        <w:tabs>
          <w:tab w:val="left" w:pos="3435"/>
        </w:tabs>
        <w:autoSpaceDE w:val="0"/>
        <w:autoSpaceDN w:val="0"/>
        <w:adjustRightInd w:val="0"/>
        <w:spacing w:before="9" w:after="0" w:line="207" w:lineRule="exact"/>
        <w:ind w:left="825"/>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b/>
      </w:r>
    </w:p>
    <w:p w:rsidR="001050CA" w:rsidRDefault="00AE60A2" w:rsidP="001050CA">
      <w:pPr>
        <w:widowControl w:val="0"/>
        <w:tabs>
          <w:tab w:val="left" w:pos="7881"/>
          <w:tab w:val="left" w:pos="9292"/>
        </w:tabs>
        <w:autoSpaceDE w:val="0"/>
        <w:autoSpaceDN w:val="0"/>
        <w:adjustRightInd w:val="0"/>
        <w:spacing w:before="2" w:after="0" w:line="207" w:lineRule="exact"/>
        <w:ind w:left="825"/>
        <w:rPr>
          <w:rFonts w:ascii="Times New Roman Bold" w:hAnsi="Times New Roman Bold" w:cs="Times New Roman Bold"/>
          <w:color w:val="191919"/>
          <w:spacing w:val="-2"/>
          <w:sz w:val="18"/>
          <w:szCs w:val="18"/>
        </w:rPr>
      </w:pPr>
      <w:del w:id="382" w:author="eslove" w:date="2008-07-30T13:08:00Z">
        <w:r w:rsidRPr="00AE60A2">
          <w:rPr>
            <w:noProof/>
          </w:rPr>
          <w:pict>
            <v:shape id="_x0000_s2393" type="#_x0000_t202" style="position:absolute;left:0;text-align:left;margin-left:283.05pt;margin-top:10.45pt;width:234pt;height:122.25pt;z-index:251907072" stroked="f">
              <v:textbox style="mso-next-textbox:#_x0000_s2393">
                <w:txbxContent>
                  <w:p w:rsidR="009D7097" w:rsidRPr="00D46A94"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Bold" w:hAnsi="Times New Roman Bold" w:cs="Times New Roman Bold"/>
                        <w:color w:val="FF0000"/>
                        <w:spacing w:val="-3"/>
                        <w:sz w:val="16"/>
                        <w:szCs w:val="16"/>
                      </w:rPr>
                    </w:pPr>
                    <w:r w:rsidRPr="00DB1DCA">
                      <w:rPr>
                        <w:rFonts w:ascii="Times New Roman Bold" w:hAnsi="Times New Roman Bold" w:cs="Times New Roman Bold"/>
                        <w:color w:val="FF0000"/>
                        <w:spacing w:val="-3"/>
                        <w:sz w:val="16"/>
                        <w:szCs w:val="16"/>
                      </w:rPr>
                      <w:t xml:space="preserve">Senior </w:t>
                    </w:r>
                    <w:proofErr w:type="gramStart"/>
                    <w:r w:rsidRPr="00DB1DCA">
                      <w:rPr>
                        <w:rFonts w:ascii="Times New Roman Bold" w:hAnsi="Times New Roman Bold" w:cs="Times New Roman Bold"/>
                        <w:color w:val="FF0000"/>
                        <w:spacing w:val="-3"/>
                        <w:sz w:val="16"/>
                        <w:szCs w:val="16"/>
                      </w:rPr>
                      <w:t xml:space="preserve">Year  </w:t>
                    </w:r>
                    <w:r w:rsidRPr="00D46A94">
                      <w:rPr>
                        <w:rFonts w:ascii="Times New Roman Bold" w:hAnsi="Times New Roman Bold" w:cs="Times New Roman Bold"/>
                        <w:color w:val="FF0000"/>
                        <w:spacing w:val="-3"/>
                        <w:sz w:val="16"/>
                        <w:szCs w:val="16"/>
                      </w:rPr>
                      <w:t>(</w:t>
                    </w:r>
                    <w:proofErr w:type="gramEnd"/>
                    <w:r>
                      <w:rPr>
                        <w:rFonts w:ascii="Times New Roman Bold" w:hAnsi="Times New Roman Bold" w:cs="Times New Roman Bold"/>
                        <w:color w:val="FF0000"/>
                        <w:spacing w:val="-3"/>
                        <w:sz w:val="16"/>
                        <w:szCs w:val="16"/>
                      </w:rPr>
                      <w:t>Spring</w:t>
                    </w:r>
                    <w:r w:rsidRPr="00D46A94">
                      <w:rPr>
                        <w:rFonts w:ascii="Times New Roman Bold" w:hAnsi="Times New Roman Bold" w:cs="Times New Roman Bold"/>
                        <w:color w:val="FF0000"/>
                        <w:spacing w:val="-3"/>
                        <w:sz w:val="16"/>
                        <w:szCs w:val="16"/>
                      </w:rPr>
                      <w:t xml:space="preserve"> Semester)</w:t>
                    </w:r>
                  </w:p>
                  <w:p w:rsidR="009D7097" w:rsidRPr="00D1664C"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MGMT</w:t>
                    </w:r>
                    <w:r w:rsidRPr="00D1664C">
                      <w:rPr>
                        <w:rFonts w:ascii="Times New Roman" w:hAnsi="Times New Roman"/>
                        <w:color w:val="FF0000"/>
                        <w:spacing w:val="-2"/>
                        <w:sz w:val="16"/>
                        <w:szCs w:val="16"/>
                      </w:rPr>
                      <w:tab/>
                      <w:t>4110</w:t>
                    </w:r>
                    <w:r w:rsidRPr="00D1664C">
                      <w:rPr>
                        <w:rFonts w:ascii="Times New Roman" w:hAnsi="Times New Roman"/>
                        <w:color w:val="FF0000"/>
                        <w:spacing w:val="-2"/>
                        <w:sz w:val="16"/>
                        <w:szCs w:val="16"/>
                      </w:rPr>
                      <w:tab/>
                      <w:t>Organizational Behavior</w:t>
                    </w:r>
                    <w:r>
                      <w:rPr>
                        <w:rFonts w:ascii="Times New Roman" w:hAnsi="Times New Roman"/>
                        <w:color w:val="FF0000"/>
                        <w:spacing w:val="-2"/>
                        <w:sz w:val="16"/>
                        <w:szCs w:val="16"/>
                      </w:rPr>
                      <w:tab/>
                    </w:r>
                    <w:r w:rsidRPr="00D1664C">
                      <w:rPr>
                        <w:rFonts w:ascii="Times New Roman" w:hAnsi="Times New Roman"/>
                        <w:color w:val="FF0000"/>
                        <w:spacing w:val="-2"/>
                        <w:sz w:val="16"/>
                        <w:szCs w:val="16"/>
                      </w:rPr>
                      <w:t>3</w:t>
                    </w:r>
                  </w:p>
                  <w:p w:rsidR="009D7097" w:rsidRPr="00D1664C"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MGMT</w:t>
                    </w:r>
                    <w:r w:rsidRPr="00D1664C">
                      <w:rPr>
                        <w:rFonts w:ascii="Times New Roman" w:hAnsi="Times New Roman"/>
                        <w:color w:val="FF0000"/>
                        <w:spacing w:val="-2"/>
                        <w:sz w:val="16"/>
                        <w:szCs w:val="16"/>
                      </w:rPr>
                      <w:tab/>
                      <w:t>4199</w:t>
                    </w:r>
                    <w:r w:rsidRPr="00D1664C">
                      <w:rPr>
                        <w:rFonts w:ascii="Times New Roman" w:hAnsi="Times New Roman"/>
                        <w:color w:val="FF0000"/>
                        <w:spacing w:val="-2"/>
                        <w:sz w:val="16"/>
                        <w:szCs w:val="16"/>
                      </w:rPr>
                      <w:tab/>
                      <w:t xml:space="preserve">Business Policy </w:t>
                    </w:r>
                    <w:r>
                      <w:rPr>
                        <w:rFonts w:ascii="Times New Roman" w:hAnsi="Times New Roman"/>
                        <w:color w:val="FF0000"/>
                        <w:spacing w:val="-2"/>
                        <w:sz w:val="16"/>
                        <w:szCs w:val="16"/>
                      </w:rPr>
                      <w:tab/>
                    </w:r>
                    <w:r w:rsidRPr="00D1664C">
                      <w:rPr>
                        <w:rFonts w:ascii="Times New Roman" w:hAnsi="Times New Roman"/>
                        <w:color w:val="FF0000"/>
                        <w:spacing w:val="-2"/>
                        <w:sz w:val="16"/>
                        <w:szCs w:val="16"/>
                      </w:rPr>
                      <w:t>3</w:t>
                    </w:r>
                  </w:p>
                  <w:p w:rsidR="009D7097" w:rsidRPr="00D1664C"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BISE</w:t>
                    </w:r>
                    <w:r w:rsidRPr="00D1664C">
                      <w:rPr>
                        <w:rFonts w:ascii="Times New Roman" w:hAnsi="Times New Roman"/>
                        <w:color w:val="FF0000"/>
                        <w:spacing w:val="-2"/>
                        <w:sz w:val="16"/>
                        <w:szCs w:val="16"/>
                      </w:rPr>
                      <w:tab/>
                      <w:t>4207</w:t>
                    </w:r>
                    <w:r w:rsidRPr="00D1664C">
                      <w:rPr>
                        <w:rFonts w:ascii="Times New Roman" w:hAnsi="Times New Roman"/>
                        <w:color w:val="FF0000"/>
                        <w:spacing w:val="-2"/>
                        <w:sz w:val="16"/>
                        <w:szCs w:val="16"/>
                      </w:rPr>
                      <w:tab/>
                      <w:t>Systems Analysis &amp; Design</w:t>
                    </w:r>
                    <w:r>
                      <w:rPr>
                        <w:rFonts w:ascii="Times New Roman" w:hAnsi="Times New Roman"/>
                        <w:color w:val="FF0000"/>
                        <w:spacing w:val="-2"/>
                        <w:sz w:val="16"/>
                        <w:szCs w:val="16"/>
                      </w:rPr>
                      <w:tab/>
                    </w:r>
                    <w:r w:rsidRPr="00D1664C">
                      <w:rPr>
                        <w:rFonts w:ascii="Times New Roman" w:hAnsi="Times New Roman"/>
                        <w:color w:val="FF0000"/>
                        <w:spacing w:val="-2"/>
                        <w:sz w:val="16"/>
                        <w:szCs w:val="16"/>
                      </w:rPr>
                      <w:t>3</w:t>
                    </w:r>
                  </w:p>
                  <w:p w:rsidR="009D7097" w:rsidRPr="00D1664C"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D1664C">
                      <w:rPr>
                        <w:rFonts w:ascii="Times New Roman" w:hAnsi="Times New Roman"/>
                        <w:color w:val="FF0000"/>
                        <w:spacing w:val="-2"/>
                        <w:sz w:val="16"/>
                        <w:szCs w:val="16"/>
                      </w:rPr>
                      <w:t>BISE</w:t>
                    </w:r>
                    <w:r w:rsidRPr="00D1664C">
                      <w:rPr>
                        <w:rFonts w:ascii="Times New Roman" w:hAnsi="Times New Roman"/>
                        <w:color w:val="FF0000"/>
                        <w:spacing w:val="-2"/>
                        <w:sz w:val="16"/>
                        <w:szCs w:val="16"/>
                      </w:rPr>
                      <w:tab/>
                      <w:t>3350</w:t>
                    </w:r>
                    <w:r w:rsidRPr="00D1664C">
                      <w:rPr>
                        <w:rFonts w:ascii="Times New Roman" w:hAnsi="Times New Roman"/>
                        <w:color w:val="FF0000"/>
                        <w:spacing w:val="-2"/>
                        <w:sz w:val="16"/>
                        <w:szCs w:val="16"/>
                      </w:rPr>
                      <w:tab/>
                      <w:t>Telecommunications Management</w:t>
                    </w:r>
                    <w:r>
                      <w:rPr>
                        <w:rFonts w:ascii="Times New Roman" w:hAnsi="Times New Roman"/>
                        <w:color w:val="FF0000"/>
                        <w:spacing w:val="-2"/>
                        <w:sz w:val="16"/>
                        <w:szCs w:val="16"/>
                      </w:rPr>
                      <w:tab/>
                    </w:r>
                    <w:r w:rsidRPr="00D1664C">
                      <w:rPr>
                        <w:rFonts w:ascii="Times New Roman" w:hAnsi="Times New Roman"/>
                        <w:color w:val="FF0000"/>
                        <w:spacing w:val="-2"/>
                        <w:sz w:val="16"/>
                        <w:szCs w:val="16"/>
                      </w:rPr>
                      <w:t>3</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191919"/>
                        <w:spacing w:val="-2"/>
                        <w:sz w:val="18"/>
                        <w:szCs w:val="18"/>
                      </w:rPr>
                    </w:pPr>
                    <w:r w:rsidRPr="00D1664C">
                      <w:rPr>
                        <w:rFonts w:ascii="Times New Roman" w:hAnsi="Times New Roman"/>
                        <w:color w:val="FF0000"/>
                        <w:spacing w:val="-2"/>
                        <w:sz w:val="16"/>
                        <w:szCs w:val="16"/>
                      </w:rPr>
                      <w:t>Area H: ELECTIVE Bus. Elective (3000/4000 Bus. Course)</w:t>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 xml:space="preserve">3 </w:t>
                    </w:r>
                    <w:r w:rsidRPr="00D1664C">
                      <w:rPr>
                        <w:rFonts w:ascii="Times New Roman" w:hAnsi="Times New Roman"/>
                        <w:color w:val="FF0000"/>
                        <w:spacing w:val="-2"/>
                        <w:sz w:val="16"/>
                        <w:szCs w:val="16"/>
                      </w:rPr>
                      <w:t xml:space="preserve">                                                                 </w:t>
                    </w:r>
                    <w:r>
                      <w:rPr>
                        <w:rFonts w:ascii="Times New Roman" w:hAnsi="Times New Roman"/>
                        <w:color w:val="FF0000"/>
                        <w:spacing w:val="-2"/>
                        <w:sz w:val="16"/>
                        <w:szCs w:val="16"/>
                      </w:rPr>
                      <w:t xml:space="preserve">                         </w:t>
                    </w:r>
                  </w:p>
                  <w:p w:rsidR="009D7097" w:rsidRPr="00DB1DCA" w:rsidRDefault="009D7097" w:rsidP="001050CA">
                    <w:pPr>
                      <w:widowControl w:val="0"/>
                      <w:tabs>
                        <w:tab w:val="left" w:pos="630"/>
                        <w:tab w:val="left" w:pos="1170"/>
                        <w:tab w:val="left" w:pos="4140"/>
                      </w:tabs>
                      <w:autoSpaceDE w:val="0"/>
                      <w:autoSpaceDN w:val="0"/>
                      <w:adjustRightInd w:val="0"/>
                      <w:spacing w:before="10" w:after="0" w:line="207" w:lineRule="exact"/>
                      <w:rPr>
                        <w:rFonts w:ascii="Times New Roman" w:hAnsi="Times New Roman"/>
                        <w:b/>
                        <w:color w:val="FF0000"/>
                        <w:spacing w:val="-3"/>
                        <w:sz w:val="16"/>
                        <w:szCs w:val="16"/>
                      </w:rPr>
                    </w:pPr>
                    <w:r>
                      <w:rPr>
                        <w:rFonts w:ascii="Times New Roman" w:hAnsi="Times New Roman"/>
                        <w:b/>
                        <w:color w:val="FF0000"/>
                        <w:spacing w:val="-3"/>
                        <w:sz w:val="16"/>
                        <w:szCs w:val="16"/>
                      </w:rPr>
                      <w:t>Subtotal</w:t>
                    </w:r>
                    <w:r>
                      <w:rPr>
                        <w:rFonts w:ascii="Times New Roman" w:hAnsi="Times New Roman"/>
                        <w:b/>
                        <w:color w:val="FF0000"/>
                        <w:spacing w:val="-3"/>
                        <w:sz w:val="16"/>
                        <w:szCs w:val="16"/>
                      </w:rPr>
                      <w:tab/>
                    </w:r>
                    <w:r>
                      <w:rPr>
                        <w:rFonts w:ascii="Times New Roman" w:hAnsi="Times New Roman"/>
                        <w:b/>
                        <w:color w:val="FF0000"/>
                        <w:spacing w:val="-3"/>
                        <w:sz w:val="16"/>
                        <w:szCs w:val="16"/>
                      </w:rPr>
                      <w:tab/>
                    </w:r>
                    <w:r>
                      <w:rPr>
                        <w:rFonts w:ascii="Times New Roman" w:hAnsi="Times New Roman"/>
                        <w:b/>
                        <w:color w:val="FF0000"/>
                        <w:spacing w:val="-3"/>
                        <w:sz w:val="16"/>
                        <w:szCs w:val="16"/>
                      </w:rPr>
                      <w:tab/>
                      <w:t>15</w:t>
                    </w:r>
                  </w:p>
                </w:txbxContent>
              </v:textbox>
              <w10:wrap type="square"/>
            </v:shape>
          </w:pict>
        </w:r>
        <w:r w:rsidRPr="00AE60A2">
          <w:rPr>
            <w:noProof/>
          </w:rPr>
          <w:pict>
            <v:shape id="_x0000_s2392" type="#_x0000_t202" style="position:absolute;left:0;text-align:left;margin-left:55.05pt;margin-top:10.45pt;width:222pt;height:122.25pt;z-index:251906048" stroked="f">
              <v:textbox style="mso-next-textbox:#_x0000_s2392">
                <w:txbxContent>
                  <w:p w:rsidR="009D7097" w:rsidRPr="00D46A94"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Bold" w:hAnsi="Times New Roman Bold" w:cs="Times New Roman Bold"/>
                        <w:color w:val="FF0000"/>
                        <w:spacing w:val="-3"/>
                        <w:sz w:val="16"/>
                        <w:szCs w:val="16"/>
                      </w:rPr>
                    </w:pPr>
                    <w:r w:rsidRPr="006A1D6A">
                      <w:rPr>
                        <w:rFonts w:ascii="Times New Roman Bold" w:hAnsi="Times New Roman Bold" w:cs="Times New Roman Bold"/>
                        <w:color w:val="FF0000"/>
                        <w:spacing w:val="-3"/>
                        <w:sz w:val="16"/>
                        <w:szCs w:val="16"/>
                      </w:rPr>
                      <w:t xml:space="preserve">Senior Year </w:t>
                    </w:r>
                    <w:r w:rsidRPr="00D46A94">
                      <w:rPr>
                        <w:rFonts w:ascii="Times New Roman Bold" w:hAnsi="Times New Roman Bold" w:cs="Times New Roman Bold"/>
                        <w:color w:val="FF0000"/>
                        <w:spacing w:val="-3"/>
                        <w:sz w:val="16"/>
                        <w:szCs w:val="16"/>
                      </w:rPr>
                      <w:t>(Fall Semester)</w:t>
                    </w:r>
                  </w:p>
                  <w:p w:rsidR="009D7097" w:rsidRPr="00D1664C"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BISE</w:t>
                    </w:r>
                    <w:r>
                      <w:rPr>
                        <w:rFonts w:ascii="Times New Roman" w:hAnsi="Times New Roman"/>
                        <w:color w:val="FF0000"/>
                        <w:spacing w:val="-2"/>
                        <w:sz w:val="16"/>
                        <w:szCs w:val="16"/>
                      </w:rPr>
                      <w:tab/>
                    </w:r>
                    <w:r w:rsidRPr="00D1664C">
                      <w:rPr>
                        <w:rFonts w:ascii="Times New Roman" w:hAnsi="Times New Roman"/>
                        <w:color w:val="FF0000"/>
                        <w:spacing w:val="-2"/>
                        <w:sz w:val="16"/>
                        <w:szCs w:val="16"/>
                      </w:rPr>
                      <w:t xml:space="preserve"> 3090 Information Systems Framework  </w:t>
                    </w:r>
                    <w:r>
                      <w:rPr>
                        <w:rFonts w:ascii="Times New Roman" w:hAnsi="Times New Roman"/>
                        <w:color w:val="FF0000"/>
                        <w:spacing w:val="-2"/>
                        <w:sz w:val="16"/>
                        <w:szCs w:val="16"/>
                      </w:rPr>
                      <w:tab/>
                      <w:t>3</w:t>
                    </w:r>
                    <w:r w:rsidRPr="00D1664C">
                      <w:rPr>
                        <w:rFonts w:ascii="Times New Roman" w:hAnsi="Times New Roman"/>
                        <w:color w:val="FF0000"/>
                        <w:spacing w:val="-2"/>
                        <w:sz w:val="16"/>
                        <w:szCs w:val="16"/>
                      </w:rPr>
                      <w:t xml:space="preserve">                          </w:t>
                    </w:r>
                    <w:r>
                      <w:rPr>
                        <w:rFonts w:ascii="Times New Roman" w:hAnsi="Times New Roman"/>
                        <w:color w:val="FF0000"/>
                        <w:spacing w:val="-2"/>
                        <w:sz w:val="16"/>
                        <w:szCs w:val="16"/>
                      </w:rPr>
                      <w:t xml:space="preserve">             </w:t>
                    </w:r>
                  </w:p>
                  <w:p w:rsidR="009D7097" w:rsidRPr="00D1664C"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1664C">
                      <w:rPr>
                        <w:rFonts w:ascii="Times New Roman" w:hAnsi="Times New Roman"/>
                        <w:color w:val="FF0000"/>
                        <w:spacing w:val="-2"/>
                        <w:sz w:val="16"/>
                        <w:szCs w:val="16"/>
                      </w:rPr>
                      <w:t>BISE</w:t>
                    </w:r>
                    <w:r w:rsidRPr="00D1664C">
                      <w:rPr>
                        <w:rFonts w:ascii="Times New Roman" w:hAnsi="Times New Roman"/>
                        <w:color w:val="FF0000"/>
                        <w:spacing w:val="-2"/>
                        <w:sz w:val="16"/>
                        <w:szCs w:val="16"/>
                      </w:rPr>
                      <w:tab/>
                      <w:t>3100</w:t>
                    </w:r>
                    <w:r w:rsidRPr="00D1664C">
                      <w:rPr>
                        <w:rFonts w:ascii="Times New Roman" w:hAnsi="Times New Roman"/>
                        <w:color w:val="FF0000"/>
                        <w:spacing w:val="-2"/>
                        <w:sz w:val="16"/>
                        <w:szCs w:val="16"/>
                      </w:rPr>
                      <w:tab/>
                      <w:t>Information Resource Management</w:t>
                    </w:r>
                    <w:r w:rsidRPr="00D1664C">
                      <w:rPr>
                        <w:rFonts w:ascii="Times New Roman" w:hAnsi="Times New Roman"/>
                        <w:color w:val="FF0000"/>
                        <w:spacing w:val="-2"/>
                        <w:sz w:val="16"/>
                        <w:szCs w:val="16"/>
                      </w:rPr>
                      <w:tab/>
                      <w:t>3</w:t>
                    </w:r>
                  </w:p>
                  <w:p w:rsidR="009D7097" w:rsidRPr="00D1664C"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1664C">
                      <w:rPr>
                        <w:rFonts w:ascii="Times New Roman" w:hAnsi="Times New Roman"/>
                        <w:color w:val="FF0000"/>
                        <w:spacing w:val="-2"/>
                        <w:sz w:val="16"/>
                        <w:szCs w:val="16"/>
                      </w:rPr>
                      <w:t>BISE</w:t>
                    </w:r>
                    <w:r w:rsidRPr="00D1664C">
                      <w:rPr>
                        <w:rFonts w:ascii="Times New Roman" w:hAnsi="Times New Roman"/>
                        <w:color w:val="FF0000"/>
                        <w:spacing w:val="-2"/>
                        <w:sz w:val="16"/>
                        <w:szCs w:val="16"/>
                      </w:rPr>
                      <w:tab/>
                      <w:t>3330</w:t>
                    </w:r>
                    <w:r w:rsidRPr="00D1664C">
                      <w:rPr>
                        <w:rFonts w:ascii="Times New Roman" w:hAnsi="Times New Roman"/>
                        <w:color w:val="FF0000"/>
                        <w:spacing w:val="-2"/>
                        <w:sz w:val="16"/>
                        <w:szCs w:val="16"/>
                      </w:rPr>
                      <w:tab/>
                      <w:t>Human Computer Interaction</w:t>
                    </w:r>
                    <w:r w:rsidRPr="00D1664C">
                      <w:rPr>
                        <w:rFonts w:ascii="Times New Roman" w:hAnsi="Times New Roman"/>
                        <w:color w:val="FF0000"/>
                        <w:spacing w:val="-2"/>
                        <w:sz w:val="16"/>
                        <w:szCs w:val="16"/>
                      </w:rPr>
                      <w:tab/>
                      <w:t>3</w:t>
                    </w:r>
                  </w:p>
                  <w:p w:rsidR="009D7097" w:rsidRPr="00D1664C"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1664C">
                      <w:rPr>
                        <w:rFonts w:ascii="Times New Roman" w:hAnsi="Times New Roman"/>
                        <w:color w:val="FF0000"/>
                        <w:spacing w:val="-2"/>
                        <w:sz w:val="16"/>
                        <w:szCs w:val="16"/>
                      </w:rPr>
                      <w:t>BISE</w:t>
                    </w:r>
                    <w:r w:rsidRPr="00D1664C">
                      <w:rPr>
                        <w:rFonts w:ascii="Times New Roman" w:hAnsi="Times New Roman"/>
                        <w:color w:val="FF0000"/>
                        <w:spacing w:val="-2"/>
                        <w:sz w:val="16"/>
                        <w:szCs w:val="16"/>
                      </w:rPr>
                      <w:tab/>
                      <w:t>4206</w:t>
                    </w:r>
                    <w:r w:rsidRPr="00D1664C">
                      <w:rPr>
                        <w:rFonts w:ascii="Times New Roman" w:hAnsi="Times New Roman"/>
                        <w:color w:val="FF0000"/>
                        <w:spacing w:val="-2"/>
                        <w:sz w:val="16"/>
                        <w:szCs w:val="16"/>
                      </w:rPr>
                      <w:tab/>
                      <w:t>Database Management Systems</w:t>
                    </w:r>
                    <w:r w:rsidRPr="00D1664C">
                      <w:rPr>
                        <w:rFonts w:ascii="Times New Roman" w:hAnsi="Times New Roman"/>
                        <w:color w:val="FF0000"/>
                        <w:spacing w:val="-2"/>
                        <w:sz w:val="16"/>
                        <w:szCs w:val="16"/>
                      </w:rPr>
                      <w:tab/>
                      <w:t>3</w:t>
                    </w:r>
                  </w:p>
                  <w:p w:rsidR="009D7097" w:rsidRPr="00D1664C"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1664C">
                      <w:rPr>
                        <w:rFonts w:ascii="Times New Roman" w:hAnsi="Times New Roman"/>
                        <w:color w:val="FF0000"/>
                        <w:spacing w:val="-2"/>
                        <w:sz w:val="16"/>
                        <w:szCs w:val="16"/>
                      </w:rPr>
                      <w:t>Area H: ELECTIVE Non-Bus. Elective (See Check sheet for Courses)</w:t>
                    </w:r>
                    <w:r w:rsidRPr="00D1664C">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3</w:t>
                    </w:r>
                  </w:p>
                  <w:p w:rsidR="009D7097" w:rsidRPr="006A1D6A"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Bold" w:hAnsi="Times New Roman Bold" w:cs="Times New Roman Bold"/>
                        <w:color w:val="FF0000"/>
                        <w:spacing w:val="-3"/>
                        <w:sz w:val="16"/>
                        <w:szCs w:val="16"/>
                      </w:rPr>
                    </w:pPr>
                    <w:r>
                      <w:rPr>
                        <w:rFonts w:ascii="Times New Roman Bold" w:hAnsi="Times New Roman Bold" w:cs="Times New Roman Bold"/>
                        <w:color w:val="FF0000"/>
                        <w:spacing w:val="-3"/>
                        <w:sz w:val="16"/>
                        <w:szCs w:val="16"/>
                      </w:rPr>
                      <w:t>Subtotal</w:t>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t xml:space="preserve"> 15</w:t>
                    </w:r>
                  </w:p>
                </w:txbxContent>
              </v:textbox>
              <w10:wrap type="square"/>
            </v:shape>
          </w:pict>
        </w:r>
      </w:del>
      <w:r w:rsidR="001050CA">
        <w:rPr>
          <w:rFonts w:ascii="Times New Roman Bold" w:hAnsi="Times New Roman Bold" w:cs="Times New Roman Bold"/>
          <w:color w:val="191919"/>
          <w:spacing w:val="-2"/>
          <w:sz w:val="18"/>
          <w:szCs w:val="18"/>
        </w:rPr>
        <w:t xml:space="preserve">                                                                                                                                           </w:t>
      </w:r>
    </w:p>
    <w:p w:rsidR="001050CA" w:rsidRPr="00026B37" w:rsidRDefault="001050CA" w:rsidP="001050CA">
      <w:pPr>
        <w:widowControl w:val="0"/>
        <w:autoSpaceDE w:val="0"/>
        <w:autoSpaceDN w:val="0"/>
        <w:adjustRightInd w:val="0"/>
        <w:spacing w:before="60" w:after="0" w:line="207" w:lineRule="exact"/>
        <w:ind w:left="825"/>
        <w:rPr>
          <w:rFonts w:ascii="Times New Roman" w:hAnsi="Times New Roman"/>
          <w:b/>
          <w:color w:val="FF0000"/>
          <w:spacing w:val="-3"/>
          <w:sz w:val="18"/>
          <w:szCs w:val="18"/>
        </w:rPr>
      </w:pPr>
    </w:p>
    <w:p w:rsidR="001050CA" w:rsidRDefault="001050CA" w:rsidP="001050CA">
      <w:pPr>
        <w:widowControl w:val="0"/>
        <w:tabs>
          <w:tab w:val="left" w:pos="1881"/>
          <w:tab w:val="left" w:pos="2940"/>
          <w:tab w:val="left" w:pos="6468"/>
          <w:tab w:val="left" w:pos="10260"/>
        </w:tabs>
        <w:autoSpaceDE w:val="0"/>
        <w:autoSpaceDN w:val="0"/>
        <w:adjustRightInd w:val="0"/>
        <w:spacing w:before="8" w:after="0" w:line="207" w:lineRule="exact"/>
        <w:ind w:left="823"/>
        <w:rPr>
          <w:del w:id="383" w:author="eslove" w:date="2008-07-30T13:08:00Z"/>
          <w:rFonts w:ascii="Times New Roman" w:hAnsi="Times New Roman"/>
          <w:b/>
          <w:color w:val="FF0000"/>
          <w:spacing w:val="-3"/>
          <w:sz w:val="18"/>
          <w:szCs w:val="18"/>
        </w:rPr>
      </w:pPr>
    </w:p>
    <w:p w:rsidR="001050CA" w:rsidRDefault="001050CA" w:rsidP="001050CA">
      <w:pPr>
        <w:widowControl w:val="0"/>
        <w:tabs>
          <w:tab w:val="left" w:pos="1881"/>
          <w:tab w:val="left" w:pos="2940"/>
          <w:tab w:val="left" w:pos="6468"/>
          <w:tab w:val="left" w:pos="10260"/>
        </w:tabs>
        <w:autoSpaceDE w:val="0"/>
        <w:autoSpaceDN w:val="0"/>
        <w:adjustRightInd w:val="0"/>
        <w:spacing w:before="8" w:after="0" w:line="207" w:lineRule="exact"/>
        <w:ind w:left="823"/>
        <w:rPr>
          <w:del w:id="384" w:author="eslove" w:date="2008-07-30T13:08:00Z"/>
          <w:rFonts w:ascii="Times New Roman" w:hAnsi="Times New Roman"/>
          <w:b/>
          <w:color w:val="FF0000"/>
          <w:spacing w:val="-3"/>
          <w:sz w:val="18"/>
          <w:szCs w:val="18"/>
        </w:rPr>
      </w:pPr>
    </w:p>
    <w:p w:rsidR="001050CA" w:rsidRDefault="001050CA" w:rsidP="001050CA">
      <w:pPr>
        <w:widowControl w:val="0"/>
        <w:tabs>
          <w:tab w:val="left" w:pos="11095"/>
        </w:tabs>
        <w:autoSpaceDE w:val="0"/>
        <w:autoSpaceDN w:val="0"/>
        <w:adjustRightInd w:val="0"/>
        <w:spacing w:before="129" w:after="0" w:line="402" w:lineRule="exact"/>
        <w:rPr>
          <w:del w:id="385" w:author="eslove" w:date="2008-07-30T13:08:00Z"/>
          <w:rFonts w:ascii="Times New Roman" w:hAnsi="Times New Roman"/>
          <w:b/>
          <w:color w:val="FF0000"/>
          <w:spacing w:val="-3"/>
          <w:position w:val="-5"/>
          <w:sz w:val="28"/>
          <w:szCs w:val="28"/>
        </w:rPr>
      </w:pPr>
    </w:p>
    <w:p w:rsidR="001050CA" w:rsidRDefault="001050CA" w:rsidP="001050CA">
      <w:pPr>
        <w:widowControl w:val="0"/>
        <w:tabs>
          <w:tab w:val="left" w:pos="11095"/>
        </w:tabs>
        <w:autoSpaceDE w:val="0"/>
        <w:autoSpaceDN w:val="0"/>
        <w:adjustRightInd w:val="0"/>
        <w:spacing w:before="129" w:after="0" w:line="402" w:lineRule="exact"/>
        <w:rPr>
          <w:del w:id="386" w:author="eslove" w:date="2008-07-30T13:08:00Z"/>
          <w:rFonts w:ascii="Times New Roman" w:hAnsi="Times New Roman"/>
          <w:b/>
          <w:color w:val="FF0000"/>
          <w:spacing w:val="-3"/>
          <w:position w:val="-5"/>
          <w:sz w:val="28"/>
          <w:szCs w:val="28"/>
        </w:rPr>
      </w:pPr>
    </w:p>
    <w:p w:rsidR="001050CA" w:rsidRDefault="001050CA" w:rsidP="001050CA">
      <w:pPr>
        <w:widowControl w:val="0"/>
        <w:tabs>
          <w:tab w:val="left" w:pos="11095"/>
        </w:tabs>
        <w:autoSpaceDE w:val="0"/>
        <w:autoSpaceDN w:val="0"/>
        <w:adjustRightInd w:val="0"/>
        <w:spacing w:before="129" w:after="0" w:line="402" w:lineRule="exact"/>
        <w:ind w:left="823" w:firstLine="3910"/>
        <w:rPr>
          <w:del w:id="387" w:author="eslove" w:date="2008-07-30T13:08:00Z"/>
          <w:rFonts w:ascii="Times New Roman" w:hAnsi="Times New Roman"/>
          <w:color w:val="191919"/>
          <w:spacing w:val="-3"/>
          <w:position w:val="-5"/>
          <w:sz w:val="20"/>
          <w:szCs w:val="20"/>
        </w:rPr>
      </w:pPr>
    </w:p>
    <w:p w:rsidR="001050CA" w:rsidRDefault="001050CA" w:rsidP="001050CA">
      <w:pPr>
        <w:widowControl w:val="0"/>
        <w:tabs>
          <w:tab w:val="left" w:pos="11095"/>
        </w:tabs>
        <w:autoSpaceDE w:val="0"/>
        <w:autoSpaceDN w:val="0"/>
        <w:adjustRightInd w:val="0"/>
        <w:spacing w:before="129" w:after="0" w:line="402" w:lineRule="exact"/>
        <w:ind w:firstLine="4733"/>
        <w:rPr>
          <w:del w:id="388" w:author="eslove" w:date="2008-07-30T13:08:00Z"/>
          <w:rFonts w:ascii="Times New Roman" w:hAnsi="Times New Roman"/>
          <w:color w:val="191919"/>
          <w:spacing w:val="-3"/>
          <w:position w:val="-5"/>
          <w:sz w:val="20"/>
          <w:szCs w:val="20"/>
        </w:rPr>
      </w:pPr>
    </w:p>
    <w:p w:rsidR="001050CA" w:rsidRDefault="001050CA" w:rsidP="001050CA">
      <w:pPr>
        <w:widowControl w:val="0"/>
        <w:tabs>
          <w:tab w:val="left" w:pos="1881"/>
          <w:tab w:val="left" w:pos="2940"/>
          <w:tab w:val="left" w:pos="6468"/>
          <w:tab w:val="left" w:pos="10260"/>
        </w:tabs>
        <w:autoSpaceDE w:val="0"/>
        <w:autoSpaceDN w:val="0"/>
        <w:adjustRightInd w:val="0"/>
        <w:spacing w:before="8" w:after="0" w:line="207" w:lineRule="exact"/>
        <w:ind w:left="823"/>
        <w:rPr>
          <w:ins w:id="389" w:author="eslove" w:date="2008-07-30T13:08:00Z"/>
          <w:rFonts w:ascii="Times New Roman" w:hAnsi="Times New Roman"/>
          <w:b/>
          <w:color w:val="FF0000"/>
          <w:spacing w:val="-3"/>
          <w:sz w:val="18"/>
          <w:szCs w:val="18"/>
        </w:rPr>
      </w:pPr>
    </w:p>
    <w:p w:rsidR="001050CA" w:rsidRDefault="001050CA" w:rsidP="001050CA">
      <w:pPr>
        <w:widowControl w:val="0"/>
        <w:tabs>
          <w:tab w:val="left" w:pos="7881"/>
          <w:tab w:val="left" w:pos="9292"/>
        </w:tabs>
        <w:autoSpaceDE w:val="0"/>
        <w:autoSpaceDN w:val="0"/>
        <w:adjustRightInd w:val="0"/>
        <w:spacing w:before="2" w:after="0" w:line="207" w:lineRule="exact"/>
        <w:ind w:left="825"/>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 xml:space="preserve">                                                                                                                                        </w:t>
      </w:r>
    </w:p>
    <w:p w:rsidR="001050CA" w:rsidRDefault="00482E7D" w:rsidP="001050CA">
      <w:pPr>
        <w:widowControl w:val="0"/>
        <w:autoSpaceDE w:val="0"/>
        <w:autoSpaceDN w:val="0"/>
        <w:adjustRightInd w:val="0"/>
        <w:spacing w:after="0" w:line="402" w:lineRule="exact"/>
        <w:ind w:left="825"/>
        <w:rPr>
          <w:rFonts w:ascii="Times New Roman Bold" w:hAnsi="Times New Roman Bold" w:cs="Times New Roman Bold"/>
          <w:color w:val="191919"/>
          <w:spacing w:val="-2"/>
          <w:sz w:val="18"/>
          <w:szCs w:val="18"/>
        </w:rPr>
      </w:pPr>
      <w:r>
        <w:rPr>
          <w:rFonts w:ascii="Times New Roman Bold" w:hAnsi="Times New Roman Bold" w:cs="Times New Roman Bold"/>
          <w:noProof/>
          <w:color w:val="191919"/>
          <w:spacing w:val="-2"/>
          <w:sz w:val="18"/>
          <w:szCs w:val="18"/>
        </w:rPr>
        <w:pict>
          <v:shape id="_x0000_s10292" type="#_x0000_t202" style="position:absolute;left:0;text-align:left;margin-left:49.05pt;margin-top:6.75pt;width:222pt;height:96pt;z-index:252073984" wrapcoords="-73 0 -73 21420 21600 21420 21600 0 -73 0" stroked="f">
            <v:textbox style="mso-next-textbox:#_x0000_s10292">
              <w:txbxContent>
                <w:p w:rsidR="00482E7D" w:rsidRPr="00482E7D" w:rsidRDefault="00482E7D" w:rsidP="00482E7D">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 Principles of Marketing</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 Foundations of Financial Management</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 Legal Environment of Business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 International Business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r>
        <w:rPr>
          <w:rFonts w:ascii="Times New Roman" w:hAnsi="Times New Roman"/>
          <w:noProof/>
          <w:color w:val="191919"/>
          <w:spacing w:val="-3"/>
          <w:position w:val="-5"/>
          <w:sz w:val="20"/>
          <w:szCs w:val="20"/>
        </w:rPr>
        <w:pict>
          <v:shape id="_x0000_s10290" type="#_x0000_t202" style="position:absolute;left:0;text-align:left;margin-left:278.55pt;margin-top:6.75pt;width:238.5pt;height:108pt;z-index:252071936" wrapcoords="-68 0 -68 21420 21600 21420 21600 0 -68 0" stroked="f">
            <v:textbox>
              <w:txbxContent>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w:t>
                  </w:r>
                  <w:r w:rsidRPr="00482E7D">
                    <w:rPr>
                      <w:rFonts w:ascii="Times New Roman" w:hAnsi="Times New Roman"/>
                      <w:color w:val="262626" w:themeColor="text1" w:themeTint="D9"/>
                      <w:spacing w:val="-2"/>
                      <w:sz w:val="18"/>
                      <w:szCs w:val="18"/>
                    </w:rPr>
                    <w:tab/>
                    <w:t xml:space="preserve">3                               </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 xml:space="preserve">3100 Business Internship I </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 Economic and Business Statistics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 Management Science/Operations Mgt</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 Human Resource Mgt.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482E7D" w:rsidRPr="00482E7D" w:rsidRDefault="00482E7D" w:rsidP="00482E7D">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p>
    <w:p w:rsidR="001050CA" w:rsidRDefault="001050CA" w:rsidP="001050CA">
      <w:pPr>
        <w:widowControl w:val="0"/>
        <w:autoSpaceDE w:val="0"/>
        <w:autoSpaceDN w:val="0"/>
        <w:adjustRightInd w:val="0"/>
        <w:spacing w:after="0" w:line="402" w:lineRule="exact"/>
        <w:ind w:left="825"/>
        <w:rPr>
          <w:rFonts w:ascii="Times New Roman Bold" w:hAnsi="Times New Roman Bold" w:cs="Times New Roman Bold"/>
          <w:color w:val="191919"/>
          <w:spacing w:val="-2"/>
          <w:sz w:val="18"/>
          <w:szCs w:val="18"/>
        </w:rPr>
      </w:pPr>
    </w:p>
    <w:p w:rsidR="001050CA" w:rsidRDefault="001050CA" w:rsidP="001050CA">
      <w:pPr>
        <w:widowControl w:val="0"/>
        <w:autoSpaceDE w:val="0"/>
        <w:autoSpaceDN w:val="0"/>
        <w:adjustRightInd w:val="0"/>
        <w:spacing w:after="0" w:line="402" w:lineRule="exact"/>
        <w:ind w:left="825"/>
        <w:rPr>
          <w:rFonts w:ascii="Times New Roman Bold" w:hAnsi="Times New Roman Bold" w:cs="Times New Roman Bold"/>
          <w:color w:val="191919"/>
          <w:spacing w:val="-2"/>
          <w:sz w:val="18"/>
          <w:szCs w:val="18"/>
        </w:rPr>
      </w:pPr>
    </w:p>
    <w:p w:rsidR="001050CA" w:rsidRDefault="001050CA" w:rsidP="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p>
    <w:p w:rsidR="001050CA" w:rsidRDefault="00482E7D" w:rsidP="001050CA">
      <w:pPr>
        <w:widowControl w:val="0"/>
        <w:tabs>
          <w:tab w:val="left" w:pos="11096"/>
        </w:tabs>
        <w:autoSpaceDE w:val="0"/>
        <w:autoSpaceDN w:val="0"/>
        <w:adjustRightInd w:val="0"/>
        <w:spacing w:before="42" w:after="0" w:line="402" w:lineRule="exact"/>
        <w:ind w:left="825" w:firstLine="3908"/>
        <w:rPr>
          <w:rFonts w:ascii="Times New Roman" w:hAnsi="Times New Roman"/>
          <w:color w:val="191919"/>
          <w:spacing w:val="-3"/>
          <w:position w:val="-4"/>
          <w:sz w:val="20"/>
          <w:szCs w:val="20"/>
        </w:rPr>
      </w:pPr>
      <w:r>
        <w:rPr>
          <w:rFonts w:ascii="Century Gothic Bold" w:hAnsi="Century Gothic Bold" w:cs="Century Gothic Bold"/>
          <w:noProof/>
          <w:color w:val="191919"/>
          <w:position w:val="2"/>
          <w:sz w:val="35"/>
          <w:szCs w:val="35"/>
        </w:rPr>
        <w:pict>
          <v:shape id="_x0000_s10293" type="#_x0000_t202" style="position:absolute;left:0;text-align:left;margin-left:49.05pt;margin-top:32.25pt;width:222pt;height:122.25pt;z-index:252075008" stroked="f">
            <v:textbox style="mso-next-textbox:#_x0000_s10293">
              <w:txbxContent>
                <w:p w:rsidR="00482E7D" w:rsidRPr="00482E7D" w:rsidRDefault="00482E7D" w:rsidP="00482E7D">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 xml:space="preserve"> 3090 Information Systems Framework  </w:t>
                  </w:r>
                  <w:r w:rsidRPr="00482E7D">
                    <w:rPr>
                      <w:rFonts w:ascii="Times New Roman" w:hAnsi="Times New Roman"/>
                      <w:color w:val="262626" w:themeColor="text1" w:themeTint="D9"/>
                      <w:spacing w:val="-2"/>
                      <w:sz w:val="18"/>
                      <w:szCs w:val="18"/>
                    </w:rPr>
                    <w:tab/>
                    <w:t xml:space="preserve">3                                       </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Information Resource Management</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3330</w:t>
                  </w:r>
                  <w:r w:rsidRPr="00482E7D">
                    <w:rPr>
                      <w:rFonts w:ascii="Times New Roman" w:hAnsi="Times New Roman"/>
                      <w:color w:val="262626" w:themeColor="text1" w:themeTint="D9"/>
                      <w:spacing w:val="-2"/>
                      <w:sz w:val="18"/>
                      <w:szCs w:val="18"/>
                    </w:rPr>
                    <w:tab/>
                    <w:t>Human Computer Interaction</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4206</w:t>
                  </w:r>
                  <w:r w:rsidRPr="00482E7D">
                    <w:rPr>
                      <w:rFonts w:ascii="Times New Roman" w:hAnsi="Times New Roman"/>
                      <w:color w:val="262626" w:themeColor="text1" w:themeTint="D9"/>
                      <w:spacing w:val="-2"/>
                      <w:sz w:val="18"/>
                      <w:szCs w:val="18"/>
                    </w:rPr>
                    <w:tab/>
                    <w:t>Database Management Systems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Non-Bus. Elective (See Check sheet for 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482E7D" w:rsidRPr="00482E7D" w:rsidRDefault="00482E7D" w:rsidP="00482E7D">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 xml:space="preserve"> 15</w:t>
                  </w:r>
                </w:p>
              </w:txbxContent>
            </v:textbox>
            <w10:wrap type="square"/>
          </v:shape>
        </w:pict>
      </w:r>
    </w:p>
    <w:p w:rsidR="001050CA" w:rsidRDefault="00482E7D"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pPr>
      <w:r>
        <w:rPr>
          <w:rFonts w:ascii="Century Gothic Bold" w:hAnsi="Century Gothic Bold" w:cs="Century Gothic Bold"/>
          <w:noProof/>
          <w:color w:val="191919"/>
          <w:position w:val="2"/>
          <w:sz w:val="35"/>
          <w:szCs w:val="35"/>
        </w:rPr>
        <w:pict>
          <v:shape id="_x0000_s10294" type="#_x0000_t202" style="position:absolute;left:0;text-align:left;margin-left:283.05pt;margin-top:10.05pt;width:234pt;height:122.25pt;z-index:252076032" stroked="f">
            <v:textbox style="mso-next-textbox:#_x0000_s10294">
              <w:txbxContent>
                <w:p w:rsidR="00482E7D" w:rsidRPr="00482E7D" w:rsidRDefault="00482E7D" w:rsidP="00482E7D">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 xml:space="preserve">Senior </w:t>
                  </w:r>
                  <w:proofErr w:type="gramStart"/>
                  <w:r w:rsidRPr="00482E7D">
                    <w:rPr>
                      <w:rFonts w:ascii="Times New Roman Bold" w:hAnsi="Times New Roman Bold" w:cs="Times New Roman Bold"/>
                      <w:color w:val="262626" w:themeColor="text1" w:themeTint="D9"/>
                      <w:spacing w:val="-3"/>
                      <w:sz w:val="18"/>
                      <w:szCs w:val="18"/>
                    </w:rPr>
                    <w:t>Year  (</w:t>
                  </w:r>
                  <w:proofErr w:type="gramEnd"/>
                  <w:r w:rsidRPr="00482E7D">
                    <w:rPr>
                      <w:rFonts w:ascii="Times New Roman Bold" w:hAnsi="Times New Roman Bold" w:cs="Times New Roman Bold"/>
                      <w:color w:val="262626" w:themeColor="text1" w:themeTint="D9"/>
                      <w:spacing w:val="-3"/>
                      <w:sz w:val="18"/>
                      <w:szCs w:val="18"/>
                    </w:rPr>
                    <w:t>Spring Semester)</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 xml:space="preserve">Business Policy </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4207</w:t>
                  </w:r>
                  <w:r w:rsidRPr="00482E7D">
                    <w:rPr>
                      <w:rFonts w:ascii="Times New Roman" w:hAnsi="Times New Roman"/>
                      <w:color w:val="262626" w:themeColor="text1" w:themeTint="D9"/>
                      <w:spacing w:val="-2"/>
                      <w:sz w:val="18"/>
                      <w:szCs w:val="18"/>
                    </w:rPr>
                    <w:tab/>
                    <w:t>Systems Analysis &amp; Design</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3350</w:t>
                  </w:r>
                  <w:r w:rsidRPr="00482E7D">
                    <w:rPr>
                      <w:rFonts w:ascii="Times New Roman" w:hAnsi="Times New Roman"/>
                      <w:color w:val="262626" w:themeColor="text1" w:themeTint="D9"/>
                      <w:spacing w:val="-2"/>
                      <w:sz w:val="18"/>
                      <w:szCs w:val="18"/>
                    </w:rPr>
                    <w:tab/>
                    <w:t>Telecommunications Management</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Bus. Elective (3000/4000 Bus. Course)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 xml:space="preserve">3 </w:t>
                  </w:r>
                  <w:r w:rsidRPr="00482E7D">
                    <w:rPr>
                      <w:rFonts w:ascii="Times New Roman" w:hAnsi="Times New Roman"/>
                      <w:color w:val="262626" w:themeColor="text1" w:themeTint="D9"/>
                      <w:spacing w:val="-2"/>
                      <w:sz w:val="18"/>
                      <w:szCs w:val="18"/>
                    </w:rPr>
                    <w:t xml:space="preserve">                                                                                          </w:t>
                  </w:r>
                </w:p>
                <w:p w:rsidR="00482E7D" w:rsidRPr="00482E7D" w:rsidRDefault="00482E7D" w:rsidP="00482E7D">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t>15</w:t>
                  </w:r>
                </w:p>
              </w:txbxContent>
            </v:textbox>
            <w10:wrap type="square"/>
          </v:shape>
        </w:pict>
      </w:r>
    </w:p>
    <w:p w:rsidR="00482E7D" w:rsidRDefault="00482E7D"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pPr>
    </w:p>
    <w:p w:rsidR="00482E7D" w:rsidRDefault="00482E7D"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pPr>
    </w:p>
    <w:p w:rsidR="00482E7D" w:rsidRDefault="00482E7D"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pPr>
    </w:p>
    <w:p w:rsidR="00482E7D" w:rsidRDefault="00482E7D"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pPr>
    </w:p>
    <w:p w:rsidR="00482E7D" w:rsidRDefault="00482E7D"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pPr>
    </w:p>
    <w:p w:rsidR="00482E7D" w:rsidRDefault="00482E7D"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pPr>
    </w:p>
    <w:p w:rsidR="001050CA" w:rsidRDefault="001050CA" w:rsidP="001050CA">
      <w:pPr>
        <w:widowControl w:val="0"/>
        <w:tabs>
          <w:tab w:val="left" w:pos="11096"/>
        </w:tabs>
        <w:autoSpaceDE w:val="0"/>
        <w:autoSpaceDN w:val="0"/>
        <w:adjustRightInd w:val="0"/>
        <w:spacing w:before="279" w:after="0" w:line="402" w:lineRule="exact"/>
        <w:ind w:left="825" w:firstLine="3908"/>
        <w:rPr>
          <w:rFonts w:ascii="Century Gothic Bold" w:hAnsi="Century Gothic Bold" w:cs="Century Gothic Bold"/>
          <w:color w:val="191919"/>
          <w:w w:val="97"/>
          <w:position w:val="2"/>
          <w:sz w:val="35"/>
          <w:szCs w:val="35"/>
        </w:rPr>
        <w:sectPr w:rsidR="001050CA" w:rsidSect="00C23BEA">
          <w:pgSz w:w="12240" w:h="15840"/>
          <w:pgMar w:top="0" w:right="810" w:bottom="0" w:left="630" w:header="720" w:footer="720" w:gutter="0"/>
          <w:cols w:space="720"/>
          <w:noEndnote/>
        </w:sectPr>
      </w:pPr>
    </w:p>
    <w:p w:rsidR="001050CA" w:rsidRDefault="00C23BEA" w:rsidP="00482E7D">
      <w:pPr>
        <w:widowControl w:val="0"/>
        <w:tabs>
          <w:tab w:val="left" w:pos="10710"/>
        </w:tabs>
        <w:autoSpaceDE w:val="0"/>
        <w:autoSpaceDN w:val="0"/>
        <w:adjustRightInd w:val="0"/>
        <w:spacing w:after="0" w:line="240" w:lineRule="exact"/>
        <w:ind w:left="1080" w:firstLine="0"/>
        <w:rPr>
          <w:rFonts w:ascii="Century Gothic Bold" w:hAnsi="Century Gothic Bold" w:cs="Century Gothic Bold"/>
          <w:color w:val="191919"/>
          <w:spacing w:val="-2"/>
          <w:sz w:val="16"/>
          <w:szCs w:val="16"/>
        </w:rPr>
      </w:pPr>
      <w:bookmarkStart w:id="390" w:name="Pg15"/>
      <w:bookmarkEnd w:id="390"/>
      <w:r>
        <w:rPr>
          <w:rFonts w:ascii="Times New Roman" w:hAnsi="Times New Roman"/>
          <w:noProof/>
          <w:color w:val="262626" w:themeColor="text1" w:themeTint="D9"/>
          <w:spacing w:val="-2"/>
          <w:sz w:val="18"/>
          <w:szCs w:val="18"/>
        </w:rPr>
        <w:lastRenderedPageBreak/>
        <w:pict>
          <v:group id="_x0000_s10398" style="position:absolute;left:0;text-align:left;margin-left:-30.35pt;margin-top:-35.55pt;width:175.2pt;height:795.8pt;z-index:252090368" coordorigin="2815" coordsize="3504,15916">
            <v:rect id="_x0000_s10399"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399"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400" style="position:absolute;left:2815;width:3504;height:15916" coordorigin="3095" coordsize="3504,15916">
              <v:group id="_x0000_s10401" style="position:absolute;left:3095;width:1104;height:15916" coordorigin="5929,3" coordsize="1104,15916">
                <v:rect id="_x0000_s1040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10402"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403" style="position:absolute;left:5929;top:2404;width:1104;height:13112" coordorigin="3836,2408" coordsize="1104,13112">
                  <v:shape id="_x0000_s10404" type="#_x0000_t32" style="position:absolute;left:3889;top:4172;width:1051;height:0" o:connectortype="straight" strokeweight="2pt"/>
                  <v:shape id="_x0000_s10405" type="#_x0000_t32" style="position:absolute;left:3889;top:2408;width:1051;height:0" o:connectortype="straight" strokeweight="2pt"/>
                  <v:shape id="Freeform 2758" o:spid="_x0000_s1040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40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408" type="#_x0000_t32" style="position:absolute;left:3889;top:6006;width:1051;height:0" o:connectortype="straight" strokeweight="2pt"/>
                  <v:shape id="_x0000_s10409" type="#_x0000_t32" style="position:absolute;left:3889;top:7786;width:1051;height:0" o:connectortype="straight" strokeweight="2pt"/>
                  <v:shape id="_x0000_s10410" type="#_x0000_t32" style="position:absolute;left:3889;top:9663;width:1051;height:0" o:connectortype="straight" strokeweight="2pt"/>
                  <v:shape id="_x0000_s10411" type="#_x0000_t32" style="position:absolute;left:3889;top:11481;width:1051;height:0" o:connectortype="straight" strokeweight="2pt"/>
                  <v:shape id="_x0000_s10412" type="#_x0000_t32" style="position:absolute;left:3889;top:13281;width:1051;height:0" o:connectortype="straight" strokeweight="2pt"/>
                </v:group>
              </v:group>
              <v:rect id="_x0000_s10413" style="position:absolute;left:3775;top:375;width:2824;height:421" fillcolor="white [3201]" strokecolor="#bfbfbf [2412]" strokeweight="2.5pt">
                <v:shadow color="#868686"/>
                <v:textbox inset="0,0,0,0">
                  <w:txbxContent>
                    <w:p w:rsidR="00C23BEA" w:rsidRDefault="00C23BEA" w:rsidP="00C23BEA">
                      <w:pPr>
                        <w:spacing w:after="0"/>
                        <w:ind w:firstLine="86"/>
                      </w:pPr>
                      <w:r>
                        <w:t>Accounting, BIS &amp; Marketing</w:t>
                      </w:r>
                    </w:p>
                  </w:txbxContent>
                </v:textbox>
              </v:rect>
            </v:group>
          </v:group>
        </w:pict>
      </w:r>
      <w:r w:rsidR="001050CA">
        <w:rPr>
          <w:rFonts w:ascii="Century Gothic Bold" w:hAnsi="Century Gothic Bold" w:cs="Century Gothic Bold"/>
          <w:color w:val="191919"/>
          <w:spacing w:val="-2"/>
          <w:sz w:val="16"/>
          <w:szCs w:val="16"/>
        </w:rPr>
        <w:t xml:space="preserve"> </w:t>
      </w:r>
    </w:p>
    <w:p w:rsidR="001050CA" w:rsidRDefault="001050CA" w:rsidP="00482E7D">
      <w:pPr>
        <w:widowControl w:val="0"/>
        <w:tabs>
          <w:tab w:val="left" w:pos="10710"/>
        </w:tabs>
        <w:autoSpaceDE w:val="0"/>
        <w:autoSpaceDN w:val="0"/>
        <w:adjustRightInd w:val="0"/>
        <w:spacing w:after="0" w:line="287" w:lineRule="exact"/>
        <w:ind w:left="1080" w:firstLine="0"/>
        <w:rPr>
          <w:rFonts w:ascii="Century Gothic Bold" w:hAnsi="Century Gothic Bold" w:cs="Century Gothic Bold"/>
          <w:color w:val="191919"/>
          <w:spacing w:val="-2"/>
          <w:sz w:val="16"/>
          <w:szCs w:val="16"/>
        </w:rPr>
      </w:pPr>
    </w:p>
    <w:p w:rsidR="001050CA" w:rsidRPr="00482E7D" w:rsidRDefault="001050CA" w:rsidP="00482E7D">
      <w:pPr>
        <w:widowControl w:val="0"/>
        <w:tabs>
          <w:tab w:val="left" w:pos="10710"/>
        </w:tabs>
        <w:autoSpaceDE w:val="0"/>
        <w:autoSpaceDN w:val="0"/>
        <w:adjustRightInd w:val="0"/>
        <w:spacing w:before="5" w:after="0" w:line="287" w:lineRule="exact"/>
        <w:ind w:left="1080" w:firstLine="0"/>
        <w:rPr>
          <w:rFonts w:ascii="Times New Roman Bold" w:hAnsi="Times New Roman Bold" w:cs="Times New Roman Bold"/>
          <w:color w:val="262626" w:themeColor="text1" w:themeTint="D9"/>
          <w:spacing w:val="-3"/>
          <w:sz w:val="24"/>
          <w:szCs w:val="24"/>
        </w:rPr>
      </w:pPr>
      <w:r w:rsidRPr="00482E7D">
        <w:rPr>
          <w:rFonts w:ascii="Times New Roman Bold" w:hAnsi="Times New Roman Bold" w:cs="Times New Roman Bold"/>
          <w:color w:val="262626" w:themeColor="text1" w:themeTint="D9"/>
          <w:spacing w:val="-3"/>
          <w:sz w:val="31"/>
          <w:szCs w:val="31"/>
        </w:rPr>
        <w:t>B</w:t>
      </w:r>
      <w:r w:rsidRPr="00482E7D">
        <w:rPr>
          <w:rFonts w:ascii="Times New Roman Bold" w:hAnsi="Times New Roman Bold" w:cs="Times New Roman Bold"/>
          <w:color w:val="262626" w:themeColor="text1" w:themeTint="D9"/>
          <w:spacing w:val="-3"/>
          <w:sz w:val="24"/>
          <w:szCs w:val="24"/>
        </w:rPr>
        <w:t>ACHELOR OF</w:t>
      </w:r>
      <w:r w:rsidRPr="00482E7D">
        <w:rPr>
          <w:rFonts w:ascii="Times New Roman Bold" w:hAnsi="Times New Roman Bold" w:cs="Times New Roman Bold"/>
          <w:color w:val="262626" w:themeColor="text1" w:themeTint="D9"/>
          <w:spacing w:val="-3"/>
          <w:sz w:val="31"/>
          <w:szCs w:val="31"/>
        </w:rPr>
        <w:t xml:space="preserve"> S</w:t>
      </w:r>
      <w:r w:rsidRPr="00482E7D">
        <w:rPr>
          <w:rFonts w:ascii="Times New Roman Bold" w:hAnsi="Times New Roman Bold" w:cs="Times New Roman Bold"/>
          <w:color w:val="262626" w:themeColor="text1" w:themeTint="D9"/>
          <w:spacing w:val="-3"/>
          <w:sz w:val="24"/>
          <w:szCs w:val="24"/>
        </w:rPr>
        <w:t>CIENCE</w:t>
      </w:r>
      <w:r w:rsidRPr="00482E7D">
        <w:rPr>
          <w:rFonts w:ascii="Times New Roman Bold" w:hAnsi="Times New Roman Bold" w:cs="Times New Roman Bold"/>
          <w:color w:val="262626" w:themeColor="text1" w:themeTint="D9"/>
          <w:spacing w:val="-3"/>
          <w:sz w:val="31"/>
          <w:szCs w:val="31"/>
        </w:rPr>
        <w:t xml:space="preserve"> D</w:t>
      </w:r>
      <w:r w:rsidRPr="00482E7D">
        <w:rPr>
          <w:rFonts w:ascii="Times New Roman Bold" w:hAnsi="Times New Roman Bold" w:cs="Times New Roman Bold"/>
          <w:color w:val="262626" w:themeColor="text1" w:themeTint="D9"/>
          <w:spacing w:val="-3"/>
          <w:sz w:val="24"/>
          <w:szCs w:val="24"/>
        </w:rPr>
        <w:t>EGREE IN</w:t>
      </w:r>
      <w:r w:rsidRPr="00482E7D">
        <w:rPr>
          <w:rFonts w:ascii="Times New Roman Bold" w:hAnsi="Times New Roman Bold" w:cs="Times New Roman Bold"/>
          <w:color w:val="262626" w:themeColor="text1" w:themeTint="D9"/>
          <w:spacing w:val="-3"/>
          <w:sz w:val="31"/>
          <w:szCs w:val="31"/>
        </w:rPr>
        <w:t xml:space="preserve"> M</w:t>
      </w:r>
      <w:r w:rsidRPr="00482E7D">
        <w:rPr>
          <w:rFonts w:ascii="Times New Roman Bold" w:hAnsi="Times New Roman Bold" w:cs="Times New Roman Bold"/>
          <w:color w:val="262626" w:themeColor="text1" w:themeTint="D9"/>
          <w:spacing w:val="-3"/>
          <w:sz w:val="24"/>
          <w:szCs w:val="24"/>
        </w:rPr>
        <w:t xml:space="preserve">ARKETING </w:t>
      </w:r>
    </w:p>
    <w:p w:rsidR="001050CA" w:rsidRPr="00482E7D" w:rsidRDefault="001050CA" w:rsidP="00482E7D">
      <w:pPr>
        <w:widowControl w:val="0"/>
        <w:tabs>
          <w:tab w:val="left" w:pos="3645"/>
          <w:tab w:val="left" w:pos="7173"/>
          <w:tab w:val="left" w:pos="10260"/>
          <w:tab w:val="left" w:pos="10710"/>
        </w:tabs>
        <w:autoSpaceDE w:val="0"/>
        <w:autoSpaceDN w:val="0"/>
        <w:adjustRightInd w:val="0"/>
        <w:spacing w:before="74" w:after="0" w:line="207" w:lineRule="exact"/>
        <w:ind w:left="10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Courses</w:t>
      </w:r>
      <w:r w:rsidRPr="00482E7D">
        <w:rPr>
          <w:rFonts w:ascii="Times New Roman Bold" w:hAnsi="Times New Roman Bold" w:cs="Times New Roman Bold"/>
          <w:color w:val="262626" w:themeColor="text1" w:themeTint="D9"/>
          <w:spacing w:val="-2"/>
          <w:sz w:val="18"/>
          <w:szCs w:val="18"/>
        </w:rPr>
        <w:tab/>
        <w:t>Titles</w:t>
      </w:r>
      <w:r w:rsidRPr="00482E7D">
        <w:rPr>
          <w:rFonts w:ascii="Times New Roman Bold" w:hAnsi="Times New Roman Bold" w:cs="Times New Roman Bold"/>
          <w:color w:val="262626" w:themeColor="text1" w:themeTint="D9"/>
          <w:spacing w:val="-2"/>
          <w:sz w:val="18"/>
          <w:szCs w:val="18"/>
        </w:rPr>
        <w:tab/>
        <w:t>Prerequisites</w:t>
      </w:r>
      <w:r w:rsidR="00482E7D"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Credit</w:t>
      </w:r>
    </w:p>
    <w:p w:rsidR="001050CA" w:rsidRPr="00482E7D" w:rsidRDefault="001050CA" w:rsidP="00482E7D">
      <w:pPr>
        <w:widowControl w:val="0"/>
        <w:tabs>
          <w:tab w:val="left" w:pos="10710"/>
        </w:tabs>
        <w:autoSpaceDE w:val="0"/>
        <w:autoSpaceDN w:val="0"/>
        <w:adjustRightInd w:val="0"/>
        <w:spacing w:before="4" w:after="0" w:line="207" w:lineRule="exact"/>
        <w:ind w:left="10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F: Program of Study Related Courses Hours</w:t>
      </w:r>
    </w:p>
    <w:p w:rsidR="001050CA" w:rsidRPr="00482E7D" w:rsidRDefault="001050CA" w:rsidP="00482E7D">
      <w:pPr>
        <w:widowControl w:val="0"/>
        <w:tabs>
          <w:tab w:val="left" w:pos="2587"/>
          <w:tab w:val="left" w:pos="3645"/>
          <w:tab w:val="left" w:pos="7200"/>
          <w:tab w:val="left" w:pos="10710"/>
          <w:tab w:val="left" w:pos="10800"/>
        </w:tabs>
        <w:autoSpaceDE w:val="0"/>
        <w:autoSpaceDN w:val="0"/>
        <w:adjustRightInd w:val="0"/>
        <w:spacing w:before="8"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 xml:space="preserve">Principles of Accounting I </w:t>
      </w:r>
      <w:r w:rsidRPr="00482E7D">
        <w:rPr>
          <w:rFonts w:ascii="Times New Roman" w:hAnsi="Times New Roman"/>
          <w:color w:val="262626" w:themeColor="text1" w:themeTint="D9"/>
          <w:spacing w:val="-2"/>
          <w:sz w:val="18"/>
          <w:szCs w:val="18"/>
        </w:rPr>
        <w:tab/>
        <w:t>MATH 1111</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p>
    <w:p w:rsidR="001050CA" w:rsidRPr="00482E7D" w:rsidRDefault="001050CA" w:rsidP="00482E7D">
      <w:pPr>
        <w:widowControl w:val="0"/>
        <w:tabs>
          <w:tab w:val="left" w:pos="2587"/>
          <w:tab w:val="left" w:pos="3645"/>
          <w:tab w:val="left" w:pos="7200"/>
          <w:tab w:val="left" w:pos="10710"/>
          <w:tab w:val="left" w:pos="10800"/>
        </w:tabs>
        <w:autoSpaceDE w:val="0"/>
        <w:autoSpaceDN w:val="0"/>
        <w:adjustRightInd w:val="0"/>
        <w:spacing w:before="8"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ACCT 2101</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7200"/>
          <w:tab w:val="left" w:pos="10710"/>
          <w:tab w:val="left" w:pos="10800"/>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610"/>
          <w:tab w:val="left" w:pos="3645"/>
          <w:tab w:val="left" w:pos="7200"/>
          <w:tab w:val="left" w:pos="10710"/>
          <w:tab w:val="left" w:pos="10800"/>
          <w:tab w:val="left" w:pos="11160"/>
        </w:tabs>
        <w:autoSpaceDE w:val="0"/>
        <w:autoSpaceDN w:val="0"/>
        <w:adjustRightInd w:val="0"/>
        <w:spacing w:before="5" w:after="0" w:line="207" w:lineRule="exact"/>
        <w:ind w:left="1080" w:right="27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BISE               </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 for Management </w:t>
      </w:r>
      <w:r w:rsidRPr="00482E7D">
        <w:rPr>
          <w:rFonts w:ascii="Times New Roman" w:hAnsi="Times New Roman"/>
          <w:color w:val="262626" w:themeColor="text1" w:themeTint="D9"/>
          <w:spacing w:val="-2"/>
          <w:sz w:val="18"/>
          <w:szCs w:val="18"/>
        </w:rPr>
        <w:tab/>
        <w:t>ENGL 1102</w:t>
      </w:r>
      <w:r w:rsidR="00482E7D"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1530"/>
          <w:tab w:val="left" w:pos="2610"/>
          <w:tab w:val="left" w:pos="3645"/>
          <w:tab w:val="left" w:pos="7200"/>
          <w:tab w:val="left" w:pos="10710"/>
          <w:tab w:val="left" w:pos="10800"/>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ECON             </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7200"/>
          <w:tab w:val="left" w:pos="10710"/>
          <w:tab w:val="left" w:pos="10800"/>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1050CA" w:rsidRPr="00482E7D" w:rsidRDefault="001050CA" w:rsidP="00482E7D">
      <w:pPr>
        <w:widowControl w:val="0"/>
        <w:tabs>
          <w:tab w:val="left" w:pos="2587"/>
          <w:tab w:val="left" w:pos="3645"/>
          <w:tab w:val="left" w:pos="7200"/>
          <w:tab w:val="left" w:pos="10710"/>
          <w:tab w:val="left" w:pos="10800"/>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u w:val="single"/>
        </w:rPr>
      </w:pPr>
    </w:p>
    <w:p w:rsidR="001050CA" w:rsidRPr="00482E7D" w:rsidRDefault="001050CA" w:rsidP="00482E7D">
      <w:pPr>
        <w:widowControl w:val="0"/>
        <w:tabs>
          <w:tab w:val="left" w:pos="7200"/>
          <w:tab w:val="left" w:pos="10710"/>
          <w:tab w:val="left" w:pos="10800"/>
          <w:tab w:val="left" w:pos="10877"/>
        </w:tabs>
        <w:autoSpaceDE w:val="0"/>
        <w:autoSpaceDN w:val="0"/>
        <w:adjustRightInd w:val="0"/>
        <w:spacing w:before="2" w:after="0" w:line="207" w:lineRule="exact"/>
        <w:ind w:left="10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18</w:t>
      </w:r>
    </w:p>
    <w:p w:rsidR="001050CA" w:rsidRPr="00482E7D" w:rsidRDefault="001050CA" w:rsidP="00482E7D">
      <w:pPr>
        <w:widowControl w:val="0"/>
        <w:tabs>
          <w:tab w:val="left" w:pos="10710"/>
        </w:tabs>
        <w:autoSpaceDE w:val="0"/>
        <w:autoSpaceDN w:val="0"/>
        <w:adjustRightInd w:val="0"/>
        <w:spacing w:after="0" w:line="207" w:lineRule="exact"/>
        <w:ind w:left="1080" w:firstLine="0"/>
        <w:rPr>
          <w:rFonts w:ascii="Times New Roman Bold" w:hAnsi="Times New Roman Bold" w:cs="Times New Roman Bold"/>
          <w:color w:val="262626" w:themeColor="text1" w:themeTint="D9"/>
          <w:spacing w:val="-2"/>
          <w:sz w:val="18"/>
          <w:szCs w:val="18"/>
        </w:rPr>
      </w:pPr>
    </w:p>
    <w:p w:rsidR="001050CA" w:rsidRPr="00482E7D" w:rsidRDefault="001050CA" w:rsidP="00482E7D">
      <w:pPr>
        <w:widowControl w:val="0"/>
        <w:tabs>
          <w:tab w:val="left" w:pos="10710"/>
        </w:tabs>
        <w:autoSpaceDE w:val="0"/>
        <w:autoSpaceDN w:val="0"/>
        <w:adjustRightInd w:val="0"/>
        <w:spacing w:before="9" w:after="0" w:line="207" w:lineRule="exact"/>
        <w:ind w:left="10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G: Business Majors Required Courses</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8"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                                             ECON 2105/ECON 2106, MGMT 3105</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 xml:space="preserve">Economics and Business Statistics                         ECON 2105/ECON 2106                  </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                  ACCT 2101</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         ECON 3205</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                                         MGMT 3105</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w:t>
      </w:r>
      <w:r w:rsidRPr="00482E7D">
        <w:rPr>
          <w:rFonts w:ascii="Times New Roman" w:hAnsi="Times New Roman"/>
          <w:color w:val="262626" w:themeColor="text1" w:themeTint="D9"/>
          <w:spacing w:val="-2"/>
          <w:sz w:val="18"/>
          <w:szCs w:val="18"/>
        </w:rPr>
        <w:tab/>
        <w:t>Human Resource Management                               MGMT 3105</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                         BISE 2010</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Business Policy</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                                           ECON 2106</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u w:val="single"/>
        </w:rPr>
      </w:pPr>
    </w:p>
    <w:p w:rsidR="001050CA" w:rsidRPr="00482E7D" w:rsidRDefault="001050CA" w:rsidP="00482E7D">
      <w:pPr>
        <w:widowControl w:val="0"/>
        <w:tabs>
          <w:tab w:val="left" w:pos="10710"/>
          <w:tab w:val="left" w:pos="10800"/>
          <w:tab w:val="left" w:pos="10980"/>
        </w:tabs>
        <w:autoSpaceDE w:val="0"/>
        <w:autoSpaceDN w:val="0"/>
        <w:adjustRightInd w:val="0"/>
        <w:spacing w:before="2" w:after="0" w:line="207" w:lineRule="exact"/>
        <w:ind w:left="10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 xml:space="preserve">Subtotal                                                                                                                                                                                                    </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30</w:t>
      </w:r>
    </w:p>
    <w:p w:rsidR="001050CA" w:rsidRPr="00482E7D" w:rsidRDefault="001050CA" w:rsidP="00482E7D">
      <w:pPr>
        <w:widowControl w:val="0"/>
        <w:tabs>
          <w:tab w:val="left" w:pos="10710"/>
        </w:tabs>
        <w:autoSpaceDE w:val="0"/>
        <w:autoSpaceDN w:val="0"/>
        <w:adjustRightInd w:val="0"/>
        <w:spacing w:after="0" w:line="207" w:lineRule="exact"/>
        <w:ind w:left="1080" w:firstLine="0"/>
        <w:rPr>
          <w:rFonts w:ascii="Times New Roman Bold" w:hAnsi="Times New Roman Bold" w:cs="Times New Roman Bold"/>
          <w:color w:val="262626" w:themeColor="text1" w:themeTint="D9"/>
          <w:spacing w:val="-2"/>
          <w:sz w:val="18"/>
          <w:szCs w:val="18"/>
        </w:rPr>
      </w:pPr>
    </w:p>
    <w:p w:rsidR="001050CA" w:rsidRPr="00482E7D" w:rsidRDefault="001050CA" w:rsidP="00482E7D">
      <w:pPr>
        <w:widowControl w:val="0"/>
        <w:tabs>
          <w:tab w:val="left" w:pos="10710"/>
        </w:tabs>
        <w:autoSpaceDE w:val="0"/>
        <w:autoSpaceDN w:val="0"/>
        <w:adjustRightInd w:val="0"/>
        <w:spacing w:before="9" w:after="0" w:line="207" w:lineRule="exact"/>
        <w:ind w:left="10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H: Marketing Major Required Courses</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                                                  MKTG 3120</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80"/>
        </w:tabs>
        <w:autoSpaceDE w:val="0"/>
        <w:autoSpaceDN w:val="0"/>
        <w:adjustRightInd w:val="0"/>
        <w:spacing w:before="4" w:after="0" w:line="207" w:lineRule="exact"/>
        <w:ind w:left="1080" w:right="-72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 xml:space="preserve">Fundamentals of Selling                                                                                                              </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3134</w:t>
      </w:r>
      <w:r w:rsidRPr="00482E7D">
        <w:rPr>
          <w:rFonts w:ascii="Times New Roman" w:hAnsi="Times New Roman"/>
          <w:color w:val="262626" w:themeColor="text1" w:themeTint="D9"/>
          <w:spacing w:val="-2"/>
          <w:sz w:val="18"/>
          <w:szCs w:val="18"/>
        </w:rPr>
        <w:tab/>
        <w:t>Marketing Research                                                  MKTG 3120</w:t>
      </w:r>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                                       MKTG 3120</w:t>
      </w:r>
      <w:r w:rsidRPr="00482E7D">
        <w:rPr>
          <w:rFonts w:ascii="Times New Roman" w:hAnsi="Times New Roman"/>
          <w:color w:val="262626" w:themeColor="text1" w:themeTint="D9"/>
          <w:spacing w:val="-2"/>
          <w:sz w:val="18"/>
          <w:szCs w:val="18"/>
        </w:rPr>
        <w:tab/>
        <w:t>3</w:t>
      </w:r>
    </w:p>
    <w:p w:rsidR="009D7097" w:rsidRPr="00482E7D" w:rsidRDefault="001050CA" w:rsidP="00482E7D">
      <w:pPr>
        <w:widowControl w:val="0"/>
        <w:tabs>
          <w:tab w:val="left" w:pos="2587"/>
          <w:tab w:val="left" w:pos="3645"/>
          <w:tab w:val="left" w:pos="7200"/>
          <w:tab w:val="left" w:pos="10710"/>
          <w:tab w:val="left" w:pos="10966"/>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rPr>
        <w:pPrChange w:id="391" w:author="eslove" w:date="2010-11-01T16:30:00Z">
          <w:pPr>
            <w:widowControl w:val="0"/>
            <w:tabs>
              <w:tab w:val="left" w:pos="2587"/>
              <w:tab w:val="left" w:pos="3645"/>
              <w:tab w:val="left" w:pos="10966"/>
            </w:tabs>
            <w:autoSpaceDE w:val="0"/>
            <w:autoSpaceDN w:val="0"/>
            <w:adjustRightInd w:val="0"/>
            <w:spacing w:before="4" w:after="0" w:line="207" w:lineRule="exact"/>
            <w:ind w:left="1170"/>
          </w:pPr>
        </w:pPrChange>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w:t>
      </w:r>
      <w:ins w:id="392" w:author="eslove" w:date="2010-11-01T16:25:00Z">
        <w:r w:rsidRPr="00482E7D">
          <w:rPr>
            <w:rFonts w:ascii="Times New Roman" w:hAnsi="Times New Roman"/>
            <w:color w:val="262626" w:themeColor="text1" w:themeTint="D9"/>
            <w:spacing w:val="-2"/>
            <w:sz w:val="18"/>
            <w:szCs w:val="18"/>
          </w:rPr>
          <w:t>4</w:t>
        </w:r>
      </w:ins>
      <w:del w:id="393" w:author="eslove" w:date="2010-11-01T16:25:00Z">
        <w:r w:rsidRPr="00482E7D" w:rsidDel="00FF69F9">
          <w:rPr>
            <w:rFonts w:ascii="Times New Roman" w:hAnsi="Times New Roman"/>
            <w:color w:val="262626" w:themeColor="text1" w:themeTint="D9"/>
            <w:spacing w:val="-2"/>
            <w:sz w:val="18"/>
            <w:szCs w:val="18"/>
          </w:rPr>
          <w:delText>3</w:delText>
        </w:r>
      </w:del>
      <w:r w:rsidRPr="00482E7D">
        <w:rPr>
          <w:rFonts w:ascii="Times New Roman" w:hAnsi="Times New Roman"/>
          <w:color w:val="262626" w:themeColor="text1" w:themeTint="D9"/>
          <w:spacing w:val="-2"/>
          <w:sz w:val="18"/>
          <w:szCs w:val="18"/>
        </w:rPr>
        <w:t>0</w:t>
      </w:r>
      <w:r w:rsidRPr="00482E7D">
        <w:rPr>
          <w:rFonts w:ascii="Times New Roman" w:hAnsi="Times New Roman"/>
          <w:color w:val="262626" w:themeColor="text1" w:themeTint="D9"/>
          <w:spacing w:val="-2"/>
          <w:sz w:val="18"/>
          <w:szCs w:val="18"/>
        </w:rPr>
        <w:tab/>
      </w:r>
      <w:del w:id="394" w:author="eslove" w:date="2010-11-01T16:25:00Z">
        <w:r w:rsidRPr="00482E7D" w:rsidDel="00FF69F9">
          <w:rPr>
            <w:rFonts w:ascii="Times New Roman" w:hAnsi="Times New Roman"/>
            <w:color w:val="262626" w:themeColor="text1" w:themeTint="D9"/>
            <w:spacing w:val="-2"/>
            <w:sz w:val="18"/>
            <w:szCs w:val="18"/>
          </w:rPr>
          <w:delText>Marketing Channels</w:delText>
        </w:r>
      </w:del>
      <w:ins w:id="395" w:author="eslove" w:date="2010-11-01T16:25:00Z">
        <w:r w:rsidRPr="00482E7D">
          <w:rPr>
            <w:rFonts w:ascii="Times New Roman" w:hAnsi="Times New Roman"/>
            <w:color w:val="262626" w:themeColor="text1" w:themeTint="D9"/>
            <w:spacing w:val="-2"/>
            <w:sz w:val="18"/>
            <w:szCs w:val="18"/>
          </w:rPr>
          <w:t>Retail Management</w:t>
        </w:r>
      </w:ins>
      <w:ins w:id="396" w:author="eslove" w:date="2010-11-01T16:30:00Z">
        <w:r w:rsidRPr="00482E7D">
          <w:rPr>
            <w:rFonts w:ascii="Times New Roman" w:hAnsi="Times New Roman"/>
            <w:color w:val="262626" w:themeColor="text1" w:themeTint="D9"/>
            <w:spacing w:val="-2"/>
            <w:sz w:val="18"/>
            <w:szCs w:val="18"/>
          </w:rPr>
          <w:tab/>
          <w:t>MKTG 3120</w:t>
        </w:r>
      </w:ins>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2587"/>
          <w:tab w:val="left" w:pos="3645"/>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4170</w:t>
      </w:r>
      <w:r w:rsidRPr="00482E7D">
        <w:rPr>
          <w:rFonts w:ascii="Times New Roman" w:hAnsi="Times New Roman"/>
          <w:color w:val="262626" w:themeColor="text1" w:themeTint="D9"/>
          <w:spacing w:val="-2"/>
          <w:sz w:val="18"/>
          <w:szCs w:val="18"/>
        </w:rPr>
        <w:tab/>
        <w:t>Marketing Management                                            MKTG 3120</w:t>
      </w:r>
      <w:r w:rsidRPr="00482E7D">
        <w:rPr>
          <w:rFonts w:ascii="Times New Roman" w:hAnsi="Times New Roman"/>
          <w:color w:val="262626" w:themeColor="text1" w:themeTint="D9"/>
          <w:spacing w:val="-2"/>
          <w:sz w:val="18"/>
          <w:szCs w:val="18"/>
        </w:rPr>
        <w:tab/>
        <w:t>3</w:t>
      </w:r>
    </w:p>
    <w:p w:rsidR="009D7097" w:rsidRPr="00482E7D" w:rsidRDefault="001050CA" w:rsidP="00482E7D">
      <w:pPr>
        <w:widowControl w:val="0"/>
        <w:tabs>
          <w:tab w:val="left" w:pos="2587"/>
          <w:tab w:val="left" w:pos="3645"/>
          <w:tab w:val="left" w:pos="7200"/>
          <w:tab w:val="left" w:pos="10710"/>
          <w:tab w:val="left" w:pos="10966"/>
        </w:tabs>
        <w:autoSpaceDE w:val="0"/>
        <w:autoSpaceDN w:val="0"/>
        <w:adjustRightInd w:val="0"/>
        <w:spacing w:before="8" w:after="0" w:line="207" w:lineRule="exact"/>
        <w:ind w:left="1080" w:firstLine="0"/>
        <w:rPr>
          <w:rFonts w:ascii="Times New Roman" w:hAnsi="Times New Roman"/>
          <w:color w:val="262626" w:themeColor="text1" w:themeTint="D9"/>
          <w:spacing w:val="-2"/>
          <w:sz w:val="18"/>
          <w:szCs w:val="18"/>
        </w:rPr>
        <w:pPrChange w:id="397" w:author="eslove" w:date="2010-11-01T16:29:00Z">
          <w:pPr>
            <w:widowControl w:val="0"/>
            <w:tabs>
              <w:tab w:val="left" w:pos="2587"/>
              <w:tab w:val="left" w:pos="3645"/>
              <w:tab w:val="left" w:pos="10966"/>
            </w:tabs>
            <w:autoSpaceDE w:val="0"/>
            <w:autoSpaceDN w:val="0"/>
            <w:adjustRightInd w:val="0"/>
            <w:spacing w:before="8" w:after="0" w:line="207" w:lineRule="exact"/>
            <w:ind w:left="1170"/>
          </w:pPr>
        </w:pPrChange>
      </w:pPr>
      <w:ins w:id="398" w:author="eslove" w:date="2010-11-01T16:26:00Z">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4180</w:t>
        </w:r>
        <w:r w:rsidRPr="00482E7D">
          <w:rPr>
            <w:rFonts w:ascii="Times New Roman" w:hAnsi="Times New Roman"/>
            <w:color w:val="262626" w:themeColor="text1" w:themeTint="D9"/>
            <w:spacing w:val="-2"/>
            <w:sz w:val="18"/>
            <w:szCs w:val="18"/>
          </w:rPr>
          <w:tab/>
          <w:t>Marketing Information Systems</w:t>
        </w:r>
      </w:ins>
      <w:ins w:id="399" w:author="eslove" w:date="2010-11-01T16:29:00Z">
        <w:r w:rsidRPr="00482E7D">
          <w:rPr>
            <w:rFonts w:ascii="Times New Roman" w:hAnsi="Times New Roman"/>
            <w:color w:val="262626" w:themeColor="text1" w:themeTint="D9"/>
            <w:spacing w:val="-2"/>
            <w:sz w:val="18"/>
            <w:szCs w:val="18"/>
          </w:rPr>
          <w:tab/>
          <w:t>MKTG 3120</w:t>
        </w:r>
      </w:ins>
      <w:del w:id="400" w:author="eslove" w:date="2010-11-01T16:25:00Z">
        <w:r w:rsidRPr="00482E7D" w:rsidDel="00FF69F9">
          <w:rPr>
            <w:rFonts w:ascii="Times New Roman" w:hAnsi="Times New Roman"/>
            <w:color w:val="262626" w:themeColor="text1" w:themeTint="D9"/>
            <w:spacing w:val="-2"/>
            <w:sz w:val="18"/>
            <w:szCs w:val="18"/>
          </w:rPr>
          <w:delText>BUSA</w:delText>
        </w:r>
        <w:r w:rsidRPr="00482E7D" w:rsidDel="00FF69F9">
          <w:rPr>
            <w:rFonts w:ascii="Times New Roman" w:hAnsi="Times New Roman"/>
            <w:color w:val="262626" w:themeColor="text1" w:themeTint="D9"/>
            <w:spacing w:val="-2"/>
            <w:sz w:val="18"/>
            <w:szCs w:val="18"/>
          </w:rPr>
          <w:tab/>
          <w:delText>3100</w:delText>
        </w:r>
        <w:r w:rsidRPr="00482E7D" w:rsidDel="00FF69F9">
          <w:rPr>
            <w:rFonts w:ascii="Times New Roman" w:hAnsi="Times New Roman"/>
            <w:color w:val="262626" w:themeColor="text1" w:themeTint="D9"/>
            <w:spacing w:val="-2"/>
            <w:sz w:val="18"/>
            <w:szCs w:val="18"/>
          </w:rPr>
          <w:tab/>
          <w:delText>Business Internship I</w:delText>
        </w:r>
      </w:del>
      <w:r w:rsidRPr="00482E7D">
        <w:rPr>
          <w:rFonts w:ascii="Times New Roman" w:hAnsi="Times New Roman"/>
          <w:color w:val="262626" w:themeColor="text1" w:themeTint="D9"/>
          <w:spacing w:val="-2"/>
          <w:sz w:val="18"/>
          <w:szCs w:val="18"/>
        </w:rPr>
        <w:tab/>
        <w:t>3</w:t>
      </w:r>
    </w:p>
    <w:p w:rsidR="009D7097" w:rsidRPr="00482E7D" w:rsidRDefault="001050CA" w:rsidP="00482E7D">
      <w:pPr>
        <w:widowControl w:val="0"/>
        <w:tabs>
          <w:tab w:val="left" w:pos="2610"/>
          <w:tab w:val="left" w:pos="3690"/>
          <w:tab w:val="left" w:pos="10710"/>
          <w:tab w:val="left" w:pos="10966"/>
        </w:tabs>
        <w:autoSpaceDE w:val="0"/>
        <w:autoSpaceDN w:val="0"/>
        <w:adjustRightInd w:val="0"/>
        <w:spacing w:before="5" w:after="0" w:line="207" w:lineRule="exact"/>
        <w:ind w:left="1080" w:firstLine="0"/>
        <w:rPr>
          <w:rFonts w:ascii="Times New Roman" w:hAnsi="Times New Roman"/>
          <w:color w:val="262626" w:themeColor="text1" w:themeTint="D9"/>
          <w:spacing w:val="-2"/>
          <w:sz w:val="18"/>
          <w:szCs w:val="18"/>
        </w:rPr>
        <w:pPrChange w:id="401" w:author="eslove" w:date="2010-11-01T16:26:00Z">
          <w:pPr>
            <w:widowControl w:val="0"/>
            <w:tabs>
              <w:tab w:val="left" w:pos="10966"/>
            </w:tabs>
            <w:autoSpaceDE w:val="0"/>
            <w:autoSpaceDN w:val="0"/>
            <w:adjustRightInd w:val="0"/>
            <w:spacing w:before="5" w:after="0" w:line="207" w:lineRule="exact"/>
            <w:ind w:left="1170"/>
          </w:pPr>
        </w:pPrChange>
      </w:pPr>
      <w:ins w:id="402" w:author="eslove" w:date="2010-11-01T16:25:00Z">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sidDel="00FF69F9">
          <w:rPr>
            <w:rFonts w:ascii="Times New Roman" w:hAnsi="Times New Roman"/>
            <w:color w:val="262626" w:themeColor="text1" w:themeTint="D9"/>
            <w:spacing w:val="-2"/>
            <w:sz w:val="18"/>
            <w:szCs w:val="18"/>
          </w:rPr>
          <w:t xml:space="preserve"> </w:t>
        </w:r>
      </w:ins>
      <w:del w:id="403" w:author="eslove" w:date="2010-11-01T16:25:00Z">
        <w:r w:rsidRPr="00482E7D" w:rsidDel="00FF69F9">
          <w:rPr>
            <w:rFonts w:ascii="Times New Roman" w:hAnsi="Times New Roman"/>
            <w:color w:val="262626" w:themeColor="text1" w:themeTint="D9"/>
            <w:spacing w:val="-2"/>
            <w:sz w:val="18"/>
            <w:szCs w:val="18"/>
          </w:rPr>
          <w:delText>Electives*</w:delText>
        </w:r>
      </w:del>
      <w:r w:rsidRPr="00482E7D">
        <w:rPr>
          <w:rFonts w:ascii="Times New Roman" w:hAnsi="Times New Roman"/>
          <w:color w:val="262626" w:themeColor="text1" w:themeTint="D9"/>
          <w:spacing w:val="-2"/>
          <w:sz w:val="18"/>
          <w:szCs w:val="18"/>
        </w:rPr>
        <w:tab/>
        <w:t>3</w:t>
      </w:r>
    </w:p>
    <w:p w:rsidR="001050CA" w:rsidRPr="00482E7D" w:rsidRDefault="001050CA" w:rsidP="00482E7D">
      <w:pPr>
        <w:widowControl w:val="0"/>
        <w:tabs>
          <w:tab w:val="left" w:pos="10710"/>
          <w:tab w:val="left" w:pos="10966"/>
        </w:tabs>
        <w:autoSpaceDE w:val="0"/>
        <w:autoSpaceDN w:val="0"/>
        <w:adjustRightInd w:val="0"/>
        <w:spacing w:before="4" w:after="0" w:line="207" w:lineRule="exact"/>
        <w:ind w:left="10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Electives*</w:t>
      </w:r>
      <w:del w:id="404" w:author="eslove" w:date="2010-11-01T16:25:00Z">
        <w:r w:rsidRPr="00482E7D" w:rsidDel="00FF69F9">
          <w:rPr>
            <w:rFonts w:ascii="Times New Roman" w:hAnsi="Times New Roman"/>
            <w:color w:val="262626" w:themeColor="text1" w:themeTint="D9"/>
            <w:spacing w:val="-2"/>
            <w:sz w:val="18"/>
            <w:szCs w:val="18"/>
          </w:rPr>
          <w:delText>*</w:delText>
        </w:r>
      </w:del>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1050CA" w:rsidRPr="00482E7D" w:rsidRDefault="001050CA" w:rsidP="00482E7D">
      <w:pPr>
        <w:widowControl w:val="0"/>
        <w:tabs>
          <w:tab w:val="left" w:pos="10710"/>
        </w:tabs>
        <w:autoSpaceDE w:val="0"/>
        <w:autoSpaceDN w:val="0"/>
        <w:adjustRightInd w:val="0"/>
        <w:spacing w:after="0" w:line="207" w:lineRule="exact"/>
        <w:ind w:left="1080" w:firstLine="0"/>
        <w:rPr>
          <w:rFonts w:ascii="Times New Roman" w:hAnsi="Times New Roman"/>
          <w:color w:val="262626" w:themeColor="text1" w:themeTint="D9"/>
          <w:spacing w:val="-2"/>
          <w:sz w:val="18"/>
          <w:szCs w:val="18"/>
        </w:rPr>
      </w:pPr>
    </w:p>
    <w:p w:rsidR="001050CA" w:rsidRDefault="001050CA" w:rsidP="00482E7D">
      <w:pPr>
        <w:widowControl w:val="0"/>
        <w:tabs>
          <w:tab w:val="left" w:pos="10710"/>
          <w:tab w:val="left" w:pos="10877"/>
        </w:tabs>
        <w:autoSpaceDE w:val="0"/>
        <w:autoSpaceDN w:val="0"/>
        <w:adjustRightInd w:val="0"/>
        <w:spacing w:before="7" w:after="0" w:line="207" w:lineRule="exact"/>
        <w:ind w:left="1080" w:firstLine="0"/>
        <w:rPr>
          <w:rFonts w:ascii="Times New Roman Bold" w:hAnsi="Times New Roman Bold" w:cs="Times New Roman Bold"/>
          <w:color w:val="19191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1050CA" w:rsidRDefault="001050CA" w:rsidP="00482E7D">
      <w:pPr>
        <w:widowControl w:val="0"/>
        <w:tabs>
          <w:tab w:val="left" w:pos="10710"/>
        </w:tabs>
        <w:autoSpaceDE w:val="0"/>
        <w:autoSpaceDN w:val="0"/>
        <w:adjustRightInd w:val="0"/>
        <w:spacing w:after="0" w:line="207" w:lineRule="exact"/>
        <w:ind w:left="1080" w:firstLine="0"/>
        <w:rPr>
          <w:rFonts w:ascii="Times New Roman Bold" w:hAnsi="Times New Roman Bold" w:cs="Times New Roman Bold"/>
          <w:color w:val="191919"/>
          <w:spacing w:val="-2"/>
          <w:sz w:val="18"/>
          <w:szCs w:val="18"/>
        </w:rPr>
      </w:pPr>
    </w:p>
    <w:p w:rsidR="001050CA" w:rsidRDefault="001050CA" w:rsidP="00482E7D">
      <w:pPr>
        <w:widowControl w:val="0"/>
        <w:tabs>
          <w:tab w:val="left" w:pos="10710"/>
        </w:tabs>
        <w:autoSpaceDE w:val="0"/>
        <w:autoSpaceDN w:val="0"/>
        <w:adjustRightInd w:val="0"/>
        <w:spacing w:before="12" w:after="0" w:line="207" w:lineRule="exact"/>
        <w:ind w:left="1080" w:firstLine="0"/>
        <w:rPr>
          <w:rFonts w:ascii="Times New Roman" w:hAnsi="Times New Roman"/>
          <w:color w:val="191919"/>
          <w:spacing w:val="-2"/>
          <w:sz w:val="18"/>
          <w:szCs w:val="18"/>
        </w:rPr>
      </w:pPr>
      <w:r>
        <w:rPr>
          <w:rFonts w:ascii="Times New Roman" w:hAnsi="Times New Roman"/>
          <w:color w:val="191919"/>
          <w:spacing w:val="-2"/>
          <w:sz w:val="18"/>
          <w:szCs w:val="18"/>
        </w:rPr>
        <w:t>*Any 3000/4000 level business courses, including BUSA 4100.</w:t>
      </w:r>
    </w:p>
    <w:p w:rsidR="001050CA" w:rsidRDefault="001050CA" w:rsidP="00482E7D">
      <w:pPr>
        <w:widowControl w:val="0"/>
        <w:tabs>
          <w:tab w:val="left" w:pos="10710"/>
        </w:tabs>
        <w:autoSpaceDE w:val="0"/>
        <w:autoSpaceDN w:val="0"/>
        <w:adjustRightInd w:val="0"/>
        <w:spacing w:before="5" w:after="0" w:line="207" w:lineRule="exact"/>
        <w:ind w:left="1080" w:firstLine="0"/>
        <w:rPr>
          <w:rFonts w:ascii="Times New Roman" w:hAnsi="Times New Roman"/>
          <w:color w:val="191919"/>
          <w:spacing w:val="-1"/>
          <w:sz w:val="18"/>
          <w:szCs w:val="18"/>
        </w:rPr>
      </w:pPr>
      <w:r>
        <w:rPr>
          <w:rFonts w:ascii="Times New Roman" w:hAnsi="Times New Roman"/>
          <w:color w:val="191919"/>
          <w:spacing w:val="-1"/>
          <w:sz w:val="18"/>
          <w:szCs w:val="18"/>
        </w:rPr>
        <w:t>**Approved foreign language or at least 2000 level course in any non-business course, including Computer Science.</w:t>
      </w:r>
    </w:p>
    <w:p w:rsidR="001050CA" w:rsidRDefault="001050CA" w:rsidP="00482E7D">
      <w:pPr>
        <w:widowControl w:val="0"/>
        <w:tabs>
          <w:tab w:val="left" w:pos="10710"/>
        </w:tabs>
        <w:autoSpaceDE w:val="0"/>
        <w:autoSpaceDN w:val="0"/>
        <w:adjustRightInd w:val="0"/>
        <w:spacing w:after="0" w:line="402" w:lineRule="exact"/>
        <w:ind w:left="1080" w:firstLine="0"/>
        <w:rPr>
          <w:rFonts w:ascii="Times New Roman" w:hAnsi="Times New Roman"/>
          <w:color w:val="191919"/>
          <w:spacing w:val="-1"/>
          <w:sz w:val="18"/>
          <w:szCs w:val="18"/>
        </w:rPr>
      </w:pPr>
    </w:p>
    <w:p w:rsidR="001050CA" w:rsidRDefault="001050CA" w:rsidP="001050CA">
      <w:pPr>
        <w:widowControl w:val="0"/>
        <w:autoSpaceDE w:val="0"/>
        <w:autoSpaceDN w:val="0"/>
        <w:adjustRightInd w:val="0"/>
        <w:spacing w:after="0" w:line="402" w:lineRule="exact"/>
        <w:ind w:left="1170"/>
        <w:rPr>
          <w:rFonts w:ascii="Times New Roman" w:hAnsi="Times New Roman"/>
          <w:color w:val="191919"/>
          <w:spacing w:val="-1"/>
          <w:sz w:val="18"/>
          <w:szCs w:val="18"/>
        </w:rPr>
      </w:pPr>
    </w:p>
    <w:p w:rsidR="001050CA" w:rsidRDefault="001050CA" w:rsidP="001050CA">
      <w:pPr>
        <w:widowControl w:val="0"/>
        <w:autoSpaceDE w:val="0"/>
        <w:autoSpaceDN w:val="0"/>
        <w:adjustRightInd w:val="0"/>
        <w:spacing w:after="0" w:line="402" w:lineRule="exact"/>
        <w:ind w:left="1170"/>
        <w:rPr>
          <w:rFonts w:ascii="Times New Roman" w:hAnsi="Times New Roman"/>
          <w:color w:val="191919"/>
          <w:spacing w:val="-1"/>
          <w:sz w:val="18"/>
          <w:szCs w:val="18"/>
        </w:rPr>
      </w:pPr>
    </w:p>
    <w:p w:rsidR="001050CA" w:rsidRDefault="001050CA" w:rsidP="001050CA">
      <w:pPr>
        <w:widowControl w:val="0"/>
        <w:autoSpaceDE w:val="0"/>
        <w:autoSpaceDN w:val="0"/>
        <w:adjustRightInd w:val="0"/>
        <w:spacing w:after="0" w:line="402" w:lineRule="exact"/>
        <w:ind w:left="1170"/>
        <w:rPr>
          <w:rFonts w:ascii="Times New Roman" w:hAnsi="Times New Roman"/>
          <w:color w:val="191919"/>
          <w:spacing w:val="-1"/>
          <w:sz w:val="18"/>
          <w:szCs w:val="18"/>
        </w:rPr>
      </w:pPr>
    </w:p>
    <w:p w:rsidR="001050CA" w:rsidRDefault="001050CA" w:rsidP="001050CA">
      <w:pPr>
        <w:widowControl w:val="0"/>
        <w:autoSpaceDE w:val="0"/>
        <w:autoSpaceDN w:val="0"/>
        <w:adjustRightInd w:val="0"/>
        <w:spacing w:after="0" w:line="402" w:lineRule="exact"/>
        <w:ind w:left="1170"/>
        <w:rPr>
          <w:rFonts w:ascii="Times New Roman" w:hAnsi="Times New Roman"/>
          <w:color w:val="191919"/>
          <w:spacing w:val="-1"/>
          <w:sz w:val="18"/>
          <w:szCs w:val="18"/>
        </w:rPr>
      </w:pPr>
    </w:p>
    <w:p w:rsidR="001050CA" w:rsidRDefault="001050CA" w:rsidP="001050CA">
      <w:pPr>
        <w:widowControl w:val="0"/>
        <w:autoSpaceDE w:val="0"/>
        <w:autoSpaceDN w:val="0"/>
        <w:adjustRightInd w:val="0"/>
        <w:spacing w:after="0" w:line="402" w:lineRule="exact"/>
        <w:ind w:left="1170"/>
        <w:rPr>
          <w:rFonts w:ascii="Times New Roman" w:hAnsi="Times New Roman"/>
          <w:color w:val="191919"/>
          <w:spacing w:val="-1"/>
          <w:sz w:val="18"/>
          <w:szCs w:val="18"/>
        </w:rPr>
      </w:pPr>
    </w:p>
    <w:p w:rsidR="001050CA" w:rsidRDefault="001050CA" w:rsidP="001050CA">
      <w:pPr>
        <w:widowControl w:val="0"/>
        <w:autoSpaceDE w:val="0"/>
        <w:autoSpaceDN w:val="0"/>
        <w:adjustRightInd w:val="0"/>
        <w:spacing w:after="0" w:line="402" w:lineRule="exact"/>
        <w:ind w:left="1170"/>
        <w:rPr>
          <w:rFonts w:ascii="Times New Roman" w:hAnsi="Times New Roman"/>
          <w:color w:val="191919"/>
          <w:spacing w:val="-1"/>
          <w:sz w:val="18"/>
          <w:szCs w:val="18"/>
        </w:rPr>
      </w:pPr>
    </w:p>
    <w:p w:rsidR="001050CA" w:rsidRDefault="001050CA" w:rsidP="001050CA">
      <w:pPr>
        <w:widowControl w:val="0"/>
        <w:autoSpaceDE w:val="0"/>
        <w:autoSpaceDN w:val="0"/>
        <w:adjustRightInd w:val="0"/>
        <w:spacing w:after="0" w:line="402" w:lineRule="exact"/>
        <w:ind w:left="1170"/>
        <w:rPr>
          <w:rFonts w:ascii="Times New Roman" w:hAnsi="Times New Roman"/>
          <w:color w:val="191919"/>
          <w:spacing w:val="-1"/>
          <w:sz w:val="18"/>
          <w:szCs w:val="18"/>
        </w:rPr>
      </w:pPr>
    </w:p>
    <w:p w:rsidR="001050CA" w:rsidRDefault="001050CA" w:rsidP="001050CA">
      <w:pPr>
        <w:widowControl w:val="0"/>
        <w:tabs>
          <w:tab w:val="left" w:pos="4735"/>
        </w:tabs>
        <w:autoSpaceDE w:val="0"/>
        <w:autoSpaceDN w:val="0"/>
        <w:adjustRightInd w:val="0"/>
        <w:spacing w:before="395" w:after="0" w:line="402" w:lineRule="exact"/>
        <w:rPr>
          <w:rFonts w:ascii="Times New Roman" w:hAnsi="Times New Roman"/>
          <w:color w:val="191919"/>
          <w:spacing w:val="-3"/>
          <w:position w:val="-4"/>
          <w:sz w:val="20"/>
          <w:szCs w:val="20"/>
        </w:rPr>
      </w:pPr>
    </w:p>
    <w:p w:rsidR="001050CA" w:rsidRDefault="001050CA">
      <w:pPr>
        <w:widowControl w:val="0"/>
        <w:autoSpaceDE w:val="0"/>
        <w:autoSpaceDN w:val="0"/>
        <w:adjustRightInd w:val="0"/>
        <w:spacing w:after="0"/>
        <w:rPr>
          <w:rFonts w:ascii="Times New Roman" w:hAnsi="Times New Roman"/>
          <w:color w:val="191919"/>
          <w:spacing w:val="-3"/>
          <w:position w:val="-4"/>
          <w:sz w:val="20"/>
          <w:szCs w:val="20"/>
        </w:rPr>
        <w:sectPr w:rsidR="001050CA" w:rsidSect="00C23BEA">
          <w:pgSz w:w="12240" w:h="15840" w:code="1"/>
          <w:pgMar w:top="720" w:right="540" w:bottom="720" w:left="540" w:header="720" w:footer="720" w:gutter="0"/>
          <w:cols w:space="720"/>
          <w:noEndnote/>
          <w:docGrid w:linePitch="299"/>
        </w:sectPr>
      </w:pPr>
    </w:p>
    <w:p w:rsidR="001050CA" w:rsidRDefault="00C23BEA">
      <w:pPr>
        <w:widowControl w:val="0"/>
        <w:autoSpaceDE w:val="0"/>
        <w:autoSpaceDN w:val="0"/>
        <w:adjustRightInd w:val="0"/>
        <w:spacing w:after="0" w:line="240" w:lineRule="exact"/>
        <w:rPr>
          <w:rFonts w:ascii="Times New Roman" w:hAnsi="Times New Roman"/>
          <w:color w:val="191919"/>
          <w:spacing w:val="-3"/>
          <w:position w:val="-4"/>
          <w:sz w:val="24"/>
          <w:szCs w:val="24"/>
        </w:rPr>
      </w:pPr>
      <w:bookmarkStart w:id="405" w:name="Pg16"/>
      <w:bookmarkEnd w:id="405"/>
      <w:r>
        <w:rPr>
          <w:rFonts w:ascii="Times New Roman" w:hAnsi="Times New Roman"/>
          <w:b/>
          <w:noProof/>
          <w:color w:val="FF0000"/>
          <w:spacing w:val="-3"/>
          <w:position w:val="-5"/>
          <w:sz w:val="28"/>
          <w:szCs w:val="28"/>
        </w:rPr>
        <w:lastRenderedPageBreak/>
        <w:pict>
          <v:group id="_x0000_s10350" style="position:absolute;left:0;text-align:left;margin-left:426.15pt;margin-top:-1.35pt;width:155.05pt;height:795.8pt;z-index:252087296" coordorigin="1612,-59" coordsize="3101,15916">
            <v:rect id="_x0000_s10351"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351"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352" style="position:absolute;left:1612;top:-59;width:3101;height:15916" coordorigin="2629,-59" coordsize="3101,15916">
              <v:group id="_x0000_s10353" style="position:absolute;left:4650;top:-59;width:1080;height:15916" coordorigin="7514,7" coordsize="1080,15916">
                <v:rect id="_x0000_s10354"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10354"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355" style="position:absolute;left:7514;top:2465;width:1075;height:13112" coordorigin="7514,2465" coordsize="1075,13112">
                  <v:shape id="_x0000_s10356" type="#_x0000_t32" style="position:absolute;left:7514;top:4229;width:1051;height:0" o:connectortype="straight" strokeweight="2pt"/>
                  <v:shape id="_x0000_s10357" type="#_x0000_t32" style="position:absolute;left:7514;top:2465;width:1051;height:0" o:connectortype="straight" strokeweight="2pt"/>
                  <v:shape id="Freeform 2758" o:spid="_x0000_s10358"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359"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360" type="#_x0000_t32" style="position:absolute;left:7514;top:6063;width:1051;height:0" o:connectortype="straight" strokeweight="2pt"/>
                  <v:shape id="_x0000_s10361" type="#_x0000_t32" style="position:absolute;left:7514;top:7843;width:1051;height:0" o:connectortype="straight" strokeweight="2pt"/>
                  <v:shape id="_x0000_s10362" type="#_x0000_t32" style="position:absolute;left:7514;top:9720;width:1051;height:0" o:connectortype="straight" strokeweight="2pt"/>
                  <v:shape id="_x0000_s10363" type="#_x0000_t32" style="position:absolute;left:7514;top:11538;width:1051;height:0" o:connectortype="straight" strokeweight="2pt"/>
                  <v:shape id="_x0000_s10364" type="#_x0000_t32" style="position:absolute;left:7514;top:13338;width:1051;height:0" o:connectortype="straight" strokeweight="2pt"/>
                </v:group>
              </v:group>
              <v:rect id="_x0000_s10365" style="position:absolute;left:2629;top:276;width:2618;height:441;mso-wrap-style:none" fillcolor="white [3212]" strokecolor="#d8d8d8 [2732]" strokeweight="3pt">
                <v:shadow on="t" type="perspective" color="#622423 [1605]" opacity=".5" offset="1pt" offset2="-1pt"/>
                <v:textbox inset="0,0,0,0">
                  <w:txbxContent>
                    <w:p w:rsidR="00C23BEA" w:rsidRDefault="00C23BEA" w:rsidP="00C23BEA">
                      <w:pPr>
                        <w:spacing w:after="0"/>
                        <w:ind w:right="-230" w:firstLine="0"/>
                      </w:pPr>
                      <w:r>
                        <w:t>Accounting, BIS &amp; Marketing</w:t>
                      </w:r>
                    </w:p>
                  </w:txbxContent>
                </v:textbox>
              </v:rect>
            </v:group>
          </v:group>
        </w:pict>
      </w:r>
    </w:p>
    <w:p w:rsidR="001050CA" w:rsidRDefault="001050CA">
      <w:pPr>
        <w:widowControl w:val="0"/>
        <w:autoSpaceDE w:val="0"/>
        <w:autoSpaceDN w:val="0"/>
        <w:adjustRightInd w:val="0"/>
        <w:spacing w:after="0" w:line="180" w:lineRule="exact"/>
        <w:ind w:left="9151"/>
        <w:jc w:val="both"/>
        <w:rPr>
          <w:rFonts w:ascii="Times New Roman" w:hAnsi="Times New Roman"/>
          <w:color w:val="191919"/>
          <w:spacing w:val="-3"/>
          <w:position w:val="-4"/>
          <w:sz w:val="24"/>
          <w:szCs w:val="24"/>
        </w:rPr>
      </w:pPr>
    </w:p>
    <w:p w:rsidR="009D7097" w:rsidRDefault="009D7097">
      <w:pPr>
        <w:widowControl w:val="0"/>
        <w:autoSpaceDE w:val="0"/>
        <w:autoSpaceDN w:val="0"/>
        <w:adjustRightInd w:val="0"/>
        <w:spacing w:before="132" w:after="0" w:line="180" w:lineRule="exact"/>
        <w:ind w:left="9151" w:right="820" w:firstLine="50"/>
        <w:jc w:val="right"/>
        <w:rPr>
          <w:ins w:id="406" w:author="eslove" w:date="2010-11-01T14:29:00Z"/>
          <w:rFonts w:ascii="Century Gothic Bold" w:hAnsi="Century Gothic Bold" w:cs="Century Gothic Bold"/>
          <w:color w:val="191919"/>
          <w:spacing w:val="-2"/>
          <w:sz w:val="16"/>
          <w:szCs w:val="16"/>
        </w:rPr>
        <w:pPrChange w:id="407" w:author="eslove" w:date="2010-11-01T14:29:00Z">
          <w:pPr>
            <w:widowControl w:val="0"/>
            <w:autoSpaceDE w:val="0"/>
            <w:autoSpaceDN w:val="0"/>
            <w:adjustRightInd w:val="0"/>
            <w:spacing w:before="132" w:after="0" w:line="180" w:lineRule="exact"/>
            <w:ind w:left="9151" w:right="820" w:firstLine="50"/>
            <w:jc w:val="both"/>
          </w:pPr>
        </w:pPrChange>
      </w:pPr>
    </w:p>
    <w:p w:rsidR="001050CA" w:rsidRDefault="001050CA">
      <w:pPr>
        <w:widowControl w:val="0"/>
        <w:autoSpaceDE w:val="0"/>
        <w:autoSpaceDN w:val="0"/>
        <w:adjustRightInd w:val="0"/>
        <w:spacing w:after="0" w:line="287" w:lineRule="exact"/>
        <w:ind w:left="823"/>
        <w:rPr>
          <w:rFonts w:ascii="Century Gothic Bold" w:hAnsi="Century Gothic Bold" w:cs="Century Gothic Bold"/>
          <w:color w:val="191919"/>
          <w:spacing w:val="-2"/>
          <w:sz w:val="16"/>
          <w:szCs w:val="16"/>
        </w:rPr>
      </w:pPr>
    </w:p>
    <w:p w:rsidR="001050CA" w:rsidRDefault="001050CA" w:rsidP="00482E7D">
      <w:pPr>
        <w:widowControl w:val="0"/>
        <w:autoSpaceDE w:val="0"/>
        <w:autoSpaceDN w:val="0"/>
        <w:adjustRightInd w:val="0"/>
        <w:spacing w:after="0" w:line="287" w:lineRule="exact"/>
        <w:ind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p>
    <w:p w:rsidR="001050CA" w:rsidDel="00A4318D" w:rsidRDefault="001050CA" w:rsidP="00482E7D">
      <w:pPr>
        <w:widowControl w:val="0"/>
        <w:autoSpaceDE w:val="0"/>
        <w:autoSpaceDN w:val="0"/>
        <w:adjustRightInd w:val="0"/>
        <w:spacing w:before="60" w:after="0" w:line="207" w:lineRule="exact"/>
        <w:ind w:left="90" w:hanging="13"/>
        <w:rPr>
          <w:del w:id="408" w:author="eslove" w:date="2010-11-01T14:24:00Z"/>
          <w:rFonts w:ascii="Times New Roman" w:hAnsi="Times New Roman"/>
          <w:color w:val="191919"/>
          <w:spacing w:val="-2"/>
          <w:sz w:val="18"/>
          <w:szCs w:val="18"/>
        </w:rPr>
      </w:pPr>
      <w:r w:rsidRPr="009F7980">
        <w:rPr>
          <w:rFonts w:ascii="Times New Roman" w:hAnsi="Times New Roman"/>
          <w:color w:val="FF0000"/>
          <w:spacing w:val="-2"/>
          <w:sz w:val="18"/>
          <w:szCs w:val="18"/>
        </w:rPr>
        <w:t>124</w:t>
      </w:r>
      <w:r>
        <w:rPr>
          <w:rFonts w:ascii="Times New Roman" w:hAnsi="Times New Roman"/>
          <w:color w:val="191919"/>
          <w:spacing w:val="-2"/>
          <w:sz w:val="18"/>
          <w:szCs w:val="18"/>
        </w:rPr>
        <w:t xml:space="preserve"> Semester Hours</w:t>
      </w:r>
      <w:del w:id="409" w:author="eslove" w:date="2010-11-01T14:24:00Z">
        <w:r w:rsidDel="00A4318D">
          <w:rPr>
            <w:rFonts w:ascii="Times New Roman" w:hAnsi="Times New Roman"/>
            <w:color w:val="191919"/>
            <w:spacing w:val="-2"/>
            <w:sz w:val="18"/>
            <w:szCs w:val="18"/>
          </w:rPr>
          <w:delText xml:space="preserve"> </w:delText>
        </w:r>
      </w:del>
    </w:p>
    <w:p w:rsidR="009D7097" w:rsidRDefault="00AE60A2" w:rsidP="00482E7D">
      <w:pPr>
        <w:widowControl w:val="0"/>
        <w:autoSpaceDE w:val="0"/>
        <w:autoSpaceDN w:val="0"/>
        <w:adjustRightInd w:val="0"/>
        <w:spacing w:before="60" w:after="0" w:line="207" w:lineRule="exact"/>
        <w:ind w:left="90" w:hanging="13"/>
        <w:rPr>
          <w:del w:id="410" w:author="eslove" w:date="2008-07-30T13:08:00Z"/>
          <w:rFonts w:ascii="Times New Roman" w:hAnsi="Times New Roman"/>
          <w:b/>
          <w:color w:val="FF0000"/>
          <w:spacing w:val="-3"/>
          <w:sz w:val="18"/>
          <w:szCs w:val="18"/>
        </w:rPr>
        <w:pPrChange w:id="411" w:author="eslove" w:date="2010-11-01T14:24:00Z">
          <w:pPr>
            <w:widowControl w:val="0"/>
            <w:tabs>
              <w:tab w:val="left" w:pos="1530"/>
              <w:tab w:val="left" w:pos="1980"/>
              <w:tab w:val="left" w:pos="2940"/>
              <w:tab w:val="left" w:pos="5310"/>
              <w:tab w:val="left" w:pos="6468"/>
              <w:tab w:val="left" w:pos="10260"/>
            </w:tabs>
            <w:autoSpaceDE w:val="0"/>
            <w:autoSpaceDN w:val="0"/>
            <w:adjustRightInd w:val="0"/>
            <w:spacing w:before="8" w:after="0" w:line="207" w:lineRule="exact"/>
            <w:ind w:left="823"/>
          </w:pPr>
        </w:pPrChange>
      </w:pPr>
      <w:del w:id="412" w:author="eslove" w:date="2008-07-30T13:08:00Z">
        <w:r w:rsidRPr="00AE60A2">
          <w:rPr>
            <w:noProof/>
          </w:rPr>
          <w:pict>
            <v:shape id="_x0000_s2395" type="#_x0000_t202" style="position:absolute;left:0;text-align:left;margin-left:289.05pt;margin-top:5.5pt;width:228pt;height:96pt;z-index:251909120" stroked="f">
              <v:textbox style="mso-next-textbox:#_x0000_s2395">
                <w:txbxContent>
                  <w:p w:rsidR="009D7097" w:rsidRPr="00F26218" w:rsidRDefault="009D7097" w:rsidP="001050CA">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rPr>
                        <w:rFonts w:ascii="Times New Roman" w:hAnsi="Times New Roman"/>
                        <w:b/>
                        <w:color w:val="FF0000"/>
                        <w:spacing w:val="-3"/>
                        <w:sz w:val="18"/>
                        <w:szCs w:val="18"/>
                      </w:rPr>
                    </w:pPr>
                    <w:r w:rsidRPr="00F26218">
                      <w:rPr>
                        <w:rFonts w:ascii="Times New Roman" w:hAnsi="Times New Roman"/>
                        <w:b/>
                        <w:color w:val="FF0000"/>
                        <w:spacing w:val="-3"/>
                        <w:sz w:val="18"/>
                        <w:szCs w:val="18"/>
                      </w:rPr>
                      <w:t xml:space="preserve">Freshman </w:t>
                    </w:r>
                    <w:proofErr w:type="gramStart"/>
                    <w:r w:rsidRPr="00F26218">
                      <w:rPr>
                        <w:rFonts w:ascii="Times New Roman" w:hAnsi="Times New Roman"/>
                        <w:b/>
                        <w:color w:val="FF0000"/>
                        <w:spacing w:val="-3"/>
                        <w:sz w:val="18"/>
                        <w:szCs w:val="18"/>
                      </w:rPr>
                      <w:t>Year  (</w:t>
                    </w:r>
                    <w:proofErr w:type="gramEnd"/>
                    <w:r w:rsidRPr="00F26218">
                      <w:rPr>
                        <w:rFonts w:ascii="Times New Roman" w:hAnsi="Times New Roman"/>
                        <w:b/>
                        <w:color w:val="FF0000"/>
                        <w:spacing w:val="-3"/>
                        <w:sz w:val="18"/>
                        <w:szCs w:val="18"/>
                      </w:rPr>
                      <w:t>Spring)</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ENGL</w:t>
                    </w:r>
                    <w:r w:rsidRPr="00F26218">
                      <w:rPr>
                        <w:rFonts w:ascii="Times New Roman" w:hAnsi="Times New Roman"/>
                        <w:color w:val="FF0000"/>
                        <w:spacing w:val="-3"/>
                        <w:sz w:val="16"/>
                        <w:szCs w:val="16"/>
                      </w:rPr>
                      <w:tab/>
                      <w:t>1102</w:t>
                    </w:r>
                    <w:r w:rsidRPr="00F26218">
                      <w:rPr>
                        <w:rFonts w:ascii="Times New Roman" w:hAnsi="Times New Roman"/>
                        <w:color w:val="FF0000"/>
                        <w:spacing w:val="-3"/>
                        <w:sz w:val="16"/>
                        <w:szCs w:val="16"/>
                      </w:rPr>
                      <w:tab/>
                      <w:t>English Composition II</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COMM</w:t>
                    </w:r>
                    <w:r w:rsidRPr="00F26218">
                      <w:rPr>
                        <w:rFonts w:ascii="Times New Roman" w:hAnsi="Times New Roman"/>
                        <w:color w:val="FF0000"/>
                        <w:spacing w:val="-3"/>
                        <w:sz w:val="16"/>
                        <w:szCs w:val="16"/>
                      </w:rPr>
                      <w:tab/>
                      <w:t>1100</w:t>
                    </w:r>
                    <w:r w:rsidRPr="00F26218">
                      <w:rPr>
                        <w:rFonts w:ascii="Times New Roman" w:hAnsi="Times New Roman"/>
                        <w:color w:val="FF0000"/>
                        <w:spacing w:val="-3"/>
                        <w:sz w:val="16"/>
                        <w:szCs w:val="16"/>
                      </w:rPr>
                      <w:tab/>
                      <w:t>Analytical Discussion of Global Issues</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HIST</w:t>
                    </w:r>
                    <w:r w:rsidRPr="00F26218">
                      <w:rPr>
                        <w:rFonts w:ascii="Times New Roman" w:hAnsi="Times New Roman"/>
                        <w:color w:val="FF0000"/>
                        <w:spacing w:val="-3"/>
                        <w:sz w:val="16"/>
                        <w:szCs w:val="16"/>
                      </w:rPr>
                      <w:tab/>
                      <w:t>1002</w:t>
                    </w:r>
                    <w:r w:rsidRPr="00F26218">
                      <w:rPr>
                        <w:rFonts w:ascii="Times New Roman" w:hAnsi="Times New Roman"/>
                        <w:color w:val="FF0000"/>
                        <w:spacing w:val="-3"/>
                        <w:sz w:val="16"/>
                        <w:szCs w:val="16"/>
                      </w:rPr>
                      <w:tab/>
                      <w:t>Intro to the African Diaspora</w:t>
                    </w:r>
                    <w:r w:rsidRPr="00F26218">
                      <w:rPr>
                        <w:rFonts w:ascii="Times New Roman" w:hAnsi="Times New Roman"/>
                        <w:color w:val="FF0000"/>
                        <w:spacing w:val="-3"/>
                        <w:sz w:val="16"/>
                        <w:szCs w:val="16"/>
                      </w:rPr>
                      <w:tab/>
                      <w:t>2</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C</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Humanities/Fine Arts ENGL 2111</w:t>
                    </w:r>
                    <w:r w:rsidRPr="00F26218">
                      <w:rPr>
                        <w:rFonts w:ascii="Times New Roman" w:hAnsi="Times New Roman"/>
                        <w:color w:val="FF0000"/>
                        <w:spacing w:val="-3"/>
                        <w:sz w:val="16"/>
                        <w:szCs w:val="16"/>
                      </w:rPr>
                      <w:tab/>
                      <w:t>3</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Area D</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rPr>
                      <w:tab/>
                      <w:t>Science, Math, Technology</w:t>
                    </w:r>
                    <w:r w:rsidRPr="00F26218">
                      <w:rPr>
                        <w:rFonts w:ascii="Times New Roman" w:hAnsi="Times New Roman"/>
                        <w:color w:val="FF0000"/>
                        <w:spacing w:val="-3"/>
                        <w:sz w:val="16"/>
                        <w:szCs w:val="16"/>
                      </w:rPr>
                      <w:tab/>
                      <w:t>4</w:t>
                    </w:r>
                  </w:p>
                  <w:p w:rsidR="009D7097" w:rsidRPr="00F26218" w:rsidRDefault="009D7097" w:rsidP="001050CA">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rPr>
                        <w:rFonts w:ascii="Times New Roman" w:hAnsi="Times New Roman"/>
                        <w:color w:val="FF0000"/>
                        <w:spacing w:val="-3"/>
                        <w:sz w:val="16"/>
                        <w:szCs w:val="16"/>
                      </w:rPr>
                    </w:pPr>
                    <w:r w:rsidRPr="00F26218">
                      <w:rPr>
                        <w:rFonts w:ascii="Times New Roman" w:hAnsi="Times New Roman"/>
                        <w:color w:val="FF0000"/>
                        <w:spacing w:val="-3"/>
                        <w:sz w:val="16"/>
                        <w:szCs w:val="16"/>
                      </w:rPr>
                      <w:t>Above Core Option</w:t>
                    </w:r>
                    <w:r w:rsidRPr="00F26218">
                      <w:rPr>
                        <w:rFonts w:ascii="Times New Roman" w:hAnsi="Times New Roman"/>
                        <w:color w:val="FF0000"/>
                        <w:spacing w:val="-3"/>
                        <w:sz w:val="16"/>
                        <w:szCs w:val="16"/>
                      </w:rPr>
                      <w:tab/>
                    </w:r>
                    <w:r w:rsidRPr="00F26218">
                      <w:rPr>
                        <w:rFonts w:ascii="Times New Roman" w:hAnsi="Times New Roman"/>
                        <w:color w:val="FF0000"/>
                        <w:spacing w:val="-3"/>
                        <w:sz w:val="16"/>
                        <w:szCs w:val="16"/>
                        <w:u w:val="single"/>
                      </w:rPr>
                      <w:t>1</w:t>
                    </w:r>
                    <w:r w:rsidRPr="00F26218">
                      <w:rPr>
                        <w:rFonts w:ascii="Times New Roman" w:hAnsi="Times New Roman"/>
                        <w:color w:val="FF0000"/>
                        <w:spacing w:val="-3"/>
                        <w:sz w:val="16"/>
                        <w:szCs w:val="16"/>
                      </w:rPr>
                      <w:t xml:space="preserve"> </w:t>
                    </w:r>
                  </w:p>
                  <w:p w:rsidR="009D7097" w:rsidRPr="00D17503" w:rsidRDefault="009D7097" w:rsidP="001050CA">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rPr>
                        <w:b/>
                        <w:color w:val="FF0000"/>
                        <w:spacing w:val="-3"/>
                        <w:sz w:val="16"/>
                        <w:szCs w:val="16"/>
                      </w:rPr>
                    </w:pPr>
                    <w:r w:rsidRPr="00F26218">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ab/>
                    </w:r>
                    <w:r>
                      <w:rPr>
                        <w:rFonts w:ascii="Times New Roman" w:hAnsi="Times New Roman"/>
                        <w:b/>
                        <w:color w:val="FF0000"/>
                        <w:spacing w:val="-3"/>
                        <w:sz w:val="16"/>
                        <w:szCs w:val="16"/>
                      </w:rPr>
                      <w:tab/>
                      <w:t xml:space="preserve">                                                                              </w:t>
                    </w:r>
                    <w:r>
                      <w:rPr>
                        <w:rFonts w:ascii="Times New Roman" w:hAnsi="Times New Roman"/>
                        <w:b/>
                        <w:color w:val="FF0000"/>
                        <w:spacing w:val="-3"/>
                        <w:sz w:val="16"/>
                        <w:szCs w:val="16"/>
                      </w:rPr>
                      <w:tab/>
                    </w:r>
                    <w:r w:rsidRPr="00F26218">
                      <w:rPr>
                        <w:rFonts w:ascii="Times New Roman" w:hAnsi="Times New Roman"/>
                        <w:b/>
                        <w:color w:val="FF0000"/>
                        <w:spacing w:val="-3"/>
                        <w:sz w:val="16"/>
                        <w:szCs w:val="16"/>
                      </w:rPr>
                      <w:t>16</w:t>
                    </w:r>
                  </w:p>
                </w:txbxContent>
              </v:textbox>
              <w10:wrap type="square"/>
            </v:shape>
          </w:pict>
        </w:r>
        <w:r w:rsidRPr="00AE60A2">
          <w:rPr>
            <w:noProof/>
          </w:rPr>
          <w:pict>
            <v:shape id="_x0000_s2394" type="#_x0000_t202" style="position:absolute;left:0;text-align:left;margin-left:49.05pt;margin-top:5.5pt;width:228pt;height:96pt;z-index:251908096" stroked="f">
              <v:textbox style="mso-next-textbox:#_x0000_s2394">
                <w:txbxContent>
                  <w:p w:rsidR="009D7097" w:rsidRPr="00026B37" w:rsidRDefault="009D7097" w:rsidP="001050CA">
                    <w:pPr>
                      <w:widowControl w:val="0"/>
                      <w:autoSpaceDE w:val="0"/>
                      <w:autoSpaceDN w:val="0"/>
                      <w:adjustRightInd w:val="0"/>
                      <w:spacing w:before="54" w:after="0" w:line="207" w:lineRule="exact"/>
                      <w:rPr>
                        <w:rFonts w:ascii="Times New Roman" w:hAnsi="Times New Roman"/>
                        <w:b/>
                        <w:color w:val="FF0000"/>
                        <w:spacing w:val="-2"/>
                        <w:sz w:val="18"/>
                        <w:szCs w:val="18"/>
                      </w:rPr>
                    </w:pPr>
                    <w:r w:rsidRPr="00026B37">
                      <w:rPr>
                        <w:rFonts w:ascii="Times New Roman" w:hAnsi="Times New Roman"/>
                        <w:b/>
                        <w:color w:val="FF0000"/>
                        <w:spacing w:val="-2"/>
                        <w:sz w:val="18"/>
                        <w:szCs w:val="18"/>
                      </w:rPr>
                      <w:t>Freshman Year (</w:t>
                    </w:r>
                    <w:proofErr w:type="gramStart"/>
                    <w:r w:rsidRPr="00026B37">
                      <w:rPr>
                        <w:rFonts w:ascii="Times New Roman" w:hAnsi="Times New Roman"/>
                        <w:b/>
                        <w:color w:val="FF0000"/>
                        <w:spacing w:val="-2"/>
                        <w:sz w:val="18"/>
                        <w:szCs w:val="18"/>
                      </w:rPr>
                      <w:t>Fall</w:t>
                    </w:r>
                    <w:proofErr w:type="gramEnd"/>
                    <w:r w:rsidRPr="00026B37">
                      <w:rPr>
                        <w:rFonts w:ascii="Times New Roman" w:hAnsi="Times New Roman"/>
                        <w:b/>
                        <w:color w:val="FF0000"/>
                        <w:spacing w:val="-2"/>
                        <w:sz w:val="18"/>
                        <w:szCs w:val="18"/>
                      </w:rPr>
                      <w:t>)</w:t>
                    </w:r>
                  </w:p>
                  <w:p w:rsidR="009D7097" w:rsidRPr="003830F3" w:rsidRDefault="009D7097" w:rsidP="001050CA">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ASU</w:t>
                    </w:r>
                    <w:r w:rsidRPr="003830F3">
                      <w:rPr>
                        <w:rFonts w:ascii="Times New Roman" w:hAnsi="Times New Roman"/>
                        <w:color w:val="FF0000"/>
                        <w:spacing w:val="-3"/>
                        <w:sz w:val="16"/>
                        <w:szCs w:val="16"/>
                      </w:rPr>
                      <w:tab/>
                      <w:t>1200</w:t>
                    </w:r>
                    <w:r w:rsidRPr="003830F3">
                      <w:rPr>
                        <w:rFonts w:ascii="Times New Roman" w:hAnsi="Times New Roman"/>
                        <w:color w:val="FF0000"/>
                        <w:spacing w:val="-3"/>
                        <w:sz w:val="16"/>
                        <w:szCs w:val="16"/>
                      </w:rPr>
                      <w:tab/>
                      <w:t>Freshman Seminar &amp; Service to Leadership</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ENGL</w:t>
                    </w:r>
                    <w:r w:rsidRPr="003830F3">
                      <w:rPr>
                        <w:rFonts w:ascii="Times New Roman" w:hAnsi="Times New Roman"/>
                        <w:color w:val="FF0000"/>
                        <w:spacing w:val="-3"/>
                        <w:sz w:val="16"/>
                        <w:szCs w:val="16"/>
                      </w:rPr>
                      <w:tab/>
                      <w:t>1101</w:t>
                    </w:r>
                    <w:r w:rsidRPr="003830F3">
                      <w:rPr>
                        <w:rFonts w:ascii="Times New Roman" w:hAnsi="Times New Roman"/>
                        <w:color w:val="FF0000"/>
                        <w:spacing w:val="-3"/>
                        <w:sz w:val="16"/>
                        <w:szCs w:val="16"/>
                      </w:rPr>
                      <w:tab/>
                      <w:t>English Composition I</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MATH</w:t>
                    </w:r>
                    <w:r w:rsidRPr="003830F3">
                      <w:rPr>
                        <w:rFonts w:ascii="Times New Roman" w:hAnsi="Times New Roman"/>
                        <w:color w:val="FF0000"/>
                        <w:spacing w:val="-3"/>
                        <w:sz w:val="16"/>
                        <w:szCs w:val="16"/>
                      </w:rPr>
                      <w:tab/>
                      <w:t>1111</w:t>
                    </w:r>
                    <w:r w:rsidRPr="003830F3">
                      <w:rPr>
                        <w:rFonts w:ascii="Times New Roman" w:hAnsi="Times New Roman"/>
                        <w:color w:val="FF0000"/>
                        <w:spacing w:val="-3"/>
                        <w:sz w:val="16"/>
                        <w:szCs w:val="16"/>
                      </w:rPr>
                      <w:tab/>
                      <w:t>Mathematical Modeling or College Algebra</w:t>
                    </w:r>
                    <w:r w:rsidRPr="003830F3">
                      <w:rPr>
                        <w:rFonts w:ascii="Times New Roman" w:hAnsi="Times New Roman"/>
                        <w:color w:val="FF0000"/>
                        <w:spacing w:val="-3"/>
                        <w:sz w:val="16"/>
                        <w:szCs w:val="16"/>
                      </w:rPr>
                      <w:tab/>
                      <w:t>3</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 xml:space="preserve">Area D </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t>Science, Math, Technology</w:t>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rPr>
                      <w:t>4</w:t>
                    </w:r>
                  </w:p>
                  <w:p w:rsidR="009D7097" w:rsidRPr="003830F3" w:rsidRDefault="009D7097" w:rsidP="001050C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rPr>
                        <w:rFonts w:ascii="Times New Roman" w:hAnsi="Times New Roman"/>
                        <w:color w:val="FF0000"/>
                        <w:spacing w:val="-3"/>
                        <w:sz w:val="16"/>
                        <w:szCs w:val="16"/>
                      </w:rPr>
                    </w:pPr>
                    <w:r w:rsidRPr="003830F3">
                      <w:rPr>
                        <w:rFonts w:ascii="Times New Roman" w:hAnsi="Times New Roman"/>
                        <w:color w:val="FF0000"/>
                        <w:spacing w:val="-3"/>
                        <w:sz w:val="16"/>
                        <w:szCs w:val="16"/>
                      </w:rPr>
                      <w:t>Area D</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t>Select One</w:t>
                    </w:r>
                    <w:r w:rsidRPr="003830F3">
                      <w:rPr>
                        <w:rFonts w:ascii="Times New Roman" w:hAnsi="Times New Roman"/>
                        <w:color w:val="FF0000"/>
                        <w:spacing w:val="-3"/>
                        <w:sz w:val="16"/>
                        <w:szCs w:val="16"/>
                      </w:rPr>
                      <w:tab/>
                    </w:r>
                    <w:r w:rsidRPr="003830F3">
                      <w:rPr>
                        <w:rFonts w:ascii="Times New Roman" w:hAnsi="Times New Roman"/>
                        <w:color w:val="FF0000"/>
                        <w:spacing w:val="-3"/>
                        <w:sz w:val="16"/>
                        <w:szCs w:val="16"/>
                      </w:rPr>
                      <w:tab/>
                    </w:r>
                    <w:r>
                      <w:rPr>
                        <w:rFonts w:ascii="Times New Roman" w:hAnsi="Times New Roman"/>
                        <w:color w:val="FF0000"/>
                        <w:spacing w:val="-3"/>
                        <w:sz w:val="16"/>
                        <w:szCs w:val="16"/>
                      </w:rPr>
                      <w:tab/>
                    </w:r>
                    <w:r>
                      <w:rPr>
                        <w:rFonts w:ascii="Times New Roman" w:hAnsi="Times New Roman"/>
                        <w:color w:val="FF0000"/>
                        <w:spacing w:val="-3"/>
                        <w:sz w:val="16"/>
                        <w:szCs w:val="16"/>
                      </w:rPr>
                      <w:tab/>
                    </w:r>
                    <w:r w:rsidRPr="003830F3">
                      <w:rPr>
                        <w:rFonts w:ascii="Times New Roman" w:hAnsi="Times New Roman"/>
                        <w:color w:val="FF0000"/>
                        <w:spacing w:val="-3"/>
                        <w:sz w:val="16"/>
                        <w:szCs w:val="16"/>
                        <w:u w:val="single"/>
                      </w:rPr>
                      <w:t>3</w:t>
                    </w:r>
                  </w:p>
                  <w:p w:rsidR="009D7097" w:rsidRPr="003830F3" w:rsidRDefault="009D7097" w:rsidP="001050CA">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rPr>
                        <w:b/>
                        <w:color w:val="FF0000"/>
                        <w:spacing w:val="-3"/>
                        <w:sz w:val="16"/>
                        <w:szCs w:val="16"/>
                      </w:rPr>
                    </w:pPr>
                    <w:r w:rsidRPr="003830F3">
                      <w:rPr>
                        <w:rFonts w:ascii="Times New Roman" w:hAnsi="Times New Roman"/>
                        <w:b/>
                        <w:color w:val="FF0000"/>
                        <w:spacing w:val="-3"/>
                        <w:sz w:val="16"/>
                        <w:szCs w:val="16"/>
                      </w:rPr>
                      <w:t xml:space="preserve">Subtotal                                                                                       </w:t>
                    </w:r>
                    <w:r>
                      <w:rPr>
                        <w:rFonts w:ascii="Times New Roman" w:hAnsi="Times New Roman"/>
                        <w:b/>
                        <w:color w:val="FF0000"/>
                        <w:spacing w:val="-3"/>
                        <w:sz w:val="16"/>
                        <w:szCs w:val="16"/>
                      </w:rPr>
                      <w:t xml:space="preserve">      </w:t>
                    </w:r>
                    <w:r w:rsidRPr="003830F3">
                      <w:rPr>
                        <w:rFonts w:ascii="Times New Roman" w:hAnsi="Times New Roman"/>
                        <w:b/>
                        <w:color w:val="FF0000"/>
                        <w:spacing w:val="-3"/>
                        <w:sz w:val="16"/>
                        <w:szCs w:val="16"/>
                      </w:rPr>
                      <w:t xml:space="preserve">16                         </w:t>
                    </w:r>
                  </w:p>
                </w:txbxContent>
              </v:textbox>
              <w10:wrap type="square"/>
            </v:shape>
          </w:pict>
        </w:r>
      </w:del>
    </w:p>
    <w:p w:rsidR="001050CA" w:rsidRDefault="001050CA" w:rsidP="00482E7D">
      <w:pPr>
        <w:widowControl w:val="0"/>
        <w:tabs>
          <w:tab w:val="left" w:pos="1881"/>
          <w:tab w:val="left" w:pos="2940"/>
          <w:tab w:val="left" w:pos="6468"/>
          <w:tab w:val="left" w:pos="10260"/>
        </w:tabs>
        <w:autoSpaceDE w:val="0"/>
        <w:autoSpaceDN w:val="0"/>
        <w:adjustRightInd w:val="0"/>
        <w:spacing w:before="8" w:after="0" w:line="207" w:lineRule="exact"/>
        <w:ind w:left="90" w:hanging="13"/>
        <w:rPr>
          <w:del w:id="413" w:author="eslove" w:date="2008-07-30T13:08:00Z"/>
          <w:rFonts w:ascii="Times New Roman" w:hAnsi="Times New Roman"/>
          <w:b/>
          <w:color w:val="FF0000"/>
          <w:spacing w:val="-3"/>
          <w:sz w:val="18"/>
          <w:szCs w:val="18"/>
        </w:rPr>
      </w:pPr>
    </w:p>
    <w:p w:rsidR="001050CA" w:rsidRDefault="001050CA" w:rsidP="00482E7D">
      <w:pPr>
        <w:widowControl w:val="0"/>
        <w:tabs>
          <w:tab w:val="left" w:pos="1881"/>
          <w:tab w:val="left" w:pos="2940"/>
          <w:tab w:val="left" w:pos="6468"/>
          <w:tab w:val="left" w:pos="10260"/>
        </w:tabs>
        <w:autoSpaceDE w:val="0"/>
        <w:autoSpaceDN w:val="0"/>
        <w:adjustRightInd w:val="0"/>
        <w:spacing w:before="8" w:after="0" w:line="207" w:lineRule="exact"/>
        <w:ind w:left="90" w:hanging="13"/>
        <w:rPr>
          <w:del w:id="414" w:author="eslove" w:date="2008-07-30T13:08:00Z"/>
          <w:rFonts w:ascii="Times New Roman" w:hAnsi="Times New Roman"/>
          <w:b/>
          <w:color w:val="FF0000"/>
          <w:spacing w:val="-3"/>
          <w:sz w:val="18"/>
          <w:szCs w:val="18"/>
        </w:rPr>
      </w:pPr>
    </w:p>
    <w:p w:rsidR="001050CA" w:rsidRDefault="001050CA" w:rsidP="00482E7D">
      <w:pPr>
        <w:widowControl w:val="0"/>
        <w:tabs>
          <w:tab w:val="left" w:pos="11095"/>
        </w:tabs>
        <w:autoSpaceDE w:val="0"/>
        <w:autoSpaceDN w:val="0"/>
        <w:adjustRightInd w:val="0"/>
        <w:spacing w:before="129" w:after="0" w:line="402" w:lineRule="exact"/>
        <w:ind w:left="90" w:hanging="13"/>
        <w:rPr>
          <w:del w:id="415" w:author="eslove" w:date="2008-07-30T13:08:00Z"/>
          <w:rFonts w:ascii="Times New Roman" w:hAnsi="Times New Roman"/>
          <w:b/>
          <w:color w:val="FF0000"/>
          <w:spacing w:val="-3"/>
          <w:position w:val="-5"/>
          <w:sz w:val="28"/>
          <w:szCs w:val="28"/>
        </w:rPr>
      </w:pPr>
    </w:p>
    <w:p w:rsidR="001050CA" w:rsidRDefault="001050CA" w:rsidP="00482E7D">
      <w:pPr>
        <w:widowControl w:val="0"/>
        <w:tabs>
          <w:tab w:val="left" w:pos="11095"/>
        </w:tabs>
        <w:autoSpaceDE w:val="0"/>
        <w:autoSpaceDN w:val="0"/>
        <w:adjustRightInd w:val="0"/>
        <w:spacing w:before="129" w:after="0" w:line="402" w:lineRule="exact"/>
        <w:ind w:left="90" w:hanging="13"/>
        <w:rPr>
          <w:del w:id="416" w:author="eslove" w:date="2008-07-30T13:08:00Z"/>
          <w:rFonts w:ascii="Times New Roman" w:hAnsi="Times New Roman"/>
          <w:b/>
          <w:color w:val="FF0000"/>
          <w:spacing w:val="-3"/>
          <w:position w:val="-5"/>
          <w:sz w:val="28"/>
          <w:szCs w:val="28"/>
        </w:rPr>
      </w:pPr>
    </w:p>
    <w:p w:rsidR="001050CA" w:rsidRDefault="00AE60A2" w:rsidP="00482E7D">
      <w:pPr>
        <w:widowControl w:val="0"/>
        <w:tabs>
          <w:tab w:val="left" w:pos="11095"/>
        </w:tabs>
        <w:autoSpaceDE w:val="0"/>
        <w:autoSpaceDN w:val="0"/>
        <w:adjustRightInd w:val="0"/>
        <w:spacing w:before="129" w:after="0" w:line="402" w:lineRule="exact"/>
        <w:ind w:left="90" w:hanging="13"/>
        <w:rPr>
          <w:del w:id="417" w:author="eslove" w:date="2008-07-30T13:08:00Z"/>
          <w:rFonts w:ascii="Times New Roman" w:hAnsi="Times New Roman"/>
          <w:color w:val="191919"/>
          <w:spacing w:val="-3"/>
          <w:position w:val="-5"/>
          <w:sz w:val="20"/>
          <w:szCs w:val="20"/>
        </w:rPr>
      </w:pPr>
      <w:del w:id="418" w:author="eslove" w:date="2008-07-30T13:08:00Z">
        <w:r w:rsidRPr="00AE60A2">
          <w:rPr>
            <w:noProof/>
          </w:rPr>
          <w:pict>
            <v:shape id="_x0000_s2397" type="#_x0000_t202" style="position:absolute;left:0;text-align:left;margin-left:283.05pt;margin-top:17.9pt;width:228pt;height:126pt;z-index:251911168" stroked="f">
              <v:textbox style="mso-next-textbox:#_x0000_s2397">
                <w:txbxContent>
                  <w:p w:rsidR="009D7097" w:rsidRPr="008249D5"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b/>
                        <w:color w:val="FF0000"/>
                        <w:spacing w:val="-2"/>
                        <w:sz w:val="16"/>
                        <w:szCs w:val="16"/>
                      </w:rPr>
                    </w:pPr>
                    <w:r w:rsidRPr="008249D5">
                      <w:rPr>
                        <w:rFonts w:ascii="Times New Roman" w:hAnsi="Times New Roman"/>
                        <w:b/>
                        <w:color w:val="FF0000"/>
                        <w:spacing w:val="-2"/>
                        <w:sz w:val="16"/>
                        <w:szCs w:val="16"/>
                      </w:rPr>
                      <w:t>Sophomore Year (</w:t>
                    </w:r>
                    <w:proofErr w:type="gramStart"/>
                    <w:r w:rsidRPr="008249D5">
                      <w:rPr>
                        <w:rFonts w:ascii="Times New Roman" w:hAnsi="Times New Roman"/>
                        <w:b/>
                        <w:color w:val="FF0000"/>
                        <w:spacing w:val="-2"/>
                        <w:sz w:val="16"/>
                        <w:szCs w:val="16"/>
                      </w:rPr>
                      <w:t>Spring</w:t>
                    </w:r>
                    <w:proofErr w:type="gramEnd"/>
                    <w:r w:rsidRPr="008249D5">
                      <w:rPr>
                        <w:rFonts w:ascii="Times New Roman" w:hAnsi="Times New Roman"/>
                        <w:b/>
                        <w:color w:val="FF0000"/>
                        <w:spacing w:val="-2"/>
                        <w:sz w:val="16"/>
                        <w:szCs w:val="16"/>
                      </w:rPr>
                      <w:t xml:space="preserve">) </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sidRPr="00F26218">
                      <w:rPr>
                        <w:rFonts w:ascii="Times New Roman" w:hAnsi="Times New Roman"/>
                        <w:color w:val="FF0000"/>
                        <w:spacing w:val="-2"/>
                        <w:sz w:val="16"/>
                        <w:szCs w:val="16"/>
                      </w:rPr>
                      <w:tab/>
                      <w:t>1</w:t>
                    </w:r>
                  </w:p>
                  <w:p w:rsidR="009D7097" w:rsidRPr="00F26218"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Area E Option: </w:t>
                    </w:r>
                    <w:r w:rsidRPr="00F26218">
                      <w:rPr>
                        <w:rFonts w:ascii="Times New Roman" w:hAnsi="Times New Roman"/>
                        <w:color w:val="FF0000"/>
                        <w:spacing w:val="-2"/>
                        <w:sz w:val="16"/>
                        <w:szCs w:val="16"/>
                      </w:rPr>
                      <w:tab/>
                      <w:t>Social Science</w:t>
                    </w:r>
                    <w:r w:rsidRPr="00F26218">
                      <w:rPr>
                        <w:rFonts w:ascii="Times New Roman" w:hAnsi="Times New Roman"/>
                        <w:color w:val="FF0000"/>
                        <w:spacing w:val="-2"/>
                        <w:sz w:val="16"/>
                        <w:szCs w:val="16"/>
                      </w:rPr>
                      <w:tab/>
                      <w:t>3</w:t>
                    </w:r>
                    <w:r>
                      <w:rPr>
                        <w:rFonts w:ascii="Times New Roman" w:hAnsi="Times New Roman"/>
                        <w:color w:val="FF0000"/>
                        <w:spacing w:val="-2"/>
                        <w:sz w:val="16"/>
                        <w:szCs w:val="16"/>
                      </w:rPr>
                      <w:tab/>
                    </w:r>
                    <w:r>
                      <w:rPr>
                        <w:rFonts w:ascii="Times New Roman" w:hAnsi="Times New Roman"/>
                        <w:color w:val="FF0000"/>
                        <w:spacing w:val="-2"/>
                        <w:sz w:val="16"/>
                        <w:szCs w:val="16"/>
                      </w:rPr>
                      <w:tab/>
                    </w:r>
                  </w:p>
                  <w:p w:rsidR="009D7097" w:rsidRPr="00F26218" w:rsidRDefault="009D7097" w:rsidP="001050CA">
                    <w:pPr>
                      <w:widowControl w:val="0"/>
                      <w:tabs>
                        <w:tab w:val="left" w:pos="630"/>
                        <w:tab w:val="left" w:pos="1170"/>
                        <w:tab w:val="left" w:pos="4140"/>
                        <w:tab w:val="left" w:pos="4320"/>
                      </w:tabs>
                      <w:autoSpaceDE w:val="0"/>
                      <w:autoSpaceDN w:val="0"/>
                      <w:adjustRightInd w:val="0"/>
                      <w:spacing w:before="54" w:after="0" w:line="207" w:lineRule="exact"/>
                      <w:ind w:right="-915"/>
                      <w:jc w:val="both"/>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w:t>
                    </w:r>
                    <w:r>
                      <w:rPr>
                        <w:rFonts w:ascii="Times New Roman" w:hAnsi="Times New Roman"/>
                        <w:color w:val="FF0000"/>
                        <w:spacing w:val="-2"/>
                        <w:sz w:val="16"/>
                        <w:szCs w:val="16"/>
                      </w:rPr>
                      <w:t>40</w:t>
                    </w:r>
                    <w:r>
                      <w:rPr>
                        <w:rFonts w:ascii="Times New Roman" w:hAnsi="Times New Roman"/>
                        <w:color w:val="FF0000"/>
                        <w:spacing w:val="-2"/>
                        <w:sz w:val="16"/>
                        <w:szCs w:val="16"/>
                      </w:rPr>
                      <w:tab/>
                      <w:t xml:space="preserve">Communications for Management </w:t>
                    </w:r>
                    <w:r>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 xml:space="preserve">ACCT </w:t>
                    </w:r>
                    <w:r w:rsidRPr="00F26218">
                      <w:rPr>
                        <w:rFonts w:ascii="Times New Roman" w:hAnsi="Times New Roman"/>
                        <w:color w:val="FF0000"/>
                        <w:spacing w:val="-2"/>
                        <w:sz w:val="16"/>
                        <w:szCs w:val="16"/>
                      </w:rPr>
                      <w:tab/>
                    </w:r>
                    <w:r>
                      <w:rPr>
                        <w:rFonts w:ascii="Times New Roman" w:hAnsi="Times New Roman"/>
                        <w:color w:val="FF0000"/>
                        <w:spacing w:val="-2"/>
                        <w:sz w:val="16"/>
                        <w:szCs w:val="16"/>
                      </w:rPr>
                      <w:t>2102</w:t>
                    </w:r>
                    <w:r>
                      <w:rPr>
                        <w:rFonts w:ascii="Times New Roman" w:hAnsi="Times New Roman"/>
                        <w:color w:val="FF0000"/>
                        <w:spacing w:val="-2"/>
                        <w:sz w:val="16"/>
                        <w:szCs w:val="16"/>
                      </w:rPr>
                      <w:tab/>
                      <w:t>Principles of Accounting II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Pr>
                        <w:rFonts w:ascii="Times New Roman" w:hAnsi="Times New Roman"/>
                        <w:color w:val="FF0000"/>
                        <w:spacing w:val="-2"/>
                        <w:sz w:val="16"/>
                        <w:szCs w:val="16"/>
                      </w:rPr>
                      <w:t>ECON</w:t>
                    </w:r>
                    <w:r>
                      <w:rPr>
                        <w:rFonts w:ascii="Times New Roman" w:hAnsi="Times New Roman"/>
                        <w:color w:val="FF0000"/>
                        <w:spacing w:val="-2"/>
                        <w:sz w:val="16"/>
                        <w:szCs w:val="16"/>
                      </w:rPr>
                      <w:tab/>
                      <w:t>2106</w:t>
                    </w:r>
                    <w:r>
                      <w:rPr>
                        <w:rFonts w:ascii="Times New Roman" w:hAnsi="Times New Roman"/>
                        <w:color w:val="FF0000"/>
                        <w:spacing w:val="-2"/>
                        <w:sz w:val="16"/>
                        <w:szCs w:val="16"/>
                      </w:rPr>
                      <w:tab/>
                      <w:t>Principles of Mi</w:t>
                    </w:r>
                    <w:r w:rsidRPr="00F26218">
                      <w:rPr>
                        <w:rFonts w:ascii="Times New Roman" w:hAnsi="Times New Roman"/>
                        <w:color w:val="FF0000"/>
                        <w:spacing w:val="-2"/>
                        <w:sz w:val="16"/>
                        <w:szCs w:val="16"/>
                      </w:rPr>
                      <w:t>croeconomics</w:t>
                    </w:r>
                    <w:r w:rsidRPr="00F26218">
                      <w:rPr>
                        <w:rFonts w:ascii="Times New Roman" w:hAnsi="Times New Roman"/>
                        <w:color w:val="FF0000"/>
                        <w:spacing w:val="-2"/>
                        <w:sz w:val="16"/>
                        <w:szCs w:val="16"/>
                      </w:rPr>
                      <w:tab/>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Pr>
                        <w:rFonts w:ascii="Times New Roman" w:hAnsi="Times New Roman"/>
                        <w:color w:val="FF0000"/>
                        <w:spacing w:val="-2"/>
                        <w:sz w:val="16"/>
                        <w:szCs w:val="16"/>
                      </w:rPr>
                      <w:t>POLS</w:t>
                    </w:r>
                    <w:r>
                      <w:rPr>
                        <w:rFonts w:ascii="Times New Roman" w:hAnsi="Times New Roman"/>
                        <w:color w:val="FF0000"/>
                        <w:spacing w:val="-2"/>
                        <w:sz w:val="16"/>
                        <w:szCs w:val="16"/>
                      </w:rPr>
                      <w:tab/>
                      <w:t>1101</w:t>
                    </w:r>
                    <w:r>
                      <w:rPr>
                        <w:rFonts w:ascii="Times New Roman" w:hAnsi="Times New Roman"/>
                        <w:color w:val="FF0000"/>
                        <w:spacing w:val="-2"/>
                        <w:sz w:val="16"/>
                        <w:szCs w:val="16"/>
                      </w:rPr>
                      <w:tab/>
                    </w:r>
                    <w:smartTag w:uri="urn:schemas-microsoft-com:office:smarttags" w:element="country-region">
                      <w:r w:rsidRPr="00F26218">
                        <w:rPr>
                          <w:rFonts w:ascii="Times New Roman" w:hAnsi="Times New Roman"/>
                          <w:color w:val="FF0000"/>
                          <w:spacing w:val="-2"/>
                          <w:sz w:val="16"/>
                          <w:szCs w:val="16"/>
                        </w:rPr>
                        <w:t>U. S.</w:t>
                      </w:r>
                    </w:smartTag>
                    <w:r w:rsidRPr="00F26218">
                      <w:rPr>
                        <w:rFonts w:ascii="Times New Roman" w:hAnsi="Times New Roman"/>
                        <w:color w:val="FF0000"/>
                        <w:spacing w:val="-2"/>
                        <w:sz w:val="16"/>
                        <w:szCs w:val="16"/>
                      </w:rPr>
                      <w:t xml:space="preserve"> &amp; </w:t>
                    </w:r>
                    <w:smartTag w:uri="urn:schemas-microsoft-com:office:smarttags" w:element="place">
                      <w:smartTag w:uri="urn:schemas-microsoft-com:office:smarttags" w:element="country-region">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 or</w:t>
                    </w:r>
                  </w:p>
                  <w:p w:rsidR="009D7097" w:rsidRPr="00F26218"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color w:val="FF0000"/>
                        <w:spacing w:val="-2"/>
                        <w:sz w:val="16"/>
                        <w:szCs w:val="16"/>
                      </w:rPr>
                    </w:pPr>
                    <w:r w:rsidRPr="00F26218">
                      <w:rPr>
                        <w:rFonts w:ascii="Times New Roman" w:hAnsi="Times New Roman"/>
                        <w:color w:val="FF0000"/>
                        <w:spacing w:val="-2"/>
                        <w:sz w:val="16"/>
                        <w:szCs w:val="16"/>
                      </w:rPr>
                      <w:t>HONR</w:t>
                    </w:r>
                    <w:r w:rsidRPr="00F26218">
                      <w:rPr>
                        <w:rFonts w:ascii="Times New Roman" w:hAnsi="Times New Roman"/>
                        <w:color w:val="FF0000"/>
                        <w:spacing w:val="-2"/>
                        <w:sz w:val="16"/>
                        <w:szCs w:val="16"/>
                      </w:rPr>
                      <w:tab/>
                      <w:t xml:space="preserve">1161 </w:t>
                    </w:r>
                    <w:r w:rsidRPr="00F26218">
                      <w:rPr>
                        <w:rFonts w:ascii="Times New Roman" w:hAnsi="Times New Roman"/>
                        <w:color w:val="FF0000"/>
                        <w:spacing w:val="-2"/>
                        <w:sz w:val="16"/>
                        <w:szCs w:val="16"/>
                      </w:rPr>
                      <w:tab/>
                      <w:t xml:space="preserve">Honors </w:t>
                    </w:r>
                    <w:smartTag w:uri="urn:schemas-microsoft-com:office:smarttags" w:element="country-region">
                      <w:r w:rsidRPr="00F26218">
                        <w:rPr>
                          <w:rFonts w:ascii="Times New Roman" w:hAnsi="Times New Roman"/>
                          <w:color w:val="FF0000"/>
                          <w:spacing w:val="-2"/>
                          <w:sz w:val="16"/>
                          <w:szCs w:val="16"/>
                        </w:rPr>
                        <w:t>U.S.</w:t>
                      </w:r>
                    </w:smartTag>
                    <w:r w:rsidRPr="00F26218">
                      <w:rPr>
                        <w:rFonts w:ascii="Times New Roman" w:hAnsi="Times New Roman"/>
                        <w:color w:val="FF0000"/>
                        <w:spacing w:val="-2"/>
                        <w:sz w:val="16"/>
                        <w:szCs w:val="16"/>
                      </w:rPr>
                      <w:t xml:space="preserve"> &amp; </w:t>
                    </w:r>
                    <w:smartTag w:uri="urn:schemas-microsoft-com:office:smarttags" w:element="place">
                      <w:smartTag w:uri="urn:schemas-microsoft-com:office:smarttags" w:element="country-region">
                        <w:r w:rsidRPr="00F26218">
                          <w:rPr>
                            <w:rFonts w:ascii="Times New Roman" w:hAnsi="Times New Roman"/>
                            <w:color w:val="FF0000"/>
                            <w:spacing w:val="-2"/>
                            <w:sz w:val="16"/>
                            <w:szCs w:val="16"/>
                          </w:rPr>
                          <w:t>Georgia</w:t>
                        </w:r>
                      </w:smartTag>
                    </w:smartTag>
                    <w:r w:rsidRPr="00F26218">
                      <w:rPr>
                        <w:rFonts w:ascii="Times New Roman" w:hAnsi="Times New Roman"/>
                        <w:color w:val="FF0000"/>
                        <w:spacing w:val="-2"/>
                        <w:sz w:val="16"/>
                        <w:szCs w:val="16"/>
                      </w:rPr>
                      <w:t xml:space="preserve"> Government</w:t>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3</w:t>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r w:rsidRPr="00F26218">
                      <w:rPr>
                        <w:rFonts w:ascii="Times New Roman" w:hAnsi="Times New Roman"/>
                        <w:color w:val="FF0000"/>
                        <w:spacing w:val="-2"/>
                        <w:sz w:val="16"/>
                        <w:szCs w:val="16"/>
                      </w:rPr>
                      <w:tab/>
                    </w:r>
                  </w:p>
                  <w:p w:rsidR="009D7097" w:rsidRPr="008249D5" w:rsidRDefault="009D7097" w:rsidP="001050CA">
                    <w:pPr>
                      <w:widowControl w:val="0"/>
                      <w:tabs>
                        <w:tab w:val="left" w:pos="810"/>
                        <w:tab w:val="left" w:pos="1440"/>
                        <w:tab w:val="left" w:pos="4140"/>
                      </w:tabs>
                      <w:autoSpaceDE w:val="0"/>
                      <w:autoSpaceDN w:val="0"/>
                      <w:adjustRightInd w:val="0"/>
                      <w:spacing w:before="54" w:line="207" w:lineRule="exact"/>
                      <w:ind w:right="-915"/>
                      <w:rPr>
                        <w:b/>
                        <w:color w:val="FF0000"/>
                        <w:spacing w:val="-2"/>
                        <w:sz w:val="16"/>
                        <w:szCs w:val="16"/>
                      </w:rPr>
                    </w:pPr>
                    <w:r w:rsidRPr="008249D5">
                      <w:rPr>
                        <w:rFonts w:ascii="Times New Roman" w:hAnsi="Times New Roman"/>
                        <w:b/>
                        <w:color w:val="FF0000"/>
                        <w:spacing w:val="-2"/>
                        <w:sz w:val="16"/>
                        <w:szCs w:val="16"/>
                      </w:rPr>
                      <w:t>Subtotal</w:t>
                    </w:r>
                    <w:r w:rsidRPr="008249D5">
                      <w:rPr>
                        <w:rFonts w:ascii="Times New Roman" w:hAnsi="Times New Roman"/>
                        <w:b/>
                        <w:color w:val="FF0000"/>
                        <w:spacing w:val="-2"/>
                        <w:sz w:val="16"/>
                        <w:szCs w:val="16"/>
                      </w:rPr>
                      <w:tab/>
                      <w:t xml:space="preserve">                                                                                   </w:t>
                    </w:r>
                    <w:r w:rsidRPr="008249D5">
                      <w:rPr>
                        <w:rFonts w:ascii="Times New Roman" w:hAnsi="Times New Roman"/>
                        <w:b/>
                        <w:color w:val="FF0000"/>
                        <w:spacing w:val="-2"/>
                        <w:sz w:val="16"/>
                        <w:szCs w:val="16"/>
                      </w:rPr>
                      <w:tab/>
                      <w:t>16</w:t>
                    </w:r>
                  </w:p>
                </w:txbxContent>
              </v:textbox>
              <w10:wrap type="square"/>
            </v:shape>
          </w:pict>
        </w:r>
        <w:r w:rsidRPr="00AE60A2">
          <w:rPr>
            <w:noProof/>
          </w:rPr>
          <w:pict>
            <v:shape id="_x0000_s2396" type="#_x0000_t202" style="position:absolute;left:0;text-align:left;margin-left:49.05pt;margin-top:22.85pt;width:228pt;height:126pt;z-index:251910144" stroked="f">
              <v:textbox style="mso-next-textbox:#_x0000_s2396">
                <w:txbxContent>
                  <w:p w:rsidR="009D7097" w:rsidRPr="00F26218" w:rsidRDefault="009D7097" w:rsidP="001050CA">
                    <w:pPr>
                      <w:widowControl w:val="0"/>
                      <w:tabs>
                        <w:tab w:val="left" w:pos="1440"/>
                        <w:tab w:val="left" w:pos="2940"/>
                        <w:tab w:val="left" w:pos="6468"/>
                        <w:tab w:val="left" w:pos="10260"/>
                      </w:tabs>
                      <w:autoSpaceDE w:val="0"/>
                      <w:autoSpaceDN w:val="0"/>
                      <w:adjustRightInd w:val="0"/>
                      <w:spacing w:before="8" w:after="0" w:line="207" w:lineRule="exact"/>
                      <w:rPr>
                        <w:rFonts w:ascii="Times New Roman" w:hAnsi="Times New Roman"/>
                        <w:b/>
                        <w:color w:val="FF0000"/>
                        <w:spacing w:val="-3"/>
                        <w:sz w:val="16"/>
                        <w:szCs w:val="16"/>
                      </w:rPr>
                    </w:pPr>
                    <w:r w:rsidRPr="00F26218">
                      <w:rPr>
                        <w:rFonts w:ascii="Times New Roman" w:hAnsi="Times New Roman"/>
                        <w:b/>
                        <w:color w:val="FF0000"/>
                        <w:spacing w:val="-3"/>
                        <w:sz w:val="16"/>
                        <w:szCs w:val="16"/>
                      </w:rPr>
                      <w:t xml:space="preserve">Sophomore </w:t>
                    </w:r>
                    <w:proofErr w:type="gramStart"/>
                    <w:r w:rsidRPr="00F26218">
                      <w:rPr>
                        <w:rFonts w:ascii="Times New Roman" w:hAnsi="Times New Roman"/>
                        <w:b/>
                        <w:color w:val="FF0000"/>
                        <w:spacing w:val="-3"/>
                        <w:sz w:val="16"/>
                        <w:szCs w:val="16"/>
                      </w:rPr>
                      <w:t>Year  (</w:t>
                    </w:r>
                    <w:proofErr w:type="gramEnd"/>
                    <w:r w:rsidRPr="00F26218">
                      <w:rPr>
                        <w:rFonts w:ascii="Times New Roman" w:hAnsi="Times New Roman"/>
                        <w:b/>
                        <w:color w:val="FF0000"/>
                        <w:spacing w:val="-3"/>
                        <w:sz w:val="16"/>
                        <w:szCs w:val="16"/>
                      </w:rPr>
                      <w:t xml:space="preserve">Fall) </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F26218">
                      <w:rPr>
                        <w:rFonts w:ascii="Times New Roman" w:hAnsi="Times New Roman"/>
                        <w:color w:val="FF0000"/>
                        <w:spacing w:val="-2"/>
                        <w:sz w:val="16"/>
                        <w:szCs w:val="16"/>
                      </w:rPr>
                      <w:t>Above Core Option</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1</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BISE</w:t>
                    </w:r>
                    <w:r w:rsidRPr="00F26218">
                      <w:rPr>
                        <w:rFonts w:ascii="Times New Roman" w:hAnsi="Times New Roman"/>
                        <w:color w:val="FF0000"/>
                        <w:spacing w:val="-2"/>
                        <w:sz w:val="16"/>
                        <w:szCs w:val="16"/>
                      </w:rPr>
                      <w:tab/>
                      <w:t>2010</w:t>
                    </w:r>
                    <w:r w:rsidRPr="00F26218">
                      <w:rPr>
                        <w:rFonts w:ascii="Times New Roman" w:hAnsi="Times New Roman"/>
                        <w:color w:val="FF0000"/>
                        <w:spacing w:val="-2"/>
                        <w:sz w:val="16"/>
                        <w:szCs w:val="16"/>
                      </w:rPr>
                      <w:tab/>
                      <w:t>Fundamentals of Computer Applications</w:t>
                    </w:r>
                    <w:r w:rsidRPr="00F26218">
                      <w:rPr>
                        <w:rFonts w:ascii="Times New Roman" w:hAnsi="Times New Roman"/>
                        <w:color w:val="FF0000"/>
                        <w:spacing w:val="-2"/>
                        <w:sz w:val="16"/>
                        <w:szCs w:val="16"/>
                      </w:rPr>
                      <w:tab/>
                    </w:r>
                    <w:r w:rsidRPr="00691239">
                      <w:rPr>
                        <w:rFonts w:ascii="Times New Roman" w:hAnsi="Times New Roman"/>
                        <w:color w:val="FF0000"/>
                        <w:spacing w:val="-2"/>
                        <w:sz w:val="16"/>
                        <w:szCs w:val="16"/>
                      </w:rPr>
                      <w:t xml:space="preserve">3 </w:t>
                    </w:r>
                    <w:r w:rsidRPr="00F26218">
                      <w:rPr>
                        <w:rFonts w:ascii="Times New Roman" w:hAnsi="Times New Roman"/>
                        <w:color w:val="FF0000"/>
                        <w:spacing w:val="-2"/>
                        <w:sz w:val="16"/>
                        <w:szCs w:val="16"/>
                      </w:rPr>
                      <w:t xml:space="preserve"> </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E Option:</w:t>
                    </w:r>
                    <w:r w:rsidRPr="00F26218">
                      <w:rPr>
                        <w:rFonts w:ascii="Times New Roman" w:hAnsi="Times New Roman"/>
                        <w:color w:val="FF0000"/>
                        <w:spacing w:val="-2"/>
                        <w:sz w:val="16"/>
                        <w:szCs w:val="16"/>
                      </w:rPr>
                      <w:tab/>
                      <w:t>Social Science</w:t>
                    </w:r>
                    <w:r>
                      <w:rPr>
                        <w:rFonts w:ascii="Times New Roman" w:hAnsi="Times New Roman"/>
                        <w:color w:val="FF0000"/>
                        <w:spacing w:val="-2"/>
                        <w:sz w:val="16"/>
                        <w:szCs w:val="16"/>
                      </w:rPr>
                      <w:tab/>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ACCT</w:t>
                    </w:r>
                    <w:r w:rsidRPr="00F26218">
                      <w:rPr>
                        <w:rFonts w:ascii="Times New Roman" w:hAnsi="Times New Roman"/>
                        <w:color w:val="FF0000"/>
                        <w:spacing w:val="-2"/>
                        <w:sz w:val="16"/>
                        <w:szCs w:val="16"/>
                      </w:rPr>
                      <w:tab/>
                      <w:t>2101</w:t>
                    </w:r>
                    <w:r w:rsidRPr="00F26218">
                      <w:rPr>
                        <w:rFonts w:ascii="Times New Roman" w:hAnsi="Times New Roman"/>
                        <w:color w:val="FF0000"/>
                        <w:spacing w:val="-2"/>
                        <w:sz w:val="16"/>
                        <w:szCs w:val="16"/>
                      </w:rPr>
                      <w:tab/>
                      <w:t>Principles of</w:t>
                    </w:r>
                    <w:r>
                      <w:rPr>
                        <w:rFonts w:ascii="Times New Roman" w:hAnsi="Times New Roman"/>
                        <w:color w:val="FF0000"/>
                        <w:spacing w:val="-2"/>
                        <w:sz w:val="16"/>
                        <w:szCs w:val="16"/>
                      </w:rPr>
                      <w:t xml:space="preserve"> Accounting I</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Pr>
                        <w:rFonts w:ascii="Times New Roman" w:hAnsi="Times New Roman"/>
                        <w:color w:val="FF0000"/>
                        <w:spacing w:val="-2"/>
                        <w:sz w:val="16"/>
                        <w:szCs w:val="16"/>
                      </w:rPr>
                      <w:t>ECON</w:t>
                    </w:r>
                    <w:r>
                      <w:rPr>
                        <w:rFonts w:ascii="Times New Roman" w:hAnsi="Times New Roman"/>
                        <w:color w:val="FF0000"/>
                        <w:spacing w:val="-2"/>
                        <w:sz w:val="16"/>
                        <w:szCs w:val="16"/>
                      </w:rPr>
                      <w:tab/>
                      <w:t>2105</w:t>
                    </w:r>
                    <w:r>
                      <w:rPr>
                        <w:rFonts w:ascii="Times New Roman" w:hAnsi="Times New Roman"/>
                        <w:color w:val="FF0000"/>
                        <w:spacing w:val="-2"/>
                        <w:sz w:val="16"/>
                        <w:szCs w:val="16"/>
                      </w:rPr>
                      <w:tab/>
                      <w:t>Principles of Ma</w:t>
                    </w:r>
                    <w:r w:rsidRPr="00F26218">
                      <w:rPr>
                        <w:rFonts w:ascii="Times New Roman" w:hAnsi="Times New Roman"/>
                        <w:color w:val="FF0000"/>
                        <w:spacing w:val="-2"/>
                        <w:sz w:val="16"/>
                        <w:szCs w:val="16"/>
                      </w:rPr>
                      <w:t>croeconomics</w:t>
                    </w:r>
                    <w:r>
                      <w:rPr>
                        <w:rFonts w:ascii="Times New Roman" w:hAnsi="Times New Roman"/>
                        <w:color w:val="FF0000"/>
                        <w:spacing w:val="-2"/>
                        <w:sz w:val="16"/>
                        <w:szCs w:val="16"/>
                      </w:rPr>
                      <w:tab/>
                    </w:r>
                    <w:r w:rsidRPr="00F26218">
                      <w:rPr>
                        <w:rFonts w:ascii="Times New Roman" w:hAnsi="Times New Roman"/>
                        <w:color w:val="FF0000"/>
                        <w:spacing w:val="-2"/>
                        <w:sz w:val="16"/>
                        <w:szCs w:val="16"/>
                      </w:rPr>
                      <w:t>3</w:t>
                    </w:r>
                  </w:p>
                  <w:p w:rsidR="009D7097" w:rsidRPr="00F26218" w:rsidRDefault="009D7097" w:rsidP="001050CA">
                    <w:pPr>
                      <w:widowControl w:val="0"/>
                      <w:tabs>
                        <w:tab w:val="left" w:pos="630"/>
                        <w:tab w:val="left" w:pos="1080"/>
                        <w:tab w:val="left" w:pos="4050"/>
                        <w:tab w:val="left" w:pos="5130"/>
                      </w:tabs>
                      <w:autoSpaceDE w:val="0"/>
                      <w:autoSpaceDN w:val="0"/>
                      <w:adjustRightInd w:val="0"/>
                      <w:spacing w:before="54" w:after="0" w:line="207" w:lineRule="exact"/>
                      <w:ind w:left="-90" w:firstLine="90"/>
                      <w:rPr>
                        <w:rFonts w:ascii="Times New Roman" w:hAnsi="Times New Roman"/>
                        <w:color w:val="FF0000"/>
                        <w:spacing w:val="-2"/>
                        <w:sz w:val="16"/>
                        <w:szCs w:val="16"/>
                      </w:rPr>
                    </w:pPr>
                    <w:r w:rsidRPr="00F26218">
                      <w:rPr>
                        <w:rFonts w:ascii="Times New Roman" w:hAnsi="Times New Roman"/>
                        <w:color w:val="FF0000"/>
                        <w:spacing w:val="-2"/>
                        <w:sz w:val="16"/>
                        <w:szCs w:val="16"/>
                      </w:rPr>
                      <w:t>Area C</w:t>
                    </w:r>
                    <w:r w:rsidRPr="00F26218">
                      <w:rPr>
                        <w:rFonts w:ascii="Times New Roman" w:hAnsi="Times New Roman"/>
                        <w:color w:val="FF0000"/>
                        <w:spacing w:val="-2"/>
                        <w:sz w:val="16"/>
                        <w:szCs w:val="16"/>
                      </w:rPr>
                      <w:tab/>
                      <w:t>Humanities/Fine Arts – Select One</w:t>
                    </w:r>
                    <w:r>
                      <w:rPr>
                        <w:rFonts w:ascii="Times New Roman" w:hAnsi="Times New Roman"/>
                        <w:color w:val="FF0000"/>
                        <w:spacing w:val="-2"/>
                        <w:sz w:val="16"/>
                        <w:szCs w:val="16"/>
                      </w:rPr>
                      <w:tab/>
                    </w:r>
                    <w:r w:rsidRPr="00D1664C">
                      <w:rPr>
                        <w:rFonts w:ascii="Times New Roman" w:hAnsi="Times New Roman"/>
                        <w:color w:val="FF0000"/>
                        <w:spacing w:val="-2"/>
                        <w:sz w:val="16"/>
                        <w:szCs w:val="16"/>
                        <w:u w:val="single"/>
                      </w:rPr>
                      <w:t>3</w:t>
                    </w:r>
                    <w:r w:rsidRPr="00F26218">
                      <w:rPr>
                        <w:rFonts w:ascii="Times New Roman" w:hAnsi="Times New Roman"/>
                        <w:color w:val="FF0000"/>
                        <w:spacing w:val="-2"/>
                        <w:sz w:val="16"/>
                        <w:szCs w:val="16"/>
                      </w:rPr>
                      <w:t xml:space="preserve">  </w:t>
                    </w:r>
                  </w:p>
                  <w:p w:rsidR="009D7097" w:rsidRPr="00CA2C15" w:rsidRDefault="009D7097" w:rsidP="001050CA">
                    <w:pPr>
                      <w:widowControl w:val="0"/>
                      <w:tabs>
                        <w:tab w:val="left" w:pos="630"/>
                        <w:tab w:val="left" w:pos="4050"/>
                        <w:tab w:val="left" w:pos="5130"/>
                      </w:tabs>
                      <w:autoSpaceDE w:val="0"/>
                      <w:autoSpaceDN w:val="0"/>
                      <w:adjustRightInd w:val="0"/>
                      <w:spacing w:before="54" w:line="207" w:lineRule="exact"/>
                      <w:ind w:left="-90" w:firstLine="90"/>
                      <w:rPr>
                        <w:b/>
                        <w:color w:val="FF0000"/>
                        <w:spacing w:val="-2"/>
                        <w:sz w:val="16"/>
                        <w:szCs w:val="16"/>
                      </w:rPr>
                    </w:pPr>
                    <w:r>
                      <w:rPr>
                        <w:rFonts w:ascii="Times New Roman" w:hAnsi="Times New Roman"/>
                        <w:b/>
                        <w:color w:val="FF0000"/>
                        <w:spacing w:val="-2"/>
                        <w:sz w:val="16"/>
                        <w:szCs w:val="16"/>
                      </w:rPr>
                      <w:t>Subtotal</w:t>
                    </w:r>
                    <w:r>
                      <w:rPr>
                        <w:rFonts w:ascii="Times New Roman" w:hAnsi="Times New Roman"/>
                        <w:b/>
                        <w:color w:val="FF0000"/>
                        <w:spacing w:val="-2"/>
                        <w:sz w:val="16"/>
                        <w:szCs w:val="16"/>
                      </w:rPr>
                      <w:tab/>
                    </w:r>
                    <w:r>
                      <w:rPr>
                        <w:rFonts w:ascii="Times New Roman" w:hAnsi="Times New Roman"/>
                        <w:b/>
                        <w:color w:val="FF0000"/>
                        <w:spacing w:val="-2"/>
                        <w:sz w:val="16"/>
                        <w:szCs w:val="16"/>
                      </w:rPr>
                      <w:tab/>
                    </w:r>
                    <w:r w:rsidRPr="00CA2C15">
                      <w:rPr>
                        <w:rFonts w:ascii="Times New Roman" w:hAnsi="Times New Roman"/>
                        <w:b/>
                        <w:color w:val="FF0000"/>
                        <w:spacing w:val="-2"/>
                        <w:sz w:val="16"/>
                        <w:szCs w:val="16"/>
                      </w:rPr>
                      <w:t>16</w:t>
                    </w:r>
                  </w:p>
                </w:txbxContent>
              </v:textbox>
              <w10:wrap type="square"/>
            </v:shape>
          </w:pict>
        </w:r>
      </w:del>
    </w:p>
    <w:p w:rsidR="001050CA" w:rsidRPr="00026B37" w:rsidRDefault="001050CA" w:rsidP="00482E7D">
      <w:pPr>
        <w:widowControl w:val="0"/>
        <w:tabs>
          <w:tab w:val="left" w:pos="1530"/>
          <w:tab w:val="left" w:pos="1980"/>
          <w:tab w:val="left" w:pos="2940"/>
          <w:tab w:val="left" w:pos="5310"/>
          <w:tab w:val="left" w:pos="6468"/>
          <w:tab w:val="left" w:pos="10260"/>
        </w:tabs>
        <w:autoSpaceDE w:val="0"/>
        <w:autoSpaceDN w:val="0"/>
        <w:adjustRightInd w:val="0"/>
        <w:spacing w:before="8" w:after="0" w:line="207" w:lineRule="exact"/>
        <w:ind w:left="90" w:hanging="13"/>
        <w:rPr>
          <w:ins w:id="419" w:author="eslove" w:date="2008-07-30T13:08:00Z"/>
          <w:rFonts w:ascii="Times New Roman" w:hAnsi="Times New Roman"/>
          <w:b/>
          <w:color w:val="FF0000"/>
          <w:spacing w:val="-3"/>
          <w:sz w:val="18"/>
          <w:szCs w:val="18"/>
        </w:rPr>
      </w:pPr>
    </w:p>
    <w:p w:rsidR="001050CA" w:rsidRDefault="001050CA" w:rsidP="001050CA">
      <w:pPr>
        <w:widowControl w:val="0"/>
        <w:tabs>
          <w:tab w:val="left" w:pos="1881"/>
          <w:tab w:val="left" w:pos="2940"/>
          <w:tab w:val="left" w:pos="6468"/>
          <w:tab w:val="left" w:pos="10260"/>
        </w:tabs>
        <w:autoSpaceDE w:val="0"/>
        <w:autoSpaceDN w:val="0"/>
        <w:adjustRightInd w:val="0"/>
        <w:spacing w:before="8" w:after="0" w:line="207" w:lineRule="exact"/>
        <w:ind w:left="823"/>
        <w:rPr>
          <w:ins w:id="420" w:author="eslove" w:date="2008-07-30T13:08:00Z"/>
          <w:rFonts w:ascii="Times New Roman" w:hAnsi="Times New Roman"/>
          <w:b/>
          <w:color w:val="FF0000"/>
          <w:spacing w:val="-3"/>
          <w:sz w:val="18"/>
          <w:szCs w:val="18"/>
        </w:rPr>
      </w:pPr>
    </w:p>
    <w:p w:rsidR="001050CA" w:rsidRDefault="001050CA" w:rsidP="001050CA">
      <w:pPr>
        <w:widowControl w:val="0"/>
        <w:tabs>
          <w:tab w:val="left" w:pos="1881"/>
          <w:tab w:val="left" w:pos="2940"/>
          <w:tab w:val="left" w:pos="6468"/>
          <w:tab w:val="left" w:pos="10260"/>
        </w:tabs>
        <w:autoSpaceDE w:val="0"/>
        <w:autoSpaceDN w:val="0"/>
        <w:adjustRightInd w:val="0"/>
        <w:spacing w:before="8" w:after="0" w:line="207" w:lineRule="exact"/>
        <w:ind w:left="823"/>
        <w:rPr>
          <w:ins w:id="421" w:author="eslove" w:date="2008-07-30T13:08:00Z"/>
          <w:rFonts w:ascii="Times New Roman" w:hAnsi="Times New Roman"/>
          <w:b/>
          <w:color w:val="FF0000"/>
          <w:spacing w:val="-3"/>
          <w:sz w:val="18"/>
          <w:szCs w:val="18"/>
        </w:rPr>
      </w:pPr>
    </w:p>
    <w:p w:rsidR="001050CA" w:rsidRDefault="00482E7D" w:rsidP="001050CA">
      <w:pPr>
        <w:widowControl w:val="0"/>
        <w:tabs>
          <w:tab w:val="left" w:pos="11095"/>
        </w:tabs>
        <w:autoSpaceDE w:val="0"/>
        <w:autoSpaceDN w:val="0"/>
        <w:adjustRightInd w:val="0"/>
        <w:spacing w:before="129" w:after="0" w:line="402" w:lineRule="exact"/>
        <w:rPr>
          <w:ins w:id="422" w:author="eslove" w:date="2008-07-30T13:08:00Z"/>
          <w:rFonts w:ascii="Times New Roman" w:hAnsi="Times New Roman"/>
          <w:b/>
          <w:color w:val="FF0000"/>
          <w:spacing w:val="-3"/>
          <w:position w:val="-5"/>
          <w:sz w:val="28"/>
          <w:szCs w:val="28"/>
        </w:rPr>
      </w:pPr>
      <w:r>
        <w:rPr>
          <w:noProof/>
        </w:rPr>
        <w:pict>
          <v:shape id="_x0000_s10295" type="#_x0000_t202" style="position:absolute;left:0;text-align:left;margin-left:2pt;margin-top:4.6pt;width:228pt;height:96pt;z-index:252077056" stroked="f">
            <v:textbox style="mso-next-textbox:#_x0000_s10295">
              <w:txbxContent>
                <w:p w:rsidR="00482E7D" w:rsidRPr="00482E7D" w:rsidRDefault="00482E7D" w:rsidP="00482E7D">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Freshman Year (</w:t>
                  </w:r>
                  <w:proofErr w:type="gramStart"/>
                  <w:r w:rsidRPr="00482E7D">
                    <w:rPr>
                      <w:rFonts w:ascii="Times New Roman" w:hAnsi="Times New Roman"/>
                      <w:b/>
                      <w:color w:val="262626" w:themeColor="text1" w:themeTint="D9"/>
                      <w:spacing w:val="-2"/>
                      <w:sz w:val="18"/>
                      <w:szCs w:val="18"/>
                    </w:rPr>
                    <w:t>Fall</w:t>
                  </w:r>
                  <w:proofErr w:type="gramEnd"/>
                  <w:r w:rsidRPr="00482E7D">
                    <w:rPr>
                      <w:rFonts w:ascii="Times New Roman" w:hAnsi="Times New Roman"/>
                      <w:b/>
                      <w:color w:val="262626" w:themeColor="text1" w:themeTint="D9"/>
                      <w:spacing w:val="-2"/>
                      <w:sz w:val="18"/>
                      <w:szCs w:val="18"/>
                    </w:rPr>
                    <w:t>)</w:t>
                  </w:r>
                </w:p>
                <w:p w:rsidR="00482E7D" w:rsidRPr="00482E7D" w:rsidRDefault="00482E7D" w:rsidP="00482E7D">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ASU</w:t>
                  </w:r>
                  <w:r w:rsidRPr="00482E7D">
                    <w:rPr>
                      <w:rFonts w:ascii="Times New Roman" w:hAnsi="Times New Roman"/>
                      <w:color w:val="262626" w:themeColor="text1" w:themeTint="D9"/>
                      <w:spacing w:val="-3"/>
                      <w:sz w:val="18"/>
                      <w:szCs w:val="18"/>
                    </w:rPr>
                    <w:tab/>
                    <w:t>1200</w:t>
                  </w:r>
                  <w:r w:rsidRPr="00482E7D">
                    <w:rPr>
                      <w:rFonts w:ascii="Times New Roman" w:hAnsi="Times New Roman"/>
                      <w:color w:val="262626" w:themeColor="text1" w:themeTint="D9"/>
                      <w:spacing w:val="-3"/>
                      <w:sz w:val="18"/>
                      <w:szCs w:val="18"/>
                    </w:rPr>
                    <w:tab/>
                    <w:t>Freshman Seminar &amp; Service to Leadership3</w:t>
                  </w:r>
                </w:p>
                <w:p w:rsidR="00482E7D" w:rsidRPr="00482E7D" w:rsidRDefault="00482E7D" w:rsidP="00482E7D">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1101</w:t>
                  </w:r>
                  <w:r w:rsidRPr="00482E7D">
                    <w:rPr>
                      <w:rFonts w:ascii="Times New Roman" w:hAnsi="Times New Roman"/>
                      <w:color w:val="262626" w:themeColor="text1" w:themeTint="D9"/>
                      <w:spacing w:val="-3"/>
                      <w:sz w:val="18"/>
                      <w:szCs w:val="18"/>
                    </w:rPr>
                    <w:tab/>
                    <w:t>English Composition I</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3</w:t>
                  </w:r>
                </w:p>
                <w:p w:rsidR="00482E7D" w:rsidRPr="00482E7D" w:rsidRDefault="00482E7D" w:rsidP="00482E7D">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MATH</w:t>
                  </w:r>
                  <w:r w:rsidRPr="00482E7D">
                    <w:rPr>
                      <w:rFonts w:ascii="Times New Roman" w:hAnsi="Times New Roman"/>
                      <w:color w:val="262626" w:themeColor="text1" w:themeTint="D9"/>
                      <w:spacing w:val="-3"/>
                      <w:sz w:val="18"/>
                      <w:szCs w:val="18"/>
                    </w:rPr>
                    <w:tab/>
                    <w:t>1111</w:t>
                  </w:r>
                  <w:r w:rsidRPr="00482E7D">
                    <w:rPr>
                      <w:rFonts w:ascii="Times New Roman" w:hAnsi="Times New Roman"/>
                      <w:color w:val="262626" w:themeColor="text1" w:themeTint="D9"/>
                      <w:spacing w:val="-3"/>
                      <w:sz w:val="18"/>
                      <w:szCs w:val="18"/>
                    </w:rPr>
                    <w:tab/>
                    <w:t>Mathematical Modeling or College Algebra3</w:t>
                  </w:r>
                </w:p>
                <w:p w:rsidR="00482E7D" w:rsidRPr="00482E7D" w:rsidRDefault="00482E7D" w:rsidP="00482E7D">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 xml:space="preserve">Area D </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4</w:t>
                  </w:r>
                </w:p>
                <w:p w:rsidR="00482E7D" w:rsidRPr="00482E7D" w:rsidRDefault="00482E7D" w:rsidP="00482E7D">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Select One</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3</w:t>
                  </w:r>
                </w:p>
                <w:p w:rsidR="00482E7D" w:rsidRPr="00482E7D" w:rsidRDefault="00482E7D" w:rsidP="00482E7D">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 xml:space="preserve"> </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 xml:space="preserve">16 </w:t>
                  </w:r>
                </w:p>
              </w:txbxContent>
            </v:textbox>
            <w10:wrap type="square"/>
          </v:shape>
        </w:pict>
      </w:r>
    </w:p>
    <w:p w:rsidR="001050CA" w:rsidRDefault="001050CA" w:rsidP="001050CA">
      <w:pPr>
        <w:widowControl w:val="0"/>
        <w:tabs>
          <w:tab w:val="left" w:pos="11095"/>
        </w:tabs>
        <w:autoSpaceDE w:val="0"/>
        <w:autoSpaceDN w:val="0"/>
        <w:adjustRightInd w:val="0"/>
        <w:spacing w:before="129" w:after="0" w:line="402" w:lineRule="exact"/>
        <w:rPr>
          <w:ins w:id="423" w:author="eslove" w:date="2008-07-30T13:08:00Z"/>
          <w:rFonts w:ascii="Times New Roman" w:hAnsi="Times New Roman"/>
          <w:b/>
          <w:color w:val="FF0000"/>
          <w:spacing w:val="-3"/>
          <w:position w:val="-5"/>
          <w:sz w:val="28"/>
          <w:szCs w:val="28"/>
        </w:rPr>
      </w:pPr>
    </w:p>
    <w:p w:rsidR="001050CA" w:rsidRDefault="00482E7D" w:rsidP="001050CA">
      <w:pPr>
        <w:widowControl w:val="0"/>
        <w:tabs>
          <w:tab w:val="left" w:pos="11095"/>
        </w:tabs>
        <w:autoSpaceDE w:val="0"/>
        <w:autoSpaceDN w:val="0"/>
        <w:adjustRightInd w:val="0"/>
        <w:spacing w:before="129" w:after="0" w:line="402" w:lineRule="exact"/>
        <w:ind w:left="823" w:firstLine="3910"/>
        <w:rPr>
          <w:ins w:id="424" w:author="eslove" w:date="2008-07-30T13:08:00Z"/>
          <w:rFonts w:ascii="Times New Roman" w:hAnsi="Times New Roman"/>
          <w:color w:val="191919"/>
          <w:spacing w:val="-3"/>
          <w:position w:val="-5"/>
          <w:sz w:val="20"/>
          <w:szCs w:val="20"/>
        </w:rPr>
      </w:pPr>
      <w:r>
        <w:rPr>
          <w:rFonts w:ascii="Times New Roman" w:hAnsi="Times New Roman"/>
          <w:noProof/>
          <w:color w:val="191919"/>
          <w:spacing w:val="-3"/>
          <w:position w:val="-5"/>
          <w:sz w:val="20"/>
          <w:szCs w:val="20"/>
        </w:rPr>
        <w:pict>
          <v:shape id="_x0000_s10296" type="#_x0000_t202" style="position:absolute;left:0;text-align:left;margin-left:18.55pt;margin-top:-48.5pt;width:228pt;height:96pt;z-index:252078080" stroked="f">
            <v:textbox style="mso-next-textbox:#_x0000_s10296">
              <w:txbxContent>
                <w:p w:rsidR="00482E7D" w:rsidRPr="00482E7D" w:rsidRDefault="00482E7D" w:rsidP="00482E7D">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Freshman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Spring)</w:t>
                  </w:r>
                </w:p>
                <w:p w:rsidR="00482E7D" w:rsidRPr="00482E7D" w:rsidRDefault="00482E7D" w:rsidP="00482E7D">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1102</w:t>
                  </w:r>
                  <w:r w:rsidRPr="00482E7D">
                    <w:rPr>
                      <w:rFonts w:ascii="Times New Roman" w:hAnsi="Times New Roman"/>
                      <w:color w:val="262626" w:themeColor="text1" w:themeTint="D9"/>
                      <w:spacing w:val="-3"/>
                      <w:sz w:val="18"/>
                      <w:szCs w:val="18"/>
                    </w:rPr>
                    <w:tab/>
                    <w:t>English Composition II</w:t>
                  </w:r>
                  <w:r w:rsidRPr="00482E7D">
                    <w:rPr>
                      <w:rFonts w:ascii="Times New Roman" w:hAnsi="Times New Roman"/>
                      <w:color w:val="262626" w:themeColor="text1" w:themeTint="D9"/>
                      <w:spacing w:val="-3"/>
                      <w:sz w:val="18"/>
                      <w:szCs w:val="18"/>
                    </w:rPr>
                    <w:tab/>
                    <w:t>3</w:t>
                  </w:r>
                </w:p>
                <w:p w:rsidR="00482E7D" w:rsidRPr="00482E7D" w:rsidRDefault="00482E7D" w:rsidP="00482E7D">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COMM</w:t>
                  </w:r>
                  <w:r w:rsidRPr="00482E7D">
                    <w:rPr>
                      <w:rFonts w:ascii="Times New Roman" w:hAnsi="Times New Roman"/>
                      <w:color w:val="262626" w:themeColor="text1" w:themeTint="D9"/>
                      <w:spacing w:val="-3"/>
                      <w:sz w:val="18"/>
                      <w:szCs w:val="18"/>
                    </w:rPr>
                    <w:tab/>
                    <w:t>1100</w:t>
                  </w:r>
                  <w:r w:rsidRPr="00482E7D">
                    <w:rPr>
                      <w:rFonts w:ascii="Times New Roman" w:hAnsi="Times New Roman"/>
                      <w:color w:val="262626" w:themeColor="text1" w:themeTint="D9"/>
                      <w:spacing w:val="-3"/>
                      <w:sz w:val="18"/>
                      <w:szCs w:val="18"/>
                    </w:rPr>
                    <w:tab/>
                    <w:t>Analytical Discussion of Global Issues</w:t>
                  </w:r>
                  <w:r w:rsidRPr="00482E7D">
                    <w:rPr>
                      <w:rFonts w:ascii="Times New Roman" w:hAnsi="Times New Roman"/>
                      <w:color w:val="262626" w:themeColor="text1" w:themeTint="D9"/>
                      <w:spacing w:val="-3"/>
                      <w:sz w:val="18"/>
                      <w:szCs w:val="18"/>
                    </w:rPr>
                    <w:tab/>
                    <w:t>3</w:t>
                  </w:r>
                </w:p>
                <w:p w:rsidR="00482E7D" w:rsidRPr="00482E7D" w:rsidRDefault="00482E7D" w:rsidP="00482E7D">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HIST</w:t>
                  </w:r>
                  <w:r w:rsidRPr="00482E7D">
                    <w:rPr>
                      <w:rFonts w:ascii="Times New Roman" w:hAnsi="Times New Roman"/>
                      <w:color w:val="262626" w:themeColor="text1" w:themeTint="D9"/>
                      <w:spacing w:val="-3"/>
                      <w:sz w:val="18"/>
                      <w:szCs w:val="18"/>
                    </w:rPr>
                    <w:tab/>
                    <w:t>1002</w:t>
                  </w:r>
                  <w:r w:rsidRPr="00482E7D">
                    <w:rPr>
                      <w:rFonts w:ascii="Times New Roman" w:hAnsi="Times New Roman"/>
                      <w:color w:val="262626" w:themeColor="text1" w:themeTint="D9"/>
                      <w:spacing w:val="-3"/>
                      <w:sz w:val="18"/>
                      <w:szCs w:val="18"/>
                    </w:rPr>
                    <w:tab/>
                    <w:t>Intro to the African Diaspora</w:t>
                  </w:r>
                  <w:r w:rsidRPr="00482E7D">
                    <w:rPr>
                      <w:rFonts w:ascii="Times New Roman" w:hAnsi="Times New Roman"/>
                      <w:color w:val="262626" w:themeColor="text1" w:themeTint="D9"/>
                      <w:spacing w:val="-3"/>
                      <w:sz w:val="18"/>
                      <w:szCs w:val="18"/>
                    </w:rPr>
                    <w:tab/>
                    <w:t>2</w:t>
                  </w:r>
                </w:p>
                <w:p w:rsidR="00482E7D" w:rsidRPr="00482E7D" w:rsidRDefault="00482E7D" w:rsidP="00482E7D">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C</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Humanities/Fine Arts ENGL 2111</w:t>
                  </w:r>
                  <w:r w:rsidRPr="00482E7D">
                    <w:rPr>
                      <w:rFonts w:ascii="Times New Roman" w:hAnsi="Times New Roman"/>
                      <w:color w:val="262626" w:themeColor="text1" w:themeTint="D9"/>
                      <w:spacing w:val="-3"/>
                      <w:sz w:val="18"/>
                      <w:szCs w:val="18"/>
                    </w:rPr>
                    <w:tab/>
                    <w:t>3</w:t>
                  </w:r>
                </w:p>
                <w:p w:rsidR="00482E7D" w:rsidRPr="00482E7D" w:rsidRDefault="00482E7D" w:rsidP="00482E7D">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t>4</w:t>
                  </w:r>
                </w:p>
                <w:p w:rsidR="00482E7D" w:rsidRPr="00482E7D" w:rsidRDefault="00482E7D" w:rsidP="00482E7D">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Above Core Option</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1</w:t>
                  </w:r>
                  <w:r w:rsidRPr="00482E7D">
                    <w:rPr>
                      <w:rFonts w:ascii="Times New Roman" w:hAnsi="Times New Roman"/>
                      <w:color w:val="262626" w:themeColor="text1" w:themeTint="D9"/>
                      <w:spacing w:val="-3"/>
                      <w:sz w:val="18"/>
                      <w:szCs w:val="18"/>
                    </w:rPr>
                    <w:t xml:space="preserve"> </w:t>
                  </w:r>
                </w:p>
                <w:p w:rsidR="00482E7D" w:rsidRPr="00482E7D" w:rsidRDefault="00482E7D" w:rsidP="00482E7D">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Subtotal </w:t>
                  </w:r>
                  <w:r w:rsidRPr="00482E7D">
                    <w:rPr>
                      <w:rFonts w:ascii="Times New Roman" w:hAnsi="Times New Roman"/>
                      <w:b/>
                      <w:color w:val="262626" w:themeColor="text1" w:themeTint="D9"/>
                      <w:spacing w:val="-3"/>
                      <w:sz w:val="18"/>
                      <w:szCs w:val="18"/>
                    </w:rPr>
                    <w:tab/>
                    <w:t xml:space="preserve">                                                                       </w:t>
                  </w:r>
                  <w:r w:rsidRPr="00482E7D">
                    <w:rPr>
                      <w:rFonts w:ascii="Times New Roman" w:hAnsi="Times New Roman"/>
                      <w:b/>
                      <w:color w:val="262626" w:themeColor="text1" w:themeTint="D9"/>
                      <w:spacing w:val="-3"/>
                      <w:sz w:val="18"/>
                      <w:szCs w:val="18"/>
                    </w:rPr>
                    <w:tab/>
                    <w:t>16</w:t>
                  </w:r>
                </w:p>
              </w:txbxContent>
            </v:textbox>
            <w10:wrap type="square"/>
          </v:shape>
        </w:pict>
      </w:r>
    </w:p>
    <w:p w:rsidR="001050CA" w:rsidRDefault="00AE60A2" w:rsidP="001050CA">
      <w:pPr>
        <w:widowControl w:val="0"/>
        <w:tabs>
          <w:tab w:val="left" w:pos="11095"/>
        </w:tabs>
        <w:autoSpaceDE w:val="0"/>
        <w:autoSpaceDN w:val="0"/>
        <w:adjustRightInd w:val="0"/>
        <w:spacing w:before="129" w:after="0" w:line="402" w:lineRule="exact"/>
        <w:ind w:firstLine="4733"/>
        <w:rPr>
          <w:rFonts w:ascii="Times New Roman" w:hAnsi="Times New Roman"/>
          <w:color w:val="191919"/>
          <w:spacing w:val="-3"/>
          <w:position w:val="-5"/>
          <w:sz w:val="20"/>
          <w:szCs w:val="20"/>
        </w:rPr>
      </w:pPr>
      <w:del w:id="425" w:author="eslove" w:date="2008-07-30T13:08:00Z">
        <w:r w:rsidRPr="00AE60A2">
          <w:rPr>
            <w:noProof/>
          </w:rPr>
          <w:pict>
            <v:shape id="_x0000_s2399" type="#_x0000_t202" style="position:absolute;left:0;text-align:left;margin-left:271.05pt;margin-top:6.65pt;width:238.5pt;height:97.8pt;z-index:251913216" wrapcoords="-68 0 -68 21420 21600 21420 21600 0 -68 0" stroked="f">
              <v:textbox style="mso-next-textbox:#_x0000_s2399">
                <w:txbxContent>
                  <w:p w:rsidR="009D7097" w:rsidRPr="000225AD" w:rsidRDefault="009D7097" w:rsidP="001050CA">
                    <w:pPr>
                      <w:widowControl w:val="0"/>
                      <w:tabs>
                        <w:tab w:val="left" w:pos="630"/>
                        <w:tab w:val="left" w:pos="1170"/>
                        <w:tab w:val="left" w:pos="4140"/>
                      </w:tabs>
                      <w:autoSpaceDE w:val="0"/>
                      <w:autoSpaceDN w:val="0"/>
                      <w:adjustRightInd w:val="0"/>
                      <w:spacing w:before="54" w:after="0" w:line="207" w:lineRule="exact"/>
                      <w:ind w:right="-915"/>
                      <w:rPr>
                        <w:rFonts w:ascii="Times New Roman" w:hAnsi="Times New Roman"/>
                        <w:b/>
                        <w:color w:val="FF0000"/>
                        <w:spacing w:val="-2"/>
                        <w:sz w:val="16"/>
                        <w:szCs w:val="16"/>
                      </w:rPr>
                    </w:pPr>
                    <w:r w:rsidRPr="000225AD">
                      <w:rPr>
                        <w:rFonts w:ascii="Times New Roman" w:hAnsi="Times New Roman"/>
                        <w:b/>
                        <w:color w:val="FF0000"/>
                        <w:spacing w:val="-2"/>
                        <w:sz w:val="16"/>
                        <w:szCs w:val="16"/>
                      </w:rPr>
                      <w:t>Junior Year (Spring Semester)</w:t>
                    </w:r>
                  </w:p>
                  <w:p w:rsidR="009D7097" w:rsidRPr="009E02FD"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9E02FD">
                      <w:rPr>
                        <w:rFonts w:ascii="Times New Roman" w:hAnsi="Times New Roman"/>
                        <w:color w:val="FF0000"/>
                        <w:spacing w:val="-2"/>
                        <w:sz w:val="16"/>
                        <w:szCs w:val="16"/>
                      </w:rPr>
                      <w:t>BUSA</w:t>
                    </w:r>
                    <w:r w:rsidRPr="009E02FD">
                      <w:rPr>
                        <w:rFonts w:ascii="Times New Roman" w:hAnsi="Times New Roman"/>
                        <w:color w:val="FF0000"/>
                        <w:spacing w:val="-2"/>
                        <w:sz w:val="16"/>
                        <w:szCs w:val="16"/>
                      </w:rPr>
                      <w:tab/>
                      <w:t>3100</w:t>
                    </w:r>
                    <w:r w:rsidRPr="009E02FD">
                      <w:rPr>
                        <w:rFonts w:ascii="Times New Roman" w:hAnsi="Times New Roman"/>
                        <w:color w:val="FF0000"/>
                        <w:spacing w:val="-2"/>
                        <w:sz w:val="16"/>
                        <w:szCs w:val="16"/>
                      </w:rPr>
                      <w:tab/>
                      <w:t>Business Internship I</w:t>
                    </w:r>
                    <w:r>
                      <w:rPr>
                        <w:rFonts w:ascii="Times New Roman" w:hAnsi="Times New Roman"/>
                        <w:color w:val="FF0000"/>
                        <w:spacing w:val="-2"/>
                        <w:sz w:val="16"/>
                        <w:szCs w:val="16"/>
                      </w:rPr>
                      <w:tab/>
                    </w:r>
                    <w:r w:rsidRPr="009E02FD">
                      <w:rPr>
                        <w:rFonts w:ascii="Times New Roman" w:hAnsi="Times New Roman"/>
                        <w:color w:val="FF0000"/>
                        <w:spacing w:val="-2"/>
                        <w:sz w:val="16"/>
                        <w:szCs w:val="16"/>
                      </w:rPr>
                      <w:t xml:space="preserve">3  </w:t>
                    </w:r>
                  </w:p>
                  <w:p w:rsidR="009D7097" w:rsidRPr="009E02FD"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9E02FD">
                      <w:rPr>
                        <w:rFonts w:ascii="Times New Roman" w:hAnsi="Times New Roman"/>
                        <w:color w:val="FF0000"/>
                        <w:spacing w:val="-2"/>
                        <w:sz w:val="16"/>
                        <w:szCs w:val="16"/>
                      </w:rPr>
                      <w:t>MGMT</w:t>
                    </w:r>
                    <w:r w:rsidRPr="009E02FD">
                      <w:rPr>
                        <w:rFonts w:ascii="Times New Roman" w:hAnsi="Times New Roman"/>
                        <w:color w:val="FF0000"/>
                        <w:spacing w:val="-2"/>
                        <w:sz w:val="16"/>
                        <w:szCs w:val="16"/>
                      </w:rPr>
                      <w:tab/>
                      <w:t>4205</w:t>
                    </w:r>
                    <w:r w:rsidRPr="009E02FD">
                      <w:rPr>
                        <w:rFonts w:ascii="Times New Roman" w:hAnsi="Times New Roman"/>
                        <w:color w:val="FF0000"/>
                        <w:spacing w:val="-2"/>
                        <w:sz w:val="16"/>
                        <w:szCs w:val="16"/>
                      </w:rPr>
                      <w:tab/>
                      <w:t>Management Information Systems</w:t>
                    </w:r>
                    <w:r>
                      <w:rPr>
                        <w:rFonts w:ascii="Times New Roman" w:hAnsi="Times New Roman"/>
                        <w:color w:val="FF0000"/>
                        <w:spacing w:val="-2"/>
                        <w:sz w:val="16"/>
                        <w:szCs w:val="16"/>
                      </w:rPr>
                      <w:t xml:space="preserve"> </w:t>
                    </w:r>
                    <w:r>
                      <w:rPr>
                        <w:rFonts w:ascii="Times New Roman" w:hAnsi="Times New Roman"/>
                        <w:color w:val="FF0000"/>
                        <w:spacing w:val="-2"/>
                        <w:sz w:val="16"/>
                        <w:szCs w:val="16"/>
                      </w:rPr>
                      <w:tab/>
                    </w:r>
                    <w:r w:rsidRPr="009E02FD">
                      <w:rPr>
                        <w:rFonts w:ascii="Times New Roman" w:hAnsi="Times New Roman"/>
                        <w:color w:val="FF0000"/>
                        <w:spacing w:val="-2"/>
                        <w:sz w:val="16"/>
                        <w:szCs w:val="16"/>
                      </w:rPr>
                      <w:t>3</w:t>
                    </w:r>
                  </w:p>
                  <w:p w:rsidR="009D7097" w:rsidRPr="009E02FD"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9E02FD">
                      <w:rPr>
                        <w:rFonts w:ascii="Times New Roman" w:hAnsi="Times New Roman"/>
                        <w:color w:val="FF0000"/>
                        <w:spacing w:val="-2"/>
                        <w:sz w:val="16"/>
                        <w:szCs w:val="16"/>
                      </w:rPr>
                      <w:t>ECON</w:t>
                    </w:r>
                    <w:r w:rsidRPr="009E02FD">
                      <w:rPr>
                        <w:rFonts w:ascii="Times New Roman" w:hAnsi="Times New Roman"/>
                        <w:color w:val="FF0000"/>
                        <w:spacing w:val="-2"/>
                        <w:sz w:val="16"/>
                        <w:szCs w:val="16"/>
                      </w:rPr>
                      <w:tab/>
                      <w:t>3205</w:t>
                    </w:r>
                    <w:r w:rsidRPr="009E02FD">
                      <w:rPr>
                        <w:rFonts w:ascii="Times New Roman" w:hAnsi="Times New Roman"/>
                        <w:color w:val="FF0000"/>
                        <w:spacing w:val="-2"/>
                        <w:sz w:val="16"/>
                        <w:szCs w:val="16"/>
                      </w:rPr>
                      <w:tab/>
                      <w:t>Economics and Business Statistics</w:t>
                    </w:r>
                    <w:r>
                      <w:rPr>
                        <w:rFonts w:ascii="Times New Roman" w:hAnsi="Times New Roman"/>
                        <w:color w:val="FF0000"/>
                        <w:spacing w:val="-2"/>
                        <w:sz w:val="16"/>
                        <w:szCs w:val="16"/>
                      </w:rPr>
                      <w:tab/>
                    </w:r>
                    <w:r w:rsidRPr="009E02FD">
                      <w:rPr>
                        <w:rFonts w:ascii="Times New Roman" w:hAnsi="Times New Roman"/>
                        <w:color w:val="FF0000"/>
                        <w:spacing w:val="-2"/>
                        <w:sz w:val="16"/>
                        <w:szCs w:val="16"/>
                      </w:rPr>
                      <w:t>3</w:t>
                    </w:r>
                  </w:p>
                  <w:p w:rsidR="009D7097" w:rsidRPr="009E02FD"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FF0000"/>
                        <w:spacing w:val="-2"/>
                        <w:sz w:val="16"/>
                        <w:szCs w:val="16"/>
                      </w:rPr>
                    </w:pPr>
                    <w:r w:rsidRPr="009E02FD">
                      <w:rPr>
                        <w:rFonts w:ascii="Times New Roman" w:hAnsi="Times New Roman"/>
                        <w:color w:val="FF0000"/>
                        <w:spacing w:val="-2"/>
                        <w:sz w:val="16"/>
                        <w:szCs w:val="16"/>
                      </w:rPr>
                      <w:t>MKTG</w:t>
                    </w:r>
                    <w:r w:rsidRPr="009E02FD">
                      <w:rPr>
                        <w:rFonts w:ascii="Times New Roman" w:hAnsi="Times New Roman"/>
                        <w:color w:val="FF0000"/>
                        <w:spacing w:val="-2"/>
                        <w:sz w:val="16"/>
                        <w:szCs w:val="16"/>
                      </w:rPr>
                      <w:tab/>
                      <w:t>3130</w:t>
                    </w:r>
                    <w:r w:rsidRPr="009E02FD">
                      <w:rPr>
                        <w:rFonts w:ascii="Times New Roman" w:hAnsi="Times New Roman"/>
                        <w:color w:val="FF0000"/>
                        <w:spacing w:val="-2"/>
                        <w:sz w:val="16"/>
                        <w:szCs w:val="16"/>
                      </w:rPr>
                      <w:tab/>
                      <w:t>Consumer Behavior</w:t>
                    </w:r>
                    <w:r>
                      <w:rPr>
                        <w:rFonts w:ascii="Times New Roman" w:hAnsi="Times New Roman"/>
                        <w:color w:val="FF0000"/>
                        <w:spacing w:val="-2"/>
                        <w:sz w:val="16"/>
                        <w:szCs w:val="16"/>
                      </w:rPr>
                      <w:tab/>
                    </w:r>
                    <w:r w:rsidRPr="009E02FD">
                      <w:rPr>
                        <w:rFonts w:ascii="Times New Roman" w:hAnsi="Times New Roman"/>
                        <w:color w:val="FF0000"/>
                        <w:spacing w:val="-2"/>
                        <w:sz w:val="16"/>
                        <w:szCs w:val="16"/>
                      </w:rPr>
                      <w:t>3</w:t>
                    </w:r>
                  </w:p>
                  <w:p w:rsidR="009D7097" w:rsidRDefault="009D7097" w:rsidP="001050CA">
                    <w:pPr>
                      <w:widowControl w:val="0"/>
                      <w:tabs>
                        <w:tab w:val="left" w:pos="0"/>
                        <w:tab w:val="left" w:pos="630"/>
                        <w:tab w:val="left" w:pos="1170"/>
                        <w:tab w:val="left" w:pos="4140"/>
                        <w:tab w:val="left" w:pos="4320"/>
                      </w:tabs>
                      <w:autoSpaceDE w:val="0"/>
                      <w:autoSpaceDN w:val="0"/>
                      <w:adjustRightInd w:val="0"/>
                      <w:spacing w:before="54" w:after="0" w:line="207" w:lineRule="exact"/>
                      <w:ind w:right="-915"/>
                      <w:rPr>
                        <w:rFonts w:ascii="Times New Roman" w:hAnsi="Times New Roman"/>
                        <w:color w:val="191919"/>
                        <w:spacing w:val="-2"/>
                        <w:sz w:val="18"/>
                        <w:szCs w:val="18"/>
                      </w:rPr>
                    </w:pPr>
                    <w:r w:rsidRPr="009E02FD">
                      <w:rPr>
                        <w:rFonts w:ascii="Times New Roman" w:hAnsi="Times New Roman"/>
                        <w:color w:val="FF0000"/>
                        <w:spacing w:val="-2"/>
                        <w:sz w:val="16"/>
                        <w:szCs w:val="16"/>
                      </w:rPr>
                      <w:t>MGMT</w:t>
                    </w:r>
                    <w:r w:rsidRPr="009E02FD">
                      <w:rPr>
                        <w:rFonts w:ascii="Times New Roman" w:hAnsi="Times New Roman"/>
                        <w:color w:val="FF0000"/>
                        <w:spacing w:val="-2"/>
                        <w:sz w:val="16"/>
                        <w:szCs w:val="16"/>
                      </w:rPr>
                      <w:tab/>
                      <w:t>3106</w:t>
                    </w:r>
                    <w:r w:rsidRPr="009E02FD">
                      <w:rPr>
                        <w:rFonts w:ascii="Times New Roman" w:hAnsi="Times New Roman"/>
                        <w:color w:val="FF0000"/>
                        <w:spacing w:val="-2"/>
                        <w:sz w:val="16"/>
                        <w:szCs w:val="16"/>
                      </w:rPr>
                      <w:tab/>
                      <w:t>Management Science and Operations M</w:t>
                    </w:r>
                    <w:r>
                      <w:rPr>
                        <w:rFonts w:ascii="Times New Roman" w:hAnsi="Times New Roman"/>
                        <w:color w:val="FF0000"/>
                        <w:spacing w:val="-2"/>
                        <w:sz w:val="16"/>
                        <w:szCs w:val="16"/>
                      </w:rPr>
                      <w:t>gmt</w:t>
                    </w:r>
                    <w:r>
                      <w:rPr>
                        <w:rFonts w:ascii="Times New Roman" w:hAnsi="Times New Roman"/>
                        <w:color w:val="FF0000"/>
                        <w:spacing w:val="-2"/>
                        <w:sz w:val="16"/>
                        <w:szCs w:val="16"/>
                      </w:rPr>
                      <w:tab/>
                      <w:t>3</w:t>
                    </w:r>
                    <w:r w:rsidRPr="009E02FD">
                      <w:rPr>
                        <w:rFonts w:ascii="Times New Roman" w:hAnsi="Times New Roman"/>
                        <w:color w:val="FF0000"/>
                        <w:spacing w:val="-2"/>
                        <w:sz w:val="16"/>
                        <w:szCs w:val="16"/>
                      </w:rPr>
                      <w:tab/>
                    </w:r>
                    <w:r>
                      <w:rPr>
                        <w:rFonts w:ascii="Times New Roman" w:hAnsi="Times New Roman"/>
                        <w:color w:val="191919"/>
                        <w:spacing w:val="-2"/>
                        <w:sz w:val="18"/>
                        <w:szCs w:val="18"/>
                      </w:rPr>
                      <w:t xml:space="preserve">                                  </w:t>
                    </w:r>
                  </w:p>
                  <w:p w:rsidR="009D7097" w:rsidRPr="00D46A94" w:rsidRDefault="009D7097" w:rsidP="001050CA">
                    <w:pPr>
                      <w:tabs>
                        <w:tab w:val="left" w:pos="4140"/>
                        <w:tab w:val="decimal" w:pos="4590"/>
                        <w:tab w:val="decimal" w:pos="4680"/>
                      </w:tabs>
                      <w:rPr>
                        <w:b/>
                        <w:color w:val="FF0000"/>
                        <w:sz w:val="16"/>
                        <w:szCs w:val="16"/>
                      </w:rPr>
                    </w:pPr>
                    <w:r>
                      <w:rPr>
                        <w:b/>
                        <w:color w:val="FF0000"/>
                        <w:sz w:val="16"/>
                        <w:szCs w:val="16"/>
                      </w:rPr>
                      <w:t>Subtotal</w:t>
                    </w:r>
                    <w:r>
                      <w:rPr>
                        <w:b/>
                        <w:color w:val="FF0000"/>
                        <w:sz w:val="16"/>
                        <w:szCs w:val="16"/>
                      </w:rPr>
                      <w:tab/>
                      <w:t xml:space="preserve">15    </w:t>
                    </w:r>
                    <w:r>
                      <w:rPr>
                        <w:b/>
                        <w:color w:val="FF0000"/>
                        <w:sz w:val="16"/>
                        <w:szCs w:val="16"/>
                      </w:rPr>
                      <w:tab/>
                    </w:r>
                    <w:r>
                      <w:rPr>
                        <w:b/>
                        <w:color w:val="FF0000"/>
                        <w:sz w:val="16"/>
                        <w:szCs w:val="16"/>
                      </w:rPr>
                      <w:tab/>
                    </w:r>
                    <w:r>
                      <w:rPr>
                        <w:b/>
                        <w:color w:val="FF0000"/>
                        <w:sz w:val="16"/>
                        <w:szCs w:val="16"/>
                      </w:rPr>
                      <w:tab/>
                    </w:r>
                    <w:r>
                      <w:rPr>
                        <w:b/>
                        <w:color w:val="FF0000"/>
                        <w:sz w:val="16"/>
                        <w:szCs w:val="16"/>
                      </w:rPr>
                      <w:tab/>
                    </w:r>
                  </w:p>
                </w:txbxContent>
              </v:textbox>
              <w10:wrap type="through"/>
            </v:shape>
          </w:pict>
        </w:r>
        <w:r>
          <w:rPr>
            <w:rFonts w:ascii="Times New Roman" w:hAnsi="Times New Roman"/>
            <w:noProof/>
            <w:color w:val="191919"/>
            <w:spacing w:val="-3"/>
            <w:position w:val="-5"/>
            <w:sz w:val="20"/>
            <w:szCs w:val="20"/>
          </w:rPr>
          <w:pict>
            <v:shape id="_x0000_s2398" type="#_x0000_t202" style="position:absolute;left:0;text-align:left;margin-left:49.05pt;margin-top:5.45pt;width:222pt;height:97.8pt;z-index:251912192" wrapcoords="-73 0 -73 21420 21600 21420 21600 0 -73 0" stroked="f">
              <v:textbox style="mso-next-textbox:#_x0000_s2398">
                <w:txbxContent>
                  <w:p w:rsidR="009D7097" w:rsidRPr="00EE7814" w:rsidRDefault="009D7097" w:rsidP="001050CA">
                    <w:pPr>
                      <w:widowControl w:val="0"/>
                      <w:tabs>
                        <w:tab w:val="left" w:pos="720"/>
                        <w:tab w:val="left" w:pos="1170"/>
                        <w:tab w:val="left" w:pos="4590"/>
                      </w:tabs>
                      <w:autoSpaceDE w:val="0"/>
                      <w:autoSpaceDN w:val="0"/>
                      <w:adjustRightInd w:val="0"/>
                      <w:spacing w:before="10" w:after="0" w:line="207" w:lineRule="exact"/>
                      <w:rPr>
                        <w:rFonts w:ascii="Times New Roman Bold" w:hAnsi="Times New Roman Bold" w:cs="Times New Roman Bold"/>
                        <w:color w:val="FF0000"/>
                        <w:spacing w:val="-3"/>
                        <w:sz w:val="16"/>
                        <w:szCs w:val="16"/>
                      </w:rPr>
                    </w:pPr>
                    <w:r w:rsidRPr="00EE7814">
                      <w:rPr>
                        <w:rFonts w:ascii="Times New Roman Bold" w:hAnsi="Times New Roman Bold" w:cs="Times New Roman Bold"/>
                        <w:color w:val="FF0000"/>
                        <w:spacing w:val="-3"/>
                        <w:sz w:val="16"/>
                        <w:szCs w:val="16"/>
                      </w:rPr>
                      <w:t>Junior Year (Fall Semester)</w:t>
                    </w:r>
                  </w:p>
                  <w:p w:rsidR="009D7097" w:rsidRPr="009E02F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9E02FD">
                      <w:rPr>
                        <w:rFonts w:ascii="Times New Roman" w:hAnsi="Times New Roman"/>
                        <w:color w:val="FF0000"/>
                        <w:spacing w:val="-2"/>
                        <w:sz w:val="16"/>
                        <w:szCs w:val="16"/>
                      </w:rPr>
                      <w:t>MKTG</w:t>
                    </w:r>
                    <w:r w:rsidRPr="009E02FD">
                      <w:rPr>
                        <w:rFonts w:ascii="Times New Roman" w:hAnsi="Times New Roman"/>
                        <w:color w:val="FF0000"/>
                        <w:spacing w:val="-2"/>
                        <w:sz w:val="16"/>
                        <w:szCs w:val="16"/>
                      </w:rPr>
                      <w:tab/>
                      <w:t>3120</w:t>
                    </w:r>
                    <w:r w:rsidRPr="009E02FD">
                      <w:rPr>
                        <w:rFonts w:ascii="Times New Roman" w:hAnsi="Times New Roman"/>
                        <w:color w:val="FF0000"/>
                        <w:spacing w:val="-2"/>
                        <w:sz w:val="16"/>
                        <w:szCs w:val="16"/>
                      </w:rPr>
                      <w:tab/>
                      <w:t>Principles of Marketing</w:t>
                    </w:r>
                    <w:r w:rsidRPr="009E02FD">
                      <w:rPr>
                        <w:rFonts w:ascii="Times New Roman" w:hAnsi="Times New Roman"/>
                        <w:color w:val="FF0000"/>
                        <w:spacing w:val="-2"/>
                        <w:sz w:val="16"/>
                        <w:szCs w:val="16"/>
                      </w:rPr>
                      <w:tab/>
                      <w:t>3</w:t>
                    </w:r>
                  </w:p>
                  <w:p w:rsidR="009D7097" w:rsidRPr="009E02F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9E02FD">
                      <w:rPr>
                        <w:rFonts w:ascii="Times New Roman" w:hAnsi="Times New Roman"/>
                        <w:color w:val="FF0000"/>
                        <w:spacing w:val="-2"/>
                        <w:sz w:val="16"/>
                        <w:szCs w:val="16"/>
                      </w:rPr>
                      <w:t>FINC</w:t>
                    </w:r>
                    <w:r w:rsidRPr="009E02FD">
                      <w:rPr>
                        <w:rFonts w:ascii="Times New Roman" w:hAnsi="Times New Roman"/>
                        <w:color w:val="FF0000"/>
                        <w:spacing w:val="-2"/>
                        <w:sz w:val="16"/>
                        <w:szCs w:val="16"/>
                      </w:rPr>
                      <w:tab/>
                      <w:t>3105</w:t>
                    </w:r>
                    <w:r w:rsidRPr="009E02FD">
                      <w:rPr>
                        <w:rFonts w:ascii="Times New Roman" w:hAnsi="Times New Roman"/>
                        <w:color w:val="FF0000"/>
                        <w:spacing w:val="-2"/>
                        <w:sz w:val="16"/>
                        <w:szCs w:val="16"/>
                      </w:rPr>
                      <w:tab/>
                      <w:t>Foundations of Financial Management</w:t>
                    </w:r>
                    <w:r w:rsidRPr="009E02FD">
                      <w:rPr>
                        <w:rFonts w:ascii="Times New Roman" w:hAnsi="Times New Roman"/>
                        <w:color w:val="FF0000"/>
                        <w:spacing w:val="-2"/>
                        <w:sz w:val="16"/>
                        <w:szCs w:val="16"/>
                      </w:rPr>
                      <w:tab/>
                      <w:t>3</w:t>
                    </w:r>
                  </w:p>
                  <w:p w:rsidR="009D7097" w:rsidRPr="009E02F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9E02FD">
                      <w:rPr>
                        <w:rFonts w:ascii="Times New Roman" w:hAnsi="Times New Roman"/>
                        <w:color w:val="FF0000"/>
                        <w:spacing w:val="-2"/>
                        <w:sz w:val="16"/>
                        <w:szCs w:val="16"/>
                      </w:rPr>
                      <w:t>MGMT</w:t>
                    </w:r>
                    <w:r w:rsidRPr="009E02FD">
                      <w:rPr>
                        <w:rFonts w:ascii="Times New Roman" w:hAnsi="Times New Roman"/>
                        <w:color w:val="FF0000"/>
                        <w:spacing w:val="-2"/>
                        <w:sz w:val="16"/>
                        <w:szCs w:val="16"/>
                      </w:rPr>
                      <w:tab/>
                      <w:t>3105</w:t>
                    </w:r>
                    <w:r w:rsidRPr="009E02FD">
                      <w:rPr>
                        <w:rFonts w:ascii="Times New Roman" w:hAnsi="Times New Roman"/>
                        <w:color w:val="FF0000"/>
                        <w:spacing w:val="-2"/>
                        <w:sz w:val="16"/>
                        <w:szCs w:val="16"/>
                      </w:rPr>
                      <w:tab/>
                      <w:t>Legal Environment of Business</w:t>
                    </w:r>
                    <w:r w:rsidRPr="009E02FD">
                      <w:rPr>
                        <w:rFonts w:ascii="Times New Roman" w:hAnsi="Times New Roman"/>
                        <w:color w:val="FF0000"/>
                        <w:spacing w:val="-2"/>
                        <w:sz w:val="16"/>
                        <w:szCs w:val="16"/>
                      </w:rPr>
                      <w:tab/>
                      <w:t>3</w:t>
                    </w:r>
                  </w:p>
                  <w:p w:rsidR="009D7097" w:rsidRPr="009E02F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9E02FD">
                      <w:rPr>
                        <w:rFonts w:ascii="Times New Roman" w:hAnsi="Times New Roman"/>
                        <w:color w:val="FF0000"/>
                        <w:spacing w:val="-2"/>
                        <w:sz w:val="16"/>
                        <w:szCs w:val="16"/>
                      </w:rPr>
                      <w:t>Area E Options: Social Science</w:t>
                    </w:r>
                    <w:r w:rsidRPr="009E02FD">
                      <w:rPr>
                        <w:rFonts w:ascii="Times New Roman" w:hAnsi="Times New Roman"/>
                        <w:color w:val="FF0000"/>
                        <w:spacing w:val="-2"/>
                        <w:sz w:val="16"/>
                        <w:szCs w:val="16"/>
                      </w:rPr>
                      <w:tab/>
                      <w:t>3</w:t>
                    </w:r>
                  </w:p>
                  <w:p w:rsidR="009D7097" w:rsidRPr="009E02FD"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9E02FD">
                      <w:rPr>
                        <w:rFonts w:ascii="Times New Roman" w:hAnsi="Times New Roman"/>
                        <w:color w:val="FF0000"/>
                        <w:spacing w:val="-2"/>
                        <w:sz w:val="16"/>
                        <w:szCs w:val="16"/>
                      </w:rPr>
                      <w:t>MGMT</w:t>
                    </w:r>
                    <w:r w:rsidRPr="009E02FD">
                      <w:rPr>
                        <w:rFonts w:ascii="Times New Roman" w:hAnsi="Times New Roman"/>
                        <w:color w:val="FF0000"/>
                        <w:spacing w:val="-2"/>
                        <w:sz w:val="16"/>
                        <w:szCs w:val="16"/>
                      </w:rPr>
                      <w:tab/>
                      <w:t>4110</w:t>
                    </w:r>
                    <w:r w:rsidRPr="009E02FD">
                      <w:rPr>
                        <w:rFonts w:ascii="Times New Roman" w:hAnsi="Times New Roman"/>
                        <w:color w:val="FF0000"/>
                        <w:spacing w:val="-2"/>
                        <w:sz w:val="16"/>
                        <w:szCs w:val="16"/>
                      </w:rPr>
                      <w:tab/>
                      <w:t>Organizational Behavior</w:t>
                    </w:r>
                    <w:r w:rsidRPr="009E02FD">
                      <w:rPr>
                        <w:rFonts w:ascii="Times New Roman" w:hAnsi="Times New Roman"/>
                        <w:color w:val="FF0000"/>
                        <w:spacing w:val="-2"/>
                        <w:sz w:val="16"/>
                        <w:szCs w:val="16"/>
                      </w:rPr>
                      <w:tab/>
                      <w:t>3</w:t>
                    </w:r>
                  </w:p>
                  <w:p w:rsidR="009D7097" w:rsidRPr="00D1664C"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right="-75"/>
                      <w:rPr>
                        <w:rFonts w:ascii="Times New Roman" w:hAnsi="Times New Roman"/>
                        <w:b/>
                        <w:color w:val="FF0000"/>
                        <w:spacing w:val="-2"/>
                        <w:sz w:val="16"/>
                        <w:szCs w:val="16"/>
                      </w:rPr>
                    </w:pPr>
                    <w:r w:rsidRPr="00D1664C">
                      <w:rPr>
                        <w:rFonts w:ascii="Times New Roman" w:hAnsi="Times New Roman"/>
                        <w:b/>
                        <w:color w:val="FF0000"/>
                        <w:spacing w:val="-2"/>
                        <w:sz w:val="16"/>
                        <w:szCs w:val="16"/>
                      </w:rPr>
                      <w:t xml:space="preserve">Subtotal </w:t>
                    </w:r>
                    <w:r w:rsidRPr="00D1664C">
                      <w:rPr>
                        <w:rFonts w:ascii="Times New Roman" w:hAnsi="Times New Roman"/>
                        <w:b/>
                        <w:color w:val="FF0000"/>
                        <w:spacing w:val="-2"/>
                        <w:sz w:val="16"/>
                        <w:szCs w:val="16"/>
                      </w:rPr>
                      <w:tab/>
                    </w:r>
                    <w:r w:rsidRPr="00D1664C">
                      <w:rPr>
                        <w:rFonts w:ascii="Times New Roman" w:hAnsi="Times New Roman"/>
                        <w:b/>
                        <w:color w:val="FF0000"/>
                        <w:spacing w:val="-2"/>
                        <w:sz w:val="16"/>
                        <w:szCs w:val="16"/>
                      </w:rPr>
                      <w:tab/>
                    </w:r>
                    <w:r w:rsidRPr="00D1664C">
                      <w:rPr>
                        <w:rFonts w:ascii="Times New Roman" w:hAnsi="Times New Roman"/>
                        <w:b/>
                        <w:color w:val="FF0000"/>
                        <w:spacing w:val="-2"/>
                        <w:sz w:val="16"/>
                        <w:szCs w:val="16"/>
                      </w:rPr>
                      <w:tab/>
                    </w:r>
                    <w:r w:rsidRPr="00D1664C">
                      <w:rPr>
                        <w:rFonts w:ascii="Times New Roman" w:hAnsi="Times New Roman"/>
                        <w:b/>
                        <w:color w:val="FF0000"/>
                        <w:spacing w:val="-2"/>
                        <w:sz w:val="16"/>
                        <w:szCs w:val="16"/>
                      </w:rPr>
                      <w:tab/>
                      <w:t>15</w:t>
                    </w:r>
                  </w:p>
                </w:txbxContent>
              </v:textbox>
              <w10:wrap type="through"/>
            </v:shape>
          </w:pict>
        </w:r>
      </w:del>
    </w:p>
    <w:p w:rsidR="001050CA" w:rsidRDefault="00482E7D" w:rsidP="001050CA">
      <w:pPr>
        <w:widowControl w:val="0"/>
        <w:tabs>
          <w:tab w:val="left" w:pos="11095"/>
        </w:tabs>
        <w:autoSpaceDE w:val="0"/>
        <w:autoSpaceDN w:val="0"/>
        <w:adjustRightInd w:val="0"/>
        <w:spacing w:before="129" w:after="0" w:line="402" w:lineRule="exact"/>
        <w:ind w:left="823" w:firstLine="3910"/>
        <w:rPr>
          <w:rFonts w:ascii="Times New Roman" w:hAnsi="Times New Roman"/>
          <w:color w:val="191919"/>
          <w:spacing w:val="-3"/>
          <w:position w:val="-5"/>
          <w:sz w:val="20"/>
          <w:szCs w:val="20"/>
        </w:rPr>
      </w:pPr>
      <w:r>
        <w:rPr>
          <w:rFonts w:ascii="Times New Roman" w:hAnsi="Times New Roman"/>
          <w:noProof/>
          <w:color w:val="191919"/>
          <w:spacing w:val="-3"/>
          <w:position w:val="-5"/>
          <w:sz w:val="20"/>
          <w:szCs w:val="20"/>
        </w:rPr>
        <w:pict>
          <v:shape id="_x0000_s10297" type="#_x0000_t202" style="position:absolute;left:0;text-align:left;margin-left:2pt;margin-top:3.7pt;width:228pt;height:126pt;z-index:252079104" stroked="f">
            <v:textbox style="mso-next-textbox:#_x0000_s10297">
              <w:txbxContent>
                <w:p w:rsidR="00482E7D" w:rsidRPr="00482E7D" w:rsidRDefault="00482E7D" w:rsidP="00482E7D">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482E7D" w:rsidRPr="00482E7D" w:rsidRDefault="00482E7D" w:rsidP="00482E7D">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p>
    <w:p w:rsidR="001050CA" w:rsidRDefault="00482E7D" w:rsidP="001050CA">
      <w:pPr>
        <w:widowControl w:val="0"/>
        <w:tabs>
          <w:tab w:val="left" w:pos="11095"/>
        </w:tabs>
        <w:autoSpaceDE w:val="0"/>
        <w:autoSpaceDN w:val="0"/>
        <w:adjustRightInd w:val="0"/>
        <w:spacing w:before="129" w:after="0" w:line="402" w:lineRule="exact"/>
        <w:ind w:left="823" w:firstLine="3910"/>
        <w:rPr>
          <w:rFonts w:ascii="Times New Roman" w:hAnsi="Times New Roman"/>
          <w:color w:val="191919"/>
          <w:spacing w:val="-3"/>
          <w:position w:val="-5"/>
          <w:sz w:val="20"/>
          <w:szCs w:val="20"/>
        </w:rPr>
      </w:pPr>
      <w:r>
        <w:rPr>
          <w:rFonts w:ascii="Times New Roman" w:hAnsi="Times New Roman"/>
          <w:noProof/>
          <w:color w:val="191919"/>
          <w:spacing w:val="-3"/>
          <w:position w:val="-5"/>
          <w:sz w:val="20"/>
          <w:szCs w:val="20"/>
        </w:rPr>
        <w:pict>
          <v:shape id="_x0000_s10298" type="#_x0000_t202" style="position:absolute;left:0;text-align:left;margin-left:12.55pt;margin-top:-27.8pt;width:228pt;height:126pt;z-index:252080128" stroked="f">
            <v:textbox style="mso-next-textbox:#_x0000_s10298">
              <w:txbxContent>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482E7D" w:rsidRPr="00482E7D" w:rsidRDefault="00482E7D" w:rsidP="00482E7D">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482E7D" w:rsidRPr="00482E7D" w:rsidRDefault="00482E7D" w:rsidP="00482E7D">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 xml:space="preserve">                                                                            </w:t>
                  </w:r>
                  <w:r w:rsidRPr="00482E7D">
                    <w:rPr>
                      <w:rFonts w:ascii="Times New Roman" w:hAnsi="Times New Roman"/>
                      <w:b/>
                      <w:color w:val="262626" w:themeColor="text1" w:themeTint="D9"/>
                      <w:spacing w:val="-2"/>
                      <w:sz w:val="18"/>
                      <w:szCs w:val="18"/>
                    </w:rPr>
                    <w:tab/>
                    <w:t>16</w:t>
                  </w:r>
                </w:p>
              </w:txbxContent>
            </v:textbox>
            <w10:wrap type="square"/>
          </v:shape>
        </w:pict>
      </w:r>
    </w:p>
    <w:p w:rsidR="001050CA" w:rsidRPr="00D46A94" w:rsidRDefault="001050CA" w:rsidP="001050CA">
      <w:pPr>
        <w:widowControl w:val="0"/>
        <w:tabs>
          <w:tab w:val="left" w:pos="720"/>
          <w:tab w:val="left" w:pos="1170"/>
          <w:tab w:val="left" w:pos="4590"/>
        </w:tabs>
        <w:autoSpaceDE w:val="0"/>
        <w:autoSpaceDN w:val="0"/>
        <w:adjustRightInd w:val="0"/>
        <w:spacing w:before="10" w:after="0" w:line="207" w:lineRule="exact"/>
        <w:rPr>
          <w:rFonts w:ascii="Times New Roman Bold" w:hAnsi="Times New Roman Bold" w:cs="Times New Roman Bold"/>
          <w:color w:val="FF0000"/>
          <w:spacing w:val="-3"/>
          <w:sz w:val="16"/>
          <w:szCs w:val="16"/>
        </w:rPr>
      </w:pPr>
    </w:p>
    <w:p w:rsidR="001050CA" w:rsidRDefault="00AE60A2" w:rsidP="001050CA">
      <w:pPr>
        <w:widowControl w:val="0"/>
        <w:tabs>
          <w:tab w:val="left" w:pos="3435"/>
        </w:tabs>
        <w:autoSpaceDE w:val="0"/>
        <w:autoSpaceDN w:val="0"/>
        <w:adjustRightInd w:val="0"/>
        <w:spacing w:before="9" w:after="0" w:line="207" w:lineRule="exact"/>
        <w:ind w:left="825"/>
        <w:rPr>
          <w:rFonts w:ascii="Times New Roman Bold" w:hAnsi="Times New Roman Bold" w:cs="Times New Roman Bold"/>
          <w:color w:val="191919"/>
          <w:spacing w:val="-2"/>
          <w:sz w:val="18"/>
          <w:szCs w:val="18"/>
        </w:rPr>
      </w:pPr>
      <w:del w:id="426" w:author="eslove" w:date="2008-07-30T13:08:00Z">
        <w:r w:rsidRPr="00AE60A2">
          <w:rPr>
            <w:noProof/>
          </w:rPr>
          <w:pict>
            <v:shape id="_x0000_s2400" type="#_x0000_t202" style="position:absolute;left:0;text-align:left;margin-left:49.05pt;margin-top:12.75pt;width:234pt;height:109.8pt;z-index:251914240" stroked="f">
              <v:textbox style="mso-next-textbox:#_x0000_s2400">
                <w:txbxContent>
                  <w:p w:rsidR="009D7097" w:rsidRPr="00D46A94" w:rsidRDefault="009D7097" w:rsidP="001050CA">
                    <w:pPr>
                      <w:widowControl w:val="0"/>
                      <w:tabs>
                        <w:tab w:val="left" w:pos="630"/>
                        <w:tab w:val="left" w:pos="1080"/>
                        <w:tab w:val="left" w:pos="3960"/>
                        <w:tab w:val="left" w:pos="4590"/>
                      </w:tabs>
                      <w:autoSpaceDE w:val="0"/>
                      <w:autoSpaceDN w:val="0"/>
                      <w:adjustRightInd w:val="0"/>
                      <w:spacing w:before="10" w:after="0" w:line="207" w:lineRule="exact"/>
                      <w:ind w:right="-105"/>
                      <w:rPr>
                        <w:rFonts w:ascii="Times New Roman Bold" w:hAnsi="Times New Roman Bold" w:cs="Times New Roman Bold"/>
                        <w:color w:val="FF0000"/>
                        <w:spacing w:val="-3"/>
                        <w:sz w:val="16"/>
                        <w:szCs w:val="16"/>
                      </w:rPr>
                    </w:pPr>
                    <w:r w:rsidRPr="006A1D6A">
                      <w:rPr>
                        <w:rFonts w:ascii="Times New Roman Bold" w:hAnsi="Times New Roman Bold" w:cs="Times New Roman Bold"/>
                        <w:color w:val="FF0000"/>
                        <w:spacing w:val="-3"/>
                        <w:sz w:val="16"/>
                        <w:szCs w:val="16"/>
                      </w:rPr>
                      <w:t xml:space="preserve">Senior Year </w:t>
                    </w:r>
                    <w:r w:rsidRPr="00D46A94">
                      <w:rPr>
                        <w:rFonts w:ascii="Times New Roman Bold" w:hAnsi="Times New Roman Bold" w:cs="Times New Roman Bold"/>
                        <w:color w:val="FF0000"/>
                        <w:spacing w:val="-3"/>
                        <w:sz w:val="16"/>
                        <w:szCs w:val="16"/>
                      </w:rPr>
                      <w:t>(Fall Semester)</w:t>
                    </w:r>
                  </w:p>
                  <w:p w:rsidR="009D7097" w:rsidRPr="00DC2F15"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C2F15">
                      <w:rPr>
                        <w:rFonts w:ascii="Times New Roman" w:hAnsi="Times New Roman"/>
                        <w:color w:val="FF0000"/>
                        <w:spacing w:val="-2"/>
                        <w:sz w:val="16"/>
                        <w:szCs w:val="16"/>
                      </w:rPr>
                      <w:t>MKTG</w:t>
                    </w:r>
                    <w:r w:rsidRPr="00DC2F15">
                      <w:rPr>
                        <w:rFonts w:ascii="Times New Roman" w:hAnsi="Times New Roman"/>
                        <w:color w:val="FF0000"/>
                        <w:spacing w:val="-2"/>
                        <w:sz w:val="16"/>
                        <w:szCs w:val="16"/>
                      </w:rPr>
                      <w:tab/>
                      <w:t>3136</w:t>
                    </w:r>
                    <w:r w:rsidRPr="00DC2F15">
                      <w:rPr>
                        <w:rFonts w:ascii="Times New Roman" w:hAnsi="Times New Roman"/>
                        <w:color w:val="FF0000"/>
                        <w:spacing w:val="-2"/>
                        <w:sz w:val="16"/>
                        <w:szCs w:val="16"/>
                      </w:rPr>
                      <w:tab/>
                      <w:t>Promotion and Advertising</w:t>
                    </w:r>
                    <w:r w:rsidRPr="00DC2F15">
                      <w:rPr>
                        <w:rFonts w:ascii="Times New Roman" w:hAnsi="Times New Roman"/>
                        <w:color w:val="FF0000"/>
                        <w:spacing w:val="-2"/>
                        <w:sz w:val="16"/>
                        <w:szCs w:val="16"/>
                      </w:rPr>
                      <w:tab/>
                      <w:t>3</w:t>
                    </w:r>
                  </w:p>
                  <w:p w:rsidR="009D7097" w:rsidRPr="00DC2F15"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C2F15">
                      <w:rPr>
                        <w:rFonts w:ascii="Times New Roman" w:hAnsi="Times New Roman"/>
                        <w:color w:val="FF0000"/>
                        <w:spacing w:val="-2"/>
                        <w:sz w:val="16"/>
                        <w:szCs w:val="16"/>
                      </w:rPr>
                      <w:t>MKTG</w:t>
                    </w:r>
                    <w:r w:rsidRPr="00DC2F15">
                      <w:rPr>
                        <w:rFonts w:ascii="Times New Roman" w:hAnsi="Times New Roman"/>
                        <w:color w:val="FF0000"/>
                        <w:spacing w:val="-2"/>
                        <w:sz w:val="16"/>
                        <w:szCs w:val="16"/>
                      </w:rPr>
                      <w:tab/>
                      <w:t>3132</w:t>
                    </w:r>
                    <w:r w:rsidRPr="00DC2F15">
                      <w:rPr>
                        <w:rFonts w:ascii="Times New Roman" w:hAnsi="Times New Roman"/>
                        <w:color w:val="FF0000"/>
                        <w:spacing w:val="-2"/>
                        <w:sz w:val="16"/>
                        <w:szCs w:val="16"/>
                      </w:rPr>
                      <w:tab/>
                      <w:t>Fundamental of Selling</w:t>
                    </w:r>
                    <w:r w:rsidRPr="00DC2F15">
                      <w:rPr>
                        <w:rFonts w:ascii="Times New Roman" w:hAnsi="Times New Roman"/>
                        <w:color w:val="FF0000"/>
                        <w:spacing w:val="-2"/>
                        <w:sz w:val="16"/>
                        <w:szCs w:val="16"/>
                      </w:rPr>
                      <w:tab/>
                      <w:t>3</w:t>
                    </w:r>
                  </w:p>
                  <w:p w:rsidR="009D7097" w:rsidRPr="00DC2F15"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C2F15">
                      <w:rPr>
                        <w:rFonts w:ascii="Times New Roman" w:hAnsi="Times New Roman"/>
                        <w:color w:val="FF0000"/>
                        <w:spacing w:val="-2"/>
                        <w:sz w:val="16"/>
                        <w:szCs w:val="16"/>
                      </w:rPr>
                      <w:t>BUSA</w:t>
                    </w:r>
                    <w:r w:rsidRPr="00DC2F15">
                      <w:rPr>
                        <w:rFonts w:ascii="Times New Roman" w:hAnsi="Times New Roman"/>
                        <w:color w:val="FF0000"/>
                        <w:spacing w:val="-2"/>
                        <w:sz w:val="16"/>
                        <w:szCs w:val="16"/>
                      </w:rPr>
                      <w:tab/>
                      <w:t>4105</w:t>
                    </w:r>
                    <w:r w:rsidRPr="00DC2F15">
                      <w:rPr>
                        <w:rFonts w:ascii="Times New Roman" w:hAnsi="Times New Roman"/>
                        <w:color w:val="FF0000"/>
                        <w:spacing w:val="-2"/>
                        <w:sz w:val="16"/>
                        <w:szCs w:val="16"/>
                      </w:rPr>
                      <w:tab/>
                      <w:t>International Business</w:t>
                    </w:r>
                    <w:r w:rsidRPr="00DC2F15">
                      <w:rPr>
                        <w:rFonts w:ascii="Times New Roman" w:hAnsi="Times New Roman"/>
                        <w:color w:val="FF0000"/>
                        <w:spacing w:val="-2"/>
                        <w:sz w:val="16"/>
                        <w:szCs w:val="16"/>
                      </w:rPr>
                      <w:tab/>
                      <w:t>3</w:t>
                    </w:r>
                  </w:p>
                  <w:p w:rsidR="009D7097"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C2F15">
                      <w:rPr>
                        <w:rFonts w:ascii="Times New Roman" w:hAnsi="Times New Roman"/>
                        <w:color w:val="FF0000"/>
                        <w:spacing w:val="-2"/>
                        <w:sz w:val="16"/>
                        <w:szCs w:val="16"/>
                      </w:rPr>
                      <w:t xml:space="preserve">Area H: ELECTIVE Non-Bus. </w:t>
                    </w:r>
                    <w:proofErr w:type="gramStart"/>
                    <w:r w:rsidRPr="00DC2F15">
                      <w:rPr>
                        <w:rFonts w:ascii="Times New Roman" w:hAnsi="Times New Roman"/>
                        <w:color w:val="FF0000"/>
                        <w:spacing w:val="-2"/>
                        <w:sz w:val="16"/>
                        <w:szCs w:val="16"/>
                      </w:rPr>
                      <w:t>Elect.</w:t>
                    </w:r>
                    <w:proofErr w:type="gramEnd"/>
                    <w:r w:rsidRPr="00DC2F15">
                      <w:rPr>
                        <w:rFonts w:ascii="Times New Roman" w:hAnsi="Times New Roman"/>
                        <w:color w:val="FF0000"/>
                        <w:spacing w:val="-2"/>
                        <w:sz w:val="16"/>
                        <w:szCs w:val="16"/>
                      </w:rPr>
                      <w:t xml:space="preserve"> (See Check sheet for </w:t>
                    </w:r>
                  </w:p>
                  <w:p w:rsidR="009D7097" w:rsidRPr="00DC2F15"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C2F15">
                      <w:rPr>
                        <w:rFonts w:ascii="Times New Roman" w:hAnsi="Times New Roman"/>
                        <w:color w:val="FF0000"/>
                        <w:spacing w:val="-2"/>
                        <w:sz w:val="16"/>
                        <w:szCs w:val="16"/>
                      </w:rPr>
                      <w:t>Courses)</w:t>
                    </w:r>
                    <w:r w:rsidRPr="00DC2F15">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Pr>
                        <w:rFonts w:ascii="Times New Roman" w:hAnsi="Times New Roman"/>
                        <w:color w:val="FF0000"/>
                        <w:spacing w:val="-2"/>
                        <w:sz w:val="16"/>
                        <w:szCs w:val="16"/>
                      </w:rPr>
                      <w:tab/>
                    </w:r>
                    <w:r w:rsidRPr="00DC2F15">
                      <w:rPr>
                        <w:rFonts w:ascii="Times New Roman" w:hAnsi="Times New Roman"/>
                        <w:color w:val="FF0000"/>
                        <w:spacing w:val="-2"/>
                        <w:sz w:val="16"/>
                        <w:szCs w:val="16"/>
                      </w:rPr>
                      <w:t>3</w:t>
                    </w:r>
                  </w:p>
                  <w:p w:rsidR="009D7097" w:rsidRPr="00DC2F15"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rPr>
                        <w:rFonts w:ascii="Times New Roman" w:hAnsi="Times New Roman"/>
                        <w:color w:val="FF0000"/>
                        <w:spacing w:val="-2"/>
                        <w:sz w:val="16"/>
                        <w:szCs w:val="16"/>
                      </w:rPr>
                    </w:pPr>
                    <w:r w:rsidRPr="00DC2F15">
                      <w:rPr>
                        <w:rFonts w:ascii="Times New Roman" w:hAnsi="Times New Roman"/>
                        <w:color w:val="FF0000"/>
                        <w:spacing w:val="-2"/>
                        <w:sz w:val="16"/>
                        <w:szCs w:val="16"/>
                      </w:rPr>
                      <w:t>MGMT 4199 Business Policy</w:t>
                    </w:r>
                    <w:r>
                      <w:rPr>
                        <w:rFonts w:ascii="Times New Roman" w:hAnsi="Times New Roman"/>
                        <w:color w:val="FF0000"/>
                        <w:spacing w:val="-2"/>
                        <w:sz w:val="16"/>
                        <w:szCs w:val="16"/>
                      </w:rPr>
                      <w:tab/>
                    </w:r>
                    <w:r>
                      <w:rPr>
                        <w:rFonts w:ascii="Times New Roman" w:hAnsi="Times New Roman"/>
                        <w:color w:val="FF0000"/>
                        <w:spacing w:val="-2"/>
                        <w:sz w:val="16"/>
                        <w:szCs w:val="16"/>
                      </w:rPr>
                      <w:tab/>
                    </w:r>
                    <w:r w:rsidRPr="00DC2F15">
                      <w:rPr>
                        <w:rFonts w:ascii="Times New Roman" w:hAnsi="Times New Roman"/>
                        <w:color w:val="FF0000"/>
                        <w:spacing w:val="-2"/>
                        <w:sz w:val="16"/>
                        <w:szCs w:val="16"/>
                        <w:u w:val="single"/>
                      </w:rPr>
                      <w:t>3</w:t>
                    </w:r>
                  </w:p>
                  <w:p w:rsidR="009D7097" w:rsidRPr="006A1D6A" w:rsidRDefault="009D7097" w:rsidP="001050CA">
                    <w:pPr>
                      <w:widowControl w:val="0"/>
                      <w:tabs>
                        <w:tab w:val="left" w:pos="630"/>
                        <w:tab w:val="left" w:pos="1080"/>
                        <w:tab w:val="left" w:pos="2160"/>
                        <w:tab w:val="left" w:pos="4050"/>
                        <w:tab w:val="left" w:pos="5130"/>
                      </w:tabs>
                      <w:autoSpaceDE w:val="0"/>
                      <w:autoSpaceDN w:val="0"/>
                      <w:adjustRightInd w:val="0"/>
                      <w:spacing w:before="54" w:after="0" w:line="207" w:lineRule="exact"/>
                      <w:ind w:right="-165"/>
                      <w:rPr>
                        <w:rFonts w:ascii="Times New Roman Bold" w:hAnsi="Times New Roman Bold" w:cs="Times New Roman Bold"/>
                        <w:color w:val="FF0000"/>
                        <w:spacing w:val="-3"/>
                        <w:sz w:val="16"/>
                        <w:szCs w:val="16"/>
                      </w:rPr>
                    </w:pPr>
                    <w:r>
                      <w:rPr>
                        <w:rFonts w:ascii="Times New Roman Bold" w:hAnsi="Times New Roman Bold" w:cs="Times New Roman Bold"/>
                        <w:color w:val="FF0000"/>
                        <w:spacing w:val="-3"/>
                        <w:sz w:val="16"/>
                        <w:szCs w:val="16"/>
                      </w:rPr>
                      <w:t>Subtotal</w:t>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r>
                    <w:r>
                      <w:rPr>
                        <w:rFonts w:ascii="Times New Roman Bold" w:hAnsi="Times New Roman Bold" w:cs="Times New Roman Bold"/>
                        <w:color w:val="FF0000"/>
                        <w:spacing w:val="-3"/>
                        <w:sz w:val="16"/>
                        <w:szCs w:val="16"/>
                      </w:rPr>
                      <w:tab/>
                      <w:t>15</w:t>
                    </w:r>
                  </w:p>
                </w:txbxContent>
              </v:textbox>
              <w10:wrap type="square"/>
            </v:shape>
          </w:pict>
        </w:r>
      </w:del>
      <w:r w:rsidR="001050CA">
        <w:rPr>
          <w:rFonts w:ascii="Times New Roman Bold" w:hAnsi="Times New Roman Bold" w:cs="Times New Roman Bold"/>
          <w:color w:val="191919"/>
          <w:spacing w:val="-2"/>
          <w:sz w:val="18"/>
          <w:szCs w:val="18"/>
        </w:rPr>
        <w:tab/>
      </w:r>
    </w:p>
    <w:p w:rsidR="001050CA" w:rsidRDefault="001050CA">
      <w:pPr>
        <w:widowControl w:val="0"/>
        <w:tabs>
          <w:tab w:val="left" w:pos="11097"/>
        </w:tabs>
        <w:autoSpaceDE w:val="0"/>
        <w:autoSpaceDN w:val="0"/>
        <w:adjustRightInd w:val="0"/>
        <w:spacing w:before="39" w:after="0" w:line="402" w:lineRule="exact"/>
        <w:ind w:left="823" w:firstLine="3912"/>
        <w:rPr>
          <w:rFonts w:ascii="Times New Roman" w:hAnsi="Times New Roman"/>
          <w:color w:val="191919"/>
          <w:spacing w:val="-3"/>
          <w:position w:val="-4"/>
          <w:sz w:val="20"/>
          <w:szCs w:val="20"/>
        </w:rPr>
      </w:pPr>
    </w:p>
    <w:p w:rsidR="009D7097" w:rsidRDefault="009D7097">
      <w:pPr>
        <w:widowControl w:val="0"/>
        <w:tabs>
          <w:tab w:val="left" w:pos="11097"/>
        </w:tabs>
        <w:autoSpaceDE w:val="0"/>
        <w:autoSpaceDN w:val="0"/>
        <w:adjustRightInd w:val="0"/>
        <w:spacing w:before="39" w:after="0" w:line="402" w:lineRule="exact"/>
        <w:ind w:firstLine="0"/>
        <w:rPr>
          <w:ins w:id="427" w:author="eslove" w:date="2010-11-01T14:24:00Z"/>
          <w:rFonts w:ascii="Times New Roman" w:hAnsi="Times New Roman"/>
          <w:color w:val="191919"/>
          <w:spacing w:val="-3"/>
          <w:position w:val="-4"/>
          <w:sz w:val="20"/>
          <w:szCs w:val="20"/>
        </w:rPr>
        <w:pPrChange w:id="428" w:author="Michael Rogers" w:date="2010-10-31T09:16:00Z">
          <w:pPr>
            <w:widowControl w:val="0"/>
            <w:tabs>
              <w:tab w:val="left" w:pos="11097"/>
            </w:tabs>
            <w:autoSpaceDE w:val="0"/>
            <w:autoSpaceDN w:val="0"/>
            <w:adjustRightInd w:val="0"/>
            <w:spacing w:before="39" w:after="0" w:line="402" w:lineRule="exact"/>
            <w:ind w:left="823" w:firstLine="3912"/>
          </w:pPr>
        </w:pPrChange>
      </w:pPr>
    </w:p>
    <w:p w:rsidR="009D7097" w:rsidRDefault="00482E7D">
      <w:pPr>
        <w:widowControl w:val="0"/>
        <w:tabs>
          <w:tab w:val="left" w:pos="11097"/>
        </w:tabs>
        <w:autoSpaceDE w:val="0"/>
        <w:autoSpaceDN w:val="0"/>
        <w:adjustRightInd w:val="0"/>
        <w:spacing w:before="39" w:after="0" w:line="402" w:lineRule="exact"/>
        <w:ind w:firstLine="0"/>
        <w:rPr>
          <w:ins w:id="429" w:author="eslove" w:date="2010-11-01T14:24:00Z"/>
          <w:rFonts w:ascii="Times New Roman" w:hAnsi="Times New Roman"/>
          <w:color w:val="191919"/>
          <w:spacing w:val="-3"/>
          <w:position w:val="-4"/>
          <w:sz w:val="20"/>
          <w:szCs w:val="20"/>
        </w:rPr>
        <w:pPrChange w:id="430" w:author="Michael Rogers" w:date="2010-10-31T09:16:00Z">
          <w:pPr>
            <w:widowControl w:val="0"/>
            <w:tabs>
              <w:tab w:val="left" w:pos="11097"/>
            </w:tabs>
            <w:autoSpaceDE w:val="0"/>
            <w:autoSpaceDN w:val="0"/>
            <w:adjustRightInd w:val="0"/>
            <w:spacing w:before="39" w:after="0" w:line="402" w:lineRule="exact"/>
            <w:ind w:left="823" w:firstLine="3912"/>
          </w:pPr>
        </w:pPrChange>
      </w:pPr>
      <w:r>
        <w:rPr>
          <w:rFonts w:ascii="Times New Roman" w:hAnsi="Times New Roman"/>
          <w:noProof/>
          <w:color w:val="191919"/>
          <w:spacing w:val="-3"/>
          <w:position w:val="-4"/>
          <w:sz w:val="20"/>
          <w:szCs w:val="20"/>
        </w:rPr>
        <w:pict>
          <v:shape id="_x0000_s10300" type="#_x0000_t202" style="position:absolute;margin-left:-237pt;margin-top:7.1pt;width:238.5pt;height:97.8pt;z-index:252082176" wrapcoords="-68 0 -68 21420 21600 21420 21600 0 -68 0" stroked="f">
            <v:textbox style="mso-next-textbox:#_x0000_s10300">
              <w:txbxContent>
                <w:p w:rsidR="00482E7D" w:rsidRPr="00482E7D" w:rsidRDefault="00482E7D" w:rsidP="00482E7D">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Pr>
                      <w:rFonts w:ascii="Times New Roman" w:hAnsi="Times New Roman"/>
                      <w:color w:val="262626" w:themeColor="text1" w:themeTint="D9"/>
                      <w:spacing w:val="-2"/>
                      <w:sz w:val="18"/>
                      <w:szCs w:val="18"/>
                    </w:rPr>
                    <w:tab/>
                    <w:t xml:space="preserve">3  </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 xml:space="preserve">Management Information Systems </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Economics and Business Statistics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t xml:space="preserve">                                  </w:t>
                  </w:r>
                </w:p>
                <w:p w:rsidR="00482E7D" w:rsidRPr="00482E7D" w:rsidRDefault="00482E7D" w:rsidP="00482E7D">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r>
        <w:rPr>
          <w:rFonts w:ascii="Times New Roman" w:hAnsi="Times New Roman"/>
          <w:noProof/>
          <w:color w:val="191919"/>
          <w:spacing w:val="-3"/>
          <w:position w:val="-4"/>
          <w:sz w:val="20"/>
          <w:szCs w:val="20"/>
        </w:rPr>
        <w:pict>
          <v:shape id="_x0000_s10299" type="#_x0000_t202" style="position:absolute;margin-left:-486.55pt;margin-top:10.85pt;width:222pt;height:97.8pt;z-index:252081152" wrapcoords="-73 0 -73 21420 21600 21420 21600 0 -73 0" stroked="f">
            <v:textbox style="mso-next-textbox:#_x0000_s10299">
              <w:txbxContent>
                <w:p w:rsidR="00482E7D" w:rsidRPr="00482E7D" w:rsidRDefault="00482E7D" w:rsidP="00482E7D">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 Social Science</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p>
    <w:p w:rsidR="009D7097" w:rsidRDefault="009D7097">
      <w:pPr>
        <w:widowControl w:val="0"/>
        <w:tabs>
          <w:tab w:val="left" w:pos="11097"/>
        </w:tabs>
        <w:autoSpaceDE w:val="0"/>
        <w:autoSpaceDN w:val="0"/>
        <w:adjustRightInd w:val="0"/>
        <w:spacing w:before="39" w:after="0" w:line="402" w:lineRule="exact"/>
        <w:ind w:firstLine="0"/>
        <w:rPr>
          <w:ins w:id="431" w:author="eslove" w:date="2010-11-01T14:24:00Z"/>
          <w:rFonts w:ascii="Times New Roman" w:hAnsi="Times New Roman"/>
          <w:color w:val="191919"/>
          <w:spacing w:val="-3"/>
          <w:position w:val="-4"/>
          <w:sz w:val="20"/>
          <w:szCs w:val="20"/>
        </w:rPr>
        <w:pPrChange w:id="432" w:author="Michael Rogers" w:date="2010-10-31T09:16:00Z">
          <w:pPr>
            <w:widowControl w:val="0"/>
            <w:tabs>
              <w:tab w:val="left" w:pos="11097"/>
            </w:tabs>
            <w:autoSpaceDE w:val="0"/>
            <w:autoSpaceDN w:val="0"/>
            <w:adjustRightInd w:val="0"/>
            <w:spacing w:before="39" w:after="0" w:line="402" w:lineRule="exact"/>
            <w:ind w:left="823" w:firstLine="3912"/>
          </w:pPr>
        </w:pPrChange>
      </w:pPr>
    </w:p>
    <w:p w:rsidR="009D7097" w:rsidRDefault="001050CA">
      <w:pPr>
        <w:widowControl w:val="0"/>
        <w:tabs>
          <w:tab w:val="left" w:pos="11097"/>
        </w:tabs>
        <w:autoSpaceDE w:val="0"/>
        <w:autoSpaceDN w:val="0"/>
        <w:adjustRightInd w:val="0"/>
        <w:spacing w:after="0" w:line="402" w:lineRule="exact"/>
        <w:ind w:firstLine="0"/>
        <w:rPr>
          <w:ins w:id="433" w:author="eslove" w:date="2010-11-01T14:31:00Z"/>
          <w:rFonts w:ascii="Times New Roman" w:hAnsi="Times New Roman"/>
          <w:color w:val="191919"/>
          <w:spacing w:val="-3"/>
          <w:position w:val="-4"/>
          <w:sz w:val="20"/>
          <w:szCs w:val="20"/>
        </w:rPr>
        <w:pPrChange w:id="434" w:author="eslove" w:date="2010-11-01T16:21:00Z">
          <w:pPr>
            <w:widowControl w:val="0"/>
            <w:tabs>
              <w:tab w:val="left" w:pos="11097"/>
            </w:tabs>
            <w:autoSpaceDE w:val="0"/>
            <w:autoSpaceDN w:val="0"/>
            <w:adjustRightInd w:val="0"/>
            <w:spacing w:before="39" w:after="0" w:line="402" w:lineRule="exact"/>
            <w:ind w:left="823" w:firstLine="3912"/>
          </w:pPr>
        </w:pPrChange>
      </w:pPr>
      <w:ins w:id="435" w:author="eslove" w:date="2010-11-01T16:21:00Z">
        <w:r>
          <w:rPr>
            <w:rFonts w:ascii="Times New Roman" w:hAnsi="Times New Roman"/>
            <w:color w:val="191919"/>
            <w:spacing w:val="-3"/>
            <w:position w:val="-4"/>
            <w:sz w:val="20"/>
            <w:szCs w:val="20"/>
          </w:rPr>
          <w:tab/>
        </w:r>
        <w:r>
          <w:rPr>
            <w:rFonts w:ascii="Times New Roman" w:hAnsi="Times New Roman"/>
            <w:color w:val="191919"/>
            <w:spacing w:val="-3"/>
            <w:position w:val="-4"/>
            <w:sz w:val="20"/>
            <w:szCs w:val="20"/>
          </w:rPr>
          <w:tab/>
        </w:r>
        <w:r>
          <w:rPr>
            <w:rFonts w:ascii="Times New Roman" w:hAnsi="Times New Roman"/>
            <w:color w:val="191919"/>
            <w:spacing w:val="-3"/>
            <w:position w:val="-4"/>
            <w:sz w:val="20"/>
            <w:szCs w:val="20"/>
          </w:rPr>
          <w:tab/>
        </w:r>
        <w:r>
          <w:rPr>
            <w:rFonts w:ascii="Times New Roman" w:hAnsi="Times New Roman"/>
            <w:color w:val="191919"/>
            <w:spacing w:val="-3"/>
            <w:position w:val="-4"/>
            <w:sz w:val="20"/>
            <w:szCs w:val="20"/>
          </w:rPr>
          <w:tab/>
        </w:r>
      </w:ins>
      <w:ins w:id="436" w:author="eslove" w:date="2010-11-01T16:20:00Z">
        <w:r w:rsidR="00AE60A2" w:rsidRPr="00AE60A2">
          <w:rPr>
            <w:rFonts w:ascii="Century Gothic Bold" w:hAnsi="Century Gothic Bold" w:cs="Century Gothic Bold"/>
            <w:color w:val="191919"/>
            <w:w w:val="97"/>
            <w:position w:val="2"/>
            <w:sz w:val="35"/>
            <w:szCs w:val="35"/>
            <w:rPrChange w:id="437" w:author="eslove" w:date="2010-11-01T16:21:00Z">
              <w:rPr>
                <w:rFonts w:ascii="Times New Roman" w:hAnsi="Times New Roman"/>
                <w:color w:val="191919"/>
                <w:spacing w:val="-3"/>
                <w:position w:val="-4"/>
                <w:sz w:val="20"/>
                <w:szCs w:val="20"/>
              </w:rPr>
            </w:rPrChange>
          </w:rPr>
          <w:t>114</w:t>
        </w:r>
      </w:ins>
    </w:p>
    <w:p w:rsidR="009D7097" w:rsidRDefault="009D7097">
      <w:pPr>
        <w:widowControl w:val="0"/>
        <w:tabs>
          <w:tab w:val="left" w:pos="11097"/>
        </w:tabs>
        <w:autoSpaceDE w:val="0"/>
        <w:autoSpaceDN w:val="0"/>
        <w:adjustRightInd w:val="0"/>
        <w:spacing w:after="0" w:line="402" w:lineRule="exact"/>
        <w:ind w:firstLine="0"/>
        <w:rPr>
          <w:ins w:id="438" w:author="eslove" w:date="2010-11-01T14:31:00Z"/>
          <w:rFonts w:ascii="Times New Roman" w:hAnsi="Times New Roman"/>
          <w:color w:val="191919"/>
          <w:spacing w:val="-3"/>
          <w:position w:val="-4"/>
          <w:sz w:val="20"/>
          <w:szCs w:val="20"/>
        </w:rPr>
        <w:pPrChange w:id="439" w:author="Michael Rogers" w:date="2010-10-31T09:16:00Z">
          <w:pPr>
            <w:widowControl w:val="0"/>
            <w:tabs>
              <w:tab w:val="left" w:pos="11097"/>
            </w:tabs>
            <w:autoSpaceDE w:val="0"/>
            <w:autoSpaceDN w:val="0"/>
            <w:adjustRightInd w:val="0"/>
            <w:spacing w:before="39" w:after="0" w:line="402" w:lineRule="exact"/>
            <w:ind w:left="823" w:firstLine="3912"/>
          </w:pPr>
        </w:pPrChange>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r>
        <w:rPr>
          <w:rFonts w:ascii="Times New Roman Bold" w:hAnsi="Times New Roman Bold" w:cs="Times New Roman Bold"/>
          <w:b/>
          <w:noProof/>
          <w:spacing w:val="-3"/>
          <w:sz w:val="31"/>
          <w:szCs w:val="31"/>
        </w:rPr>
        <w:pict>
          <v:shape id="_x0000_s10301" type="#_x0000_t202" style="position:absolute;left:0;text-align:left;margin-left:2pt;margin-top:8.3pt;width:234pt;height:109.8pt;z-index:252083200" stroked="f">
            <v:textbox style="mso-next-textbox:#_x0000_s10301">
              <w:txbxContent>
                <w:p w:rsidR="00482E7D" w:rsidRPr="00482E7D" w:rsidRDefault="00482E7D" w:rsidP="00482E7D">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Fundamental of Selling</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w:t>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H: ELECTIVE Non-Bus. </w:t>
                  </w:r>
                  <w:proofErr w:type="gramStart"/>
                  <w:r w:rsidRPr="00482E7D">
                    <w:rPr>
                      <w:rFonts w:ascii="Times New Roman" w:hAnsi="Times New Roman"/>
                      <w:color w:val="262626" w:themeColor="text1" w:themeTint="D9"/>
                      <w:spacing w:val="-2"/>
                      <w:sz w:val="18"/>
                      <w:szCs w:val="18"/>
                    </w:rPr>
                    <w:t>Elect.</w:t>
                  </w:r>
                  <w:proofErr w:type="gramEnd"/>
                  <w:r w:rsidRPr="00482E7D">
                    <w:rPr>
                      <w:rFonts w:ascii="Times New Roman" w:hAnsi="Times New Roman"/>
                      <w:color w:val="262626" w:themeColor="text1" w:themeTint="D9"/>
                      <w:spacing w:val="-2"/>
                      <w:sz w:val="18"/>
                      <w:szCs w:val="18"/>
                    </w:rPr>
                    <w:t xml:space="preserve"> (See Check sheet for </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 4199 Business Policy</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482E7D" w:rsidRPr="00482E7D" w:rsidRDefault="00482E7D" w:rsidP="00482E7D">
                  <w:pPr>
                    <w:widowControl w:val="0"/>
                    <w:tabs>
                      <w:tab w:val="left" w:pos="630"/>
                      <w:tab w:val="left" w:pos="1080"/>
                      <w:tab w:val="left" w:pos="2160"/>
                      <w:tab w:val="left" w:pos="4050"/>
                      <w:tab w:val="left" w:pos="5130"/>
                    </w:tabs>
                    <w:autoSpaceDE w:val="0"/>
                    <w:autoSpaceDN w:val="0"/>
                    <w:adjustRightInd w:val="0"/>
                    <w:spacing w:before="54" w:after="0" w:line="207" w:lineRule="exact"/>
                    <w:ind w:right="-16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15</w:t>
                  </w:r>
                </w:p>
              </w:txbxContent>
            </v:textbox>
            <w10:wrap type="square"/>
          </v:shape>
        </w:pict>
      </w:r>
      <w:ins w:id="440" w:author="eslove" w:date="2010-11-01T14:24:00Z">
        <w:r>
          <w:rPr>
            <w:rFonts w:ascii="Times New Roman" w:hAnsi="Times New Roman"/>
            <w:b/>
            <w:noProof/>
            <w:color w:val="FF0000"/>
            <w:spacing w:val="-3"/>
            <w:sz w:val="18"/>
            <w:szCs w:val="18"/>
          </w:rPr>
          <w:pict>
            <v:shape id="_x0000_s2402" type="#_x0000_t202" style="position:absolute;left:0;text-align:left;margin-left:256.05pt;margin-top:8.3pt;width:234pt;height:101.1pt;z-index:251916288" stroked="f">
              <v:textbox style="mso-next-textbox:#_x0000_s2402">
                <w:txbxContent>
                  <w:p w:rsidR="009D7097" w:rsidRPr="00482E7D" w:rsidRDefault="009D7097" w:rsidP="00482E7D">
                    <w:pPr>
                      <w:widowControl w:val="0"/>
                      <w:tabs>
                        <w:tab w:val="left" w:pos="630"/>
                        <w:tab w:val="left" w:pos="1170"/>
                        <w:tab w:val="left" w:pos="4050"/>
                      </w:tabs>
                      <w:autoSpaceDE w:val="0"/>
                      <w:autoSpaceDN w:val="0"/>
                      <w:adjustRightInd w:val="0"/>
                      <w:spacing w:before="10" w:after="0" w:line="207" w:lineRule="exact"/>
                      <w:ind w:firstLine="0"/>
                      <w:rPr>
                        <w:rFonts w:ascii="Times New Roman Bold" w:hAnsi="Times New Roman Bold" w:cs="Times New Roman Bold"/>
                        <w:spacing w:val="-3"/>
                        <w:sz w:val="18"/>
                        <w:szCs w:val="18"/>
                      </w:rPr>
                    </w:pPr>
                    <w:r w:rsidRPr="00482E7D">
                      <w:rPr>
                        <w:rFonts w:ascii="Times New Roman Bold" w:hAnsi="Times New Roman Bold" w:cs="Times New Roman Bold"/>
                        <w:spacing w:val="-3"/>
                        <w:sz w:val="18"/>
                        <w:szCs w:val="18"/>
                      </w:rPr>
                      <w:t xml:space="preserve">Senior Year </w:t>
                    </w:r>
                    <w:del w:id="441" w:author="eslove" w:date="2010-11-01T14:30:00Z">
                      <w:r w:rsidRPr="00482E7D" w:rsidDel="00406945">
                        <w:rPr>
                          <w:rFonts w:ascii="Times New Roman Bold" w:hAnsi="Times New Roman Bold" w:cs="Times New Roman Bold"/>
                          <w:spacing w:val="-3"/>
                          <w:sz w:val="18"/>
                          <w:szCs w:val="18"/>
                        </w:rPr>
                        <w:delText xml:space="preserve"> </w:delText>
                      </w:r>
                    </w:del>
                    <w:r w:rsidRPr="00482E7D">
                      <w:rPr>
                        <w:rFonts w:ascii="Times New Roman Bold" w:hAnsi="Times New Roman Bold" w:cs="Times New Roman Bold"/>
                        <w:spacing w:val="-3"/>
                        <w:sz w:val="18"/>
                        <w:szCs w:val="18"/>
                      </w:rPr>
                      <w:t>(Spring Semester)</w:t>
                    </w:r>
                  </w:p>
                  <w:p w:rsidR="009D7097" w:rsidRPr="00482E7D" w:rsidRDefault="009D7097" w:rsidP="00482E7D">
                    <w:pPr>
                      <w:widowControl w:val="0"/>
                      <w:tabs>
                        <w:tab w:val="left" w:pos="0"/>
                        <w:tab w:val="left" w:pos="630"/>
                        <w:tab w:val="left" w:pos="108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Change w:id="442" w:author="eslove" w:date="2010-11-01T16:24:00Z">
                        <w:pPr>
                          <w:widowControl w:val="0"/>
                          <w:tabs>
                            <w:tab w:val="left" w:pos="0"/>
                            <w:tab w:val="left" w:pos="630"/>
                            <w:tab w:val="left" w:pos="1170"/>
                            <w:tab w:val="left" w:pos="4140"/>
                            <w:tab w:val="left" w:pos="4320"/>
                          </w:tabs>
                          <w:autoSpaceDE w:val="0"/>
                          <w:autoSpaceDN w:val="0"/>
                          <w:adjustRightInd w:val="0"/>
                          <w:spacing w:before="54" w:after="0" w:line="207" w:lineRule="exact"/>
                          <w:ind w:right="-915"/>
                        </w:pPr>
                      </w:pPrChange>
                    </w:pPr>
                    <w:r w:rsidRPr="00482E7D">
                      <w:rPr>
                        <w:rFonts w:ascii="Times New Roman" w:hAnsi="Times New Roman"/>
                        <w:spacing w:val="-2"/>
                        <w:sz w:val="18"/>
                        <w:szCs w:val="18"/>
                      </w:rPr>
                      <w:t>BUSA</w:t>
                    </w:r>
                    <w:r w:rsidRPr="00482E7D">
                      <w:rPr>
                        <w:rFonts w:ascii="Times New Roman" w:hAnsi="Times New Roman"/>
                        <w:spacing w:val="-2"/>
                        <w:sz w:val="18"/>
                        <w:szCs w:val="18"/>
                      </w:rPr>
                      <w:tab/>
                      <w:t xml:space="preserve">3100 </w:t>
                    </w:r>
                    <w:ins w:id="443" w:author="eslove" w:date="2010-11-01T16:24:00Z">
                      <w:r w:rsidRPr="00482E7D">
                        <w:rPr>
                          <w:rFonts w:ascii="Times New Roman" w:hAnsi="Times New Roman"/>
                          <w:spacing w:val="-2"/>
                          <w:sz w:val="18"/>
                          <w:szCs w:val="18"/>
                        </w:rPr>
                        <w:tab/>
                      </w:r>
                    </w:ins>
                    <w:del w:id="444" w:author="eslove" w:date="2010-11-01T16:24:00Z">
                      <w:r w:rsidRPr="00482E7D" w:rsidDel="00FF69F9">
                        <w:rPr>
                          <w:rFonts w:ascii="Times New Roman" w:hAnsi="Times New Roman"/>
                          <w:spacing w:val="-2"/>
                          <w:sz w:val="18"/>
                          <w:szCs w:val="18"/>
                        </w:rPr>
                        <w:tab/>
                      </w:r>
                    </w:del>
                    <w:r w:rsidRPr="00482E7D">
                      <w:rPr>
                        <w:rFonts w:ascii="Times New Roman" w:hAnsi="Times New Roman"/>
                        <w:spacing w:val="-2"/>
                        <w:sz w:val="18"/>
                        <w:szCs w:val="18"/>
                      </w:rPr>
                      <w:t xml:space="preserve">Business Internship I </w:t>
                    </w:r>
                    <w:r w:rsidRPr="00482E7D">
                      <w:rPr>
                        <w:rFonts w:ascii="Times New Roman" w:hAnsi="Times New Roman"/>
                        <w:spacing w:val="-2"/>
                        <w:sz w:val="18"/>
                        <w:szCs w:val="18"/>
                      </w:rPr>
                      <w:tab/>
                      <w:t>3</w:t>
                    </w:r>
                  </w:p>
                  <w:p w:rsidR="009D7097" w:rsidRPr="00482E7D" w:rsidRDefault="009D7097" w:rsidP="00482E7D">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t>3132</w:t>
                    </w:r>
                    <w:r w:rsidRPr="00482E7D">
                      <w:rPr>
                        <w:rFonts w:ascii="Times New Roman" w:hAnsi="Times New Roman"/>
                        <w:spacing w:val="-2"/>
                        <w:sz w:val="18"/>
                        <w:szCs w:val="18"/>
                      </w:rPr>
                      <w:tab/>
                      <w:t>Fundamental of Selling</w:t>
                    </w:r>
                    <w:r w:rsidRPr="00482E7D">
                      <w:rPr>
                        <w:rFonts w:ascii="Times New Roman" w:hAnsi="Times New Roman"/>
                        <w:spacing w:val="-2"/>
                        <w:sz w:val="18"/>
                        <w:szCs w:val="18"/>
                      </w:rPr>
                      <w:tab/>
                      <w:t>3</w:t>
                    </w:r>
                  </w:p>
                  <w:p w:rsidR="009D7097" w:rsidRPr="00482E7D" w:rsidRDefault="009D7097" w:rsidP="00482E7D">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r>
                    <w:del w:id="445" w:author="eslove" w:date="2010-11-01T16:23:00Z">
                      <w:r w:rsidRPr="00482E7D" w:rsidDel="00000C3B">
                        <w:rPr>
                          <w:rFonts w:ascii="Times New Roman" w:hAnsi="Times New Roman"/>
                          <w:spacing w:val="-2"/>
                          <w:sz w:val="18"/>
                          <w:szCs w:val="18"/>
                        </w:rPr>
                        <w:delText>4130</w:delText>
                      </w:r>
                      <w:r w:rsidRPr="00482E7D" w:rsidDel="00000C3B">
                        <w:rPr>
                          <w:rFonts w:ascii="Times New Roman" w:hAnsi="Times New Roman"/>
                          <w:spacing w:val="-2"/>
                          <w:sz w:val="18"/>
                          <w:szCs w:val="18"/>
                        </w:rPr>
                        <w:tab/>
                        <w:delText>Marketing Channel</w:delText>
                      </w:r>
                    </w:del>
                    <w:ins w:id="446" w:author="eslove" w:date="2010-11-01T16:23:00Z">
                      <w:r w:rsidRPr="00482E7D">
                        <w:rPr>
                          <w:rFonts w:ascii="Times New Roman" w:hAnsi="Times New Roman"/>
                          <w:spacing w:val="-2"/>
                          <w:sz w:val="18"/>
                          <w:szCs w:val="18"/>
                        </w:rPr>
                        <w:t>4140</w:t>
                      </w:r>
                      <w:r w:rsidRPr="00482E7D">
                        <w:rPr>
                          <w:rFonts w:ascii="Times New Roman" w:hAnsi="Times New Roman"/>
                          <w:spacing w:val="-2"/>
                          <w:sz w:val="18"/>
                          <w:szCs w:val="18"/>
                        </w:rPr>
                        <w:tab/>
                        <w:t>Retail Management</w:t>
                      </w:r>
                    </w:ins>
                    <w:r w:rsidRPr="00482E7D">
                      <w:rPr>
                        <w:rFonts w:ascii="Times New Roman" w:hAnsi="Times New Roman"/>
                        <w:spacing w:val="-2"/>
                        <w:sz w:val="18"/>
                        <w:szCs w:val="18"/>
                      </w:rPr>
                      <w:tab/>
                      <w:t>3</w:t>
                    </w:r>
                  </w:p>
                  <w:p w:rsidR="009D7097" w:rsidRPr="00482E7D" w:rsidRDefault="009D7097" w:rsidP="00482E7D">
                    <w:pPr>
                      <w:widowControl w:val="0"/>
                      <w:tabs>
                        <w:tab w:val="left" w:pos="0"/>
                        <w:tab w:val="left" w:pos="630"/>
                        <w:tab w:val="left" w:pos="1080"/>
                        <w:tab w:val="left" w:pos="117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
                    <w:r w:rsidRPr="00482E7D">
                      <w:rPr>
                        <w:rFonts w:ascii="Times New Roman" w:hAnsi="Times New Roman"/>
                        <w:spacing w:val="-2"/>
                        <w:sz w:val="18"/>
                        <w:szCs w:val="18"/>
                      </w:rPr>
                      <w:t xml:space="preserve">MGMT </w:t>
                    </w:r>
                    <w:r w:rsidRPr="00482E7D">
                      <w:rPr>
                        <w:rFonts w:ascii="Times New Roman" w:hAnsi="Times New Roman"/>
                        <w:spacing w:val="-2"/>
                        <w:sz w:val="18"/>
                        <w:szCs w:val="18"/>
                      </w:rPr>
                      <w:tab/>
                      <w:t xml:space="preserve">4199 </w:t>
                    </w:r>
                    <w:r w:rsidRPr="00482E7D">
                      <w:rPr>
                        <w:rFonts w:ascii="Times New Roman" w:hAnsi="Times New Roman"/>
                        <w:spacing w:val="-2"/>
                        <w:sz w:val="18"/>
                        <w:szCs w:val="18"/>
                      </w:rPr>
                      <w:tab/>
                      <w:t>Business Policy</w:t>
                    </w:r>
                    <w:r w:rsidRPr="00482E7D">
                      <w:rPr>
                        <w:rFonts w:ascii="Times New Roman" w:hAnsi="Times New Roman"/>
                        <w:spacing w:val="-2"/>
                        <w:sz w:val="18"/>
                        <w:szCs w:val="18"/>
                      </w:rPr>
                      <w:tab/>
                      <w:t xml:space="preserve">3                                                                                          </w:t>
                    </w:r>
                  </w:p>
                  <w:p w:rsidR="009D7097" w:rsidRPr="00482E7D" w:rsidRDefault="009D7097" w:rsidP="00482E7D">
                    <w:pPr>
                      <w:widowControl w:val="0"/>
                      <w:tabs>
                        <w:tab w:val="left" w:pos="630"/>
                        <w:tab w:val="left" w:pos="1080"/>
                        <w:tab w:val="left" w:pos="4140"/>
                      </w:tabs>
                      <w:autoSpaceDE w:val="0"/>
                      <w:autoSpaceDN w:val="0"/>
                      <w:adjustRightInd w:val="0"/>
                      <w:spacing w:before="10" w:after="0" w:line="207" w:lineRule="exact"/>
                      <w:ind w:firstLine="0"/>
                      <w:rPr>
                        <w:rFonts w:ascii="Times New Roman" w:hAnsi="Times New Roman"/>
                        <w:b/>
                        <w:spacing w:val="-3"/>
                        <w:sz w:val="18"/>
                        <w:szCs w:val="18"/>
                      </w:rPr>
                      <w:pPrChange w:id="447" w:author="eslove" w:date="2010-11-01T16:24:00Z">
                        <w:pPr>
                          <w:widowControl w:val="0"/>
                          <w:tabs>
                            <w:tab w:val="left" w:pos="630"/>
                            <w:tab w:val="left" w:pos="1170"/>
                            <w:tab w:val="left" w:pos="4140"/>
                          </w:tabs>
                          <w:autoSpaceDE w:val="0"/>
                          <w:autoSpaceDN w:val="0"/>
                          <w:adjustRightInd w:val="0"/>
                          <w:spacing w:before="10" w:after="0" w:line="207" w:lineRule="exact"/>
                        </w:pPr>
                      </w:pPrChange>
                    </w:pPr>
                    <w:del w:id="448" w:author="eslove" w:date="2010-11-01T16:24:00Z">
                      <w:r w:rsidRPr="00482E7D" w:rsidDel="00000C3B">
                        <w:rPr>
                          <w:rFonts w:ascii="Times New Roman" w:hAnsi="Times New Roman"/>
                          <w:spacing w:val="-2"/>
                          <w:sz w:val="18"/>
                          <w:szCs w:val="18"/>
                        </w:rPr>
                        <w:delText>Area H: ELECTIVE Bus. Elective (3000/4000 Bus. Course)</w:delText>
                      </w:r>
                    </w:del>
                    <w:ins w:id="449" w:author="eslove" w:date="2010-11-01T16:24:00Z">
                      <w:r w:rsidRPr="00482E7D">
                        <w:rPr>
                          <w:rFonts w:ascii="Times New Roman" w:hAnsi="Times New Roman"/>
                          <w:spacing w:val="-2"/>
                          <w:sz w:val="18"/>
                          <w:szCs w:val="18"/>
                        </w:rPr>
                        <w:t>MKTG</w:t>
                      </w:r>
                      <w:r w:rsidRPr="00482E7D">
                        <w:rPr>
                          <w:rFonts w:ascii="Times New Roman" w:hAnsi="Times New Roman"/>
                          <w:spacing w:val="-2"/>
                          <w:sz w:val="18"/>
                          <w:szCs w:val="18"/>
                        </w:rPr>
                        <w:tab/>
                        <w:t>4180</w:t>
                      </w:r>
                      <w:r w:rsidRPr="00482E7D">
                        <w:rPr>
                          <w:rFonts w:ascii="Times New Roman" w:hAnsi="Times New Roman"/>
                          <w:spacing w:val="-2"/>
                          <w:sz w:val="18"/>
                          <w:szCs w:val="18"/>
                        </w:rPr>
                        <w:tab/>
                        <w:t>Marketing Information Systems</w:t>
                      </w:r>
                    </w:ins>
                    <w:r w:rsidRPr="00482E7D">
                      <w:rPr>
                        <w:rFonts w:ascii="Times New Roman" w:hAnsi="Times New Roman"/>
                        <w:spacing w:val="-2"/>
                        <w:sz w:val="18"/>
                        <w:szCs w:val="18"/>
                      </w:rPr>
                      <w:tab/>
                    </w:r>
                    <w:r w:rsidRPr="00482E7D">
                      <w:rPr>
                        <w:rFonts w:ascii="Times New Roman" w:hAnsi="Times New Roman"/>
                        <w:spacing w:val="-2"/>
                        <w:sz w:val="18"/>
                        <w:szCs w:val="18"/>
                        <w:u w:val="single"/>
                      </w:rPr>
                      <w:t xml:space="preserve">3  </w:t>
                    </w:r>
                    <w:r w:rsidRPr="00482E7D">
                      <w:rPr>
                        <w:rFonts w:ascii="Times New Roman" w:hAnsi="Times New Roman"/>
                        <w:spacing w:val="-2"/>
                        <w:sz w:val="18"/>
                        <w:szCs w:val="18"/>
                      </w:rPr>
                      <w:t xml:space="preserve">                                                                                                 </w:t>
                    </w:r>
                    <w:r w:rsidRPr="00482E7D">
                      <w:rPr>
                        <w:rFonts w:ascii="Times New Roman" w:hAnsi="Times New Roman"/>
                        <w:b/>
                        <w:spacing w:val="-3"/>
                        <w:sz w:val="18"/>
                        <w:szCs w:val="18"/>
                      </w:rPr>
                      <w:t>Subtotal</w:t>
                    </w:r>
                    <w:r w:rsidRPr="00482E7D">
                      <w:rPr>
                        <w:rFonts w:ascii="Times New Roman" w:hAnsi="Times New Roman"/>
                        <w:b/>
                        <w:spacing w:val="-3"/>
                        <w:sz w:val="18"/>
                        <w:szCs w:val="18"/>
                      </w:rPr>
                      <w:tab/>
                    </w:r>
                    <w:r w:rsidRPr="00482E7D">
                      <w:rPr>
                        <w:rFonts w:ascii="Times New Roman" w:hAnsi="Times New Roman"/>
                        <w:b/>
                        <w:spacing w:val="-3"/>
                        <w:sz w:val="18"/>
                        <w:szCs w:val="18"/>
                      </w:rPr>
                      <w:tab/>
                    </w:r>
                    <w:r w:rsidRPr="00482E7D">
                      <w:rPr>
                        <w:rFonts w:ascii="Times New Roman" w:hAnsi="Times New Roman"/>
                        <w:b/>
                        <w:spacing w:val="-3"/>
                        <w:sz w:val="18"/>
                        <w:szCs w:val="18"/>
                      </w:rPr>
                      <w:tab/>
                      <w:t>15</w:t>
                    </w:r>
                  </w:p>
                </w:txbxContent>
              </v:textbox>
              <w10:wrap type="square"/>
            </v:shape>
          </w:pict>
        </w:r>
      </w:ins>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rsidP="00482E7D">
      <w:pPr>
        <w:widowControl w:val="0"/>
        <w:autoSpaceDE w:val="0"/>
        <w:autoSpaceDN w:val="0"/>
        <w:adjustRightInd w:val="0"/>
        <w:spacing w:before="5" w:after="0" w:line="287" w:lineRule="exact"/>
        <w:ind w:left="540" w:firstLine="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9D7097" w:rsidRDefault="009D7097">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pPr>
    </w:p>
    <w:p w:rsidR="00482E7D" w:rsidRDefault="00482E7D">
      <w:pPr>
        <w:widowControl w:val="0"/>
        <w:autoSpaceDE w:val="0"/>
        <w:autoSpaceDN w:val="0"/>
        <w:adjustRightInd w:val="0"/>
        <w:spacing w:before="5" w:after="0" w:line="287" w:lineRule="exact"/>
        <w:ind w:left="540"/>
        <w:rPr>
          <w:ins w:id="450" w:author="eslove" w:date="2010-11-01T14:34:00Z"/>
          <w:rFonts w:ascii="Times New Roman Bold" w:hAnsi="Times New Roman Bold" w:cs="Times New Roman Bold"/>
          <w:b/>
          <w:spacing w:val="-3"/>
          <w:sz w:val="31"/>
          <w:szCs w:val="31"/>
        </w:rPr>
        <w:pPrChange w:id="451" w:author="eslove" w:date="2010-11-01T14:31:00Z">
          <w:pPr>
            <w:widowControl w:val="0"/>
            <w:autoSpaceDE w:val="0"/>
            <w:autoSpaceDN w:val="0"/>
            <w:adjustRightInd w:val="0"/>
            <w:spacing w:before="5" w:after="0" w:line="287" w:lineRule="exact"/>
          </w:pPr>
        </w:pPrChange>
      </w:pPr>
    </w:p>
    <w:p w:rsidR="00482E7D" w:rsidRDefault="00482E7D">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sectPr w:rsidR="00482E7D" w:rsidSect="00482E7D">
          <w:pgSz w:w="12240" w:h="15840"/>
          <w:pgMar w:top="0" w:right="1170" w:bottom="0" w:left="630" w:header="720" w:footer="720" w:gutter="0"/>
          <w:cols w:space="720"/>
          <w:noEndnote/>
        </w:sectPr>
      </w:pPr>
    </w:p>
    <w:p w:rsidR="009D7097" w:rsidRDefault="00C23BEA">
      <w:pPr>
        <w:widowControl w:val="0"/>
        <w:autoSpaceDE w:val="0"/>
        <w:autoSpaceDN w:val="0"/>
        <w:adjustRightInd w:val="0"/>
        <w:spacing w:before="5" w:after="0" w:line="287" w:lineRule="exact"/>
        <w:ind w:left="540"/>
        <w:rPr>
          <w:ins w:id="452" w:author="eslove" w:date="2010-11-01T14:39:00Z"/>
          <w:rFonts w:ascii="Times New Roman Bold" w:hAnsi="Times New Roman Bold" w:cs="Times New Roman Bold"/>
          <w:b/>
          <w:spacing w:val="-3"/>
          <w:sz w:val="31"/>
          <w:szCs w:val="31"/>
        </w:rPr>
        <w:pPrChange w:id="453" w:author="eslove" w:date="2010-11-01T14:31:00Z">
          <w:pPr>
            <w:widowControl w:val="0"/>
            <w:autoSpaceDE w:val="0"/>
            <w:autoSpaceDN w:val="0"/>
            <w:adjustRightInd w:val="0"/>
            <w:spacing w:before="5" w:after="0" w:line="287" w:lineRule="exact"/>
          </w:pPr>
        </w:pPrChange>
      </w:pPr>
      <w:r>
        <w:rPr>
          <w:rFonts w:ascii="Times New Roman" w:hAnsi="Times New Roman"/>
          <w:noProof/>
          <w:color w:val="262626" w:themeColor="text1" w:themeTint="D9"/>
          <w:spacing w:val="-2"/>
          <w:sz w:val="18"/>
          <w:szCs w:val="18"/>
        </w:rPr>
        <w:lastRenderedPageBreak/>
        <w:pict>
          <v:group id="_x0000_s10414" style="position:absolute;left:0;text-align:left;margin-left:-32.6pt;margin-top:-40.35pt;width:175.2pt;height:795.8pt;z-index:252091392" coordorigin="2815" coordsize="3504,15916">
            <v:rect id="_x0000_s10415"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415"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416" style="position:absolute;left:2815;width:3504;height:15916" coordorigin="3095" coordsize="3504,15916">
              <v:group id="_x0000_s10417" style="position:absolute;left:3095;width:1104;height:15916" coordorigin="5929,3" coordsize="1104,15916">
                <v:rect id="_x0000_s1041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10418"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419" style="position:absolute;left:5929;top:2404;width:1104;height:13112" coordorigin="3836,2408" coordsize="1104,13112">
                  <v:shape id="_x0000_s10420" type="#_x0000_t32" style="position:absolute;left:3889;top:4172;width:1051;height:0" o:connectortype="straight" strokeweight="2pt"/>
                  <v:shape id="_x0000_s10421" type="#_x0000_t32" style="position:absolute;left:3889;top:2408;width:1051;height:0" o:connectortype="straight" strokeweight="2pt"/>
                  <v:shape id="Freeform 2758" o:spid="_x0000_s1042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42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424" type="#_x0000_t32" style="position:absolute;left:3889;top:6006;width:1051;height:0" o:connectortype="straight" strokeweight="2pt"/>
                  <v:shape id="_x0000_s10425" type="#_x0000_t32" style="position:absolute;left:3889;top:7786;width:1051;height:0" o:connectortype="straight" strokeweight="2pt"/>
                  <v:shape id="_x0000_s10426" type="#_x0000_t32" style="position:absolute;left:3889;top:9663;width:1051;height:0" o:connectortype="straight" strokeweight="2pt"/>
                  <v:shape id="_x0000_s10427" type="#_x0000_t32" style="position:absolute;left:3889;top:11481;width:1051;height:0" o:connectortype="straight" strokeweight="2pt"/>
                  <v:shape id="_x0000_s10428" type="#_x0000_t32" style="position:absolute;left:3889;top:13281;width:1051;height:0" o:connectortype="straight" strokeweight="2pt"/>
                </v:group>
              </v:group>
              <v:rect id="_x0000_s10429" style="position:absolute;left:3775;top:375;width:2824;height:421" fillcolor="white [3201]" strokecolor="#bfbfbf [2412]" strokeweight="2.5pt">
                <v:shadow color="#868686"/>
                <v:textbox inset="0,0,0,0">
                  <w:txbxContent>
                    <w:p w:rsidR="00C23BEA" w:rsidRDefault="00C23BEA" w:rsidP="00C23BEA">
                      <w:pPr>
                        <w:spacing w:after="0"/>
                        <w:ind w:firstLine="86"/>
                      </w:pPr>
                      <w:r>
                        <w:t>Accounting, BIS &amp; Marketing</w:t>
                      </w:r>
                    </w:p>
                  </w:txbxContent>
                </v:textbox>
              </v:rect>
            </v:group>
          </v:group>
        </w:pict>
      </w:r>
    </w:p>
    <w:p w:rsidR="009D7097" w:rsidRDefault="009D7097">
      <w:pPr>
        <w:widowControl w:val="0"/>
        <w:autoSpaceDE w:val="0"/>
        <w:autoSpaceDN w:val="0"/>
        <w:adjustRightInd w:val="0"/>
        <w:spacing w:before="5" w:after="0" w:line="287" w:lineRule="exact"/>
        <w:ind w:left="540"/>
        <w:rPr>
          <w:ins w:id="454" w:author="eslove" w:date="2010-11-01T14:39:00Z"/>
          <w:rFonts w:ascii="Times New Roman Bold" w:hAnsi="Times New Roman Bold" w:cs="Times New Roman Bold"/>
          <w:b/>
          <w:spacing w:val="-3"/>
          <w:sz w:val="31"/>
          <w:szCs w:val="31"/>
        </w:rPr>
        <w:pPrChange w:id="455" w:author="eslove" w:date="2010-11-01T14:31:00Z">
          <w:pPr>
            <w:widowControl w:val="0"/>
            <w:autoSpaceDE w:val="0"/>
            <w:autoSpaceDN w:val="0"/>
            <w:adjustRightInd w:val="0"/>
            <w:spacing w:before="5" w:after="0" w:line="287" w:lineRule="exact"/>
          </w:pPr>
        </w:pPrChange>
      </w:pPr>
    </w:p>
    <w:p w:rsidR="001050CA" w:rsidRDefault="001050CA" w:rsidP="00482E7D">
      <w:pPr>
        <w:widowControl w:val="0"/>
        <w:autoSpaceDE w:val="0"/>
        <w:autoSpaceDN w:val="0"/>
        <w:adjustRightInd w:val="0"/>
        <w:spacing w:before="5" w:after="0" w:line="287" w:lineRule="exact"/>
        <w:ind w:left="810" w:firstLine="0"/>
        <w:rPr>
          <w:ins w:id="456" w:author="eslove" w:date="2010-11-01T14:39:00Z"/>
          <w:rFonts w:ascii="Times New Roman Bold" w:hAnsi="Times New Roman Bold" w:cs="Times New Roman Bold"/>
          <w:color w:val="191919"/>
          <w:spacing w:val="-3"/>
          <w:sz w:val="24"/>
          <w:szCs w:val="24"/>
        </w:rPr>
      </w:pPr>
      <w:ins w:id="457" w:author="eslove" w:date="2010-11-01T14:39:00Z">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 xml:space="preserve">EGREE </w:t>
        </w:r>
      </w:ins>
      <w:ins w:id="458" w:author="eslove" w:date="2010-11-01T15:32:00Z">
        <w:r>
          <w:rPr>
            <w:rFonts w:ascii="Times New Roman Bold" w:hAnsi="Times New Roman Bold" w:cs="Times New Roman Bold"/>
            <w:color w:val="191919"/>
            <w:spacing w:val="-3"/>
            <w:sz w:val="24"/>
            <w:szCs w:val="24"/>
          </w:rPr>
          <w:t xml:space="preserve">IN LOGISTICS </w:t>
        </w:r>
      </w:ins>
    </w:p>
    <w:p w:rsidR="001050CA" w:rsidRPr="00284CE2" w:rsidRDefault="001050CA" w:rsidP="00482E7D">
      <w:pPr>
        <w:widowControl w:val="0"/>
        <w:tabs>
          <w:tab w:val="left" w:pos="3645"/>
          <w:tab w:val="left" w:pos="7173"/>
          <w:tab w:val="left" w:pos="10567"/>
        </w:tabs>
        <w:autoSpaceDE w:val="0"/>
        <w:autoSpaceDN w:val="0"/>
        <w:adjustRightInd w:val="0"/>
        <w:spacing w:before="74" w:after="0" w:line="207" w:lineRule="exact"/>
        <w:ind w:left="810" w:firstLine="0"/>
        <w:rPr>
          <w:ins w:id="459" w:author="eslove" w:date="2010-11-01T14:39:00Z"/>
          <w:rFonts w:ascii="Times New Roman Bold" w:hAnsi="Times New Roman Bold" w:cs="Times New Roman Bold"/>
          <w:color w:val="262626" w:themeColor="text1" w:themeTint="D9"/>
          <w:spacing w:val="-2"/>
          <w:sz w:val="18"/>
          <w:szCs w:val="18"/>
        </w:rPr>
      </w:pPr>
      <w:ins w:id="460" w:author="eslove" w:date="2010-11-01T14:39:00Z">
        <w:r w:rsidRPr="00284CE2">
          <w:rPr>
            <w:rFonts w:ascii="Times New Roman Bold" w:hAnsi="Times New Roman Bold" w:cs="Times New Roman Bold"/>
            <w:color w:val="262626" w:themeColor="text1" w:themeTint="D9"/>
            <w:spacing w:val="-2"/>
            <w:sz w:val="18"/>
            <w:szCs w:val="18"/>
          </w:rPr>
          <w:t>Courses</w:t>
        </w:r>
        <w:r w:rsidRPr="00284CE2">
          <w:rPr>
            <w:rFonts w:ascii="Times New Roman Bold" w:hAnsi="Times New Roman Bold" w:cs="Times New Roman Bold"/>
            <w:color w:val="262626" w:themeColor="text1" w:themeTint="D9"/>
            <w:spacing w:val="-2"/>
            <w:sz w:val="18"/>
            <w:szCs w:val="18"/>
          </w:rPr>
          <w:tab/>
          <w:t>Titles</w:t>
        </w:r>
        <w:r w:rsidRPr="00284CE2">
          <w:rPr>
            <w:rFonts w:ascii="Times New Roman Bold" w:hAnsi="Times New Roman Bold" w:cs="Times New Roman Bold"/>
            <w:color w:val="262626" w:themeColor="text1" w:themeTint="D9"/>
            <w:spacing w:val="-2"/>
            <w:sz w:val="18"/>
            <w:szCs w:val="18"/>
          </w:rPr>
          <w:tab/>
          <w:t>Prerequisites</w:t>
        </w:r>
        <w:r w:rsidRPr="00284CE2">
          <w:rPr>
            <w:rFonts w:ascii="Times New Roman Bold" w:hAnsi="Times New Roman Bold" w:cs="Times New Roman Bold"/>
            <w:color w:val="262626" w:themeColor="text1" w:themeTint="D9"/>
            <w:spacing w:val="-2"/>
            <w:sz w:val="18"/>
            <w:szCs w:val="18"/>
          </w:rPr>
          <w:tab/>
          <w:t>Credit</w:t>
        </w:r>
      </w:ins>
    </w:p>
    <w:p w:rsidR="001050CA" w:rsidRPr="00284CE2" w:rsidRDefault="001050CA" w:rsidP="00482E7D">
      <w:pPr>
        <w:widowControl w:val="0"/>
        <w:autoSpaceDE w:val="0"/>
        <w:autoSpaceDN w:val="0"/>
        <w:adjustRightInd w:val="0"/>
        <w:spacing w:before="4" w:after="0" w:line="207" w:lineRule="exact"/>
        <w:ind w:left="810" w:firstLine="0"/>
        <w:rPr>
          <w:ins w:id="461" w:author="eslove" w:date="2010-11-01T14:39:00Z"/>
          <w:rFonts w:ascii="Times New Roman Bold" w:hAnsi="Times New Roman Bold" w:cs="Times New Roman Bold"/>
          <w:color w:val="262626" w:themeColor="text1" w:themeTint="D9"/>
          <w:spacing w:val="-2"/>
          <w:sz w:val="18"/>
          <w:szCs w:val="18"/>
        </w:rPr>
      </w:pPr>
      <w:ins w:id="462" w:author="eslove" w:date="2010-11-01T14:39:00Z">
        <w:r w:rsidRPr="00284CE2">
          <w:rPr>
            <w:rFonts w:ascii="Times New Roman Bold" w:hAnsi="Times New Roman Bold" w:cs="Times New Roman Bold"/>
            <w:color w:val="262626" w:themeColor="text1" w:themeTint="D9"/>
            <w:spacing w:val="-2"/>
            <w:sz w:val="18"/>
            <w:szCs w:val="18"/>
          </w:rPr>
          <w:t>Area F: Program of Study Related Courses Hours</w:t>
        </w:r>
      </w:ins>
    </w:p>
    <w:p w:rsidR="001050CA" w:rsidRPr="00284CE2" w:rsidRDefault="001050CA" w:rsidP="00482E7D">
      <w:pPr>
        <w:widowControl w:val="0"/>
        <w:tabs>
          <w:tab w:val="left" w:pos="2587"/>
          <w:tab w:val="left" w:pos="3645"/>
          <w:tab w:val="left" w:pos="7200"/>
          <w:tab w:val="left" w:pos="10800"/>
        </w:tabs>
        <w:autoSpaceDE w:val="0"/>
        <w:autoSpaceDN w:val="0"/>
        <w:adjustRightInd w:val="0"/>
        <w:spacing w:before="8" w:after="0" w:line="207" w:lineRule="exact"/>
        <w:ind w:left="810" w:firstLine="0"/>
        <w:rPr>
          <w:ins w:id="463" w:author="eslove" w:date="2010-11-01T14:39:00Z"/>
          <w:rFonts w:ascii="Times New Roman" w:hAnsi="Times New Roman"/>
          <w:color w:val="262626" w:themeColor="text1" w:themeTint="D9"/>
          <w:spacing w:val="-2"/>
          <w:sz w:val="18"/>
          <w:szCs w:val="18"/>
        </w:rPr>
      </w:pPr>
      <w:ins w:id="464"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2101</w:t>
        </w:r>
        <w:r w:rsidRPr="00284CE2">
          <w:rPr>
            <w:rFonts w:ascii="Times New Roman" w:hAnsi="Times New Roman"/>
            <w:color w:val="262626" w:themeColor="text1" w:themeTint="D9"/>
            <w:spacing w:val="-2"/>
            <w:sz w:val="18"/>
            <w:szCs w:val="18"/>
          </w:rPr>
          <w:tab/>
          <w:t xml:space="preserve">Principles of Accounting I </w:t>
        </w:r>
        <w:r w:rsidRPr="00284CE2">
          <w:rPr>
            <w:rFonts w:ascii="Times New Roman" w:hAnsi="Times New Roman"/>
            <w:color w:val="262626" w:themeColor="text1" w:themeTint="D9"/>
            <w:spacing w:val="-2"/>
            <w:sz w:val="18"/>
            <w:szCs w:val="18"/>
          </w:rPr>
          <w:tab/>
          <w:t>MATH 1111</w:t>
        </w:r>
        <w:r w:rsidRPr="00284CE2">
          <w:rPr>
            <w:rFonts w:ascii="Times New Roman" w:hAnsi="Times New Roman"/>
            <w:color w:val="262626" w:themeColor="text1" w:themeTint="D9"/>
            <w:spacing w:val="-2"/>
            <w:sz w:val="18"/>
            <w:szCs w:val="18"/>
          </w:rPr>
          <w:tab/>
          <w:t>3</w:t>
        </w:r>
      </w:ins>
    </w:p>
    <w:p w:rsidR="001050CA" w:rsidRPr="00284CE2" w:rsidRDefault="001050CA" w:rsidP="00482E7D">
      <w:pPr>
        <w:widowControl w:val="0"/>
        <w:tabs>
          <w:tab w:val="left" w:pos="2587"/>
          <w:tab w:val="left" w:pos="3645"/>
          <w:tab w:val="left" w:pos="7200"/>
          <w:tab w:val="left" w:pos="10800"/>
        </w:tabs>
        <w:autoSpaceDE w:val="0"/>
        <w:autoSpaceDN w:val="0"/>
        <w:adjustRightInd w:val="0"/>
        <w:spacing w:before="8" w:after="0" w:line="207" w:lineRule="exact"/>
        <w:ind w:left="810" w:firstLine="0"/>
        <w:rPr>
          <w:ins w:id="465" w:author="eslove" w:date="2010-11-01T14:39:00Z"/>
          <w:rFonts w:ascii="Times New Roman" w:hAnsi="Times New Roman"/>
          <w:color w:val="262626" w:themeColor="text1" w:themeTint="D9"/>
          <w:spacing w:val="-2"/>
          <w:sz w:val="18"/>
          <w:szCs w:val="18"/>
        </w:rPr>
      </w:pPr>
      <w:ins w:id="466"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2102</w:t>
        </w:r>
        <w:r w:rsidRPr="00284CE2">
          <w:rPr>
            <w:rFonts w:ascii="Times New Roman" w:hAnsi="Times New Roman"/>
            <w:color w:val="262626" w:themeColor="text1" w:themeTint="D9"/>
            <w:spacing w:val="-2"/>
            <w:sz w:val="18"/>
            <w:szCs w:val="18"/>
          </w:rPr>
          <w:tab/>
          <w:t>Principles of Accounting II</w:t>
        </w:r>
        <w:r w:rsidRPr="00284CE2">
          <w:rPr>
            <w:rFonts w:ascii="Times New Roman" w:hAnsi="Times New Roman"/>
            <w:color w:val="262626" w:themeColor="text1" w:themeTint="D9"/>
            <w:spacing w:val="-2"/>
            <w:sz w:val="18"/>
            <w:szCs w:val="18"/>
          </w:rPr>
          <w:tab/>
          <w:t>ACCT 2101</w:t>
        </w:r>
        <w:r w:rsidRPr="00284CE2">
          <w:rPr>
            <w:rFonts w:ascii="Times New Roman" w:hAnsi="Times New Roman"/>
            <w:color w:val="262626" w:themeColor="text1" w:themeTint="D9"/>
            <w:spacing w:val="-2"/>
            <w:sz w:val="18"/>
            <w:szCs w:val="18"/>
          </w:rPr>
          <w:tab/>
          <w:t>3</w:t>
        </w:r>
      </w:ins>
    </w:p>
    <w:p w:rsidR="001050CA" w:rsidRPr="00284CE2" w:rsidRDefault="001050CA" w:rsidP="00482E7D">
      <w:pPr>
        <w:widowControl w:val="0"/>
        <w:tabs>
          <w:tab w:val="left" w:pos="2587"/>
          <w:tab w:val="left" w:pos="3645"/>
          <w:tab w:val="left" w:pos="7200"/>
          <w:tab w:val="left" w:pos="10800"/>
        </w:tabs>
        <w:autoSpaceDE w:val="0"/>
        <w:autoSpaceDN w:val="0"/>
        <w:adjustRightInd w:val="0"/>
        <w:spacing w:before="4" w:after="0" w:line="207" w:lineRule="exact"/>
        <w:ind w:left="810" w:firstLine="0"/>
        <w:rPr>
          <w:ins w:id="467" w:author="eslove" w:date="2010-11-01T14:39:00Z"/>
          <w:rFonts w:ascii="Times New Roman" w:hAnsi="Times New Roman"/>
          <w:color w:val="262626" w:themeColor="text1" w:themeTint="D9"/>
          <w:spacing w:val="-2"/>
          <w:sz w:val="18"/>
          <w:szCs w:val="18"/>
        </w:rPr>
      </w:pPr>
      <w:ins w:id="468" w:author="eslove" w:date="2010-11-01T14:39:00Z">
        <w:r w:rsidRPr="00284CE2">
          <w:rPr>
            <w:rFonts w:ascii="Times New Roman" w:hAnsi="Times New Roman"/>
            <w:color w:val="262626" w:themeColor="text1" w:themeTint="D9"/>
            <w:spacing w:val="-2"/>
            <w:sz w:val="18"/>
            <w:szCs w:val="18"/>
          </w:rPr>
          <w:t>BISE</w:t>
        </w:r>
        <w:r w:rsidRPr="00284CE2">
          <w:rPr>
            <w:rFonts w:ascii="Times New Roman" w:hAnsi="Times New Roman"/>
            <w:color w:val="262626" w:themeColor="text1" w:themeTint="D9"/>
            <w:spacing w:val="-2"/>
            <w:sz w:val="18"/>
            <w:szCs w:val="18"/>
          </w:rPr>
          <w:tab/>
          <w:t>2010</w:t>
        </w:r>
        <w:r w:rsidRPr="00284CE2">
          <w:rPr>
            <w:rFonts w:ascii="Times New Roman" w:hAnsi="Times New Roman"/>
            <w:color w:val="262626" w:themeColor="text1" w:themeTint="D9"/>
            <w:spacing w:val="-2"/>
            <w:sz w:val="18"/>
            <w:szCs w:val="18"/>
          </w:rPr>
          <w:tab/>
          <w:t>Fundamentals of Computer Applications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1050CA" w:rsidRPr="00284CE2" w:rsidRDefault="001050CA" w:rsidP="00482E7D">
      <w:pPr>
        <w:widowControl w:val="0"/>
        <w:tabs>
          <w:tab w:val="left" w:pos="2610"/>
          <w:tab w:val="left" w:pos="3645"/>
          <w:tab w:val="left" w:pos="7200"/>
          <w:tab w:val="left" w:pos="10800"/>
          <w:tab w:val="left" w:pos="11160"/>
        </w:tabs>
        <w:autoSpaceDE w:val="0"/>
        <w:autoSpaceDN w:val="0"/>
        <w:adjustRightInd w:val="0"/>
        <w:spacing w:before="5" w:after="0" w:line="207" w:lineRule="exact"/>
        <w:ind w:left="810" w:right="270" w:firstLine="0"/>
        <w:rPr>
          <w:ins w:id="469" w:author="eslove" w:date="2010-11-01T14:39:00Z"/>
          <w:rFonts w:ascii="Times New Roman" w:hAnsi="Times New Roman"/>
          <w:color w:val="262626" w:themeColor="text1" w:themeTint="D9"/>
          <w:spacing w:val="-2"/>
          <w:sz w:val="18"/>
          <w:szCs w:val="18"/>
        </w:rPr>
      </w:pPr>
      <w:ins w:id="470" w:author="eslove" w:date="2010-11-01T14:39:00Z">
        <w:r w:rsidRPr="00284CE2">
          <w:rPr>
            <w:rFonts w:ascii="Times New Roman" w:hAnsi="Times New Roman"/>
            <w:color w:val="262626" w:themeColor="text1" w:themeTint="D9"/>
            <w:spacing w:val="-2"/>
            <w:sz w:val="18"/>
            <w:szCs w:val="18"/>
          </w:rPr>
          <w:t xml:space="preserve">BISE               </w:t>
        </w:r>
        <w:r w:rsidRPr="00284CE2">
          <w:rPr>
            <w:rFonts w:ascii="Times New Roman" w:hAnsi="Times New Roman"/>
            <w:color w:val="262626" w:themeColor="text1" w:themeTint="D9"/>
            <w:spacing w:val="-2"/>
            <w:sz w:val="18"/>
            <w:szCs w:val="18"/>
          </w:rPr>
          <w:tab/>
          <w:t>2040</w:t>
        </w:r>
        <w:r w:rsidRPr="00284CE2">
          <w:rPr>
            <w:rFonts w:ascii="Times New Roman" w:hAnsi="Times New Roman"/>
            <w:color w:val="262626" w:themeColor="text1" w:themeTint="D9"/>
            <w:spacing w:val="-2"/>
            <w:sz w:val="18"/>
            <w:szCs w:val="18"/>
          </w:rPr>
          <w:tab/>
          <w:t xml:space="preserve">Communication for Management </w:t>
        </w:r>
        <w:r w:rsidRPr="00284CE2">
          <w:rPr>
            <w:rFonts w:ascii="Times New Roman" w:hAnsi="Times New Roman"/>
            <w:color w:val="262626" w:themeColor="text1" w:themeTint="D9"/>
            <w:spacing w:val="-2"/>
            <w:sz w:val="18"/>
            <w:szCs w:val="18"/>
          </w:rPr>
          <w:tab/>
          <w:t>ENGL 1102</w:t>
        </w:r>
        <w:r w:rsidRPr="00284CE2">
          <w:rPr>
            <w:rFonts w:ascii="Times New Roman" w:hAnsi="Times New Roman"/>
            <w:color w:val="262626" w:themeColor="text1" w:themeTint="D9"/>
            <w:spacing w:val="-2"/>
            <w:sz w:val="18"/>
            <w:szCs w:val="18"/>
          </w:rPr>
          <w:tab/>
          <w:t>3</w:t>
        </w:r>
      </w:ins>
    </w:p>
    <w:p w:rsidR="001050CA" w:rsidRPr="00284CE2" w:rsidRDefault="001050CA" w:rsidP="00482E7D">
      <w:pPr>
        <w:widowControl w:val="0"/>
        <w:tabs>
          <w:tab w:val="left" w:pos="1530"/>
          <w:tab w:val="left" w:pos="2610"/>
          <w:tab w:val="left" w:pos="3645"/>
          <w:tab w:val="left" w:pos="7200"/>
          <w:tab w:val="left" w:pos="10800"/>
        </w:tabs>
        <w:autoSpaceDE w:val="0"/>
        <w:autoSpaceDN w:val="0"/>
        <w:adjustRightInd w:val="0"/>
        <w:spacing w:before="5" w:after="0" w:line="207" w:lineRule="exact"/>
        <w:ind w:left="810" w:firstLine="0"/>
        <w:rPr>
          <w:ins w:id="471" w:author="eslove" w:date="2010-11-01T14:39:00Z"/>
          <w:rFonts w:ascii="Times New Roman" w:hAnsi="Times New Roman"/>
          <w:color w:val="262626" w:themeColor="text1" w:themeTint="D9"/>
          <w:spacing w:val="-2"/>
          <w:sz w:val="18"/>
          <w:szCs w:val="18"/>
        </w:rPr>
      </w:pPr>
      <w:ins w:id="472" w:author="eslove" w:date="2010-11-01T14:39:00Z">
        <w:r w:rsidRPr="00284CE2">
          <w:rPr>
            <w:rFonts w:ascii="Times New Roman" w:hAnsi="Times New Roman"/>
            <w:color w:val="262626" w:themeColor="text1" w:themeTint="D9"/>
            <w:spacing w:val="-2"/>
            <w:sz w:val="18"/>
            <w:szCs w:val="18"/>
          </w:rPr>
          <w:t xml:space="preserve">ECON             </w:t>
        </w:r>
        <w:r w:rsidRPr="00284CE2">
          <w:rPr>
            <w:rFonts w:ascii="Times New Roman" w:hAnsi="Times New Roman"/>
            <w:color w:val="262626" w:themeColor="text1" w:themeTint="D9"/>
            <w:spacing w:val="-2"/>
            <w:sz w:val="18"/>
            <w:szCs w:val="18"/>
          </w:rPr>
          <w:tab/>
          <w:t>2105</w:t>
        </w:r>
        <w:r w:rsidRPr="00284CE2">
          <w:rPr>
            <w:rFonts w:ascii="Times New Roman" w:hAnsi="Times New Roman"/>
            <w:color w:val="262626" w:themeColor="text1" w:themeTint="D9"/>
            <w:spacing w:val="-2"/>
            <w:sz w:val="18"/>
            <w:szCs w:val="18"/>
          </w:rPr>
          <w:tab/>
          <w:t>Principles of Macroeconomics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1050CA" w:rsidRPr="00284CE2" w:rsidRDefault="001050CA" w:rsidP="00482E7D">
      <w:pPr>
        <w:widowControl w:val="0"/>
        <w:tabs>
          <w:tab w:val="left" w:pos="2587"/>
          <w:tab w:val="left" w:pos="3645"/>
          <w:tab w:val="left" w:pos="7200"/>
          <w:tab w:val="left" w:pos="10800"/>
        </w:tabs>
        <w:autoSpaceDE w:val="0"/>
        <w:autoSpaceDN w:val="0"/>
        <w:adjustRightInd w:val="0"/>
        <w:spacing w:before="4" w:after="0" w:line="207" w:lineRule="exact"/>
        <w:ind w:left="810" w:firstLine="0"/>
        <w:rPr>
          <w:ins w:id="473" w:author="eslove" w:date="2010-11-01T14:39:00Z"/>
          <w:rFonts w:ascii="Times New Roman" w:hAnsi="Times New Roman"/>
          <w:color w:val="262626" w:themeColor="text1" w:themeTint="D9"/>
          <w:spacing w:val="-2"/>
          <w:sz w:val="18"/>
          <w:szCs w:val="18"/>
          <w:u w:val="single"/>
        </w:rPr>
      </w:pPr>
      <w:ins w:id="474"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2106</w:t>
        </w:r>
        <w:r w:rsidRPr="00284CE2">
          <w:rPr>
            <w:rFonts w:ascii="Times New Roman" w:hAnsi="Times New Roman"/>
            <w:color w:val="262626" w:themeColor="text1" w:themeTint="D9"/>
            <w:spacing w:val="-2"/>
            <w:sz w:val="18"/>
            <w:szCs w:val="18"/>
          </w:rPr>
          <w:tab/>
          <w:t>Principles of Microeconomics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1050CA" w:rsidRPr="00284CE2" w:rsidRDefault="001050CA" w:rsidP="00482E7D">
      <w:pPr>
        <w:widowControl w:val="0"/>
        <w:tabs>
          <w:tab w:val="left" w:pos="2587"/>
          <w:tab w:val="left" w:pos="3645"/>
          <w:tab w:val="left" w:pos="7200"/>
          <w:tab w:val="left" w:pos="10800"/>
        </w:tabs>
        <w:autoSpaceDE w:val="0"/>
        <w:autoSpaceDN w:val="0"/>
        <w:adjustRightInd w:val="0"/>
        <w:spacing w:before="4" w:after="0" w:line="207" w:lineRule="exact"/>
        <w:ind w:left="810" w:firstLine="0"/>
        <w:rPr>
          <w:ins w:id="475" w:author="eslove" w:date="2010-11-01T14:39:00Z"/>
          <w:rFonts w:ascii="Times New Roman" w:hAnsi="Times New Roman"/>
          <w:color w:val="262626" w:themeColor="text1" w:themeTint="D9"/>
          <w:spacing w:val="-2"/>
          <w:sz w:val="18"/>
          <w:szCs w:val="18"/>
          <w:u w:val="single"/>
        </w:rPr>
      </w:pPr>
    </w:p>
    <w:p w:rsidR="001050CA" w:rsidRPr="00284CE2" w:rsidRDefault="001050CA" w:rsidP="00482E7D">
      <w:pPr>
        <w:widowControl w:val="0"/>
        <w:tabs>
          <w:tab w:val="left" w:pos="7200"/>
          <w:tab w:val="left" w:pos="10800"/>
          <w:tab w:val="left" w:pos="10877"/>
        </w:tabs>
        <w:autoSpaceDE w:val="0"/>
        <w:autoSpaceDN w:val="0"/>
        <w:adjustRightInd w:val="0"/>
        <w:spacing w:before="2" w:after="0" w:line="207" w:lineRule="exact"/>
        <w:ind w:left="810" w:firstLine="0"/>
        <w:rPr>
          <w:ins w:id="476" w:author="eslove" w:date="2010-11-01T14:39:00Z"/>
          <w:rFonts w:ascii="Times New Roman Bold" w:hAnsi="Times New Roman Bold" w:cs="Times New Roman Bold"/>
          <w:color w:val="262626" w:themeColor="text1" w:themeTint="D9"/>
          <w:spacing w:val="-2"/>
          <w:sz w:val="18"/>
          <w:szCs w:val="18"/>
        </w:rPr>
      </w:pPr>
      <w:ins w:id="477" w:author="eslove" w:date="2010-11-01T14:39:00Z">
        <w:r w:rsidRPr="00284CE2">
          <w:rPr>
            <w:rFonts w:ascii="Times New Roman Bold" w:hAnsi="Times New Roman Bold" w:cs="Times New Roman Bold"/>
            <w:color w:val="262626" w:themeColor="text1" w:themeTint="D9"/>
            <w:spacing w:val="-2"/>
            <w:sz w:val="18"/>
            <w:szCs w:val="18"/>
          </w:rPr>
          <w:t>Subtotal</w:t>
        </w:r>
        <w:r w:rsidRPr="00284CE2">
          <w:rPr>
            <w:rFonts w:ascii="Times New Roman Bold" w:hAnsi="Times New Roman Bold" w:cs="Times New Roman Bold"/>
            <w:color w:val="262626" w:themeColor="text1" w:themeTint="D9"/>
            <w:spacing w:val="-2"/>
            <w:sz w:val="18"/>
            <w:szCs w:val="18"/>
          </w:rPr>
          <w:tab/>
        </w:r>
        <w:r w:rsidRPr="00284CE2">
          <w:rPr>
            <w:rFonts w:ascii="Times New Roman Bold" w:hAnsi="Times New Roman Bold" w:cs="Times New Roman Bold"/>
            <w:color w:val="262626" w:themeColor="text1" w:themeTint="D9"/>
            <w:spacing w:val="-2"/>
            <w:sz w:val="18"/>
            <w:szCs w:val="18"/>
          </w:rPr>
          <w:tab/>
          <w:t>18</w:t>
        </w:r>
      </w:ins>
    </w:p>
    <w:p w:rsidR="001050CA" w:rsidRPr="00284CE2" w:rsidRDefault="001050CA" w:rsidP="00482E7D">
      <w:pPr>
        <w:widowControl w:val="0"/>
        <w:autoSpaceDE w:val="0"/>
        <w:autoSpaceDN w:val="0"/>
        <w:adjustRightInd w:val="0"/>
        <w:spacing w:after="0" w:line="207" w:lineRule="exact"/>
        <w:ind w:left="810" w:firstLine="0"/>
        <w:rPr>
          <w:ins w:id="478" w:author="eslove" w:date="2010-11-01T14:39:00Z"/>
          <w:rFonts w:ascii="Times New Roman Bold" w:hAnsi="Times New Roman Bold" w:cs="Times New Roman Bold"/>
          <w:color w:val="262626" w:themeColor="text1" w:themeTint="D9"/>
          <w:spacing w:val="-2"/>
          <w:sz w:val="18"/>
          <w:szCs w:val="18"/>
        </w:rPr>
      </w:pPr>
    </w:p>
    <w:p w:rsidR="001050CA" w:rsidRPr="00284CE2" w:rsidRDefault="001050CA" w:rsidP="00482E7D">
      <w:pPr>
        <w:widowControl w:val="0"/>
        <w:autoSpaceDE w:val="0"/>
        <w:autoSpaceDN w:val="0"/>
        <w:adjustRightInd w:val="0"/>
        <w:spacing w:before="9" w:after="0" w:line="207" w:lineRule="exact"/>
        <w:ind w:left="810" w:firstLine="0"/>
        <w:rPr>
          <w:ins w:id="479" w:author="eslove" w:date="2010-11-01T14:39:00Z"/>
          <w:rFonts w:ascii="Times New Roman Bold" w:hAnsi="Times New Roman Bold" w:cs="Times New Roman Bold"/>
          <w:color w:val="262626" w:themeColor="text1" w:themeTint="D9"/>
          <w:spacing w:val="-2"/>
          <w:sz w:val="18"/>
          <w:szCs w:val="18"/>
        </w:rPr>
      </w:pPr>
      <w:ins w:id="480" w:author="eslove" w:date="2010-11-01T14:39:00Z">
        <w:r w:rsidRPr="00284CE2">
          <w:rPr>
            <w:rFonts w:ascii="Times New Roman Bold" w:hAnsi="Times New Roman Bold" w:cs="Times New Roman Bold"/>
            <w:color w:val="262626" w:themeColor="text1" w:themeTint="D9"/>
            <w:spacing w:val="-2"/>
            <w:sz w:val="18"/>
            <w:szCs w:val="18"/>
          </w:rPr>
          <w:t>Area G: Business Majors Required Courses</w:t>
        </w:r>
      </w:ins>
    </w:p>
    <w:p w:rsidR="009D7097" w:rsidRPr="00284CE2" w:rsidRDefault="001050CA" w:rsidP="00482E7D">
      <w:pPr>
        <w:widowControl w:val="0"/>
        <w:tabs>
          <w:tab w:val="left" w:pos="2587"/>
          <w:tab w:val="left" w:pos="3645"/>
          <w:tab w:val="left" w:pos="10800"/>
        </w:tabs>
        <w:autoSpaceDE w:val="0"/>
        <w:autoSpaceDN w:val="0"/>
        <w:adjustRightInd w:val="0"/>
        <w:spacing w:before="8" w:after="0" w:line="207" w:lineRule="exact"/>
        <w:ind w:left="810" w:firstLine="0"/>
        <w:rPr>
          <w:ins w:id="481" w:author="eslove" w:date="2010-11-01T14:39:00Z"/>
          <w:rFonts w:ascii="Times New Roman" w:hAnsi="Times New Roman"/>
          <w:color w:val="262626" w:themeColor="text1" w:themeTint="D9"/>
          <w:spacing w:val="-2"/>
          <w:sz w:val="18"/>
          <w:szCs w:val="18"/>
        </w:rPr>
        <w:pPrChange w:id="482" w:author="eslove" w:date="2010-11-01T14:43:00Z">
          <w:pPr>
            <w:widowControl w:val="0"/>
            <w:tabs>
              <w:tab w:val="left" w:pos="2587"/>
              <w:tab w:val="left" w:pos="3645"/>
              <w:tab w:val="left" w:pos="10966"/>
            </w:tabs>
            <w:autoSpaceDE w:val="0"/>
            <w:autoSpaceDN w:val="0"/>
            <w:adjustRightInd w:val="0"/>
            <w:spacing w:before="8" w:after="0" w:line="207" w:lineRule="exact"/>
            <w:ind w:left="1170"/>
          </w:pPr>
        </w:pPrChange>
      </w:pPr>
      <w:ins w:id="483" w:author="eslove" w:date="2010-11-01T14:39: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4105</w:t>
        </w:r>
        <w:r w:rsidRPr="00284CE2">
          <w:rPr>
            <w:rFonts w:ascii="Times New Roman" w:hAnsi="Times New Roman"/>
            <w:color w:val="262626" w:themeColor="text1" w:themeTint="D9"/>
            <w:spacing w:val="-2"/>
            <w:sz w:val="18"/>
            <w:szCs w:val="18"/>
          </w:rPr>
          <w:tab/>
          <w:t>International Business                                             ECON 2105/ECON 2106, MGMT 3105</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5" w:after="0" w:line="207" w:lineRule="exact"/>
        <w:ind w:left="810" w:firstLine="0"/>
        <w:rPr>
          <w:ins w:id="484" w:author="eslove" w:date="2010-11-01T14:39:00Z"/>
          <w:rFonts w:ascii="Times New Roman" w:hAnsi="Times New Roman"/>
          <w:color w:val="262626" w:themeColor="text1" w:themeTint="D9"/>
          <w:spacing w:val="-2"/>
          <w:sz w:val="18"/>
          <w:szCs w:val="18"/>
        </w:rPr>
        <w:pPrChange w:id="485"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486"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3205</w:t>
        </w:r>
        <w:r w:rsidRPr="00284CE2">
          <w:rPr>
            <w:rFonts w:ascii="Times New Roman" w:hAnsi="Times New Roman"/>
            <w:color w:val="262626" w:themeColor="text1" w:themeTint="D9"/>
            <w:spacing w:val="-2"/>
            <w:sz w:val="18"/>
            <w:szCs w:val="18"/>
          </w:rPr>
          <w:tab/>
          <w:t xml:space="preserve">Economics and Business Statistics                         ECON 2105/ECON 2106                  </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4" w:after="0" w:line="207" w:lineRule="exact"/>
        <w:ind w:left="810" w:firstLine="0"/>
        <w:rPr>
          <w:ins w:id="487" w:author="eslove" w:date="2010-11-01T14:39:00Z"/>
          <w:rFonts w:ascii="Times New Roman" w:hAnsi="Times New Roman"/>
          <w:color w:val="262626" w:themeColor="text1" w:themeTint="D9"/>
          <w:spacing w:val="-2"/>
          <w:sz w:val="18"/>
          <w:szCs w:val="18"/>
        </w:rPr>
        <w:pPrChange w:id="488"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489" w:author="eslove" w:date="2010-11-01T14:39:00Z">
        <w:r w:rsidRPr="00284CE2">
          <w:rPr>
            <w:rFonts w:ascii="Times New Roman" w:hAnsi="Times New Roman"/>
            <w:color w:val="262626" w:themeColor="text1" w:themeTint="D9"/>
            <w:spacing w:val="-2"/>
            <w:sz w:val="18"/>
            <w:szCs w:val="18"/>
          </w:rPr>
          <w:t>FINC</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Foundations of Financial Management                  ACCT 2101</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5" w:after="0" w:line="207" w:lineRule="exact"/>
        <w:ind w:left="810" w:firstLine="0"/>
        <w:rPr>
          <w:ins w:id="490" w:author="eslove" w:date="2010-11-01T14:39:00Z"/>
          <w:rFonts w:ascii="Times New Roman" w:hAnsi="Times New Roman"/>
          <w:color w:val="262626" w:themeColor="text1" w:themeTint="D9"/>
          <w:spacing w:val="-2"/>
          <w:sz w:val="18"/>
          <w:szCs w:val="18"/>
        </w:rPr>
        <w:pPrChange w:id="491"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492"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Legal Environment of Business</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5" w:after="0" w:line="207" w:lineRule="exact"/>
        <w:ind w:left="810" w:firstLine="0"/>
        <w:rPr>
          <w:ins w:id="493" w:author="eslove" w:date="2010-11-01T14:39:00Z"/>
          <w:rFonts w:ascii="Times New Roman" w:hAnsi="Times New Roman"/>
          <w:color w:val="262626" w:themeColor="text1" w:themeTint="D9"/>
          <w:spacing w:val="-2"/>
          <w:sz w:val="18"/>
          <w:szCs w:val="18"/>
        </w:rPr>
        <w:pPrChange w:id="494"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495"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3106</w:t>
        </w:r>
        <w:r w:rsidRPr="00284CE2">
          <w:rPr>
            <w:rFonts w:ascii="Times New Roman" w:hAnsi="Times New Roman"/>
            <w:color w:val="262626" w:themeColor="text1" w:themeTint="D9"/>
            <w:spacing w:val="-2"/>
            <w:sz w:val="18"/>
            <w:szCs w:val="18"/>
          </w:rPr>
          <w:tab/>
          <w:t>Management Science and Operations Mgmt         ECON 3205</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4" w:after="0" w:line="207" w:lineRule="exact"/>
        <w:ind w:left="810" w:firstLine="0"/>
        <w:rPr>
          <w:ins w:id="496" w:author="eslove" w:date="2010-11-01T14:39:00Z"/>
          <w:rFonts w:ascii="Times New Roman" w:hAnsi="Times New Roman"/>
          <w:color w:val="262626" w:themeColor="text1" w:themeTint="D9"/>
          <w:spacing w:val="-2"/>
          <w:sz w:val="18"/>
          <w:szCs w:val="18"/>
        </w:rPr>
        <w:pPrChange w:id="497"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498"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4110</w:t>
        </w:r>
        <w:r w:rsidRPr="00284CE2">
          <w:rPr>
            <w:rFonts w:ascii="Times New Roman" w:hAnsi="Times New Roman"/>
            <w:color w:val="262626" w:themeColor="text1" w:themeTint="D9"/>
            <w:spacing w:val="-2"/>
            <w:sz w:val="18"/>
            <w:szCs w:val="18"/>
          </w:rPr>
          <w:tab/>
          <w:t>Organizational Behavior                                         MGMT 3105</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5" w:after="0" w:line="207" w:lineRule="exact"/>
        <w:ind w:left="810" w:firstLine="0"/>
        <w:rPr>
          <w:ins w:id="499" w:author="eslove" w:date="2010-11-01T14:39:00Z"/>
          <w:rFonts w:ascii="Times New Roman" w:hAnsi="Times New Roman"/>
          <w:color w:val="262626" w:themeColor="text1" w:themeTint="D9"/>
          <w:spacing w:val="-2"/>
          <w:sz w:val="18"/>
          <w:szCs w:val="18"/>
        </w:rPr>
        <w:pPrChange w:id="500"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501"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4125</w:t>
        </w:r>
        <w:r w:rsidRPr="00284CE2">
          <w:rPr>
            <w:rFonts w:ascii="Times New Roman" w:hAnsi="Times New Roman"/>
            <w:color w:val="262626" w:themeColor="text1" w:themeTint="D9"/>
            <w:spacing w:val="-2"/>
            <w:sz w:val="18"/>
            <w:szCs w:val="18"/>
          </w:rPr>
          <w:tab/>
          <w:t>Human Resource Management                               MGMT 3105</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5" w:after="0" w:line="207" w:lineRule="exact"/>
        <w:ind w:left="810" w:firstLine="0"/>
        <w:rPr>
          <w:ins w:id="502" w:author="eslove" w:date="2010-11-01T14:39:00Z"/>
          <w:rFonts w:ascii="Times New Roman" w:hAnsi="Times New Roman"/>
          <w:color w:val="262626" w:themeColor="text1" w:themeTint="D9"/>
          <w:spacing w:val="-2"/>
          <w:sz w:val="18"/>
          <w:szCs w:val="18"/>
        </w:rPr>
        <w:pPrChange w:id="503"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504"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4205</w:t>
        </w:r>
        <w:r w:rsidRPr="00284CE2">
          <w:rPr>
            <w:rFonts w:ascii="Times New Roman" w:hAnsi="Times New Roman"/>
            <w:color w:val="262626" w:themeColor="text1" w:themeTint="D9"/>
            <w:spacing w:val="-2"/>
            <w:sz w:val="18"/>
            <w:szCs w:val="18"/>
          </w:rPr>
          <w:tab/>
          <w:t>Management Information Systems                         BISE 2010</w:t>
        </w:r>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7110"/>
          <w:tab w:val="left" w:pos="10800"/>
        </w:tabs>
        <w:autoSpaceDE w:val="0"/>
        <w:autoSpaceDN w:val="0"/>
        <w:adjustRightInd w:val="0"/>
        <w:spacing w:before="4" w:after="0" w:line="207" w:lineRule="exact"/>
        <w:ind w:left="810" w:firstLine="0"/>
        <w:rPr>
          <w:ins w:id="505" w:author="eslove" w:date="2010-11-01T14:39:00Z"/>
          <w:rFonts w:ascii="Times New Roman" w:hAnsi="Times New Roman"/>
          <w:color w:val="262626" w:themeColor="text1" w:themeTint="D9"/>
          <w:spacing w:val="-2"/>
          <w:sz w:val="18"/>
          <w:szCs w:val="18"/>
        </w:rPr>
        <w:pPrChange w:id="506" w:author="eslove" w:date="2010-11-01T16:31:00Z">
          <w:pPr>
            <w:widowControl w:val="0"/>
            <w:tabs>
              <w:tab w:val="left" w:pos="2587"/>
              <w:tab w:val="left" w:pos="3645"/>
              <w:tab w:val="left" w:pos="10966"/>
            </w:tabs>
            <w:autoSpaceDE w:val="0"/>
            <w:autoSpaceDN w:val="0"/>
            <w:adjustRightInd w:val="0"/>
            <w:spacing w:before="4" w:after="0" w:line="207" w:lineRule="exact"/>
            <w:ind w:left="1170"/>
          </w:pPr>
        </w:pPrChange>
      </w:pPr>
      <w:ins w:id="507"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4199</w:t>
        </w:r>
        <w:r w:rsidRPr="00284CE2">
          <w:rPr>
            <w:rFonts w:ascii="Times New Roman" w:hAnsi="Times New Roman"/>
            <w:color w:val="262626" w:themeColor="text1" w:themeTint="D9"/>
            <w:spacing w:val="-2"/>
            <w:sz w:val="18"/>
            <w:szCs w:val="18"/>
          </w:rPr>
          <w:tab/>
          <w:t>Business Policy</w:t>
        </w:r>
      </w:ins>
      <w:ins w:id="508" w:author="eslove" w:date="2010-11-01T16:31:00Z">
        <w:r w:rsidRPr="00284CE2">
          <w:rPr>
            <w:rFonts w:ascii="Times New Roman" w:hAnsi="Times New Roman"/>
            <w:color w:val="262626" w:themeColor="text1" w:themeTint="D9"/>
            <w:spacing w:val="-2"/>
            <w:sz w:val="18"/>
            <w:szCs w:val="18"/>
          </w:rPr>
          <w:tab/>
          <w:t>Senior Standing</w:t>
        </w:r>
      </w:ins>
      <w:ins w:id="509" w:author="eslove" w:date="2010-11-01T14:39: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7"/>
          <w:tab w:val="left" w:pos="3645"/>
          <w:tab w:val="left" w:pos="10800"/>
        </w:tabs>
        <w:autoSpaceDE w:val="0"/>
        <w:autoSpaceDN w:val="0"/>
        <w:adjustRightInd w:val="0"/>
        <w:spacing w:before="5" w:after="0" w:line="207" w:lineRule="exact"/>
        <w:ind w:left="810" w:firstLine="0"/>
        <w:rPr>
          <w:ins w:id="510" w:author="eslove" w:date="2010-11-01T14:39:00Z"/>
          <w:rFonts w:ascii="Times New Roman" w:hAnsi="Times New Roman"/>
          <w:color w:val="262626" w:themeColor="text1" w:themeTint="D9"/>
          <w:spacing w:val="-2"/>
          <w:sz w:val="18"/>
          <w:szCs w:val="18"/>
          <w:u w:val="single"/>
        </w:rPr>
        <w:pPrChange w:id="511"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512" w:author="eslove" w:date="2010-11-01T14:39:00Z">
        <w:r w:rsidRPr="00284CE2">
          <w:rPr>
            <w:rFonts w:ascii="Times New Roman" w:hAnsi="Times New Roman"/>
            <w:color w:val="262626" w:themeColor="text1" w:themeTint="D9"/>
            <w:spacing w:val="-2"/>
            <w:sz w:val="18"/>
            <w:szCs w:val="18"/>
          </w:rPr>
          <w:t>MKTG</w:t>
        </w:r>
        <w:r w:rsidRPr="00284CE2">
          <w:rPr>
            <w:rFonts w:ascii="Times New Roman" w:hAnsi="Times New Roman"/>
            <w:color w:val="262626" w:themeColor="text1" w:themeTint="D9"/>
            <w:spacing w:val="-2"/>
            <w:sz w:val="18"/>
            <w:szCs w:val="18"/>
          </w:rPr>
          <w:tab/>
          <w:t>3120</w:t>
        </w:r>
        <w:r w:rsidRPr="00284CE2">
          <w:rPr>
            <w:rFonts w:ascii="Times New Roman" w:hAnsi="Times New Roman"/>
            <w:color w:val="262626" w:themeColor="text1" w:themeTint="D9"/>
            <w:spacing w:val="-2"/>
            <w:sz w:val="18"/>
            <w:szCs w:val="18"/>
          </w:rPr>
          <w:tab/>
          <w:t>Principles of Marketing                                           ECON 2106</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9D7097" w:rsidRPr="00284CE2" w:rsidRDefault="009D7097" w:rsidP="00482E7D">
      <w:pPr>
        <w:widowControl w:val="0"/>
        <w:tabs>
          <w:tab w:val="left" w:pos="2587"/>
          <w:tab w:val="left" w:pos="3645"/>
          <w:tab w:val="left" w:pos="10800"/>
        </w:tabs>
        <w:autoSpaceDE w:val="0"/>
        <w:autoSpaceDN w:val="0"/>
        <w:adjustRightInd w:val="0"/>
        <w:spacing w:before="5" w:after="0" w:line="207" w:lineRule="exact"/>
        <w:ind w:left="810" w:firstLine="0"/>
        <w:rPr>
          <w:ins w:id="513" w:author="eslove" w:date="2010-11-01T14:39:00Z"/>
          <w:rFonts w:ascii="Times New Roman" w:hAnsi="Times New Roman"/>
          <w:color w:val="262626" w:themeColor="text1" w:themeTint="D9"/>
          <w:spacing w:val="-2"/>
          <w:sz w:val="18"/>
          <w:szCs w:val="18"/>
          <w:u w:val="single"/>
        </w:rPr>
        <w:pPrChange w:id="514"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p>
    <w:p w:rsidR="009D7097" w:rsidRPr="00284CE2" w:rsidRDefault="001050CA" w:rsidP="00482E7D">
      <w:pPr>
        <w:widowControl w:val="0"/>
        <w:tabs>
          <w:tab w:val="left" w:pos="10800"/>
        </w:tabs>
        <w:autoSpaceDE w:val="0"/>
        <w:autoSpaceDN w:val="0"/>
        <w:adjustRightInd w:val="0"/>
        <w:spacing w:before="2" w:after="0" w:line="207" w:lineRule="exact"/>
        <w:ind w:left="810" w:firstLine="0"/>
        <w:rPr>
          <w:ins w:id="515" w:author="eslove" w:date="2010-11-01T14:39:00Z"/>
          <w:rFonts w:ascii="Times New Roman Bold" w:hAnsi="Times New Roman Bold" w:cs="Times New Roman Bold"/>
          <w:color w:val="262626" w:themeColor="text1" w:themeTint="D9"/>
          <w:spacing w:val="-2"/>
          <w:sz w:val="18"/>
          <w:szCs w:val="18"/>
        </w:rPr>
        <w:pPrChange w:id="516" w:author="eslove" w:date="2010-11-01T14:43:00Z">
          <w:pPr>
            <w:widowControl w:val="0"/>
            <w:tabs>
              <w:tab w:val="left" w:pos="10800"/>
              <w:tab w:val="left" w:pos="10980"/>
            </w:tabs>
            <w:autoSpaceDE w:val="0"/>
            <w:autoSpaceDN w:val="0"/>
            <w:adjustRightInd w:val="0"/>
            <w:spacing w:before="2" w:after="0" w:line="207" w:lineRule="exact"/>
            <w:ind w:left="1170"/>
          </w:pPr>
        </w:pPrChange>
      </w:pPr>
      <w:ins w:id="517" w:author="eslove" w:date="2010-11-01T14:39:00Z">
        <w:r w:rsidRPr="00284CE2">
          <w:rPr>
            <w:rFonts w:ascii="Times New Roman Bold" w:hAnsi="Times New Roman Bold" w:cs="Times New Roman Bold"/>
            <w:color w:val="262626" w:themeColor="text1" w:themeTint="D9"/>
            <w:spacing w:val="-2"/>
            <w:sz w:val="18"/>
            <w:szCs w:val="18"/>
          </w:rPr>
          <w:t xml:space="preserve">Subtotal                                                                                                                                                                                                    </w:t>
        </w:r>
        <w:r w:rsidRPr="00284CE2">
          <w:rPr>
            <w:rFonts w:ascii="Times New Roman Bold" w:hAnsi="Times New Roman Bold" w:cs="Times New Roman Bold"/>
            <w:color w:val="262626" w:themeColor="text1" w:themeTint="D9"/>
            <w:spacing w:val="-2"/>
            <w:sz w:val="18"/>
            <w:szCs w:val="18"/>
          </w:rPr>
          <w:tab/>
          <w:t>30</w:t>
        </w:r>
      </w:ins>
    </w:p>
    <w:p w:rsidR="009D7097" w:rsidRPr="00284CE2" w:rsidRDefault="009D7097" w:rsidP="00482E7D">
      <w:pPr>
        <w:widowControl w:val="0"/>
        <w:autoSpaceDE w:val="0"/>
        <w:autoSpaceDN w:val="0"/>
        <w:adjustRightInd w:val="0"/>
        <w:spacing w:before="5" w:after="0" w:line="287" w:lineRule="exact"/>
        <w:ind w:left="810" w:firstLine="0"/>
        <w:rPr>
          <w:ins w:id="518" w:author="eslove" w:date="2010-11-01T14:39:00Z"/>
          <w:rFonts w:ascii="Times New Roman Bold" w:hAnsi="Times New Roman Bold" w:cs="Times New Roman Bold"/>
          <w:b/>
          <w:color w:val="262626" w:themeColor="text1" w:themeTint="D9"/>
          <w:spacing w:val="-3"/>
          <w:sz w:val="31"/>
          <w:szCs w:val="31"/>
        </w:rPr>
        <w:pPrChange w:id="519" w:author="eslove" w:date="2010-11-01T14:31:00Z">
          <w:pPr>
            <w:widowControl w:val="0"/>
            <w:autoSpaceDE w:val="0"/>
            <w:autoSpaceDN w:val="0"/>
            <w:adjustRightInd w:val="0"/>
            <w:spacing w:before="5" w:after="0" w:line="287" w:lineRule="exact"/>
          </w:pPr>
        </w:pPrChange>
      </w:pPr>
    </w:p>
    <w:p w:rsidR="001050CA" w:rsidRPr="00284CE2" w:rsidRDefault="001050CA" w:rsidP="00482E7D">
      <w:pPr>
        <w:widowControl w:val="0"/>
        <w:autoSpaceDE w:val="0"/>
        <w:autoSpaceDN w:val="0"/>
        <w:adjustRightInd w:val="0"/>
        <w:spacing w:before="9" w:after="0" w:line="207" w:lineRule="exact"/>
        <w:ind w:left="810" w:firstLine="0"/>
        <w:rPr>
          <w:ins w:id="520" w:author="eslove" w:date="2010-11-01T14:42:00Z"/>
          <w:rFonts w:ascii="Times New Roman Bold" w:hAnsi="Times New Roman Bold" w:cs="Times New Roman Bold"/>
          <w:color w:val="262626" w:themeColor="text1" w:themeTint="D9"/>
          <w:spacing w:val="-2"/>
          <w:sz w:val="18"/>
          <w:szCs w:val="18"/>
        </w:rPr>
      </w:pPr>
      <w:ins w:id="521" w:author="eslove" w:date="2010-11-01T14:40:00Z">
        <w:r w:rsidRPr="00284CE2">
          <w:rPr>
            <w:rFonts w:ascii="Times New Roman Bold" w:hAnsi="Times New Roman Bold" w:cs="Times New Roman Bold"/>
            <w:color w:val="262626" w:themeColor="text1" w:themeTint="D9"/>
            <w:spacing w:val="-2"/>
            <w:sz w:val="18"/>
            <w:szCs w:val="18"/>
          </w:rPr>
          <w:t xml:space="preserve">Area H: </w:t>
        </w:r>
      </w:ins>
      <w:ins w:id="522" w:author="eslove" w:date="2010-11-01T14:42:00Z">
        <w:r w:rsidRPr="00284CE2">
          <w:rPr>
            <w:rFonts w:ascii="Times New Roman Bold" w:hAnsi="Times New Roman Bold" w:cs="Times New Roman Bold"/>
            <w:color w:val="262626" w:themeColor="text1" w:themeTint="D9"/>
            <w:spacing w:val="-2"/>
            <w:sz w:val="18"/>
            <w:szCs w:val="18"/>
          </w:rPr>
          <w:t xml:space="preserve">Logistics Management </w:t>
        </w:r>
      </w:ins>
      <w:ins w:id="523" w:author="eslove" w:date="2010-11-01T14:40:00Z">
        <w:r w:rsidRPr="00284CE2">
          <w:rPr>
            <w:rFonts w:ascii="Times New Roman Bold" w:hAnsi="Times New Roman Bold" w:cs="Times New Roman Bold"/>
            <w:color w:val="262626" w:themeColor="text1" w:themeTint="D9"/>
            <w:spacing w:val="-2"/>
            <w:sz w:val="18"/>
            <w:szCs w:val="18"/>
          </w:rPr>
          <w:t>Majors Required Courses</w:t>
        </w:r>
      </w:ins>
    </w:p>
    <w:p w:rsidR="009D7097" w:rsidRPr="00284CE2" w:rsidRDefault="001050CA"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24" w:author="eslove" w:date="2010-11-01T16:16:00Z"/>
          <w:rFonts w:ascii="Times New Roman" w:hAnsi="Times New Roman"/>
          <w:color w:val="262626" w:themeColor="text1" w:themeTint="D9"/>
          <w:spacing w:val="-2"/>
          <w:sz w:val="18"/>
          <w:szCs w:val="18"/>
        </w:rPr>
        <w:pPrChange w:id="525"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526" w:author="eslove" w:date="2010-11-01T16:16: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3220</w:t>
        </w:r>
        <w:r w:rsidRPr="00284CE2">
          <w:rPr>
            <w:rFonts w:ascii="Times New Roman" w:hAnsi="Times New Roman"/>
            <w:color w:val="262626" w:themeColor="text1" w:themeTint="D9"/>
            <w:spacing w:val="-2"/>
            <w:sz w:val="18"/>
            <w:szCs w:val="18"/>
          </w:rPr>
          <w:tab/>
          <w:t>Contemporary Logistics</w:t>
        </w:r>
        <w:r w:rsidRPr="00284CE2">
          <w:rPr>
            <w:rFonts w:ascii="Times New Roman" w:hAnsi="Times New Roman"/>
            <w:color w:val="262626" w:themeColor="text1" w:themeTint="D9"/>
            <w:spacing w:val="-2"/>
            <w:sz w:val="18"/>
            <w:szCs w:val="18"/>
          </w:rPr>
          <w:tab/>
        </w:r>
      </w:ins>
      <w:ins w:id="527" w:author="eslove" w:date="2010-11-01T16:30:00Z">
        <w:r w:rsidR="00AE60A2" w:rsidRPr="00284CE2">
          <w:rPr>
            <w:rFonts w:ascii="Times New Roman" w:hAnsi="Times New Roman"/>
            <w:color w:val="262626" w:themeColor="text1" w:themeTint="D9"/>
            <w:spacing w:val="-2"/>
            <w:sz w:val="18"/>
            <w:szCs w:val="18"/>
            <w:rPrChange w:id="528" w:author="eslove" w:date="2010-11-01T16:30:00Z">
              <w:rPr>
                <w:rFonts w:ascii="Times New Roman" w:hAnsi="Times New Roman"/>
                <w:color w:val="191919"/>
                <w:spacing w:val="-2"/>
                <w:sz w:val="18"/>
                <w:szCs w:val="18"/>
              </w:rPr>
            </w:rPrChange>
          </w:rPr>
          <w:t>ECON 3205</w:t>
        </w:r>
      </w:ins>
      <w:ins w:id="529" w:author="eslove" w:date="2010-11-01T16:16: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30" w:author="eslove" w:date="2010-11-01T16:17:00Z"/>
          <w:rFonts w:ascii="Times New Roman" w:hAnsi="Times New Roman"/>
          <w:color w:val="262626" w:themeColor="text1" w:themeTint="D9"/>
          <w:spacing w:val="-2"/>
          <w:sz w:val="18"/>
          <w:szCs w:val="18"/>
        </w:rPr>
        <w:pPrChange w:id="531"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532"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3230</w:t>
        </w:r>
        <w:r w:rsidRPr="00284CE2">
          <w:rPr>
            <w:rFonts w:ascii="Times New Roman" w:hAnsi="Times New Roman"/>
            <w:color w:val="262626" w:themeColor="text1" w:themeTint="D9"/>
            <w:spacing w:val="-2"/>
            <w:sz w:val="18"/>
            <w:szCs w:val="18"/>
          </w:rPr>
          <w:tab/>
          <w:t xml:space="preserve">Logistics Security </w:t>
        </w:r>
        <w:r w:rsidRPr="00284CE2">
          <w:rPr>
            <w:rFonts w:ascii="Times New Roman" w:hAnsi="Times New Roman"/>
            <w:color w:val="262626" w:themeColor="text1" w:themeTint="D9"/>
            <w:spacing w:val="-2"/>
            <w:sz w:val="18"/>
            <w:szCs w:val="18"/>
          </w:rPr>
          <w:tab/>
          <w:t>MGMT 3105</w:t>
        </w:r>
      </w:ins>
      <w:ins w:id="533" w:author="eslove" w:date="2010-11-01T14:43: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34" w:author="eslove" w:date="2010-11-01T14:42:00Z"/>
          <w:rFonts w:ascii="Times New Roman" w:hAnsi="Times New Roman"/>
          <w:color w:val="262626" w:themeColor="text1" w:themeTint="D9"/>
          <w:spacing w:val="-2"/>
          <w:sz w:val="18"/>
          <w:szCs w:val="18"/>
        </w:rPr>
        <w:pPrChange w:id="535"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536" w:author="eslove" w:date="2010-11-01T16:17: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4210</w:t>
        </w:r>
        <w:r w:rsidRPr="00284CE2">
          <w:rPr>
            <w:rFonts w:ascii="Times New Roman" w:hAnsi="Times New Roman"/>
            <w:color w:val="262626" w:themeColor="text1" w:themeTint="D9"/>
            <w:spacing w:val="-2"/>
            <w:sz w:val="18"/>
            <w:szCs w:val="18"/>
          </w:rPr>
          <w:tab/>
          <w:t>Transportation Management</w:t>
        </w:r>
        <w:r w:rsidRPr="00284CE2">
          <w:rPr>
            <w:rFonts w:ascii="Times New Roman" w:hAnsi="Times New Roman"/>
            <w:color w:val="262626" w:themeColor="text1" w:themeTint="D9"/>
            <w:spacing w:val="-2"/>
            <w:sz w:val="18"/>
            <w:szCs w:val="18"/>
          </w:rPr>
          <w:tab/>
        </w:r>
      </w:ins>
      <w:ins w:id="537" w:author="eslove" w:date="2010-11-01T16:30:00Z">
        <w:r w:rsidRPr="00284CE2">
          <w:rPr>
            <w:rFonts w:ascii="Times New Roman" w:hAnsi="Times New Roman"/>
            <w:color w:val="262626" w:themeColor="text1" w:themeTint="D9"/>
            <w:spacing w:val="-2"/>
            <w:sz w:val="18"/>
            <w:szCs w:val="18"/>
          </w:rPr>
          <w:t>ECON 3205</w:t>
        </w:r>
      </w:ins>
      <w:ins w:id="538" w:author="eslove" w:date="2010-11-01T16:17: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39" w:author="eslove" w:date="2010-11-01T14:42:00Z"/>
          <w:rFonts w:ascii="Times New Roman" w:hAnsi="Times New Roman"/>
          <w:color w:val="262626" w:themeColor="text1" w:themeTint="D9"/>
          <w:spacing w:val="-2"/>
          <w:sz w:val="18"/>
          <w:szCs w:val="18"/>
        </w:rPr>
        <w:pPrChange w:id="540"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541"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4220</w:t>
        </w:r>
        <w:r w:rsidRPr="00284CE2">
          <w:rPr>
            <w:rFonts w:ascii="Times New Roman" w:hAnsi="Times New Roman"/>
            <w:color w:val="262626" w:themeColor="text1" w:themeTint="D9"/>
            <w:spacing w:val="-2"/>
            <w:sz w:val="18"/>
            <w:szCs w:val="18"/>
          </w:rPr>
          <w:tab/>
          <w:t>Supply Chain Management</w:t>
        </w:r>
        <w:r w:rsidRPr="00284CE2">
          <w:rPr>
            <w:rFonts w:ascii="Times New Roman" w:hAnsi="Times New Roman"/>
            <w:color w:val="262626" w:themeColor="text1" w:themeTint="D9"/>
            <w:spacing w:val="-2"/>
            <w:sz w:val="18"/>
            <w:szCs w:val="18"/>
          </w:rPr>
          <w:tab/>
          <w:t>Senior Standing</w:t>
        </w:r>
      </w:ins>
      <w:ins w:id="542" w:author="eslove" w:date="2010-11-01T14:43: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43" w:author="eslove" w:date="2010-11-01T14:42:00Z"/>
          <w:rFonts w:ascii="Times New Roman" w:hAnsi="Times New Roman"/>
          <w:color w:val="262626" w:themeColor="text1" w:themeTint="D9"/>
          <w:spacing w:val="-2"/>
          <w:sz w:val="18"/>
          <w:szCs w:val="18"/>
        </w:rPr>
        <w:pPrChange w:id="544"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545" w:author="eslove" w:date="2010-11-01T14:42:00Z">
        <w:r w:rsidRPr="00284CE2">
          <w:rPr>
            <w:rFonts w:ascii="Times New Roman" w:hAnsi="Times New Roman"/>
            <w:color w:val="262626" w:themeColor="text1" w:themeTint="D9"/>
            <w:spacing w:val="-2"/>
            <w:sz w:val="18"/>
            <w:szCs w:val="18"/>
          </w:rPr>
          <w:t xml:space="preserve">LOGM </w:t>
        </w:r>
        <w:r w:rsidRPr="00284CE2">
          <w:rPr>
            <w:rFonts w:ascii="Times New Roman" w:hAnsi="Times New Roman"/>
            <w:color w:val="262626" w:themeColor="text1" w:themeTint="D9"/>
            <w:spacing w:val="-2"/>
            <w:sz w:val="18"/>
            <w:szCs w:val="18"/>
          </w:rPr>
          <w:tab/>
          <w:t>4225</w:t>
        </w:r>
        <w:r w:rsidRPr="00284CE2">
          <w:rPr>
            <w:rFonts w:ascii="Times New Roman" w:hAnsi="Times New Roman"/>
            <w:color w:val="262626" w:themeColor="text1" w:themeTint="D9"/>
            <w:spacing w:val="-2"/>
            <w:sz w:val="18"/>
            <w:szCs w:val="18"/>
          </w:rPr>
          <w:tab/>
          <w:t>Warehousing</w:t>
        </w:r>
        <w:r w:rsidRPr="00284CE2">
          <w:rPr>
            <w:rFonts w:ascii="Times New Roman" w:hAnsi="Times New Roman"/>
            <w:color w:val="262626" w:themeColor="text1" w:themeTint="D9"/>
            <w:spacing w:val="-2"/>
            <w:sz w:val="18"/>
            <w:szCs w:val="18"/>
          </w:rPr>
          <w:tab/>
        </w:r>
      </w:ins>
      <w:r w:rsidR="00482E7D" w:rsidRPr="00284CE2">
        <w:rPr>
          <w:rFonts w:ascii="Times New Roman" w:hAnsi="Times New Roman"/>
          <w:color w:val="262626" w:themeColor="text1" w:themeTint="D9"/>
          <w:spacing w:val="-2"/>
          <w:sz w:val="18"/>
          <w:szCs w:val="18"/>
        </w:rPr>
        <w:tab/>
      </w:r>
      <w:ins w:id="546" w:author="eslove" w:date="2010-11-01T14:42:00Z">
        <w:r w:rsidRPr="00284CE2">
          <w:rPr>
            <w:rFonts w:ascii="Times New Roman" w:hAnsi="Times New Roman"/>
            <w:color w:val="262626" w:themeColor="text1" w:themeTint="D9"/>
            <w:spacing w:val="-2"/>
            <w:sz w:val="18"/>
            <w:szCs w:val="18"/>
          </w:rPr>
          <w:t>LOGM 3220</w:t>
        </w:r>
      </w:ins>
      <w:ins w:id="547" w:author="eslove" w:date="2010-11-01T14:43: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48" w:author="eslove" w:date="2010-11-01T14:42:00Z"/>
          <w:rFonts w:ascii="Times New Roman" w:hAnsi="Times New Roman"/>
          <w:color w:val="262626" w:themeColor="text1" w:themeTint="D9"/>
          <w:spacing w:val="-2"/>
          <w:sz w:val="18"/>
          <w:szCs w:val="18"/>
        </w:rPr>
        <w:pPrChange w:id="54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550"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4230</w:t>
        </w:r>
        <w:r w:rsidRPr="00284CE2">
          <w:rPr>
            <w:rFonts w:ascii="Times New Roman" w:hAnsi="Times New Roman"/>
            <w:color w:val="262626" w:themeColor="text1" w:themeTint="D9"/>
            <w:spacing w:val="-2"/>
            <w:sz w:val="18"/>
            <w:szCs w:val="18"/>
          </w:rPr>
          <w:tab/>
          <w:t>Logistics Information Systems</w:t>
        </w:r>
        <w:r w:rsidRPr="00284CE2">
          <w:rPr>
            <w:rFonts w:ascii="Times New Roman" w:hAnsi="Times New Roman"/>
            <w:color w:val="262626" w:themeColor="text1" w:themeTint="D9"/>
            <w:spacing w:val="-2"/>
            <w:sz w:val="18"/>
            <w:szCs w:val="18"/>
          </w:rPr>
          <w:tab/>
          <w:t>BISE 2010; MKTG 3120</w:t>
        </w:r>
      </w:ins>
      <w:ins w:id="551" w:author="eslove" w:date="2010-11-01T14:43: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52" w:author="eslove" w:date="2010-11-01T14:54:00Z"/>
          <w:rFonts w:ascii="Times New Roman" w:hAnsi="Times New Roman"/>
          <w:color w:val="262626" w:themeColor="text1" w:themeTint="D9"/>
          <w:spacing w:val="-2"/>
          <w:sz w:val="18"/>
          <w:szCs w:val="18"/>
        </w:rPr>
        <w:pPrChange w:id="55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554"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4270</w:t>
        </w:r>
        <w:r w:rsidRPr="00284CE2">
          <w:rPr>
            <w:rFonts w:ascii="Times New Roman" w:hAnsi="Times New Roman"/>
            <w:color w:val="262626" w:themeColor="text1" w:themeTint="D9"/>
            <w:spacing w:val="-2"/>
            <w:sz w:val="18"/>
            <w:szCs w:val="18"/>
          </w:rPr>
          <w:tab/>
          <w:t>Global Logistics</w:t>
        </w:r>
        <w:r w:rsidRPr="00284CE2">
          <w:rPr>
            <w:rFonts w:ascii="Times New Roman" w:hAnsi="Times New Roman"/>
            <w:color w:val="262626" w:themeColor="text1" w:themeTint="D9"/>
            <w:spacing w:val="-2"/>
            <w:sz w:val="18"/>
            <w:szCs w:val="18"/>
          </w:rPr>
          <w:tab/>
          <w:t>Senior Standing</w:t>
        </w:r>
      </w:ins>
      <w:ins w:id="555" w:author="eslove" w:date="2010-11-01T14:43:00Z">
        <w:r w:rsidRPr="00284CE2">
          <w:rPr>
            <w:rFonts w:ascii="Times New Roman" w:hAnsi="Times New Roman"/>
            <w:color w:val="262626" w:themeColor="text1" w:themeTint="D9"/>
            <w:spacing w:val="-2"/>
            <w:sz w:val="18"/>
            <w:szCs w:val="18"/>
          </w:rPr>
          <w:tab/>
          <w:t>3</w:t>
        </w:r>
      </w:ins>
    </w:p>
    <w:p w:rsidR="009D7097" w:rsidRPr="00284CE2" w:rsidRDefault="001050CA" w:rsidP="00482E7D">
      <w:pPr>
        <w:widowControl w:val="0"/>
        <w:tabs>
          <w:tab w:val="left" w:pos="2589"/>
          <w:tab w:val="left" w:pos="3690"/>
          <w:tab w:val="left" w:pos="10800"/>
        </w:tabs>
        <w:autoSpaceDE w:val="0"/>
        <w:autoSpaceDN w:val="0"/>
        <w:adjustRightInd w:val="0"/>
        <w:spacing w:before="5" w:after="0" w:line="207" w:lineRule="exact"/>
        <w:ind w:left="810" w:firstLine="0"/>
        <w:rPr>
          <w:ins w:id="556" w:author="eslove" w:date="2010-11-01T14:55:00Z"/>
          <w:rFonts w:ascii="Times New Roman" w:hAnsi="Times New Roman"/>
          <w:color w:val="262626" w:themeColor="text1" w:themeTint="D9"/>
          <w:spacing w:val="-2"/>
          <w:sz w:val="18"/>
          <w:szCs w:val="18"/>
        </w:rPr>
        <w:pPrChange w:id="557"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558" w:author="eslove" w:date="2010-11-01T14:54: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3100</w:t>
        </w:r>
        <w:r w:rsidRPr="00284CE2">
          <w:rPr>
            <w:rFonts w:ascii="Times New Roman" w:hAnsi="Times New Roman"/>
            <w:color w:val="262626" w:themeColor="text1" w:themeTint="D9"/>
            <w:spacing w:val="-2"/>
            <w:sz w:val="18"/>
            <w:szCs w:val="18"/>
          </w:rPr>
          <w:tab/>
          <w:t>Business Internship I</w:t>
        </w:r>
      </w:ins>
      <w:r w:rsidR="00482E7D" w:rsidRPr="00284CE2">
        <w:rPr>
          <w:rFonts w:ascii="Times New Roman" w:hAnsi="Times New Roman"/>
          <w:color w:val="262626" w:themeColor="text1" w:themeTint="D9"/>
          <w:spacing w:val="-2"/>
          <w:sz w:val="18"/>
          <w:szCs w:val="18"/>
        </w:rPr>
        <w:tab/>
      </w:r>
      <w:ins w:id="559" w:author="eslove" w:date="2010-11-01T14:54:00Z">
        <w:r w:rsidRPr="00284CE2">
          <w:rPr>
            <w:rFonts w:ascii="Times New Roman" w:hAnsi="Times New Roman"/>
            <w:color w:val="262626" w:themeColor="text1" w:themeTint="D9"/>
            <w:spacing w:val="-2"/>
            <w:sz w:val="18"/>
            <w:szCs w:val="18"/>
          </w:rPr>
          <w:t>3</w:t>
        </w:r>
      </w:ins>
    </w:p>
    <w:p w:rsidR="009D7097" w:rsidRPr="00284CE2" w:rsidRDefault="001050CA" w:rsidP="00482E7D">
      <w:pPr>
        <w:widowControl w:val="0"/>
        <w:tabs>
          <w:tab w:val="left" w:pos="2589"/>
          <w:tab w:val="left" w:pos="3690"/>
          <w:tab w:val="left" w:pos="10800"/>
        </w:tabs>
        <w:autoSpaceDE w:val="0"/>
        <w:autoSpaceDN w:val="0"/>
        <w:adjustRightInd w:val="0"/>
        <w:spacing w:before="5" w:after="0" w:line="207" w:lineRule="exact"/>
        <w:ind w:left="810" w:firstLine="0"/>
        <w:rPr>
          <w:ins w:id="560" w:author="eslove" w:date="2010-11-01T14:54:00Z"/>
          <w:rFonts w:ascii="Times New Roman" w:hAnsi="Times New Roman"/>
          <w:color w:val="262626" w:themeColor="text1" w:themeTint="D9"/>
          <w:spacing w:val="-2"/>
          <w:sz w:val="18"/>
          <w:szCs w:val="18"/>
        </w:rPr>
        <w:pPrChange w:id="561"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562" w:author="eslove" w:date="2010-11-01T14:55: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4100</w:t>
        </w:r>
        <w:r w:rsidRPr="00284CE2">
          <w:rPr>
            <w:rFonts w:ascii="Times New Roman" w:hAnsi="Times New Roman"/>
            <w:color w:val="262626" w:themeColor="text1" w:themeTint="D9"/>
            <w:spacing w:val="-2"/>
            <w:sz w:val="18"/>
            <w:szCs w:val="18"/>
          </w:rPr>
          <w:tab/>
          <w:t>Business Internship II</w:t>
        </w:r>
        <w:r w:rsidRPr="00284CE2">
          <w:rPr>
            <w:rFonts w:ascii="Times New Roman" w:hAnsi="Times New Roman"/>
            <w:color w:val="262626" w:themeColor="text1" w:themeTint="D9"/>
            <w:spacing w:val="-2"/>
            <w:sz w:val="18"/>
            <w:szCs w:val="18"/>
          </w:rPr>
          <w:tab/>
        </w:r>
        <w:r w:rsidR="00AE60A2" w:rsidRPr="00284CE2">
          <w:rPr>
            <w:rFonts w:ascii="Times New Roman" w:hAnsi="Times New Roman"/>
            <w:color w:val="262626" w:themeColor="text1" w:themeTint="D9"/>
            <w:spacing w:val="-2"/>
            <w:sz w:val="18"/>
            <w:szCs w:val="18"/>
            <w:u w:val="single"/>
            <w:rPrChange w:id="563" w:author="eslove" w:date="2010-11-01T16:18:00Z">
              <w:rPr>
                <w:rFonts w:ascii="Times New Roman" w:hAnsi="Times New Roman"/>
                <w:color w:val="191919"/>
                <w:spacing w:val="-2"/>
                <w:sz w:val="18"/>
                <w:szCs w:val="18"/>
              </w:rPr>
            </w:rPrChange>
          </w:rPr>
          <w:t>3</w:t>
        </w:r>
      </w:ins>
    </w:p>
    <w:p w:rsidR="009D7097" w:rsidRPr="00284CE2" w:rsidRDefault="009D7097"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64" w:author="eslove" w:date="2010-11-01T16:17:00Z"/>
          <w:rFonts w:ascii="Times New Roman" w:hAnsi="Times New Roman"/>
          <w:color w:val="262626" w:themeColor="text1" w:themeTint="D9"/>
          <w:spacing w:val="-2"/>
          <w:sz w:val="18"/>
          <w:szCs w:val="18"/>
        </w:rPr>
        <w:pPrChange w:id="565"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p>
    <w:p w:rsidR="009D7097" w:rsidRPr="00284CE2" w:rsidRDefault="00AE60A2" w:rsidP="00482E7D">
      <w:pPr>
        <w:widowControl w:val="0"/>
        <w:tabs>
          <w:tab w:val="left" w:pos="1620"/>
          <w:tab w:val="left" w:pos="2610"/>
          <w:tab w:val="left" w:pos="3690"/>
          <w:tab w:val="left" w:pos="7110"/>
          <w:tab w:val="left" w:pos="10800"/>
        </w:tabs>
        <w:autoSpaceDE w:val="0"/>
        <w:autoSpaceDN w:val="0"/>
        <w:adjustRightInd w:val="0"/>
        <w:spacing w:after="0"/>
        <w:ind w:left="810" w:firstLine="0"/>
        <w:rPr>
          <w:ins w:id="566" w:author="eslove" w:date="2010-11-01T14:42:00Z"/>
          <w:rFonts w:ascii="Times New Roman" w:hAnsi="Times New Roman"/>
          <w:b/>
          <w:color w:val="262626" w:themeColor="text1" w:themeTint="D9"/>
          <w:spacing w:val="-2"/>
          <w:sz w:val="18"/>
          <w:szCs w:val="18"/>
          <w:rPrChange w:id="567" w:author="eslove" w:date="2010-11-01T16:18:00Z">
            <w:rPr>
              <w:ins w:id="568" w:author="eslove" w:date="2010-11-01T14:42:00Z"/>
              <w:rFonts w:ascii="Times New Roman" w:hAnsi="Times New Roman"/>
              <w:color w:val="191919"/>
              <w:spacing w:val="-2"/>
              <w:sz w:val="18"/>
              <w:szCs w:val="18"/>
            </w:rPr>
          </w:rPrChange>
        </w:rPr>
        <w:pPrChange w:id="569" w:author="eslove" w:date="2010-11-01T16:18:00Z">
          <w:pPr>
            <w:widowControl w:val="0"/>
            <w:tabs>
              <w:tab w:val="left" w:pos="1620"/>
              <w:tab w:val="left" w:pos="2160"/>
              <w:tab w:val="left" w:pos="5400"/>
              <w:tab w:val="left" w:pos="10260"/>
            </w:tabs>
            <w:autoSpaceDE w:val="0"/>
            <w:autoSpaceDN w:val="0"/>
            <w:adjustRightInd w:val="0"/>
            <w:spacing w:after="0"/>
            <w:ind w:left="823"/>
          </w:pPr>
        </w:pPrChange>
      </w:pPr>
      <w:ins w:id="570" w:author="eslove" w:date="2010-11-01T16:17:00Z">
        <w:r w:rsidRPr="00284CE2">
          <w:rPr>
            <w:rFonts w:ascii="Times New Roman" w:hAnsi="Times New Roman"/>
            <w:b/>
            <w:color w:val="262626" w:themeColor="text1" w:themeTint="D9"/>
            <w:spacing w:val="-2"/>
            <w:sz w:val="18"/>
            <w:szCs w:val="18"/>
            <w:rPrChange w:id="571" w:author="eslove" w:date="2010-11-01T16:18:00Z">
              <w:rPr>
                <w:rFonts w:ascii="Times New Roman" w:hAnsi="Times New Roman"/>
                <w:color w:val="191919"/>
                <w:spacing w:val="-2"/>
                <w:sz w:val="18"/>
                <w:szCs w:val="18"/>
              </w:rPr>
            </w:rPrChange>
          </w:rPr>
          <w:t>Subtotal</w:t>
        </w:r>
        <w:r w:rsidRPr="00284CE2">
          <w:rPr>
            <w:rFonts w:ascii="Times New Roman" w:hAnsi="Times New Roman"/>
            <w:b/>
            <w:color w:val="262626" w:themeColor="text1" w:themeTint="D9"/>
            <w:spacing w:val="-2"/>
            <w:sz w:val="18"/>
            <w:szCs w:val="18"/>
            <w:rPrChange w:id="572" w:author="eslove" w:date="2010-11-01T16:18:00Z">
              <w:rPr>
                <w:rFonts w:ascii="Times New Roman" w:hAnsi="Times New Roman"/>
                <w:color w:val="191919"/>
                <w:spacing w:val="-2"/>
                <w:sz w:val="18"/>
                <w:szCs w:val="18"/>
              </w:rPr>
            </w:rPrChange>
          </w:rPr>
          <w:tab/>
        </w:r>
        <w:r w:rsidRPr="00284CE2">
          <w:rPr>
            <w:rFonts w:ascii="Times New Roman" w:hAnsi="Times New Roman"/>
            <w:b/>
            <w:color w:val="262626" w:themeColor="text1" w:themeTint="D9"/>
            <w:spacing w:val="-2"/>
            <w:sz w:val="18"/>
            <w:szCs w:val="18"/>
            <w:rPrChange w:id="573" w:author="eslove" w:date="2010-11-01T16:18:00Z">
              <w:rPr>
                <w:rFonts w:ascii="Times New Roman" w:hAnsi="Times New Roman"/>
                <w:color w:val="191919"/>
                <w:spacing w:val="-2"/>
                <w:sz w:val="18"/>
                <w:szCs w:val="18"/>
              </w:rPr>
            </w:rPrChange>
          </w:rPr>
          <w:tab/>
        </w:r>
        <w:r w:rsidRPr="00284CE2">
          <w:rPr>
            <w:rFonts w:ascii="Times New Roman" w:hAnsi="Times New Roman"/>
            <w:b/>
            <w:color w:val="262626" w:themeColor="text1" w:themeTint="D9"/>
            <w:spacing w:val="-2"/>
            <w:sz w:val="18"/>
            <w:szCs w:val="18"/>
            <w:rPrChange w:id="574" w:author="eslove" w:date="2010-11-01T16:18:00Z">
              <w:rPr>
                <w:rFonts w:ascii="Times New Roman" w:hAnsi="Times New Roman"/>
                <w:color w:val="191919"/>
                <w:spacing w:val="-2"/>
                <w:sz w:val="18"/>
                <w:szCs w:val="18"/>
              </w:rPr>
            </w:rPrChange>
          </w:rPr>
          <w:tab/>
        </w:r>
        <w:r w:rsidRPr="00284CE2">
          <w:rPr>
            <w:rFonts w:ascii="Times New Roman" w:hAnsi="Times New Roman"/>
            <w:b/>
            <w:color w:val="262626" w:themeColor="text1" w:themeTint="D9"/>
            <w:spacing w:val="-2"/>
            <w:sz w:val="18"/>
            <w:szCs w:val="18"/>
            <w:rPrChange w:id="575" w:author="eslove" w:date="2010-11-01T16:18:00Z">
              <w:rPr>
                <w:rFonts w:ascii="Times New Roman" w:hAnsi="Times New Roman"/>
                <w:color w:val="191919"/>
                <w:spacing w:val="-2"/>
                <w:sz w:val="18"/>
                <w:szCs w:val="18"/>
              </w:rPr>
            </w:rPrChange>
          </w:rPr>
          <w:tab/>
        </w:r>
        <w:r w:rsidRPr="00284CE2">
          <w:rPr>
            <w:rFonts w:ascii="Times New Roman" w:hAnsi="Times New Roman"/>
            <w:b/>
            <w:color w:val="262626" w:themeColor="text1" w:themeTint="D9"/>
            <w:spacing w:val="-2"/>
            <w:sz w:val="18"/>
            <w:szCs w:val="18"/>
            <w:rPrChange w:id="576" w:author="eslove" w:date="2010-11-01T16:18:00Z">
              <w:rPr>
                <w:rFonts w:ascii="Times New Roman" w:hAnsi="Times New Roman"/>
                <w:color w:val="191919"/>
                <w:spacing w:val="-2"/>
                <w:sz w:val="18"/>
                <w:szCs w:val="18"/>
              </w:rPr>
            </w:rPrChange>
          </w:rPr>
          <w:tab/>
          <w:t>30</w:t>
        </w:r>
      </w:ins>
    </w:p>
    <w:p w:rsidR="009D7097" w:rsidRDefault="009D7097">
      <w:pPr>
        <w:widowControl w:val="0"/>
        <w:autoSpaceDE w:val="0"/>
        <w:autoSpaceDN w:val="0"/>
        <w:adjustRightInd w:val="0"/>
        <w:spacing w:before="5" w:after="0" w:line="287" w:lineRule="exact"/>
        <w:ind w:left="540"/>
        <w:rPr>
          <w:ins w:id="577" w:author="eslove" w:date="2010-11-01T14:39:00Z"/>
          <w:rFonts w:ascii="Times New Roman Bold" w:hAnsi="Times New Roman Bold" w:cs="Times New Roman Bold"/>
          <w:b/>
          <w:spacing w:val="-3"/>
          <w:sz w:val="31"/>
          <w:szCs w:val="31"/>
        </w:rPr>
        <w:pPrChange w:id="578" w:author="eslove" w:date="2010-11-01T14:31:00Z">
          <w:pPr>
            <w:widowControl w:val="0"/>
            <w:autoSpaceDE w:val="0"/>
            <w:autoSpaceDN w:val="0"/>
            <w:adjustRightInd w:val="0"/>
            <w:spacing w:before="5" w:after="0" w:line="287" w:lineRule="exact"/>
          </w:pPr>
        </w:pPrChange>
      </w:pPr>
    </w:p>
    <w:p w:rsidR="009D7097" w:rsidRDefault="009D7097">
      <w:pPr>
        <w:widowControl w:val="0"/>
        <w:autoSpaceDE w:val="0"/>
        <w:autoSpaceDN w:val="0"/>
        <w:adjustRightInd w:val="0"/>
        <w:spacing w:before="5" w:after="0" w:line="287" w:lineRule="exact"/>
        <w:ind w:left="540"/>
        <w:rPr>
          <w:ins w:id="579" w:author="eslove" w:date="2010-11-01T14:39:00Z"/>
          <w:rFonts w:ascii="Times New Roman Bold" w:hAnsi="Times New Roman Bold" w:cs="Times New Roman Bold"/>
          <w:b/>
          <w:spacing w:val="-3"/>
          <w:sz w:val="31"/>
          <w:szCs w:val="31"/>
        </w:rPr>
        <w:pPrChange w:id="580" w:author="eslove" w:date="2010-11-01T14:31:00Z">
          <w:pPr>
            <w:widowControl w:val="0"/>
            <w:autoSpaceDE w:val="0"/>
            <w:autoSpaceDN w:val="0"/>
            <w:adjustRightInd w:val="0"/>
            <w:spacing w:before="5" w:after="0" w:line="287" w:lineRule="exact"/>
          </w:pPr>
        </w:pPrChange>
      </w:pPr>
    </w:p>
    <w:p w:rsidR="00284CE2" w:rsidRDefault="00284CE2">
      <w:pPr>
        <w:widowControl w:val="0"/>
        <w:autoSpaceDE w:val="0"/>
        <w:autoSpaceDN w:val="0"/>
        <w:adjustRightInd w:val="0"/>
        <w:spacing w:before="5" w:after="0" w:line="287" w:lineRule="exact"/>
        <w:ind w:left="540"/>
        <w:rPr>
          <w:rFonts w:ascii="Times New Roman Bold" w:hAnsi="Times New Roman Bold" w:cs="Times New Roman Bold"/>
          <w:b/>
          <w:spacing w:val="-3"/>
          <w:sz w:val="31"/>
          <w:szCs w:val="31"/>
        </w:rPr>
        <w:sectPr w:rsidR="00284CE2" w:rsidSect="00C23BEA">
          <w:pgSz w:w="12240" w:h="15840"/>
          <w:pgMar w:top="810" w:right="1170" w:bottom="0" w:left="630" w:header="720" w:footer="720" w:gutter="0"/>
          <w:cols w:space="720"/>
          <w:noEndnote/>
        </w:sectPr>
      </w:pPr>
    </w:p>
    <w:p w:rsidR="009D7097" w:rsidRDefault="00C23BEA">
      <w:pPr>
        <w:widowControl w:val="0"/>
        <w:autoSpaceDE w:val="0"/>
        <w:autoSpaceDN w:val="0"/>
        <w:adjustRightInd w:val="0"/>
        <w:spacing w:before="5" w:after="0" w:line="287" w:lineRule="exact"/>
        <w:ind w:left="900"/>
        <w:rPr>
          <w:ins w:id="581" w:author="eslove" w:date="2010-11-01T14:55:00Z"/>
          <w:rFonts w:ascii="Times New Roman Bold" w:hAnsi="Times New Roman Bold" w:cs="Times New Roman Bold"/>
          <w:b/>
          <w:spacing w:val="-3"/>
          <w:sz w:val="31"/>
          <w:szCs w:val="31"/>
        </w:rPr>
        <w:pPrChange w:id="582" w:author="eslove" w:date="2010-11-01T14:38:00Z">
          <w:pPr>
            <w:widowControl w:val="0"/>
            <w:autoSpaceDE w:val="0"/>
            <w:autoSpaceDN w:val="0"/>
            <w:adjustRightInd w:val="0"/>
            <w:spacing w:before="5" w:after="0" w:line="287" w:lineRule="exact"/>
          </w:pPr>
        </w:pPrChange>
      </w:pPr>
      <w:r>
        <w:rPr>
          <w:rFonts w:ascii="Times New Roman" w:hAnsi="Times New Roman"/>
          <w:noProof/>
          <w:spacing w:val="-2"/>
          <w:sz w:val="18"/>
          <w:szCs w:val="18"/>
        </w:rPr>
        <w:lastRenderedPageBreak/>
        <w:pict>
          <v:group id="_x0000_s10366" style="position:absolute;left:0;text-align:left;margin-left:425.2pt;margin-top:-19.65pt;width:155.05pt;height:795.8pt;z-index:252088320" coordorigin="1612,-59" coordsize="3101,15916">
            <v:rect id="_x0000_s10367"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10367" inset="0,0,0,0">
                <w:txbxContent>
                  <w:p w:rsidR="00C23BEA" w:rsidRDefault="00C23BEA" w:rsidP="00C23BEA">
                    <w:pPr>
                      <w:spacing w:after="0"/>
                      <w:ind w:firstLine="0"/>
                      <w:rPr>
                        <w:b/>
                        <w:color w:val="000000" w:themeColor="text1"/>
                      </w:rPr>
                    </w:pPr>
                    <w:r>
                      <w:rPr>
                        <w:b/>
                        <w:color w:val="000000" w:themeColor="text1"/>
                      </w:rPr>
                      <w:t xml:space="preserve">   </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10368" style="position:absolute;left:1612;top:-59;width:3101;height:15916" coordorigin="2629,-59" coordsize="3101,15916">
              <v:group id="_x0000_s10369" style="position:absolute;left:4650;top:-59;width:1080;height:15916" coordorigin="7514,7" coordsize="1080,15916">
                <v:rect id="_x0000_s1037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10370" inset="0,0,0,0">
                    <w:txbxContent>
                      <w:p w:rsidR="00C23BEA" w:rsidRDefault="00C23BEA" w:rsidP="00C23BEA">
                        <w:pPr>
                          <w:spacing w:after="0"/>
                          <w:ind w:firstLine="0"/>
                          <w:rPr>
                            <w:b/>
                            <w:color w:val="000000" w:themeColor="text1"/>
                          </w:rPr>
                        </w:pPr>
                        <w:r>
                          <w:rPr>
                            <w:b/>
                            <w:color w:val="000000" w:themeColor="text1"/>
                          </w:rPr>
                          <w:t xml:space="preserve">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C23BEA"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C23BEA" w:rsidRPr="00E963F1" w:rsidRDefault="00C23BEA" w:rsidP="00C23BE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10371" style="position:absolute;left:7514;top:2465;width:1075;height:13112" coordorigin="7514,2465" coordsize="1075,13112">
                  <v:shape id="_x0000_s10372" type="#_x0000_t32" style="position:absolute;left:7514;top:4229;width:1051;height:0" o:connectortype="straight" strokeweight="2pt"/>
                  <v:shape id="_x0000_s10373" type="#_x0000_t32" style="position:absolute;left:7514;top:2465;width:1051;height:0" o:connectortype="straight" strokeweight="2pt"/>
                  <v:shape id="Freeform 2758" o:spid="_x0000_s1037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1037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10376" type="#_x0000_t32" style="position:absolute;left:7514;top:6063;width:1051;height:0" o:connectortype="straight" strokeweight="2pt"/>
                  <v:shape id="_x0000_s10377" type="#_x0000_t32" style="position:absolute;left:7514;top:7843;width:1051;height:0" o:connectortype="straight" strokeweight="2pt"/>
                  <v:shape id="_x0000_s10378" type="#_x0000_t32" style="position:absolute;left:7514;top:9720;width:1051;height:0" o:connectortype="straight" strokeweight="2pt"/>
                  <v:shape id="_x0000_s10379" type="#_x0000_t32" style="position:absolute;left:7514;top:11538;width:1051;height:0" o:connectortype="straight" strokeweight="2pt"/>
                  <v:shape id="_x0000_s10380" type="#_x0000_t32" style="position:absolute;left:7514;top:13338;width:1051;height:0" o:connectortype="straight" strokeweight="2pt"/>
                </v:group>
              </v:group>
              <v:rect id="_x0000_s10381" style="position:absolute;left:2629;top:276;width:2618;height:441;mso-wrap-style:none" fillcolor="white [3212]" strokecolor="#d8d8d8 [2732]" strokeweight="3pt">
                <v:shadow on="t" type="perspective" color="#622423 [1605]" opacity=".5" offset="1pt" offset2="-1pt"/>
                <v:textbox inset="0,0,0,0">
                  <w:txbxContent>
                    <w:p w:rsidR="00C23BEA" w:rsidRDefault="00C23BEA" w:rsidP="00C23BEA">
                      <w:pPr>
                        <w:spacing w:after="0"/>
                        <w:ind w:right="-230" w:firstLine="0"/>
                      </w:pPr>
                      <w:r>
                        <w:t>Accounting, BIS &amp; Marketing</w:t>
                      </w:r>
                    </w:p>
                  </w:txbxContent>
                </v:textbox>
              </v:rect>
            </v:group>
          </v:group>
        </w:pict>
      </w:r>
    </w:p>
    <w:p w:rsidR="00FF2916" w:rsidRDefault="00FF2916" w:rsidP="00284CE2">
      <w:pPr>
        <w:widowControl w:val="0"/>
        <w:autoSpaceDE w:val="0"/>
        <w:autoSpaceDN w:val="0"/>
        <w:adjustRightInd w:val="0"/>
        <w:spacing w:before="5" w:after="0" w:line="287" w:lineRule="exact"/>
        <w:ind w:left="270" w:firstLine="0"/>
        <w:rPr>
          <w:rFonts w:ascii="Times New Roman Bold" w:hAnsi="Times New Roman Bold" w:cs="Times New Roman Bold"/>
          <w:b/>
          <w:spacing w:val="-3"/>
          <w:sz w:val="31"/>
          <w:szCs w:val="31"/>
        </w:rPr>
      </w:pPr>
    </w:p>
    <w:p w:rsidR="00FF2916" w:rsidRDefault="00FF2916" w:rsidP="00284CE2">
      <w:pPr>
        <w:widowControl w:val="0"/>
        <w:autoSpaceDE w:val="0"/>
        <w:autoSpaceDN w:val="0"/>
        <w:adjustRightInd w:val="0"/>
        <w:spacing w:before="5" w:after="0" w:line="287" w:lineRule="exact"/>
        <w:ind w:left="270" w:firstLine="0"/>
        <w:rPr>
          <w:rFonts w:ascii="Times New Roman Bold" w:hAnsi="Times New Roman Bold" w:cs="Times New Roman Bold"/>
          <w:b/>
          <w:spacing w:val="-3"/>
          <w:sz w:val="31"/>
          <w:szCs w:val="31"/>
        </w:rPr>
      </w:pPr>
    </w:p>
    <w:p w:rsidR="009D7097" w:rsidRDefault="001050CA" w:rsidP="00284CE2">
      <w:pPr>
        <w:widowControl w:val="0"/>
        <w:autoSpaceDE w:val="0"/>
        <w:autoSpaceDN w:val="0"/>
        <w:adjustRightInd w:val="0"/>
        <w:spacing w:before="5" w:after="0" w:line="287" w:lineRule="exact"/>
        <w:ind w:left="270" w:firstLine="0"/>
        <w:rPr>
          <w:ins w:id="583" w:author="eslove" w:date="2010-11-01T14:31:00Z"/>
          <w:rFonts w:ascii="Times New Roman Bold" w:hAnsi="Times New Roman Bold" w:cs="Times New Roman Bold"/>
          <w:spacing w:val="-3"/>
          <w:sz w:val="24"/>
          <w:szCs w:val="24"/>
        </w:rPr>
        <w:pPrChange w:id="584" w:author="eslove" w:date="2010-11-01T14:38:00Z">
          <w:pPr>
            <w:widowControl w:val="0"/>
            <w:autoSpaceDE w:val="0"/>
            <w:autoSpaceDN w:val="0"/>
            <w:adjustRightInd w:val="0"/>
            <w:spacing w:before="5" w:after="0" w:line="287" w:lineRule="exact"/>
          </w:pPr>
        </w:pPrChange>
      </w:pPr>
      <w:ins w:id="585" w:author="eslove" w:date="2010-11-01T14:31:00Z">
        <w:r w:rsidRPr="00096E75">
          <w:rPr>
            <w:rFonts w:ascii="Times New Roman Bold" w:hAnsi="Times New Roman Bold" w:cs="Times New Roman Bold"/>
            <w:b/>
            <w:spacing w:val="-3"/>
            <w:sz w:val="31"/>
            <w:szCs w:val="31"/>
          </w:rPr>
          <w:t>P</w:t>
        </w:r>
        <w:r w:rsidRPr="00096E75">
          <w:rPr>
            <w:rFonts w:ascii="Times New Roman Bold" w:hAnsi="Times New Roman Bold" w:cs="Times New Roman Bold"/>
            <w:b/>
            <w:spacing w:val="-3"/>
            <w:sz w:val="24"/>
            <w:szCs w:val="24"/>
          </w:rPr>
          <w:t>ROGRAM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TUDY FOR THE</w:t>
        </w:r>
        <w:r w:rsidRPr="00096E75">
          <w:rPr>
            <w:rFonts w:ascii="Times New Roman Bold" w:hAnsi="Times New Roman Bold" w:cs="Times New Roman Bold"/>
            <w:b/>
            <w:spacing w:val="-3"/>
            <w:sz w:val="31"/>
            <w:szCs w:val="31"/>
          </w:rPr>
          <w:t xml:space="preserve"> B</w:t>
        </w:r>
        <w:r w:rsidRPr="00096E75">
          <w:rPr>
            <w:rFonts w:ascii="Times New Roman Bold" w:hAnsi="Times New Roman Bold" w:cs="Times New Roman Bold"/>
            <w:b/>
            <w:spacing w:val="-3"/>
            <w:sz w:val="24"/>
            <w:szCs w:val="24"/>
          </w:rPr>
          <w:t>ACHELOR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CIENCE</w:t>
        </w:r>
        <w:r w:rsidRPr="00096E75">
          <w:rPr>
            <w:rFonts w:ascii="Times New Roman Bold" w:hAnsi="Times New Roman Bold" w:cs="Times New Roman Bold"/>
            <w:b/>
            <w:spacing w:val="-3"/>
            <w:sz w:val="31"/>
            <w:szCs w:val="31"/>
          </w:rPr>
          <w:t xml:space="preserve"> D</w:t>
        </w:r>
        <w:r w:rsidRPr="00096E75">
          <w:rPr>
            <w:rFonts w:ascii="Times New Roman Bold" w:hAnsi="Times New Roman Bold" w:cs="Times New Roman Bold"/>
            <w:b/>
            <w:spacing w:val="-3"/>
            <w:sz w:val="24"/>
            <w:szCs w:val="24"/>
          </w:rPr>
          <w:t>EGREE</w:t>
        </w:r>
        <w:r w:rsidRPr="009B1D18">
          <w:rPr>
            <w:rFonts w:ascii="Times New Roman Bold" w:hAnsi="Times New Roman Bold" w:cs="Times New Roman Bold"/>
            <w:spacing w:val="-3"/>
            <w:sz w:val="24"/>
            <w:szCs w:val="24"/>
          </w:rPr>
          <w:t xml:space="preserve"> IN</w:t>
        </w:r>
        <w:r w:rsidRPr="009B1D18">
          <w:rPr>
            <w:rFonts w:ascii="Times New Roman Bold" w:hAnsi="Times New Roman Bold" w:cs="Times New Roman Bold"/>
            <w:spacing w:val="-3"/>
            <w:sz w:val="31"/>
            <w:szCs w:val="31"/>
          </w:rPr>
          <w:t xml:space="preserve"> </w:t>
        </w:r>
        <w:r w:rsidRPr="00154B57">
          <w:rPr>
            <w:rFonts w:ascii="Times New Roman Bold" w:hAnsi="Times New Roman Bold" w:cs="Times New Roman Bold"/>
            <w:spacing w:val="-3"/>
            <w:sz w:val="24"/>
            <w:szCs w:val="24"/>
          </w:rPr>
          <w:t xml:space="preserve">LOGISTICS </w:t>
        </w:r>
      </w:ins>
    </w:p>
    <w:p w:rsidR="009D7097" w:rsidRDefault="001050CA" w:rsidP="00284CE2">
      <w:pPr>
        <w:widowControl w:val="0"/>
        <w:autoSpaceDE w:val="0"/>
        <w:autoSpaceDN w:val="0"/>
        <w:adjustRightInd w:val="0"/>
        <w:spacing w:before="60" w:after="0" w:line="207" w:lineRule="exact"/>
        <w:ind w:left="270" w:firstLine="0"/>
        <w:rPr>
          <w:ins w:id="586" w:author="eslove" w:date="2010-11-01T14:32:00Z"/>
          <w:rFonts w:ascii="Times New Roman" w:hAnsi="Times New Roman"/>
          <w:spacing w:val="-2"/>
          <w:sz w:val="18"/>
          <w:szCs w:val="18"/>
        </w:rPr>
        <w:pPrChange w:id="587" w:author="eslove" w:date="2010-11-01T14:38:00Z">
          <w:pPr>
            <w:widowControl w:val="0"/>
            <w:autoSpaceDE w:val="0"/>
            <w:autoSpaceDN w:val="0"/>
            <w:adjustRightInd w:val="0"/>
            <w:spacing w:before="60" w:after="0" w:line="207" w:lineRule="exact"/>
          </w:pPr>
        </w:pPrChange>
      </w:pPr>
      <w:ins w:id="588" w:author="eslove" w:date="2010-11-01T14:31:00Z">
        <w:r w:rsidRPr="009B1D18">
          <w:rPr>
            <w:rFonts w:ascii="Times New Roman" w:hAnsi="Times New Roman"/>
            <w:spacing w:val="-2"/>
            <w:sz w:val="18"/>
            <w:szCs w:val="18"/>
          </w:rPr>
          <w:t xml:space="preserve">124 Semester Hours </w:t>
        </w:r>
      </w:ins>
    </w:p>
    <w:p w:rsidR="009D7097" w:rsidRDefault="009D7097">
      <w:pPr>
        <w:widowControl w:val="0"/>
        <w:autoSpaceDE w:val="0"/>
        <w:autoSpaceDN w:val="0"/>
        <w:adjustRightInd w:val="0"/>
        <w:spacing w:before="60" w:after="0" w:line="207" w:lineRule="exact"/>
        <w:ind w:left="540"/>
        <w:rPr>
          <w:ins w:id="589" w:author="eslove" w:date="2010-11-01T14:32:00Z"/>
          <w:rFonts w:ascii="Times New Roman" w:hAnsi="Times New Roman"/>
          <w:spacing w:val="-2"/>
          <w:sz w:val="18"/>
          <w:szCs w:val="18"/>
        </w:rPr>
        <w:pPrChange w:id="590" w:author="eslove" w:date="2010-11-01T14:31:00Z">
          <w:pPr>
            <w:widowControl w:val="0"/>
            <w:autoSpaceDE w:val="0"/>
            <w:autoSpaceDN w:val="0"/>
            <w:adjustRightInd w:val="0"/>
            <w:spacing w:before="60" w:after="0" w:line="207" w:lineRule="exact"/>
          </w:pPr>
        </w:pPrChange>
      </w:pPr>
    </w:p>
    <w:p w:rsidR="009D7097" w:rsidRDefault="00284CE2">
      <w:pPr>
        <w:ind w:left="540"/>
        <w:rPr>
          <w:ins w:id="591" w:author="eslove" w:date="2010-11-01T14:55:00Z"/>
        </w:rPr>
        <w:pPrChange w:id="592" w:author="eslove" w:date="2010-11-01T14:31:00Z">
          <w:pPr/>
        </w:pPrChange>
      </w:pPr>
      <w:ins w:id="593" w:author="eslove" w:date="2010-11-01T14:34:00Z">
        <w:r>
          <w:rPr>
            <w:noProof/>
          </w:rPr>
          <w:pict>
            <v:shape id="_x0000_s2410" type="#_x0000_t202" style="position:absolute;left:0;text-align:left;margin-left:272.7pt;margin-top:9.5pt;width:228pt;height:86.25pt;z-index:251924480" stroked="f">
              <v:textbox style="mso-next-textbox:#_x0000_s2410">
                <w:txbxContent>
                  <w:p w:rsidR="009D7097" w:rsidRPr="00284CE2" w:rsidRDefault="009D7097" w:rsidP="00284CE2">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 xml:space="preserve">Freshman </w:t>
                    </w:r>
                    <w:proofErr w:type="gramStart"/>
                    <w:r w:rsidRPr="00284CE2">
                      <w:rPr>
                        <w:rFonts w:ascii="Times New Roman" w:hAnsi="Times New Roman"/>
                        <w:b/>
                        <w:spacing w:val="-3"/>
                        <w:sz w:val="18"/>
                        <w:szCs w:val="18"/>
                      </w:rPr>
                      <w:t>Year  (</w:t>
                    </w:r>
                    <w:proofErr w:type="gramEnd"/>
                    <w:r w:rsidRPr="00284CE2">
                      <w:rPr>
                        <w:rFonts w:ascii="Times New Roman" w:hAnsi="Times New Roman"/>
                        <w:b/>
                        <w:spacing w:val="-3"/>
                        <w:sz w:val="18"/>
                        <w:szCs w:val="18"/>
                      </w:rPr>
                      <w:t>Spring Semester)</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1102</w:t>
                    </w:r>
                    <w:r w:rsidRPr="00284CE2">
                      <w:rPr>
                        <w:rFonts w:ascii="Times New Roman" w:hAnsi="Times New Roman"/>
                        <w:spacing w:val="-3"/>
                        <w:sz w:val="18"/>
                        <w:szCs w:val="18"/>
                      </w:rPr>
                      <w:tab/>
                      <w:t>English Composition II</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COMM</w:t>
                    </w:r>
                    <w:r w:rsidRPr="00284CE2">
                      <w:rPr>
                        <w:rFonts w:ascii="Times New Roman" w:hAnsi="Times New Roman"/>
                        <w:spacing w:val="-3"/>
                        <w:sz w:val="18"/>
                        <w:szCs w:val="18"/>
                      </w:rPr>
                      <w:tab/>
                      <w:t>1100</w:t>
                    </w:r>
                    <w:r w:rsidRPr="00284CE2">
                      <w:rPr>
                        <w:rFonts w:ascii="Times New Roman" w:hAnsi="Times New Roman"/>
                        <w:spacing w:val="-3"/>
                        <w:sz w:val="18"/>
                        <w:szCs w:val="18"/>
                      </w:rPr>
                      <w:tab/>
                      <w:t>Analytical Discussion of Global Issues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C</w:t>
                    </w:r>
                    <w:r w:rsidRPr="00284CE2">
                      <w:rPr>
                        <w:rFonts w:ascii="Times New Roman" w:hAnsi="Times New Roman"/>
                        <w:spacing w:val="-3"/>
                        <w:sz w:val="18"/>
                        <w:szCs w:val="18"/>
                      </w:rPr>
                      <w:tab/>
                    </w:r>
                    <w:r w:rsidRPr="00284CE2">
                      <w:rPr>
                        <w:rFonts w:ascii="Times New Roman" w:hAnsi="Times New Roman"/>
                        <w:spacing w:val="-3"/>
                        <w:sz w:val="18"/>
                        <w:szCs w:val="18"/>
                      </w:rPr>
                      <w:tab/>
                      <w:t>Humanities/Fine Arts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D</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MATH </w:t>
                    </w:r>
                    <w:r w:rsidRPr="00284CE2">
                      <w:rPr>
                        <w:rFonts w:ascii="Times New Roman" w:hAnsi="Times New Roman"/>
                        <w:spacing w:val="-3"/>
                        <w:sz w:val="18"/>
                        <w:szCs w:val="18"/>
                      </w:rPr>
                      <w:tab/>
                      <w:t>1201</w:t>
                    </w:r>
                    <w:r w:rsidRPr="00284CE2">
                      <w:rPr>
                        <w:rFonts w:ascii="Times New Roman" w:hAnsi="Times New Roman"/>
                        <w:spacing w:val="-3"/>
                        <w:sz w:val="18"/>
                        <w:szCs w:val="18"/>
                      </w:rPr>
                      <w:tab/>
                      <w:t>Survey of Calculus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ins>
      <w:ins w:id="594" w:author="eslove" w:date="2010-11-01T14:31:00Z">
        <w:r>
          <w:rPr>
            <w:noProof/>
          </w:rPr>
          <w:pict>
            <v:shape id="_x0000_s2404" type="#_x0000_t202" style="position:absolute;left:0;text-align:left;margin-left:17.05pt;margin-top:10.8pt;width:228pt;height:96pt;z-index:251918336" stroked="f">
              <v:textbox style="mso-next-textbox:#_x0000_s2404">
                <w:txbxContent>
                  <w:p w:rsidR="009D7097" w:rsidRPr="00284CE2" w:rsidRDefault="009D7097" w:rsidP="00284CE2">
                    <w:pPr>
                      <w:widowControl w:val="0"/>
                      <w:autoSpaceDE w:val="0"/>
                      <w:autoSpaceDN w:val="0"/>
                      <w:adjustRightInd w:val="0"/>
                      <w:spacing w:before="54" w:after="0" w:line="207" w:lineRule="exact"/>
                      <w:ind w:left="180" w:firstLine="0"/>
                      <w:rPr>
                        <w:rFonts w:ascii="Times New Roman" w:hAnsi="Times New Roman"/>
                        <w:b/>
                        <w:spacing w:val="-2"/>
                        <w:sz w:val="18"/>
                        <w:szCs w:val="18"/>
                      </w:rPr>
                      <w:pPrChange w:id="595" w:author="eslove" w:date="2010-11-01T14:32:00Z">
                        <w:pPr>
                          <w:widowControl w:val="0"/>
                          <w:autoSpaceDE w:val="0"/>
                          <w:autoSpaceDN w:val="0"/>
                          <w:adjustRightInd w:val="0"/>
                          <w:spacing w:before="54" w:after="0" w:line="207" w:lineRule="exact"/>
                        </w:pPr>
                      </w:pPrChange>
                    </w:pPr>
                    <w:r w:rsidRPr="00284CE2">
                      <w:rPr>
                        <w:rFonts w:ascii="Times New Roman" w:hAnsi="Times New Roman"/>
                        <w:b/>
                        <w:spacing w:val="-2"/>
                        <w:sz w:val="18"/>
                        <w:szCs w:val="18"/>
                      </w:rPr>
                      <w:t>Freshman Year (Fall Semester)</w:t>
                    </w:r>
                  </w:p>
                  <w:p w:rsidR="009D7097" w:rsidRPr="00284CE2" w:rsidRDefault="009D7097" w:rsidP="00284CE2">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596" w:author="eslove" w:date="2010-11-01T14:32:00Z">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ASU</w:t>
                    </w:r>
                    <w:r w:rsidRPr="00284CE2">
                      <w:rPr>
                        <w:rFonts w:ascii="Times New Roman" w:hAnsi="Times New Roman"/>
                        <w:spacing w:val="-3"/>
                        <w:sz w:val="18"/>
                        <w:szCs w:val="18"/>
                      </w:rPr>
                      <w:tab/>
                      <w:t>1200</w:t>
                    </w:r>
                    <w:r w:rsidRPr="00284CE2">
                      <w:rPr>
                        <w:rFonts w:ascii="Times New Roman" w:hAnsi="Times New Roman"/>
                        <w:spacing w:val="-3"/>
                        <w:sz w:val="18"/>
                        <w:szCs w:val="18"/>
                      </w:rPr>
                      <w:tab/>
                      <w:t>Freshman Seminar &amp; Service to Leadership3</w:t>
                    </w:r>
                  </w:p>
                  <w:p w:rsidR="009D7097" w:rsidRPr="00284CE2" w:rsidRDefault="009D7097" w:rsidP="00284CE2">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597"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ENGL</w:t>
                    </w:r>
                    <w:r w:rsidRPr="00284CE2">
                      <w:rPr>
                        <w:rFonts w:ascii="Times New Roman" w:hAnsi="Times New Roman"/>
                        <w:spacing w:val="-3"/>
                        <w:sz w:val="18"/>
                        <w:szCs w:val="18"/>
                      </w:rPr>
                      <w:tab/>
                      <w:t>1101</w:t>
                    </w:r>
                    <w:r w:rsidRPr="00284CE2">
                      <w:rPr>
                        <w:rFonts w:ascii="Times New Roman" w:hAnsi="Times New Roman"/>
                        <w:spacing w:val="-3"/>
                        <w:sz w:val="18"/>
                        <w:szCs w:val="18"/>
                      </w:rPr>
                      <w:tab/>
                      <w:t>English Composition I</w:t>
                    </w:r>
                    <w:r w:rsidRPr="00284CE2">
                      <w:rPr>
                        <w:rFonts w:ascii="Times New Roman" w:hAnsi="Times New Roman"/>
                        <w:spacing w:val="-3"/>
                        <w:sz w:val="18"/>
                        <w:szCs w:val="18"/>
                      </w:rPr>
                      <w:tab/>
                    </w:r>
                    <w:r w:rsidRPr="00284CE2">
                      <w:rPr>
                        <w:rFonts w:ascii="Times New Roman" w:hAnsi="Times New Roman"/>
                        <w:spacing w:val="-3"/>
                        <w:sz w:val="18"/>
                        <w:szCs w:val="18"/>
                      </w:rPr>
                      <w:tab/>
                      <w:t>3</w:t>
                    </w:r>
                  </w:p>
                  <w:p w:rsidR="009D7097" w:rsidRPr="00284CE2" w:rsidRDefault="009D7097" w:rsidP="00284CE2">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598"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MATH</w:t>
                    </w:r>
                    <w:r w:rsidRPr="00284CE2">
                      <w:rPr>
                        <w:rFonts w:ascii="Times New Roman" w:hAnsi="Times New Roman"/>
                        <w:spacing w:val="-3"/>
                        <w:sz w:val="18"/>
                        <w:szCs w:val="18"/>
                      </w:rPr>
                      <w:tab/>
                      <w:t>1111</w:t>
                    </w:r>
                    <w:r w:rsidRPr="00284CE2">
                      <w:rPr>
                        <w:rFonts w:ascii="Times New Roman" w:hAnsi="Times New Roman"/>
                        <w:spacing w:val="-3"/>
                        <w:sz w:val="18"/>
                        <w:szCs w:val="18"/>
                      </w:rPr>
                      <w:tab/>
                      <w:t>Mathematical Modeling or College Algebra3</w:t>
                    </w:r>
                  </w:p>
                  <w:p w:rsidR="009D7097" w:rsidRPr="00284CE2" w:rsidRDefault="009D7097" w:rsidP="00284CE2">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599"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 xml:space="preserve">Area D </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9D7097" w:rsidRPr="00284CE2" w:rsidRDefault="009D7097" w:rsidP="00284CE2">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600"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Area E Option</w:t>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left="180" w:firstLine="0"/>
                      <w:rPr>
                        <w:b/>
                        <w:spacing w:val="-3"/>
                        <w:sz w:val="18"/>
                        <w:szCs w:val="18"/>
                      </w:rPr>
                      <w:pPrChange w:id="601" w:author="eslove" w:date="2010-11-01T14:32:00Z">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pPr>
                      </w:pPrChange>
                    </w:pPr>
                    <w:r w:rsidRPr="00284CE2">
                      <w:rPr>
                        <w:rFonts w:ascii="Times New Roman" w:hAnsi="Times New Roman"/>
                        <w:b/>
                        <w:spacing w:val="-3"/>
                        <w:sz w:val="18"/>
                        <w:szCs w:val="18"/>
                      </w:rPr>
                      <w:t xml:space="preserve">Subtotal      </w:t>
                    </w:r>
                    <w:del w:id="602" w:author="eslove" w:date="2010-11-01T14:33:00Z">
                      <w:r w:rsidRPr="00284CE2" w:rsidDel="00406945">
                        <w:rPr>
                          <w:rFonts w:ascii="Times New Roman" w:hAnsi="Times New Roman"/>
                          <w:b/>
                          <w:spacing w:val="-3"/>
                          <w:sz w:val="18"/>
                          <w:szCs w:val="18"/>
                        </w:rPr>
                        <w:delText xml:space="preserve">      </w:delText>
                      </w:r>
                    </w:del>
                    <w:r w:rsidRPr="00284CE2">
                      <w:rPr>
                        <w:rFonts w:ascii="Times New Roman" w:hAnsi="Times New Roman"/>
                        <w:b/>
                        <w:spacing w:val="-3"/>
                        <w:sz w:val="18"/>
                        <w:szCs w:val="18"/>
                      </w:rPr>
                      <w:t xml:space="preserve">     </w:t>
                    </w:r>
                    <w:r w:rsidR="00284CE2">
                      <w:rPr>
                        <w:rFonts w:ascii="Times New Roman" w:hAnsi="Times New Roman"/>
                        <w:b/>
                        <w:spacing w:val="-3"/>
                        <w:sz w:val="18"/>
                        <w:szCs w:val="18"/>
                      </w:rPr>
                      <w:t xml:space="preserve"> </w:t>
                    </w:r>
                    <w:r w:rsidRPr="00284CE2">
                      <w:rPr>
                        <w:rFonts w:ascii="Times New Roman" w:hAnsi="Times New Roman"/>
                        <w:b/>
                        <w:spacing w:val="-3"/>
                        <w:sz w:val="18"/>
                        <w:szCs w:val="18"/>
                      </w:rPr>
                      <w:t xml:space="preserve">                                                                  16                         </w:t>
                    </w:r>
                  </w:p>
                </w:txbxContent>
              </v:textbox>
              <w10:wrap type="square"/>
            </v:shape>
          </w:pict>
        </w:r>
      </w:ins>
    </w:p>
    <w:p w:rsidR="009D7097" w:rsidRDefault="00284CE2">
      <w:pPr>
        <w:ind w:left="540"/>
        <w:rPr>
          <w:ins w:id="603" w:author="eslove" w:date="2010-11-01T14:31:00Z"/>
        </w:rPr>
        <w:pPrChange w:id="604" w:author="eslove" w:date="2010-11-01T14:31:00Z">
          <w:pPr/>
        </w:pPrChange>
      </w:pPr>
      <w:ins w:id="605" w:author="eslove" w:date="2010-11-01T14:31:00Z">
        <w:r w:rsidRPr="00AE60A2">
          <w:rPr>
            <w:b/>
            <w:noProof/>
            <w:sz w:val="20"/>
            <w:szCs w:val="20"/>
          </w:rPr>
          <w:pict>
            <v:shape id="_x0000_s2403" type="#_x0000_t202" style="position:absolute;left:0;text-align:left;margin-left:272.7pt;margin-top:9.4pt;width:228pt;height:96pt;z-index:251917312" stroked="f">
              <v:textbox style="mso-next-textbox:#_x0000_s2403">
                <w:txbxContent>
                  <w:p w:rsidR="009D7097" w:rsidRPr="00284CE2" w:rsidRDefault="009D7097" w:rsidP="00284CE2">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(Spring Semester)</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HIST</w:t>
                    </w:r>
                    <w:r w:rsidRPr="00284CE2">
                      <w:rPr>
                        <w:rFonts w:ascii="Times New Roman" w:hAnsi="Times New Roman"/>
                        <w:spacing w:val="-3"/>
                        <w:sz w:val="18"/>
                        <w:szCs w:val="18"/>
                      </w:rPr>
                      <w:tab/>
                      <w:t>1002</w:t>
                    </w:r>
                    <w:r w:rsidRPr="00284CE2">
                      <w:rPr>
                        <w:rFonts w:ascii="Times New Roman" w:hAnsi="Times New Roman"/>
                        <w:spacing w:val="-3"/>
                        <w:sz w:val="18"/>
                        <w:szCs w:val="18"/>
                      </w:rPr>
                      <w:tab/>
                      <w:t>Intro. To African Diaspora</w:t>
                    </w:r>
                    <w:r w:rsidRPr="00284CE2">
                      <w:rPr>
                        <w:rFonts w:ascii="Times New Roman" w:hAnsi="Times New Roman"/>
                        <w:spacing w:val="-3"/>
                        <w:sz w:val="18"/>
                        <w:szCs w:val="18"/>
                      </w:rPr>
                      <w:tab/>
                      <w:t>2</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POLD</w:t>
                    </w:r>
                    <w:r w:rsidRPr="00284CE2">
                      <w:rPr>
                        <w:rFonts w:ascii="Times New Roman" w:hAnsi="Times New Roman"/>
                        <w:spacing w:val="-3"/>
                        <w:sz w:val="18"/>
                        <w:szCs w:val="18"/>
                      </w:rPr>
                      <w:tab/>
                      <w:t>1101</w:t>
                    </w:r>
                    <w:r w:rsidRPr="00284CE2">
                      <w:rPr>
                        <w:rFonts w:ascii="Times New Roman" w:hAnsi="Times New Roman"/>
                        <w:spacing w:val="-3"/>
                        <w:sz w:val="18"/>
                        <w:szCs w:val="18"/>
                      </w:rPr>
                      <w:tab/>
                      <w:t>U.S. &amp; Georgia Government</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2102</w:t>
                    </w:r>
                    <w:r w:rsidRPr="00284CE2">
                      <w:rPr>
                        <w:rFonts w:ascii="Times New Roman" w:hAnsi="Times New Roman"/>
                        <w:spacing w:val="-3"/>
                        <w:sz w:val="18"/>
                        <w:szCs w:val="18"/>
                      </w:rPr>
                      <w:tab/>
                      <w:t>Principles of Accounting II</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2106</w:t>
                    </w:r>
                    <w:r w:rsidRPr="00284CE2">
                      <w:rPr>
                        <w:rFonts w:ascii="Times New Roman" w:hAnsi="Times New Roman"/>
                        <w:spacing w:val="-3"/>
                        <w:sz w:val="18"/>
                        <w:szCs w:val="18"/>
                      </w:rPr>
                      <w:tab/>
                      <w:t>Principles of Microeconomics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r>
          <w:rPr>
            <w:noProof/>
          </w:rPr>
          <w:pict>
            <v:shape id="_x0000_s2405" type="#_x0000_t202" style="position:absolute;left:0;text-align:left;margin-left:30.2pt;margin-top:9.4pt;width:228pt;height:96pt;z-index:251919360" stroked="f">
              <v:textbox style="mso-next-textbox:#_x0000_s2405">
                <w:txbxContent>
                  <w:p w:rsidR="009D7097" w:rsidRPr="00284CE2" w:rsidRDefault="009D7097" w:rsidP="00284CE2">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(Fall Semester)</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2101</w:t>
                    </w:r>
                    <w:r w:rsidRPr="00284CE2">
                      <w:rPr>
                        <w:rFonts w:ascii="Times New Roman" w:hAnsi="Times New Roman"/>
                        <w:spacing w:val="-3"/>
                        <w:sz w:val="18"/>
                        <w:szCs w:val="18"/>
                      </w:rPr>
                      <w:tab/>
                      <w:t>Principles of Accounting I</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2105</w:t>
                    </w:r>
                    <w:r w:rsidRPr="00284CE2">
                      <w:rPr>
                        <w:rFonts w:ascii="Times New Roman" w:hAnsi="Times New Roman"/>
                        <w:spacing w:val="-3"/>
                        <w:sz w:val="18"/>
                        <w:szCs w:val="18"/>
                      </w:rPr>
                      <w:tab/>
                      <w:t>Principles of Macroeconomics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2010</w:t>
                    </w:r>
                    <w:r w:rsidRPr="00284CE2">
                      <w:rPr>
                        <w:rFonts w:ascii="Times New Roman" w:hAnsi="Times New Roman"/>
                        <w:spacing w:val="-3"/>
                        <w:sz w:val="18"/>
                        <w:szCs w:val="18"/>
                      </w:rPr>
                      <w:tab/>
                      <w:t>Fundamentals of Computer Applications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2111</w:t>
                    </w:r>
                    <w:r w:rsidRPr="00284CE2">
                      <w:rPr>
                        <w:rFonts w:ascii="Times New Roman" w:hAnsi="Times New Roman"/>
                        <w:spacing w:val="-3"/>
                        <w:sz w:val="18"/>
                        <w:szCs w:val="18"/>
                      </w:rPr>
                      <w:tab/>
                      <w:t>World Literature</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after="0"/>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after="0"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ins>
    </w:p>
    <w:p w:rsidR="009D7097" w:rsidRDefault="009D7097">
      <w:pPr>
        <w:ind w:left="540"/>
        <w:rPr>
          <w:ins w:id="606" w:author="eslove" w:date="2010-11-01T14:31:00Z"/>
        </w:rPr>
        <w:pPrChange w:id="607" w:author="eslove" w:date="2010-11-01T14:31:00Z">
          <w:pPr/>
        </w:pPrChange>
      </w:pPr>
    </w:p>
    <w:p w:rsidR="009D7097" w:rsidRDefault="009D7097">
      <w:pPr>
        <w:ind w:left="540"/>
        <w:rPr>
          <w:ins w:id="608" w:author="eslove" w:date="2010-11-01T14:31:00Z"/>
        </w:rPr>
        <w:pPrChange w:id="609" w:author="eslove" w:date="2010-11-01T14:31:00Z">
          <w:pPr/>
        </w:pPrChange>
      </w:pPr>
    </w:p>
    <w:p w:rsidR="009D7097" w:rsidRDefault="009D7097">
      <w:pPr>
        <w:ind w:left="540"/>
        <w:rPr>
          <w:ins w:id="610" w:author="eslove" w:date="2010-11-01T14:31:00Z"/>
        </w:rPr>
        <w:pPrChange w:id="611" w:author="eslove" w:date="2010-11-01T14:31:00Z">
          <w:pPr/>
        </w:pPrChange>
      </w:pPr>
    </w:p>
    <w:p w:rsidR="009D7097" w:rsidRDefault="009D7097">
      <w:pPr>
        <w:ind w:left="540"/>
        <w:rPr>
          <w:ins w:id="612" w:author="eslove" w:date="2010-11-01T14:31:00Z"/>
        </w:rPr>
        <w:pPrChange w:id="613" w:author="eslove" w:date="2010-11-01T14:31:00Z">
          <w:pPr/>
        </w:pPrChange>
      </w:pPr>
    </w:p>
    <w:p w:rsidR="009D7097" w:rsidRDefault="00284CE2">
      <w:pPr>
        <w:widowControl w:val="0"/>
        <w:tabs>
          <w:tab w:val="left" w:pos="11097"/>
        </w:tabs>
        <w:autoSpaceDE w:val="0"/>
        <w:autoSpaceDN w:val="0"/>
        <w:adjustRightInd w:val="0"/>
        <w:spacing w:before="39" w:after="0" w:line="402" w:lineRule="exact"/>
        <w:ind w:left="540" w:firstLine="0"/>
        <w:rPr>
          <w:ins w:id="614" w:author="eslove" w:date="2010-11-01T14:24:00Z"/>
          <w:rFonts w:ascii="Times New Roman" w:hAnsi="Times New Roman"/>
          <w:color w:val="191919"/>
          <w:spacing w:val="-3"/>
          <w:position w:val="-4"/>
          <w:sz w:val="20"/>
          <w:szCs w:val="20"/>
        </w:rPr>
        <w:pPrChange w:id="615" w:author="eslove" w:date="2010-11-01T14:31:00Z">
          <w:pPr>
            <w:widowControl w:val="0"/>
            <w:tabs>
              <w:tab w:val="left" w:pos="11097"/>
            </w:tabs>
            <w:autoSpaceDE w:val="0"/>
            <w:autoSpaceDN w:val="0"/>
            <w:adjustRightInd w:val="0"/>
            <w:spacing w:before="39" w:after="0" w:line="402" w:lineRule="exact"/>
            <w:ind w:left="823" w:firstLine="3912"/>
          </w:pPr>
        </w:pPrChange>
      </w:pPr>
      <w:ins w:id="616" w:author="eslove" w:date="2010-11-01T14:31:00Z">
        <w:r w:rsidRPr="00AE60A2">
          <w:rPr>
            <w:b/>
            <w:noProof/>
            <w:sz w:val="20"/>
            <w:szCs w:val="20"/>
          </w:rPr>
          <w:pict>
            <v:shape id="_x0000_s2407" type="#_x0000_t202" style="position:absolute;left:0;text-align:left;margin-left:272.7pt;margin-top:9.95pt;width:228pt;height:83.25pt;z-index:251921408" stroked="f">
              <v:textbox style="mso-next-textbox:#_x0000_s2407">
                <w:txbxContent>
                  <w:p w:rsidR="009D7097" w:rsidRPr="00284CE2" w:rsidRDefault="009D7097" w:rsidP="00284CE2">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(Spring Semester)</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2040</w:t>
                    </w:r>
                    <w:r w:rsidRPr="00284CE2">
                      <w:rPr>
                        <w:rFonts w:ascii="Times New Roman" w:hAnsi="Times New Roman"/>
                        <w:spacing w:val="-3"/>
                        <w:sz w:val="18"/>
                        <w:szCs w:val="18"/>
                      </w:rPr>
                      <w:tab/>
                      <w:t>Communications for Management</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MKTG</w:t>
                    </w:r>
                    <w:r w:rsidRPr="00284CE2">
                      <w:rPr>
                        <w:rFonts w:ascii="Times New Roman" w:hAnsi="Times New Roman"/>
                        <w:spacing w:val="-3"/>
                        <w:sz w:val="18"/>
                        <w:szCs w:val="18"/>
                      </w:rPr>
                      <w:tab/>
                      <w:t>3120</w:t>
                    </w:r>
                    <w:r w:rsidRPr="00284CE2">
                      <w:rPr>
                        <w:rFonts w:ascii="Times New Roman" w:hAnsi="Times New Roman"/>
                        <w:spacing w:val="-3"/>
                        <w:sz w:val="18"/>
                        <w:szCs w:val="18"/>
                      </w:rPr>
                      <w:tab/>
                      <w:t>Principles of Marketing</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FINC</w:t>
                    </w:r>
                    <w:r w:rsidRPr="00284CE2">
                      <w:rPr>
                        <w:rFonts w:ascii="Times New Roman" w:hAnsi="Times New Roman"/>
                        <w:spacing w:val="-3"/>
                        <w:sz w:val="18"/>
                        <w:szCs w:val="18"/>
                      </w:rPr>
                      <w:tab/>
                      <w:t>3205</w:t>
                    </w:r>
                    <w:r w:rsidRPr="00284CE2">
                      <w:rPr>
                        <w:rFonts w:ascii="Times New Roman" w:hAnsi="Times New Roman"/>
                        <w:spacing w:val="-3"/>
                        <w:sz w:val="18"/>
                        <w:szCs w:val="18"/>
                      </w:rPr>
                      <w:tab/>
                      <w:t>Foundations of Financial Management</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3106</w:t>
                    </w:r>
                    <w:r w:rsidRPr="00284CE2">
                      <w:rPr>
                        <w:rFonts w:ascii="Times New Roman" w:hAnsi="Times New Roman"/>
                        <w:spacing w:val="-3"/>
                        <w:sz w:val="18"/>
                        <w:szCs w:val="18"/>
                      </w:rPr>
                      <w:tab/>
                      <w:t>Mgmt. Science and Operations Mgmt.</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BUSA</w:t>
                    </w:r>
                    <w:r w:rsidRPr="00284CE2">
                      <w:rPr>
                        <w:rFonts w:ascii="Times New Roman" w:hAnsi="Times New Roman"/>
                        <w:spacing w:val="-3"/>
                        <w:sz w:val="18"/>
                        <w:szCs w:val="18"/>
                      </w:rPr>
                      <w:tab/>
                      <w:t>3100</w:t>
                    </w:r>
                    <w:r w:rsidRPr="00284CE2">
                      <w:rPr>
                        <w:rFonts w:ascii="Times New Roman" w:hAnsi="Times New Roman"/>
                        <w:spacing w:val="-3"/>
                        <w:sz w:val="18"/>
                        <w:szCs w:val="18"/>
                      </w:rPr>
                      <w:tab/>
                      <w:t>Business Internship I *</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sidRPr="00AE60A2">
          <w:rPr>
            <w:b/>
            <w:noProof/>
            <w:sz w:val="20"/>
            <w:szCs w:val="20"/>
          </w:rPr>
          <w:pict>
            <v:shape id="_x0000_s2406" type="#_x0000_t202" style="position:absolute;left:0;text-align:left;margin-left:30.2pt;margin-top:9.95pt;width:228pt;height:96pt;z-index:251920384" stroked="f">
              <v:textbox style="mso-next-textbox:#_x0000_s2406">
                <w:txbxContent>
                  <w:p w:rsidR="009D7097" w:rsidRPr="00284CE2" w:rsidRDefault="009D7097" w:rsidP="00284CE2">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(Fall Semester)</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3205</w:t>
                    </w:r>
                    <w:r w:rsidRPr="00284CE2">
                      <w:rPr>
                        <w:rFonts w:ascii="Times New Roman" w:hAnsi="Times New Roman"/>
                        <w:spacing w:val="-3"/>
                        <w:sz w:val="18"/>
                        <w:szCs w:val="18"/>
                      </w:rPr>
                      <w:tab/>
                      <w:t>Economics and Business Statistics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3105</w:t>
                    </w:r>
                    <w:r w:rsidRPr="00284CE2">
                      <w:rPr>
                        <w:rFonts w:ascii="Times New Roman" w:hAnsi="Times New Roman"/>
                        <w:spacing w:val="-3"/>
                        <w:sz w:val="18"/>
                        <w:szCs w:val="18"/>
                      </w:rPr>
                      <w:tab/>
                      <w:t>Legal Environment of Business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3220</w:t>
                    </w:r>
                    <w:r w:rsidRPr="00284CE2">
                      <w:rPr>
                        <w:rFonts w:ascii="Times New Roman" w:hAnsi="Times New Roman"/>
                        <w:spacing w:val="-3"/>
                        <w:sz w:val="18"/>
                        <w:szCs w:val="18"/>
                      </w:rPr>
                      <w:tab/>
                      <w:t>Contemporary Logistics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3230</w:t>
                    </w:r>
                    <w:r w:rsidRPr="00284CE2">
                      <w:rPr>
                        <w:rFonts w:ascii="Times New Roman" w:hAnsi="Times New Roman"/>
                        <w:spacing w:val="-3"/>
                        <w:sz w:val="18"/>
                        <w:szCs w:val="18"/>
                      </w:rPr>
                      <w:tab/>
                      <w:t>Logistics Security</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ins>
    </w:p>
    <w:p w:rsidR="009D7097" w:rsidRDefault="001050CA">
      <w:pPr>
        <w:widowControl w:val="0"/>
        <w:tabs>
          <w:tab w:val="left" w:pos="11097"/>
        </w:tabs>
        <w:autoSpaceDE w:val="0"/>
        <w:autoSpaceDN w:val="0"/>
        <w:adjustRightInd w:val="0"/>
        <w:spacing w:before="39" w:after="0" w:line="402" w:lineRule="exact"/>
        <w:ind w:left="540" w:firstLine="0"/>
        <w:rPr>
          <w:del w:id="617" w:author="eslove" w:date="2010-11-01T14:32:00Z"/>
          <w:rFonts w:ascii="Times New Roman" w:hAnsi="Times New Roman"/>
          <w:color w:val="191919"/>
          <w:spacing w:val="-3"/>
          <w:position w:val="-4"/>
          <w:sz w:val="20"/>
          <w:szCs w:val="20"/>
        </w:rPr>
        <w:pPrChange w:id="618" w:author="eslove" w:date="2010-11-01T14:31:00Z">
          <w:pPr>
            <w:widowControl w:val="0"/>
            <w:tabs>
              <w:tab w:val="left" w:pos="11097"/>
            </w:tabs>
            <w:autoSpaceDE w:val="0"/>
            <w:autoSpaceDN w:val="0"/>
            <w:adjustRightInd w:val="0"/>
            <w:spacing w:before="39" w:after="0" w:line="402" w:lineRule="exact"/>
            <w:ind w:left="823" w:firstLine="3912"/>
          </w:pPr>
        </w:pPrChange>
      </w:pPr>
      <w:ins w:id="619" w:author="Michael Rogers" w:date="2010-10-31T09:16:00Z">
        <w:del w:id="620" w:author="eslove" w:date="2010-11-01T14:32:00Z">
          <w:r w:rsidDel="00406945">
            <w:rPr>
              <w:rFonts w:ascii="Times New Roman" w:hAnsi="Times New Roman"/>
              <w:color w:val="191919"/>
              <w:spacing w:val="-3"/>
              <w:position w:val="-4"/>
              <w:sz w:val="20"/>
              <w:szCs w:val="20"/>
            </w:rPr>
            <w:delText>[ADD DEGREE REQUIREMENTS AND PROGRAM OF STUDY FOR BACHELOR DEGREE IN LOGISTICS</w:delText>
          </w:r>
        </w:del>
      </w:ins>
    </w:p>
    <w:p w:rsidR="009D7097" w:rsidRDefault="009D7097">
      <w:pPr>
        <w:widowControl w:val="0"/>
        <w:tabs>
          <w:tab w:val="left" w:pos="11097"/>
        </w:tabs>
        <w:autoSpaceDE w:val="0"/>
        <w:autoSpaceDN w:val="0"/>
        <w:adjustRightInd w:val="0"/>
        <w:spacing w:before="39" w:after="0" w:line="402" w:lineRule="exact"/>
        <w:ind w:left="540" w:firstLine="3912"/>
        <w:rPr>
          <w:rFonts w:ascii="Times New Roman" w:hAnsi="Times New Roman"/>
          <w:color w:val="191919"/>
          <w:spacing w:val="-3"/>
          <w:position w:val="-4"/>
          <w:sz w:val="20"/>
          <w:szCs w:val="20"/>
        </w:rPr>
        <w:pPrChange w:id="621"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rFonts w:ascii="Times New Roman" w:hAnsi="Times New Roman"/>
          <w:color w:val="191919"/>
          <w:spacing w:val="-3"/>
          <w:position w:val="-4"/>
          <w:sz w:val="20"/>
          <w:szCs w:val="20"/>
        </w:rPr>
        <w:pPrChange w:id="622"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23" w:author="eslove" w:date="2010-11-01T14:36:00Z"/>
          <w:rFonts w:ascii="Times New Roman" w:hAnsi="Times New Roman"/>
          <w:color w:val="191919"/>
          <w:spacing w:val="-3"/>
          <w:position w:val="-4"/>
          <w:sz w:val="20"/>
          <w:szCs w:val="20"/>
        </w:rPr>
        <w:pPrChange w:id="624"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25" w:author="eslove" w:date="2010-11-01T14:36:00Z"/>
          <w:rFonts w:ascii="Times New Roman" w:hAnsi="Times New Roman"/>
          <w:color w:val="191919"/>
          <w:spacing w:val="-3"/>
          <w:position w:val="-4"/>
          <w:sz w:val="20"/>
          <w:szCs w:val="20"/>
        </w:rPr>
        <w:pPrChange w:id="626"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27" w:author="eslove" w:date="2010-11-01T14:36:00Z"/>
          <w:rFonts w:ascii="Times New Roman" w:hAnsi="Times New Roman"/>
          <w:color w:val="191919"/>
          <w:spacing w:val="-3"/>
          <w:position w:val="-4"/>
          <w:sz w:val="20"/>
          <w:szCs w:val="20"/>
        </w:rPr>
        <w:pPrChange w:id="628"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284CE2">
      <w:pPr>
        <w:widowControl w:val="0"/>
        <w:tabs>
          <w:tab w:val="left" w:pos="11097"/>
        </w:tabs>
        <w:autoSpaceDE w:val="0"/>
        <w:autoSpaceDN w:val="0"/>
        <w:adjustRightInd w:val="0"/>
        <w:spacing w:before="39" w:after="0" w:line="402" w:lineRule="exact"/>
        <w:ind w:left="540" w:firstLine="3912"/>
        <w:rPr>
          <w:ins w:id="629" w:author="eslove" w:date="2010-11-01T14:36:00Z"/>
          <w:rFonts w:ascii="Times New Roman" w:hAnsi="Times New Roman"/>
          <w:color w:val="191919"/>
          <w:spacing w:val="-3"/>
          <w:position w:val="-4"/>
          <w:sz w:val="20"/>
          <w:szCs w:val="20"/>
        </w:rPr>
        <w:pPrChange w:id="630" w:author="eslove" w:date="2010-11-01T14:31:00Z">
          <w:pPr>
            <w:widowControl w:val="0"/>
            <w:tabs>
              <w:tab w:val="left" w:pos="11097"/>
            </w:tabs>
            <w:autoSpaceDE w:val="0"/>
            <w:autoSpaceDN w:val="0"/>
            <w:adjustRightInd w:val="0"/>
            <w:spacing w:before="39" w:after="0" w:line="402" w:lineRule="exact"/>
            <w:ind w:left="823" w:firstLine="3912"/>
          </w:pPr>
        </w:pPrChange>
      </w:pPr>
      <w:ins w:id="631" w:author="eslove" w:date="2010-11-01T14:31:00Z">
        <w:r w:rsidRPr="00AE60A2">
          <w:rPr>
            <w:noProof/>
          </w:rPr>
          <w:pict>
            <v:shape id="_x0000_s2409" type="#_x0000_t202" style="position:absolute;left:0;text-align:left;margin-left:272.7pt;margin-top:10.45pt;width:228pt;height:96pt;z-index:251923456" stroked="f">
              <v:textbox style="mso-next-textbox:#_x0000_s2409">
                <w:txbxContent>
                  <w:p w:rsidR="009D7097" w:rsidRPr="00284CE2" w:rsidRDefault="009D7097" w:rsidP="00284CE2">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(Spring Semester)</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4105</w:t>
                    </w:r>
                    <w:r w:rsidRPr="00284CE2">
                      <w:rPr>
                        <w:rFonts w:ascii="Times New Roman" w:hAnsi="Times New Roman"/>
                        <w:spacing w:val="-3"/>
                        <w:sz w:val="18"/>
                        <w:szCs w:val="18"/>
                      </w:rPr>
                      <w:tab/>
                      <w:t>International Business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4220</w:t>
                    </w:r>
                    <w:r w:rsidRPr="00284CE2">
                      <w:rPr>
                        <w:rFonts w:ascii="Times New Roman" w:hAnsi="Times New Roman"/>
                        <w:spacing w:val="-3"/>
                        <w:sz w:val="18"/>
                        <w:szCs w:val="18"/>
                      </w:rPr>
                      <w:tab/>
                      <w:t>Supply Chain Management</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4230</w:t>
                    </w:r>
                    <w:r w:rsidRPr="00284CE2">
                      <w:rPr>
                        <w:rFonts w:ascii="Times New Roman" w:hAnsi="Times New Roman"/>
                        <w:spacing w:val="-3"/>
                        <w:sz w:val="18"/>
                        <w:szCs w:val="18"/>
                      </w:rPr>
                      <w:tab/>
                      <w:t>Logistics Information Systems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4270</w:t>
                    </w:r>
                    <w:r w:rsidRPr="00284CE2">
                      <w:rPr>
                        <w:rFonts w:ascii="Times New Roman" w:hAnsi="Times New Roman"/>
                        <w:spacing w:val="-3"/>
                        <w:sz w:val="18"/>
                        <w:szCs w:val="18"/>
                      </w:rPr>
                      <w:tab/>
                      <w:t>Global Logistics</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4125</w:t>
                    </w:r>
                    <w:r w:rsidRPr="00284CE2">
                      <w:rPr>
                        <w:rFonts w:ascii="Times New Roman" w:hAnsi="Times New Roman"/>
                        <w:spacing w:val="-3"/>
                        <w:sz w:val="18"/>
                        <w:szCs w:val="18"/>
                      </w:rPr>
                      <w:tab/>
                      <w:t>Human Resource Management</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sidRPr="00AE60A2">
          <w:rPr>
            <w:noProof/>
          </w:rPr>
          <w:pict>
            <v:shape id="_x0000_s2408" type="#_x0000_t202" style="position:absolute;left:0;text-align:left;margin-left:30.2pt;margin-top:10.45pt;width:228pt;height:96pt;z-index:251922432" stroked="f">
              <v:textbox style="mso-next-textbox:#_x0000_s2408">
                <w:txbxContent>
                  <w:p w:rsidR="009D7097" w:rsidRPr="00284CE2" w:rsidRDefault="009D7097" w:rsidP="00284CE2">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(Fall Semester)</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MGMT </w:t>
                    </w:r>
                    <w:r w:rsidRPr="00284CE2">
                      <w:rPr>
                        <w:rFonts w:ascii="Times New Roman" w:hAnsi="Times New Roman"/>
                        <w:spacing w:val="-3"/>
                        <w:sz w:val="18"/>
                        <w:szCs w:val="18"/>
                      </w:rPr>
                      <w:tab/>
                      <w:t>4110</w:t>
                    </w:r>
                    <w:r w:rsidRPr="00284CE2">
                      <w:rPr>
                        <w:rFonts w:ascii="Times New Roman" w:hAnsi="Times New Roman"/>
                        <w:spacing w:val="-3"/>
                        <w:sz w:val="18"/>
                        <w:szCs w:val="18"/>
                      </w:rPr>
                      <w:tab/>
                      <w:t>Organizational Behavior</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4210</w:t>
                    </w:r>
                    <w:r w:rsidRPr="00284CE2">
                      <w:rPr>
                        <w:rFonts w:ascii="Times New Roman" w:hAnsi="Times New Roman"/>
                        <w:spacing w:val="-3"/>
                        <w:sz w:val="18"/>
                        <w:szCs w:val="18"/>
                      </w:rPr>
                      <w:tab/>
                      <w:t>Transportation Management</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4225</w:t>
                    </w:r>
                    <w:r w:rsidRPr="00284CE2">
                      <w:rPr>
                        <w:rFonts w:ascii="Times New Roman" w:hAnsi="Times New Roman"/>
                        <w:spacing w:val="-3"/>
                        <w:sz w:val="18"/>
                        <w:szCs w:val="18"/>
                      </w:rPr>
                      <w:tab/>
                      <w:t>Warehousing</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4100</w:t>
                    </w:r>
                    <w:r w:rsidRPr="00284CE2">
                      <w:rPr>
                        <w:rFonts w:ascii="Times New Roman" w:hAnsi="Times New Roman"/>
                        <w:spacing w:val="-3"/>
                        <w:sz w:val="18"/>
                        <w:szCs w:val="18"/>
                      </w:rPr>
                      <w:tab/>
                      <w:t>Business Internship II**</w:t>
                    </w:r>
                    <w:r w:rsidRPr="00284CE2">
                      <w:rPr>
                        <w:rFonts w:ascii="Times New Roman" w:hAnsi="Times New Roman"/>
                        <w:spacing w:val="-3"/>
                        <w:sz w:val="18"/>
                        <w:szCs w:val="18"/>
                      </w:rPr>
                      <w:tab/>
                      <w:t>3</w:t>
                    </w:r>
                  </w:p>
                  <w:p w:rsidR="009D7097" w:rsidRPr="00284CE2" w:rsidRDefault="009D7097" w:rsidP="00284CE2">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9D7097" w:rsidRPr="00284CE2" w:rsidRDefault="009D7097" w:rsidP="00284CE2">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ins>
    </w:p>
    <w:p w:rsidR="009D7097" w:rsidRDefault="009D7097">
      <w:pPr>
        <w:widowControl w:val="0"/>
        <w:tabs>
          <w:tab w:val="left" w:pos="11097"/>
        </w:tabs>
        <w:autoSpaceDE w:val="0"/>
        <w:autoSpaceDN w:val="0"/>
        <w:adjustRightInd w:val="0"/>
        <w:spacing w:before="39" w:after="0" w:line="402" w:lineRule="exact"/>
        <w:ind w:left="540" w:firstLine="3912"/>
        <w:rPr>
          <w:ins w:id="632" w:author="eslove" w:date="2010-11-01T14:36:00Z"/>
          <w:rFonts w:ascii="Times New Roman" w:hAnsi="Times New Roman"/>
          <w:color w:val="191919"/>
          <w:spacing w:val="-3"/>
          <w:position w:val="-4"/>
          <w:sz w:val="20"/>
          <w:szCs w:val="20"/>
        </w:rPr>
        <w:pPrChange w:id="633"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34" w:author="eslove" w:date="2010-11-01T14:36:00Z"/>
          <w:rFonts w:ascii="Times New Roman" w:hAnsi="Times New Roman"/>
          <w:color w:val="191919"/>
          <w:spacing w:val="-3"/>
          <w:position w:val="-4"/>
          <w:sz w:val="20"/>
          <w:szCs w:val="20"/>
        </w:rPr>
        <w:pPrChange w:id="635"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36" w:author="eslove" w:date="2010-11-01T14:36:00Z"/>
          <w:rFonts w:ascii="Times New Roman" w:hAnsi="Times New Roman"/>
          <w:color w:val="191919"/>
          <w:spacing w:val="-3"/>
          <w:position w:val="-4"/>
          <w:sz w:val="20"/>
          <w:szCs w:val="20"/>
        </w:rPr>
        <w:pPrChange w:id="637"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38" w:author="eslove" w:date="2010-11-01T14:36:00Z"/>
          <w:rFonts w:ascii="Times New Roman" w:hAnsi="Times New Roman"/>
          <w:color w:val="191919"/>
          <w:spacing w:val="-3"/>
          <w:position w:val="-4"/>
          <w:sz w:val="20"/>
          <w:szCs w:val="20"/>
        </w:rPr>
        <w:pPrChange w:id="639"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40" w:author="eslove" w:date="2010-11-01T14:36:00Z"/>
          <w:rFonts w:ascii="Times New Roman" w:hAnsi="Times New Roman"/>
          <w:color w:val="191919"/>
          <w:spacing w:val="-3"/>
          <w:position w:val="-4"/>
          <w:sz w:val="20"/>
          <w:szCs w:val="20"/>
        </w:rPr>
        <w:pPrChange w:id="641"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42" w:author="eslove" w:date="2010-11-01T14:36:00Z"/>
          <w:rFonts w:ascii="Times New Roman" w:hAnsi="Times New Roman"/>
          <w:color w:val="191919"/>
          <w:spacing w:val="-3"/>
          <w:position w:val="-4"/>
          <w:sz w:val="20"/>
          <w:szCs w:val="20"/>
        </w:rPr>
        <w:pPrChange w:id="643"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44" w:author="eslove" w:date="2010-11-01T14:36:00Z"/>
          <w:rFonts w:ascii="Times New Roman" w:hAnsi="Times New Roman"/>
          <w:color w:val="191919"/>
          <w:spacing w:val="-3"/>
          <w:position w:val="-4"/>
          <w:sz w:val="20"/>
          <w:szCs w:val="20"/>
        </w:rPr>
        <w:pPrChange w:id="645"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46" w:author="eslove" w:date="2010-11-01T14:36:00Z"/>
          <w:rFonts w:ascii="Times New Roman" w:hAnsi="Times New Roman"/>
          <w:color w:val="191919"/>
          <w:spacing w:val="-3"/>
          <w:position w:val="-4"/>
          <w:sz w:val="20"/>
          <w:szCs w:val="20"/>
        </w:rPr>
        <w:pPrChange w:id="647"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48" w:author="eslove" w:date="2010-11-01T14:36:00Z"/>
          <w:rFonts w:ascii="Times New Roman" w:hAnsi="Times New Roman"/>
          <w:color w:val="191919"/>
          <w:spacing w:val="-3"/>
          <w:position w:val="-4"/>
          <w:sz w:val="20"/>
          <w:szCs w:val="20"/>
        </w:rPr>
        <w:pPrChange w:id="649"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9D7097">
      <w:pPr>
        <w:widowControl w:val="0"/>
        <w:tabs>
          <w:tab w:val="left" w:pos="11097"/>
        </w:tabs>
        <w:autoSpaceDE w:val="0"/>
        <w:autoSpaceDN w:val="0"/>
        <w:adjustRightInd w:val="0"/>
        <w:spacing w:before="39" w:after="0" w:line="402" w:lineRule="exact"/>
        <w:ind w:left="540" w:firstLine="3912"/>
        <w:rPr>
          <w:ins w:id="650" w:author="eslove" w:date="2010-11-01T14:36:00Z"/>
          <w:rFonts w:ascii="Times New Roman" w:hAnsi="Times New Roman"/>
          <w:color w:val="191919"/>
          <w:spacing w:val="-3"/>
          <w:position w:val="-4"/>
          <w:sz w:val="20"/>
          <w:szCs w:val="20"/>
        </w:rPr>
        <w:pPrChange w:id="651" w:author="eslove" w:date="2010-11-01T14:31:00Z">
          <w:pPr>
            <w:widowControl w:val="0"/>
            <w:tabs>
              <w:tab w:val="left" w:pos="11097"/>
            </w:tabs>
            <w:autoSpaceDE w:val="0"/>
            <w:autoSpaceDN w:val="0"/>
            <w:adjustRightInd w:val="0"/>
            <w:spacing w:before="39" w:after="0" w:line="402" w:lineRule="exact"/>
            <w:ind w:left="823" w:firstLine="3912"/>
          </w:pPr>
        </w:pPrChange>
      </w:pPr>
    </w:p>
    <w:p w:rsidR="009D7097" w:rsidRDefault="001050CA" w:rsidP="00284CE2">
      <w:pPr>
        <w:widowControl w:val="0"/>
        <w:tabs>
          <w:tab w:val="left" w:pos="11097"/>
        </w:tabs>
        <w:autoSpaceDE w:val="0"/>
        <w:autoSpaceDN w:val="0"/>
        <w:adjustRightInd w:val="0"/>
        <w:spacing w:before="39" w:after="0" w:line="402" w:lineRule="exact"/>
        <w:ind w:firstLine="0"/>
        <w:rPr>
          <w:rFonts w:ascii="Century Gothic Bold" w:hAnsi="Century Gothic Bold" w:cs="Century Gothic Bold"/>
          <w:color w:val="191919"/>
          <w:w w:val="97"/>
          <w:position w:val="2"/>
          <w:sz w:val="35"/>
          <w:szCs w:val="35"/>
        </w:rPr>
        <w:pPrChange w:id="652" w:author="eslove" w:date="2010-11-01T14:31:00Z">
          <w:pPr>
            <w:widowControl w:val="0"/>
            <w:tabs>
              <w:tab w:val="left" w:pos="11097"/>
            </w:tabs>
            <w:autoSpaceDE w:val="0"/>
            <w:autoSpaceDN w:val="0"/>
            <w:adjustRightInd w:val="0"/>
            <w:spacing w:before="39" w:after="0" w:line="402" w:lineRule="exact"/>
            <w:ind w:left="823" w:firstLine="3912"/>
          </w:pPr>
        </w:pPrChange>
      </w:pPr>
      <w:del w:id="653" w:author="eslove" w:date="2010-11-01T16:21:00Z">
        <w:r w:rsidDel="00000C3B">
          <w:rPr>
            <w:rFonts w:ascii="Century Gothic Bold" w:hAnsi="Century Gothic Bold" w:cs="Century Gothic Bold"/>
            <w:color w:val="191919"/>
            <w:w w:val="97"/>
            <w:position w:val="2"/>
            <w:sz w:val="35"/>
            <w:szCs w:val="35"/>
          </w:rPr>
          <w:delText>114</w:delText>
        </w:r>
      </w:del>
    </w:p>
    <w:p w:rsidR="001050CA" w:rsidRDefault="001050CA">
      <w:pPr>
        <w:widowControl w:val="0"/>
        <w:autoSpaceDE w:val="0"/>
        <w:autoSpaceDN w:val="0"/>
        <w:adjustRightInd w:val="0"/>
        <w:spacing w:after="0"/>
        <w:rPr>
          <w:rFonts w:ascii="Century Gothic Bold" w:hAnsi="Century Gothic Bold" w:cs="Century Gothic Bold"/>
          <w:color w:val="191919"/>
          <w:w w:val="97"/>
          <w:position w:val="2"/>
          <w:sz w:val="35"/>
          <w:szCs w:val="35"/>
        </w:rPr>
        <w:sectPr w:rsidR="001050CA" w:rsidSect="00FF2916">
          <w:pgSz w:w="12240" w:h="15840"/>
          <w:pgMar w:top="360" w:right="1170" w:bottom="0" w:left="630" w:header="720" w:footer="720" w:gutter="0"/>
          <w:cols w:space="720"/>
          <w:noEndnote/>
        </w:sectPr>
      </w:pPr>
    </w:p>
    <w:bookmarkStart w:id="654" w:name="Pg17"/>
    <w:bookmarkEnd w:id="654"/>
    <w:p w:rsidR="001050CA" w:rsidRDefault="00AE60A2">
      <w:r>
        <w:lastRenderedPageBreak/>
        <w:fldChar w:fldCharType="end"/>
      </w:r>
      <w:r>
        <w:fldChar w:fldCharType="begin"/>
      </w:r>
      <w:r w:rsidR="006D75CE">
        <w:instrText xml:space="preserve"> INCLUDETEXT "C:\\Users\\juliette\\Desktop\\raw3\\colEducation\\education.docx" </w:instrText>
      </w:r>
      <w:r>
        <w:fldChar w:fldCharType="separate"/>
      </w:r>
      <w:r w:rsidR="001050CA">
        <w:t>College Education</w:t>
      </w:r>
    </w:p>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r>
        <w:t>College Education</w:t>
      </w:r>
    </w:p>
    <w:p w:rsidR="006D75CE" w:rsidRDefault="00AE60A2">
      <w:pPr>
        <w:sectPr w:rsidR="006D75CE" w:rsidSect="00946B9C">
          <w:pgSz w:w="12240" w:h="15840"/>
          <w:pgMar w:top="1440" w:right="1800" w:bottom="1440" w:left="1800" w:header="720" w:footer="720" w:gutter="0"/>
          <w:cols w:space="720"/>
          <w:docGrid w:linePitch="360"/>
        </w:sectPr>
      </w:pPr>
      <w:r>
        <w:fldChar w:fldCharType="end"/>
      </w:r>
    </w:p>
    <w:p w:rsidR="001050CA" w:rsidRDefault="00AE60A2">
      <w:r>
        <w:lastRenderedPageBreak/>
        <w:fldChar w:fldCharType="begin"/>
      </w:r>
      <w:r w:rsidR="006D75CE">
        <w:instrText xml:space="preserve"> INCLUDETEXT "C:\\Users\\juliette\\Desktop\\raw3\\colEducation\\deptTeacherEducation.docx" </w:instrText>
      </w:r>
      <w:r>
        <w:fldChar w:fldCharType="separate"/>
      </w:r>
      <w:r w:rsidR="001050CA">
        <w:t>Department Teacher Education</w:t>
      </w:r>
    </w:p>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r>
        <w:t>Department Teacher Education</w:t>
      </w:r>
    </w:p>
    <w:p w:rsidR="006D75CE" w:rsidRDefault="00AE60A2">
      <w:pPr>
        <w:sectPr w:rsidR="006D75CE" w:rsidSect="00946B9C">
          <w:pgSz w:w="12240" w:h="15840"/>
          <w:pgMar w:top="1440" w:right="1800" w:bottom="1440" w:left="1800" w:header="720" w:footer="720" w:gutter="0"/>
          <w:cols w:space="720"/>
          <w:docGrid w:linePitch="360"/>
        </w:sectPr>
      </w:pPr>
      <w:r>
        <w:fldChar w:fldCharType="end"/>
      </w:r>
    </w:p>
    <w:p w:rsidR="001050CA" w:rsidRDefault="00AE60A2" w:rsidP="001050CA">
      <w:pPr>
        <w:widowControl w:val="0"/>
        <w:autoSpaceDE w:val="0"/>
        <w:autoSpaceDN w:val="0"/>
        <w:adjustRightInd w:val="0"/>
        <w:spacing w:before="66" w:after="0" w:line="192" w:lineRule="exact"/>
        <w:ind w:left="991" w:right="8660" w:hanging="426"/>
        <w:rPr>
          <w:rFonts w:ascii="Century Gothic" w:hAnsi="Century Gothic" w:cs="Century Gothic"/>
          <w:color w:val="000000"/>
          <w:sz w:val="16"/>
          <w:szCs w:val="16"/>
        </w:rPr>
      </w:pPr>
      <w:r>
        <w:lastRenderedPageBreak/>
        <w:fldChar w:fldCharType="begin"/>
      </w:r>
      <w:r w:rsidR="006D75CE">
        <w:instrText xml:space="preserve"> INCLUDETEXT "C:\\Users\\juliette\\Desktop\\raw3\\colEducation\\dept_PhysicalEducation.docx" </w:instrText>
      </w:r>
      <w:r>
        <w:fldChar w:fldCharType="separate"/>
      </w:r>
      <w:r w:rsidRPr="00AE60A2">
        <w:rPr>
          <w:rFonts w:ascii="Times New Roman" w:hAnsi="Times New Roman" w:cs="Times New Roman"/>
          <w:b/>
          <w:bCs/>
          <w:noProof/>
          <w:color w:val="191919"/>
          <w:sz w:val="32"/>
          <w:szCs w:val="32"/>
        </w:rPr>
        <w:pict>
          <v:group id="_x0000_s2527" style="position:absolute;left:0;text-align:left;margin-left:-16.75pt;margin-top:-19.7pt;width:157.05pt;height:11in;z-index:-251378688;mso-position-horizontal-relative:text;mso-position-vertical-relative:text" coordorigin="-55,3" coordsize="3141,15840">
            <v:group id="Group 2700" o:spid="_x0000_s2528" style="position:absolute;left:-34;top:3;width:3120;height:15840;mso-position-horizontal-relative:page;mso-position-vertical-relative:page" coordsize="312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" o:allowincell="f">
              <v:rect id="_x0000_s2529" style="position:absolute;width:1080;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LMUA&#10;AADdAAAADwAAAGRycy9kb3ducmV2LnhtbESPT2vCQBTE70K/w/IKvZlNpY0aXUUKLcVL/Uuvr9ln&#10;Epp9G3a3Jn57Vyh4HGbmN8x82ZtGnMn52rKC5yQFQVxYXXOp4LB/H05A+ICssbFMCi7kYbl4GMwx&#10;17bjLZ13oRQRwj5HBVUIbS6lLyoy6BPbEkfvZJ3BEKUrpXbYRbhp5ChNM2mw5rhQYUtvFRW/uz+j&#10;oHM9vX6U+muSrY/76ffPGNuNU+rpsV/NQATqwz383/7UCrJx9g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YsxQAAAN0AAAAPAAAAAAAAAAAAAAAAAJgCAABkcnMv&#10;ZG93bnJldi54bWxQSwUGAAAAAAQABAD1AAAAigMAAAAA&#10;" fillcolor="#dcdcdc" stroked="f">
                <v:path arrowok="t"/>
              </v:rect>
              <v:rect id="Rectangle 2702" o:spid="_x0000_s2530" style="position:absolute;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Tt8UA&#10;AADdAAAADwAAAGRycy9kb3ducmV2LnhtbESPT2vCQBTE70K/w/IKvemmglGjqxShRbxo/YPXZ/aZ&#10;BLNvw+7WpN++Kwg9DjPzG2a+7Ewt7uR8ZVnB+yABQZxbXXGh4Hj47E9A+ICssbZMCn7Jw3Lx0ptj&#10;pm3L33Tfh0JECPsMFZQhNJmUPi/JoB/Yhjh6V+sMhihdIbXDNsJNLYdJkkqDFceFEhtalZTf9j9G&#10;Qes6Gn0VejtJN6fD9HwZY7NzSr29dh8zEIG68B9+ttdaQTpOR/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tO3xQAAAN0AAAAPAAAAAAAAAAAAAAAAAJgCAABkcnMv&#10;ZG93bnJldi54bWxQSwUGAAAAAAQABAD1AAAAigMAAAAA&#10;" fillcolor="#dcdcdc" stroked="f">
                <v:path arrowok="t"/>
              </v:rect>
              <v:rect id="Rectangle 2703" o:spid="_x0000_s2531" style="position:absolute;top:2488;width:1080;height: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mccA&#10;AADdAAAADwAAAGRycy9kb3ducmV2LnhtbESPT2vCQBTE74V+h+UVehHdmEMsaVaRUqEgHqJt0dsj&#10;+/KHZt+G7JrEb+8WCj0OM/MbJttMphUD9a6xrGC5iEAQF1Y3XCn4PO3mLyCcR9bYWiYFN3KwWT8+&#10;ZJhqO3JOw9FXIkDYpaig9r5LpXRFTQbdwnbEwSttb9AH2VdS9zgGuGllHEWJNNhwWKixo7eaip/j&#10;1Sh4j8/bct/mXX4w568lxWZWXL6Ven6atq8gPE3+P/zX/tAKklWSwO+b8AT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pnHAAAA3QAAAA8AAAAAAAAAAAAAAAAAmAIAAGRy&#10;cy9kb3ducmV2LnhtbFBLBQYAAAAABAAEAPUAAACMAwAAAAA=&#10;" fillcolor="#dcdcdc" stroked="f">
                <v:path arrowok="t"/>
              </v:rect>
              <v:rect id="_x0000_s2532" style="position:absolute;left:760;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v:rect id="_x0000_s2533" style="position:absolute;left:740;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nnMQA&#10;AADdAAAADwAAAGRycy9kb3ducmV2LnhtbERPz2vCMBS+C/sfwhvsIjNVWHXVKCrIPCmrg7HbW/Ns&#10;uzUvJclq/e/NQdjx4/u9WPWmER05X1tWMB4lIIgLq2suFXycds8zED4ga2wsk4IreVgtHwYLzLS9&#10;8Dt1eShFDGGfoYIqhDaT0hcVGfQj2xJH7mydwRChK6V2eInhppGTJEmlwZpjQ4UtbSsqfvM/o+Dn&#10;881tXr9ejsfiu+l2lB6S8XSo1NNjv56DCNSHf/HdvdcK0mka58Y38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Z5zEAAAA3QAAAA8AAAAAAAAAAAAAAAAAmAIAAGRycy9k&#10;b3ducmV2LnhtbFBLBQYAAAAABAAEAPUAAACJAwAAAAA=&#10;" filled="f" strokecolor="#a3a3a3" strokeweight="2pt">
                <v:path arrowok="t"/>
              </v:rect>
              <v:rect id="Rectangle 2706" o:spid="_x0000_s2534" style="position:absolute;top:24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o5cgA&#10;AADdAAAADwAAAGRycy9kb3ducmV2LnhtbESPQWvCQBSE7wX/w/IEL6VuIhLb1FVEVDwUaa0evD2y&#10;r0kw+zZmVxP/fbdQ8DjMzDfMdN6ZStyocaVlBfEwAkGcWV1yruDwvX55BeE8ssbKMim4k4P5rPc0&#10;xVTblr/otve5CBB2KSoovK9TKV1WkEE3tDVx8H5sY9AH2eRSN9gGuKnkKIoSabDksFBgTcuCsvP+&#10;ahRsdveP0fM5Psarri0P49Ml/5ygUoN+t3gH4anzj/B/e6sVJJPkDf7eh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2ujlyAAAAN0AAAAPAAAAAAAAAAAAAAAAAJgCAABk&#10;cnMvZG93bnJldi54bWxQSwUGAAAAAAQABAD1AAAAjQMAAAAA&#10;" fillcolor="#191919" stroked="f">
                <v:path arrowok="t"/>
              </v:rect>
              <v:rect id="Rectangle 2707" o:spid="_x0000_s2535" style="position:absolute;top:42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XpcUA&#10;AADdAAAADwAAAGRycy9kb3ducmV2LnhtbERPy2rCQBTdF/yH4Qpuik4ixUh0FCkqLoq0PhbuLplr&#10;EszcSTOjiX/vLApdHs57vuxMJR7UuNKygngUgSDOrC45V3A6boZTEM4ja6wsk4InOVguem9zTLVt&#10;+YceB5+LEMIuRQWF93UqpcsKMuhGtiYO3NU2Bn2ATS51g20IN5UcR9FEGiw5NBRY02dB2e1wNwq2&#10;++fX+P0Wn+N115anj8tv/p2gUoN+t5qB8NT5f/Gfe6cVTJIk7A9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delxQAAAN0AAAAPAAAAAAAAAAAAAAAAAJgCAABkcnMv&#10;ZG93bnJldi54bWxQSwUGAAAAAAQABAD1AAAAigMAAAAA&#10;" fillcolor="#191919" stroked="f">
                <v:path arrowok="t"/>
              </v:rect>
              <v:group id="Group 2708" o:spid="_x0000_s2536" style="position:absolute;left:-720;top:6104;width:1804;height:0" coordorigin="-720,6104" coordsize="1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nVze8cAAADd&#10;AAAADwAAAAAAAAAAAAAAAACqAgAAZHJzL2Rvd25yZXYueG1sUEsFBgAAAAAEAAQA+gAAAJ4DAAAA&#10;AA==&#10;">
                <v:shape id="Freeform 2709" o:spid="_x0000_s2537"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csUA&#10;AADdAAAADwAAAGRycy9kb3ducmV2LnhtbESPzWrDMBCE74G+g9hCb7FcH+LgRDGltNCQXPJTSm6L&#10;tZVNrZWR1MR9+yoQyHGYmW+YZT3aXpzJh86xgucsB0HcON2xUXA8vE/nIEJE1tg7JgV/FKBePUyW&#10;WGl34R2d99GIBOFQoYI2xqGSMjQtWQyZG4iT9+28xZikN1J7vCS47WWR5zNpseO00OJAry01P/tf&#10;qyC8rbvPsLbj1vbutPnypTEbr9TT4/iyABFpjPfwrf2hFczKsoD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ZyxQAAAN0AAAAPAAAAAAAAAAAAAAAAAJgCAABkcnMv&#10;ZG93bnJldi54bWxQSwUGAAAAAAQABAD1AAAAigMAAAAA&#10;" path="m1804,l720,e" filled="f" strokecolor="#191919" strokeweight="2pt">
                  <v:path arrowok="t" o:connecttype="custom" o:connectlocs="1804,0;720,0" o:connectangles="0,0"/>
                </v:shape>
                <v:shape id="Freeform 2710" o:spid="_x0000_s2538"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T6cUA&#10;AADdAAAADwAAAGRycy9kb3ducmV2LnhtbESPQWsCMRSE74X+h/AKvdVsW3DLanYppQVFL9qKeHts&#10;ntnFzcuSRF3/vRGEHoeZ+YaZVoPtxIl8aB0reB1lIIhrp1s2Cv5+f14+QISIrLFzTAouFKAqHx+m&#10;WGh35hWd1tGIBOFQoIImxr6QMtQNWQwj1xMnb++8xZikN1J7PCe47eRblo2lxZbTQoM9fTVUH9ZH&#10;qyB8z9tNmNthaTu3W2x9bszCK/X8NHxOQEQa4n/43p5pBeM8f4fbm/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ZPpxQAAAN0AAAAPAAAAAAAAAAAAAAAAAJgCAABkcnMv&#10;ZG93bnJldi54bWxQSwUGAAAAAAQABAD1AAAAigMAAAAA&#10;" path="m720,l1804,e" filled="f" strokecolor="#191919" strokeweight="2pt">
                  <v:path arrowok="t" o:connecttype="custom" o:connectlocs="720,0;1804,0" o:connectangles="0,0"/>
                </v:shape>
              </v:group>
              <v:group id="Group 2711" o:spid="_x0000_s2539" style="position:absolute;left:-696;top:7904;width:1780;height:0" coordorigin="-696,79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LQ48cAAADd&#10;AAAADwAAAAAAAAAAAAAAAACqAgAAZHJzL2Rvd25yZXYueG1sUEsFBgAAAAAEAAQA+gAAAJ4DAAAA&#10;AA==&#10;">
                <v:shape id="Freeform 2712" o:spid="_x0000_s2540"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gBsUA&#10;AADdAAAADwAAAGRycy9kb3ducmV2LnhtbESPT4vCMBTE7wt+h/AEL4smiqtSjSJS2T3sxT94fjTP&#10;trR5KU2s9dtvFhb2OMzMb5jNrre16Kj1pWMN04kCQZw5U3Ku4Xo5jlcgfEA2WDsmDS/ysNsO3jaY&#10;GPfkE3XnkIsIYZ+ghiKEJpHSZwVZ9BPXEEfv7lqLIco2l6bFZ4TbWs6UWkiLJceFAhs6FJRV54fV&#10;0Kdz2X2qSn1nPJ+m1fssDZeb1qNhv1+DCNSH//Bf+8toWCy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qAGxQAAAN0AAAAPAAAAAAAAAAAAAAAAAJgCAABkcnMv&#10;ZG93bnJldi54bWxQSwUGAAAAAAQABAD1AAAAigMAAAAA&#10;" path="m1781,l696,e" filled="f" strokecolor="#191919" strokeweight="2pt">
                  <v:path arrowok="t" o:connecttype="custom" o:connectlocs="1781,0;696,0" o:connectangles="0,0"/>
                </v:shape>
                <v:shape id="Freeform 2713" o:spid="_x0000_s2541"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ccUA&#10;AADdAAAADwAAAGRycy9kb3ducmV2LnhtbESPQWvCQBSE7wX/w/KEXoruKhIlugmlROyhl2rp+ZF9&#10;JiHZtyG7xvTfu4VCj8PMfMMc8sl2YqTBN441rJYKBHHpTMOVhq/LcbED4QOywc4xafghD3k2ezpg&#10;atydP2k8h0pECPsUNdQh9KmUvqzJol+6njh6VzdYDFEOlTQD3iPcdnKtVCItNhwXauzpraayPd+s&#10;hqnYyPGkWvVR8mZVtC/rIly+tX6eT697EIGm8B/+a78bDcl2m8Dvm/g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D5xxQAAAN0AAAAPAAAAAAAAAAAAAAAAAJgCAABkcnMv&#10;ZG93bnJldi54bWxQSwUGAAAAAAQABAD1AAAAigMAAAAA&#10;" path="m696,l1781,e" filled="f" strokecolor="#191919" strokeweight="2pt">
                  <v:path arrowok="t" o:connecttype="custom" o:connectlocs="696,0;1781,0" o:connectangles="0,0"/>
                </v:shape>
              </v:group>
              <v:group id="Group 2714" o:spid="_x0000_s2542" style="position:absolute;left:-687;top:9704;width:1771;height:0" coordorigin="-687,9704" coordsize="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BOlMYAAADdAAAADwAAAGRycy9kb3ducmV2LnhtbESPQWvCQBSE7wX/w/KE&#10;3uomSo1EVxGppQcRqoJ4e2SfSTD7NmS3Sfz3riD0OMzMN8xi1ZtKtNS40rKCeBSBIM6sLjlXcDpu&#10;P2YgnEfWWFkmBXdysFoO3haYatvxL7UHn4sAYZeigsL7OpXSZQUZdCNbEwfvahuDPsgml7rBLsBN&#10;JcdRNJUGSw4LBda0KSi7Hf6Mgu8Ou/Uk/mp3t+vmfjl+7s+7mJR6H/brOQhPvf8Pv9o/WsE0SRJ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E6UxgAAAN0A&#10;AAAPAAAAAAAAAAAAAAAAAKoCAABkcnMvZG93bnJldi54bWxQSwUGAAAAAAQABAD6AAAAnQMAAAAA&#10;">
                <v:shape id="Freeform 2715" o:spid="_x0000_s2543"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gFMMA&#10;AADdAAAADwAAAGRycy9kb3ducmV2LnhtbERP3WrCMBS+F/YO4Qx2I5q6QSvVKFMm24UIVh/g2Bzb&#10;suakJJlWn95cDLz8+P7ny9604kLON5YVTMYJCOLS6oYrBcfDZjQF4QOyxtYyKbiRh+XiZTDHXNsr&#10;7+lShErEEPY5KqhD6HIpfVmTQT+2HXHkztYZDBG6SmqH1xhuWvmeJKk02HBsqLGjdU3lb/FnFGT3&#10;ydeHNpy2hdt+r/a33fa0GSr19tp/zkAE6sNT/O/+0QrSLIt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IgFMMAAADdAAAADwAAAAAAAAAAAAAAAACYAgAAZHJzL2Rv&#10;d25yZXYueG1sUEsFBgAAAAAEAAQA9QAAAIgDAAAAAA==&#10;" path="m1772,l687,e" filled="f" strokecolor="#191919" strokeweight="2pt">
                  <v:path arrowok="t" o:connecttype="custom" o:connectlocs="1772,0;687,0" o:connectangles="0,0"/>
                </v:shape>
                <v:shape id="Freeform 2716" o:spid="_x0000_s2544"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Fj8cA&#10;AADdAAAADwAAAGRycy9kb3ducmV2LnhtbESP0WrCQBRE34X+w3KFvkjdWCFpo6tUqdQHKZj2A26z&#10;1ySYvRt2txr9ercg9HGYmTPMfNmbVpzI+caygsk4AUFcWt1wpeD7a/P0AsIHZI2tZVJwIQ/LxcNg&#10;jrm2Z97TqQiViBD2OSqoQ+hyKX1Zk0E/th1x9A7WGQxRukpqh+cIN618TpJUGmw4LtTY0bqm8lj8&#10;GgXZdfI+1YbTtnC7j9X+8rn72YyUehz2bzMQgfrwH763t1pBmmWv8Pc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Y/HAAAA3QAAAA8AAAAAAAAAAAAAAAAAmAIAAGRy&#10;cy9kb3ducmV2LnhtbFBLBQYAAAAABAAEAPUAAACMAwAAAAA=&#10;" path="m687,l1772,e" filled="f" strokecolor="#191919" strokeweight="2pt">
                  <v:path arrowok="t" o:connecttype="custom" o:connectlocs="687,0;1772,0" o:connectangles="0,0"/>
                </v:shape>
              </v:group>
              <v:group id="Group 2717" o:spid="_x0000_s2545" style="position:absolute;left:-705;top:11504;width:1789;height:0" coordorigin="-705,11504" coordsize="17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ymx8MAAADdAAAADwAAAGRycy9kb3ducmV2LnhtbERPTYvCMBC9C/sfwgh7&#10;07S76Eo1ioi7eBDBuiDehmZsi82kNLGt/94cBI+P971Y9aYSLTWutKwgHkcgiDOrS84V/J9+RzMQ&#10;ziNrrCyTggc5WC0/BgtMtO34SG3qcxFC2CWooPC+TqR0WUEG3djWxIG72sagD7DJpW6wC+Gmkl9R&#10;NJUGSw4NBda0KSi7pXej4K/Dbv0db9v97bp5XE6Tw3kfk1Kfw349B+Gp92/xy73TCqY/s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7KbHwwAAAN0AAAAP&#10;AAAAAAAAAAAAAAAAAKoCAABkcnMvZG93bnJldi54bWxQSwUGAAAAAAQABAD6AAAAmgMAAAAA&#10;">
                <v:shape id="Freeform 2718" o:spid="_x0000_s2546"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DZMYA&#10;AADdAAAADwAAAGRycy9kb3ducmV2LnhtbESPUUvDQBCE3wv9D8cWfGsv8aHW2GsRwVaRIkZ/wJJb&#10;c6G53Zi7ttFf7xUKfRxm5htmuR58q47Uh0bYQD7LQBFXYhuuDXx9Pk8XoEJEttgKk4FfCrBejUdL&#10;LKyc+IOOZaxVgnAo0ICLsSu0DpUjj2EmHXHyvqX3GJPsa217PCW4b/Vtls21x4bTgsOOnhxV+/Lg&#10;DWy299v87c+J7LXPfqrdu7x22pibyfD4ACrSEK/hS/vFGpjfLXI4v0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3DZMYAAADdAAAADwAAAAAAAAAAAAAAAACYAgAAZHJz&#10;L2Rvd25yZXYueG1sUEsFBgAAAAAEAAQA9QAAAIsDAAAAAA==&#10;" path="m1790,l705,e" filled="f" strokecolor="#191919" strokeweight="2pt">
                  <v:path arrowok="t" o:connecttype="custom" o:connectlocs="1790,0;705,0" o:connectangles="0,0"/>
                </v:shape>
                <v:shape id="Freeform 2719" o:spid="_x0000_s2547"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dE8YA&#10;AADdAAAADwAAAGRycy9kb3ducmV2LnhtbESPzWoCQRCE74G8w9CB3HRWD/5sHCUEjAkioskDNDud&#10;ncWd7nVnohuf3hGEHIuq+oqaLTpfqxO1oRI2MOhnoIgLsRWXBr6/lr0JqBCRLdbCZOCPAizmjw8z&#10;zK2ceUenfSxVgnDI0YCLscm1DoUjj6EvDXHyfqT1GJNsS21bPCe4r/Uwy0baY8VpwWFDb46Kw/7X&#10;G3hfTVeD9cWJHLTPjsVmK5+NNub5qXt9ARWpi//he/vDGhiNJ0O4vUlP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9dE8YAAADdAAAADwAAAAAAAAAAAAAAAACYAgAAZHJz&#10;L2Rvd25yZXYueG1sUEsFBgAAAAAEAAQA9QAAAIsDAAAAAA==&#10;" path="m705,l1790,e" filled="f" strokecolor="#191919" strokeweight="2pt">
                  <v:path arrowok="t" o:connecttype="custom" o:connectlocs="705,0;1790,0" o:connectangles="0,0"/>
                </v:shape>
              </v:group>
              <v:group id="_x0000_s2548" style="position:absolute;left:-696;top:13304;width:1780;height:0" coordorigin="-696,133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PjiwxgAAAN0A&#10;AAAPAAAAAAAAAAAAAAAAAKoCAABkcnMvZG93bnJldi54bWxQSwUGAAAAAAQABAD6AAAAnQMAAAAA&#10;">
                <v:shape id="Freeform 2721" o:spid="_x0000_s2549"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1usUA&#10;AADdAAAADwAAAGRycy9kb3ducmV2LnhtbESPQWvCQBSE70L/w/IKXqTuKsFKdBWRlHroxVh6fmSf&#10;SUj2bchuY/z3XaHgcZiZb5jtfrStGKj3tWMNi7kCQVw4U3Op4fvy8bYG4QOywdYxabiTh/3uZbLF&#10;1Lgbn2nIQykihH2KGqoQulRKX1Rk0c9dRxy9q+sthij7UpoebxFuW7lUaiUt1hwXKuzoWFHR5L9W&#10;w5glcvhUjfoqOFlkzWyZhcuP1tPX8bABEWgMz/B/+2Q0rN7XCTzexCc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W6xQAAAN0AAAAPAAAAAAAAAAAAAAAAAJgCAABkcnMv&#10;ZG93bnJldi54bWxQSwUGAAAAAAQABAD1AAAAigMAAAAA&#10;" path="m1781,l696,e" filled="f" strokecolor="#191919" strokeweight="2pt">
                  <v:path arrowok="t" o:connecttype="custom" o:connectlocs="1781,0;696,0" o:connectangles="0,0"/>
                </v:shape>
                <v:shape id="Freeform 2722" o:spid="_x0000_s2550"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cUA&#10;AADdAAAADwAAAGRycy9kb3ducmV2LnhtbESPT4vCMBTE7wt+h/AEL4smiqtSjSJS2T3sxT94fjTP&#10;trR5KU2s9dtvFhb2OMzMb5jNrre16Kj1pWMN04kCQZw5U3Ku4Xo5jlcgfEA2WDsmDS/ysNsO3jaY&#10;GPfkE3XnkIsIYZ+ghiKEJpHSZwVZ9BPXEEfv7lqLIco2l6bFZ4TbWs6UWkiLJceFAhs6FJRV54fV&#10;0Kdz2X2qSn1nPJ+m1fssDZeb1qNhv1+DCNSH//Bf+8toWCx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9AhxQAAAN0AAAAPAAAAAAAAAAAAAAAAAJgCAABkcnMv&#10;ZG93bnJldi54bWxQSwUGAAAAAAQABAD1AAAAigMAAAAA&#10;" path="m696,l1781,e" filled="f" strokecolor="#191919" strokeweight="2pt">
                  <v:path arrowok="t" o:connecttype="custom" o:connectlocs="696,0;1781,0" o:connectangles="0,0"/>
                </v:shape>
              </v:group>
              <v:shape id="_x0000_s2551" style="position:absolute;left:1039;top:15104;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4,e" filled="f" strokecolor="#191919" strokeweight="2pt">
                <v:path arrowok="t" o:connecttype="custom" o:connectlocs="0,0;44,0" o:connectangles="0,0"/>
              </v:shape>
              <v:shape id="_x0000_s2552" style="position:absolute;top:15104;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3nMQA&#10;AADdAAAADwAAAGRycy9kb3ducmV2LnhtbESPQWsCMRSE74X+h/AKXopmFauyNYqIgnirevD42Lxu&#10;VjcvyyZq/PdGEDwOM/MNM51HW4srtb5yrKDfy0AQF05XXCo47NfdCQgfkDXWjknBnTzMZ58fU8y1&#10;u/EfXXehFAnCPkcFJoQml9IXhiz6nmuIk/fvWoshybaUusVbgttaDrJsJC1WnBYMNrQ0VJx3F6sg&#10;28cfHB5Ox0au6sU3reJwezdKdb7i4hdEoBje4Vd7oxWMxpMxPN+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95zEAAAA3QAAAA8AAAAAAAAAAAAAAAAAmAIAAGRycy9k&#10;b3ducmV2LnhtbFBLBQYAAAAABAAEAPUAAACJAwAAAAA=&#10;" path="m,l400,e" filled="f" strokecolor="#191919" strokeweight="2pt">
                <v:path arrowok="t" o:connecttype="custom" o:connectlocs="0,0;400,0" o:connectangles="0,0"/>
              </v:shape>
              <v:rect id="_x0000_s2553" style="position:absolute;left:400;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QucIA&#10;AADdAAAADwAAAGRycy9kb3ducmV2LnhtbERPTYvCMBC9C/6HMII3TRXU0jUti6Do4kXXy96mzWxb&#10;tpmUJtb6781hwePjfW+zwTSip87VlhUs5hEI4sLqmksFt+/9LAbhPLLGxjIpeJKDLB2Ptpho++AL&#10;9VdfihDCLkEFlfdtIqUrKjLo5rYlDtyv7Qz6ALtS6g4fIdw0chlFa2mw5tBQYUu7ioq/690oyE/n&#10;iz983Q59nJdtY/OfxdmulJpOhs8PEJ4G/xb/u49awXoTh7nhTX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RC5wgAAAN0AAAAPAAAAAAAAAAAAAAAAAJgCAABkcnMvZG93&#10;bnJldi54bWxQSwUGAAAAAAQABAD1AAAAhwMAAAAA&#10;" stroked="f">
                <v:path arrowok="t"/>
              </v:rect>
              <v:rect id="_x0000_s2554" style="position:absolute;left:380;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KccA&#10;AADdAAAADwAAAGRycy9kb3ducmV2LnhtbESP3UoDMRSE74W+QziF3ojNWmp/1qZFCi3VG3H1AY6b&#10;42bb5GRJ0nZ9eyMIXg4z8w2z2vTOiguF2HpWcD8uQBDXXrfcKPh4390tQMSErNF6JgXfFGGzHtys&#10;sNT+ym90qVIjMoRjiQpMSl0pZawNOYxj3xFn78sHhynL0Egd8JrhzspJUcykw5bzgsGOtobqU3V2&#10;Cuj19vlhfzieXo7aWrOcflbneVBqNOyfHkEk6tN/+K990Apm88US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P3ynHAAAA3QAAAA8AAAAAAAAAAAAAAAAAmAIAAGRy&#10;cy9kb3ducmV2LnhtbFBLBQYAAAAABAAEAPUAAACMAwAAAAA=&#10;" filled="f" strokecolor="#191919" strokeweight="2pt">
                <v:path arrowok="t"/>
              </v:rect>
            </v:group>
            <v:shape id="_x0000_s2555" type="#_x0000_t202" style="position:absolute;left:343;top:13535;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QBuAIAALo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" o:allowincell="f" filled="f" stroked="f">
              <v:textbox style="layout-flow:vertical;mso-layout-flow-alt:bottom-to-top;mso-next-textbox:#_x0000_s2555"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556" type="#_x0000_t202" style="position:absolute;left:343;top:8267;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7gtQIAALo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" o:allowincell="f" filled="f" stroked="f">
              <v:textbox style="layout-flow:vertical;mso-layout-flow-alt:bottom-to-top;mso-next-textbox:#_x0000_s2556"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557" type="#_x0000_t202" style="position:absolute;left:363;top:11813;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aTtwIAALo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" o:allowincell="f" filled="f" stroked="f">
              <v:textbox style="layout-flow:vertical;mso-layout-flow-alt:bottom-to-top;mso-next-textbox:#_x0000_s2557" inset="0,0,0,0">
                <w:txbxContent>
                  <w:p w:rsidR="009D7097" w:rsidRDefault="009D7097" w:rsidP="001050CA">
                    <w:pPr>
                      <w:widowControl w:val="0"/>
                      <w:autoSpaceDE w:val="0"/>
                      <w:autoSpaceDN w:val="0"/>
                      <w:adjustRightInd w:val="0"/>
                      <w:spacing w:after="0" w:line="221" w:lineRule="exact"/>
                      <w:ind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558" type="#_x0000_t202" style="position:absolute;left:363;top:10131;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" o:allowincell="f" filled="f" stroked="f">
              <v:textbox style="layout-flow:vertical;mso-layout-flow-alt:bottom-to-top;mso-next-textbox:#_x0000_s2558"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559" type="#_x0000_t202" style="position:absolute;left:366;top:653;width:257;height:16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" o:allowincell="f" filled="f" stroked="f">
              <v:textbox style="layout-flow:vertical;mso-layout-flow-alt:bottom-to-top;mso-next-textbox:#_x0000_s2559"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 xml:space="preserve">Albany State </w:t>
                    </w:r>
                  </w:p>
                </w:txbxContent>
              </v:textbox>
            </v:shape>
            <v:rect id="_x0000_s2560" style="position:absolute;left:-34;top:4298;width:1060;height:1784" fillcolor="#d8d8d8 [2732]" stroked="f" strokecolor="#f2f2f2 [3041]" strokeweight="3pt">
              <v:shadow on="t" type="perspective" color="#7f7f7f [1601]" opacity=".5" offset="1pt" offset2="-1pt"/>
              <v:textbox style="layout-flow:vertical;mso-layout-flow-alt:bottom-to-top;mso-next-textbox:#_x0000_s2560">
                <w:txbxContent>
                  <w:p w:rsidR="009D7097" w:rsidRDefault="009D7097" w:rsidP="001050CA">
                    <w:pPr>
                      <w:spacing w:after="0"/>
                      <w:rPr>
                        <w:color w:val="FFFFFF" w:themeColor="background1"/>
                      </w:rPr>
                    </w:pPr>
                    <w:r>
                      <w:rPr>
                        <w:color w:val="FFFFFF" w:themeColor="background1"/>
                      </w:rPr>
                      <w:t xml:space="preserve">  </w:t>
                    </w:r>
                  </w:p>
                  <w:p w:rsidR="009D7097" w:rsidRPr="007A3E3A" w:rsidRDefault="009D7097" w:rsidP="001050CA">
                    <w:pPr>
                      <w:spacing w:after="0"/>
                      <w:rPr>
                        <w:b/>
                        <w:color w:val="000000" w:themeColor="text1"/>
                      </w:rPr>
                    </w:pPr>
                    <w:r w:rsidRPr="007A3E3A">
                      <w:rPr>
                        <w:b/>
                        <w:color w:val="000000" w:themeColor="text1"/>
                      </w:rPr>
                      <w:t>Business</w:t>
                    </w:r>
                  </w:p>
                </w:txbxContent>
              </v:textbox>
            </v:rect>
            <v:rect id="_x0000_s2561" style="position:absolute;left:-34;top:2513;width:1060;height:1784" fillcolor="#d8d8d8 [2732]" stroked="f" strokecolor="#f2f2f2 [3041]" strokeweight="3pt">
              <v:shadow on="t" type="perspective" color="#7f7f7f [1601]" opacity=".5" offset="1pt" offset2="-1pt"/>
              <v:textbox style="layout-flow:vertical;mso-layout-flow-alt:bottom-to-top;mso-next-textbox:#_x0000_s2561">
                <w:txbxContent>
                  <w:p w:rsidR="009D7097" w:rsidRPr="00F91ACB" w:rsidRDefault="009D7097" w:rsidP="001050CA">
                    <w:pPr>
                      <w:spacing w:after="0"/>
                      <w:rPr>
                        <w:b/>
                        <w:color w:val="000000" w:themeColor="text1"/>
                      </w:rPr>
                    </w:pPr>
                    <w:r w:rsidRPr="00F91ACB">
                      <w:rPr>
                        <w:b/>
                        <w:color w:val="000000" w:themeColor="text1"/>
                      </w:rPr>
                      <w:t xml:space="preserve">  Arts &amp; Humanities</w:t>
                    </w:r>
                  </w:p>
                </w:txbxContent>
              </v:textbox>
            </v:rect>
            <v:rect id="_x0000_s2562" style="position:absolute;left:-55;top:6107;width:1060;height:1784" fillcolor="#404040 [2429]" strokecolor="#f2f2f2 [3041]" strokeweight="3pt">
              <v:shadow on="t" type="perspective" color="#7f7f7f [1601]" opacity=".5" offset="1pt" offset2="-1pt"/>
              <v:textbox style="layout-flow:vertical;mso-layout-flow-alt:bottom-to-top;mso-next-textbox:#_x0000_s2562">
                <w:txbxContent>
                  <w:p w:rsidR="009D7097" w:rsidRDefault="009D7097" w:rsidP="001050CA">
                    <w:pPr>
                      <w:spacing w:after="0"/>
                      <w:rPr>
                        <w:b/>
                        <w:color w:val="FFFFFF" w:themeColor="background1"/>
                      </w:rPr>
                    </w:pPr>
                  </w:p>
                  <w:p w:rsidR="009D7097" w:rsidRPr="007A3E3A" w:rsidRDefault="009D7097" w:rsidP="001050CA">
                    <w:pPr>
                      <w:spacing w:after="0"/>
                      <w:rPr>
                        <w:b/>
                        <w:color w:val="FFFFFF" w:themeColor="background1"/>
                      </w:rPr>
                    </w:pPr>
                    <w:r w:rsidRPr="007A3E3A">
                      <w:rPr>
                        <w:b/>
                        <w:color w:val="FFFFFF" w:themeColor="background1"/>
                      </w:rPr>
                      <w:t xml:space="preserve">  </w:t>
                    </w:r>
                    <w:r>
                      <w:rPr>
                        <w:b/>
                        <w:color w:val="FFFFFF" w:themeColor="background1"/>
                      </w:rPr>
                      <w:t>Education</w:t>
                    </w:r>
                  </w:p>
                </w:txbxContent>
              </v:textbox>
            </v:rect>
          </v:group>
        </w:pict>
      </w:r>
      <w:r w:rsidR="001050CA">
        <w:rPr>
          <w:rFonts w:ascii="Century Gothic" w:hAnsi="Century Gothic" w:cs="Century Gothic"/>
          <w:b/>
          <w:bCs/>
          <w:color w:val="191919"/>
          <w:sz w:val="16"/>
          <w:szCs w:val="16"/>
        </w:rPr>
        <w:t>Health, Physical Education and Recreation</w:t>
      </w:r>
    </w:p>
    <w:p w:rsidR="001050CA" w:rsidRDefault="001050CA" w:rsidP="001050CA">
      <w:pPr>
        <w:widowControl w:val="0"/>
        <w:autoSpaceDE w:val="0"/>
        <w:autoSpaceDN w:val="0"/>
        <w:adjustRightInd w:val="0"/>
        <w:spacing w:before="8" w:after="0" w:line="220" w:lineRule="exact"/>
        <w:rPr>
          <w:rFonts w:ascii="Century Gothic" w:hAnsi="Century Gothic" w:cs="Century Gothic"/>
          <w:color w:val="000000"/>
        </w:rPr>
      </w:pPr>
    </w:p>
    <w:p w:rsidR="001050CA" w:rsidRDefault="001050CA" w:rsidP="001050CA">
      <w:pPr>
        <w:widowControl w:val="0"/>
        <w:autoSpaceDE w:val="0"/>
        <w:autoSpaceDN w:val="0"/>
        <w:adjustRightInd w:val="0"/>
        <w:spacing w:after="0"/>
        <w:ind w:left="1120"/>
        <w:rPr>
          <w:rFonts w:ascii="Times New Roman" w:hAnsi="Times New Roman"/>
          <w:color w:val="000000"/>
          <w:sz w:val="24"/>
          <w:szCs w:val="24"/>
        </w:rPr>
      </w:pPr>
      <w:r>
        <w:rPr>
          <w:rFonts w:ascii="Times New Roman" w:hAnsi="Times New Roman"/>
          <w:b/>
          <w:bCs/>
          <w:color w:val="191919"/>
          <w:sz w:val="32"/>
          <w:szCs w:val="32"/>
        </w:rPr>
        <w:t>D</w:t>
      </w:r>
      <w:r>
        <w:rPr>
          <w:rFonts w:ascii="Times New Roman" w:hAnsi="Times New Roman"/>
          <w:b/>
          <w:bCs/>
          <w:color w:val="191919"/>
          <w:sz w:val="24"/>
          <w:szCs w:val="24"/>
        </w:rPr>
        <w:t>E</w:t>
      </w:r>
      <w:r>
        <w:rPr>
          <w:rFonts w:ascii="Times New Roman" w:hAnsi="Times New Roman"/>
          <w:b/>
          <w:bCs/>
          <w:color w:val="191919"/>
          <w:spacing w:val="-18"/>
          <w:sz w:val="24"/>
          <w:szCs w:val="24"/>
        </w:rPr>
        <w:t>P</w:t>
      </w:r>
      <w:r>
        <w:rPr>
          <w:rFonts w:ascii="Times New Roman" w:hAnsi="Times New Roman"/>
          <w:b/>
          <w:bCs/>
          <w:color w:val="191919"/>
          <w:sz w:val="24"/>
          <w:szCs w:val="24"/>
        </w:rPr>
        <w:t>A</w:t>
      </w:r>
      <w:r>
        <w:rPr>
          <w:rFonts w:ascii="Times New Roman" w:hAnsi="Times New Roman"/>
          <w:b/>
          <w:bCs/>
          <w:color w:val="191919"/>
          <w:spacing w:val="-9"/>
          <w:sz w:val="24"/>
          <w:szCs w:val="24"/>
        </w:rPr>
        <w:t>R</w:t>
      </w:r>
      <w:r>
        <w:rPr>
          <w:rFonts w:ascii="Times New Roman" w:hAnsi="Times New Roman"/>
          <w:b/>
          <w:bCs/>
          <w:color w:val="191919"/>
          <w:sz w:val="24"/>
          <w:szCs w:val="24"/>
        </w:rPr>
        <w:t>TMENT</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H</w:t>
      </w:r>
      <w:r>
        <w:rPr>
          <w:rFonts w:ascii="Times New Roman" w:hAnsi="Times New Roman"/>
          <w:b/>
          <w:bCs/>
          <w:color w:val="191919"/>
          <w:sz w:val="24"/>
          <w:szCs w:val="24"/>
        </w:rPr>
        <w:t>EA</w:t>
      </w:r>
      <w:r>
        <w:rPr>
          <w:rFonts w:ascii="Times New Roman" w:hAnsi="Times New Roman"/>
          <w:b/>
          <w:bCs/>
          <w:color w:val="191919"/>
          <w:spacing w:val="-22"/>
          <w:sz w:val="24"/>
          <w:szCs w:val="24"/>
        </w:rPr>
        <w:t>L</w:t>
      </w:r>
      <w:r>
        <w:rPr>
          <w:rFonts w:ascii="Times New Roman" w:hAnsi="Times New Roman"/>
          <w:b/>
          <w:bCs/>
          <w:color w:val="191919"/>
          <w:sz w:val="24"/>
          <w:szCs w:val="24"/>
        </w:rPr>
        <w:t>TH</w:t>
      </w:r>
      <w:r>
        <w:rPr>
          <w:rFonts w:ascii="Times New Roman" w:hAnsi="Times New Roman"/>
          <w:b/>
          <w:bCs/>
          <w:color w:val="191919"/>
          <w:sz w:val="32"/>
          <w:szCs w:val="32"/>
        </w:rPr>
        <w:t>, P</w:t>
      </w:r>
      <w:r>
        <w:rPr>
          <w:rFonts w:ascii="Times New Roman" w:hAnsi="Times New Roman"/>
          <w:b/>
          <w:bCs/>
          <w:color w:val="191919"/>
          <w:sz w:val="24"/>
          <w:szCs w:val="24"/>
        </w:rPr>
        <w:t>HYSICAL</w:t>
      </w:r>
      <w:r>
        <w:rPr>
          <w:rFonts w:ascii="Times New Roman" w:hAnsi="Times New Roman"/>
          <w:b/>
          <w:bCs/>
          <w:color w:val="191919"/>
          <w:spacing w:val="7"/>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DUC</w:t>
      </w:r>
      <w:r>
        <w:rPr>
          <w:rFonts w:ascii="Times New Roman" w:hAnsi="Times New Roman"/>
          <w:b/>
          <w:bCs/>
          <w:color w:val="191919"/>
          <w:spacing w:val="-18"/>
          <w:sz w:val="24"/>
          <w:szCs w:val="24"/>
        </w:rPr>
        <w:t>A</w:t>
      </w:r>
      <w:r>
        <w:rPr>
          <w:rFonts w:ascii="Times New Roman" w:hAnsi="Times New Roman"/>
          <w:b/>
          <w:bCs/>
          <w:color w:val="191919"/>
          <w:sz w:val="24"/>
          <w:szCs w:val="24"/>
        </w:rPr>
        <w:t>TION</w:t>
      </w:r>
      <w:r>
        <w:rPr>
          <w:rFonts w:ascii="Times New Roman" w:hAnsi="Times New Roman"/>
          <w:b/>
          <w:bCs/>
          <w:color w:val="191919"/>
          <w:spacing w:val="7"/>
          <w:sz w:val="24"/>
          <w:szCs w:val="24"/>
        </w:rPr>
        <w:t xml:space="preserve"> </w:t>
      </w:r>
      <w:r>
        <w:rPr>
          <w:rFonts w:ascii="Times New Roman" w:hAnsi="Times New Roman"/>
          <w:b/>
          <w:bCs/>
          <w:color w:val="191919"/>
          <w:sz w:val="24"/>
          <w:szCs w:val="24"/>
        </w:rPr>
        <w:t>AND</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R</w:t>
      </w:r>
      <w:r>
        <w:rPr>
          <w:rFonts w:ascii="Times New Roman" w:hAnsi="Times New Roman"/>
          <w:b/>
          <w:bCs/>
          <w:color w:val="191919"/>
          <w:sz w:val="24"/>
          <w:szCs w:val="24"/>
        </w:rPr>
        <w:t>ECRE</w:t>
      </w:r>
      <w:r>
        <w:rPr>
          <w:rFonts w:ascii="Times New Roman" w:hAnsi="Times New Roman"/>
          <w:b/>
          <w:bCs/>
          <w:color w:val="191919"/>
          <w:spacing w:val="-18"/>
          <w:sz w:val="24"/>
          <w:szCs w:val="24"/>
        </w:rPr>
        <w:t>A</w:t>
      </w:r>
      <w:r>
        <w:rPr>
          <w:rFonts w:ascii="Times New Roman" w:hAnsi="Times New Roman"/>
          <w:b/>
          <w:bCs/>
          <w:color w:val="191919"/>
          <w:sz w:val="24"/>
          <w:szCs w:val="24"/>
        </w:rPr>
        <w:t>TION</w:t>
      </w: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3" w:after="0" w:line="240" w:lineRule="exact"/>
        <w:rPr>
          <w:rFonts w:ascii="Times New Roman" w:hAnsi="Times New Roman"/>
          <w:color w:val="000000"/>
          <w:sz w:val="24"/>
          <w:szCs w:val="24"/>
        </w:rPr>
      </w:pPr>
    </w:p>
    <w:p w:rsidR="001050CA" w:rsidRDefault="001050CA" w:rsidP="001050CA">
      <w:pPr>
        <w:widowControl w:val="0"/>
        <w:autoSpaceDE w:val="0"/>
        <w:autoSpaceDN w:val="0"/>
        <w:adjustRightInd w:val="0"/>
        <w:spacing w:after="0" w:line="278" w:lineRule="auto"/>
        <w:ind w:left="1120" w:right="72"/>
        <w:rPr>
          <w:rFonts w:ascii="Times New Roman" w:hAnsi="Times New Roman"/>
          <w:color w:val="000000"/>
          <w:sz w:val="18"/>
          <w:szCs w:val="18"/>
        </w:rPr>
      </w:pPr>
      <w:r>
        <w:rPr>
          <w:rFonts w:ascii="Times New Roman" w:hAnsi="Times New Roman"/>
          <w:color w:val="191919"/>
          <w:sz w:val="18"/>
          <w:szCs w:val="18"/>
        </w:rPr>
        <w:t>The curriculum of the Health, Physical Education, and Recreation (HPER) department is designed to meet and exceed state and na</w:t>
      </w:r>
      <w:r>
        <w:rPr>
          <w:rFonts w:ascii="Times New Roman" w:hAnsi="Times New Roman"/>
          <w:color w:val="191919"/>
          <w:spacing w:val="-1"/>
          <w:sz w:val="18"/>
          <w:szCs w:val="18"/>
        </w:rPr>
        <w:t>t</w:t>
      </w:r>
      <w:r>
        <w:rPr>
          <w:rFonts w:ascii="Times New Roman" w:hAnsi="Times New Roman"/>
          <w:color w:val="191919"/>
          <w:sz w:val="18"/>
          <w:szCs w:val="18"/>
        </w:rPr>
        <w:t xml:space="preserve">ional ac- </w:t>
      </w:r>
      <w:proofErr w:type="spellStart"/>
      <w:r>
        <w:rPr>
          <w:rFonts w:ascii="Times New Roman" w:hAnsi="Times New Roman"/>
          <w:color w:val="191919"/>
          <w:sz w:val="18"/>
          <w:szCs w:val="18"/>
        </w:rPr>
        <w:t>creditation</w:t>
      </w:r>
      <w:proofErr w:type="spellEnd"/>
      <w:r>
        <w:rPr>
          <w:rFonts w:ascii="Times New Roman" w:hAnsi="Times New Roman"/>
          <w:color w:val="191919"/>
          <w:sz w:val="18"/>
          <w:szCs w:val="18"/>
        </w:rPr>
        <w:t xml:space="preserve"> standards and to prepare students for their professional field of choice.</w:t>
      </w:r>
      <w:r>
        <w:rPr>
          <w:rFonts w:ascii="Times New Roman" w:hAnsi="Times New Roman"/>
          <w:color w:val="191919"/>
          <w:spacing w:val="-10"/>
          <w:sz w:val="18"/>
          <w:szCs w:val="18"/>
        </w:rPr>
        <w:t xml:space="preserve"> </w:t>
      </w:r>
      <w:r>
        <w:rPr>
          <w:rFonts w:ascii="Times New Roman" w:hAnsi="Times New Roman"/>
          <w:color w:val="191919"/>
          <w:sz w:val="18"/>
          <w:szCs w:val="18"/>
        </w:rPr>
        <w:t>At</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 the HPER dep</w:t>
      </w:r>
      <w:r>
        <w:rPr>
          <w:rFonts w:ascii="Times New Roman" w:hAnsi="Times New Roman"/>
          <w:color w:val="191919"/>
          <w:spacing w:val="-1"/>
          <w:sz w:val="18"/>
          <w:szCs w:val="18"/>
        </w:rPr>
        <w:t>a</w:t>
      </w:r>
      <w:r>
        <w:rPr>
          <w:rFonts w:ascii="Times New Roman" w:hAnsi="Times New Roman"/>
          <w:color w:val="191919"/>
          <w:sz w:val="18"/>
          <w:szCs w:val="18"/>
        </w:rPr>
        <w:t>rtment o</w:t>
      </w:r>
      <w:r>
        <w:rPr>
          <w:rFonts w:ascii="Times New Roman" w:hAnsi="Times New Roman"/>
          <w:color w:val="191919"/>
          <w:spacing w:val="-3"/>
          <w:sz w:val="18"/>
          <w:szCs w:val="18"/>
        </w:rPr>
        <w:t>f</w:t>
      </w:r>
      <w:r>
        <w:rPr>
          <w:rFonts w:ascii="Times New Roman" w:hAnsi="Times New Roman"/>
          <w:color w:val="191919"/>
          <w:sz w:val="18"/>
          <w:szCs w:val="18"/>
        </w:rPr>
        <w:t>fers two Bachelor of Science degrees: Bachelor of Science degree in Health and Physical Education-</w:t>
      </w:r>
      <w:r>
        <w:rPr>
          <w:rFonts w:ascii="Times New Roman" w:hAnsi="Times New Roman"/>
          <w:color w:val="191919"/>
          <w:spacing w:val="-12"/>
          <w:sz w:val="18"/>
          <w:szCs w:val="18"/>
        </w:rPr>
        <w:t>T</w:t>
      </w:r>
      <w:r>
        <w:rPr>
          <w:rFonts w:ascii="Times New Roman" w:hAnsi="Times New Roman"/>
          <w:color w:val="191919"/>
          <w:sz w:val="18"/>
          <w:szCs w:val="18"/>
        </w:rPr>
        <w:t>eacher Education certification a</w:t>
      </w:r>
      <w:r>
        <w:rPr>
          <w:rFonts w:ascii="Times New Roman" w:hAnsi="Times New Roman"/>
          <w:color w:val="191919"/>
          <w:spacing w:val="-1"/>
          <w:sz w:val="18"/>
          <w:szCs w:val="18"/>
        </w:rPr>
        <w:t>n</w:t>
      </w:r>
      <w:r>
        <w:rPr>
          <w:rFonts w:ascii="Times New Roman" w:hAnsi="Times New Roman"/>
          <w:color w:val="191919"/>
          <w:sz w:val="18"/>
          <w:szCs w:val="18"/>
        </w:rPr>
        <w:t>d a Bachelor of Science degree in Health, Physical Education, and Recreation.</w:t>
      </w:r>
      <w:r>
        <w:rPr>
          <w:rFonts w:ascii="Times New Roman" w:hAnsi="Times New Roman"/>
          <w:color w:val="191919"/>
          <w:spacing w:val="35"/>
          <w:sz w:val="18"/>
          <w:szCs w:val="18"/>
        </w:rPr>
        <w:t xml:space="preserve"> </w:t>
      </w:r>
      <w:r>
        <w:rPr>
          <w:rFonts w:ascii="Times New Roman" w:hAnsi="Times New Roman"/>
          <w:color w:val="191919"/>
          <w:sz w:val="18"/>
          <w:szCs w:val="18"/>
        </w:rPr>
        <w:t xml:space="preserve">All students seeking initial Level-4 certification </w:t>
      </w:r>
      <w:r>
        <w:rPr>
          <w:rFonts w:ascii="Times New Roman" w:hAnsi="Times New Roman"/>
          <w:color w:val="191919"/>
          <w:spacing w:val="-1"/>
          <w:sz w:val="18"/>
          <w:szCs w:val="18"/>
        </w:rPr>
        <w:t>f</w:t>
      </w:r>
      <w:r>
        <w:rPr>
          <w:rFonts w:ascii="Times New Roman" w:hAnsi="Times New Roman"/>
          <w:color w:val="191919"/>
          <w:sz w:val="18"/>
          <w:szCs w:val="18"/>
        </w:rPr>
        <w:t xml:space="preserve">or the Bache- </w:t>
      </w:r>
      <w:proofErr w:type="spellStart"/>
      <w:r>
        <w:rPr>
          <w:rFonts w:ascii="Times New Roman" w:hAnsi="Times New Roman"/>
          <w:color w:val="191919"/>
          <w:sz w:val="18"/>
          <w:szCs w:val="18"/>
        </w:rPr>
        <w:t>lor</w:t>
      </w:r>
      <w:proofErr w:type="spellEnd"/>
      <w:r>
        <w:rPr>
          <w:rFonts w:ascii="Times New Roman" w:hAnsi="Times New Roman"/>
          <w:color w:val="191919"/>
          <w:sz w:val="18"/>
          <w:szCs w:val="18"/>
        </w:rPr>
        <w:t xml:space="preserve"> of Science in Health and Physical Education (teaching) must apply for admission to</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and must meet all req</w:t>
      </w:r>
      <w:r>
        <w:rPr>
          <w:rFonts w:ascii="Times New Roman" w:hAnsi="Times New Roman"/>
          <w:color w:val="191919"/>
          <w:spacing w:val="-1"/>
          <w:sz w:val="18"/>
          <w:szCs w:val="18"/>
        </w:rPr>
        <w:t>u</w:t>
      </w:r>
      <w:r>
        <w:rPr>
          <w:rFonts w:ascii="Times New Roman" w:hAnsi="Times New Roman"/>
          <w:color w:val="191919"/>
          <w:sz w:val="18"/>
          <w:szCs w:val="18"/>
        </w:rPr>
        <w:t>irements set forth by the College of Education. (</w:t>
      </w:r>
      <w:r>
        <w:rPr>
          <w:rFonts w:ascii="Times New Roman" w:hAnsi="Times New Roman"/>
          <w:i/>
          <w:iCs/>
          <w:color w:val="191919"/>
          <w:sz w:val="18"/>
          <w:szCs w:val="18"/>
        </w:rPr>
        <w:t xml:space="preserve">Please </w:t>
      </w:r>
      <w:r>
        <w:rPr>
          <w:rFonts w:ascii="Times New Roman" w:hAnsi="Times New Roman"/>
          <w:i/>
          <w:iCs/>
          <w:color w:val="191919"/>
          <w:spacing w:val="-7"/>
          <w:sz w:val="18"/>
          <w:szCs w:val="18"/>
        </w:rPr>
        <w:t>r</w:t>
      </w:r>
      <w:r>
        <w:rPr>
          <w:rFonts w:ascii="Times New Roman" w:hAnsi="Times New Roman"/>
          <w:i/>
          <w:iCs/>
          <w:color w:val="191919"/>
          <w:sz w:val="18"/>
          <w:szCs w:val="18"/>
        </w:rPr>
        <w:t>efer to the app</w:t>
      </w:r>
      <w:r>
        <w:rPr>
          <w:rFonts w:ascii="Times New Roman" w:hAnsi="Times New Roman"/>
          <w:i/>
          <w:iCs/>
          <w:color w:val="191919"/>
          <w:spacing w:val="-7"/>
          <w:sz w:val="18"/>
          <w:szCs w:val="18"/>
        </w:rPr>
        <w:t>r</w:t>
      </w:r>
      <w:r>
        <w:rPr>
          <w:rFonts w:ascii="Times New Roman" w:hAnsi="Times New Roman"/>
          <w:i/>
          <w:iCs/>
          <w:color w:val="191919"/>
          <w:sz w:val="18"/>
          <w:szCs w:val="18"/>
        </w:rPr>
        <w:t xml:space="preserve">opriate section in </w:t>
      </w:r>
      <w:r>
        <w:rPr>
          <w:rFonts w:ascii="Times New Roman" w:hAnsi="Times New Roman"/>
          <w:i/>
          <w:iCs/>
          <w:color w:val="191919"/>
          <w:spacing w:val="-17"/>
          <w:sz w:val="18"/>
          <w:szCs w:val="18"/>
        </w:rPr>
        <w:t>T</w:t>
      </w:r>
      <w:r>
        <w:rPr>
          <w:rFonts w:ascii="Times New Roman" w:hAnsi="Times New Roman"/>
          <w:i/>
          <w:iCs/>
          <w:color w:val="191919"/>
          <w:sz w:val="18"/>
          <w:szCs w:val="18"/>
        </w:rPr>
        <w:t>eacher Education</w:t>
      </w:r>
      <w:r>
        <w:rPr>
          <w:rFonts w:ascii="Times New Roman" w:hAnsi="Times New Roman"/>
          <w:color w:val="191919"/>
          <w:sz w:val="18"/>
          <w:szCs w:val="18"/>
        </w:rPr>
        <w:t>.) In addition, an endorsement in driver education is also o</w:t>
      </w:r>
      <w:r>
        <w:rPr>
          <w:rFonts w:ascii="Times New Roman" w:hAnsi="Times New Roman"/>
          <w:color w:val="191919"/>
          <w:spacing w:val="-3"/>
          <w:sz w:val="18"/>
          <w:szCs w:val="18"/>
        </w:rPr>
        <w:t>f</w:t>
      </w:r>
      <w:r>
        <w:rPr>
          <w:rFonts w:ascii="Times New Roman" w:hAnsi="Times New Roman"/>
          <w:color w:val="191919"/>
          <w:sz w:val="18"/>
          <w:szCs w:val="18"/>
        </w:rPr>
        <w:t>fered.</w:t>
      </w:r>
    </w:p>
    <w:p w:rsidR="001050CA" w:rsidRDefault="001050CA" w:rsidP="001050CA">
      <w:pPr>
        <w:widowControl w:val="0"/>
        <w:autoSpaceDE w:val="0"/>
        <w:autoSpaceDN w:val="0"/>
        <w:adjustRightInd w:val="0"/>
        <w:spacing w:before="1"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78" w:lineRule="auto"/>
        <w:ind w:left="1120" w:right="97"/>
        <w:rPr>
          <w:rFonts w:ascii="Times New Roman" w:hAnsi="Times New Roman"/>
          <w:color w:val="000000"/>
          <w:sz w:val="18"/>
          <w:szCs w:val="18"/>
        </w:rPr>
      </w:pPr>
      <w:r>
        <w:rPr>
          <w:rFonts w:ascii="Times New Roman" w:hAnsi="Times New Roman"/>
          <w:color w:val="191919"/>
          <w:sz w:val="18"/>
          <w:szCs w:val="18"/>
        </w:rPr>
        <w:t xml:space="preserve">The mission of the HPER department is to </w:t>
      </w:r>
      <w:del w:id="655" w:author="lnorman" w:date="2011-04-05T16:15:00Z">
        <w:r w:rsidDel="00065D6B">
          <w:rPr>
            <w:rFonts w:ascii="Times New Roman" w:hAnsi="Times New Roman"/>
            <w:color w:val="191919"/>
            <w:sz w:val="18"/>
            <w:szCs w:val="18"/>
          </w:rPr>
          <w:delText>equip</w:delText>
        </w:r>
      </w:del>
      <w:ins w:id="656" w:author="lnorman" w:date="2011-04-05T16:15:00Z">
        <w:r>
          <w:rPr>
            <w:rFonts w:ascii="Times New Roman" w:hAnsi="Times New Roman"/>
            <w:color w:val="191919"/>
            <w:sz w:val="18"/>
            <w:szCs w:val="18"/>
          </w:rPr>
          <w:t xml:space="preserve"> arm our</w:t>
        </w:r>
      </w:ins>
      <w:r>
        <w:rPr>
          <w:rFonts w:ascii="Times New Roman" w:hAnsi="Times New Roman"/>
          <w:color w:val="191919"/>
          <w:sz w:val="18"/>
          <w:szCs w:val="18"/>
        </w:rPr>
        <w:t xml:space="preserve"> students and stake-holders with the </w:t>
      </w:r>
      <w:ins w:id="657" w:author="lnorman" w:date="2011-04-05T16:15:00Z">
        <w:r>
          <w:rPr>
            <w:rFonts w:ascii="Times New Roman" w:hAnsi="Times New Roman"/>
            <w:color w:val="191919"/>
            <w:sz w:val="18"/>
            <w:szCs w:val="18"/>
          </w:rPr>
          <w:t xml:space="preserve">knowledge, </w:t>
        </w:r>
      </w:ins>
      <w:r>
        <w:rPr>
          <w:rFonts w:ascii="Times New Roman" w:hAnsi="Times New Roman"/>
          <w:color w:val="191919"/>
          <w:sz w:val="18"/>
          <w:szCs w:val="18"/>
        </w:rPr>
        <w:t>skills and ability needed to enhance the he</w:t>
      </w:r>
      <w:r>
        <w:rPr>
          <w:rFonts w:ascii="Times New Roman" w:hAnsi="Times New Roman"/>
          <w:color w:val="191919"/>
          <w:spacing w:val="-1"/>
          <w:sz w:val="18"/>
          <w:szCs w:val="18"/>
        </w:rPr>
        <w:t>a</w:t>
      </w:r>
      <w:r>
        <w:rPr>
          <w:rFonts w:ascii="Times New Roman" w:hAnsi="Times New Roman"/>
          <w:color w:val="191919"/>
          <w:sz w:val="18"/>
          <w:szCs w:val="18"/>
        </w:rPr>
        <w:t>lth and welfare of society through the acquisition of knowledge, the significance of discover</w:t>
      </w:r>
      <w:r>
        <w:rPr>
          <w:rFonts w:ascii="Times New Roman" w:hAnsi="Times New Roman"/>
          <w:color w:val="191919"/>
          <w:spacing w:val="-12"/>
          <w:sz w:val="18"/>
          <w:szCs w:val="18"/>
        </w:rPr>
        <w:t>y</w:t>
      </w:r>
      <w:r>
        <w:rPr>
          <w:rFonts w:ascii="Times New Roman" w:hAnsi="Times New Roman"/>
          <w:color w:val="191919"/>
          <w:sz w:val="18"/>
          <w:szCs w:val="18"/>
        </w:rPr>
        <w:t>, and the value of communication that le</w:t>
      </w:r>
      <w:r>
        <w:rPr>
          <w:rFonts w:ascii="Times New Roman" w:hAnsi="Times New Roman"/>
          <w:color w:val="191919"/>
          <w:spacing w:val="-1"/>
          <w:sz w:val="18"/>
          <w:szCs w:val="18"/>
        </w:rPr>
        <w:t>a</w:t>
      </w:r>
      <w:r>
        <w:rPr>
          <w:rFonts w:ascii="Times New Roman" w:hAnsi="Times New Roman"/>
          <w:color w:val="191919"/>
          <w:sz w:val="18"/>
          <w:szCs w:val="18"/>
        </w:rPr>
        <w:t xml:space="preserve">ds to </w:t>
      </w:r>
      <w:ins w:id="658" w:author="lnorman" w:date="2011-04-05T16:16:00Z">
        <w:r>
          <w:rPr>
            <w:rFonts w:ascii="Times New Roman" w:hAnsi="Times New Roman"/>
            <w:color w:val="191919"/>
            <w:sz w:val="18"/>
            <w:szCs w:val="18"/>
          </w:rPr>
          <w:t xml:space="preserve">perpetual </w:t>
        </w:r>
      </w:ins>
      <w:r>
        <w:rPr>
          <w:rFonts w:ascii="Times New Roman" w:hAnsi="Times New Roman"/>
          <w:color w:val="191919"/>
          <w:sz w:val="18"/>
          <w:szCs w:val="18"/>
        </w:rPr>
        <w:t xml:space="preserve">participation in physical and recreational </w:t>
      </w:r>
      <w:ins w:id="659" w:author="lnorman" w:date="2011-04-05T16:17:00Z">
        <w:r>
          <w:rPr>
            <w:rFonts w:ascii="Times New Roman" w:hAnsi="Times New Roman"/>
            <w:color w:val="191919"/>
            <w:sz w:val="18"/>
            <w:szCs w:val="18"/>
          </w:rPr>
          <w:t xml:space="preserve">endeavors. </w:t>
        </w:r>
      </w:ins>
      <w:r>
        <w:rPr>
          <w:rFonts w:ascii="Times New Roman" w:hAnsi="Times New Roman"/>
          <w:color w:val="191919"/>
          <w:sz w:val="18"/>
          <w:szCs w:val="18"/>
        </w:rPr>
        <w:t>As an academic unit focusing on a multi-disciplinary approach to the</w:t>
      </w:r>
      <w:r>
        <w:rPr>
          <w:rFonts w:ascii="Times New Roman" w:hAnsi="Times New Roman"/>
          <w:color w:val="191919"/>
          <w:spacing w:val="-1"/>
          <w:sz w:val="18"/>
          <w:szCs w:val="18"/>
        </w:rPr>
        <w:t xml:space="preserve"> </w:t>
      </w:r>
      <w:r>
        <w:rPr>
          <w:rFonts w:ascii="Times New Roman" w:hAnsi="Times New Roman"/>
          <w:color w:val="191919"/>
          <w:sz w:val="18"/>
          <w:szCs w:val="18"/>
        </w:rPr>
        <w:t>study of health and human performance, the intent of the HPER department is to inspire a passion for continuous learning, to endorse he</w:t>
      </w:r>
      <w:r>
        <w:rPr>
          <w:rFonts w:ascii="Times New Roman" w:hAnsi="Times New Roman"/>
          <w:color w:val="191919"/>
          <w:spacing w:val="-1"/>
          <w:sz w:val="18"/>
          <w:szCs w:val="18"/>
        </w:rPr>
        <w:t>a</w:t>
      </w:r>
      <w:r>
        <w:rPr>
          <w:rFonts w:ascii="Times New Roman" w:hAnsi="Times New Roman"/>
          <w:color w:val="191919"/>
          <w:sz w:val="18"/>
          <w:szCs w:val="18"/>
        </w:rPr>
        <w:t>lthy behaviors, and to indoctrinate our students to become</w:t>
      </w:r>
      <w:ins w:id="660" w:author="lnorman" w:date="2011-04-05T16:19:00Z">
        <w:r>
          <w:rPr>
            <w:rFonts w:ascii="Times New Roman" w:hAnsi="Times New Roman"/>
            <w:color w:val="191919"/>
            <w:sz w:val="18"/>
            <w:szCs w:val="18"/>
          </w:rPr>
          <w:t xml:space="preserve"> fully certified</w:t>
        </w:r>
      </w:ins>
      <w:r>
        <w:rPr>
          <w:rFonts w:ascii="Times New Roman" w:hAnsi="Times New Roman"/>
          <w:color w:val="191919"/>
          <w:sz w:val="18"/>
          <w:szCs w:val="18"/>
        </w:rPr>
        <w:t xml:space="preserve"> leaders and valued members of societ</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The vision of the HPER department is</w:t>
      </w:r>
      <w:r>
        <w:rPr>
          <w:rFonts w:ascii="Times New Roman" w:hAnsi="Times New Roman"/>
          <w:color w:val="191919"/>
          <w:spacing w:val="-1"/>
          <w:sz w:val="18"/>
          <w:szCs w:val="18"/>
        </w:rPr>
        <w:t xml:space="preserve"> </w:t>
      </w:r>
      <w:r>
        <w:rPr>
          <w:rFonts w:ascii="Times New Roman" w:hAnsi="Times New Roman"/>
          <w:color w:val="191919"/>
          <w:sz w:val="18"/>
          <w:szCs w:val="18"/>
        </w:rPr>
        <w:t>to be acclaimed for distinction in academic instruction, innovative in scholarship, and renowned for highly prepared graduates.</w:t>
      </w: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5" w:after="0" w:line="280" w:lineRule="exact"/>
        <w:rPr>
          <w:rFonts w:ascii="Times New Roman" w:hAnsi="Times New Roman"/>
          <w:color w:val="000000"/>
          <w:sz w:val="28"/>
          <w:szCs w:val="28"/>
        </w:rPr>
      </w:pPr>
    </w:p>
    <w:p w:rsidR="001050CA" w:rsidRDefault="001050CA" w:rsidP="001050CA">
      <w:pPr>
        <w:widowControl w:val="0"/>
        <w:autoSpaceDE w:val="0"/>
        <w:autoSpaceDN w:val="0"/>
        <w:adjustRightInd w:val="0"/>
        <w:spacing w:after="0"/>
        <w:ind w:left="1120"/>
        <w:rPr>
          <w:rFonts w:ascii="Times New Roman" w:hAnsi="Times New Roman"/>
          <w:color w:val="000000"/>
          <w:sz w:val="24"/>
          <w:szCs w:val="24"/>
        </w:rPr>
      </w:pPr>
      <w:r>
        <w:rPr>
          <w:rFonts w:ascii="Times New Roman" w:hAnsi="Times New Roman"/>
          <w:b/>
          <w:bCs/>
          <w:color w:val="191919"/>
          <w:sz w:val="24"/>
          <w:szCs w:val="24"/>
        </w:rPr>
        <w:t>BACHELOR OF</w:t>
      </w:r>
      <w:r>
        <w:rPr>
          <w:rFonts w:ascii="Times New Roman" w:hAnsi="Times New Roman"/>
          <w:b/>
          <w:bCs/>
          <w:color w:val="191919"/>
          <w:spacing w:val="-9"/>
          <w:sz w:val="24"/>
          <w:szCs w:val="24"/>
        </w:rPr>
        <w:t xml:space="preserve"> </w:t>
      </w:r>
      <w:r>
        <w:rPr>
          <w:rFonts w:ascii="Times New Roman" w:hAnsi="Times New Roman"/>
          <w:b/>
          <w:bCs/>
          <w:color w:val="191919"/>
          <w:sz w:val="24"/>
          <w:szCs w:val="24"/>
        </w:rPr>
        <w:t>SCIENCE DEGREE IN HEA</w:t>
      </w:r>
      <w:r>
        <w:rPr>
          <w:rFonts w:ascii="Times New Roman" w:hAnsi="Times New Roman"/>
          <w:b/>
          <w:bCs/>
          <w:color w:val="191919"/>
          <w:spacing w:val="-22"/>
          <w:sz w:val="24"/>
          <w:szCs w:val="24"/>
        </w:rPr>
        <w:t>L</w:t>
      </w:r>
      <w:r>
        <w:rPr>
          <w:rFonts w:ascii="Times New Roman" w:hAnsi="Times New Roman"/>
          <w:b/>
          <w:bCs/>
          <w:color w:val="191919"/>
          <w:sz w:val="24"/>
          <w:szCs w:val="24"/>
        </w:rPr>
        <w:t>TH</w:t>
      </w:r>
      <w:r>
        <w:rPr>
          <w:rFonts w:ascii="Times New Roman" w:hAnsi="Times New Roman"/>
          <w:b/>
          <w:bCs/>
          <w:color w:val="191919"/>
          <w:spacing w:val="-10"/>
          <w:sz w:val="24"/>
          <w:szCs w:val="24"/>
        </w:rPr>
        <w:t xml:space="preserve"> </w:t>
      </w:r>
      <w:r>
        <w:rPr>
          <w:rFonts w:ascii="Times New Roman" w:hAnsi="Times New Roman"/>
          <w:b/>
          <w:bCs/>
          <w:color w:val="191919"/>
          <w:sz w:val="18"/>
          <w:szCs w:val="18"/>
        </w:rPr>
        <w:t>AND</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PHYSICAL</w:t>
      </w:r>
      <w:r>
        <w:rPr>
          <w:rFonts w:ascii="Times New Roman" w:hAnsi="Times New Roman"/>
          <w:b/>
          <w:bCs/>
          <w:color w:val="191919"/>
          <w:spacing w:val="47"/>
          <w:sz w:val="24"/>
          <w:szCs w:val="24"/>
        </w:rPr>
        <w:t xml:space="preserve"> </w:t>
      </w:r>
      <w:r>
        <w:rPr>
          <w:rFonts w:ascii="Times New Roman" w:hAnsi="Times New Roman"/>
          <w:b/>
          <w:bCs/>
          <w:color w:val="191919"/>
          <w:sz w:val="24"/>
          <w:szCs w:val="24"/>
        </w:rPr>
        <w:t>EDUC</w:t>
      </w:r>
      <w:r>
        <w:rPr>
          <w:rFonts w:ascii="Times New Roman" w:hAnsi="Times New Roman"/>
          <w:b/>
          <w:bCs/>
          <w:color w:val="191919"/>
          <w:spacing w:val="-18"/>
          <w:sz w:val="24"/>
          <w:szCs w:val="24"/>
        </w:rPr>
        <w:t>A</w:t>
      </w:r>
      <w:r>
        <w:rPr>
          <w:rFonts w:ascii="Times New Roman" w:hAnsi="Times New Roman"/>
          <w:b/>
          <w:bCs/>
          <w:color w:val="191919"/>
          <w:sz w:val="24"/>
          <w:szCs w:val="24"/>
        </w:rPr>
        <w:t>TION (T</w:t>
      </w:r>
      <w:r>
        <w:rPr>
          <w:rFonts w:ascii="Times New Roman" w:hAnsi="Times New Roman"/>
          <w:b/>
          <w:bCs/>
          <w:color w:val="191919"/>
          <w:sz w:val="18"/>
          <w:szCs w:val="18"/>
        </w:rPr>
        <w:t>EACHING</w:t>
      </w:r>
      <w:r>
        <w:rPr>
          <w:rFonts w:ascii="Times New Roman" w:hAnsi="Times New Roman"/>
          <w:b/>
          <w:bCs/>
          <w:color w:val="191919"/>
          <w:sz w:val="24"/>
          <w:szCs w:val="24"/>
        </w:rPr>
        <w:t>)</w:t>
      </w:r>
    </w:p>
    <w:p w:rsidR="001050CA" w:rsidRDefault="001050CA" w:rsidP="001050CA">
      <w:pPr>
        <w:widowControl w:val="0"/>
        <w:autoSpaceDE w:val="0"/>
        <w:autoSpaceDN w:val="0"/>
        <w:adjustRightInd w:val="0"/>
        <w:spacing w:before="2" w:after="0" w:line="240" w:lineRule="exact"/>
        <w:rPr>
          <w:rFonts w:ascii="Times New Roman" w:hAnsi="Times New Roman"/>
          <w:color w:val="000000"/>
          <w:sz w:val="24"/>
          <w:szCs w:val="24"/>
        </w:rPr>
      </w:pPr>
    </w:p>
    <w:p w:rsidR="001050CA" w:rsidRDefault="001050CA" w:rsidP="001050CA">
      <w:pPr>
        <w:widowControl w:val="0"/>
        <w:tabs>
          <w:tab w:val="left" w:pos="2260"/>
          <w:tab w:val="left" w:pos="9800"/>
        </w:tabs>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z w:val="18"/>
          <w:szCs w:val="18"/>
        </w:rPr>
        <w:t>Course</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Hours</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AE60A2" w:rsidP="001050CA">
      <w:pPr>
        <w:widowControl w:val="0"/>
        <w:tabs>
          <w:tab w:val="left" w:pos="10120"/>
        </w:tabs>
        <w:autoSpaceDE w:val="0"/>
        <w:autoSpaceDN w:val="0"/>
        <w:adjustRightInd w:val="0"/>
        <w:spacing w:after="0"/>
        <w:ind w:left="1120"/>
        <w:rPr>
          <w:rFonts w:ascii="Times New Roman" w:hAnsi="Times New Roman"/>
          <w:color w:val="000000"/>
          <w:sz w:val="18"/>
          <w:szCs w:val="18"/>
        </w:rPr>
      </w:pPr>
      <w:r w:rsidRPr="00AE60A2">
        <w:rPr>
          <w:rFonts w:ascii="Calibri" w:hAnsi="Calibri"/>
          <w:noProof/>
          <w:lang w:eastAsia="en-US"/>
        </w:rPr>
        <w:pict>
          <v:shape id="Text Box 4624" o:spid="_x0000_s2412" type="#_x0000_t202" style="position:absolute;left:0;text-align:left;margin-left:20.85pt;margin-top:-2.6pt;width:12pt;height:50.6pt;z-index:-2513889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1050CA">
        <w:rPr>
          <w:rFonts w:ascii="Times New Roman" w:hAnsi="Times New Roman"/>
          <w:b/>
          <w:bCs/>
          <w:color w:val="191919"/>
          <w:sz w:val="18"/>
          <w:szCs w:val="18"/>
        </w:rPr>
        <w:t>AREA</w:t>
      </w:r>
      <w:r w:rsidR="001050CA">
        <w:rPr>
          <w:rFonts w:ascii="Times New Roman" w:hAnsi="Times New Roman"/>
          <w:b/>
          <w:bCs/>
          <w:color w:val="191919"/>
          <w:spacing w:val="-20"/>
          <w:sz w:val="18"/>
          <w:szCs w:val="18"/>
        </w:rPr>
        <w:t xml:space="preserve"> </w:t>
      </w:r>
      <w:r w:rsidR="001050CA">
        <w:rPr>
          <w:rFonts w:ascii="Times New Roman" w:hAnsi="Times New Roman"/>
          <w:b/>
          <w:bCs/>
          <w:color w:val="191919"/>
          <w:sz w:val="18"/>
          <w:szCs w:val="18"/>
        </w:rPr>
        <w:t>A: ESSENTIAL</w:t>
      </w:r>
      <w:r w:rsidR="001050CA">
        <w:rPr>
          <w:rFonts w:ascii="Times New Roman" w:hAnsi="Times New Roman"/>
          <w:b/>
          <w:bCs/>
          <w:color w:val="191919"/>
          <w:spacing w:val="-10"/>
          <w:sz w:val="18"/>
          <w:szCs w:val="18"/>
        </w:rPr>
        <w:t xml:space="preserve"> </w:t>
      </w:r>
      <w:r w:rsidR="001050CA">
        <w:rPr>
          <w:rFonts w:ascii="Times New Roman" w:hAnsi="Times New Roman"/>
          <w:b/>
          <w:bCs/>
          <w:color w:val="191919"/>
          <w:sz w:val="18"/>
          <w:szCs w:val="18"/>
        </w:rPr>
        <w:t>SKILLS</w:t>
      </w:r>
      <w:r w:rsidR="001050CA">
        <w:rPr>
          <w:rFonts w:ascii="Times New Roman" w:hAnsi="Times New Roman"/>
          <w:b/>
          <w:bCs/>
          <w:color w:val="191919"/>
          <w:sz w:val="18"/>
          <w:szCs w:val="18"/>
        </w:rPr>
        <w:tab/>
        <w:t>(9 hours)</w:t>
      </w:r>
    </w:p>
    <w:tbl>
      <w:tblPr>
        <w:tblW w:w="0" w:type="auto"/>
        <w:tblInd w:w="1080" w:type="dxa"/>
        <w:tblLayout w:type="fixed"/>
        <w:tblCellMar>
          <w:left w:w="0" w:type="dxa"/>
          <w:right w:w="0" w:type="dxa"/>
        </w:tblCellMar>
        <w:tblLook w:val="0000"/>
      </w:tblPr>
      <w:tblGrid>
        <w:gridCol w:w="842"/>
        <w:gridCol w:w="851"/>
        <w:gridCol w:w="4999"/>
        <w:gridCol w:w="3097"/>
      </w:tblGrid>
      <w:tr w:rsidR="001050CA" w:rsidRPr="007A7452" w:rsidTr="001050CA">
        <w:trPr>
          <w:trHeight w:hRule="exact" w:val="235"/>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ENGL</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3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47"/>
              <w:rPr>
                <w:rFonts w:ascii="Times New Roman" w:hAnsi="Times New Roman"/>
                <w:sz w:val="24"/>
                <w:szCs w:val="24"/>
              </w:rPr>
            </w:pPr>
            <w:r w:rsidRPr="007A7452">
              <w:rPr>
                <w:rFonts w:ascii="Times New Roman" w:hAnsi="Times New Roman"/>
                <w:color w:val="191919"/>
                <w:sz w:val="18"/>
                <w:szCs w:val="18"/>
              </w:rPr>
              <w:t>English Composition I or</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50"/>
              <w:rPr>
                <w:rFonts w:ascii="Times New Roman" w:hAnsi="Times New Roman"/>
                <w:sz w:val="24"/>
                <w:szCs w:val="24"/>
              </w:rPr>
            </w:pPr>
            <w:r w:rsidRPr="007A7452">
              <w:rPr>
                <w:rFonts w:ascii="Times New Roman" w:hAnsi="Times New Roman"/>
                <w:color w:val="191919"/>
                <w:spacing w:val="-7"/>
                <w:sz w:val="18"/>
                <w:szCs w:val="18"/>
              </w:rPr>
              <w:t>1111</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7"/>
              <w:rPr>
                <w:rFonts w:ascii="Times New Roman" w:hAnsi="Times New Roman"/>
                <w:sz w:val="24"/>
                <w:szCs w:val="24"/>
              </w:rPr>
            </w:pPr>
            <w:r w:rsidRPr="007A7452">
              <w:rPr>
                <w:rFonts w:ascii="Times New Roman" w:hAnsi="Times New Roman"/>
                <w:color w:val="191919"/>
                <w:sz w:val="18"/>
                <w:szCs w:val="18"/>
              </w:rPr>
              <w:t>Honors Humanities I (H)</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ENGL</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7"/>
              <w:rPr>
                <w:rFonts w:ascii="Times New Roman" w:hAnsi="Times New Roman"/>
                <w:sz w:val="24"/>
                <w:szCs w:val="24"/>
              </w:rPr>
            </w:pPr>
            <w:r w:rsidRPr="007A7452">
              <w:rPr>
                <w:rFonts w:ascii="Times New Roman" w:hAnsi="Times New Roman"/>
                <w:color w:val="191919"/>
                <w:sz w:val="18"/>
                <w:szCs w:val="18"/>
              </w:rPr>
              <w:t>English Composition II or</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198"/>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7"/>
              <w:rPr>
                <w:rFonts w:ascii="Times New Roman" w:hAnsi="Times New Roman"/>
                <w:sz w:val="24"/>
                <w:szCs w:val="24"/>
              </w:rPr>
            </w:pPr>
            <w:r w:rsidRPr="007A7452">
              <w:rPr>
                <w:rFonts w:ascii="Times New Roman" w:hAnsi="Times New Roman"/>
                <w:color w:val="191919"/>
                <w:sz w:val="18"/>
                <w:szCs w:val="18"/>
              </w:rPr>
              <w:t>Honors Humanities II (H)</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34"/>
        </w:trPr>
        <w:tc>
          <w:tcPr>
            <w:tcW w:w="9789" w:type="dxa"/>
            <w:gridSpan w:val="4"/>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Select One, as required</w:t>
            </w:r>
          </w:p>
        </w:tc>
      </w:tr>
      <w:tr w:rsidR="001050CA" w:rsidRPr="007A7452" w:rsidTr="001050CA">
        <w:trPr>
          <w:trHeight w:hRule="exact" w:val="216"/>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3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left="147"/>
              <w:rPr>
                <w:rFonts w:ascii="Times New Roman" w:hAnsi="Times New Roman"/>
                <w:sz w:val="24"/>
                <w:szCs w:val="24"/>
              </w:rPr>
            </w:pPr>
            <w:r w:rsidRPr="007A7452">
              <w:rPr>
                <w:rFonts w:ascii="Times New Roman" w:hAnsi="Times New Roman"/>
                <w:color w:val="191919"/>
                <w:sz w:val="18"/>
                <w:szCs w:val="18"/>
              </w:rPr>
              <w:t>Math Modeling</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50"/>
              <w:rPr>
                <w:rFonts w:ascii="Times New Roman" w:hAnsi="Times New Roman"/>
                <w:sz w:val="24"/>
                <w:szCs w:val="24"/>
              </w:rPr>
            </w:pPr>
            <w:r w:rsidRPr="007A7452">
              <w:rPr>
                <w:rFonts w:ascii="Times New Roman" w:hAnsi="Times New Roman"/>
                <w:color w:val="191919"/>
                <w:spacing w:val="-7"/>
                <w:sz w:val="18"/>
                <w:szCs w:val="18"/>
              </w:rPr>
              <w:t>1111</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7"/>
              <w:rPr>
                <w:rFonts w:ascii="Times New Roman" w:hAnsi="Times New Roman"/>
                <w:sz w:val="24"/>
                <w:szCs w:val="24"/>
              </w:rPr>
            </w:pPr>
            <w:r w:rsidRPr="007A7452">
              <w:rPr>
                <w:rFonts w:ascii="Times New Roman" w:hAnsi="Times New Roman"/>
                <w:color w:val="191919"/>
                <w:sz w:val="18"/>
                <w:szCs w:val="18"/>
              </w:rPr>
              <w:t>College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7"/>
              <w:rPr>
                <w:rFonts w:ascii="Times New Roman" w:hAnsi="Times New Roman"/>
                <w:sz w:val="24"/>
                <w:szCs w:val="24"/>
              </w:rPr>
            </w:pPr>
            <w:r w:rsidRPr="007A7452">
              <w:rPr>
                <w:rFonts w:ascii="Times New Roman" w:hAnsi="Times New Roman"/>
                <w:color w:val="191919"/>
                <w:sz w:val="18"/>
                <w:szCs w:val="18"/>
              </w:rPr>
              <w:t>Pre-Calculus</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84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92"/>
              <w:rPr>
                <w:rFonts w:ascii="Times New Roman" w:hAnsi="Times New Roman"/>
                <w:sz w:val="24"/>
                <w:szCs w:val="24"/>
              </w:rPr>
            </w:pPr>
            <w:r>
              <w:rPr>
                <w:rFonts w:ascii="Times New Roman" w:hAnsi="Times New Roman"/>
                <w:color w:val="191919"/>
                <w:sz w:val="18"/>
                <w:szCs w:val="18"/>
              </w:rPr>
              <w:t xml:space="preserve">  </w:t>
            </w: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99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7"/>
              <w:rPr>
                <w:rFonts w:ascii="Times New Roman" w:hAnsi="Times New Roman"/>
                <w:sz w:val="24"/>
                <w:szCs w:val="24"/>
              </w:rPr>
            </w:pPr>
            <w:r w:rsidRPr="007A7452">
              <w:rPr>
                <w:rFonts w:ascii="Times New Roman" w:hAnsi="Times New Roman"/>
                <w:color w:val="191919"/>
                <w:sz w:val="18"/>
                <w:szCs w:val="18"/>
              </w:rPr>
              <w:t>Calculus I</w:t>
            </w:r>
          </w:p>
        </w:tc>
        <w:tc>
          <w:tcPr>
            <w:tcW w:w="309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bl>
    <w:p w:rsidR="001050CA" w:rsidRDefault="001050CA" w:rsidP="001050CA">
      <w:pPr>
        <w:widowControl w:val="0"/>
        <w:autoSpaceDE w:val="0"/>
        <w:autoSpaceDN w:val="0"/>
        <w:adjustRightInd w:val="0"/>
        <w:spacing w:before="4" w:after="0" w:line="120" w:lineRule="exact"/>
        <w:rPr>
          <w:rFonts w:ascii="Times New Roman" w:hAnsi="Times New Roman"/>
          <w:sz w:val="12"/>
          <w:szCs w:val="12"/>
        </w:rPr>
      </w:pPr>
    </w:p>
    <w:p w:rsidR="001050CA" w:rsidRDefault="001050CA" w:rsidP="001050CA">
      <w:pPr>
        <w:widowControl w:val="0"/>
        <w:tabs>
          <w:tab w:val="left" w:pos="10120"/>
        </w:tabs>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B: INSTITUTIONAL</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OPTIONS</w:t>
      </w:r>
      <w:r>
        <w:rPr>
          <w:rFonts w:ascii="Times New Roman" w:hAnsi="Times New Roman"/>
          <w:b/>
          <w:bCs/>
          <w:color w:val="191919"/>
          <w:sz w:val="18"/>
          <w:szCs w:val="18"/>
        </w:rPr>
        <w:tab/>
        <w:t>(5 hours)</w:t>
      </w:r>
    </w:p>
    <w:tbl>
      <w:tblPr>
        <w:tblW w:w="0" w:type="auto"/>
        <w:tblInd w:w="1080" w:type="dxa"/>
        <w:tblLayout w:type="fixed"/>
        <w:tblCellMar>
          <w:left w:w="0" w:type="dxa"/>
          <w:right w:w="0" w:type="dxa"/>
        </w:tblCellMar>
        <w:tblLook w:val="0000"/>
      </w:tblPr>
      <w:tblGrid>
        <w:gridCol w:w="901"/>
        <w:gridCol w:w="795"/>
        <w:gridCol w:w="5056"/>
        <w:gridCol w:w="3037"/>
      </w:tblGrid>
      <w:tr w:rsidR="001050CA" w:rsidRPr="007A7452" w:rsidTr="001050CA">
        <w:trPr>
          <w:trHeight w:hRule="exact" w:val="235"/>
        </w:trPr>
        <w:tc>
          <w:tcPr>
            <w:tcW w:w="901"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COMM</w:t>
            </w:r>
          </w:p>
        </w:tc>
        <w:tc>
          <w:tcPr>
            <w:tcW w:w="79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291"/>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5056"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44"/>
              <w:rPr>
                <w:rFonts w:ascii="Times New Roman" w:hAnsi="Times New Roman"/>
                <w:sz w:val="24"/>
                <w:szCs w:val="24"/>
              </w:rPr>
            </w:pPr>
            <w:r>
              <w:rPr>
                <w:rFonts w:ascii="Times New Roman" w:hAnsi="Times New Roman"/>
                <w:color w:val="191919"/>
                <w:sz w:val="18"/>
                <w:szCs w:val="18"/>
              </w:rPr>
              <w:t xml:space="preserve">Fundamentals of </w:t>
            </w:r>
            <w:r w:rsidRPr="007A7452">
              <w:rPr>
                <w:rFonts w:ascii="Times New Roman" w:hAnsi="Times New Roman"/>
                <w:color w:val="191919"/>
                <w:sz w:val="18"/>
                <w:szCs w:val="18"/>
              </w:rPr>
              <w:t>Public Speaking</w:t>
            </w:r>
          </w:p>
        </w:tc>
        <w:tc>
          <w:tcPr>
            <w:tcW w:w="3037"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90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79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91"/>
              <w:rPr>
                <w:rFonts w:ascii="Times New Roman" w:hAnsi="Times New Roman"/>
                <w:sz w:val="24"/>
                <w:szCs w:val="24"/>
              </w:rPr>
            </w:pPr>
            <w:r w:rsidRPr="007A7452">
              <w:rPr>
                <w:rFonts w:ascii="Times New Roman" w:hAnsi="Times New Roman"/>
                <w:color w:val="191919"/>
                <w:sz w:val="18"/>
                <w:szCs w:val="18"/>
              </w:rPr>
              <w:t>1002</w:t>
            </w:r>
          </w:p>
        </w:tc>
        <w:tc>
          <w:tcPr>
            <w:tcW w:w="505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Diaspora(s)</w:t>
            </w:r>
          </w:p>
        </w:tc>
        <w:tc>
          <w:tcPr>
            <w:tcW w:w="303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1050CA" w:rsidRDefault="001050CA" w:rsidP="001050CA">
      <w:pPr>
        <w:widowControl w:val="0"/>
        <w:autoSpaceDE w:val="0"/>
        <w:autoSpaceDN w:val="0"/>
        <w:adjustRightInd w:val="0"/>
        <w:spacing w:before="4" w:after="0" w:line="120" w:lineRule="exact"/>
        <w:rPr>
          <w:rFonts w:ascii="Times New Roman" w:hAnsi="Times New Roman"/>
          <w:sz w:val="12"/>
          <w:szCs w:val="12"/>
        </w:rPr>
      </w:pPr>
    </w:p>
    <w:p w:rsidR="001050CA" w:rsidRDefault="001050CA" w:rsidP="001050CA">
      <w:pPr>
        <w:widowControl w:val="0"/>
        <w:tabs>
          <w:tab w:val="left" w:pos="10120"/>
        </w:tabs>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C: HUMANITIES/FINE</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A</w:t>
      </w:r>
      <w:r>
        <w:rPr>
          <w:rFonts w:ascii="Times New Roman" w:hAnsi="Times New Roman"/>
          <w:b/>
          <w:bCs/>
          <w:color w:val="191919"/>
          <w:spacing w:val="-6"/>
          <w:sz w:val="18"/>
          <w:szCs w:val="18"/>
        </w:rPr>
        <w:t>R</w:t>
      </w:r>
      <w:r>
        <w:rPr>
          <w:rFonts w:ascii="Times New Roman" w:hAnsi="Times New Roman"/>
          <w:b/>
          <w:bCs/>
          <w:color w:val="191919"/>
          <w:sz w:val="18"/>
          <w:szCs w:val="18"/>
        </w:rPr>
        <w:t>TS</w:t>
      </w:r>
      <w:r>
        <w:rPr>
          <w:rFonts w:ascii="Times New Roman" w:hAnsi="Times New Roman"/>
          <w:b/>
          <w:bCs/>
          <w:color w:val="191919"/>
          <w:sz w:val="18"/>
          <w:szCs w:val="18"/>
        </w:rPr>
        <w:tab/>
        <w:t>(6 hours)</w:t>
      </w:r>
    </w:p>
    <w:tbl>
      <w:tblPr>
        <w:tblW w:w="0" w:type="auto"/>
        <w:tblInd w:w="1080" w:type="dxa"/>
        <w:tblLayout w:type="fixed"/>
        <w:tblCellMar>
          <w:left w:w="0" w:type="dxa"/>
          <w:right w:w="0" w:type="dxa"/>
        </w:tblCellMar>
        <w:tblLook w:val="0000"/>
      </w:tblPr>
      <w:tblGrid>
        <w:gridCol w:w="1009"/>
        <w:gridCol w:w="687"/>
        <w:gridCol w:w="5019"/>
        <w:gridCol w:w="3075"/>
      </w:tblGrid>
      <w:tr w:rsidR="001050CA" w:rsidRPr="007A7452" w:rsidTr="001050CA">
        <w:trPr>
          <w:trHeight w:hRule="exact" w:val="235"/>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ENGL</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84"/>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44"/>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 or</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Honors Humanities III (H)</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Select One</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ARAP</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Art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ENGL</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II</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MUSC</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Music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Appreciation</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FREN</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r w:rsidRPr="007A7452">
              <w:rPr>
                <w:rFonts w:ascii="Times New Roman" w:hAnsi="Times New Roman"/>
                <w:color w:val="191919"/>
                <w:sz w:val="18"/>
                <w:szCs w:val="18"/>
              </w:rPr>
              <w:t>2201</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Intermediate French</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w:t>
            </w:r>
            <w:r w:rsidRPr="007A7452">
              <w:rPr>
                <w:rFonts w:ascii="Times New Roman" w:hAnsi="Times New Roman"/>
                <w:color w:val="191919"/>
                <w:spacing w:val="-17"/>
                <w:sz w:val="18"/>
                <w:szCs w:val="18"/>
              </w:rPr>
              <w:t>P</w:t>
            </w:r>
            <w:r w:rsidRPr="007A7452">
              <w:rPr>
                <w:rFonts w:ascii="Times New Roman" w:hAnsi="Times New Roman"/>
                <w:color w:val="191919"/>
                <w:sz w:val="18"/>
                <w:szCs w:val="18"/>
              </w:rPr>
              <w:t>AN</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r w:rsidRPr="007A7452">
              <w:rPr>
                <w:rFonts w:ascii="Times New Roman" w:hAnsi="Times New Roman"/>
                <w:color w:val="191919"/>
                <w:sz w:val="18"/>
                <w:szCs w:val="18"/>
              </w:rPr>
              <w:t>2231</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Intermediate Spanish</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p>
        </w:tc>
      </w:tr>
      <w:tr w:rsidR="001050CA" w:rsidRPr="007A7452" w:rsidTr="001050CA">
        <w:trPr>
          <w:trHeight w:hRule="exact" w:val="298"/>
        </w:trPr>
        <w:tc>
          <w:tcPr>
            <w:tcW w:w="10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68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4"/>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01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Honors Humanities IV</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(H)</w:t>
            </w:r>
          </w:p>
        </w:tc>
        <w:tc>
          <w:tcPr>
            <w:tcW w:w="307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after="0"/>
        <w:rPr>
          <w:rFonts w:ascii="Times New Roman" w:hAnsi="Times New Roman"/>
          <w:sz w:val="24"/>
          <w:szCs w:val="24"/>
        </w:rPr>
        <w:sectPr w:rsidR="001050CA">
          <w:pgSz w:w="12240" w:h="15840"/>
          <w:pgMar w:top="320" w:right="620" w:bottom="280" w:left="320" w:header="720" w:footer="720" w:gutter="0"/>
          <w:cols w:space="720" w:equalWidth="0">
            <w:col w:w="11300"/>
          </w:cols>
          <w:noEndnote/>
        </w:sect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before="11" w:after="0" w:line="220" w:lineRule="exact"/>
        <w:rPr>
          <w:rFonts w:ascii="Times New Roman" w:hAnsi="Times New Roman"/>
        </w:rPr>
      </w:pPr>
    </w:p>
    <w:p w:rsidR="001050CA" w:rsidRDefault="001050CA" w:rsidP="001050CA">
      <w:pPr>
        <w:widowControl w:val="0"/>
        <w:autoSpaceDE w:val="0"/>
        <w:autoSpaceDN w:val="0"/>
        <w:adjustRightInd w:val="0"/>
        <w:spacing w:before="4" w:after="0" w:line="120" w:lineRule="exact"/>
        <w:rPr>
          <w:rFonts w:ascii="Century Gothic" w:hAnsi="Century Gothic" w:cs="Century Gothic"/>
          <w:color w:val="000000"/>
          <w:sz w:val="12"/>
          <w:szCs w:val="12"/>
        </w:rPr>
      </w:pPr>
      <w:r>
        <w:rPr>
          <w:rFonts w:ascii="Century Gothic" w:hAnsi="Century Gothic" w:cs="Century Gothic"/>
          <w:color w:val="000000"/>
          <w:sz w:val="36"/>
          <w:szCs w:val="36"/>
        </w:rPr>
        <w:br w:type="column"/>
      </w:r>
    </w:p>
    <w:p w:rsidR="001050CA" w:rsidRDefault="001050CA" w:rsidP="001050CA">
      <w:pPr>
        <w:widowControl w:val="0"/>
        <w:tabs>
          <w:tab w:val="left" w:pos="8680"/>
        </w:tabs>
        <w:autoSpaceDE w:val="0"/>
        <w:autoSpaceDN w:val="0"/>
        <w:adjustRightInd w:val="0"/>
        <w:spacing w:after="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D: SCIENCE, M</w:t>
      </w:r>
      <w:r>
        <w:rPr>
          <w:rFonts w:ascii="Times New Roman" w:hAnsi="Times New Roman"/>
          <w:b/>
          <w:bCs/>
          <w:color w:val="191919"/>
          <w:spacing w:val="-13"/>
          <w:sz w:val="18"/>
          <w:szCs w:val="18"/>
        </w:rPr>
        <w:t>A</w:t>
      </w:r>
      <w:r>
        <w:rPr>
          <w:rFonts w:ascii="Times New Roman" w:hAnsi="Times New Roman"/>
          <w:b/>
          <w:bCs/>
          <w:color w:val="191919"/>
          <w:sz w:val="18"/>
          <w:szCs w:val="18"/>
        </w:rPr>
        <w:t>TH &amp;</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TECH</w:t>
      </w:r>
      <w:r>
        <w:rPr>
          <w:rFonts w:ascii="Times New Roman" w:hAnsi="Times New Roman"/>
          <w:b/>
          <w:bCs/>
          <w:color w:val="191919"/>
          <w:sz w:val="18"/>
          <w:szCs w:val="18"/>
        </w:rPr>
        <w:tab/>
        <w:t>(10-</w:t>
      </w:r>
      <w:r>
        <w:rPr>
          <w:rFonts w:ascii="Times New Roman" w:hAnsi="Times New Roman"/>
          <w:b/>
          <w:bCs/>
          <w:color w:val="191919"/>
          <w:spacing w:val="-10"/>
          <w:sz w:val="18"/>
          <w:szCs w:val="18"/>
        </w:rPr>
        <w:t>1</w:t>
      </w:r>
      <w:r>
        <w:rPr>
          <w:rFonts w:ascii="Times New Roman" w:hAnsi="Times New Roman"/>
          <w:b/>
          <w:bCs/>
          <w:color w:val="191919"/>
          <w:sz w:val="18"/>
          <w:szCs w:val="18"/>
        </w:rPr>
        <w:t>1 hours)</w:t>
      </w:r>
    </w:p>
    <w:p w:rsidR="001050CA" w:rsidRDefault="00AE60A2" w:rsidP="001050CA">
      <w:pPr>
        <w:widowControl w:val="0"/>
        <w:autoSpaceDE w:val="0"/>
        <w:autoSpaceDN w:val="0"/>
        <w:adjustRightInd w:val="0"/>
        <w:spacing w:before="9" w:after="0"/>
        <w:rPr>
          <w:rFonts w:ascii="Times New Roman" w:hAnsi="Times New Roman"/>
          <w:color w:val="000000"/>
          <w:sz w:val="18"/>
          <w:szCs w:val="18"/>
        </w:rPr>
      </w:pPr>
      <w:r w:rsidRPr="00AE60A2">
        <w:rPr>
          <w:rFonts w:ascii="Calibri" w:hAnsi="Calibri"/>
          <w:noProof/>
          <w:lang w:eastAsia="en-US"/>
        </w:rPr>
        <w:pict>
          <v:shape id="Text Box 4655" o:spid="_x0000_s2411" type="#_x0000_t202" style="position:absolute;left:0;text-align:left;margin-left:18.85pt;margin-top:-50.35pt;width:24pt;height:60.6pt;z-index:-2513899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w10:wrap anchorx="page"/>
          </v:shape>
        </w:pict>
      </w:r>
      <w:r w:rsidR="001050CA">
        <w:rPr>
          <w:rFonts w:ascii="Times New Roman" w:hAnsi="Times New Roman"/>
          <w:color w:val="191919"/>
          <w:sz w:val="18"/>
          <w:szCs w:val="18"/>
        </w:rPr>
        <w:t>Option I: Non-Science Majors (Select 2)</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111</w:t>
      </w:r>
      <w:r>
        <w:rPr>
          <w:rFonts w:ascii="Times New Roman" w:hAnsi="Times New Roman"/>
          <w:color w:val="191919"/>
          <w:sz w:val="18"/>
          <w:szCs w:val="18"/>
        </w:rPr>
        <w:t xml:space="preserve">1K  </w:t>
      </w:r>
      <w:r>
        <w:rPr>
          <w:rFonts w:ascii="Times New Roman" w:hAnsi="Times New Roman"/>
          <w:color w:val="191919"/>
          <w:spacing w:val="43"/>
          <w:sz w:val="18"/>
          <w:szCs w:val="18"/>
        </w:rPr>
        <w:t xml:space="preserve"> </w:t>
      </w:r>
      <w:r>
        <w:rPr>
          <w:rFonts w:ascii="Times New Roman" w:hAnsi="Times New Roman"/>
          <w:color w:val="191919"/>
          <w:sz w:val="18"/>
          <w:szCs w:val="18"/>
        </w:rPr>
        <w:t>Intro to Biological Science</w:t>
      </w:r>
      <w:ins w:id="661" w:author="lnorman" w:date="2011-04-05T14:48:00Z">
        <w:r>
          <w:rPr>
            <w:rFonts w:ascii="Times New Roman" w:hAnsi="Times New Roman"/>
            <w:color w:val="191919"/>
            <w:sz w:val="18"/>
            <w:szCs w:val="18"/>
          </w:rPr>
          <w:t xml:space="preserve"> I</w:t>
        </w:r>
      </w:ins>
      <w:r>
        <w:rPr>
          <w:rFonts w:ascii="Times New Roman" w:hAnsi="Times New Roman"/>
          <w:color w:val="191919"/>
          <w:sz w:val="18"/>
          <w:szCs w:val="18"/>
        </w:rPr>
        <w:tab/>
        <w:t>4</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 xml:space="preserve">12K  </w:t>
      </w:r>
      <w:r>
        <w:rPr>
          <w:rFonts w:ascii="Times New Roman" w:hAnsi="Times New Roman"/>
          <w:color w:val="191919"/>
          <w:spacing w:val="36"/>
          <w:sz w:val="18"/>
          <w:szCs w:val="18"/>
        </w:rPr>
        <w:t xml:space="preserve"> </w:t>
      </w:r>
      <w:r>
        <w:rPr>
          <w:rFonts w:ascii="Times New Roman" w:hAnsi="Times New Roman"/>
          <w:color w:val="191919"/>
          <w:sz w:val="18"/>
          <w:szCs w:val="18"/>
        </w:rPr>
        <w:t>Intro to Biological Science</w:t>
      </w:r>
      <w:ins w:id="662" w:author="lnorman" w:date="2011-04-05T14:48:00Z">
        <w:r>
          <w:rPr>
            <w:rFonts w:ascii="Times New Roman" w:hAnsi="Times New Roman"/>
            <w:color w:val="191919"/>
            <w:sz w:val="18"/>
            <w:szCs w:val="18"/>
          </w:rPr>
          <w:t xml:space="preserve"> II</w:t>
        </w:r>
      </w:ins>
      <w:r>
        <w:rPr>
          <w:rFonts w:ascii="Times New Roman" w:hAnsi="Times New Roman"/>
          <w:color w:val="191919"/>
          <w:sz w:val="18"/>
          <w:szCs w:val="18"/>
        </w:rPr>
        <w:tab/>
        <w:t>4</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 xml:space="preserve">14K  </w:t>
      </w:r>
      <w:r>
        <w:rPr>
          <w:rFonts w:ascii="Times New Roman" w:hAnsi="Times New Roman"/>
          <w:color w:val="191919"/>
          <w:spacing w:val="36"/>
          <w:sz w:val="18"/>
          <w:szCs w:val="18"/>
        </w:rPr>
        <w:t xml:space="preserve"> </w:t>
      </w:r>
      <w:r>
        <w:rPr>
          <w:rFonts w:ascii="Times New Roman" w:hAnsi="Times New Roman"/>
          <w:color w:val="191919"/>
          <w:sz w:val="18"/>
          <w:szCs w:val="18"/>
        </w:rPr>
        <w:t>Survey of Biotechnology</w:t>
      </w:r>
      <w:r>
        <w:rPr>
          <w:rFonts w:ascii="Times New Roman" w:hAnsi="Times New Roman"/>
          <w:color w:val="191919"/>
          <w:sz w:val="18"/>
          <w:szCs w:val="18"/>
        </w:rPr>
        <w:tab/>
        <w:t>3</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 xml:space="preserve">15K  </w:t>
      </w:r>
      <w:r>
        <w:rPr>
          <w:rFonts w:ascii="Times New Roman" w:hAnsi="Times New Roman"/>
          <w:color w:val="191919"/>
          <w:spacing w:val="36"/>
          <w:sz w:val="18"/>
          <w:szCs w:val="18"/>
        </w:rPr>
        <w:t xml:space="preserve"> </w:t>
      </w:r>
      <w:r>
        <w:rPr>
          <w:rFonts w:ascii="Times New Roman" w:hAnsi="Times New Roman"/>
          <w:color w:val="191919"/>
          <w:sz w:val="18"/>
          <w:szCs w:val="18"/>
        </w:rPr>
        <w:t>Intro to Environmental Biology</w:t>
      </w:r>
      <w:r>
        <w:rPr>
          <w:rFonts w:ascii="Times New Roman" w:hAnsi="Times New Roman"/>
          <w:color w:val="191919"/>
          <w:sz w:val="18"/>
          <w:szCs w:val="18"/>
        </w:rPr>
        <w:tab/>
        <w:t>3</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 xml:space="preserve">151K  </w:t>
      </w:r>
      <w:r>
        <w:rPr>
          <w:rFonts w:ascii="Times New Roman" w:hAnsi="Times New Roman"/>
          <w:color w:val="191919"/>
          <w:spacing w:val="29"/>
          <w:sz w:val="18"/>
          <w:szCs w:val="18"/>
        </w:rPr>
        <w:t xml:space="preserve"> </w:t>
      </w:r>
      <w:r>
        <w:rPr>
          <w:rFonts w:ascii="Times New Roman" w:hAnsi="Times New Roman"/>
          <w:color w:val="191919"/>
          <w:sz w:val="18"/>
          <w:szCs w:val="18"/>
        </w:rPr>
        <w:t>Survey of Chemistry I</w:t>
      </w:r>
      <w:r>
        <w:rPr>
          <w:rFonts w:ascii="Times New Roman" w:hAnsi="Times New Roman"/>
          <w:color w:val="191919"/>
          <w:sz w:val="18"/>
          <w:szCs w:val="18"/>
        </w:rPr>
        <w:tab/>
        <w:t>4</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 xml:space="preserve">152K  </w:t>
      </w:r>
      <w:r>
        <w:rPr>
          <w:rFonts w:ascii="Times New Roman" w:hAnsi="Times New Roman"/>
          <w:color w:val="191919"/>
          <w:spacing w:val="29"/>
          <w:sz w:val="18"/>
          <w:szCs w:val="18"/>
        </w:rPr>
        <w:t xml:space="preserve"> </w:t>
      </w:r>
      <w:r>
        <w:rPr>
          <w:rFonts w:ascii="Times New Roman" w:hAnsi="Times New Roman"/>
          <w:color w:val="191919"/>
          <w:sz w:val="18"/>
          <w:szCs w:val="18"/>
        </w:rPr>
        <w:t>Survey of Chemistry II</w:t>
      </w:r>
      <w:r>
        <w:rPr>
          <w:rFonts w:ascii="Times New Roman" w:hAnsi="Times New Roman"/>
          <w:color w:val="191919"/>
          <w:sz w:val="18"/>
          <w:szCs w:val="18"/>
        </w:rPr>
        <w:tab/>
        <w:t>4</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 xml:space="preserve">1001K  </w:t>
      </w:r>
      <w:r>
        <w:rPr>
          <w:rFonts w:ascii="Times New Roman" w:hAnsi="Times New Roman"/>
          <w:color w:val="191919"/>
          <w:spacing w:val="22"/>
          <w:sz w:val="18"/>
          <w:szCs w:val="18"/>
        </w:rPr>
        <w:t xml:space="preserve"> </w:t>
      </w:r>
      <w:r>
        <w:rPr>
          <w:rFonts w:ascii="Times New Roman" w:hAnsi="Times New Roman"/>
          <w:color w:val="191919"/>
          <w:sz w:val="18"/>
          <w:szCs w:val="18"/>
        </w:rPr>
        <w:t>Physical Science I</w:t>
      </w:r>
      <w:r>
        <w:rPr>
          <w:rFonts w:ascii="Times New Roman" w:hAnsi="Times New Roman"/>
          <w:color w:val="191919"/>
          <w:sz w:val="18"/>
          <w:szCs w:val="18"/>
        </w:rPr>
        <w:tab/>
        <w:t>4</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 xml:space="preserve">1002K  </w:t>
      </w:r>
      <w:r>
        <w:rPr>
          <w:rFonts w:ascii="Times New Roman" w:hAnsi="Times New Roman"/>
          <w:color w:val="191919"/>
          <w:spacing w:val="22"/>
          <w:sz w:val="18"/>
          <w:szCs w:val="18"/>
        </w:rPr>
        <w:t xml:space="preserve"> </w:t>
      </w:r>
      <w:r>
        <w:rPr>
          <w:rFonts w:ascii="Times New Roman" w:hAnsi="Times New Roman"/>
          <w:color w:val="191919"/>
          <w:sz w:val="18"/>
          <w:szCs w:val="18"/>
        </w:rPr>
        <w:t>Physical Science II</w:t>
      </w:r>
      <w:r>
        <w:rPr>
          <w:rFonts w:ascii="Times New Roman" w:hAnsi="Times New Roman"/>
          <w:color w:val="191919"/>
          <w:sz w:val="18"/>
          <w:szCs w:val="18"/>
        </w:rPr>
        <w:tab/>
        <w:t>4</w:t>
      </w:r>
    </w:p>
    <w:p w:rsidR="001050CA" w:rsidRDefault="001050CA" w:rsidP="001050CA">
      <w:pPr>
        <w:widowControl w:val="0"/>
        <w:tabs>
          <w:tab w:val="left" w:pos="1140"/>
          <w:tab w:val="left" w:pos="960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 xml:space="preserve">1020K  </w:t>
      </w:r>
      <w:r>
        <w:rPr>
          <w:rFonts w:ascii="Times New Roman" w:hAnsi="Times New Roman"/>
          <w:color w:val="191919"/>
          <w:spacing w:val="22"/>
          <w:sz w:val="18"/>
          <w:szCs w:val="18"/>
        </w:rPr>
        <w:t xml:space="preserve"> </w:t>
      </w:r>
      <w:r>
        <w:rPr>
          <w:rFonts w:ascii="Times New Roman" w:hAnsi="Times New Roman"/>
          <w:color w:val="191919"/>
          <w:sz w:val="18"/>
          <w:szCs w:val="18"/>
        </w:rPr>
        <w:t>Survey of Modern Science &amp;</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ech</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after="0"/>
        <w:ind w:left="3293"/>
        <w:rPr>
          <w:rFonts w:ascii="Times New Roman" w:hAnsi="Times New Roman"/>
          <w:color w:val="000000"/>
          <w:sz w:val="20"/>
          <w:szCs w:val="20"/>
        </w:rPr>
      </w:pPr>
      <w:r>
        <w:rPr>
          <w:rFonts w:ascii="Times New Roman" w:hAnsi="Times New Roman"/>
          <w:color w:val="191919"/>
          <w:sz w:val="20"/>
          <w:szCs w:val="20"/>
        </w:rPr>
        <w:t>2008-2012 Unde</w:t>
      </w:r>
      <w:r>
        <w:rPr>
          <w:rFonts w:ascii="Times New Roman" w:hAnsi="Times New Roman"/>
          <w:color w:val="191919"/>
          <w:spacing w:val="-4"/>
          <w:sz w:val="20"/>
          <w:szCs w:val="20"/>
        </w:rPr>
        <w:t>r</w:t>
      </w:r>
      <w:r>
        <w:rPr>
          <w:rFonts w:ascii="Times New Roman" w:hAnsi="Times New Roman"/>
          <w:color w:val="191919"/>
          <w:sz w:val="20"/>
          <w:szCs w:val="20"/>
        </w:rPr>
        <w:t xml:space="preserve">graduate </w:t>
      </w:r>
      <w:proofErr w:type="gramStart"/>
      <w:r>
        <w:rPr>
          <w:rFonts w:ascii="Times New Roman" w:hAnsi="Times New Roman"/>
          <w:color w:val="191919"/>
          <w:sz w:val="20"/>
          <w:szCs w:val="20"/>
        </w:rPr>
        <w:t>Catalo</w:t>
      </w:r>
      <w:r>
        <w:rPr>
          <w:rFonts w:ascii="Times New Roman" w:hAnsi="Times New Roman"/>
          <w:color w:val="191919"/>
          <w:sz w:val="20"/>
          <w:szCs w:val="20"/>
        </w:rPr>
        <w:lastRenderedPageBreak/>
        <w:t>g</w:t>
      </w:r>
      <w:proofErr w:type="gramEnd"/>
    </w:p>
    <w:p w:rsidR="001050CA" w:rsidRDefault="001050CA" w:rsidP="001050CA">
      <w:pPr>
        <w:widowControl w:val="0"/>
        <w:autoSpaceDE w:val="0"/>
        <w:autoSpaceDN w:val="0"/>
        <w:adjustRightInd w:val="0"/>
        <w:spacing w:after="0"/>
        <w:ind w:left="3293"/>
        <w:rPr>
          <w:rFonts w:ascii="Times New Roman" w:hAnsi="Times New Roman"/>
          <w:color w:val="000000"/>
          <w:sz w:val="20"/>
          <w:szCs w:val="20"/>
        </w:rPr>
        <w:sectPr w:rsidR="001050CA">
          <w:type w:val="continuous"/>
          <w:pgSz w:w="12240" w:h="15840"/>
          <w:pgMar w:top="1480" w:right="620" w:bottom="280" w:left="320" w:header="720" w:footer="720" w:gutter="0"/>
          <w:cols w:num="2" w:space="720" w:equalWidth="0">
            <w:col w:w="709" w:space="411"/>
            <w:col w:w="10180"/>
          </w:cols>
          <w:noEndnote/>
        </w:sectPr>
      </w:pPr>
    </w:p>
    <w:p w:rsidR="001050CA" w:rsidRDefault="00AE60A2" w:rsidP="001050CA">
      <w:pPr>
        <w:widowControl w:val="0"/>
        <w:autoSpaceDE w:val="0"/>
        <w:autoSpaceDN w:val="0"/>
        <w:adjustRightInd w:val="0"/>
        <w:spacing w:before="66" w:after="0" w:line="192" w:lineRule="exact"/>
        <w:ind w:left="9131" w:right="560" w:hanging="426"/>
        <w:rPr>
          <w:rFonts w:ascii="Century Gothic" w:hAnsi="Century Gothic" w:cs="Century Gothic"/>
          <w:color w:val="000000"/>
          <w:sz w:val="16"/>
          <w:szCs w:val="16"/>
        </w:rPr>
      </w:pPr>
      <w:r w:rsidRPr="00AE60A2">
        <w:rPr>
          <w:rFonts w:ascii="Times New Roman" w:hAnsi="Times New Roman" w:cs="Times New Roman"/>
          <w:noProof/>
          <w:color w:val="191919"/>
          <w:sz w:val="18"/>
          <w:szCs w:val="18"/>
        </w:rPr>
        <w:lastRenderedPageBreak/>
        <w:pict>
          <v:group id="_x0000_s2671" style="position:absolute;left:0;text-align:left;margin-left:426.5pt;margin-top:-15.55pt;width:156.05pt;height:11in;z-index:-251374592" coordorigin="9070,183" coordsize="3121,15840">
            <v:group id="_x0000_s2672" style="position:absolute;left:9070;top:183;width:3121;height:15840;mso-position-horizontal-relative:page;mso-position-vertical-relative:page" coordorigin="9119" coordsize="31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" o:allowincell="f">
              <v:rect id="Rectangle 2736" o:spid="_x0000_s2673" style="position:absolute;left:11160;width:1080;height:25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dcdcdc" stroked="f">
                <v:path arrowok="t"/>
              </v:rect>
              <v:rect id="Rectangle 2737" o:spid="_x0000_s2674" style="position:absolute;left:11160;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MsMA&#10;AADdAAAADwAAAGRycy9kb3ducmV2LnhtbERPy2rCQBTdC/7DcIXudFKlUdNMpAiW0o2vFre3mdsk&#10;NHMnzExN+vedheDycN75ZjCtuJLzjWUFj7MEBHFpdcOVgo/zbroC4QOyxtYyKfgjD5tiPMox07bn&#10;I11PoRIxhH2GCuoQukxKX9Zk0M9sRxy5b+sMhghdJbXDPoabVs6TJJUGG44NNXa0ran8Of0aBb0b&#10;6Om10vtV+v55Xl++ltgdnFIPk+HlGUSgIdzFN/ebVpAuF3F/fBOf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ZfMsMAAADdAAAADwAAAAAAAAAAAAAAAACYAgAAZHJzL2Rv&#10;d25yZXYueG1sUEsFBgAAAAAEAAQA9QAAAIgDAAAAAA==&#10;" fillcolor="#dcdcdc" stroked="f">
                <v:path arrowok="t"/>
              </v:rect>
              <v:rect id="Rectangle 2738" o:spid="_x0000_s2675" style="position:absolute;left:11160;top:2513;width:1080;height:1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x8McA&#10;AADdAAAADwAAAGRycy9kb3ducmV2LnhtbESPQWvCQBSE74X+h+UVvBTdJIKV6CpSFATpIVol3h7Z&#10;ZxKafRuyq8Z/3y0UPA4z8w0zX/amETfqXG1ZQTyKQBAXVtdcKvg+bIZTEM4ja2wsk4IHOVguXl/m&#10;mGp754xue1+KAGGXooLK+zaV0hUVGXQj2xIH72I7gz7IrpS6w3uAm0YmUTSRBmsOCxW29FlR8bO/&#10;GgXrJF9ddk3WZl8mP8aUmPfifFJq8NavZiA89f4Z/m9vtYLJxziGv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lcfDHAAAA3QAAAA8AAAAAAAAAAAAAAAAAmAIAAGRy&#10;cy9kb3ducmV2LnhtbFBLBQYAAAAABAAEAPUAAACMAwAAAAA=&#10;" fillcolor="#d8d8d8 [2732]" stroked="f">
                <v:path arrowok="t"/>
              </v:rect>
              <v:rect id="_x0000_s2676" style="position:absolute;left:9159;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tMcA&#10;AADdAAAADwAAAGRycy9kb3ducmV2LnhtbESPQWvCQBSE74X+h+UVequbpJhK6iqlUKniJamX3l6y&#10;zySYfRuy25j+e1cQPA4z8w2zXE+mEyMNrrWsIJ5FIIgrq1uuFRx+vl4WIJxH1thZJgX/5GC9enxY&#10;YqbtmXMaC1+LAGGXoYLG+z6T0lUNGXQz2xMH72gHgz7IoZZ6wHOAm04mUZRKgy2HhQZ7+myoOhV/&#10;RkG53ed+sztsxkVZ950tf+O9nSv1/DR9vIPwNPl7+Nb+1grSt9cErm/C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7rTHAAAA3QAAAA8AAAAAAAAAAAAAAAAAmAIAAGRy&#10;cy9kb3ducmV2LnhtbFBLBQYAAAAABAAEAPUAAACMAwAAAAA=&#10;" stroked="f">
                <v:path arrowok="t"/>
              </v:rect>
              <v:rect id="Rectangle 2740" o:spid="_x0000_s2677" style="position:absolute;left:9139;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a8MgA&#10;AADdAAAADwAAAGRycy9kb3ducmV2LnhtbESPT2vCQBTE74V+h+UVvBTdqBht6ipVkHqq+Aekt9fs&#10;a5I2+zbsrjH99m6h0OMwM79h5svO1KIl5yvLCoaDBARxbnXFhYLTcdOfgfABWWNtmRT8kIfl4v5u&#10;jpm2V95TewiFiBD2GSooQ2gyKX1ekkE/sA1x9D6tMxiidIXUDq8Rbmo5SpJUGqw4LpTY0Lqk/Ptw&#10;MQq+zq9u9fQ+2e3yj7rdUPqWDKePSvUeupdnEIG68B/+a2+1gnQ6HsPvm/gE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NNrwyAAAAN0AAAAPAAAAAAAAAAAAAAAAAJgCAABk&#10;cnMvZG93bnJldi54bWxQSwUGAAAAAAQABAD1AAAAjQMAAAAA&#10;" filled="f" strokecolor="#a3a3a3" strokeweight="2pt">
                <v:path arrowok="t"/>
              </v:rect>
              <v:rect id="Rectangle 2741" o:spid="_x0000_s2678" style="position:absolute;left:11145;top:24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oZsgA&#10;AADdAAAADwAAAGRycy9kb3ducmV2LnhtbESPQWvCQBSE74X+h+UVeil1EytaYjZSSis9iFirB2+P&#10;7DMJZt+m2dXEf+8KgsdhZr5h0llvanGi1lWWFcSDCARxbnXFhYLN3/frOwjnkTXWlknBmRzMsseH&#10;FBNtO/6l09oXIkDYJaig9L5JpHR5SQbdwDbEwdvb1qAPsi2kbrELcFPLYRSNpcGKw0KJDX2WlB/W&#10;R6Ngvjwvhi+HeBt/9V21Ge3+i9UElXp+6j+mIDz1/h6+tX+0gvHkbQTXN+EJy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GhmyAAAAN0AAAAPAAAAAAAAAAAAAAAAAJgCAABk&#10;cnMvZG93bnJldi54bWxQSwUGAAAAAAQABAD1AAAAjQMAAAAA&#10;" fillcolor="#191919" stroked="f">
                <v:path arrowok="t"/>
              </v:rect>
              <v:rect id="Rectangle 2742" o:spid="_x0000_s2679" style="position:absolute;left:11145;top:42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N/cgA&#10;AADdAAAADwAAAGRycy9kb3ducmV2LnhtbESPQWvCQBSE70L/w/IKXqRuYmssqasUUfEg0lp76O2R&#10;fU2C2bcxu5r477sFweMwM98w03lnKnGhxpWWFcTDCARxZnXJuYLD1+rpFYTzyBory6TgSg7ms4fe&#10;FFNtW/6ky97nIkDYpaig8L5OpXRZQQbd0NbEwfu1jUEfZJNL3WAb4KaSoyhKpMGSw0KBNS0Kyo77&#10;s1Gw3l23o8Ex/o6XXVseXn5O+ccEleo/du9vIDx1/h6+tTdaQTJ5HsP/m/A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JM39yAAAAN0AAAAPAAAAAAAAAAAAAAAAAJgCAABk&#10;cnMvZG93bnJldi54bWxQSwUGAAAAAAQABAD1AAAAjQMAAAAA&#10;" fillcolor="#191919" stroked="f">
                <v:path arrowok="t"/>
              </v:rect>
              <v:group id="Group 2743" o:spid="_x0000_s2680" style="position:absolute;left:11145;top:6105;width:1967;height:0" coordorigin="11145,61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9lLPxgAAAN0A&#10;AAAPAAAAAAAAAAAAAAAAAKoCAABkcnMvZG93bnJldi54bWxQSwUGAAAAAAQABAD6AAAAnQMAAAAA&#10;">
                <v:shape id="Freeform 2744" o:spid="_x0000_s2681"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lLcYA&#10;AADdAAAADwAAAGRycy9kb3ducmV2LnhtbESPT4vCMBTE78J+h/AWvMiaruIfqlEWQfAkq25Bb4/m&#10;2Rabl9LEWv30ZkHwOMzMb5j5sjWlaKh2hWUF3/0IBHFqdcGZgr/D+msKwnlkjaVlUnAnB8vFR2eO&#10;sbY33lGz95kIEHYxKsi9r2IpXZqTQde3FXHwzrY26IOsM6lrvAW4KeUgisbSYMFhIceKVjmll/3V&#10;KJiWoyFR8nvqNcljux41x3uaHJXqfrY/MxCeWv8Ov9obrWA8GU7g/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ilLcYAAADdAAAADwAAAAAAAAAAAAAAAACYAgAAZHJz&#10;L2Rvd25yZXYueG1sUEsFBgAAAAAEAAQA9QAAAIsDAAAAAA==&#10;" path="m1094,l,e" filled="f" strokecolor="#191919" strokeweight="2pt">
                  <v:path arrowok="t" o:connecttype="custom" o:connectlocs="1094,0;0,0" o:connectangles="0,0"/>
                </v:shape>
                <v:shape id="Freeform 2745" o:spid="_x0000_s2682"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xX8MA&#10;AADdAAAADwAAAGRycy9kb3ducmV2LnhtbERPy4rCMBTdD/gP4QpuBk1H8UE1igwIrsRRC7q7NNe2&#10;2NyUJtbq15vFgMvDeS9WrSlFQ7UrLCv4GUQgiFOrC84UnI6b/gyE88gaS8uk4EkOVsvO1wJjbR/8&#10;R83BZyKEsItRQe59FUvp0pwMuoGtiAN3tbVBH2CdSV3jI4SbUg6jaCINFhwacqzoN6f0drgbBbNy&#10;PCJK9pfvJnntNuPm/EyTs1K9brueg/DU+o/4373VCibTUZgb3oQn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xX8MAAADdAAAADwAAAAAAAAAAAAAAAACYAgAAZHJzL2Rv&#10;d25yZXYueG1sUEsFBgAAAAAEAAQA9QAAAIgDAAAAAA==&#10;" path="m,l1094,e" filled="f" strokecolor="#191919" strokeweight="2pt">
                  <v:path arrowok="t" o:connecttype="custom" o:connectlocs="0,0;1094,0" o:connectangles="0,0"/>
                </v:shape>
              </v:group>
              <v:group id="Group 2746" o:spid="_x0000_s2683" style="position:absolute;left:11145;top:7905;width:1953;height:0" coordorigin="11145,7905" coordsize="1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nGvcYAAADdAAAADwAAAGRycy9kb3ducmV2LnhtbESPQWvCQBSE74X+h+UV&#10;vOkmSm2NriKi4kGEakG8PbLPJJh9G7JrEv99VxB6HGbmG2a26EwpGqpdYVlBPIhAEKdWF5wp+D1t&#10;+t8gnEfWWFomBQ9ysJi/v80w0bblH2qOPhMBwi5BBbn3VSKlS3My6Aa2Ig7e1dYGfZB1JnWNbYCb&#10;Ug6jaCwNFhwWcqxolVN6O96Ngm2L7XIUr5v97bp6XE6fh/M+JqV6H91yCsJT5//Dr/ZOKxh/j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aca9xgAAAN0A&#10;AAAPAAAAAAAAAAAAAAAAAKoCAABkcnMvZG93bnJldi54bWxQSwUGAAAAAAQABAD6AAAAnQMAAAAA&#10;">
                <v:shape id="Freeform 2747" o:spid="_x0000_s2684"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AtcAA&#10;AADdAAAADwAAAGRycy9kb3ducmV2LnhtbERPy6rCMBDdX/AfwghuRFPFZzWKCIobER8Ll2MztsVm&#10;Upqo9e/NQrjLw3nPl7UpxIsql1tW0OtGIIgTq3NOFVzOm84EhPPIGgvLpOBDDpaLxt8cY23ffKTX&#10;yacihLCLUUHmfRlL6ZKMDLquLYkDd7eVQR9glUpd4TuEm0L2o2gkDeYcGjIsaZ1R8jg9jYJre3M3&#10;kZsO24ct3eg80M9Vsleq1axXMxCeav8v/rl3WsFoPAj7w5vwBO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zAtcAAAADdAAAADwAAAAAAAAAAAAAAAACYAgAAZHJzL2Rvd25y&#10;ZXYueG1sUEsFBgAAAAAEAAQA9QAAAIUDAAAAAA==&#10;" path="m1094,l,e" filled="f" strokecolor="#191919" strokeweight="2pt">
                  <v:path arrowok="t" o:connecttype="custom" o:connectlocs="1094,0;0,0" o:connectangles="0,0"/>
                </v:shape>
                <v:shape id="Freeform 2748" o:spid="_x0000_s2685"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lLscA&#10;AADdAAAADwAAAGRycy9kb3ducmV2LnhtbESPT2vCQBTE7wW/w/KEXsRsLFbbNKuIEOmllKoHj6/Z&#10;lz+YfRuyGxO/fbdQ6HGYmd8w6XY0jbhR52rLChZRDII4t7rmUsH5lM1fQDiPrLGxTAru5GC7mTyk&#10;mGg78Bfdjr4UAcIuQQWV920ipcsrMugi2xIHr7CdQR9kV0rd4RDgppFPcbySBmsOCxW2tK8ovx57&#10;o+AyywoTu9fn2eeBvum01P0u/1DqcTru3kB4Gv1/+K/9rhWs1ssF/L4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wZS7HAAAA3QAAAA8AAAAAAAAAAAAAAAAAmAIAAGRy&#10;cy9kb3ducmV2LnhtbFBLBQYAAAAABAAEAPUAAACMAwAAAAA=&#10;" path="m,l1094,e" filled="f" strokecolor="#191919" strokeweight="2pt">
                  <v:path arrowok="t" o:connecttype="custom" o:connectlocs="0,0;1094,0" o:connectangles="0,0"/>
                </v:shape>
              </v:group>
              <v:group id="Group 2749" o:spid="_x0000_s2686" style="position:absolute;left:11145;top:9705;width:1967;height:0" coordorigin="11145,97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snsccAAADdAAAADwAAAGRycy9kb3ducmV2LnhtbESPT2vCQBTE7wW/w/KE&#10;3nQT26pEVxHR0oMI/gHx9sg+k2D2bciuSfz23YLQ4zAzv2Hmy86UoqHaFZYVxMMIBHFqdcGZgvNp&#10;O5iCcB5ZY2mZFDzJwXLRe5tjom3LB2qOPhMBwi5BBbn3VSKlS3My6Ia2Ig7ezdYGfZB1JnWNbYCb&#10;Uo6iaCwNFhwWcqxonVN6Pz6Mgu8W29VHvGl299v6eT197S+7mJR673erGQhPnf8Pv9o/WsF48jmC&#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MsnsccAAADd&#10;AAAADwAAAAAAAAAAAAAAAACqAgAAZHJzL2Rvd25yZXYueG1sUEsFBgAAAAAEAAQA+gAAAJ4DAAAA&#10;AA==&#10;">
                <v:shape id="Freeform 2750" o:spid="_x0000_s2687"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QU8cA&#10;AADdAAAADwAAAGRycy9kb3ducmV2LnhtbESPQWvCQBSE7wX/w/KEXorZWBsNqatIQehJrBqwt0f2&#10;NQnNvg3ZbYz99a5Q6HGYmW+Y5Xowjeipc7VlBdMoBkFcWF1zqeB03E5SEM4ja2wsk4IrOVivRg9L&#10;zLS98Af1B1+KAGGXoYLK+zaT0hUVGXSRbYmD92U7gz7IrpS6w0uAm0Y+x/FcGqw5LFTY0ltFxffh&#10;xyhIm2RGlO8/n/r8d7dN+vO1yM9KPY6HzSsIT4P/D/+137WC+eJlBvc34Qn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l0FPHAAAA3QAAAA8AAAAAAAAAAAAAAAAAmAIAAGRy&#10;cy9kb3ducmV2LnhtbFBLBQYAAAAABAAEAPUAAACMAwAAAAA=&#10;" path="m1094,l,e" filled="f" strokecolor="#191919" strokeweight="2pt">
                  <v:path arrowok="t" o:connecttype="custom" o:connectlocs="1094,0;0,0" o:connectangles="0,0"/>
                </v:shape>
                <v:shape id="Freeform 2751" o:spid="_x0000_s2688"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IJ8gA&#10;AADdAAAADwAAAGRycy9kb3ducmV2LnhtbESPT2vCQBTE70K/w/IKvYhuao1KdJUiCD2VahvQ2yP7&#10;TILZtyG7zZ9++m6h4HGYmd8wm11vKtFS40rLCp6nEQjizOqScwVfn4fJCoTzyBory6RgIAe77cNo&#10;g4m2HR+pPflcBAi7BBUU3teJlC4ryKCb2po4eFfbGPRBNrnUDXYBbio5i6KFNFhyWCiwpn1B2e30&#10;bRSsqviFKP24jNv05/0Qt+chS89KPT32r2sQnnp/D/+337SCxXI+h7834Qn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EgnyAAAAN0AAAAPAAAAAAAAAAAAAAAAAJgCAABk&#10;cnMvZG93bnJldi54bWxQSwUGAAAAAAQABAD1AAAAjQMAAAAA&#10;" path="m,l1094,e" filled="f" strokecolor="#191919" strokeweight="2pt">
                  <v:path arrowok="t" o:connecttype="custom" o:connectlocs="0,0;1094,0" o:connectangles="0,0"/>
                </v:shape>
              </v:group>
              <v:group id="Group 2752" o:spid="_x0000_s2689" style="position:absolute;left:11145;top:11505;width:1967;height:0" coordorigin="11145,115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K/xccAAADdAAAADwAAAGRycy9kb3ducmV2LnhtbESPQWvCQBSE7wX/w/IK&#10;vdVNtEZJs4qILT2IoBaKt0f2mYRk34bsNon/vlso9DjMzDdMthlNI3rqXGVZQTyNQBDnVldcKPi8&#10;vD2vQDiPrLGxTAru5GCznjxkmGo78In6sy9EgLBLUUHpfZtK6fKSDLqpbYmDd7OdQR9kV0jd4RDg&#10;ppGzKEqkwYrDQokt7UrK6/O3UfA+4LCdx/v+UN929+tlcfw6xKTU0+O4fQXhafT/4b/2h1aQLF8W&#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K/xccAAADd&#10;AAAADwAAAAAAAAAAAAAAAACqAgAAZHJzL2Rvd25yZXYueG1sUEsFBgAAAAAEAAQA+gAAAJ4DAAAA&#10;AA==&#10;">
                <v:shape id="Freeform 2753" o:spid="_x0000_s2690"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zy8gA&#10;AADdAAAADwAAAGRycy9kb3ducmV2LnhtbESPS2vDMBCE74X+B7GFXEosNw/HuFFCKQR6Ks3DkNwW&#10;a2ubWitjqY6TX18VAjkOM/MNs1wPphE9da62rOAlikEQF1bXXCo47DfjFITzyBoby6TgQg7Wq8eH&#10;JWbannlL/c6XIkDYZaig8r7NpHRFRQZdZFvi4H3bzqAPsiul7vAc4KaRkzhOpMGaw0KFLb1XVPzs&#10;fo2CtJlPifKv03OfXz838/54KfKjUqOn4e0VhKfB38O39odWkCxmCfy/CU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UnPLyAAAAN0AAAAPAAAAAAAAAAAAAAAAAJgCAABk&#10;cnMvZG93bnJldi54bWxQSwUGAAAAAAQABAD1AAAAjQMAAAAA&#10;" path="m1094,l,e" filled="f" strokecolor="#191919" strokeweight="2pt">
                  <v:path arrowok="t" o:connecttype="custom" o:connectlocs="1094,0;0,0" o:connectangles="0,0"/>
                </v:shape>
                <v:shape id="Freeform 2754" o:spid="_x0000_s2691"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7WUMYA&#10;AADdAAAADwAAAGRycy9kb3ducmV2LnhtbESPT2vCQBTE70K/w/IEL6Kb+p/UVUpB8FTUNqC3R/Y1&#10;CWbfhuwao5++Kwgeh5n5DbNct6YUDdWusKzgfRiBIE6tLjhT8PuzGSxAOI+ssbRMCm7kYL166ywx&#10;1vbKe2oOPhMBwi5GBbn3VSylS3My6Ia2Ig7en60N+iDrTOoarwFuSjmKopk0WHBYyLGir5zS8+Fi&#10;FCzK6Zgo2Z36TXL/3kyb4y1Njkr1uu3nBwhPrX+Fn+2tVjCbT+bweBOe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7WUMYAAADdAAAADwAAAAAAAAAAAAAAAACYAgAAZHJz&#10;L2Rvd25yZXYueG1sUEsFBgAAAAAEAAQA9QAAAIsDAAAAAA==&#10;" path="m,l1094,e" filled="f" strokecolor="#191919" strokeweight="2pt">
                  <v:path arrowok="t" o:connecttype="custom" o:connectlocs="0,0;1094,0" o:connectangles="0,0"/>
                </v:shape>
              </v:group>
              <v:group id="Group 2755" o:spid="_x0000_s2692" style="position:absolute;left:11145;top:13305;width:1939;height:0" coordorigin="11145,13305" coordsize="19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SMQW8QAAADdAAAA&#10;DwAAAAAAAAAAAAAAAACqAgAAZHJzL2Rvd25yZXYueG1sUEsFBgAAAAAEAAQA+gAAAJsDAAAAAA==&#10;">
                <v:shape id="Freeform 2756" o:spid="_x0000_s2693"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ZccA&#10;AADdAAAADwAAAGRycy9kb3ducmV2LnhtbESP3WrCQBSE74W+w3IKvRHdRKw/0VVEWrAUxKgPcMge&#10;k2j2bMxuY/r23UKhl8PMN8Ms152pREuNKy0riIcRCOLM6pJzBefT+2AGwnlkjZVlUvBNDtarp94S&#10;E20fnFJ79LkIJewSVFB4XydSuqwgg25oa+LgXWxj0AfZ5FI3+AjlppKjKJpIgyWHhQJr2haU3Y5f&#10;RsEkHe3j6/317ar7n5v2FB/u6cdBqZfnbrMA4anz/+E/eqcDNx3P4f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kKWXHAAAA3QAAAA8AAAAAAAAAAAAAAAAAmAIAAGRy&#10;cy9kb3ducmV2LnhtbFBLBQYAAAAABAAEAPUAAACMAwAAAAA=&#10;" path="m1094,l,e" filled="f" strokecolor="#191919" strokeweight="2pt">
                  <v:path arrowok="t" o:connecttype="custom" o:connectlocs="1094,0;0,0" o:connectangles="0,0"/>
                </v:shape>
                <v:shape id="Freeform 2757" o:spid="_x0000_s2694"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WJcQA&#10;AADdAAAADwAAAGRycy9kb3ducmV2LnhtbERPzWrCQBC+F/oOyxR6KXUTQVuiq0hpwSIUoz7AkB2T&#10;aHY2ZteYvr1zKPT48f3Pl4NrVE9dqD0bSEcJKOLC25pLA4f91+s7qBCRLTaeycAvBVguHh/mmFl/&#10;45z6XSyVhHDI0EAVY5tpHYqKHIaRb4mFO/rOYRTYldp2eJNw1+hxkky1w5qlocKWPioqzrurMzDN&#10;xz/p6TL5PNmXzarfp9tL/r015vlpWM1ARRriv/jPvbbie5vIfnkjT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HFiXEAAAA3QAAAA8AAAAAAAAAAAAAAAAAmAIAAGRycy9k&#10;b3ducmV2LnhtbFBLBQYAAAAABAAEAPUAAACJAwAAAAA=&#10;" path="m,l1094,e" filled="f" strokecolor="#191919" strokeweight="2pt">
                  <v:path arrowok="t" o:connecttype="custom" o:connectlocs="0,0;1094,0" o:connectangles="0,0"/>
                </v:shape>
              </v:group>
              <v:shape id="Freeform 2758" o:spid="_x0000_s2695" style="position:absolute;left:11816;top:1510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ed="f" strokecolor="#191919" strokeweight="2pt">
                <v:path arrowok="t" o:connecttype="custom" o:connectlocs="0,0;423,0" o:connectangles="0,0"/>
              </v:shape>
              <v:shape id="_x0000_s2696" style="position:absolute;left:11160;top:15085;width:0;height:40;visibility:visible;mso-wrap-style:square;v-text-anchor:top" coordsize="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N58UA&#10;AADdAAAADwAAAGRycy9kb3ducmV2LnhtbESPQUsDMRSE70L/Q3gFL2Kztrgra9NSREuvrSJ4e26e&#10;yeLmJSSx3f57Iwg9DjPzDbNcj24QR4qp96zgblaBIO687tkoeHt9uX0AkTKyxsEzKThTgvVqcrXE&#10;VvsT7+l4yEYUCKcWFdicQytl6iw5TDMfiIv35aPDXGQ0Ukc8Fbgb5Lyqaumw57JgMdCTpe778OMU&#10;7Jvmk8Luxph6EfvteRPs8/uHUtfTcfMIItOYL+H/9k4rqJv7Ofy9K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o3nxQAAAN0AAAAPAAAAAAAAAAAAAAAAAJgCAABkcnMv&#10;ZG93bnJldi54bWxQSwUGAAAAAAQABAD1AAAAigMAAAAA&#10;" path="m,l,40e" filled="f" strokecolor="#191919" strokeweight="2pt">
                <v:path arrowok="t" o:connecttype="custom" o:connectlocs="0,0;0,40" o:connectangles="0,0"/>
              </v:shape>
              <v:rect id="Rectangle 2760" o:spid="_x0000_s2697" style="position:absolute;left:11176;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uj8UA&#10;AADdAAAADwAAAGRycy9kb3ducmV2LnhtbESPS4vCQBCE74L/YWhhbzpxxQfRUURYWRcvPi7eOpk2&#10;CWZ6QmaM8d/vCILHoqq+ohar1pSiodoVlhUMBxEI4tTqgjMF59NPfwbCeWSNpWVS8CQHq2W3s8BY&#10;2wcfqDn6TAQIuxgV5N5XsZQuzcmgG9iKOHhXWxv0QdaZ1DU+AtyU8juKJtJgwWEhx4o2OaW3490o&#10;SHb7g9/+nbfNLMmq0iaX4d6Olfrqtes5CE+t/4Tf7V+tYDIdj+D1Jj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a6PxQAAAN0AAAAPAAAAAAAAAAAAAAAAAJgCAABkcnMv&#10;ZG93bnJldi54bWxQSwUGAAAAAAQABAD1AAAAigMAAAAA&#10;" stroked="f">
                <v:path arrowok="t"/>
              </v:rect>
              <v:rect id="Rectangle 2761" o:spid="_x0000_s2698" style="position:absolute;left:11156;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ed="f" strokecolor="#191919" strokeweight="2pt">
                <v:path arrowok="t"/>
              </v:rect>
            </v:group>
            <v:shape id="_x0000_s2699" type="#_x0000_t202" style="position:absolute;left:11138;top:8240;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" o:allowincell="f" filled="f" stroked="f">
              <v:textbox style="layout-flow:vertical;mso-next-textbox:#_x0000_s2699"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left="202"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700" type="#_x0000_t202" style="position:absolute;left:11358;top:9969;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X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" o:allowincell="f" filled="f" stroked="f">
              <v:textbox style="layout-flow:vertical;mso-next-textbox:#_x0000_s2700"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701" type="#_x0000_t202" style="position:absolute;left:11338;top:11809;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30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LDHipIMuPdFRo3sxomCRBK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" o:allowincell="f" filled="f" stroked="f">
              <v:textbox style="layout-flow:vertical;mso-next-textbox:#_x0000_s2701" inset="0,0,0,0">
                <w:txbxContent>
                  <w:p w:rsidR="009D7097" w:rsidRDefault="009D7097" w:rsidP="001050CA">
                    <w:pPr>
                      <w:widowControl w:val="0"/>
                      <w:autoSpaceDE w:val="0"/>
                      <w:autoSpaceDN w:val="0"/>
                      <w:adjustRightInd w:val="0"/>
                      <w:spacing w:after="0" w:line="221" w:lineRule="exact"/>
                      <w:ind w:left="229"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702" type="#_x0000_t202" style="position:absolute;left:11318;top:13659;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" o:allowincell="f" filled="f" stroked="f">
              <v:textbox style="layout-flow:vertical;mso-next-textbox:#_x0000_s2702"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703" type="#_x0000_t202" style="position:absolute;left:11450;top:819;width:377;height:17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" o:allowincell="f" filled="f" stroked="f">
              <v:textbox style="layout-flow:vertical;mso-next-textbox:#_x0000_s2703"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Albany State</w:t>
                    </w:r>
                  </w:p>
                </w:txbxContent>
              </v:textbox>
            </v:shape>
            <v:rect id="_x0000_s2704" style="position:absolute;left:11096;top:4504;width:1095;height:1784" fillcolor="#d8d8d8 [2732]" stroked="f" strokecolor="#f2f2f2 [3041]" strokeweight="3pt">
              <v:shadow on="t" type="perspective" color="#7f7f7f [1601]" opacity=".5" offset="1pt" offset2="-1pt"/>
              <v:textbox style="layout-flow:vertical;mso-next-textbox:#_x0000_s2704">
                <w:txbxContent>
                  <w:p w:rsidR="009D7097" w:rsidRDefault="009D7097" w:rsidP="001050CA">
                    <w:pPr>
                      <w:spacing w:after="0"/>
                      <w:rPr>
                        <w:b/>
                        <w:color w:val="000000" w:themeColor="text1"/>
                      </w:rPr>
                    </w:pPr>
                  </w:p>
                  <w:p w:rsidR="009D7097" w:rsidRPr="007A3E3A" w:rsidRDefault="009D7097" w:rsidP="001050CA">
                    <w:pPr>
                      <w:spacing w:after="0"/>
                      <w:rPr>
                        <w:b/>
                        <w:color w:val="000000" w:themeColor="text1"/>
                      </w:rPr>
                    </w:pPr>
                    <w:r>
                      <w:rPr>
                        <w:b/>
                        <w:color w:val="000000" w:themeColor="text1"/>
                      </w:rPr>
                      <w:t>Business</w:t>
                    </w:r>
                  </w:p>
                </w:txbxContent>
              </v:textbox>
            </v:rect>
            <v:rect id="_x0000_s2705" style="position:absolute;left:11111;top:2796;width:1060;height:1659" fillcolor="#d8d8d8 [2732]" stroked="f" strokecolor="#f2f2f2 [3041]" strokeweight="3pt">
              <v:shadow on="t" type="perspective" color="#7f7f7f [1601]" opacity=".5" offset="1pt" offset2="-1pt"/>
              <v:textbox style="layout-flow:vertical;mso-next-textbox:#_x0000_s2705">
                <w:txbxContent>
                  <w:p w:rsidR="009D7097" w:rsidRPr="00F91ACB" w:rsidRDefault="009D7097" w:rsidP="001050CA">
                    <w:pPr>
                      <w:spacing w:after="0"/>
                      <w:rPr>
                        <w:b/>
                        <w:color w:val="000000" w:themeColor="text1"/>
                      </w:rPr>
                    </w:pPr>
                    <w:r w:rsidRPr="00F91ACB">
                      <w:rPr>
                        <w:b/>
                        <w:color w:val="000000" w:themeColor="text1"/>
                      </w:rPr>
                      <w:t>Arts &amp; Humanities</w:t>
                    </w:r>
                  </w:p>
                </w:txbxContent>
              </v:textbox>
            </v:rect>
            <v:rect id="_x0000_s2706" style="position:absolute;left:11107;top:6304;width:1060;height:1784" fillcolor="#404040 [2429]" strokecolor="#f2f2f2 [3041]" strokeweight="3pt">
              <v:shadow on="t" type="perspective" color="#7f7f7f [1601]" opacity=".5" offset="1pt" offset2="-1pt"/>
              <v:textbox style="layout-flow:vertical;mso-next-textbox:#_x0000_s2706">
                <w:txbxContent>
                  <w:p w:rsidR="009D7097" w:rsidRDefault="009D7097" w:rsidP="001050CA">
                    <w:pPr>
                      <w:spacing w:after="0"/>
                      <w:rPr>
                        <w:b/>
                        <w:color w:val="F2F2F2" w:themeColor="background1" w:themeShade="F2"/>
                      </w:rPr>
                    </w:pPr>
                  </w:p>
                  <w:p w:rsidR="009D7097" w:rsidRPr="00F91ACB" w:rsidRDefault="009D7097" w:rsidP="001050CA">
                    <w:pPr>
                      <w:rPr>
                        <w:b/>
                        <w:color w:val="F2F2F2" w:themeColor="background1" w:themeShade="F2"/>
                      </w:rPr>
                    </w:pPr>
                    <w:r w:rsidRPr="00F91ACB">
                      <w:rPr>
                        <w:b/>
                        <w:color w:val="F2F2F2" w:themeColor="background1" w:themeShade="F2"/>
                      </w:rPr>
                      <w:t>Education</w:t>
                    </w:r>
                  </w:p>
                </w:txbxContent>
              </v:textbox>
            </v:rect>
          </v:group>
        </w:pict>
      </w:r>
      <w:r w:rsidR="001050CA">
        <w:rPr>
          <w:rFonts w:ascii="Century Gothic" w:hAnsi="Century Gothic" w:cs="Century Gothic"/>
          <w:b/>
          <w:bCs/>
          <w:color w:val="191919"/>
          <w:sz w:val="16"/>
          <w:szCs w:val="16"/>
        </w:rPr>
        <w:t>Health, Physical Education and Recreation</w:t>
      </w:r>
    </w:p>
    <w:p w:rsidR="001050CA" w:rsidRDefault="001050CA" w:rsidP="001050CA">
      <w:pPr>
        <w:widowControl w:val="0"/>
        <w:autoSpaceDE w:val="0"/>
        <w:autoSpaceDN w:val="0"/>
        <w:adjustRightInd w:val="0"/>
        <w:spacing w:before="7" w:after="0" w:line="140" w:lineRule="exact"/>
        <w:rPr>
          <w:rFonts w:ascii="Century Gothic" w:hAnsi="Century Gothic" w:cs="Century Gothic"/>
          <w:color w:val="000000"/>
          <w:sz w:val="14"/>
          <w:szCs w:val="14"/>
        </w:rPr>
      </w:pPr>
    </w:p>
    <w:p w:rsidR="001050CA" w:rsidRDefault="001050CA" w:rsidP="001050CA">
      <w:pPr>
        <w:widowControl w:val="0"/>
        <w:autoSpaceDE w:val="0"/>
        <w:autoSpaceDN w:val="0"/>
        <w:adjustRightInd w:val="0"/>
        <w:spacing w:before="30" w:after="0"/>
        <w:ind w:left="140"/>
        <w:rPr>
          <w:rFonts w:ascii="Times New Roman" w:hAnsi="Times New Roman"/>
          <w:color w:val="000000"/>
          <w:sz w:val="18"/>
          <w:szCs w:val="18"/>
        </w:rPr>
      </w:pPr>
      <w:r>
        <w:rPr>
          <w:rFonts w:ascii="Times New Roman" w:hAnsi="Times New Roman"/>
          <w:color w:val="191919"/>
          <w:sz w:val="18"/>
          <w:szCs w:val="18"/>
        </w:rPr>
        <w:t>Select one:</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1003</w:t>
      </w:r>
      <w:r>
        <w:rPr>
          <w:rFonts w:ascii="Times New Roman" w:hAnsi="Times New Roman"/>
          <w:color w:val="191919"/>
          <w:sz w:val="18"/>
          <w:szCs w:val="18"/>
        </w:rPr>
        <w:tab/>
        <w:t>Intro to</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echnology</w:t>
      </w:r>
      <w:r>
        <w:rPr>
          <w:rFonts w:ascii="Times New Roman" w:hAnsi="Times New Roman"/>
          <w:color w:val="191919"/>
          <w:sz w:val="18"/>
          <w:szCs w:val="18"/>
        </w:rPr>
        <w:tab/>
        <w:t>2</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ins w:id="663" w:author="lnorman" w:date="2011-04-05T14:50:00Z">
        <w:r>
          <w:rPr>
            <w:rFonts w:ascii="Times New Roman" w:hAnsi="Times New Roman"/>
            <w:color w:val="000000"/>
          </w:rPr>
          <w:t xml:space="preserve">   </w:t>
        </w:r>
      </w:ins>
    </w:p>
    <w:p w:rsidR="001050CA" w:rsidRDefault="001050CA" w:rsidP="001050CA">
      <w:pPr>
        <w:widowControl w:val="0"/>
        <w:tabs>
          <w:tab w:val="left" w:pos="1280"/>
          <w:tab w:val="left" w:pos="1920"/>
          <w:tab w:val="left" w:pos="9740"/>
        </w:tabs>
        <w:autoSpaceDE w:val="0"/>
        <w:autoSpaceDN w:val="0"/>
        <w:adjustRightInd w:val="0"/>
        <w:spacing w:after="0"/>
        <w:ind w:left="1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Intro to Computers</w:t>
      </w:r>
      <w:r>
        <w:rPr>
          <w:rFonts w:ascii="Times New Roman" w:hAnsi="Times New Roman"/>
          <w:color w:val="191919"/>
          <w:sz w:val="18"/>
          <w:szCs w:val="18"/>
        </w:rPr>
        <w:tab/>
        <w:t>3</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13</w:t>
      </w:r>
      <w:r>
        <w:rPr>
          <w:rFonts w:ascii="Times New Roman" w:hAnsi="Times New Roman"/>
          <w:color w:val="191919"/>
          <w:sz w:val="18"/>
          <w:szCs w:val="18"/>
        </w:rPr>
        <w:tab/>
        <w:t>Pre-Calculus</w:t>
      </w:r>
      <w:r>
        <w:rPr>
          <w:rFonts w:ascii="Times New Roman" w:hAnsi="Times New Roman"/>
          <w:color w:val="191919"/>
          <w:sz w:val="18"/>
          <w:szCs w:val="18"/>
        </w:rPr>
        <w:tab/>
        <w:t>3</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1201</w:t>
      </w:r>
      <w:r>
        <w:rPr>
          <w:rFonts w:ascii="Times New Roman" w:hAnsi="Times New Roman"/>
          <w:color w:val="191919"/>
          <w:sz w:val="18"/>
          <w:szCs w:val="18"/>
        </w:rPr>
        <w:tab/>
        <w:t>Survey of Calculus</w:t>
      </w:r>
      <w:r>
        <w:rPr>
          <w:rFonts w:ascii="Times New Roman" w:hAnsi="Times New Roman"/>
          <w:color w:val="191919"/>
          <w:sz w:val="18"/>
          <w:szCs w:val="18"/>
        </w:rPr>
        <w:tab/>
        <w:t>3</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24</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Basic Statistics</w:t>
      </w:r>
      <w:r>
        <w:rPr>
          <w:rFonts w:ascii="Times New Roman" w:hAnsi="Times New Roman"/>
          <w:color w:val="191919"/>
          <w:sz w:val="18"/>
          <w:szCs w:val="18"/>
        </w:rPr>
        <w:tab/>
        <w:t>3</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PHY</w:t>
      </w:r>
      <w:r>
        <w:rPr>
          <w:rFonts w:ascii="Times New Roman" w:hAnsi="Times New Roman"/>
          <w:color w:val="191919"/>
          <w:sz w:val="18"/>
          <w:szCs w:val="18"/>
        </w:rPr>
        <w:tab/>
        <w:t>2100</w:t>
      </w:r>
      <w:r>
        <w:rPr>
          <w:rFonts w:ascii="Times New Roman" w:hAnsi="Times New Roman"/>
          <w:color w:val="191919"/>
          <w:sz w:val="18"/>
          <w:szCs w:val="18"/>
        </w:rPr>
        <w:tab/>
        <w:t>Computer</w:t>
      </w:r>
      <w:r>
        <w:rPr>
          <w:rFonts w:ascii="Times New Roman" w:hAnsi="Times New Roman"/>
          <w:color w:val="191919"/>
          <w:spacing w:val="-10"/>
          <w:sz w:val="18"/>
          <w:szCs w:val="18"/>
        </w:rPr>
        <w:t xml:space="preserve"> </w:t>
      </w:r>
      <w:r>
        <w:rPr>
          <w:rFonts w:ascii="Times New Roman" w:hAnsi="Times New Roman"/>
          <w:color w:val="191919"/>
          <w:sz w:val="18"/>
          <w:szCs w:val="18"/>
        </w:rPr>
        <w:t>Applications</w:t>
      </w:r>
      <w:r>
        <w:rPr>
          <w:rFonts w:ascii="Times New Roman" w:hAnsi="Times New Roman"/>
          <w:color w:val="191919"/>
          <w:sz w:val="18"/>
          <w:szCs w:val="18"/>
        </w:rPr>
        <w:tab/>
        <w:t>3</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SSCI</w:t>
      </w:r>
      <w:r>
        <w:rPr>
          <w:rFonts w:ascii="Times New Roman" w:hAnsi="Times New Roman"/>
          <w:color w:val="191919"/>
          <w:sz w:val="18"/>
          <w:szCs w:val="18"/>
        </w:rPr>
        <w:tab/>
        <w:t>2402</w:t>
      </w:r>
      <w:r>
        <w:rPr>
          <w:rFonts w:ascii="Times New Roman" w:hAnsi="Times New Roman"/>
          <w:color w:val="191919"/>
          <w:sz w:val="18"/>
          <w:szCs w:val="18"/>
        </w:rPr>
        <w:tab/>
        <w:t>Microcomputers in Soc Sciences</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2"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z w:val="18"/>
          <w:szCs w:val="18"/>
        </w:rPr>
        <w:t>Option II- Science Majors (Select 2)</w:t>
      </w:r>
    </w:p>
    <w:tbl>
      <w:tblPr>
        <w:tblW w:w="0" w:type="auto"/>
        <w:tblInd w:w="100" w:type="dxa"/>
        <w:tblLayout w:type="fixed"/>
        <w:tblCellMar>
          <w:left w:w="0" w:type="dxa"/>
          <w:right w:w="0" w:type="dxa"/>
        </w:tblCellMar>
        <w:tblLook w:val="0000"/>
      </w:tblPr>
      <w:tblGrid>
        <w:gridCol w:w="1014"/>
        <w:gridCol w:w="747"/>
        <w:gridCol w:w="4826"/>
        <w:gridCol w:w="3202"/>
      </w:tblGrid>
      <w:tr w:rsidR="001050CA" w:rsidRPr="007A7452" w:rsidTr="001050CA">
        <w:trPr>
          <w:trHeight w:hRule="exact" w:val="237"/>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left="40"/>
              <w:rPr>
                <w:rFonts w:ascii="Times New Roman" w:hAnsi="Times New Roman"/>
                <w:sz w:val="24"/>
                <w:szCs w:val="24"/>
              </w:rPr>
            </w:pPr>
            <w:r w:rsidRPr="007A7452">
              <w:rPr>
                <w:rFonts w:ascii="Times New Roman" w:hAnsi="Times New Roman"/>
                <w:color w:val="191919"/>
                <w:sz w:val="18"/>
                <w:szCs w:val="18"/>
              </w:rPr>
              <w:t>CHEM</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left="179"/>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left="79"/>
              <w:rPr>
                <w:rFonts w:ascii="Times New Roman" w:hAnsi="Times New Roman"/>
                <w:sz w:val="24"/>
                <w:szCs w:val="24"/>
              </w:rPr>
            </w:pPr>
            <w:r w:rsidRPr="007A7452">
              <w:rPr>
                <w:rFonts w:ascii="Times New Roman" w:hAnsi="Times New Roman"/>
                <w:color w:val="191919"/>
                <w:sz w:val="18"/>
                <w:szCs w:val="18"/>
              </w:rPr>
              <w:t>General Chemistry I</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CHEM</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z w:val="18"/>
                <w:szCs w:val="18"/>
              </w:rPr>
              <w:t>1212K</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General Chemistry II</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PHYS</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pacing w:val="-7"/>
                <w:sz w:val="18"/>
                <w:szCs w:val="18"/>
              </w:rPr>
              <w:t>111</w:t>
            </w:r>
            <w:r w:rsidRPr="007A7452">
              <w:rPr>
                <w:rFonts w:ascii="Times New Roman" w:hAnsi="Times New Roman"/>
                <w:color w:val="191919"/>
                <w:sz w:val="18"/>
                <w:szCs w:val="18"/>
              </w:rPr>
              <w:t>1K</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 xml:space="preserve">Introductory </w:t>
            </w:r>
            <w:ins w:id="664" w:author="lnorman" w:date="2011-04-05T14:53:00Z">
              <w:r>
                <w:rPr>
                  <w:rFonts w:ascii="Times New Roman" w:hAnsi="Times New Roman"/>
                  <w:color w:val="191919"/>
                  <w:sz w:val="18"/>
                  <w:szCs w:val="18"/>
                </w:rPr>
                <w:t xml:space="preserve"> Physics I</w:t>
              </w:r>
            </w:ins>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PHYS</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12K</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 xml:space="preserve">Introductory </w:t>
            </w:r>
            <w:ins w:id="665" w:author="lnorman" w:date="2011-04-05T14:53:00Z">
              <w:r>
                <w:rPr>
                  <w:rFonts w:ascii="Times New Roman" w:hAnsi="Times New Roman"/>
                  <w:color w:val="191919"/>
                  <w:sz w:val="18"/>
                  <w:szCs w:val="18"/>
                </w:rPr>
                <w:t xml:space="preserve"> Physics II</w:t>
              </w:r>
            </w:ins>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PHYS</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z w:val="18"/>
                <w:szCs w:val="18"/>
              </w:rPr>
              <w:t>2221K</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Principles of Physics I</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PHYS</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z w:val="18"/>
                <w:szCs w:val="18"/>
              </w:rPr>
              <w:t>2222K</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Principles of Physics II</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Select one:</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Pre-Calculus</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Calculus I</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ins w:id="666" w:author="lnorman" w:date="2011-04-05T14:57:00Z">
              <w:r>
                <w:rPr>
                  <w:rFonts w:ascii="Times New Roman" w:hAnsi="Times New Roman"/>
                  <w:color w:val="191919"/>
                  <w:sz w:val="18"/>
                  <w:szCs w:val="18"/>
                </w:rPr>
                <w:t>2212</w:t>
              </w:r>
            </w:ins>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Calculus II</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98"/>
        </w:trPr>
        <w:tc>
          <w:tcPr>
            <w:tcW w:w="101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PHY</w:t>
            </w:r>
            <w:r>
              <w:rPr>
                <w:rFonts w:ascii="Times New Roman" w:hAnsi="Times New Roman"/>
                <w:color w:val="191919"/>
                <w:sz w:val="18"/>
                <w:szCs w:val="18"/>
              </w:rPr>
              <w:t>S</w:t>
            </w:r>
          </w:p>
        </w:tc>
        <w:tc>
          <w:tcPr>
            <w:tcW w:w="74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79"/>
              <w:rPr>
                <w:rFonts w:ascii="Times New Roman" w:hAnsi="Times New Roman"/>
                <w:sz w:val="24"/>
                <w:szCs w:val="24"/>
              </w:rPr>
            </w:pPr>
            <w:r w:rsidRPr="007A7452">
              <w:rPr>
                <w:rFonts w:ascii="Times New Roman" w:hAnsi="Times New Roman"/>
                <w:color w:val="191919"/>
                <w:sz w:val="18"/>
                <w:szCs w:val="18"/>
              </w:rPr>
              <w:t>2100</w:t>
            </w:r>
          </w:p>
        </w:tc>
        <w:tc>
          <w:tcPr>
            <w:tcW w:w="4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9"/>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320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4"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color w:val="191919"/>
          <w:sz w:val="18"/>
          <w:szCs w:val="18"/>
        </w:rPr>
        <w:t>**** REGENTS’</w:t>
      </w:r>
      <w:r>
        <w:rPr>
          <w:rFonts w:ascii="Times New Roman" w:hAnsi="Times New Roman"/>
          <w:color w:val="191919"/>
          <w:spacing w:val="-17"/>
          <w:sz w:val="18"/>
          <w:szCs w:val="18"/>
        </w:rPr>
        <w:t xml:space="preserve"> </w:t>
      </w:r>
      <w:r>
        <w:rPr>
          <w:rFonts w:ascii="Times New Roman" w:hAnsi="Times New Roman"/>
          <w:color w:val="191919"/>
          <w:sz w:val="18"/>
          <w:szCs w:val="18"/>
        </w:rPr>
        <w:t>TEST</w:t>
      </w:r>
      <w:r>
        <w:rPr>
          <w:rFonts w:ascii="Times New Roman" w:hAnsi="Times New Roman"/>
          <w:color w:val="191919"/>
          <w:spacing w:val="-3"/>
          <w:sz w:val="18"/>
          <w:szCs w:val="18"/>
        </w:rPr>
        <w:t xml:space="preserve"> </w:t>
      </w:r>
      <w:r>
        <w:rPr>
          <w:rFonts w:ascii="Times New Roman" w:hAnsi="Times New Roman"/>
          <w:color w:val="191919"/>
          <w:sz w:val="18"/>
          <w:szCs w:val="18"/>
        </w:rPr>
        <w:t>passage of Reading and Essay</w:t>
      </w:r>
    </w:p>
    <w:p w:rsidR="001050CA" w:rsidRDefault="001050CA" w:rsidP="001050CA">
      <w:pPr>
        <w:widowControl w:val="0"/>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 GACE I and II passage</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color w:val="191919"/>
          <w:sz w:val="18"/>
          <w:szCs w:val="18"/>
        </w:rPr>
        <w:t>Regents’</w:t>
      </w:r>
      <w:r>
        <w:rPr>
          <w:rFonts w:ascii="Times New Roman" w:hAnsi="Times New Roman"/>
          <w:color w:val="191919"/>
          <w:spacing w:val="-17"/>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Remediation Courses</w:t>
      </w:r>
    </w:p>
    <w:tbl>
      <w:tblPr>
        <w:tblW w:w="0" w:type="auto"/>
        <w:tblInd w:w="100" w:type="dxa"/>
        <w:tblLayout w:type="fixed"/>
        <w:tblCellMar>
          <w:left w:w="0" w:type="dxa"/>
          <w:right w:w="0" w:type="dxa"/>
        </w:tblCellMar>
        <w:tblLook w:val="0000"/>
      </w:tblPr>
      <w:tblGrid>
        <w:gridCol w:w="801"/>
        <w:gridCol w:w="895"/>
        <w:gridCol w:w="1909"/>
      </w:tblGrid>
      <w:tr w:rsidR="001050CA" w:rsidRPr="007A7452" w:rsidTr="001050CA">
        <w:trPr>
          <w:trHeight w:hRule="exact" w:val="234"/>
        </w:trPr>
        <w:tc>
          <w:tcPr>
            <w:tcW w:w="801"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ENG</w:t>
            </w:r>
          </w:p>
        </w:tc>
        <w:tc>
          <w:tcPr>
            <w:tcW w:w="89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391"/>
              <w:rPr>
                <w:rFonts w:ascii="Times New Roman" w:hAnsi="Times New Roman"/>
                <w:sz w:val="24"/>
                <w:szCs w:val="24"/>
              </w:rPr>
            </w:pPr>
            <w:r w:rsidRPr="007A7452">
              <w:rPr>
                <w:rFonts w:ascii="Times New Roman" w:hAnsi="Times New Roman"/>
                <w:color w:val="191919"/>
                <w:sz w:val="18"/>
                <w:szCs w:val="18"/>
              </w:rPr>
              <w:t>0075</w:t>
            </w:r>
          </w:p>
        </w:tc>
        <w:tc>
          <w:tcPr>
            <w:tcW w:w="1909"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44"/>
              <w:rPr>
                <w:rFonts w:ascii="Times New Roman" w:hAnsi="Times New Roman"/>
                <w:sz w:val="24"/>
                <w:szCs w:val="24"/>
              </w:rPr>
            </w:pPr>
            <w:r w:rsidRPr="007A7452">
              <w:rPr>
                <w:rFonts w:ascii="Times New Roman" w:hAnsi="Times New Roman"/>
                <w:color w:val="191919"/>
                <w:spacing w:val="-7"/>
                <w:sz w:val="18"/>
                <w:szCs w:val="18"/>
              </w:rPr>
              <w:t>W</w:t>
            </w:r>
            <w:r w:rsidRPr="007A7452">
              <w:rPr>
                <w:rFonts w:ascii="Times New Roman" w:hAnsi="Times New Roman"/>
                <w:color w:val="191919"/>
                <w:sz w:val="18"/>
                <w:szCs w:val="18"/>
              </w:rPr>
              <w:t>riting Practicum (I)</w:t>
            </w:r>
          </w:p>
        </w:tc>
      </w:tr>
      <w:tr w:rsidR="001050CA" w:rsidRPr="007A7452" w:rsidTr="001050CA">
        <w:trPr>
          <w:trHeight w:hRule="exact" w:val="298"/>
        </w:trPr>
        <w:tc>
          <w:tcPr>
            <w:tcW w:w="80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ENG</w:t>
            </w:r>
          </w:p>
        </w:tc>
        <w:tc>
          <w:tcPr>
            <w:tcW w:w="89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91"/>
              <w:rPr>
                <w:rFonts w:ascii="Times New Roman" w:hAnsi="Times New Roman"/>
                <w:sz w:val="24"/>
                <w:szCs w:val="24"/>
              </w:rPr>
            </w:pPr>
            <w:r w:rsidRPr="007A7452">
              <w:rPr>
                <w:rFonts w:ascii="Times New Roman" w:hAnsi="Times New Roman"/>
                <w:color w:val="191919"/>
                <w:sz w:val="18"/>
                <w:szCs w:val="18"/>
              </w:rPr>
              <w:t>0077</w:t>
            </w:r>
          </w:p>
        </w:tc>
        <w:tc>
          <w:tcPr>
            <w:tcW w:w="190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Basic Reading Skills (I)</w:t>
            </w:r>
          </w:p>
        </w:tc>
      </w:tr>
    </w:tbl>
    <w:p w:rsidR="001050CA" w:rsidRDefault="001050CA" w:rsidP="001050CA">
      <w:pPr>
        <w:widowControl w:val="0"/>
        <w:autoSpaceDE w:val="0"/>
        <w:autoSpaceDN w:val="0"/>
        <w:adjustRightInd w:val="0"/>
        <w:spacing w:before="5" w:after="0" w:line="120" w:lineRule="exact"/>
        <w:rPr>
          <w:rFonts w:ascii="Times New Roman" w:hAnsi="Times New Roman"/>
          <w:sz w:val="12"/>
          <w:szCs w:val="12"/>
        </w:rPr>
      </w:pPr>
    </w:p>
    <w:p w:rsidR="001050CA" w:rsidRDefault="00AE60A2" w:rsidP="001050CA">
      <w:pPr>
        <w:widowControl w:val="0"/>
        <w:tabs>
          <w:tab w:val="left" w:pos="9060"/>
        </w:tabs>
        <w:autoSpaceDE w:val="0"/>
        <w:autoSpaceDN w:val="0"/>
        <w:adjustRightInd w:val="0"/>
        <w:spacing w:after="0"/>
        <w:ind w:left="140"/>
        <w:rPr>
          <w:rFonts w:ascii="Times New Roman" w:hAnsi="Times New Roman"/>
          <w:color w:val="000000"/>
          <w:sz w:val="18"/>
          <w:szCs w:val="18"/>
        </w:rPr>
      </w:pPr>
      <w:r w:rsidRPr="00AE60A2">
        <w:rPr>
          <w:rFonts w:ascii="Calibri" w:hAnsi="Calibri"/>
          <w:noProof/>
          <w:lang w:eastAsia="en-US"/>
        </w:rPr>
        <w:pict>
          <v:shape id="Text Box 4686" o:spid="_x0000_s2414" type="#_x0000_t202" style="position:absolute;left:0;text-align:left;margin-left:580.15pt;margin-top:-45.8pt;width:12pt;height:50.6pt;z-index:-2513868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3EtQ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1050CA">
        <w:rPr>
          <w:rFonts w:ascii="Times New Roman" w:hAnsi="Times New Roman"/>
          <w:b/>
          <w:bCs/>
          <w:color w:val="191919"/>
          <w:sz w:val="18"/>
          <w:szCs w:val="18"/>
        </w:rPr>
        <w:t>AREA</w:t>
      </w:r>
      <w:r w:rsidR="001050CA">
        <w:rPr>
          <w:rFonts w:ascii="Times New Roman" w:hAnsi="Times New Roman"/>
          <w:b/>
          <w:bCs/>
          <w:color w:val="191919"/>
          <w:spacing w:val="-10"/>
          <w:sz w:val="18"/>
          <w:szCs w:val="18"/>
        </w:rPr>
        <w:t xml:space="preserve"> </w:t>
      </w:r>
      <w:r w:rsidR="001050CA">
        <w:rPr>
          <w:rFonts w:ascii="Times New Roman" w:hAnsi="Times New Roman"/>
          <w:b/>
          <w:bCs/>
          <w:color w:val="191919"/>
          <w:sz w:val="18"/>
          <w:szCs w:val="18"/>
        </w:rPr>
        <w:t>E: SOCIAL</w:t>
      </w:r>
      <w:r w:rsidR="001050CA">
        <w:rPr>
          <w:rFonts w:ascii="Times New Roman" w:hAnsi="Times New Roman"/>
          <w:b/>
          <w:bCs/>
          <w:color w:val="191919"/>
          <w:spacing w:val="-10"/>
          <w:sz w:val="18"/>
          <w:szCs w:val="18"/>
        </w:rPr>
        <w:t xml:space="preserve"> </w:t>
      </w:r>
      <w:r w:rsidR="001050CA">
        <w:rPr>
          <w:rFonts w:ascii="Times New Roman" w:hAnsi="Times New Roman"/>
          <w:b/>
          <w:bCs/>
          <w:color w:val="191919"/>
          <w:sz w:val="18"/>
          <w:szCs w:val="18"/>
        </w:rPr>
        <w:t>SCIENCE</w:t>
      </w:r>
      <w:r w:rsidR="001050CA">
        <w:rPr>
          <w:rFonts w:ascii="Times New Roman" w:hAnsi="Times New Roman"/>
          <w:b/>
          <w:bCs/>
          <w:color w:val="191919"/>
          <w:sz w:val="18"/>
          <w:szCs w:val="18"/>
        </w:rPr>
        <w:tab/>
        <w:t>(12 hours)</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U.S. &amp; Geo</w:t>
      </w:r>
      <w:r>
        <w:rPr>
          <w:rFonts w:ascii="Times New Roman" w:hAnsi="Times New Roman"/>
          <w:color w:val="191919"/>
          <w:spacing w:val="-3"/>
          <w:sz w:val="18"/>
          <w:szCs w:val="18"/>
        </w:rPr>
        <w:t>r</w:t>
      </w:r>
      <w:r>
        <w:rPr>
          <w:rFonts w:ascii="Times New Roman" w:hAnsi="Times New Roman"/>
          <w:color w:val="191919"/>
          <w:sz w:val="18"/>
          <w:szCs w:val="18"/>
        </w:rPr>
        <w:t xml:space="preserve">gia </w:t>
      </w:r>
      <w:proofErr w:type="gramStart"/>
      <w:r>
        <w:rPr>
          <w:rFonts w:ascii="Times New Roman" w:hAnsi="Times New Roman"/>
          <w:color w:val="191919"/>
          <w:sz w:val="18"/>
          <w:szCs w:val="18"/>
        </w:rPr>
        <w:t>Government  or</w:t>
      </w:r>
      <w:proofErr w:type="gramEnd"/>
      <w:r>
        <w:rPr>
          <w:rFonts w:ascii="Times New Roman" w:hAnsi="Times New Roman"/>
          <w:color w:val="191919"/>
          <w:sz w:val="18"/>
          <w:szCs w:val="18"/>
        </w:rPr>
        <w:tab/>
        <w:t>3</w:t>
      </w:r>
    </w:p>
    <w:p w:rsidR="001050CA" w:rsidRDefault="001050CA" w:rsidP="001050CA">
      <w:pPr>
        <w:widowControl w:val="0"/>
        <w:tabs>
          <w:tab w:val="left" w:pos="1280"/>
          <w:tab w:val="left" w:pos="1920"/>
          <w:tab w:val="left" w:pos="9740"/>
        </w:tabs>
        <w:autoSpaceDE w:val="0"/>
        <w:autoSpaceDN w:val="0"/>
        <w:adjustRightInd w:val="0"/>
        <w:spacing w:before="9" w:after="0" w:line="250" w:lineRule="auto"/>
        <w:ind w:left="140" w:right="1460"/>
        <w:rPr>
          <w:rFonts w:ascii="Times New Roman" w:hAnsi="Times New Roman"/>
          <w:color w:val="000000"/>
          <w:sz w:val="18"/>
          <w:szCs w:val="18"/>
        </w:rPr>
      </w:pPr>
      <w:r>
        <w:rPr>
          <w:rFonts w:ascii="Times New Roman" w:hAnsi="Times New Roman"/>
          <w:color w:val="191919"/>
          <w:sz w:val="18"/>
          <w:szCs w:val="18"/>
        </w:rPr>
        <w:t>HONR</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161</w:t>
      </w:r>
      <w:r>
        <w:rPr>
          <w:rFonts w:ascii="Times New Roman" w:hAnsi="Times New Roman"/>
          <w:color w:val="191919"/>
          <w:sz w:val="18"/>
          <w:szCs w:val="18"/>
        </w:rPr>
        <w:tab/>
        <w:t>Honors</w:t>
      </w:r>
      <w:r>
        <w:rPr>
          <w:rFonts w:ascii="Times New Roman" w:hAnsi="Times New Roman"/>
          <w:color w:val="191919"/>
          <w:spacing w:val="-10"/>
          <w:sz w:val="18"/>
          <w:szCs w:val="18"/>
        </w:rPr>
        <w:t xml:space="preserve"> </w:t>
      </w:r>
      <w:r>
        <w:rPr>
          <w:rFonts w:ascii="Times New Roman" w:hAnsi="Times New Roman"/>
          <w:color w:val="191919"/>
          <w:sz w:val="18"/>
          <w:szCs w:val="18"/>
        </w:rPr>
        <w:t>American Govt.</w:t>
      </w:r>
      <w:r>
        <w:rPr>
          <w:rFonts w:ascii="Times New Roman" w:hAnsi="Times New Roman"/>
          <w:color w:val="191919"/>
          <w:sz w:val="18"/>
          <w:szCs w:val="18"/>
        </w:rPr>
        <w:tab/>
        <w:t>3 (Optional for Honors Student Only)</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z w:val="18"/>
          <w:szCs w:val="18"/>
        </w:rPr>
        <w:t>ELECTIVES select at least one HIS</w:t>
      </w:r>
      <w:r>
        <w:rPr>
          <w:rFonts w:ascii="Times New Roman" w:hAnsi="Times New Roman"/>
          <w:b/>
          <w:bCs/>
          <w:color w:val="191919"/>
          <w:spacing w:val="-3"/>
          <w:sz w:val="18"/>
          <w:szCs w:val="18"/>
        </w:rPr>
        <w:t>T</w:t>
      </w:r>
      <w:r>
        <w:rPr>
          <w:rFonts w:ascii="Times New Roman" w:hAnsi="Times New Roman"/>
          <w:b/>
          <w:bCs/>
          <w:color w:val="191919"/>
          <w:sz w:val="18"/>
          <w:szCs w:val="18"/>
        </w:rPr>
        <w:t>O</w:t>
      </w:r>
      <w:r>
        <w:rPr>
          <w:rFonts w:ascii="Times New Roman" w:hAnsi="Times New Roman"/>
          <w:b/>
          <w:bCs/>
          <w:color w:val="191919"/>
          <w:spacing w:val="-6"/>
          <w:sz w:val="18"/>
          <w:szCs w:val="18"/>
        </w:rPr>
        <w:t>R</w:t>
      </w:r>
      <w:r>
        <w:rPr>
          <w:rFonts w:ascii="Times New Roman" w:hAnsi="Times New Roman"/>
          <w:b/>
          <w:bCs/>
          <w:color w:val="191919"/>
          <w:sz w:val="18"/>
          <w:szCs w:val="18"/>
        </w:rPr>
        <w:t>Y</w:t>
      </w:r>
    </w:p>
    <w:tbl>
      <w:tblPr>
        <w:tblW w:w="0" w:type="auto"/>
        <w:tblInd w:w="100" w:type="dxa"/>
        <w:tblLayout w:type="fixed"/>
        <w:tblCellMar>
          <w:left w:w="0" w:type="dxa"/>
          <w:right w:w="0" w:type="dxa"/>
        </w:tblCellMar>
        <w:tblLook w:val="0000"/>
      </w:tblPr>
      <w:tblGrid>
        <w:gridCol w:w="871"/>
        <w:gridCol w:w="825"/>
        <w:gridCol w:w="5251"/>
        <w:gridCol w:w="2843"/>
      </w:tblGrid>
      <w:tr w:rsidR="001050CA" w:rsidRPr="007A7452" w:rsidTr="001050CA">
        <w:trPr>
          <w:trHeight w:hRule="exact" w:val="235"/>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ECON</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321"/>
              <w:rPr>
                <w:rFonts w:ascii="Times New Roman" w:hAnsi="Times New Roman"/>
                <w:sz w:val="24"/>
                <w:szCs w:val="24"/>
              </w:rPr>
            </w:pPr>
            <w:r w:rsidRPr="007A7452">
              <w:rPr>
                <w:rFonts w:ascii="Times New Roman" w:hAnsi="Times New Roman"/>
                <w:color w:val="191919"/>
                <w:sz w:val="18"/>
                <w:szCs w:val="18"/>
              </w:rPr>
              <w:t>2105</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44"/>
              <w:rPr>
                <w:rFonts w:ascii="Times New Roman" w:hAnsi="Times New Roman"/>
                <w:sz w:val="24"/>
                <w:szCs w:val="24"/>
              </w:rPr>
            </w:pPr>
            <w:r w:rsidRPr="007A7452">
              <w:rPr>
                <w:rFonts w:ascii="Times New Roman" w:hAnsi="Times New Roman"/>
                <w:color w:val="191919"/>
                <w:sz w:val="18"/>
                <w:szCs w:val="18"/>
              </w:rPr>
              <w:t>Macroeconomics</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ECON</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2106</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Microeconomics</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ECON</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2201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 xml:space="preserve">Survey of Economics </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GEOG</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Intro to Human Geography</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pacing w:val="-7"/>
                <w:sz w:val="18"/>
                <w:szCs w:val="18"/>
              </w:rPr>
              <w:t>1111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II</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Minorities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152</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PHIL</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2101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Intro to Philosophy</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POLS</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2101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Intro to Political Science</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POLS</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2102</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Intro to Law</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PSYC</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General Psychology</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SOCI</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Principles of Sociology</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87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SOCI</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21"/>
              <w:rPr>
                <w:rFonts w:ascii="Times New Roman" w:hAnsi="Times New Roman"/>
                <w:sz w:val="24"/>
                <w:szCs w:val="24"/>
              </w:rPr>
            </w:pPr>
            <w:r w:rsidRPr="007A7452">
              <w:rPr>
                <w:rFonts w:ascii="Times New Roman" w:hAnsi="Times New Roman"/>
                <w:color w:val="191919"/>
                <w:sz w:val="18"/>
                <w:szCs w:val="18"/>
              </w:rPr>
              <w:t>2031</w:t>
            </w:r>
          </w:p>
        </w:tc>
        <w:tc>
          <w:tcPr>
            <w:tcW w:w="52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84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4"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z w:val="18"/>
          <w:szCs w:val="18"/>
        </w:rPr>
        <w:t>ABOVE</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CORE:</w:t>
      </w:r>
    </w:p>
    <w:p w:rsidR="001050CA" w:rsidRDefault="001050CA" w:rsidP="001050CA">
      <w:pPr>
        <w:widowControl w:val="0"/>
        <w:tabs>
          <w:tab w:val="left" w:pos="1280"/>
          <w:tab w:val="left" w:pos="1920"/>
          <w:tab w:val="left" w:pos="974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Freshmen Seminar &amp; Service to Leadership</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Pr="00501EE6" w:rsidRDefault="00AE60A2" w:rsidP="00501EE6">
      <w:pPr>
        <w:widowControl w:val="0"/>
        <w:autoSpaceDE w:val="0"/>
        <w:autoSpaceDN w:val="0"/>
        <w:adjustRightInd w:val="0"/>
        <w:spacing w:after="0"/>
        <w:ind w:left="140"/>
        <w:rPr>
          <w:rFonts w:ascii="Times New Roman" w:hAnsi="Times New Roman"/>
          <w:color w:val="000000"/>
          <w:sz w:val="18"/>
          <w:szCs w:val="18"/>
        </w:rPr>
      </w:pPr>
      <w:r w:rsidRPr="00AE60A2">
        <w:rPr>
          <w:rFonts w:ascii="Calibri" w:hAnsi="Calibri"/>
          <w:b/>
          <w:noProof/>
          <w:lang w:eastAsia="en-US"/>
        </w:rPr>
        <w:pict>
          <v:shape id="Text Box 4690" o:spid="_x0000_s2413" type="#_x0000_t202" style="position:absolute;left:0;text-align:left;margin-left:34pt;margin-top:10.5pt;width:489.45pt;height:101.15pt;z-index:-251387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" o:allowincell="f" filled="f" stroked="f">
            <v:textbox inset="0,0,0,0">
              <w:txbxContent>
                <w:tbl>
                  <w:tblPr>
                    <w:tblW w:w="0" w:type="auto"/>
                    <w:tblLayout w:type="fixed"/>
                    <w:tblCellMar>
                      <w:left w:w="0" w:type="dxa"/>
                      <w:right w:w="0" w:type="dxa"/>
                    </w:tblCellMar>
                    <w:tblLook w:val="0000"/>
                  </w:tblPr>
                  <w:tblGrid>
                    <w:gridCol w:w="851"/>
                    <w:gridCol w:w="845"/>
                    <w:gridCol w:w="2078"/>
                    <w:gridCol w:w="4469"/>
                    <w:gridCol w:w="1546"/>
                  </w:tblGrid>
                  <w:tr w:rsidR="009D7097" w:rsidRPr="007A7452">
                    <w:trPr>
                      <w:trHeight w:hRule="exact" w:val="234"/>
                    </w:trPr>
                    <w:tc>
                      <w:tcPr>
                        <w:tcW w:w="851" w:type="dxa"/>
                        <w:tcBorders>
                          <w:top w:val="nil"/>
                          <w:left w:val="nil"/>
                          <w:bottom w:val="nil"/>
                          <w:right w:val="nil"/>
                        </w:tcBorders>
                      </w:tcPr>
                      <w:p w:rsidR="009D7097" w:rsidRPr="007A7452" w:rsidRDefault="009D7097">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9D7097" w:rsidRPr="007A7452" w:rsidRDefault="009D7097">
                        <w:pPr>
                          <w:widowControl w:val="0"/>
                          <w:autoSpaceDE w:val="0"/>
                          <w:autoSpaceDN w:val="0"/>
                          <w:adjustRightInd w:val="0"/>
                          <w:spacing w:before="6" w:after="0"/>
                          <w:ind w:left="341"/>
                          <w:rPr>
                            <w:rFonts w:ascii="Times New Roman" w:hAnsi="Times New Roman"/>
                            <w:sz w:val="24"/>
                            <w:szCs w:val="24"/>
                          </w:rPr>
                        </w:pPr>
                        <w:r w:rsidRPr="007A7452">
                          <w:rPr>
                            <w:rFonts w:ascii="Times New Roman" w:hAnsi="Times New Roman"/>
                            <w:color w:val="191919"/>
                            <w:sz w:val="18"/>
                            <w:szCs w:val="18"/>
                          </w:rPr>
                          <w:t>1001</w:t>
                        </w:r>
                      </w:p>
                    </w:tc>
                    <w:tc>
                      <w:tcPr>
                        <w:tcW w:w="2078" w:type="dxa"/>
                        <w:tcBorders>
                          <w:top w:val="nil"/>
                          <w:left w:val="nil"/>
                          <w:bottom w:val="nil"/>
                          <w:right w:val="nil"/>
                        </w:tcBorders>
                      </w:tcPr>
                      <w:p w:rsidR="009D7097" w:rsidRPr="007A7452" w:rsidRDefault="009D7097">
                        <w:pPr>
                          <w:widowControl w:val="0"/>
                          <w:autoSpaceDE w:val="0"/>
                          <w:autoSpaceDN w:val="0"/>
                          <w:adjustRightInd w:val="0"/>
                          <w:spacing w:before="6" w:after="0"/>
                          <w:ind w:left="144"/>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eam Sports</w:t>
                        </w:r>
                      </w:p>
                    </w:tc>
                    <w:tc>
                      <w:tcPr>
                        <w:tcW w:w="4469" w:type="dxa"/>
                        <w:tcBorders>
                          <w:top w:val="nil"/>
                          <w:left w:val="nil"/>
                          <w:bottom w:val="nil"/>
                          <w:right w:val="nil"/>
                        </w:tcBorders>
                      </w:tcPr>
                      <w:p w:rsidR="009D7097" w:rsidRPr="007A7452" w:rsidRDefault="009D7097">
                        <w:pPr>
                          <w:widowControl w:val="0"/>
                          <w:autoSpaceDE w:val="0"/>
                          <w:autoSpaceDN w:val="0"/>
                          <w:adjustRightInd w:val="0"/>
                          <w:spacing w:after="0"/>
                          <w:rPr>
                            <w:rFonts w:ascii="Times New Roman" w:hAnsi="Times New Roman"/>
                            <w:sz w:val="24"/>
                            <w:szCs w:val="24"/>
                          </w:rPr>
                        </w:pPr>
                      </w:p>
                    </w:tc>
                    <w:tc>
                      <w:tcPr>
                        <w:tcW w:w="1546" w:type="dxa"/>
                        <w:tcBorders>
                          <w:top w:val="nil"/>
                          <w:left w:val="nil"/>
                          <w:bottom w:val="nil"/>
                          <w:right w:val="nil"/>
                        </w:tcBorders>
                      </w:tcPr>
                      <w:p w:rsidR="009D7097" w:rsidRPr="007A7452" w:rsidRDefault="009D7097">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1</w:t>
                        </w:r>
                      </w:p>
                    </w:tc>
                  </w:tr>
                  <w:tr w:rsidR="009D7097" w:rsidRPr="007A7452">
                    <w:trPr>
                      <w:trHeight w:hRule="exact" w:val="216"/>
                    </w:trPr>
                    <w:tc>
                      <w:tcPr>
                        <w:tcW w:w="851"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1002</w:t>
                        </w:r>
                      </w:p>
                    </w:tc>
                    <w:tc>
                      <w:tcPr>
                        <w:tcW w:w="207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Fitness</w:t>
                        </w:r>
                      </w:p>
                    </w:tc>
                    <w:tc>
                      <w:tcPr>
                        <w:tcW w:w="4469" w:type="dxa"/>
                        <w:tcBorders>
                          <w:top w:val="nil"/>
                          <w:left w:val="nil"/>
                          <w:bottom w:val="nil"/>
                          <w:right w:val="nil"/>
                        </w:tcBorders>
                      </w:tcPr>
                      <w:p w:rsidR="009D7097" w:rsidRPr="007A7452" w:rsidRDefault="009D7097">
                        <w:pPr>
                          <w:widowControl w:val="0"/>
                          <w:autoSpaceDE w:val="0"/>
                          <w:autoSpaceDN w:val="0"/>
                          <w:adjustRightInd w:val="0"/>
                          <w:spacing w:after="0"/>
                          <w:rPr>
                            <w:rFonts w:ascii="Times New Roman" w:hAnsi="Times New Roman"/>
                            <w:sz w:val="24"/>
                            <w:szCs w:val="24"/>
                          </w:rPr>
                        </w:pPr>
                      </w:p>
                    </w:tc>
                    <w:tc>
                      <w:tcPr>
                        <w:tcW w:w="1546"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9D7097" w:rsidRPr="007A7452">
                    <w:trPr>
                      <w:trHeight w:hRule="exact" w:val="216"/>
                    </w:trPr>
                    <w:tc>
                      <w:tcPr>
                        <w:tcW w:w="851"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1003</w:t>
                        </w:r>
                      </w:p>
                    </w:tc>
                    <w:tc>
                      <w:tcPr>
                        <w:tcW w:w="207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Recreational Skills I</w:t>
                        </w:r>
                      </w:p>
                    </w:tc>
                    <w:tc>
                      <w:tcPr>
                        <w:tcW w:w="4469" w:type="dxa"/>
                        <w:tcBorders>
                          <w:top w:val="nil"/>
                          <w:left w:val="nil"/>
                          <w:bottom w:val="nil"/>
                          <w:right w:val="nil"/>
                        </w:tcBorders>
                      </w:tcPr>
                      <w:p w:rsidR="009D7097" w:rsidRPr="007A7452" w:rsidRDefault="009D7097">
                        <w:pPr>
                          <w:widowControl w:val="0"/>
                          <w:autoSpaceDE w:val="0"/>
                          <w:autoSpaceDN w:val="0"/>
                          <w:adjustRightInd w:val="0"/>
                          <w:spacing w:after="0"/>
                          <w:rPr>
                            <w:rFonts w:ascii="Times New Roman" w:hAnsi="Times New Roman"/>
                            <w:sz w:val="24"/>
                            <w:szCs w:val="24"/>
                          </w:rPr>
                        </w:pPr>
                      </w:p>
                    </w:tc>
                    <w:tc>
                      <w:tcPr>
                        <w:tcW w:w="1546"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9D7097" w:rsidRPr="007A7452">
                    <w:trPr>
                      <w:trHeight w:hRule="exact" w:val="216"/>
                    </w:trPr>
                    <w:tc>
                      <w:tcPr>
                        <w:tcW w:w="851"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1004</w:t>
                        </w:r>
                      </w:p>
                    </w:tc>
                    <w:tc>
                      <w:tcPr>
                        <w:tcW w:w="207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Recreational Skills II</w:t>
                        </w:r>
                      </w:p>
                    </w:tc>
                    <w:tc>
                      <w:tcPr>
                        <w:tcW w:w="4469" w:type="dxa"/>
                        <w:tcBorders>
                          <w:top w:val="nil"/>
                          <w:left w:val="nil"/>
                          <w:bottom w:val="nil"/>
                          <w:right w:val="nil"/>
                        </w:tcBorders>
                      </w:tcPr>
                      <w:p w:rsidR="009D7097" w:rsidRPr="007A7452" w:rsidRDefault="009D7097">
                        <w:pPr>
                          <w:widowControl w:val="0"/>
                          <w:autoSpaceDE w:val="0"/>
                          <w:autoSpaceDN w:val="0"/>
                          <w:adjustRightInd w:val="0"/>
                          <w:spacing w:after="0"/>
                          <w:rPr>
                            <w:rFonts w:ascii="Times New Roman" w:hAnsi="Times New Roman"/>
                            <w:sz w:val="24"/>
                            <w:szCs w:val="24"/>
                          </w:rPr>
                        </w:pPr>
                      </w:p>
                    </w:tc>
                    <w:tc>
                      <w:tcPr>
                        <w:tcW w:w="1546"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9D7097" w:rsidRPr="007A7452">
                    <w:trPr>
                      <w:trHeight w:hRule="exact" w:val="216"/>
                    </w:trPr>
                    <w:tc>
                      <w:tcPr>
                        <w:tcW w:w="851"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1005</w:t>
                        </w:r>
                      </w:p>
                    </w:tc>
                    <w:tc>
                      <w:tcPr>
                        <w:tcW w:w="207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Lifetime Skills I</w:t>
                        </w:r>
                      </w:p>
                    </w:tc>
                    <w:tc>
                      <w:tcPr>
                        <w:tcW w:w="4469" w:type="dxa"/>
                        <w:tcBorders>
                          <w:top w:val="nil"/>
                          <w:left w:val="nil"/>
                          <w:bottom w:val="nil"/>
                          <w:right w:val="nil"/>
                        </w:tcBorders>
                      </w:tcPr>
                      <w:p w:rsidR="009D7097" w:rsidRPr="007A7452" w:rsidRDefault="009D7097">
                        <w:pPr>
                          <w:widowControl w:val="0"/>
                          <w:autoSpaceDE w:val="0"/>
                          <w:autoSpaceDN w:val="0"/>
                          <w:adjustRightInd w:val="0"/>
                          <w:spacing w:after="0"/>
                          <w:rPr>
                            <w:rFonts w:ascii="Times New Roman" w:hAnsi="Times New Roman"/>
                            <w:sz w:val="24"/>
                            <w:szCs w:val="24"/>
                          </w:rPr>
                        </w:pPr>
                      </w:p>
                    </w:tc>
                    <w:tc>
                      <w:tcPr>
                        <w:tcW w:w="1546"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9D7097" w:rsidRPr="007A7452">
                    <w:trPr>
                      <w:trHeight w:hRule="exact" w:val="216"/>
                    </w:trPr>
                    <w:tc>
                      <w:tcPr>
                        <w:tcW w:w="851"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1006</w:t>
                        </w:r>
                      </w:p>
                    </w:tc>
                    <w:tc>
                      <w:tcPr>
                        <w:tcW w:w="207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Lifetime Skills II</w:t>
                        </w:r>
                      </w:p>
                    </w:tc>
                    <w:tc>
                      <w:tcPr>
                        <w:tcW w:w="4469" w:type="dxa"/>
                        <w:tcBorders>
                          <w:top w:val="nil"/>
                          <w:left w:val="nil"/>
                          <w:bottom w:val="nil"/>
                          <w:right w:val="nil"/>
                        </w:tcBorders>
                      </w:tcPr>
                      <w:p w:rsidR="009D7097" w:rsidRPr="007A7452" w:rsidRDefault="009D7097">
                        <w:pPr>
                          <w:widowControl w:val="0"/>
                          <w:autoSpaceDE w:val="0"/>
                          <w:autoSpaceDN w:val="0"/>
                          <w:adjustRightInd w:val="0"/>
                          <w:spacing w:after="0"/>
                          <w:rPr>
                            <w:rFonts w:ascii="Times New Roman" w:hAnsi="Times New Roman"/>
                            <w:sz w:val="24"/>
                            <w:szCs w:val="24"/>
                          </w:rPr>
                        </w:pPr>
                      </w:p>
                    </w:tc>
                    <w:tc>
                      <w:tcPr>
                        <w:tcW w:w="1546"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9D7097" w:rsidRPr="007A7452">
                    <w:trPr>
                      <w:trHeight w:hRule="exact" w:val="708"/>
                    </w:trPr>
                    <w:tc>
                      <w:tcPr>
                        <w:tcW w:w="851"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1008</w:t>
                        </w:r>
                      </w:p>
                    </w:tc>
                    <w:tc>
                      <w:tcPr>
                        <w:tcW w:w="2078"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Progressive Resistance</w:t>
                        </w:r>
                      </w:p>
                    </w:tc>
                    <w:tc>
                      <w:tcPr>
                        <w:tcW w:w="4469" w:type="dxa"/>
                        <w:tcBorders>
                          <w:top w:val="nil"/>
                          <w:left w:val="nil"/>
                          <w:bottom w:val="nil"/>
                          <w:right w:val="nil"/>
                        </w:tcBorders>
                      </w:tcPr>
                      <w:p w:rsidR="009D7097" w:rsidRPr="007A7452" w:rsidRDefault="009D7097">
                        <w:pPr>
                          <w:widowControl w:val="0"/>
                          <w:autoSpaceDE w:val="0"/>
                          <w:autoSpaceDN w:val="0"/>
                          <w:adjustRightInd w:val="0"/>
                          <w:spacing w:before="5" w:after="0" w:line="170" w:lineRule="exact"/>
                          <w:rPr>
                            <w:rFonts w:ascii="Times New Roman" w:hAnsi="Times New Roman"/>
                            <w:sz w:val="17"/>
                            <w:szCs w:val="17"/>
                          </w:rPr>
                        </w:pPr>
                      </w:p>
                      <w:p w:rsidR="009D7097" w:rsidRPr="007A7452" w:rsidRDefault="009D7097">
                        <w:pPr>
                          <w:widowControl w:val="0"/>
                          <w:autoSpaceDE w:val="0"/>
                          <w:autoSpaceDN w:val="0"/>
                          <w:adjustRightInd w:val="0"/>
                          <w:spacing w:after="0" w:line="200" w:lineRule="exact"/>
                          <w:rPr>
                            <w:rFonts w:ascii="Times New Roman" w:hAnsi="Times New Roman"/>
                            <w:sz w:val="20"/>
                            <w:szCs w:val="20"/>
                          </w:rPr>
                        </w:pPr>
                      </w:p>
                      <w:p w:rsidR="009D7097" w:rsidRPr="007A7452" w:rsidRDefault="009D7097">
                        <w:pPr>
                          <w:widowControl w:val="0"/>
                          <w:autoSpaceDE w:val="0"/>
                          <w:autoSpaceDN w:val="0"/>
                          <w:adjustRightInd w:val="0"/>
                          <w:spacing w:after="0"/>
                          <w:ind w:left="279"/>
                          <w:rPr>
                            <w:rFonts w:ascii="Times New Roman" w:hAnsi="Times New Roman"/>
                            <w:sz w:val="24"/>
                            <w:szCs w:val="24"/>
                          </w:rPr>
                        </w:pPr>
                        <w:r w:rsidRPr="007A7452">
                          <w:rPr>
                            <w:rFonts w:ascii="Times New Roman" w:hAnsi="Times New Roman"/>
                            <w:color w:val="191919"/>
                            <w:sz w:val="20"/>
                            <w:szCs w:val="20"/>
                          </w:rPr>
                          <w:t>2008-2012 Unde</w:t>
                        </w:r>
                        <w:r w:rsidRPr="007A7452">
                          <w:rPr>
                            <w:rFonts w:ascii="Times New Roman" w:hAnsi="Times New Roman"/>
                            <w:color w:val="191919"/>
                            <w:spacing w:val="-4"/>
                            <w:sz w:val="20"/>
                            <w:szCs w:val="20"/>
                          </w:rPr>
                          <w:t>r</w:t>
                        </w:r>
                        <w:r w:rsidRPr="007A7452">
                          <w:rPr>
                            <w:rFonts w:ascii="Times New Roman" w:hAnsi="Times New Roman"/>
                            <w:color w:val="191919"/>
                            <w:sz w:val="20"/>
                            <w:szCs w:val="20"/>
                          </w:rPr>
                          <w:t>graduate Catalog</w:t>
                        </w:r>
                      </w:p>
                    </w:tc>
                    <w:tc>
                      <w:tcPr>
                        <w:tcW w:w="1546" w:type="dxa"/>
                        <w:tcBorders>
                          <w:top w:val="nil"/>
                          <w:left w:val="nil"/>
                          <w:bottom w:val="nil"/>
                          <w:right w:val="nil"/>
                        </w:tcBorders>
                      </w:tcPr>
                      <w:p w:rsidR="009D7097" w:rsidRPr="007A7452" w:rsidRDefault="009D7097">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bl>
                <w:p w:rsidR="009D7097" w:rsidRDefault="009D7097" w:rsidP="001050CA">
                  <w:pPr>
                    <w:widowControl w:val="0"/>
                    <w:autoSpaceDE w:val="0"/>
                    <w:autoSpaceDN w:val="0"/>
                    <w:adjustRightInd w:val="0"/>
                    <w:spacing w:after="0"/>
                    <w:rPr>
                      <w:rFonts w:ascii="Times New Roman" w:hAnsi="Times New Roman"/>
                      <w:sz w:val="24"/>
                      <w:szCs w:val="24"/>
                    </w:rPr>
                  </w:pPr>
                </w:p>
              </w:txbxContent>
            </v:textbox>
            <w10:wrap anchorx="page"/>
          </v:shape>
        </w:pict>
      </w:r>
      <w:r w:rsidRPr="00AE60A2">
        <w:rPr>
          <w:rFonts w:ascii="Times New Roman" w:hAnsi="Times New Roman"/>
          <w:b/>
          <w:color w:val="191919"/>
          <w:sz w:val="18"/>
          <w:szCs w:val="18"/>
          <w:rPrChange w:id="667" w:author="lnorman" w:date="2011-04-05T15:30:00Z">
            <w:rPr>
              <w:rFonts w:ascii="Times New Roman" w:hAnsi="Times New Roman"/>
              <w:color w:val="191919"/>
              <w:sz w:val="18"/>
              <w:szCs w:val="18"/>
            </w:rPr>
          </w:rPrChange>
        </w:rPr>
        <w:t>PHYSICAL</w:t>
      </w:r>
      <w:r w:rsidRPr="00AE60A2">
        <w:rPr>
          <w:rFonts w:ascii="Times New Roman" w:hAnsi="Times New Roman"/>
          <w:b/>
          <w:color w:val="191919"/>
          <w:spacing w:val="-17"/>
          <w:sz w:val="18"/>
          <w:szCs w:val="18"/>
          <w:rPrChange w:id="668" w:author="lnorman" w:date="2011-04-05T15:30:00Z">
            <w:rPr>
              <w:rFonts w:ascii="Times New Roman" w:hAnsi="Times New Roman"/>
              <w:color w:val="191919"/>
              <w:spacing w:val="-17"/>
              <w:sz w:val="18"/>
              <w:szCs w:val="18"/>
            </w:rPr>
          </w:rPrChange>
        </w:rPr>
        <w:t xml:space="preserve"> </w:t>
      </w:r>
      <w:r w:rsidRPr="00AE60A2">
        <w:rPr>
          <w:rFonts w:ascii="Times New Roman" w:hAnsi="Times New Roman"/>
          <w:b/>
          <w:color w:val="191919"/>
          <w:sz w:val="18"/>
          <w:szCs w:val="18"/>
          <w:rPrChange w:id="669" w:author="lnorman" w:date="2011-04-05T15:30:00Z">
            <w:rPr>
              <w:rFonts w:ascii="Times New Roman" w:hAnsi="Times New Roman"/>
              <w:color w:val="191919"/>
              <w:sz w:val="18"/>
              <w:szCs w:val="18"/>
            </w:rPr>
          </w:rPrChange>
        </w:rPr>
        <w:t>ACTIVITY</w:t>
      </w:r>
      <w:r w:rsidRPr="00AE60A2">
        <w:rPr>
          <w:rFonts w:ascii="Times New Roman" w:hAnsi="Times New Roman"/>
          <w:b/>
          <w:color w:val="191919"/>
          <w:spacing w:val="-7"/>
          <w:sz w:val="18"/>
          <w:szCs w:val="18"/>
          <w:rPrChange w:id="670" w:author="lnorman" w:date="2011-04-05T15:30:00Z">
            <w:rPr>
              <w:rFonts w:ascii="Times New Roman" w:hAnsi="Times New Roman"/>
              <w:color w:val="191919"/>
              <w:spacing w:val="-7"/>
              <w:sz w:val="18"/>
              <w:szCs w:val="18"/>
            </w:rPr>
          </w:rPrChange>
        </w:rPr>
        <w:t xml:space="preserve"> </w:t>
      </w:r>
      <w:r w:rsidRPr="00AE60A2">
        <w:rPr>
          <w:rFonts w:ascii="Times New Roman" w:hAnsi="Times New Roman"/>
          <w:b/>
          <w:color w:val="191919"/>
          <w:sz w:val="18"/>
          <w:szCs w:val="18"/>
          <w:rPrChange w:id="671" w:author="lnorman" w:date="2011-04-05T15:30:00Z">
            <w:rPr>
              <w:rFonts w:ascii="Times New Roman" w:hAnsi="Times New Roman"/>
              <w:color w:val="191919"/>
              <w:sz w:val="18"/>
              <w:szCs w:val="18"/>
            </w:rPr>
          </w:rPrChange>
        </w:rPr>
        <w:t>SKILLS COURSES</w:t>
      </w:r>
      <w:ins w:id="672" w:author="lnorman" w:date="2011-04-05T15:25:00Z">
        <w:r w:rsidR="001050CA">
          <w:rPr>
            <w:rFonts w:ascii="Times New Roman" w:hAnsi="Times New Roman"/>
            <w:color w:val="191919"/>
            <w:sz w:val="18"/>
            <w:szCs w:val="18"/>
          </w:rPr>
          <w:t xml:space="preserve"> (choose 6)</w:t>
        </w:r>
      </w:ins>
    </w:p>
    <w:p w:rsidR="001050CA" w:rsidRDefault="001050CA" w:rsidP="001050CA">
      <w:pPr>
        <w:widowControl w:val="0"/>
        <w:autoSpaceDE w:val="0"/>
        <w:autoSpaceDN w:val="0"/>
        <w:adjustRightInd w:val="0"/>
        <w:spacing w:after="0" w:line="422" w:lineRule="exact"/>
        <w:ind w:right="115"/>
        <w:jc w:val="right"/>
        <w:rPr>
          <w:rFonts w:ascii="Century Gothic" w:hAnsi="Century Gothic" w:cs="Century Gothic"/>
          <w:color w:val="000000"/>
          <w:sz w:val="36"/>
          <w:szCs w:val="36"/>
        </w:rPr>
        <w:sectPr w:rsidR="001050CA">
          <w:pgSz w:w="12240" w:h="15840"/>
          <w:pgMar w:top="320" w:right="320" w:bottom="0" w:left="580" w:header="720" w:footer="720" w:gutter="0"/>
          <w:cols w:space="720" w:equalWidth="0">
            <w:col w:w="11340"/>
          </w:cols>
          <w:noEndnote/>
        </w:sectPr>
      </w:pPr>
    </w:p>
    <w:p w:rsidR="001050CA" w:rsidRDefault="00AE60A2" w:rsidP="001050CA">
      <w:pPr>
        <w:widowControl w:val="0"/>
        <w:autoSpaceDE w:val="0"/>
        <w:autoSpaceDN w:val="0"/>
        <w:adjustRightInd w:val="0"/>
        <w:spacing w:before="65" w:after="0" w:line="192" w:lineRule="exact"/>
        <w:ind w:left="991" w:right="8340" w:hanging="426"/>
        <w:rPr>
          <w:rFonts w:ascii="Century Gothic" w:hAnsi="Century Gothic" w:cs="Century Gothic"/>
          <w:color w:val="000000"/>
          <w:sz w:val="16"/>
          <w:szCs w:val="16"/>
        </w:rPr>
      </w:pPr>
      <w:r w:rsidRPr="00AE60A2">
        <w:rPr>
          <w:rFonts w:ascii="Times New Roman" w:hAnsi="Times New Roman" w:cs="Times New Roman"/>
          <w:noProof/>
          <w:color w:val="191919"/>
          <w:sz w:val="18"/>
          <w:szCs w:val="18"/>
        </w:rPr>
        <w:lastRenderedPageBreak/>
        <w:pict>
          <v:group id="_x0000_s2563" style="position:absolute;left:0;text-align:left;margin-left:-16.75pt;margin-top:-15.9pt;width:157.05pt;height:11in;z-index:-251377664" coordorigin="-55,3" coordsize="3141,15840">
            <v:group id="Group 2700" o:spid="_x0000_s2564" style="position:absolute;left:-34;top:3;width:3120;height:15840;mso-position-horizontal-relative:page;mso-position-vertical-relative:page" coordsize="312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" o:allowincell="f">
              <v:rect id="_x0000_s2565" style="position:absolute;width:1080;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LMUA&#10;AADdAAAADwAAAGRycy9kb3ducmV2LnhtbESPT2vCQBTE70K/w/IKvZlNpY0aXUUKLcVL/Uuvr9ln&#10;Epp9G3a3Jn57Vyh4HGbmN8x82ZtGnMn52rKC5yQFQVxYXXOp4LB/H05A+ICssbFMCi7kYbl4GMwx&#10;17bjLZ13oRQRwj5HBVUIbS6lLyoy6BPbEkfvZJ3BEKUrpXbYRbhp5ChNM2mw5rhQYUtvFRW/uz+j&#10;oHM9vX6U+muSrY/76ffPGNuNU+rpsV/NQATqwz383/7UCrJx9g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YsxQAAAN0AAAAPAAAAAAAAAAAAAAAAAJgCAABkcnMv&#10;ZG93bnJldi54bWxQSwUGAAAAAAQABAD1AAAAigMAAAAA&#10;" fillcolor="#dcdcdc" stroked="f">
                <v:path arrowok="t"/>
              </v:rect>
              <v:rect id="Rectangle 2702" o:spid="_x0000_s2566" style="position:absolute;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Tt8UA&#10;AADdAAAADwAAAGRycy9kb3ducmV2LnhtbESPT2vCQBTE70K/w/IKvemmglGjqxShRbxo/YPXZ/aZ&#10;BLNvw+7WpN++Kwg9DjPzG2a+7Ewt7uR8ZVnB+yABQZxbXXGh4Hj47E9A+ICssbZMCn7Jw3Lx0ptj&#10;pm3L33Tfh0JECPsMFZQhNJmUPi/JoB/Yhjh6V+sMhihdIbXDNsJNLYdJkkqDFceFEhtalZTf9j9G&#10;Qes6Gn0VejtJN6fD9HwZY7NzSr29dh8zEIG68B9+ttdaQTpOR/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tO3xQAAAN0AAAAPAAAAAAAAAAAAAAAAAJgCAABkcnMv&#10;ZG93bnJldi54bWxQSwUGAAAAAAQABAD1AAAAigMAAAAA&#10;" fillcolor="#dcdcdc" stroked="f">
                <v:path arrowok="t"/>
              </v:rect>
              <v:rect id="Rectangle 2703" o:spid="_x0000_s2567" style="position:absolute;top:2488;width:1080;height: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mccA&#10;AADdAAAADwAAAGRycy9kb3ducmV2LnhtbESPT2vCQBTE74V+h+UVehHdmEMsaVaRUqEgHqJt0dsj&#10;+/KHZt+G7JrEb+8WCj0OM/MbJttMphUD9a6xrGC5iEAQF1Y3XCn4PO3mLyCcR9bYWiYFN3KwWT8+&#10;ZJhqO3JOw9FXIkDYpaig9r5LpXRFTQbdwnbEwSttb9AH2VdS9zgGuGllHEWJNNhwWKixo7eaip/j&#10;1Sh4j8/bct/mXX4w568lxWZWXL6Ven6atq8gPE3+P/zX/tAKklWSwO+b8AT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pnHAAAA3QAAAA8AAAAAAAAAAAAAAAAAmAIAAGRy&#10;cy9kb3ducmV2LnhtbFBLBQYAAAAABAAEAPUAAACMAwAAAAA=&#10;" fillcolor="#dcdcdc" stroked="f">
                <v:path arrowok="t"/>
              </v:rect>
              <v:rect id="_x0000_s2568" style="position:absolute;left:760;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v:rect id="_x0000_s2569" style="position:absolute;left:740;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nnMQA&#10;AADdAAAADwAAAGRycy9kb3ducmV2LnhtbERPz2vCMBS+C/sfwhvsIjNVWHXVKCrIPCmrg7HbW/Ns&#10;uzUvJclq/e/NQdjx4/u9WPWmER05X1tWMB4lIIgLq2suFXycds8zED4ga2wsk4IreVgtHwYLzLS9&#10;8Dt1eShFDGGfoYIqhDaT0hcVGfQj2xJH7mydwRChK6V2eInhppGTJEmlwZpjQ4UtbSsqfvM/o+Dn&#10;881tXr9ejsfiu+l2lB6S8XSo1NNjv56DCNSHf/HdvdcK0mka58Y38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Z5zEAAAA3QAAAA8AAAAAAAAAAAAAAAAAmAIAAGRycy9k&#10;b3ducmV2LnhtbFBLBQYAAAAABAAEAPUAAACJAwAAAAA=&#10;" filled="f" strokecolor="#a3a3a3" strokeweight="2pt">
                <v:path arrowok="t"/>
              </v:rect>
              <v:rect id="Rectangle 2706" o:spid="_x0000_s2570" style="position:absolute;top:24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o5cgA&#10;AADdAAAADwAAAGRycy9kb3ducmV2LnhtbESPQWvCQBSE7wX/w/IEL6VuIhLb1FVEVDwUaa0evD2y&#10;r0kw+zZmVxP/fbdQ8DjMzDfMdN6ZStyocaVlBfEwAkGcWV1yruDwvX55BeE8ssbKMim4k4P5rPc0&#10;xVTblr/otve5CBB2KSoovK9TKV1WkEE3tDVx8H5sY9AH2eRSN9gGuKnkKIoSabDksFBgTcuCsvP+&#10;ahRsdveP0fM5Psarri0P49Ml/5ygUoN+t3gH4anzj/B/e6sVJJPkDf7eh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2ujlyAAAAN0AAAAPAAAAAAAAAAAAAAAAAJgCAABk&#10;cnMvZG93bnJldi54bWxQSwUGAAAAAAQABAD1AAAAjQMAAAAA&#10;" fillcolor="#191919" stroked="f">
                <v:path arrowok="t"/>
              </v:rect>
              <v:rect id="Rectangle 2707" o:spid="_x0000_s2571" style="position:absolute;top:42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XpcUA&#10;AADdAAAADwAAAGRycy9kb3ducmV2LnhtbERPy2rCQBTdF/yH4Qpuik4ixUh0FCkqLoq0PhbuLplr&#10;EszcSTOjiX/vLApdHs57vuxMJR7UuNKygngUgSDOrC45V3A6boZTEM4ja6wsk4InOVguem9zTLVt&#10;+YceB5+LEMIuRQWF93UqpcsKMuhGtiYO3NU2Bn2ATS51g20IN5UcR9FEGiw5NBRY02dB2e1wNwq2&#10;++fX+P0Wn+N115anj8tv/p2gUoN+t5qB8NT5f/Gfe6cVTJIk7A9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delxQAAAN0AAAAPAAAAAAAAAAAAAAAAAJgCAABkcnMv&#10;ZG93bnJldi54bWxQSwUGAAAAAAQABAD1AAAAigMAAAAA&#10;" fillcolor="#191919" stroked="f">
                <v:path arrowok="t"/>
              </v:rect>
              <v:group id="Group 2708" o:spid="_x0000_s2572" style="position:absolute;left:-720;top:6104;width:1804;height:0" coordorigin="-720,6104" coordsize="1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nVze8cAAADd&#10;AAAADwAAAAAAAAAAAAAAAACqAgAAZHJzL2Rvd25yZXYueG1sUEsFBgAAAAAEAAQA+gAAAJ4DAAAA&#10;AA==&#10;">
                <v:shape id="Freeform 2709" o:spid="_x0000_s2573"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csUA&#10;AADdAAAADwAAAGRycy9kb3ducmV2LnhtbESPzWrDMBCE74G+g9hCb7FcH+LgRDGltNCQXPJTSm6L&#10;tZVNrZWR1MR9+yoQyHGYmW+YZT3aXpzJh86xgucsB0HcON2xUXA8vE/nIEJE1tg7JgV/FKBePUyW&#10;WGl34R2d99GIBOFQoYI2xqGSMjQtWQyZG4iT9+28xZikN1J7vCS47WWR5zNpseO00OJAry01P/tf&#10;qyC8rbvPsLbj1vbutPnypTEbr9TT4/iyABFpjPfwrf2hFczKsoD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ZyxQAAAN0AAAAPAAAAAAAAAAAAAAAAAJgCAABkcnMv&#10;ZG93bnJldi54bWxQSwUGAAAAAAQABAD1AAAAigMAAAAA&#10;" path="m1804,l720,e" filled="f" strokecolor="#191919" strokeweight="2pt">
                  <v:path arrowok="t" o:connecttype="custom" o:connectlocs="1804,0;720,0" o:connectangles="0,0"/>
                </v:shape>
                <v:shape id="Freeform 2710" o:spid="_x0000_s2574"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T6cUA&#10;AADdAAAADwAAAGRycy9kb3ducmV2LnhtbESPQWsCMRSE74X+h/AKvdVsW3DLanYppQVFL9qKeHts&#10;ntnFzcuSRF3/vRGEHoeZ+YaZVoPtxIl8aB0reB1lIIhrp1s2Cv5+f14+QISIrLFzTAouFKAqHx+m&#10;WGh35hWd1tGIBOFQoIImxr6QMtQNWQwj1xMnb++8xZikN1J7PCe47eRblo2lxZbTQoM9fTVUH9ZH&#10;qyB8z9tNmNthaTu3W2x9bszCK/X8NHxOQEQa4n/43p5pBeM8f4fbm/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ZPpxQAAAN0AAAAPAAAAAAAAAAAAAAAAAJgCAABkcnMv&#10;ZG93bnJldi54bWxQSwUGAAAAAAQABAD1AAAAigMAAAAA&#10;" path="m720,l1804,e" filled="f" strokecolor="#191919" strokeweight="2pt">
                  <v:path arrowok="t" o:connecttype="custom" o:connectlocs="720,0;1804,0" o:connectangles="0,0"/>
                </v:shape>
              </v:group>
              <v:group id="Group 2711" o:spid="_x0000_s2575" style="position:absolute;left:-696;top:7904;width:1780;height:0" coordorigin="-696,79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LQ48cAAADd&#10;AAAADwAAAAAAAAAAAAAAAACqAgAAZHJzL2Rvd25yZXYueG1sUEsFBgAAAAAEAAQA+gAAAJ4DAAAA&#10;AA==&#10;">
                <v:shape id="Freeform 2712" o:spid="_x0000_s2576"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gBsUA&#10;AADdAAAADwAAAGRycy9kb3ducmV2LnhtbESPT4vCMBTE7wt+h/AEL4smiqtSjSJS2T3sxT94fjTP&#10;trR5KU2s9dtvFhb2OMzMb5jNrre16Kj1pWMN04kCQZw5U3Ku4Xo5jlcgfEA2WDsmDS/ysNsO3jaY&#10;GPfkE3XnkIsIYZ+ghiKEJpHSZwVZ9BPXEEfv7lqLIco2l6bFZ4TbWs6UWkiLJceFAhs6FJRV54fV&#10;0Kdz2X2qSn1nPJ+m1fssDZeb1qNhv1+DCNSH//Bf+8toWCy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qAGxQAAAN0AAAAPAAAAAAAAAAAAAAAAAJgCAABkcnMv&#10;ZG93bnJldi54bWxQSwUGAAAAAAQABAD1AAAAigMAAAAA&#10;" path="m1781,l696,e" filled="f" strokecolor="#191919" strokeweight="2pt">
                  <v:path arrowok="t" o:connecttype="custom" o:connectlocs="1781,0;696,0" o:connectangles="0,0"/>
                </v:shape>
                <v:shape id="Freeform 2713" o:spid="_x0000_s2577"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ccUA&#10;AADdAAAADwAAAGRycy9kb3ducmV2LnhtbESPQWvCQBSE7wX/w/KEXoruKhIlugmlROyhl2rp+ZF9&#10;JiHZtyG7xvTfu4VCj8PMfMMc8sl2YqTBN441rJYKBHHpTMOVhq/LcbED4QOywc4xafghD3k2ezpg&#10;atydP2k8h0pECPsUNdQh9KmUvqzJol+6njh6VzdYDFEOlTQD3iPcdnKtVCItNhwXauzpraayPd+s&#10;hqnYyPGkWvVR8mZVtC/rIly+tX6eT697EIGm8B/+a78bDcl2m8Dvm/g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D5xxQAAAN0AAAAPAAAAAAAAAAAAAAAAAJgCAABkcnMv&#10;ZG93bnJldi54bWxQSwUGAAAAAAQABAD1AAAAigMAAAAA&#10;" path="m696,l1781,e" filled="f" strokecolor="#191919" strokeweight="2pt">
                  <v:path arrowok="t" o:connecttype="custom" o:connectlocs="696,0;1781,0" o:connectangles="0,0"/>
                </v:shape>
              </v:group>
              <v:group id="Group 2714" o:spid="_x0000_s2578" style="position:absolute;left:-687;top:9704;width:1771;height:0" coordorigin="-687,9704" coordsize="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BOlMYAAADdAAAADwAAAGRycy9kb3ducmV2LnhtbESPQWvCQBSE7wX/w/KE&#10;3uomSo1EVxGppQcRqoJ4e2SfSTD7NmS3Sfz3riD0OMzMN8xi1ZtKtNS40rKCeBSBIM6sLjlXcDpu&#10;P2YgnEfWWFkmBXdysFoO3haYatvxL7UHn4sAYZeigsL7OpXSZQUZdCNbEwfvahuDPsgml7rBLsBN&#10;JcdRNJUGSw4LBda0KSi7Hf6Mgu8Ou/Uk/mp3t+vmfjl+7s+7mJR6H/brOQhPvf8Pv9o/WsE0SRJ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E6UxgAAAN0A&#10;AAAPAAAAAAAAAAAAAAAAAKoCAABkcnMvZG93bnJldi54bWxQSwUGAAAAAAQABAD6AAAAnQMAAAAA&#10;">
                <v:shape id="Freeform 2715" o:spid="_x0000_s2579"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gFMMA&#10;AADdAAAADwAAAGRycy9kb3ducmV2LnhtbERP3WrCMBS+F/YO4Qx2I5q6QSvVKFMm24UIVh/g2Bzb&#10;suakJJlWn95cDLz8+P7ny9604kLON5YVTMYJCOLS6oYrBcfDZjQF4QOyxtYyKbiRh+XiZTDHXNsr&#10;7+lShErEEPY5KqhD6HIpfVmTQT+2HXHkztYZDBG6SmqH1xhuWvmeJKk02HBsqLGjdU3lb/FnFGT3&#10;ydeHNpy2hdt+r/a33fa0GSr19tp/zkAE6sNT/O/+0QrSLIt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IgFMMAAADdAAAADwAAAAAAAAAAAAAAAACYAgAAZHJzL2Rv&#10;d25yZXYueG1sUEsFBgAAAAAEAAQA9QAAAIgDAAAAAA==&#10;" path="m1772,l687,e" filled="f" strokecolor="#191919" strokeweight="2pt">
                  <v:path arrowok="t" o:connecttype="custom" o:connectlocs="1772,0;687,0" o:connectangles="0,0"/>
                </v:shape>
                <v:shape id="Freeform 2716" o:spid="_x0000_s2580"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Fj8cA&#10;AADdAAAADwAAAGRycy9kb3ducmV2LnhtbESP0WrCQBRE34X+w3KFvkjdWCFpo6tUqdQHKZj2A26z&#10;1ySYvRt2txr9ercg9HGYmTPMfNmbVpzI+caygsk4AUFcWt1wpeD7a/P0AsIHZI2tZVJwIQ/LxcNg&#10;jrm2Z97TqQiViBD2OSqoQ+hyKX1Zk0E/th1x9A7WGQxRukpqh+cIN618TpJUGmw4LtTY0bqm8lj8&#10;GgXZdfI+1YbTtnC7j9X+8rn72YyUehz2bzMQgfrwH763t1pBmmWv8Pc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Y/HAAAA3QAAAA8AAAAAAAAAAAAAAAAAmAIAAGRy&#10;cy9kb3ducmV2LnhtbFBLBQYAAAAABAAEAPUAAACMAwAAAAA=&#10;" path="m687,l1772,e" filled="f" strokecolor="#191919" strokeweight="2pt">
                  <v:path arrowok="t" o:connecttype="custom" o:connectlocs="687,0;1772,0" o:connectangles="0,0"/>
                </v:shape>
              </v:group>
              <v:group id="Group 2717" o:spid="_x0000_s2581" style="position:absolute;left:-705;top:11504;width:1789;height:0" coordorigin="-705,11504" coordsize="17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ymx8MAAADdAAAADwAAAGRycy9kb3ducmV2LnhtbERPTYvCMBC9C/sfwgh7&#10;07S76Eo1ioi7eBDBuiDehmZsi82kNLGt/94cBI+P971Y9aYSLTWutKwgHkcgiDOrS84V/J9+RzMQ&#10;ziNrrCyTggc5WC0/BgtMtO34SG3qcxFC2CWooPC+TqR0WUEG3djWxIG72sagD7DJpW6wC+Gmkl9R&#10;NJUGSw4NBda0KSi7pXej4K/Dbv0db9v97bp5XE6Tw3kfk1Kfw349B+Gp92/xy73TCqY/s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7KbHwwAAAN0AAAAP&#10;AAAAAAAAAAAAAAAAAKoCAABkcnMvZG93bnJldi54bWxQSwUGAAAAAAQABAD6AAAAmgMAAAAA&#10;">
                <v:shape id="Freeform 2718" o:spid="_x0000_s2582"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DZMYA&#10;AADdAAAADwAAAGRycy9kb3ducmV2LnhtbESPUUvDQBCE3wv9D8cWfGsv8aHW2GsRwVaRIkZ/wJJb&#10;c6G53Zi7ttFf7xUKfRxm5htmuR58q47Uh0bYQD7LQBFXYhuuDXx9Pk8XoEJEttgKk4FfCrBejUdL&#10;LKyc+IOOZaxVgnAo0ICLsSu0DpUjj2EmHXHyvqX3GJPsa217PCW4b/Vtls21x4bTgsOOnhxV+/Lg&#10;DWy299v87c+J7LXPfqrdu7x22pibyfD4ACrSEK/hS/vFGpjfLXI4v0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3DZMYAAADdAAAADwAAAAAAAAAAAAAAAACYAgAAZHJz&#10;L2Rvd25yZXYueG1sUEsFBgAAAAAEAAQA9QAAAIsDAAAAAA==&#10;" path="m1790,l705,e" filled="f" strokecolor="#191919" strokeweight="2pt">
                  <v:path arrowok="t" o:connecttype="custom" o:connectlocs="1790,0;705,0" o:connectangles="0,0"/>
                </v:shape>
                <v:shape id="Freeform 2719" o:spid="_x0000_s2583"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dE8YA&#10;AADdAAAADwAAAGRycy9kb3ducmV2LnhtbESPzWoCQRCE74G8w9CB3HRWD/5sHCUEjAkioskDNDud&#10;ncWd7nVnohuf3hGEHIuq+oqaLTpfqxO1oRI2MOhnoIgLsRWXBr6/lr0JqBCRLdbCZOCPAizmjw8z&#10;zK2ceUenfSxVgnDI0YCLscm1DoUjj6EvDXHyfqT1GJNsS21bPCe4r/Uwy0baY8VpwWFDb46Kw/7X&#10;G3hfTVeD9cWJHLTPjsVmK5+NNub5qXt9ARWpi//he/vDGhiNJ0O4vUlP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9dE8YAAADdAAAADwAAAAAAAAAAAAAAAACYAgAAZHJz&#10;L2Rvd25yZXYueG1sUEsFBgAAAAAEAAQA9QAAAIsDAAAAAA==&#10;" path="m705,l1790,e" filled="f" strokecolor="#191919" strokeweight="2pt">
                  <v:path arrowok="t" o:connecttype="custom" o:connectlocs="705,0;1790,0" o:connectangles="0,0"/>
                </v:shape>
              </v:group>
              <v:group id="_x0000_s2584" style="position:absolute;left:-696;top:13304;width:1780;height:0" coordorigin="-696,133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PjiwxgAAAN0A&#10;AAAPAAAAAAAAAAAAAAAAAKoCAABkcnMvZG93bnJldi54bWxQSwUGAAAAAAQABAD6AAAAnQMAAAAA&#10;">
                <v:shape id="Freeform 2721" o:spid="_x0000_s2585"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1usUA&#10;AADdAAAADwAAAGRycy9kb3ducmV2LnhtbESPQWvCQBSE70L/w/IKXqTuKsFKdBWRlHroxVh6fmSf&#10;SUj2bchuY/z3XaHgcZiZb5jtfrStGKj3tWMNi7kCQVw4U3Op4fvy8bYG4QOywdYxabiTh/3uZbLF&#10;1Lgbn2nIQykihH2KGqoQulRKX1Rk0c9dRxy9q+sthij7UpoebxFuW7lUaiUt1hwXKuzoWFHR5L9W&#10;w5glcvhUjfoqOFlkzWyZhcuP1tPX8bABEWgMz/B/+2Q0rN7XCTzexCc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W6xQAAAN0AAAAPAAAAAAAAAAAAAAAAAJgCAABkcnMv&#10;ZG93bnJldi54bWxQSwUGAAAAAAQABAD1AAAAigMAAAAA&#10;" path="m1781,l696,e" filled="f" strokecolor="#191919" strokeweight="2pt">
                  <v:path arrowok="t" o:connecttype="custom" o:connectlocs="1781,0;696,0" o:connectangles="0,0"/>
                </v:shape>
                <v:shape id="Freeform 2722" o:spid="_x0000_s2586"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cUA&#10;AADdAAAADwAAAGRycy9kb3ducmV2LnhtbESPT4vCMBTE7wt+h/AEL4smiqtSjSJS2T3sxT94fjTP&#10;trR5KU2s9dtvFhb2OMzMb5jNrre16Kj1pWMN04kCQZw5U3Ku4Xo5jlcgfEA2WDsmDS/ysNsO3jaY&#10;GPfkE3XnkIsIYZ+ghiKEJpHSZwVZ9BPXEEfv7lqLIco2l6bFZ4TbWs6UWkiLJceFAhs6FJRV54fV&#10;0Kdz2X2qSn1nPJ+m1fssDZeb1qNhv1+DCNSH//Bf+8toWCx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9AhxQAAAN0AAAAPAAAAAAAAAAAAAAAAAJgCAABkcnMv&#10;ZG93bnJldi54bWxQSwUGAAAAAAQABAD1AAAAigMAAAAA&#10;" path="m696,l1781,e" filled="f" strokecolor="#191919" strokeweight="2pt">
                  <v:path arrowok="t" o:connecttype="custom" o:connectlocs="696,0;1781,0" o:connectangles="0,0"/>
                </v:shape>
              </v:group>
              <v:shape id="_x0000_s2587" style="position:absolute;left:1039;top:15104;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4,e" filled="f" strokecolor="#191919" strokeweight="2pt">
                <v:path arrowok="t" o:connecttype="custom" o:connectlocs="0,0;44,0" o:connectangles="0,0"/>
              </v:shape>
              <v:shape id="_x0000_s2588" style="position:absolute;top:15104;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3nMQA&#10;AADdAAAADwAAAGRycy9kb3ducmV2LnhtbESPQWsCMRSE74X+h/AKXopmFauyNYqIgnirevD42Lxu&#10;VjcvyyZq/PdGEDwOM/MNM51HW4srtb5yrKDfy0AQF05XXCo47NfdCQgfkDXWjknBnTzMZ58fU8y1&#10;u/EfXXehFAnCPkcFJoQml9IXhiz6nmuIk/fvWoshybaUusVbgttaDrJsJC1WnBYMNrQ0VJx3F6sg&#10;28cfHB5Ox0au6sU3reJwezdKdb7i4hdEoBje4Vd7oxWMxpMxPN+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95zEAAAA3QAAAA8AAAAAAAAAAAAAAAAAmAIAAGRycy9k&#10;b3ducmV2LnhtbFBLBQYAAAAABAAEAPUAAACJAwAAAAA=&#10;" path="m,l400,e" filled="f" strokecolor="#191919" strokeweight="2pt">
                <v:path arrowok="t" o:connecttype="custom" o:connectlocs="0,0;400,0" o:connectangles="0,0"/>
              </v:shape>
              <v:rect id="_x0000_s2589" style="position:absolute;left:400;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QucIA&#10;AADdAAAADwAAAGRycy9kb3ducmV2LnhtbERPTYvCMBC9C/6HMII3TRXU0jUti6Do4kXXy96mzWxb&#10;tpmUJtb6781hwePjfW+zwTSip87VlhUs5hEI4sLqmksFt+/9LAbhPLLGxjIpeJKDLB2Ptpho++AL&#10;9VdfihDCLkEFlfdtIqUrKjLo5rYlDtyv7Qz6ALtS6g4fIdw0chlFa2mw5tBQYUu7ioq/690oyE/n&#10;iz983Q59nJdtY/OfxdmulJpOhs8PEJ4G/xb/u49awXoTh7nhTX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RC5wgAAAN0AAAAPAAAAAAAAAAAAAAAAAJgCAABkcnMvZG93&#10;bnJldi54bWxQSwUGAAAAAAQABAD1AAAAhwMAAAAA&#10;" stroked="f">
                <v:path arrowok="t"/>
              </v:rect>
              <v:rect id="_x0000_s2590" style="position:absolute;left:380;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KccA&#10;AADdAAAADwAAAGRycy9kb3ducmV2LnhtbESP3UoDMRSE74W+QziF3ojNWmp/1qZFCi3VG3H1AY6b&#10;42bb5GRJ0nZ9eyMIXg4z8w2z2vTOiguF2HpWcD8uQBDXXrfcKPh4390tQMSErNF6JgXfFGGzHtys&#10;sNT+ym90qVIjMoRjiQpMSl0pZawNOYxj3xFn78sHhynL0Egd8JrhzspJUcykw5bzgsGOtobqU3V2&#10;Cuj19vlhfzieXo7aWrOcflbneVBqNOyfHkEk6tN/+K990Apm88US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P3ynHAAAA3QAAAA8AAAAAAAAAAAAAAAAAmAIAAGRy&#10;cy9kb3ducmV2LnhtbFBLBQYAAAAABAAEAPUAAACMAwAAAAA=&#10;" filled="f" strokecolor="#191919" strokeweight="2pt">
                <v:path arrowok="t"/>
              </v:rect>
            </v:group>
            <v:shape id="_x0000_s2591" type="#_x0000_t202" style="position:absolute;left:343;top:13535;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QBuAIAALo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" o:allowincell="f" filled="f" stroked="f">
              <v:textbox style="layout-flow:vertical;mso-layout-flow-alt:bottom-to-top;mso-next-textbox:#_x0000_s2591"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592" type="#_x0000_t202" style="position:absolute;left:343;top:8267;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7gtQIAALo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" o:allowincell="f" filled="f" stroked="f">
              <v:textbox style="layout-flow:vertical;mso-layout-flow-alt:bottom-to-top;mso-next-textbox:#_x0000_s2592"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593" type="#_x0000_t202" style="position:absolute;left:363;top:11813;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aTtwIAALo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" o:allowincell="f" filled="f" stroked="f">
              <v:textbox style="layout-flow:vertical;mso-layout-flow-alt:bottom-to-top;mso-next-textbox:#_x0000_s2593" inset="0,0,0,0">
                <w:txbxContent>
                  <w:p w:rsidR="009D7097" w:rsidRDefault="009D7097" w:rsidP="001050CA">
                    <w:pPr>
                      <w:widowControl w:val="0"/>
                      <w:autoSpaceDE w:val="0"/>
                      <w:autoSpaceDN w:val="0"/>
                      <w:adjustRightInd w:val="0"/>
                      <w:spacing w:after="0" w:line="221" w:lineRule="exact"/>
                      <w:ind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594" type="#_x0000_t202" style="position:absolute;left:363;top:10131;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" o:allowincell="f" filled="f" stroked="f">
              <v:textbox style="layout-flow:vertical;mso-layout-flow-alt:bottom-to-top;mso-next-textbox:#_x0000_s2594"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595" type="#_x0000_t202" style="position:absolute;left:366;top:653;width:257;height:16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" o:allowincell="f" filled="f" stroked="f">
              <v:textbox style="layout-flow:vertical;mso-layout-flow-alt:bottom-to-top;mso-next-textbox:#_x0000_s2595"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 xml:space="preserve">Albany State </w:t>
                    </w:r>
                  </w:p>
                </w:txbxContent>
              </v:textbox>
            </v:shape>
            <v:rect id="_x0000_s2596" style="position:absolute;left:-34;top:4298;width:1060;height:1784" fillcolor="#d8d8d8 [2732]" stroked="f" strokecolor="#f2f2f2 [3041]" strokeweight="3pt">
              <v:shadow on="t" type="perspective" color="#7f7f7f [1601]" opacity=".5" offset="1pt" offset2="-1pt"/>
              <v:textbox style="layout-flow:vertical;mso-layout-flow-alt:bottom-to-top;mso-next-textbox:#_x0000_s2596">
                <w:txbxContent>
                  <w:p w:rsidR="009D7097" w:rsidRDefault="009D7097" w:rsidP="001050CA">
                    <w:pPr>
                      <w:spacing w:after="0"/>
                      <w:rPr>
                        <w:color w:val="FFFFFF" w:themeColor="background1"/>
                      </w:rPr>
                    </w:pPr>
                    <w:r>
                      <w:rPr>
                        <w:color w:val="FFFFFF" w:themeColor="background1"/>
                      </w:rPr>
                      <w:t xml:space="preserve">  </w:t>
                    </w:r>
                  </w:p>
                  <w:p w:rsidR="009D7097" w:rsidRPr="007A3E3A" w:rsidRDefault="009D7097" w:rsidP="001050CA">
                    <w:pPr>
                      <w:spacing w:after="0"/>
                      <w:rPr>
                        <w:b/>
                        <w:color w:val="000000" w:themeColor="text1"/>
                      </w:rPr>
                    </w:pPr>
                    <w:r w:rsidRPr="007A3E3A">
                      <w:rPr>
                        <w:b/>
                        <w:color w:val="000000" w:themeColor="text1"/>
                      </w:rPr>
                      <w:t>Business</w:t>
                    </w:r>
                  </w:p>
                </w:txbxContent>
              </v:textbox>
            </v:rect>
            <v:rect id="_x0000_s2597" style="position:absolute;left:-34;top:2513;width:1060;height:1784" fillcolor="#d8d8d8 [2732]" stroked="f" strokecolor="#f2f2f2 [3041]" strokeweight="3pt">
              <v:shadow on="t" type="perspective" color="#7f7f7f [1601]" opacity=".5" offset="1pt" offset2="-1pt"/>
              <v:textbox style="layout-flow:vertical;mso-layout-flow-alt:bottom-to-top;mso-next-textbox:#_x0000_s2597">
                <w:txbxContent>
                  <w:p w:rsidR="009D7097" w:rsidRPr="00F91ACB" w:rsidRDefault="009D7097" w:rsidP="001050CA">
                    <w:pPr>
                      <w:spacing w:after="0"/>
                      <w:rPr>
                        <w:b/>
                        <w:color w:val="000000" w:themeColor="text1"/>
                      </w:rPr>
                    </w:pPr>
                    <w:r w:rsidRPr="00F91ACB">
                      <w:rPr>
                        <w:b/>
                        <w:color w:val="000000" w:themeColor="text1"/>
                      </w:rPr>
                      <w:t xml:space="preserve">  Arts &amp; Humanities</w:t>
                    </w:r>
                  </w:p>
                </w:txbxContent>
              </v:textbox>
            </v:rect>
            <v:rect id="_x0000_s2598" style="position:absolute;left:-55;top:6107;width:1060;height:1784" fillcolor="#404040 [2429]" strokecolor="#f2f2f2 [3041]" strokeweight="3pt">
              <v:shadow on="t" type="perspective" color="#7f7f7f [1601]" opacity=".5" offset="1pt" offset2="-1pt"/>
              <v:textbox style="layout-flow:vertical;mso-layout-flow-alt:bottom-to-top;mso-next-textbox:#_x0000_s2598">
                <w:txbxContent>
                  <w:p w:rsidR="009D7097" w:rsidRDefault="009D7097" w:rsidP="001050CA">
                    <w:pPr>
                      <w:spacing w:after="0"/>
                      <w:rPr>
                        <w:b/>
                        <w:color w:val="FFFFFF" w:themeColor="background1"/>
                      </w:rPr>
                    </w:pPr>
                  </w:p>
                  <w:p w:rsidR="009D7097" w:rsidRPr="007A3E3A" w:rsidRDefault="009D7097" w:rsidP="001050CA">
                    <w:pPr>
                      <w:spacing w:after="0"/>
                      <w:rPr>
                        <w:b/>
                        <w:color w:val="FFFFFF" w:themeColor="background1"/>
                      </w:rPr>
                    </w:pPr>
                    <w:r w:rsidRPr="007A3E3A">
                      <w:rPr>
                        <w:b/>
                        <w:color w:val="FFFFFF" w:themeColor="background1"/>
                      </w:rPr>
                      <w:t xml:space="preserve">  </w:t>
                    </w:r>
                    <w:r>
                      <w:rPr>
                        <w:b/>
                        <w:color w:val="FFFFFF" w:themeColor="background1"/>
                      </w:rPr>
                      <w:t>Education</w:t>
                    </w:r>
                  </w:p>
                </w:txbxContent>
              </v:textbox>
            </v:rect>
          </v:group>
        </w:pict>
      </w:r>
      <w:r w:rsidR="001050CA">
        <w:rPr>
          <w:rFonts w:ascii="Century Gothic" w:hAnsi="Century Gothic" w:cs="Century Gothic"/>
          <w:b/>
          <w:bCs/>
          <w:color w:val="191919"/>
          <w:sz w:val="16"/>
          <w:szCs w:val="16"/>
        </w:rPr>
        <w:t>Health, Physical Education and Recreation</w:t>
      </w:r>
    </w:p>
    <w:p w:rsidR="001050CA" w:rsidRDefault="001050CA" w:rsidP="001050CA">
      <w:pPr>
        <w:widowControl w:val="0"/>
        <w:autoSpaceDE w:val="0"/>
        <w:autoSpaceDN w:val="0"/>
        <w:adjustRightInd w:val="0"/>
        <w:spacing w:before="4" w:after="0" w:line="60" w:lineRule="exact"/>
        <w:rPr>
          <w:rFonts w:ascii="Century Gothic" w:hAnsi="Century Gothic" w:cs="Century Gothic"/>
          <w:color w:val="000000"/>
          <w:sz w:val="6"/>
          <w:szCs w:val="6"/>
        </w:rPr>
      </w:pPr>
    </w:p>
    <w:tbl>
      <w:tblPr>
        <w:tblW w:w="0" w:type="auto"/>
        <w:tblInd w:w="420" w:type="dxa"/>
        <w:tblLayout w:type="fixed"/>
        <w:tblCellMar>
          <w:left w:w="0" w:type="dxa"/>
          <w:right w:w="0" w:type="dxa"/>
        </w:tblCellMar>
        <w:tblLook w:val="0000"/>
      </w:tblPr>
      <w:tblGrid>
        <w:gridCol w:w="1511"/>
        <w:gridCol w:w="849"/>
        <w:gridCol w:w="4764"/>
        <w:gridCol w:w="3325"/>
      </w:tblGrid>
      <w:tr w:rsidR="001050CA" w:rsidRPr="007A7452" w:rsidTr="001050CA">
        <w:trPr>
          <w:trHeight w:hRule="exact" w:val="445"/>
        </w:trPr>
        <w:tc>
          <w:tcPr>
            <w:tcW w:w="1511" w:type="dxa"/>
            <w:tcBorders>
              <w:top w:val="single" w:sz="16" w:space="0" w:color="A3A3A3"/>
              <w:left w:val="nil"/>
              <w:bottom w:val="nil"/>
              <w:right w:val="nil"/>
            </w:tcBorders>
          </w:tcPr>
          <w:p w:rsidR="001050CA" w:rsidRPr="007A7452" w:rsidRDefault="001050CA" w:rsidP="001050CA">
            <w:pPr>
              <w:widowControl w:val="0"/>
              <w:autoSpaceDE w:val="0"/>
              <w:autoSpaceDN w:val="0"/>
              <w:adjustRightInd w:val="0"/>
              <w:spacing w:before="17"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left="700"/>
              <w:rPr>
                <w:rFonts w:ascii="Times New Roman" w:hAnsi="Times New Roman"/>
                <w:sz w:val="24"/>
                <w:szCs w:val="24"/>
              </w:rPr>
            </w:pPr>
            <w:r w:rsidRPr="007A7452">
              <w:rPr>
                <w:rFonts w:ascii="Times New Roman" w:hAnsi="Times New Roman"/>
                <w:color w:val="191919"/>
                <w:sz w:val="18"/>
                <w:szCs w:val="18"/>
              </w:rPr>
              <w:t>PEDH</w:t>
            </w:r>
          </w:p>
        </w:tc>
        <w:tc>
          <w:tcPr>
            <w:tcW w:w="849" w:type="dxa"/>
            <w:tcBorders>
              <w:top w:val="single" w:sz="16" w:space="0" w:color="A3A3A3"/>
              <w:left w:val="nil"/>
              <w:bottom w:val="nil"/>
              <w:right w:val="nil"/>
            </w:tcBorders>
          </w:tcPr>
          <w:p w:rsidR="001050CA" w:rsidRPr="007A7452" w:rsidRDefault="001050CA" w:rsidP="001050CA">
            <w:pPr>
              <w:widowControl w:val="0"/>
              <w:autoSpaceDE w:val="0"/>
              <w:autoSpaceDN w:val="0"/>
              <w:adjustRightInd w:val="0"/>
              <w:spacing w:before="17"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left="341"/>
              <w:rPr>
                <w:rFonts w:ascii="Times New Roman" w:hAnsi="Times New Roman"/>
                <w:sz w:val="24"/>
                <w:szCs w:val="24"/>
              </w:rPr>
            </w:pPr>
            <w:r w:rsidRPr="007A7452">
              <w:rPr>
                <w:rFonts w:ascii="Times New Roman" w:hAnsi="Times New Roman"/>
                <w:color w:val="191919"/>
                <w:sz w:val="18"/>
                <w:szCs w:val="18"/>
              </w:rPr>
              <w:t>1010</w:t>
            </w:r>
          </w:p>
        </w:tc>
        <w:tc>
          <w:tcPr>
            <w:tcW w:w="4764" w:type="dxa"/>
            <w:tcBorders>
              <w:top w:val="nil"/>
              <w:left w:val="nil"/>
              <w:bottom w:val="nil"/>
              <w:right w:val="nil"/>
            </w:tcBorders>
          </w:tcPr>
          <w:p w:rsidR="001050CA" w:rsidRPr="007A7452" w:rsidRDefault="001050CA" w:rsidP="001050CA">
            <w:pPr>
              <w:widowControl w:val="0"/>
              <w:autoSpaceDE w:val="0"/>
              <w:autoSpaceDN w:val="0"/>
              <w:adjustRightInd w:val="0"/>
              <w:spacing w:before="17"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left="139"/>
              <w:rPr>
                <w:rFonts w:ascii="Times New Roman" w:hAnsi="Times New Roman"/>
                <w:sz w:val="24"/>
                <w:szCs w:val="24"/>
              </w:rPr>
            </w:pPr>
            <w:r w:rsidRPr="007A7452">
              <w:rPr>
                <w:rFonts w:ascii="Times New Roman" w:hAnsi="Times New Roman"/>
                <w:color w:val="191919"/>
                <w:spacing w:val="-18"/>
                <w:sz w:val="18"/>
                <w:szCs w:val="18"/>
              </w:rPr>
              <w:t>Y</w:t>
            </w:r>
            <w:r w:rsidRPr="007A7452">
              <w:rPr>
                <w:rFonts w:ascii="Times New Roman" w:hAnsi="Times New Roman"/>
                <w:color w:val="191919"/>
                <w:sz w:val="18"/>
                <w:szCs w:val="18"/>
              </w:rPr>
              <w:t>oga</w:t>
            </w:r>
          </w:p>
        </w:tc>
        <w:tc>
          <w:tcPr>
            <w:tcW w:w="3325" w:type="dxa"/>
            <w:tcBorders>
              <w:top w:val="nil"/>
              <w:left w:val="nil"/>
              <w:bottom w:val="nil"/>
              <w:right w:val="nil"/>
            </w:tcBorders>
          </w:tcPr>
          <w:p w:rsidR="001050CA" w:rsidRPr="007A7452" w:rsidRDefault="001050CA" w:rsidP="001050CA">
            <w:pPr>
              <w:widowControl w:val="0"/>
              <w:autoSpaceDE w:val="0"/>
              <w:autoSpaceDN w:val="0"/>
              <w:adjustRightInd w:val="0"/>
              <w:spacing w:before="17"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16"/>
          <w:ins w:id="673" w:author="lnorman" w:date="2011-04-05T15:05:00Z"/>
        </w:trPr>
        <w:tc>
          <w:tcPr>
            <w:tcW w:w="15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0"/>
              <w:rPr>
                <w:ins w:id="674" w:author="lnorman" w:date="2011-04-05T15:05:00Z"/>
                <w:rFonts w:ascii="Times New Roman" w:hAnsi="Times New Roman"/>
                <w:color w:val="191919"/>
                <w:sz w:val="18"/>
                <w:szCs w:val="18"/>
              </w:rPr>
            </w:pPr>
            <w:ins w:id="675" w:author="lnorman" w:date="2011-04-05T15:05:00Z">
              <w:r>
                <w:rPr>
                  <w:rFonts w:ascii="Times New Roman" w:hAnsi="Times New Roman"/>
                  <w:color w:val="191919"/>
                  <w:sz w:val="18"/>
                  <w:szCs w:val="18"/>
                </w:rPr>
                <w:t xml:space="preserve">PEDH           </w:t>
              </w:r>
            </w:ins>
          </w:p>
        </w:tc>
        <w:tc>
          <w:tcPr>
            <w:tcW w:w="8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41"/>
              <w:rPr>
                <w:ins w:id="676" w:author="lnorman" w:date="2011-04-05T15:05:00Z"/>
                <w:rFonts w:ascii="Times New Roman" w:hAnsi="Times New Roman"/>
                <w:color w:val="191919"/>
                <w:sz w:val="18"/>
                <w:szCs w:val="18"/>
              </w:rPr>
            </w:pPr>
            <w:ins w:id="677" w:author="lnorman" w:date="2011-04-05T15:05:00Z">
              <w:r>
                <w:rPr>
                  <w:rFonts w:ascii="Times New Roman" w:hAnsi="Times New Roman"/>
                  <w:color w:val="191919"/>
                  <w:sz w:val="18"/>
                  <w:szCs w:val="18"/>
                </w:rPr>
                <w:t>1020</w:t>
              </w:r>
            </w:ins>
          </w:p>
        </w:tc>
        <w:tc>
          <w:tcPr>
            <w:tcW w:w="476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9"/>
              <w:rPr>
                <w:ins w:id="678" w:author="lnorman" w:date="2011-04-05T15:05:00Z"/>
                <w:rFonts w:ascii="Times New Roman" w:hAnsi="Times New Roman"/>
                <w:color w:val="191919"/>
                <w:sz w:val="18"/>
                <w:szCs w:val="18"/>
              </w:rPr>
            </w:pPr>
            <w:ins w:id="679" w:author="lnorman" w:date="2011-04-05T15:05:00Z">
              <w:r>
                <w:rPr>
                  <w:rFonts w:ascii="Times New Roman" w:hAnsi="Times New Roman"/>
                  <w:color w:val="191919"/>
                  <w:sz w:val="18"/>
                  <w:szCs w:val="18"/>
                </w:rPr>
                <w:t>Intermediate Swimming</w:t>
              </w:r>
            </w:ins>
            <w:ins w:id="680" w:author="lnorman" w:date="2011-04-05T15:11:00Z">
              <w:r>
                <w:rPr>
                  <w:rFonts w:ascii="Times New Roman" w:hAnsi="Times New Roman"/>
                  <w:color w:val="191919"/>
                  <w:sz w:val="18"/>
                  <w:szCs w:val="18"/>
                </w:rPr>
                <w:t xml:space="preserve"> (Prerequisite: PEDH 1007</w:t>
              </w:r>
            </w:ins>
          </w:p>
        </w:tc>
        <w:tc>
          <w:tcPr>
            <w:tcW w:w="33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ins w:id="681" w:author="lnorman" w:date="2011-04-05T15:05:00Z"/>
                <w:rFonts w:ascii="Times New Roman" w:hAnsi="Times New Roman"/>
                <w:color w:val="191919"/>
                <w:sz w:val="18"/>
                <w:szCs w:val="18"/>
              </w:rPr>
            </w:pPr>
            <w:ins w:id="682" w:author="lnorman" w:date="2011-04-05T15:06:00Z">
              <w:r>
                <w:rPr>
                  <w:rFonts w:ascii="Times New Roman" w:hAnsi="Times New Roman"/>
                  <w:color w:val="191919"/>
                  <w:sz w:val="18"/>
                  <w:szCs w:val="18"/>
                </w:rPr>
                <w:t>1</w:t>
              </w:r>
            </w:ins>
          </w:p>
        </w:tc>
      </w:tr>
      <w:tr w:rsidR="001050CA" w:rsidRPr="007A7452" w:rsidTr="001050CA">
        <w:trPr>
          <w:trHeight w:hRule="exact" w:val="216"/>
          <w:ins w:id="683" w:author="lnorman" w:date="2011-04-05T15:09:00Z"/>
        </w:trPr>
        <w:tc>
          <w:tcPr>
            <w:tcW w:w="15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0"/>
              <w:rPr>
                <w:ins w:id="684" w:author="lnorman" w:date="2011-04-05T15:09:00Z"/>
                <w:rFonts w:ascii="Times New Roman" w:hAnsi="Times New Roman"/>
                <w:color w:val="191919"/>
                <w:sz w:val="18"/>
                <w:szCs w:val="18"/>
              </w:rPr>
            </w:pPr>
            <w:ins w:id="685" w:author="lnorman" w:date="2011-04-05T15:09:00Z">
              <w:r>
                <w:rPr>
                  <w:rFonts w:ascii="Times New Roman" w:hAnsi="Times New Roman"/>
                  <w:color w:val="191919"/>
                  <w:sz w:val="18"/>
                  <w:szCs w:val="18"/>
                </w:rPr>
                <w:t>PEDH</w:t>
              </w:r>
            </w:ins>
          </w:p>
        </w:tc>
        <w:tc>
          <w:tcPr>
            <w:tcW w:w="8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41"/>
              <w:rPr>
                <w:ins w:id="686" w:author="lnorman" w:date="2011-04-05T15:09:00Z"/>
                <w:rFonts w:ascii="Times New Roman" w:hAnsi="Times New Roman"/>
                <w:color w:val="191919"/>
                <w:sz w:val="18"/>
                <w:szCs w:val="18"/>
              </w:rPr>
            </w:pPr>
            <w:ins w:id="687" w:author="lnorman" w:date="2011-04-05T15:09:00Z">
              <w:r>
                <w:rPr>
                  <w:rFonts w:ascii="Times New Roman" w:hAnsi="Times New Roman"/>
                  <w:color w:val="191919"/>
                  <w:sz w:val="18"/>
                  <w:szCs w:val="18"/>
                </w:rPr>
                <w:t>1150</w:t>
              </w:r>
            </w:ins>
          </w:p>
        </w:tc>
        <w:tc>
          <w:tcPr>
            <w:tcW w:w="4764" w:type="dxa"/>
            <w:tcBorders>
              <w:top w:val="nil"/>
              <w:left w:val="nil"/>
              <w:bottom w:val="nil"/>
              <w:right w:val="nil"/>
            </w:tcBorders>
          </w:tcPr>
          <w:p w:rsidR="001050CA" w:rsidRPr="007C7965" w:rsidRDefault="001050CA" w:rsidP="001050CA">
            <w:pPr>
              <w:widowControl w:val="0"/>
              <w:autoSpaceDE w:val="0"/>
              <w:autoSpaceDN w:val="0"/>
              <w:adjustRightInd w:val="0"/>
              <w:spacing w:after="0" w:line="195" w:lineRule="exact"/>
              <w:ind w:left="139"/>
              <w:rPr>
                <w:ins w:id="688" w:author="lnorman" w:date="2011-04-05T15:09:00Z"/>
                <w:rFonts w:ascii="Times New Roman" w:hAnsi="Times New Roman"/>
                <w:color w:val="191919"/>
                <w:sz w:val="16"/>
                <w:szCs w:val="16"/>
                <w:rPrChange w:id="689" w:author="lnorman" w:date="2011-04-05T15:10:00Z">
                  <w:rPr>
                    <w:ins w:id="690" w:author="lnorman" w:date="2011-04-05T15:09:00Z"/>
                    <w:rFonts w:ascii="Times New Roman" w:hAnsi="Times New Roman"/>
                    <w:color w:val="191919"/>
                    <w:sz w:val="18"/>
                    <w:szCs w:val="18"/>
                  </w:rPr>
                </w:rPrChange>
              </w:rPr>
            </w:pPr>
            <w:ins w:id="691" w:author="lnorman" w:date="2011-04-05T15:09:00Z">
              <w:r>
                <w:rPr>
                  <w:rFonts w:ascii="Times New Roman" w:hAnsi="Times New Roman"/>
                  <w:color w:val="191919"/>
                  <w:sz w:val="18"/>
                  <w:szCs w:val="18"/>
                </w:rPr>
                <w:t xml:space="preserve">Life </w:t>
              </w:r>
              <w:r w:rsidRPr="00B64C88">
                <w:rPr>
                  <w:rFonts w:ascii="Times New Roman" w:hAnsi="Times New Roman"/>
                  <w:color w:val="191919"/>
                  <w:sz w:val="18"/>
                  <w:szCs w:val="18"/>
                </w:rPr>
                <w:t xml:space="preserve">Guarding </w:t>
              </w:r>
            </w:ins>
            <w:ins w:id="692" w:author="lnorman" w:date="2011-04-05T15:10:00Z">
              <w:r w:rsidR="00AE60A2" w:rsidRPr="00AE60A2">
                <w:rPr>
                  <w:rFonts w:ascii="Times New Roman" w:hAnsi="Times New Roman"/>
                  <w:color w:val="191919"/>
                  <w:sz w:val="18"/>
                  <w:szCs w:val="18"/>
                  <w:rPrChange w:id="693" w:author="lnorman" w:date="2011-04-05T15:11:00Z">
                    <w:rPr>
                      <w:rFonts w:ascii="Times New Roman" w:hAnsi="Times New Roman"/>
                      <w:color w:val="191919"/>
                      <w:sz w:val="16"/>
                      <w:szCs w:val="16"/>
                    </w:rPr>
                  </w:rPrChange>
                </w:rPr>
                <w:t>(Prerequisite: PEDH 1020)</w:t>
              </w:r>
              <w:r>
                <w:rPr>
                  <w:rFonts w:ascii="Times New Roman" w:hAnsi="Times New Roman"/>
                  <w:color w:val="191919"/>
                  <w:sz w:val="16"/>
                  <w:szCs w:val="16"/>
                </w:rPr>
                <w:t xml:space="preserve"> </w:t>
              </w:r>
            </w:ins>
          </w:p>
        </w:tc>
        <w:tc>
          <w:tcPr>
            <w:tcW w:w="33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ins w:id="694" w:author="lnorman" w:date="2011-04-05T15:09:00Z"/>
                <w:rFonts w:ascii="Times New Roman" w:hAnsi="Times New Roman"/>
                <w:color w:val="191919"/>
                <w:sz w:val="18"/>
                <w:szCs w:val="18"/>
              </w:rPr>
            </w:pPr>
            <w:ins w:id="695" w:author="lnorman" w:date="2011-04-05T15:09:00Z">
              <w:r>
                <w:rPr>
                  <w:rFonts w:ascii="Times New Roman" w:hAnsi="Times New Roman"/>
                  <w:color w:val="191919"/>
                  <w:sz w:val="18"/>
                  <w:szCs w:val="18"/>
                </w:rPr>
                <w:t>1</w:t>
              </w:r>
            </w:ins>
          </w:p>
        </w:tc>
      </w:tr>
      <w:tr w:rsidR="001050CA" w:rsidRPr="007A7452" w:rsidTr="001050CA">
        <w:trPr>
          <w:trHeight w:hRule="exact" w:val="216"/>
        </w:trPr>
        <w:tc>
          <w:tcPr>
            <w:tcW w:w="15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0"/>
              <w:rPr>
                <w:rFonts w:ascii="Times New Roman" w:hAnsi="Times New Roman"/>
                <w:sz w:val="24"/>
                <w:szCs w:val="24"/>
              </w:rPr>
            </w:pPr>
            <w:r w:rsidRPr="007A7452">
              <w:rPr>
                <w:rFonts w:ascii="Times New Roman" w:hAnsi="Times New Roman"/>
                <w:color w:val="191919"/>
                <w:sz w:val="18"/>
                <w:szCs w:val="18"/>
              </w:rPr>
              <w:t>PEDH</w:t>
            </w:r>
          </w:p>
        </w:tc>
        <w:tc>
          <w:tcPr>
            <w:tcW w:w="8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2010</w:t>
            </w:r>
          </w:p>
        </w:tc>
        <w:tc>
          <w:tcPr>
            <w:tcW w:w="476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9"/>
              <w:rPr>
                <w:rFonts w:ascii="Times New Roman" w:hAnsi="Times New Roman"/>
                <w:sz w:val="24"/>
                <w:szCs w:val="24"/>
              </w:rPr>
            </w:pPr>
            <w:r w:rsidRPr="007A7452">
              <w:rPr>
                <w:rFonts w:ascii="Times New Roman" w:hAnsi="Times New Roman"/>
                <w:color w:val="191919"/>
                <w:sz w:val="18"/>
                <w:szCs w:val="18"/>
              </w:rPr>
              <w:t>Intermediate</w:t>
            </w:r>
            <w:r w:rsidRPr="007A7452">
              <w:rPr>
                <w:rFonts w:ascii="Times New Roman" w:hAnsi="Times New Roman"/>
                <w:color w:val="191919"/>
                <w:spacing w:val="-6"/>
                <w:sz w:val="18"/>
                <w:szCs w:val="18"/>
              </w:rPr>
              <w:t xml:space="preserve"> </w:t>
            </w:r>
            <w:r w:rsidRPr="007A7452">
              <w:rPr>
                <w:rFonts w:ascii="Times New Roman" w:hAnsi="Times New Roman"/>
                <w:color w:val="191919"/>
                <w:spacing w:val="-18"/>
                <w:sz w:val="18"/>
                <w:szCs w:val="18"/>
              </w:rPr>
              <w:t>Y</w:t>
            </w:r>
            <w:r w:rsidRPr="007A7452">
              <w:rPr>
                <w:rFonts w:ascii="Times New Roman" w:hAnsi="Times New Roman"/>
                <w:color w:val="191919"/>
                <w:sz w:val="18"/>
                <w:szCs w:val="18"/>
              </w:rPr>
              <w:t>oga</w:t>
            </w:r>
          </w:p>
        </w:tc>
        <w:tc>
          <w:tcPr>
            <w:tcW w:w="33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98"/>
        </w:trPr>
        <w:tc>
          <w:tcPr>
            <w:tcW w:w="15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0"/>
              <w:rPr>
                <w:rFonts w:ascii="Times New Roman" w:hAnsi="Times New Roman"/>
                <w:sz w:val="24"/>
                <w:szCs w:val="24"/>
              </w:rPr>
            </w:pPr>
            <w:r w:rsidRPr="007A7452">
              <w:rPr>
                <w:rFonts w:ascii="Times New Roman" w:hAnsi="Times New Roman"/>
                <w:color w:val="191919"/>
                <w:sz w:val="18"/>
                <w:szCs w:val="18"/>
              </w:rPr>
              <w:t>PEDH</w:t>
            </w:r>
          </w:p>
        </w:tc>
        <w:tc>
          <w:tcPr>
            <w:tcW w:w="8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2221</w:t>
            </w:r>
          </w:p>
        </w:tc>
        <w:tc>
          <w:tcPr>
            <w:tcW w:w="4764"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9"/>
              <w:rPr>
                <w:rFonts w:ascii="Times New Roman" w:hAnsi="Times New Roman"/>
                <w:sz w:val="24"/>
                <w:szCs w:val="24"/>
              </w:rPr>
            </w:pPr>
            <w:r w:rsidRPr="007A7452">
              <w:rPr>
                <w:rFonts w:ascii="Times New Roman" w:hAnsi="Times New Roman"/>
                <w:color w:val="191919"/>
                <w:sz w:val="18"/>
                <w:szCs w:val="18"/>
              </w:rPr>
              <w:t>Intermediate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ennis</w:t>
            </w:r>
          </w:p>
        </w:tc>
        <w:tc>
          <w:tcPr>
            <w:tcW w:w="33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color w:val="191919"/>
          <w:sz w:val="18"/>
          <w:szCs w:val="18"/>
        </w:rPr>
        <w:t>Note: Student can choose from any one hour activity course in the catalog.</w:t>
      </w:r>
    </w:p>
    <w:p w:rsidR="001050CA" w:rsidRDefault="001050CA" w:rsidP="001050CA">
      <w:pPr>
        <w:widowControl w:val="0"/>
        <w:autoSpaceDE w:val="0"/>
        <w:autoSpaceDN w:val="0"/>
        <w:adjustRightInd w:val="0"/>
        <w:spacing w:before="4" w:after="0" w:line="150" w:lineRule="exact"/>
        <w:rPr>
          <w:rFonts w:ascii="Times New Roman" w:hAnsi="Times New Roman"/>
          <w:color w:val="000000"/>
          <w:sz w:val="15"/>
          <w:szCs w:val="15"/>
        </w:rPr>
      </w:pPr>
    </w:p>
    <w:tbl>
      <w:tblPr>
        <w:tblW w:w="0" w:type="auto"/>
        <w:tblInd w:w="1080" w:type="dxa"/>
        <w:tblLayout w:type="fixed"/>
        <w:tblCellMar>
          <w:left w:w="0" w:type="dxa"/>
          <w:right w:w="0" w:type="dxa"/>
        </w:tblCellMar>
        <w:tblLook w:val="0000"/>
      </w:tblPr>
      <w:tblGrid>
        <w:gridCol w:w="941"/>
        <w:gridCol w:w="755"/>
        <w:gridCol w:w="5549"/>
        <w:gridCol w:w="2545"/>
      </w:tblGrid>
      <w:tr w:rsidR="001050CA" w:rsidRPr="007A7452" w:rsidTr="001050CA">
        <w:trPr>
          <w:trHeight w:hRule="exact" w:val="298"/>
        </w:trPr>
        <w:tc>
          <w:tcPr>
            <w:tcW w:w="941" w:type="dxa"/>
            <w:tcBorders>
              <w:top w:val="nil"/>
              <w:left w:val="nil"/>
              <w:bottom w:val="nil"/>
              <w:right w:val="nil"/>
            </w:tcBorders>
          </w:tcPr>
          <w:p w:rsidR="001050CA" w:rsidRPr="00AC15CE" w:rsidRDefault="001050CA" w:rsidP="001050CA">
            <w:pPr>
              <w:widowControl w:val="0"/>
              <w:autoSpaceDE w:val="0"/>
              <w:autoSpaceDN w:val="0"/>
              <w:adjustRightInd w:val="0"/>
              <w:spacing w:before="70" w:after="0"/>
              <w:ind w:left="40"/>
              <w:rPr>
                <w:rFonts w:ascii="Times New Roman" w:hAnsi="Times New Roman"/>
                <w:sz w:val="18"/>
                <w:szCs w:val="18"/>
              </w:rPr>
            </w:pPr>
            <w:r w:rsidRPr="00AC15CE">
              <w:rPr>
                <w:rFonts w:ascii="Times New Roman" w:hAnsi="Times New Roman"/>
                <w:b/>
                <w:bCs/>
                <w:color w:val="191919"/>
                <w:sz w:val="18"/>
                <w:szCs w:val="18"/>
              </w:rPr>
              <w:t>AREA F:</w:t>
            </w:r>
            <w:ins w:id="696" w:author="lnorman" w:date="2011-04-05T15:28:00Z">
              <w:r>
                <w:rPr>
                  <w:rFonts w:ascii="Times New Roman" w:hAnsi="Times New Roman"/>
                  <w:b/>
                  <w:bCs/>
                  <w:color w:val="191919"/>
                  <w:sz w:val="18"/>
                  <w:szCs w:val="18"/>
                </w:rPr>
                <w:t xml:space="preserve"> </w:t>
              </w:r>
            </w:ins>
          </w:p>
        </w:tc>
        <w:tc>
          <w:tcPr>
            <w:tcW w:w="8849" w:type="dxa"/>
            <w:gridSpan w:val="3"/>
            <w:tcBorders>
              <w:top w:val="nil"/>
              <w:left w:val="nil"/>
              <w:bottom w:val="nil"/>
              <w:right w:val="nil"/>
            </w:tcBorders>
          </w:tcPr>
          <w:p w:rsidR="001050CA" w:rsidRPr="00AC15CE" w:rsidRDefault="001050CA" w:rsidP="001050CA">
            <w:pPr>
              <w:widowControl w:val="0"/>
              <w:autoSpaceDE w:val="0"/>
              <w:autoSpaceDN w:val="0"/>
              <w:adjustRightInd w:val="0"/>
              <w:spacing w:after="0"/>
              <w:rPr>
                <w:rFonts w:ascii="Times New Roman" w:hAnsi="Times New Roman"/>
                <w:sz w:val="18"/>
                <w:szCs w:val="18"/>
              </w:rPr>
            </w:pPr>
            <w:r w:rsidRPr="00AC15CE">
              <w:rPr>
                <w:rFonts w:ascii="Times New Roman" w:hAnsi="Times New Roman"/>
                <w:sz w:val="18"/>
                <w:szCs w:val="18"/>
              </w:rPr>
              <w:t xml:space="preserve">    </w:t>
            </w:r>
            <w:ins w:id="697" w:author="lnorman" w:date="2011-04-05T15:27:00Z">
              <w:r>
                <w:rPr>
                  <w:rFonts w:ascii="Times New Roman" w:hAnsi="Times New Roman"/>
                  <w:sz w:val="18"/>
                  <w:szCs w:val="18"/>
                </w:rPr>
                <w:t xml:space="preserve">  </w:t>
              </w:r>
            </w:ins>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5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proofErr w:type="spellStart"/>
            <w:r w:rsidRPr="007A7452">
              <w:rPr>
                <w:rFonts w:ascii="Times New Roman" w:hAnsi="Times New Roman"/>
                <w:color w:val="191919"/>
                <w:sz w:val="18"/>
                <w:szCs w:val="18"/>
              </w:rPr>
              <w:t>Invst</w:t>
            </w:r>
            <w:proofErr w:type="spellEnd"/>
            <w:r w:rsidRPr="007A7452">
              <w:rPr>
                <w:rFonts w:ascii="Times New Roman" w:hAnsi="Times New Roman"/>
                <w:color w:val="191919"/>
                <w:sz w:val="18"/>
                <w:szCs w:val="18"/>
              </w:rPr>
              <w:t xml:space="preserve"> </w:t>
            </w:r>
            <w:proofErr w:type="spellStart"/>
            <w:r w:rsidRPr="007A7452">
              <w:rPr>
                <w:rFonts w:ascii="Times New Roman" w:hAnsi="Times New Roman"/>
                <w:color w:val="191919"/>
                <w:sz w:val="18"/>
                <w:szCs w:val="18"/>
              </w:rPr>
              <w:t>Crit</w:t>
            </w:r>
            <w:proofErr w:type="spellEnd"/>
            <w:r w:rsidRPr="007A7452">
              <w:rPr>
                <w:rFonts w:ascii="Times New Roman" w:hAnsi="Times New Roman"/>
                <w:color w:val="191919"/>
                <w:sz w:val="18"/>
                <w:szCs w:val="18"/>
              </w:rPr>
              <w:t>/</w:t>
            </w:r>
            <w:proofErr w:type="spellStart"/>
            <w:r w:rsidRPr="007A7452">
              <w:rPr>
                <w:rFonts w:ascii="Times New Roman" w:hAnsi="Times New Roman"/>
                <w:color w:val="191919"/>
                <w:sz w:val="18"/>
                <w:szCs w:val="18"/>
              </w:rPr>
              <w:t>Contemp</w:t>
            </w:r>
            <w:proofErr w:type="spellEnd"/>
            <w:r w:rsidRPr="007A7452">
              <w:rPr>
                <w:rFonts w:ascii="Times New Roman" w:hAnsi="Times New Roman"/>
                <w:color w:val="191919"/>
                <w:sz w:val="18"/>
                <w:szCs w:val="18"/>
              </w:rPr>
              <w:t xml:space="preserve"> Issues in </w:t>
            </w:r>
            <w:proofErr w:type="spellStart"/>
            <w:r w:rsidRPr="007A7452">
              <w:rPr>
                <w:rFonts w:ascii="Times New Roman" w:hAnsi="Times New Roman"/>
                <w:color w:val="191919"/>
                <w:sz w:val="18"/>
                <w:szCs w:val="18"/>
              </w:rPr>
              <w:t>Edu</w:t>
            </w:r>
            <w:proofErr w:type="spellEnd"/>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2120</w:t>
            </w:r>
          </w:p>
        </w:tc>
        <w:tc>
          <w:tcPr>
            <w:tcW w:w="5549" w:type="dxa"/>
            <w:tcBorders>
              <w:top w:val="nil"/>
              <w:left w:val="nil"/>
              <w:bottom w:val="nil"/>
              <w:right w:val="nil"/>
            </w:tcBorders>
          </w:tcPr>
          <w:p w:rsidR="001050CA" w:rsidRPr="000973AC" w:rsidRDefault="001050CA" w:rsidP="001050CA">
            <w:pPr>
              <w:widowControl w:val="0"/>
              <w:autoSpaceDE w:val="0"/>
              <w:autoSpaceDN w:val="0"/>
              <w:adjustRightInd w:val="0"/>
              <w:spacing w:after="0" w:line="195" w:lineRule="exact"/>
              <w:ind w:left="144"/>
              <w:rPr>
                <w:rFonts w:ascii="Times New Roman" w:hAnsi="Times New Roman"/>
                <w:sz w:val="24"/>
                <w:szCs w:val="24"/>
                <w:lang w:val="fr-MC"/>
              </w:rPr>
            </w:pPr>
            <w:r w:rsidRPr="000973AC">
              <w:rPr>
                <w:rFonts w:ascii="Times New Roman" w:hAnsi="Times New Roman"/>
                <w:color w:val="191919"/>
                <w:sz w:val="18"/>
                <w:szCs w:val="18"/>
                <w:lang w:val="fr-MC"/>
              </w:rPr>
              <w:t xml:space="preserve">Explore </w:t>
            </w:r>
            <w:proofErr w:type="spellStart"/>
            <w:r w:rsidRPr="000973AC">
              <w:rPr>
                <w:rFonts w:ascii="Times New Roman" w:hAnsi="Times New Roman"/>
                <w:color w:val="191919"/>
                <w:sz w:val="18"/>
                <w:szCs w:val="18"/>
                <w:lang w:val="fr-MC"/>
              </w:rPr>
              <w:t>Soci</w:t>
            </w:r>
            <w:proofErr w:type="spellEnd"/>
            <w:r w:rsidRPr="000973AC">
              <w:rPr>
                <w:rFonts w:ascii="Times New Roman" w:hAnsi="Times New Roman"/>
                <w:color w:val="191919"/>
                <w:sz w:val="18"/>
                <w:szCs w:val="18"/>
                <w:lang w:val="fr-MC"/>
              </w:rPr>
              <w:t xml:space="preserve">/Cul </w:t>
            </w:r>
            <w:proofErr w:type="spellStart"/>
            <w:r w:rsidRPr="000973AC">
              <w:rPr>
                <w:rFonts w:ascii="Times New Roman" w:hAnsi="Times New Roman"/>
                <w:color w:val="191919"/>
                <w:sz w:val="18"/>
                <w:szCs w:val="18"/>
                <w:lang w:val="fr-MC"/>
              </w:rPr>
              <w:t>Perspec</w:t>
            </w:r>
            <w:proofErr w:type="spellEnd"/>
            <w:r w:rsidRPr="000973AC">
              <w:rPr>
                <w:rFonts w:ascii="Times New Roman" w:hAnsi="Times New Roman"/>
                <w:color w:val="191919"/>
                <w:sz w:val="18"/>
                <w:szCs w:val="18"/>
                <w:lang w:val="fr-MC"/>
              </w:rPr>
              <w:t xml:space="preserve"> </w:t>
            </w:r>
            <w:proofErr w:type="spellStart"/>
            <w:r w:rsidRPr="000973AC">
              <w:rPr>
                <w:rFonts w:ascii="Times New Roman" w:hAnsi="Times New Roman"/>
                <w:color w:val="191919"/>
                <w:sz w:val="18"/>
                <w:szCs w:val="18"/>
                <w:lang w:val="fr-MC"/>
              </w:rPr>
              <w:t>Div</w:t>
            </w:r>
            <w:proofErr w:type="spellEnd"/>
            <w:r w:rsidRPr="000973AC">
              <w:rPr>
                <w:rFonts w:ascii="Times New Roman" w:hAnsi="Times New Roman"/>
                <w:color w:val="191919"/>
                <w:sz w:val="18"/>
                <w:szCs w:val="18"/>
                <w:lang w:val="fr-MC"/>
              </w:rPr>
              <w:t xml:space="preserve"> in </w:t>
            </w:r>
            <w:proofErr w:type="spellStart"/>
            <w:r w:rsidRPr="000973AC">
              <w:rPr>
                <w:rFonts w:ascii="Times New Roman" w:hAnsi="Times New Roman"/>
                <w:color w:val="191919"/>
                <w:sz w:val="18"/>
                <w:szCs w:val="18"/>
                <w:lang w:val="fr-MC"/>
              </w:rPr>
              <w:t>Edu</w:t>
            </w:r>
            <w:proofErr w:type="spellEnd"/>
            <w:r w:rsidRPr="000973AC">
              <w:rPr>
                <w:rFonts w:ascii="Times New Roman" w:hAnsi="Times New Roman"/>
                <w:color w:val="191919"/>
                <w:sz w:val="18"/>
                <w:szCs w:val="18"/>
                <w:lang w:val="fr-MC"/>
              </w:rPr>
              <w:t xml:space="preserve"> </w:t>
            </w:r>
            <w:proofErr w:type="spellStart"/>
            <w:r w:rsidRPr="000973AC">
              <w:rPr>
                <w:rFonts w:ascii="Times New Roman" w:hAnsi="Times New Roman"/>
                <w:color w:val="191919"/>
                <w:sz w:val="18"/>
                <w:szCs w:val="18"/>
                <w:lang w:val="fr-MC"/>
              </w:rPr>
              <w:t>Cnt</w:t>
            </w:r>
            <w:proofErr w:type="spellEnd"/>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p>
        </w:tc>
        <w:tc>
          <w:tcPr>
            <w:tcW w:w="55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2130</w:t>
            </w:r>
          </w:p>
        </w:tc>
        <w:tc>
          <w:tcPr>
            <w:tcW w:w="55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Exploring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&amp; Learning</w:t>
            </w:r>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ins w:id="698" w:author="lnorman" w:date="2011-04-05T15:16:00Z"/>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ins w:id="699" w:author="lnorman" w:date="2011-04-05T15:16:00Z"/>
                <w:rFonts w:ascii="Times New Roman" w:hAnsi="Times New Roman"/>
                <w:color w:val="191919"/>
                <w:sz w:val="18"/>
                <w:szCs w:val="18"/>
              </w:rPr>
            </w:pPr>
            <w:ins w:id="700" w:author="lnorman" w:date="2011-04-05T15:16:00Z">
              <w:r>
                <w:rPr>
                  <w:rFonts w:ascii="Times New Roman" w:hAnsi="Times New Roman"/>
                  <w:color w:val="191919"/>
                  <w:sz w:val="18"/>
                  <w:szCs w:val="18"/>
                </w:rPr>
                <w:t>**PEDH</w:t>
              </w:r>
            </w:ins>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ins w:id="701" w:author="lnorman" w:date="2011-04-05T15:16:00Z"/>
                <w:rFonts w:ascii="Times New Roman" w:hAnsi="Times New Roman"/>
                <w:color w:val="191919"/>
                <w:sz w:val="18"/>
                <w:szCs w:val="18"/>
              </w:rPr>
            </w:pPr>
            <w:ins w:id="702" w:author="lnorman" w:date="2011-04-05T15:16:00Z">
              <w:r>
                <w:rPr>
                  <w:rFonts w:ascii="Times New Roman" w:hAnsi="Times New Roman"/>
                  <w:color w:val="191919"/>
                  <w:sz w:val="18"/>
                  <w:szCs w:val="18"/>
                </w:rPr>
                <w:t>1007</w:t>
              </w:r>
            </w:ins>
          </w:p>
        </w:tc>
        <w:tc>
          <w:tcPr>
            <w:tcW w:w="55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ins w:id="703" w:author="lnorman" w:date="2011-04-05T15:16:00Z"/>
                <w:rFonts w:ascii="Times New Roman" w:hAnsi="Times New Roman"/>
                <w:color w:val="191919"/>
                <w:sz w:val="18"/>
                <w:szCs w:val="18"/>
              </w:rPr>
            </w:pPr>
            <w:ins w:id="704" w:author="lnorman" w:date="2011-04-05T15:16:00Z">
              <w:r>
                <w:rPr>
                  <w:rFonts w:ascii="Times New Roman" w:hAnsi="Times New Roman"/>
                  <w:color w:val="191919"/>
                  <w:sz w:val="18"/>
                  <w:szCs w:val="18"/>
                </w:rPr>
                <w:t>Aquatics</w:t>
              </w:r>
            </w:ins>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ins w:id="705" w:author="lnorman" w:date="2011-04-05T15:16:00Z"/>
                <w:rFonts w:ascii="Times New Roman" w:hAnsi="Times New Roman"/>
                <w:color w:val="191919"/>
                <w:sz w:val="18"/>
                <w:szCs w:val="18"/>
              </w:rPr>
            </w:pPr>
            <w:ins w:id="706" w:author="lnorman" w:date="2011-04-05T15:17:00Z">
              <w:r>
                <w:rPr>
                  <w:rFonts w:ascii="Times New Roman" w:hAnsi="Times New Roman"/>
                  <w:color w:val="191919"/>
                  <w:sz w:val="18"/>
                  <w:szCs w:val="18"/>
                </w:rPr>
                <w:t>1</w:t>
              </w:r>
            </w:ins>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BIOL</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ins w:id="707" w:author="lnorman" w:date="2011-04-05T15:17:00Z">
              <w:r>
                <w:rPr>
                  <w:rFonts w:ascii="Times New Roman" w:hAnsi="Times New Roman"/>
                  <w:color w:val="191919"/>
                  <w:sz w:val="18"/>
                  <w:szCs w:val="18"/>
                </w:rPr>
                <w:t>K</w:t>
              </w:r>
            </w:ins>
          </w:p>
        </w:tc>
        <w:tc>
          <w:tcPr>
            <w:tcW w:w="55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Anatomy &amp; Physiology I</w:t>
            </w:r>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BIOL</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2412</w:t>
            </w:r>
            <w:ins w:id="708" w:author="lnorman" w:date="2011-04-05T15:17:00Z">
              <w:r>
                <w:rPr>
                  <w:rFonts w:ascii="Times New Roman" w:hAnsi="Times New Roman"/>
                  <w:color w:val="191919"/>
                  <w:sz w:val="18"/>
                  <w:szCs w:val="18"/>
                </w:rPr>
                <w:t>K</w:t>
              </w:r>
            </w:ins>
          </w:p>
        </w:tc>
        <w:tc>
          <w:tcPr>
            <w:tcW w:w="55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Anatomy &amp; Physiology II</w:t>
            </w:r>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ins w:id="709" w:author="lnorman" w:date="2011-04-05T15:54:00Z"/>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ins w:id="710" w:author="lnorman" w:date="2011-04-05T15:54:00Z"/>
                <w:rFonts w:ascii="Times New Roman" w:hAnsi="Times New Roman"/>
                <w:color w:val="191919"/>
                <w:sz w:val="18"/>
                <w:szCs w:val="18"/>
              </w:rPr>
            </w:pPr>
            <w:ins w:id="711" w:author="lnorman" w:date="2011-04-05T15:54:00Z">
              <w:r>
                <w:rPr>
                  <w:rFonts w:ascii="Times New Roman" w:hAnsi="Times New Roman"/>
                  <w:color w:val="191919"/>
                  <w:sz w:val="18"/>
                  <w:szCs w:val="18"/>
                </w:rPr>
                <w:t xml:space="preserve">Total                 </w:t>
              </w:r>
            </w:ins>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ins w:id="712" w:author="lnorman" w:date="2011-04-05T15:54:00Z"/>
                <w:rFonts w:ascii="Times New Roman" w:hAnsi="Times New Roman"/>
                <w:color w:val="191919"/>
                <w:sz w:val="18"/>
                <w:szCs w:val="18"/>
              </w:rPr>
            </w:pPr>
          </w:p>
        </w:tc>
        <w:tc>
          <w:tcPr>
            <w:tcW w:w="55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ins w:id="713" w:author="lnorman" w:date="2011-04-05T15:54:00Z"/>
                <w:rFonts w:ascii="Times New Roman" w:hAnsi="Times New Roman"/>
                <w:color w:val="191919"/>
                <w:sz w:val="18"/>
                <w:szCs w:val="18"/>
              </w:rPr>
            </w:pPr>
          </w:p>
        </w:tc>
        <w:tc>
          <w:tcPr>
            <w:tcW w:w="25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ins w:id="714" w:author="lnorman" w:date="2011-04-05T15:54:00Z"/>
                <w:rFonts w:ascii="Times New Roman" w:hAnsi="Times New Roman"/>
                <w:color w:val="191919"/>
                <w:sz w:val="18"/>
                <w:szCs w:val="18"/>
              </w:rPr>
            </w:pPr>
            <w:ins w:id="715" w:author="lnorman" w:date="2011-04-05T15:55:00Z">
              <w:r>
                <w:rPr>
                  <w:rFonts w:ascii="Times New Roman" w:hAnsi="Times New Roman"/>
                  <w:color w:val="191919"/>
                  <w:sz w:val="18"/>
                  <w:szCs w:val="18"/>
                </w:rPr>
                <w:t>(18 hours)</w:t>
              </w:r>
            </w:ins>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i/>
          <w:iCs/>
          <w:color w:val="191919"/>
          <w:sz w:val="18"/>
          <w:szCs w:val="18"/>
        </w:rPr>
        <w:t>*Guided Physical Education activity courses.</w:t>
      </w:r>
    </w:p>
    <w:p w:rsidR="001050CA" w:rsidRDefault="001050CA" w:rsidP="001050CA">
      <w:pPr>
        <w:widowControl w:val="0"/>
        <w:autoSpaceDE w:val="0"/>
        <w:autoSpaceDN w:val="0"/>
        <w:adjustRightInd w:val="0"/>
        <w:spacing w:before="9" w:after="0"/>
        <w:ind w:left="1120"/>
        <w:rPr>
          <w:rFonts w:ascii="Times New Roman" w:hAnsi="Times New Roman"/>
          <w:color w:val="000000"/>
          <w:sz w:val="18"/>
          <w:szCs w:val="18"/>
        </w:rPr>
      </w:pPr>
      <w:r>
        <w:rPr>
          <w:rFonts w:ascii="Times New Roman" w:hAnsi="Times New Roman"/>
          <w:i/>
          <w:iCs/>
          <w:color w:val="191919"/>
          <w:sz w:val="18"/>
          <w:szCs w:val="18"/>
        </w:rPr>
        <w:t>**Requi</w:t>
      </w:r>
      <w:r>
        <w:rPr>
          <w:rFonts w:ascii="Times New Roman" w:hAnsi="Times New Roman"/>
          <w:i/>
          <w:iCs/>
          <w:color w:val="191919"/>
          <w:spacing w:val="-7"/>
          <w:sz w:val="18"/>
          <w:szCs w:val="18"/>
        </w:rPr>
        <w:t>r</w:t>
      </w:r>
      <w:r>
        <w:rPr>
          <w:rFonts w:ascii="Times New Roman" w:hAnsi="Times New Roman"/>
          <w:i/>
          <w:iCs/>
          <w:color w:val="191919"/>
          <w:sz w:val="18"/>
          <w:szCs w:val="18"/>
        </w:rPr>
        <w:t>ed</w:t>
      </w:r>
    </w:p>
    <w:p w:rsidR="001050CA" w:rsidRDefault="001050CA" w:rsidP="001050CA">
      <w:pPr>
        <w:widowControl w:val="0"/>
        <w:autoSpaceDE w:val="0"/>
        <w:autoSpaceDN w:val="0"/>
        <w:adjustRightInd w:val="0"/>
        <w:spacing w:before="5" w:after="0" w:line="150" w:lineRule="exact"/>
        <w:rPr>
          <w:rFonts w:ascii="Times New Roman" w:hAnsi="Times New Roman"/>
          <w:color w:val="000000"/>
          <w:sz w:val="15"/>
          <w:szCs w:val="15"/>
        </w:rPr>
      </w:pPr>
    </w:p>
    <w:tbl>
      <w:tblPr>
        <w:tblW w:w="0" w:type="auto"/>
        <w:tblInd w:w="1080" w:type="dxa"/>
        <w:tblLayout w:type="fixed"/>
        <w:tblCellMar>
          <w:left w:w="0" w:type="dxa"/>
          <w:right w:w="0" w:type="dxa"/>
        </w:tblCellMar>
        <w:tblLook w:val="0000"/>
      </w:tblPr>
      <w:tblGrid>
        <w:gridCol w:w="941"/>
        <w:gridCol w:w="755"/>
        <w:gridCol w:w="6111"/>
        <w:gridCol w:w="1983"/>
      </w:tblGrid>
      <w:tr w:rsidR="001050CA" w:rsidRPr="007A7452" w:rsidTr="001050CA">
        <w:trPr>
          <w:trHeight w:hRule="exact" w:val="298"/>
        </w:trPr>
        <w:tc>
          <w:tcPr>
            <w:tcW w:w="941" w:type="dxa"/>
            <w:tcBorders>
              <w:top w:val="nil"/>
              <w:left w:val="nil"/>
              <w:bottom w:val="nil"/>
              <w:right w:val="nil"/>
            </w:tcBorders>
          </w:tcPr>
          <w:p w:rsidR="001050CA" w:rsidRPr="00F178E3" w:rsidRDefault="001050CA" w:rsidP="001050CA">
            <w:pPr>
              <w:widowControl w:val="0"/>
              <w:autoSpaceDE w:val="0"/>
              <w:autoSpaceDN w:val="0"/>
              <w:adjustRightInd w:val="0"/>
              <w:spacing w:before="70" w:after="0"/>
              <w:ind w:left="40"/>
              <w:rPr>
                <w:rFonts w:ascii="Times New Roman" w:hAnsi="Times New Roman"/>
                <w:b/>
                <w:color w:val="191919"/>
                <w:sz w:val="18"/>
                <w:szCs w:val="18"/>
              </w:rPr>
            </w:pP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251"/>
              <w:rPr>
                <w:rFonts w:ascii="Times New Roman" w:hAnsi="Times New Roman"/>
                <w:color w:val="191919"/>
                <w:sz w:val="18"/>
                <w:szCs w:val="18"/>
              </w:rPr>
            </w:pP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144"/>
              <w:rPr>
                <w:rFonts w:ascii="Times New Roman" w:hAnsi="Times New Roman"/>
                <w:color w:val="191919"/>
                <w:sz w:val="18"/>
                <w:szCs w:val="18"/>
              </w:rPr>
            </w:pP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0"/>
              <w:jc w:val="right"/>
              <w:rPr>
                <w:rFonts w:ascii="Times New Roman" w:hAnsi="Times New Roman"/>
                <w:color w:val="191919"/>
                <w:sz w:val="18"/>
                <w:szCs w:val="18"/>
              </w:rPr>
            </w:pPr>
          </w:p>
        </w:tc>
      </w:tr>
      <w:tr w:rsidR="001050CA" w:rsidRPr="007A7452" w:rsidTr="001050CA">
        <w:trPr>
          <w:trHeight w:hRule="exact" w:val="298"/>
          <w:ins w:id="716" w:author="lnorman" w:date="2011-04-05T15:58:00Z"/>
        </w:trPr>
        <w:tc>
          <w:tcPr>
            <w:tcW w:w="941" w:type="dxa"/>
            <w:tcBorders>
              <w:top w:val="nil"/>
              <w:left w:val="nil"/>
              <w:bottom w:val="nil"/>
              <w:right w:val="nil"/>
            </w:tcBorders>
          </w:tcPr>
          <w:p w:rsidR="001050CA" w:rsidRPr="00284B55" w:rsidRDefault="001050CA" w:rsidP="001050CA">
            <w:pPr>
              <w:widowControl w:val="0"/>
              <w:autoSpaceDE w:val="0"/>
              <w:autoSpaceDN w:val="0"/>
              <w:adjustRightInd w:val="0"/>
              <w:spacing w:before="70" w:after="0"/>
              <w:ind w:left="40"/>
              <w:rPr>
                <w:ins w:id="717" w:author="lnorman" w:date="2011-04-05T15:58:00Z"/>
                <w:rFonts w:ascii="Times New Roman" w:hAnsi="Times New Roman"/>
                <w:b/>
                <w:color w:val="191919"/>
                <w:sz w:val="18"/>
                <w:szCs w:val="18"/>
              </w:rPr>
            </w:pPr>
            <w:ins w:id="718" w:author="lnorman" w:date="2011-04-05T16:01:00Z">
              <w:r>
                <w:rPr>
                  <w:rFonts w:ascii="Times New Roman" w:hAnsi="Times New Roman"/>
                  <w:b/>
                  <w:color w:val="191919"/>
                  <w:sz w:val="18"/>
                  <w:szCs w:val="18"/>
                </w:rPr>
                <w:t>AREA G:</w:t>
              </w:r>
            </w:ins>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251"/>
              <w:rPr>
                <w:ins w:id="719" w:author="lnorman" w:date="2011-04-05T15:58:00Z"/>
                <w:rFonts w:ascii="Times New Roman" w:hAnsi="Times New Roman"/>
                <w:color w:val="191919"/>
                <w:sz w:val="18"/>
                <w:szCs w:val="18"/>
              </w:rPr>
            </w:pP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144"/>
              <w:rPr>
                <w:ins w:id="720" w:author="lnorman" w:date="2011-04-05T15:58:00Z"/>
                <w:rFonts w:ascii="Times New Roman" w:hAnsi="Times New Roman"/>
                <w:color w:val="191919"/>
                <w:sz w:val="18"/>
                <w:szCs w:val="18"/>
              </w:rPr>
            </w:pP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0"/>
              <w:jc w:val="right"/>
              <w:rPr>
                <w:ins w:id="721" w:author="lnorman" w:date="2011-04-05T15:58:00Z"/>
                <w:rFonts w:ascii="Times New Roman" w:hAnsi="Times New Roman"/>
                <w:color w:val="191919"/>
                <w:sz w:val="18"/>
                <w:szCs w:val="18"/>
              </w:rPr>
            </w:pPr>
          </w:p>
        </w:tc>
      </w:tr>
      <w:tr w:rsidR="001050CA" w:rsidRPr="007A7452" w:rsidTr="001050CA">
        <w:trPr>
          <w:trHeight w:hRule="exact" w:val="298"/>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40"/>
              <w:rPr>
                <w:rFonts w:ascii="Times New Roman" w:hAnsi="Times New Roman"/>
                <w:sz w:val="24"/>
                <w:szCs w:val="24"/>
              </w:rPr>
            </w:pPr>
            <w:r w:rsidRPr="007A7452">
              <w:rPr>
                <w:rFonts w:ascii="Times New Roman" w:hAnsi="Times New Roman"/>
                <w:color w:val="191919"/>
                <w:sz w:val="18"/>
                <w:szCs w:val="18"/>
              </w:rPr>
              <w:t>PEDH</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251"/>
              <w:rPr>
                <w:rFonts w:ascii="Times New Roman" w:hAnsi="Times New Roman"/>
                <w:sz w:val="24"/>
                <w:szCs w:val="24"/>
              </w:rPr>
            </w:pPr>
            <w:r w:rsidRPr="007A7452">
              <w:rPr>
                <w:rFonts w:ascii="Times New Roman" w:hAnsi="Times New Roman"/>
                <w:color w:val="191919"/>
                <w:sz w:val="18"/>
                <w:szCs w:val="18"/>
              </w:rPr>
              <w:t>3384</w:t>
            </w: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144"/>
              <w:rPr>
                <w:rFonts w:ascii="Times New Roman" w:hAnsi="Times New Roman"/>
                <w:sz w:val="24"/>
                <w:szCs w:val="24"/>
              </w:rPr>
            </w:pPr>
            <w:r w:rsidRPr="007A7452">
              <w:rPr>
                <w:rFonts w:ascii="Times New Roman" w:hAnsi="Times New Roman"/>
                <w:color w:val="191919"/>
                <w:sz w:val="18"/>
                <w:szCs w:val="18"/>
              </w:rPr>
              <w:t>Adapted Physical Education &amp; Diversity in the Classroom</w:t>
            </w: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3394</w:t>
            </w: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Psychology of Coaching</w:t>
            </w: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4460</w:t>
            </w: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Kinesiology</w:t>
            </w: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4470</w:t>
            </w: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Physiology of Exercise</w:t>
            </w: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2213</w:t>
            </w: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Intro to HPER</w:t>
            </w: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ins w:id="722" w:author="lnorman" w:date="2011-04-05T15:45:00Z"/>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ins w:id="723" w:author="lnorman" w:date="2011-04-05T15:45:00Z"/>
                <w:rFonts w:ascii="Times New Roman" w:hAnsi="Times New Roman"/>
                <w:color w:val="191919"/>
                <w:sz w:val="18"/>
                <w:szCs w:val="18"/>
              </w:rPr>
            </w:pPr>
            <w:ins w:id="724" w:author="lnorman" w:date="2011-04-05T15:45:00Z">
              <w:r>
                <w:rPr>
                  <w:rFonts w:ascii="Times New Roman" w:hAnsi="Times New Roman"/>
                  <w:color w:val="191919"/>
                  <w:sz w:val="18"/>
                  <w:szCs w:val="18"/>
                </w:rPr>
                <w:t>P</w:t>
              </w:r>
            </w:ins>
            <w:ins w:id="725" w:author="lnorman" w:date="2011-04-05T15:46:00Z">
              <w:r>
                <w:rPr>
                  <w:rFonts w:ascii="Times New Roman" w:hAnsi="Times New Roman"/>
                  <w:color w:val="191919"/>
                  <w:sz w:val="18"/>
                  <w:szCs w:val="18"/>
                </w:rPr>
                <w:t>EDH</w:t>
              </w:r>
            </w:ins>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ins w:id="726" w:author="lnorman" w:date="2011-04-05T15:45:00Z"/>
                <w:rFonts w:ascii="Times New Roman" w:hAnsi="Times New Roman"/>
                <w:color w:val="191919"/>
                <w:sz w:val="18"/>
                <w:szCs w:val="18"/>
              </w:rPr>
            </w:pPr>
            <w:ins w:id="727" w:author="lnorman" w:date="2011-04-05T15:46:00Z">
              <w:r>
                <w:rPr>
                  <w:rFonts w:ascii="Times New Roman" w:hAnsi="Times New Roman"/>
                  <w:color w:val="191919"/>
                  <w:sz w:val="18"/>
                  <w:szCs w:val="18"/>
                </w:rPr>
                <w:t>4480</w:t>
              </w:r>
            </w:ins>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ins w:id="728" w:author="lnorman" w:date="2011-04-05T15:45:00Z"/>
                <w:rFonts w:ascii="Times New Roman" w:hAnsi="Times New Roman"/>
                <w:color w:val="191919"/>
                <w:spacing w:val="-13"/>
                <w:sz w:val="18"/>
                <w:szCs w:val="18"/>
              </w:rPr>
            </w:pPr>
            <w:ins w:id="729" w:author="lnorman" w:date="2011-04-05T15:46:00Z">
              <w:r>
                <w:rPr>
                  <w:rFonts w:ascii="Times New Roman" w:hAnsi="Times New Roman"/>
                  <w:color w:val="191919"/>
                  <w:spacing w:val="-13"/>
                  <w:sz w:val="18"/>
                  <w:szCs w:val="18"/>
                </w:rPr>
                <w:t>Major Seminar &amp; Practice</w:t>
              </w:r>
            </w:ins>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ins w:id="730" w:author="lnorman" w:date="2011-04-05T15:45:00Z"/>
                <w:rFonts w:ascii="Times New Roman" w:hAnsi="Times New Roman"/>
                <w:color w:val="191919"/>
                <w:sz w:val="18"/>
                <w:szCs w:val="18"/>
              </w:rPr>
            </w:pPr>
            <w:ins w:id="731" w:author="lnorman" w:date="2011-04-05T15:46:00Z">
              <w:r>
                <w:rPr>
                  <w:rFonts w:ascii="Times New Roman" w:hAnsi="Times New Roman"/>
                  <w:color w:val="191919"/>
                  <w:sz w:val="18"/>
                  <w:szCs w:val="18"/>
                </w:rPr>
                <w:t>1</w:t>
              </w:r>
            </w:ins>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4482</w:t>
            </w:r>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ests and Measurements</w:t>
            </w: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proofErr w:type="spellStart"/>
            <w:ins w:id="732" w:author="lnorman" w:date="2011-04-05T15:57:00Z">
              <w:r>
                <w:rPr>
                  <w:rFonts w:ascii="Times New Roman" w:hAnsi="Times New Roman"/>
                  <w:b/>
                  <w:bCs/>
                  <w:color w:val="191919"/>
                  <w:sz w:val="18"/>
                  <w:szCs w:val="18"/>
                </w:rPr>
                <w:t>Total</w:t>
              </w:r>
            </w:ins>
            <w:r w:rsidRPr="007A7452">
              <w:rPr>
                <w:rFonts w:ascii="Times New Roman" w:hAnsi="Times New Roman"/>
                <w:b/>
                <w:bCs/>
                <w:color w:val="191919"/>
                <w:sz w:val="18"/>
                <w:szCs w:val="18"/>
              </w:rPr>
              <w:t>l</w:t>
            </w:r>
            <w:proofErr w:type="spellEnd"/>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ins w:id="733" w:author="lnorman" w:date="2011-04-05T15:40:00Z">
              <w:r>
                <w:rPr>
                  <w:rFonts w:ascii="Times New Roman" w:hAnsi="Times New Roman"/>
                  <w:sz w:val="24"/>
                  <w:szCs w:val="24"/>
                </w:rPr>
                <w:t xml:space="preserve">    </w:t>
              </w:r>
            </w:ins>
          </w:p>
        </w:tc>
        <w:tc>
          <w:tcPr>
            <w:tcW w:w="6111"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98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ins w:id="734" w:author="lnorman" w:date="2011-04-05T15:48:00Z">
              <w:r>
                <w:rPr>
                  <w:rFonts w:ascii="Times New Roman" w:hAnsi="Times New Roman"/>
                  <w:b/>
                  <w:bCs/>
                  <w:color w:val="191919"/>
                  <w:sz w:val="18"/>
                  <w:szCs w:val="18"/>
                </w:rPr>
                <w:t>(</w:t>
              </w:r>
            </w:ins>
            <w:ins w:id="735" w:author="lnorman" w:date="2011-04-05T15:43:00Z">
              <w:r>
                <w:rPr>
                  <w:rFonts w:ascii="Times New Roman" w:hAnsi="Times New Roman"/>
                  <w:b/>
                  <w:bCs/>
                  <w:color w:val="191919"/>
                  <w:sz w:val="18"/>
                  <w:szCs w:val="18"/>
                </w:rPr>
                <w:t>1</w:t>
              </w:r>
            </w:ins>
            <w:ins w:id="736" w:author="lnorman" w:date="2011-04-05T15:46:00Z">
              <w:r>
                <w:rPr>
                  <w:rFonts w:ascii="Times New Roman" w:hAnsi="Times New Roman"/>
                  <w:b/>
                  <w:bCs/>
                  <w:color w:val="191919"/>
                  <w:sz w:val="18"/>
                  <w:szCs w:val="18"/>
                </w:rPr>
                <w:t>9</w:t>
              </w:r>
            </w:ins>
            <w:ins w:id="737" w:author="lnorman" w:date="2011-04-05T15:48:00Z">
              <w:r>
                <w:rPr>
                  <w:rFonts w:ascii="Times New Roman" w:hAnsi="Times New Roman"/>
                  <w:b/>
                  <w:bCs/>
                  <w:color w:val="191919"/>
                  <w:sz w:val="18"/>
                  <w:szCs w:val="18"/>
                </w:rPr>
                <w:t>hours)</w:t>
              </w:r>
            </w:ins>
          </w:p>
        </w:tc>
      </w:tr>
    </w:tbl>
    <w:p w:rsidR="001050CA" w:rsidRDefault="001050CA" w:rsidP="001050CA">
      <w:pPr>
        <w:widowControl w:val="0"/>
        <w:autoSpaceDE w:val="0"/>
        <w:autoSpaceDN w:val="0"/>
        <w:adjustRightInd w:val="0"/>
        <w:spacing w:before="3" w:after="0" w:line="120" w:lineRule="exact"/>
        <w:rPr>
          <w:rFonts w:ascii="Times New Roman" w:hAnsi="Times New Roman"/>
          <w:sz w:val="12"/>
          <w:szCs w:val="12"/>
        </w:rPr>
      </w:pPr>
    </w:p>
    <w:p w:rsidR="001050CA" w:rsidRDefault="00AE60A2" w:rsidP="001050CA">
      <w:pPr>
        <w:widowControl w:val="0"/>
        <w:autoSpaceDE w:val="0"/>
        <w:autoSpaceDN w:val="0"/>
        <w:adjustRightInd w:val="0"/>
        <w:spacing w:after="0"/>
        <w:ind w:left="1120"/>
        <w:rPr>
          <w:rFonts w:ascii="Times New Roman" w:hAnsi="Times New Roman"/>
          <w:color w:val="000000"/>
          <w:sz w:val="18"/>
          <w:szCs w:val="18"/>
        </w:rPr>
      </w:pPr>
      <w:r w:rsidRPr="00AE60A2">
        <w:rPr>
          <w:rFonts w:ascii="Calibri" w:hAnsi="Calibri"/>
          <w:noProof/>
          <w:lang w:eastAsia="en-US"/>
        </w:rPr>
        <w:pict>
          <v:shape id="Text Box 4695" o:spid="_x0000_s2415" type="#_x0000_t202" style="position:absolute;left:0;text-align:left;margin-left:20.85pt;margin-top:-7.85pt;width:12pt;height:50.6pt;z-index:-2513858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twIAALs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ins w:id="738" w:author="lnorman" w:date="2011-04-05T15:43:00Z">
        <w:r w:rsidR="001050CA">
          <w:rPr>
            <w:rFonts w:ascii="Times New Roman" w:hAnsi="Times New Roman"/>
            <w:b/>
            <w:bCs/>
            <w:color w:val="191919"/>
            <w:sz w:val="18"/>
            <w:szCs w:val="18"/>
          </w:rPr>
          <w:t xml:space="preserve">AREA H: </w:t>
        </w:r>
      </w:ins>
      <w:r w:rsidR="001050CA">
        <w:rPr>
          <w:rFonts w:ascii="Times New Roman" w:hAnsi="Times New Roman"/>
          <w:b/>
          <w:bCs/>
          <w:color w:val="191919"/>
          <w:sz w:val="18"/>
          <w:szCs w:val="18"/>
        </w:rPr>
        <w:t>Health Education Courses</w:t>
      </w:r>
    </w:p>
    <w:tbl>
      <w:tblPr>
        <w:tblW w:w="0" w:type="auto"/>
        <w:tblInd w:w="1080" w:type="dxa"/>
        <w:tblLayout w:type="fixed"/>
        <w:tblCellMar>
          <w:left w:w="0" w:type="dxa"/>
          <w:right w:w="0" w:type="dxa"/>
        </w:tblCellMar>
        <w:tblLook w:val="0000"/>
      </w:tblPr>
      <w:tblGrid>
        <w:gridCol w:w="851"/>
        <w:gridCol w:w="845"/>
        <w:gridCol w:w="5378"/>
        <w:gridCol w:w="2715"/>
      </w:tblGrid>
      <w:tr w:rsidR="001050CA" w:rsidRPr="007A7452" w:rsidTr="001050CA">
        <w:trPr>
          <w:trHeight w:hRule="exact" w:val="235"/>
        </w:trPr>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HEDP</w:t>
            </w:r>
          </w:p>
        </w:tc>
        <w:tc>
          <w:tcPr>
            <w:tcW w:w="84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341"/>
              <w:rPr>
                <w:rFonts w:ascii="Times New Roman" w:hAnsi="Times New Roman"/>
                <w:sz w:val="24"/>
                <w:szCs w:val="24"/>
              </w:rPr>
            </w:pPr>
            <w:r w:rsidRPr="007A7452">
              <w:rPr>
                <w:rFonts w:ascii="Times New Roman" w:hAnsi="Times New Roman"/>
                <w:color w:val="191919"/>
                <w:sz w:val="18"/>
                <w:szCs w:val="18"/>
              </w:rPr>
              <w:t>1001</w:t>
            </w:r>
          </w:p>
        </w:tc>
        <w:tc>
          <w:tcPr>
            <w:tcW w:w="5378"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44"/>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271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16"/>
        </w:trPr>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p>
        </w:tc>
        <w:tc>
          <w:tcPr>
            <w:tcW w:w="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2250</w:t>
            </w:r>
          </w:p>
        </w:tc>
        <w:tc>
          <w:tcPr>
            <w:tcW w:w="537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Drug Education</w:t>
            </w:r>
          </w:p>
        </w:tc>
        <w:tc>
          <w:tcPr>
            <w:tcW w:w="27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6"/>
        </w:trPr>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p>
        </w:tc>
        <w:tc>
          <w:tcPr>
            <w:tcW w:w="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41"/>
              <w:rPr>
                <w:rFonts w:ascii="Times New Roman" w:hAnsi="Times New Roman"/>
                <w:sz w:val="24"/>
                <w:szCs w:val="24"/>
              </w:rPr>
            </w:pPr>
            <w:r w:rsidRPr="007A7452">
              <w:rPr>
                <w:rFonts w:ascii="Times New Roman" w:hAnsi="Times New Roman"/>
                <w:color w:val="191919"/>
                <w:sz w:val="18"/>
                <w:szCs w:val="18"/>
              </w:rPr>
              <w:t>2267</w:t>
            </w:r>
          </w:p>
        </w:tc>
        <w:tc>
          <w:tcPr>
            <w:tcW w:w="537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First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Aid and Safety</w:t>
            </w:r>
          </w:p>
        </w:tc>
        <w:tc>
          <w:tcPr>
            <w:tcW w:w="27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4"/>
        </w:trPr>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p>
        </w:tc>
        <w:tc>
          <w:tcPr>
            <w:tcW w:w="8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41"/>
              <w:rPr>
                <w:rFonts w:ascii="Times New Roman" w:hAnsi="Times New Roman"/>
                <w:sz w:val="24"/>
                <w:szCs w:val="24"/>
              </w:rPr>
            </w:pPr>
            <w:ins w:id="739" w:author="lnorman" w:date="2011-04-05T15:44:00Z">
              <w:r>
                <w:rPr>
                  <w:rFonts w:ascii="Times New Roman" w:hAnsi="Times New Roman"/>
                  <w:color w:val="191919"/>
                  <w:sz w:val="18"/>
                  <w:szCs w:val="18"/>
                </w:rPr>
                <w:t>3660</w:t>
              </w:r>
            </w:ins>
          </w:p>
        </w:tc>
        <w:tc>
          <w:tcPr>
            <w:tcW w:w="537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 xml:space="preserve">Current Issues </w:t>
            </w:r>
            <w:ins w:id="740" w:author="lnorman" w:date="2011-04-05T15:44:00Z">
              <w:r>
                <w:rPr>
                  <w:rFonts w:ascii="Times New Roman" w:hAnsi="Times New Roman"/>
                  <w:color w:val="191919"/>
                  <w:sz w:val="18"/>
                  <w:szCs w:val="18"/>
                </w:rPr>
                <w:t xml:space="preserve">in </w:t>
              </w:r>
            </w:ins>
            <w:r w:rsidRPr="007A7452">
              <w:rPr>
                <w:rFonts w:ascii="Times New Roman" w:hAnsi="Times New Roman"/>
                <w:color w:val="191919"/>
                <w:sz w:val="18"/>
                <w:szCs w:val="18"/>
              </w:rPr>
              <w:t>Health</w:t>
            </w:r>
          </w:p>
        </w:tc>
        <w:tc>
          <w:tcPr>
            <w:tcW w:w="27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6"/>
        </w:trPr>
        <w:tc>
          <w:tcPr>
            <w:tcW w:w="851"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4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37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715"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0"/>
              <w:jc w:val="right"/>
              <w:rPr>
                <w:rFonts w:ascii="Times New Roman" w:hAnsi="Times New Roman"/>
                <w:sz w:val="24"/>
                <w:szCs w:val="24"/>
              </w:rPr>
            </w:pPr>
            <w:ins w:id="741" w:author="lnorman" w:date="2011-04-05T15:49:00Z">
              <w:r>
                <w:rPr>
                  <w:rFonts w:ascii="Times New Roman" w:hAnsi="Times New Roman"/>
                  <w:b/>
                  <w:bCs/>
                  <w:color w:val="191919"/>
                  <w:sz w:val="18"/>
                  <w:szCs w:val="18"/>
                </w:rPr>
                <w:t>(</w:t>
              </w:r>
            </w:ins>
            <w:r w:rsidRPr="007A7452">
              <w:rPr>
                <w:rFonts w:ascii="Times New Roman" w:hAnsi="Times New Roman"/>
                <w:b/>
                <w:bCs/>
                <w:color w:val="191919"/>
                <w:sz w:val="18"/>
                <w:szCs w:val="18"/>
              </w:rPr>
              <w:t>8</w:t>
            </w:r>
            <w:ins w:id="742" w:author="lnorman" w:date="2011-04-05T15:49:00Z">
              <w:r>
                <w:rPr>
                  <w:rFonts w:ascii="Times New Roman" w:hAnsi="Times New Roman"/>
                  <w:b/>
                  <w:bCs/>
                  <w:color w:val="191919"/>
                  <w:sz w:val="18"/>
                  <w:szCs w:val="18"/>
                </w:rPr>
                <w:t xml:space="preserve"> hours)</w:t>
              </w:r>
            </w:ins>
          </w:p>
        </w:tc>
      </w:tr>
    </w:tbl>
    <w:p w:rsidR="001050CA" w:rsidRDefault="001050CA" w:rsidP="001050CA">
      <w:pPr>
        <w:widowControl w:val="0"/>
        <w:autoSpaceDE w:val="0"/>
        <w:autoSpaceDN w:val="0"/>
        <w:adjustRightInd w:val="0"/>
        <w:spacing w:before="8" w:after="0" w:line="120" w:lineRule="exact"/>
        <w:rPr>
          <w:rFonts w:ascii="Times New Roman" w:hAnsi="Times New Roman"/>
          <w:sz w:val="12"/>
          <w:szCs w:val="12"/>
        </w:rPr>
      </w:pPr>
    </w:p>
    <w:p w:rsidR="001050CA" w:rsidRDefault="00AE60A2" w:rsidP="001050CA">
      <w:pPr>
        <w:widowControl w:val="0"/>
        <w:autoSpaceDE w:val="0"/>
        <w:autoSpaceDN w:val="0"/>
        <w:adjustRightInd w:val="0"/>
        <w:spacing w:after="0"/>
        <w:ind w:left="1120"/>
        <w:rPr>
          <w:rFonts w:ascii="Times New Roman" w:hAnsi="Times New Roman"/>
          <w:color w:val="000000"/>
          <w:sz w:val="18"/>
          <w:szCs w:val="18"/>
        </w:rPr>
      </w:pPr>
      <w:ins w:id="743" w:author="lnorman" w:date="2011-04-05T15:49:00Z">
        <w:r w:rsidRPr="00AE60A2">
          <w:rPr>
            <w:rFonts w:ascii="Times New Roman" w:hAnsi="Times New Roman"/>
            <w:b/>
            <w:color w:val="191919"/>
            <w:sz w:val="18"/>
            <w:szCs w:val="18"/>
            <w:rPrChange w:id="744" w:author="lnorman" w:date="2011-04-05T15:50:00Z">
              <w:rPr>
                <w:rFonts w:ascii="Times New Roman" w:hAnsi="Times New Roman"/>
                <w:color w:val="191919"/>
                <w:sz w:val="18"/>
                <w:szCs w:val="18"/>
              </w:rPr>
            </w:rPrChange>
          </w:rPr>
          <w:t>AREA I:</w:t>
        </w:r>
        <w:r w:rsidR="001050CA">
          <w:rPr>
            <w:rFonts w:ascii="Times New Roman" w:hAnsi="Times New Roman"/>
            <w:color w:val="191919"/>
            <w:sz w:val="18"/>
            <w:szCs w:val="18"/>
          </w:rPr>
          <w:t xml:space="preserve"> </w:t>
        </w:r>
      </w:ins>
      <w:r w:rsidRPr="00AE60A2">
        <w:rPr>
          <w:rFonts w:ascii="Times New Roman" w:hAnsi="Times New Roman"/>
          <w:b/>
          <w:color w:val="191919"/>
          <w:sz w:val="18"/>
          <w:szCs w:val="18"/>
          <w:rPrChange w:id="745" w:author="lnorman" w:date="2011-04-05T15:49:00Z">
            <w:rPr>
              <w:rFonts w:ascii="Times New Roman" w:hAnsi="Times New Roman"/>
              <w:color w:val="191919"/>
              <w:sz w:val="18"/>
              <w:szCs w:val="18"/>
            </w:rPr>
          </w:rPrChange>
        </w:rPr>
        <w:t>Education Courses</w:t>
      </w:r>
    </w:p>
    <w:tbl>
      <w:tblPr>
        <w:tblW w:w="0" w:type="auto"/>
        <w:tblInd w:w="1080" w:type="dxa"/>
        <w:tblLayout w:type="fixed"/>
        <w:tblCellMar>
          <w:left w:w="0" w:type="dxa"/>
          <w:right w:w="0" w:type="dxa"/>
        </w:tblCellMar>
        <w:tblLook w:val="0000"/>
      </w:tblPr>
      <w:tblGrid>
        <w:gridCol w:w="941"/>
        <w:gridCol w:w="755"/>
        <w:gridCol w:w="5776"/>
        <w:gridCol w:w="2318"/>
      </w:tblGrid>
      <w:tr w:rsidR="001050CA" w:rsidRPr="007A7452" w:rsidTr="001050CA">
        <w:trPr>
          <w:trHeight w:hRule="exact" w:val="234"/>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251"/>
              <w:rPr>
                <w:rFonts w:ascii="Times New Roman" w:hAnsi="Times New Roman"/>
                <w:sz w:val="24"/>
                <w:szCs w:val="24"/>
              </w:rPr>
            </w:pP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44"/>
              <w:rPr>
                <w:rFonts w:ascii="Times New Roman" w:hAnsi="Times New Roman"/>
                <w:sz w:val="24"/>
                <w:szCs w:val="24"/>
              </w:rPr>
            </w:pP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3306</w:t>
            </w: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Educational Psychology</w:t>
            </w: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3350</w:t>
            </w: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Public School Health</w:t>
            </w: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ECEC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3352</w:t>
            </w: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Health &amp; Physical Education for</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8"/>
                <w:sz w:val="18"/>
                <w:szCs w:val="18"/>
              </w:rPr>
              <w:t>Y</w:t>
            </w:r>
            <w:r w:rsidRPr="007A7452">
              <w:rPr>
                <w:rFonts w:ascii="Times New Roman" w:hAnsi="Times New Roman"/>
                <w:color w:val="191919"/>
                <w:sz w:val="18"/>
                <w:szCs w:val="18"/>
              </w:rPr>
              <w:t>oung Children</w:t>
            </w: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3363</w:t>
            </w: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Methods &amp; Materials Secondary PE</w:t>
            </w: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4400</w:t>
            </w: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EDUC</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4412</w:t>
            </w: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12</w:t>
            </w:r>
          </w:p>
        </w:tc>
      </w:tr>
      <w:tr w:rsidR="001050CA" w:rsidRPr="007A7452" w:rsidTr="001050CA">
        <w:trPr>
          <w:trHeight w:hRule="exact" w:val="216"/>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SPED</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51"/>
              <w:rPr>
                <w:rFonts w:ascii="Times New Roman" w:hAnsi="Times New Roman"/>
                <w:sz w:val="24"/>
                <w:szCs w:val="24"/>
              </w:rPr>
            </w:pPr>
            <w:r w:rsidRPr="007A7452">
              <w:rPr>
                <w:rFonts w:ascii="Times New Roman" w:hAnsi="Times New Roman"/>
                <w:color w:val="191919"/>
                <w:sz w:val="18"/>
                <w:szCs w:val="18"/>
              </w:rPr>
              <w:t>3230</w:t>
            </w: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4"/>
              <w:rPr>
                <w:rFonts w:ascii="Times New Roman" w:hAnsi="Times New Roman"/>
                <w:sz w:val="24"/>
                <w:szCs w:val="24"/>
              </w:rPr>
            </w:pPr>
            <w:r w:rsidRPr="007A7452">
              <w:rPr>
                <w:rFonts w:ascii="Times New Roman" w:hAnsi="Times New Roman"/>
                <w:color w:val="191919"/>
                <w:sz w:val="18"/>
                <w:szCs w:val="18"/>
              </w:rPr>
              <w:t xml:space="preserve">Cont </w:t>
            </w:r>
            <w:proofErr w:type="spellStart"/>
            <w:r w:rsidRPr="007A7452">
              <w:rPr>
                <w:rFonts w:ascii="Times New Roman" w:hAnsi="Times New Roman"/>
                <w:color w:val="191919"/>
                <w:sz w:val="18"/>
                <w:szCs w:val="18"/>
              </w:rPr>
              <w:t>Perspec</w:t>
            </w:r>
            <w:proofErr w:type="spellEnd"/>
            <w:r w:rsidRPr="007A7452">
              <w:rPr>
                <w:rFonts w:ascii="Times New Roman" w:hAnsi="Times New Roman"/>
                <w:color w:val="191919"/>
                <w:sz w:val="18"/>
                <w:szCs w:val="18"/>
              </w:rPr>
              <w:t xml:space="preserve"> Except Students</w:t>
            </w: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941"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ins w:id="746" w:author="lnorman" w:date="2011-04-05T15:58:00Z">
              <w:r>
                <w:rPr>
                  <w:rFonts w:ascii="Times New Roman" w:hAnsi="Times New Roman"/>
                  <w:b/>
                  <w:bCs/>
                  <w:color w:val="191919"/>
                  <w:sz w:val="18"/>
                  <w:szCs w:val="18"/>
                </w:rPr>
                <w:t>Total</w:t>
              </w:r>
            </w:ins>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776"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31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ins w:id="747" w:author="lnorman" w:date="2011-04-05T15:51:00Z">
              <w:r>
                <w:rPr>
                  <w:rFonts w:ascii="Times New Roman" w:hAnsi="Times New Roman"/>
                  <w:b/>
                  <w:bCs/>
                  <w:color w:val="191919"/>
                  <w:sz w:val="18"/>
                  <w:szCs w:val="18"/>
                </w:rPr>
                <w:t>(</w:t>
              </w:r>
            </w:ins>
            <w:r w:rsidRPr="007A7452">
              <w:rPr>
                <w:rFonts w:ascii="Times New Roman" w:hAnsi="Times New Roman"/>
                <w:b/>
                <w:bCs/>
                <w:color w:val="191919"/>
                <w:sz w:val="18"/>
                <w:szCs w:val="18"/>
              </w:rPr>
              <w:t>32</w:t>
            </w:r>
            <w:ins w:id="748" w:author="lnorman" w:date="2011-04-05T15:51:00Z">
              <w:r>
                <w:rPr>
                  <w:rFonts w:ascii="Times New Roman" w:hAnsi="Times New Roman"/>
                  <w:b/>
                  <w:bCs/>
                  <w:color w:val="191919"/>
                  <w:sz w:val="18"/>
                  <w:szCs w:val="18"/>
                </w:rPr>
                <w:t xml:space="preserve"> hours)</w:t>
              </w:r>
            </w:ins>
          </w:p>
        </w:tc>
      </w:tr>
    </w:tbl>
    <w:p w:rsidR="001050CA" w:rsidRDefault="001050CA" w:rsidP="001050CA">
      <w:pPr>
        <w:widowControl w:val="0"/>
        <w:autoSpaceDE w:val="0"/>
        <w:autoSpaceDN w:val="0"/>
        <w:adjustRightInd w:val="0"/>
        <w:spacing w:before="6"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z w:val="18"/>
          <w:szCs w:val="18"/>
        </w:rPr>
        <w:t>***Beginning School Experience must be met prior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to Student</w:t>
      </w:r>
      <w:r>
        <w:rPr>
          <w:rFonts w:ascii="Times New Roman" w:hAnsi="Times New Roman"/>
          <w:b/>
          <w:bCs/>
          <w:color w:val="191919"/>
          <w:spacing w:val="-3"/>
          <w:sz w:val="18"/>
          <w:szCs w:val="18"/>
        </w:rPr>
        <w:t xml:space="preserve"> </w:t>
      </w:r>
      <w:r>
        <w:rPr>
          <w:rFonts w:ascii="Times New Roman" w:hAnsi="Times New Roman"/>
          <w:b/>
          <w:bCs/>
          <w:color w:val="191919"/>
          <w:spacing w:val="-17"/>
          <w:sz w:val="18"/>
          <w:szCs w:val="18"/>
        </w:rPr>
        <w:t>T</w:t>
      </w:r>
      <w:r>
        <w:rPr>
          <w:rFonts w:ascii="Times New Roman" w:hAnsi="Times New Roman"/>
          <w:b/>
          <w:bCs/>
          <w:color w:val="191919"/>
          <w:sz w:val="18"/>
          <w:szCs w:val="18"/>
        </w:rPr>
        <w:t>eaching</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tabs>
          <w:tab w:val="left" w:pos="10540"/>
        </w:tabs>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 xml:space="preserve">otal </w:t>
      </w:r>
      <w:r>
        <w:rPr>
          <w:rFonts w:ascii="Times New Roman" w:hAnsi="Times New Roman"/>
          <w:b/>
          <w:bCs/>
          <w:color w:val="191919"/>
          <w:spacing w:val="-3"/>
          <w:sz w:val="18"/>
          <w:szCs w:val="18"/>
        </w:rPr>
        <w:t>r</w:t>
      </w:r>
      <w:r>
        <w:rPr>
          <w:rFonts w:ascii="Times New Roman" w:hAnsi="Times New Roman"/>
          <w:b/>
          <w:bCs/>
          <w:color w:val="191919"/>
          <w:sz w:val="18"/>
          <w:szCs w:val="18"/>
        </w:rPr>
        <w:t>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t>12</w:t>
      </w:r>
      <w:ins w:id="749" w:author="lnorman" w:date="2011-04-05T15:52:00Z">
        <w:r>
          <w:rPr>
            <w:rFonts w:ascii="Times New Roman" w:hAnsi="Times New Roman"/>
            <w:b/>
            <w:bCs/>
            <w:color w:val="191919"/>
            <w:sz w:val="18"/>
            <w:szCs w:val="18"/>
          </w:rPr>
          <w:t>6</w:t>
        </w:r>
      </w:ins>
    </w:p>
    <w:p w:rsidR="001050CA" w:rsidRDefault="001050CA" w:rsidP="001050CA">
      <w:pPr>
        <w:widowControl w:val="0"/>
        <w:autoSpaceDE w:val="0"/>
        <w:autoSpaceDN w:val="0"/>
        <w:adjustRightInd w:val="0"/>
        <w:spacing w:before="2" w:after="0" w:line="140" w:lineRule="exact"/>
        <w:rPr>
          <w:rFonts w:ascii="Times New Roman" w:hAnsi="Times New Roman"/>
          <w:color w:val="000000"/>
          <w:sz w:val="14"/>
          <w:szCs w:val="14"/>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501EE6">
      <w:pPr>
        <w:widowControl w:val="0"/>
        <w:autoSpaceDE w:val="0"/>
        <w:autoSpaceDN w:val="0"/>
        <w:adjustRightInd w:val="0"/>
        <w:spacing w:after="0" w:line="200" w:lineRule="exact"/>
        <w:ind w:firstLine="0"/>
        <w:rPr>
          <w:rFonts w:ascii="Times New Roman" w:hAnsi="Times New Roman"/>
          <w:color w:val="000000"/>
          <w:sz w:val="20"/>
          <w:szCs w:val="20"/>
        </w:rPr>
        <w:sectPr w:rsidR="001050CA">
          <w:pgSz w:w="12240" w:h="15840"/>
          <w:pgMar w:top="320" w:right="940" w:bottom="280" w:left="320" w:header="720" w:footer="720" w:gutter="0"/>
          <w:cols w:space="720" w:equalWidth="0">
            <w:col w:w="10980"/>
          </w:cols>
          <w:noEndnote/>
        </w:sectPr>
      </w:pPr>
    </w:p>
    <w:p w:rsidR="001050CA" w:rsidRDefault="001050CA" w:rsidP="00501EE6">
      <w:pPr>
        <w:widowControl w:val="0"/>
        <w:autoSpaceDE w:val="0"/>
        <w:autoSpaceDN w:val="0"/>
        <w:adjustRightInd w:val="0"/>
        <w:spacing w:after="0"/>
        <w:ind w:firstLine="0"/>
        <w:rPr>
          <w:rFonts w:ascii="Times New Roman" w:hAnsi="Times New Roman"/>
          <w:color w:val="000000"/>
          <w:sz w:val="20"/>
          <w:szCs w:val="20"/>
        </w:rPr>
        <w:sectPr w:rsidR="001050CA">
          <w:type w:val="continuous"/>
          <w:pgSz w:w="12240" w:h="15840"/>
          <w:pgMar w:top="1480" w:right="940" w:bottom="280" w:left="320" w:header="720" w:footer="720" w:gutter="0"/>
          <w:cols w:num="2" w:space="720" w:equalWidth="0">
            <w:col w:w="709" w:space="3704"/>
            <w:col w:w="6567"/>
          </w:cols>
          <w:noEndnote/>
        </w:sectPr>
      </w:pPr>
    </w:p>
    <w:p w:rsidR="001050CA" w:rsidRDefault="00AE60A2" w:rsidP="001050CA">
      <w:pPr>
        <w:widowControl w:val="0"/>
        <w:autoSpaceDE w:val="0"/>
        <w:autoSpaceDN w:val="0"/>
        <w:adjustRightInd w:val="0"/>
        <w:spacing w:before="65" w:after="0" w:line="192" w:lineRule="exact"/>
        <w:ind w:left="9091" w:right="560" w:hanging="426"/>
        <w:rPr>
          <w:rFonts w:ascii="Century Gothic" w:hAnsi="Century Gothic" w:cs="Century Gothic"/>
          <w:color w:val="000000"/>
          <w:sz w:val="16"/>
          <w:szCs w:val="16"/>
        </w:rPr>
      </w:pPr>
      <w:r w:rsidRPr="00AE60A2">
        <w:rPr>
          <w:rFonts w:ascii="Times New Roman" w:hAnsi="Times New Roman" w:cs="Times New Roman"/>
          <w:b/>
          <w:bCs/>
          <w:noProof/>
          <w:color w:val="191919"/>
          <w:sz w:val="18"/>
          <w:szCs w:val="18"/>
        </w:rPr>
        <w:lastRenderedPageBreak/>
        <w:pict>
          <v:group id="_x0000_s2635" style="position:absolute;left:0;text-align:left;margin-left:424.35pt;margin-top:-15.85pt;width:156.05pt;height:11in;z-index:-251375616" coordorigin="9070,183" coordsize="3121,15840">
            <v:group id="_x0000_s2636" style="position:absolute;left:9070;top:183;width:3121;height:15840;mso-position-horizontal-relative:page;mso-position-vertical-relative:page" coordorigin="9119" coordsize="31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" o:allowincell="f">
              <v:rect id="Rectangle 2736" o:spid="_x0000_s2637" style="position:absolute;left:11160;width:1080;height:25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dcdcdc" stroked="f">
                <v:path arrowok="t"/>
              </v:rect>
              <v:rect id="Rectangle 2737" o:spid="_x0000_s2638" style="position:absolute;left:11160;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MsMA&#10;AADdAAAADwAAAGRycy9kb3ducmV2LnhtbERPy2rCQBTdC/7DcIXudFKlUdNMpAiW0o2vFre3mdsk&#10;NHMnzExN+vedheDycN75ZjCtuJLzjWUFj7MEBHFpdcOVgo/zbroC4QOyxtYyKfgjD5tiPMox07bn&#10;I11PoRIxhH2GCuoQukxKX9Zk0M9sRxy5b+sMhghdJbXDPoabVs6TJJUGG44NNXa0ran8Of0aBb0b&#10;6Om10vtV+v55Xl++ltgdnFIPk+HlGUSgIdzFN/ebVpAuF3F/fBOf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ZfMsMAAADdAAAADwAAAAAAAAAAAAAAAACYAgAAZHJzL2Rv&#10;d25yZXYueG1sUEsFBgAAAAAEAAQA9QAAAIgDAAAAAA==&#10;" fillcolor="#dcdcdc" stroked="f">
                <v:path arrowok="t"/>
              </v:rect>
              <v:rect id="Rectangle 2738" o:spid="_x0000_s2639" style="position:absolute;left:11160;top:2513;width:1080;height:1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x8McA&#10;AADdAAAADwAAAGRycy9kb3ducmV2LnhtbESPQWvCQBSE74X+h+UVvBTdJIKV6CpSFATpIVol3h7Z&#10;ZxKafRuyq8Z/3y0UPA4z8w0zX/amETfqXG1ZQTyKQBAXVtdcKvg+bIZTEM4ja2wsk4IHOVguXl/m&#10;mGp754xue1+KAGGXooLK+zaV0hUVGXQj2xIH72I7gz7IrpS6w3uAm0YmUTSRBmsOCxW29FlR8bO/&#10;GgXrJF9ddk3WZl8mP8aUmPfifFJq8NavZiA89f4Z/m9vtYLJxziGv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lcfDHAAAA3QAAAA8AAAAAAAAAAAAAAAAAmAIAAGRy&#10;cy9kb3ducmV2LnhtbFBLBQYAAAAABAAEAPUAAACMAwAAAAA=&#10;" fillcolor="#d8d8d8 [2732]" stroked="f">
                <v:path arrowok="t"/>
              </v:rect>
              <v:rect id="_x0000_s2640" style="position:absolute;left:9159;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tMcA&#10;AADdAAAADwAAAGRycy9kb3ducmV2LnhtbESPQWvCQBSE74X+h+UVequbpJhK6iqlUKniJamX3l6y&#10;zySYfRuy25j+e1cQPA4z8w2zXE+mEyMNrrWsIJ5FIIgrq1uuFRx+vl4WIJxH1thZJgX/5GC9enxY&#10;YqbtmXMaC1+LAGGXoYLG+z6T0lUNGXQz2xMH72gHgz7IoZZ6wHOAm04mUZRKgy2HhQZ7+myoOhV/&#10;RkG53ed+sztsxkVZ950tf+O9nSv1/DR9vIPwNPl7+Nb+1grSt9cErm/C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7rTHAAAA3QAAAA8AAAAAAAAAAAAAAAAAmAIAAGRy&#10;cy9kb3ducmV2LnhtbFBLBQYAAAAABAAEAPUAAACMAwAAAAA=&#10;" stroked="f">
                <v:path arrowok="t"/>
              </v:rect>
              <v:rect id="Rectangle 2740" o:spid="_x0000_s2641" style="position:absolute;left:9139;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a8MgA&#10;AADdAAAADwAAAGRycy9kb3ducmV2LnhtbESPT2vCQBTE74V+h+UVvBTdqBht6ipVkHqq+Aekt9fs&#10;a5I2+zbsrjH99m6h0OMwM79h5svO1KIl5yvLCoaDBARxbnXFhYLTcdOfgfABWWNtmRT8kIfl4v5u&#10;jpm2V95TewiFiBD2GSooQ2gyKX1ekkE/sA1x9D6tMxiidIXUDq8Rbmo5SpJUGqw4LpTY0Lqk/Ptw&#10;MQq+zq9u9fQ+2e3yj7rdUPqWDKePSvUeupdnEIG68B/+a2+1gnQ6HsPvm/gE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NNrwyAAAAN0AAAAPAAAAAAAAAAAAAAAAAJgCAABk&#10;cnMvZG93bnJldi54bWxQSwUGAAAAAAQABAD1AAAAjQMAAAAA&#10;" filled="f" strokecolor="#a3a3a3" strokeweight="2pt">
                <v:path arrowok="t"/>
              </v:rect>
              <v:rect id="Rectangle 2741" o:spid="_x0000_s2642" style="position:absolute;left:11145;top:24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oZsgA&#10;AADdAAAADwAAAGRycy9kb3ducmV2LnhtbESPQWvCQBSE74X+h+UVeil1EytaYjZSSis9iFirB2+P&#10;7DMJZt+m2dXEf+8KgsdhZr5h0llvanGi1lWWFcSDCARxbnXFhYLN3/frOwjnkTXWlknBmRzMsseH&#10;FBNtO/6l09oXIkDYJaig9L5JpHR5SQbdwDbEwdvb1qAPsi2kbrELcFPLYRSNpcGKw0KJDX2WlB/W&#10;R6Ngvjwvhi+HeBt/9V21Ge3+i9UElXp+6j+mIDz1/h6+tX+0gvHkbQTXN+EJy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GhmyAAAAN0AAAAPAAAAAAAAAAAAAAAAAJgCAABk&#10;cnMvZG93bnJldi54bWxQSwUGAAAAAAQABAD1AAAAjQMAAAAA&#10;" fillcolor="#191919" stroked="f">
                <v:path arrowok="t"/>
              </v:rect>
              <v:rect id="Rectangle 2742" o:spid="_x0000_s2643" style="position:absolute;left:11145;top:42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N/cgA&#10;AADdAAAADwAAAGRycy9kb3ducmV2LnhtbESPQWvCQBSE70L/w/IKXqRuYmssqasUUfEg0lp76O2R&#10;fU2C2bcxu5r477sFweMwM98w03lnKnGhxpWWFcTDCARxZnXJuYLD1+rpFYTzyBory6TgSg7ms4fe&#10;FFNtW/6ky97nIkDYpaig8L5OpXRZQQbd0NbEwfu1jUEfZJNL3WAb4KaSoyhKpMGSw0KBNS0Kyo77&#10;s1Gw3l23o8Ex/o6XXVseXn5O+ccEleo/du9vIDx1/h6+tTdaQTJ5HsP/m/A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JM39yAAAAN0AAAAPAAAAAAAAAAAAAAAAAJgCAABk&#10;cnMvZG93bnJldi54bWxQSwUGAAAAAAQABAD1AAAAjQMAAAAA&#10;" fillcolor="#191919" stroked="f">
                <v:path arrowok="t"/>
              </v:rect>
              <v:group id="Group 2743" o:spid="_x0000_s2644" style="position:absolute;left:11145;top:6105;width:1967;height:0" coordorigin="11145,61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9lLPxgAAAN0A&#10;AAAPAAAAAAAAAAAAAAAAAKoCAABkcnMvZG93bnJldi54bWxQSwUGAAAAAAQABAD6AAAAnQMAAAAA&#10;">
                <v:shape id="Freeform 2744" o:spid="_x0000_s2645"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lLcYA&#10;AADdAAAADwAAAGRycy9kb3ducmV2LnhtbESPT4vCMBTE78J+h/AWvMiaruIfqlEWQfAkq25Bb4/m&#10;2Rabl9LEWv30ZkHwOMzMb5j5sjWlaKh2hWUF3/0IBHFqdcGZgr/D+msKwnlkjaVlUnAnB8vFR2eO&#10;sbY33lGz95kIEHYxKsi9r2IpXZqTQde3FXHwzrY26IOsM6lrvAW4KeUgisbSYMFhIceKVjmll/3V&#10;KJiWoyFR8nvqNcljux41x3uaHJXqfrY/MxCeWv8Ov9obrWA8GU7g/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ilLcYAAADdAAAADwAAAAAAAAAAAAAAAACYAgAAZHJz&#10;L2Rvd25yZXYueG1sUEsFBgAAAAAEAAQA9QAAAIsDAAAAAA==&#10;" path="m1094,l,e" filled="f" strokecolor="#191919" strokeweight="2pt">
                  <v:path arrowok="t" o:connecttype="custom" o:connectlocs="1094,0;0,0" o:connectangles="0,0"/>
                </v:shape>
                <v:shape id="Freeform 2745" o:spid="_x0000_s2646"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xX8MA&#10;AADdAAAADwAAAGRycy9kb3ducmV2LnhtbERPy4rCMBTdD/gP4QpuBk1H8UE1igwIrsRRC7q7NNe2&#10;2NyUJtbq15vFgMvDeS9WrSlFQ7UrLCv4GUQgiFOrC84UnI6b/gyE88gaS8uk4EkOVsvO1wJjbR/8&#10;R83BZyKEsItRQe59FUvp0pwMuoGtiAN3tbVBH2CdSV3jI4SbUg6jaCINFhwacqzoN6f0drgbBbNy&#10;PCJK9pfvJnntNuPm/EyTs1K9brueg/DU+o/4373VCibTUZgb3oQn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xX8MAAADdAAAADwAAAAAAAAAAAAAAAACYAgAAZHJzL2Rv&#10;d25yZXYueG1sUEsFBgAAAAAEAAQA9QAAAIgDAAAAAA==&#10;" path="m,l1094,e" filled="f" strokecolor="#191919" strokeweight="2pt">
                  <v:path arrowok="t" o:connecttype="custom" o:connectlocs="0,0;1094,0" o:connectangles="0,0"/>
                </v:shape>
              </v:group>
              <v:group id="Group 2746" o:spid="_x0000_s2647" style="position:absolute;left:11145;top:7905;width:1953;height:0" coordorigin="11145,7905" coordsize="1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nGvcYAAADdAAAADwAAAGRycy9kb3ducmV2LnhtbESPQWvCQBSE74X+h+UV&#10;vOkmSm2NriKi4kGEakG8PbLPJJh9G7JrEv99VxB6HGbmG2a26EwpGqpdYVlBPIhAEKdWF5wp+D1t&#10;+t8gnEfWWFomBQ9ysJi/v80w0bblH2qOPhMBwi5BBbn3VSKlS3My6Aa2Ig7e1dYGfZB1JnWNbYCb&#10;Ug6jaCwNFhwWcqxolVN6O96Ngm2L7XIUr5v97bp6XE6fh/M+JqV6H91yCsJT5//Dr/ZOKxh/j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aca9xgAAAN0A&#10;AAAPAAAAAAAAAAAAAAAAAKoCAABkcnMvZG93bnJldi54bWxQSwUGAAAAAAQABAD6AAAAnQMAAAAA&#10;">
                <v:shape id="Freeform 2747" o:spid="_x0000_s2648"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AtcAA&#10;AADdAAAADwAAAGRycy9kb3ducmV2LnhtbERPy6rCMBDdX/AfwghuRFPFZzWKCIobER8Ll2MztsVm&#10;Upqo9e/NQrjLw3nPl7UpxIsql1tW0OtGIIgTq3NOFVzOm84EhPPIGgvLpOBDDpaLxt8cY23ffKTX&#10;yacihLCLUUHmfRlL6ZKMDLquLYkDd7eVQR9glUpd4TuEm0L2o2gkDeYcGjIsaZ1R8jg9jYJre3M3&#10;kZsO24ct3eg80M9Vsleq1axXMxCeav8v/rl3WsFoPAj7w5vwBO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zAtcAAAADdAAAADwAAAAAAAAAAAAAAAACYAgAAZHJzL2Rvd25y&#10;ZXYueG1sUEsFBgAAAAAEAAQA9QAAAIUDAAAAAA==&#10;" path="m1094,l,e" filled="f" strokecolor="#191919" strokeweight="2pt">
                  <v:path arrowok="t" o:connecttype="custom" o:connectlocs="1094,0;0,0" o:connectangles="0,0"/>
                </v:shape>
                <v:shape id="Freeform 2748" o:spid="_x0000_s2649"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lLscA&#10;AADdAAAADwAAAGRycy9kb3ducmV2LnhtbESPT2vCQBTE7wW/w/KEXsRsLFbbNKuIEOmllKoHj6/Z&#10;lz+YfRuyGxO/fbdQ6HGYmd8w6XY0jbhR52rLChZRDII4t7rmUsH5lM1fQDiPrLGxTAru5GC7mTyk&#10;mGg78Bfdjr4UAcIuQQWV920ipcsrMugi2xIHr7CdQR9kV0rd4RDgppFPcbySBmsOCxW2tK8ovx57&#10;o+AyywoTu9fn2eeBvum01P0u/1DqcTru3kB4Gv1/+K/9rhWs1ssF/L4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wZS7HAAAA3QAAAA8AAAAAAAAAAAAAAAAAmAIAAGRy&#10;cy9kb3ducmV2LnhtbFBLBQYAAAAABAAEAPUAAACMAwAAAAA=&#10;" path="m,l1094,e" filled="f" strokecolor="#191919" strokeweight="2pt">
                  <v:path arrowok="t" o:connecttype="custom" o:connectlocs="0,0;1094,0" o:connectangles="0,0"/>
                </v:shape>
              </v:group>
              <v:group id="Group 2749" o:spid="_x0000_s2650" style="position:absolute;left:11145;top:9705;width:1967;height:0" coordorigin="11145,97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snsccAAADdAAAADwAAAGRycy9kb3ducmV2LnhtbESPT2vCQBTE7wW/w/KE&#10;3nQT26pEVxHR0oMI/gHx9sg+k2D2bciuSfz23YLQ4zAzv2Hmy86UoqHaFZYVxMMIBHFqdcGZgvNp&#10;O5iCcB5ZY2mZFDzJwXLRe5tjom3LB2qOPhMBwi5BBbn3VSKlS3My6Ia2Ig7ezdYGfZB1JnWNbYCb&#10;Uo6iaCwNFhwWcqxonVN6Pz6Mgu8W29VHvGl299v6eT197S+7mJR673erGQhPnf8Pv9o/WsF48jmC&#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MsnsccAAADd&#10;AAAADwAAAAAAAAAAAAAAAACqAgAAZHJzL2Rvd25yZXYueG1sUEsFBgAAAAAEAAQA+gAAAJ4DAAAA&#10;AA==&#10;">
                <v:shape id="Freeform 2750" o:spid="_x0000_s2651"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QU8cA&#10;AADdAAAADwAAAGRycy9kb3ducmV2LnhtbESPQWvCQBSE7wX/w/KEXorZWBsNqatIQehJrBqwt0f2&#10;NQnNvg3ZbYz99a5Q6HGYmW+Y5Xowjeipc7VlBdMoBkFcWF1zqeB03E5SEM4ja2wsk4IrOVivRg9L&#10;zLS98Af1B1+KAGGXoYLK+zaT0hUVGXSRbYmD92U7gz7IrpS6w0uAm0Y+x/FcGqw5LFTY0ltFxffh&#10;xyhIm2RGlO8/n/r8d7dN+vO1yM9KPY6HzSsIT4P/D/+137WC+eJlBvc34Qn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l0FPHAAAA3QAAAA8AAAAAAAAAAAAAAAAAmAIAAGRy&#10;cy9kb3ducmV2LnhtbFBLBQYAAAAABAAEAPUAAACMAwAAAAA=&#10;" path="m1094,l,e" filled="f" strokecolor="#191919" strokeweight="2pt">
                  <v:path arrowok="t" o:connecttype="custom" o:connectlocs="1094,0;0,0" o:connectangles="0,0"/>
                </v:shape>
                <v:shape id="Freeform 2751" o:spid="_x0000_s2652"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IJ8gA&#10;AADdAAAADwAAAGRycy9kb3ducmV2LnhtbESPT2vCQBTE70K/w/IKvYhuao1KdJUiCD2VahvQ2yP7&#10;TILZtyG7zZ9++m6h4HGYmd8wm11vKtFS40rLCp6nEQjizOqScwVfn4fJCoTzyBory6RgIAe77cNo&#10;g4m2HR+pPflcBAi7BBUU3teJlC4ryKCb2po4eFfbGPRBNrnUDXYBbio5i6KFNFhyWCiwpn1B2e30&#10;bRSsqviFKP24jNv05/0Qt+chS89KPT32r2sQnnp/D/+337SCxXI+h7834Qn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EgnyAAAAN0AAAAPAAAAAAAAAAAAAAAAAJgCAABk&#10;cnMvZG93bnJldi54bWxQSwUGAAAAAAQABAD1AAAAjQMAAAAA&#10;" path="m,l1094,e" filled="f" strokecolor="#191919" strokeweight="2pt">
                  <v:path arrowok="t" o:connecttype="custom" o:connectlocs="0,0;1094,0" o:connectangles="0,0"/>
                </v:shape>
              </v:group>
              <v:group id="Group 2752" o:spid="_x0000_s2653" style="position:absolute;left:11145;top:11505;width:1967;height:0" coordorigin="11145,115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K/xccAAADdAAAADwAAAGRycy9kb3ducmV2LnhtbESPQWvCQBSE7wX/w/IK&#10;vdVNtEZJs4qILT2IoBaKt0f2mYRk34bsNon/vlso9DjMzDdMthlNI3rqXGVZQTyNQBDnVldcKPi8&#10;vD2vQDiPrLGxTAru5GCznjxkmGo78In6sy9EgLBLUUHpfZtK6fKSDLqpbYmDd7OdQR9kV0jd4RDg&#10;ppGzKEqkwYrDQokt7UrK6/O3UfA+4LCdx/v+UN929+tlcfw6xKTU0+O4fQXhafT/4b/2h1aQLF8W&#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K/xccAAADd&#10;AAAADwAAAAAAAAAAAAAAAACqAgAAZHJzL2Rvd25yZXYueG1sUEsFBgAAAAAEAAQA+gAAAJ4DAAAA&#10;AA==&#10;">
                <v:shape id="Freeform 2753" o:spid="_x0000_s2654"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zy8gA&#10;AADdAAAADwAAAGRycy9kb3ducmV2LnhtbESPS2vDMBCE74X+B7GFXEosNw/HuFFCKQR6Ks3DkNwW&#10;a2ubWitjqY6TX18VAjkOM/MNs1wPphE9da62rOAlikEQF1bXXCo47DfjFITzyBoby6TgQg7Wq8eH&#10;JWbannlL/c6XIkDYZaig8r7NpHRFRQZdZFvi4H3bzqAPsiul7vAc4KaRkzhOpMGaw0KFLb1XVPzs&#10;fo2CtJlPifKv03OfXz838/54KfKjUqOn4e0VhKfB38O39odWkCxmCfy/CU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UnPLyAAAAN0AAAAPAAAAAAAAAAAAAAAAAJgCAABk&#10;cnMvZG93bnJldi54bWxQSwUGAAAAAAQABAD1AAAAjQMAAAAA&#10;" path="m1094,l,e" filled="f" strokecolor="#191919" strokeweight="2pt">
                  <v:path arrowok="t" o:connecttype="custom" o:connectlocs="1094,0;0,0" o:connectangles="0,0"/>
                </v:shape>
                <v:shape id="Freeform 2754" o:spid="_x0000_s2655"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7WUMYA&#10;AADdAAAADwAAAGRycy9kb3ducmV2LnhtbESPT2vCQBTE70K/w/IEL6Kb+p/UVUpB8FTUNqC3R/Y1&#10;CWbfhuwao5++Kwgeh5n5DbNct6YUDdWusKzgfRiBIE6tLjhT8PuzGSxAOI+ssbRMCm7kYL166ywx&#10;1vbKe2oOPhMBwi5GBbn3VSylS3My6Ia2Ig7en60N+iDrTOoarwFuSjmKopk0WHBYyLGir5zS8+Fi&#10;FCzK6Zgo2Z36TXL/3kyb4y1Njkr1uu3nBwhPrX+Fn+2tVjCbT+bweBOe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7WUMYAAADdAAAADwAAAAAAAAAAAAAAAACYAgAAZHJz&#10;L2Rvd25yZXYueG1sUEsFBgAAAAAEAAQA9QAAAIsDAAAAAA==&#10;" path="m,l1094,e" filled="f" strokecolor="#191919" strokeweight="2pt">
                  <v:path arrowok="t" o:connecttype="custom" o:connectlocs="0,0;1094,0" o:connectangles="0,0"/>
                </v:shape>
              </v:group>
              <v:group id="Group 2755" o:spid="_x0000_s2656" style="position:absolute;left:11145;top:13305;width:1939;height:0" coordorigin="11145,13305" coordsize="19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SMQW8QAAADdAAAA&#10;DwAAAAAAAAAAAAAAAACqAgAAZHJzL2Rvd25yZXYueG1sUEsFBgAAAAAEAAQA+gAAAJsDAAAAAA==&#10;">
                <v:shape id="Freeform 2756" o:spid="_x0000_s2657"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ZccA&#10;AADdAAAADwAAAGRycy9kb3ducmV2LnhtbESP3WrCQBSE74W+w3IKvRHdRKw/0VVEWrAUxKgPcMge&#10;k2j2bMxuY/r23UKhl8PMN8Ms152pREuNKy0riIcRCOLM6pJzBefT+2AGwnlkjZVlUvBNDtarp94S&#10;E20fnFJ79LkIJewSVFB4XydSuqwgg25oa+LgXWxj0AfZ5FI3+AjlppKjKJpIgyWHhQJr2haU3Y5f&#10;RsEkHe3j6/317ar7n5v2FB/u6cdBqZfnbrMA4anz/+E/eqcDNx3P4f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kKWXHAAAA3QAAAA8AAAAAAAAAAAAAAAAAmAIAAGRy&#10;cy9kb3ducmV2LnhtbFBLBQYAAAAABAAEAPUAAACMAwAAAAA=&#10;" path="m1094,l,e" filled="f" strokecolor="#191919" strokeweight="2pt">
                  <v:path arrowok="t" o:connecttype="custom" o:connectlocs="1094,0;0,0" o:connectangles="0,0"/>
                </v:shape>
                <v:shape id="Freeform 2757" o:spid="_x0000_s2658"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WJcQA&#10;AADdAAAADwAAAGRycy9kb3ducmV2LnhtbERPzWrCQBC+F/oOyxR6KXUTQVuiq0hpwSIUoz7AkB2T&#10;aHY2ZteYvr1zKPT48f3Pl4NrVE9dqD0bSEcJKOLC25pLA4f91+s7qBCRLTaeycAvBVguHh/mmFl/&#10;45z6XSyVhHDI0EAVY5tpHYqKHIaRb4mFO/rOYRTYldp2eJNw1+hxkky1w5qlocKWPioqzrurMzDN&#10;xz/p6TL5PNmXzarfp9tL/r015vlpWM1ARRriv/jPvbbie5vIfnkjT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HFiXEAAAA3QAAAA8AAAAAAAAAAAAAAAAAmAIAAGRycy9k&#10;b3ducmV2LnhtbFBLBQYAAAAABAAEAPUAAACJAwAAAAA=&#10;" path="m,l1094,e" filled="f" strokecolor="#191919" strokeweight="2pt">
                  <v:path arrowok="t" o:connecttype="custom" o:connectlocs="0,0;1094,0" o:connectangles="0,0"/>
                </v:shape>
              </v:group>
              <v:shape id="Freeform 2758" o:spid="_x0000_s2659" style="position:absolute;left:11816;top:1510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ed="f" strokecolor="#191919" strokeweight="2pt">
                <v:path arrowok="t" o:connecttype="custom" o:connectlocs="0,0;423,0" o:connectangles="0,0"/>
              </v:shape>
              <v:shape id="_x0000_s2660" style="position:absolute;left:11160;top:15085;width:0;height:40;visibility:visible;mso-wrap-style:square;v-text-anchor:top" coordsize="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N58UA&#10;AADdAAAADwAAAGRycy9kb3ducmV2LnhtbESPQUsDMRSE70L/Q3gFL2Kztrgra9NSREuvrSJ4e26e&#10;yeLmJSSx3f57Iwg9DjPzDbNcj24QR4qp96zgblaBIO687tkoeHt9uX0AkTKyxsEzKThTgvVqcrXE&#10;VvsT7+l4yEYUCKcWFdicQytl6iw5TDMfiIv35aPDXGQ0Ukc8Fbgb5Lyqaumw57JgMdCTpe778OMU&#10;7Jvmk8Luxph6EfvteRPs8/uHUtfTcfMIItOYL+H/9k4rqJv7Ofy9K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o3nxQAAAN0AAAAPAAAAAAAAAAAAAAAAAJgCAABkcnMv&#10;ZG93bnJldi54bWxQSwUGAAAAAAQABAD1AAAAigMAAAAA&#10;" path="m,l,40e" filled="f" strokecolor="#191919" strokeweight="2pt">
                <v:path arrowok="t" o:connecttype="custom" o:connectlocs="0,0;0,40" o:connectangles="0,0"/>
              </v:shape>
              <v:rect id="Rectangle 2760" o:spid="_x0000_s2661" style="position:absolute;left:11176;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uj8UA&#10;AADdAAAADwAAAGRycy9kb3ducmV2LnhtbESPS4vCQBCE74L/YWhhbzpxxQfRUURYWRcvPi7eOpk2&#10;CWZ6QmaM8d/vCILHoqq+ohar1pSiodoVlhUMBxEI4tTqgjMF59NPfwbCeWSNpWVS8CQHq2W3s8BY&#10;2wcfqDn6TAQIuxgV5N5XsZQuzcmgG9iKOHhXWxv0QdaZ1DU+AtyU8juKJtJgwWEhx4o2OaW3490o&#10;SHb7g9/+nbfNLMmq0iaX4d6Olfrqtes5CE+t/4Tf7V+tYDIdj+D1Jj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a6PxQAAAN0AAAAPAAAAAAAAAAAAAAAAAJgCAABkcnMv&#10;ZG93bnJldi54bWxQSwUGAAAAAAQABAD1AAAAigMAAAAA&#10;" stroked="f">
                <v:path arrowok="t"/>
              </v:rect>
              <v:rect id="Rectangle 2761" o:spid="_x0000_s2662" style="position:absolute;left:11156;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ed="f" strokecolor="#191919" strokeweight="2pt">
                <v:path arrowok="t"/>
              </v:rect>
            </v:group>
            <v:shape id="_x0000_s2663" type="#_x0000_t202" style="position:absolute;left:11138;top:8240;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" o:allowincell="f" filled="f" stroked="f">
              <v:textbox style="layout-flow:vertical;mso-next-textbox:#_x0000_s2663"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left="202"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664" type="#_x0000_t202" style="position:absolute;left:11358;top:9969;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X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" o:allowincell="f" filled="f" stroked="f">
              <v:textbox style="layout-flow:vertical;mso-next-textbox:#_x0000_s2664"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665" type="#_x0000_t202" style="position:absolute;left:11338;top:11809;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30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LDHipIMuPdFRo3sxomCRBK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" o:allowincell="f" filled="f" stroked="f">
              <v:textbox style="layout-flow:vertical;mso-next-textbox:#_x0000_s2665" inset="0,0,0,0">
                <w:txbxContent>
                  <w:p w:rsidR="009D7097" w:rsidRDefault="009D7097" w:rsidP="001050CA">
                    <w:pPr>
                      <w:widowControl w:val="0"/>
                      <w:autoSpaceDE w:val="0"/>
                      <w:autoSpaceDN w:val="0"/>
                      <w:adjustRightInd w:val="0"/>
                      <w:spacing w:after="0" w:line="221" w:lineRule="exact"/>
                      <w:ind w:left="229"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666" type="#_x0000_t202" style="position:absolute;left:11318;top:13659;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" o:allowincell="f" filled="f" stroked="f">
              <v:textbox style="layout-flow:vertical;mso-next-textbox:#_x0000_s2666"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667" type="#_x0000_t202" style="position:absolute;left:11450;top:819;width:377;height:17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" o:allowincell="f" filled="f" stroked="f">
              <v:textbox style="layout-flow:vertical;mso-next-textbox:#_x0000_s2667"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Albany State</w:t>
                    </w:r>
                  </w:p>
                </w:txbxContent>
              </v:textbox>
            </v:shape>
            <v:rect id="_x0000_s2668" style="position:absolute;left:11096;top:4504;width:1095;height:1784" fillcolor="#d8d8d8 [2732]" stroked="f" strokecolor="#f2f2f2 [3041]" strokeweight="3pt">
              <v:shadow on="t" type="perspective" color="#7f7f7f [1601]" opacity=".5" offset="1pt" offset2="-1pt"/>
              <v:textbox style="layout-flow:vertical;mso-next-textbox:#_x0000_s2668">
                <w:txbxContent>
                  <w:p w:rsidR="009D7097" w:rsidRDefault="009D7097" w:rsidP="001050CA">
                    <w:pPr>
                      <w:spacing w:after="0"/>
                      <w:rPr>
                        <w:b/>
                        <w:color w:val="000000" w:themeColor="text1"/>
                      </w:rPr>
                    </w:pPr>
                  </w:p>
                  <w:p w:rsidR="009D7097" w:rsidRPr="007A3E3A" w:rsidRDefault="009D7097" w:rsidP="001050CA">
                    <w:pPr>
                      <w:spacing w:after="0"/>
                      <w:rPr>
                        <w:b/>
                        <w:color w:val="000000" w:themeColor="text1"/>
                      </w:rPr>
                    </w:pPr>
                    <w:r>
                      <w:rPr>
                        <w:b/>
                        <w:color w:val="000000" w:themeColor="text1"/>
                      </w:rPr>
                      <w:t>Business</w:t>
                    </w:r>
                  </w:p>
                </w:txbxContent>
              </v:textbox>
            </v:rect>
            <v:rect id="_x0000_s2669" style="position:absolute;left:11111;top:2796;width:1060;height:1659" fillcolor="#d8d8d8 [2732]" stroked="f" strokecolor="#f2f2f2 [3041]" strokeweight="3pt">
              <v:shadow on="t" type="perspective" color="#7f7f7f [1601]" opacity=".5" offset="1pt" offset2="-1pt"/>
              <v:textbox style="layout-flow:vertical;mso-next-textbox:#_x0000_s2669">
                <w:txbxContent>
                  <w:p w:rsidR="009D7097" w:rsidRPr="00F91ACB" w:rsidRDefault="009D7097" w:rsidP="001050CA">
                    <w:pPr>
                      <w:spacing w:after="0"/>
                      <w:rPr>
                        <w:b/>
                        <w:color w:val="000000" w:themeColor="text1"/>
                      </w:rPr>
                    </w:pPr>
                    <w:r w:rsidRPr="00F91ACB">
                      <w:rPr>
                        <w:b/>
                        <w:color w:val="000000" w:themeColor="text1"/>
                      </w:rPr>
                      <w:t>Arts &amp; Humanities</w:t>
                    </w:r>
                  </w:p>
                </w:txbxContent>
              </v:textbox>
            </v:rect>
            <v:rect id="_x0000_s2670" style="position:absolute;left:11107;top:6304;width:1060;height:1784" fillcolor="#404040 [2429]" strokecolor="#f2f2f2 [3041]" strokeweight="3pt">
              <v:shadow on="t" type="perspective" color="#7f7f7f [1601]" opacity=".5" offset="1pt" offset2="-1pt"/>
              <v:textbox style="layout-flow:vertical;mso-next-textbox:#_x0000_s2670">
                <w:txbxContent>
                  <w:p w:rsidR="009D7097" w:rsidRDefault="009D7097" w:rsidP="001050CA">
                    <w:pPr>
                      <w:spacing w:after="0"/>
                      <w:rPr>
                        <w:b/>
                        <w:color w:val="F2F2F2" w:themeColor="background1" w:themeShade="F2"/>
                      </w:rPr>
                    </w:pPr>
                  </w:p>
                  <w:p w:rsidR="009D7097" w:rsidRPr="00F91ACB" w:rsidRDefault="009D7097" w:rsidP="001050CA">
                    <w:pPr>
                      <w:rPr>
                        <w:b/>
                        <w:color w:val="F2F2F2" w:themeColor="background1" w:themeShade="F2"/>
                      </w:rPr>
                    </w:pPr>
                    <w:r w:rsidRPr="00F91ACB">
                      <w:rPr>
                        <w:b/>
                        <w:color w:val="F2F2F2" w:themeColor="background1" w:themeShade="F2"/>
                      </w:rPr>
                      <w:t>Education</w:t>
                    </w:r>
                  </w:p>
                </w:txbxContent>
              </v:textbox>
            </v:rect>
          </v:group>
        </w:pict>
      </w:r>
      <w:r w:rsidR="001050CA">
        <w:rPr>
          <w:rFonts w:ascii="Century Gothic" w:hAnsi="Century Gothic" w:cs="Century Gothic"/>
          <w:b/>
          <w:bCs/>
          <w:color w:val="191919"/>
          <w:sz w:val="16"/>
          <w:szCs w:val="16"/>
        </w:rPr>
        <w:t>Health, Physical Education and Recreation</w:t>
      </w:r>
    </w:p>
    <w:p w:rsidR="001050CA" w:rsidRDefault="001050CA" w:rsidP="001050CA">
      <w:pPr>
        <w:widowControl w:val="0"/>
        <w:autoSpaceDE w:val="0"/>
        <w:autoSpaceDN w:val="0"/>
        <w:adjustRightInd w:val="0"/>
        <w:spacing w:before="3" w:after="0" w:line="240" w:lineRule="exact"/>
        <w:rPr>
          <w:rFonts w:ascii="Century Gothic" w:hAnsi="Century Gothic" w:cs="Century Gothic"/>
          <w:color w:val="000000"/>
          <w:sz w:val="24"/>
          <w:szCs w:val="24"/>
        </w:rPr>
      </w:pPr>
    </w:p>
    <w:p w:rsidR="001050CA" w:rsidRDefault="001050CA" w:rsidP="001050CA">
      <w:pPr>
        <w:widowControl w:val="0"/>
        <w:autoSpaceDE w:val="0"/>
        <w:autoSpaceDN w:val="0"/>
        <w:adjustRightInd w:val="0"/>
        <w:spacing w:before="20" w:after="0"/>
        <w:ind w:left="100"/>
        <w:rPr>
          <w:rFonts w:ascii="Times New Roman" w:hAnsi="Times New Roman"/>
          <w:color w:val="000000"/>
          <w:sz w:val="18"/>
          <w:szCs w:val="18"/>
        </w:rPr>
      </w:pPr>
      <w:r>
        <w:rPr>
          <w:rFonts w:ascii="Times New Roman" w:hAnsi="Times New Roman"/>
          <w:b/>
          <w:bCs/>
          <w:color w:val="191919"/>
          <w:sz w:val="24"/>
          <w:szCs w:val="24"/>
        </w:rPr>
        <w:t>B</w:t>
      </w:r>
      <w:r>
        <w:rPr>
          <w:rFonts w:ascii="Times New Roman" w:hAnsi="Times New Roman"/>
          <w:b/>
          <w:bCs/>
          <w:color w:val="191919"/>
          <w:sz w:val="18"/>
          <w:szCs w:val="18"/>
        </w:rPr>
        <w:t>ACHELOR</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OF</w:t>
      </w:r>
      <w:r>
        <w:rPr>
          <w:rFonts w:ascii="Times New Roman" w:hAnsi="Times New Roman"/>
          <w:b/>
          <w:bCs/>
          <w:color w:val="191919"/>
          <w:spacing w:val="8"/>
          <w:sz w:val="18"/>
          <w:szCs w:val="18"/>
        </w:rPr>
        <w:t xml:space="preserve"> </w:t>
      </w:r>
      <w:r>
        <w:rPr>
          <w:rFonts w:ascii="Times New Roman" w:hAnsi="Times New Roman"/>
          <w:b/>
          <w:bCs/>
          <w:color w:val="191919"/>
          <w:sz w:val="24"/>
          <w:szCs w:val="24"/>
        </w:rPr>
        <w:t>S</w:t>
      </w:r>
      <w:r>
        <w:rPr>
          <w:rFonts w:ascii="Times New Roman" w:hAnsi="Times New Roman"/>
          <w:b/>
          <w:bCs/>
          <w:color w:val="191919"/>
          <w:sz w:val="18"/>
          <w:szCs w:val="18"/>
        </w:rPr>
        <w:t>CIENCE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D</w:t>
      </w:r>
      <w:r>
        <w:rPr>
          <w:rFonts w:ascii="Times New Roman" w:hAnsi="Times New Roman"/>
          <w:b/>
          <w:bCs/>
          <w:color w:val="191919"/>
          <w:sz w:val="18"/>
          <w:szCs w:val="18"/>
        </w:rPr>
        <w:t>EGREE</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IN</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H</w:t>
      </w:r>
      <w:r>
        <w:rPr>
          <w:rFonts w:ascii="Times New Roman" w:hAnsi="Times New Roman"/>
          <w:b/>
          <w:bCs/>
          <w:color w:val="191919"/>
          <w:sz w:val="18"/>
          <w:szCs w:val="18"/>
        </w:rPr>
        <w:t>EA</w:t>
      </w:r>
      <w:r>
        <w:rPr>
          <w:rFonts w:ascii="Times New Roman" w:hAnsi="Times New Roman"/>
          <w:b/>
          <w:bCs/>
          <w:color w:val="191919"/>
          <w:spacing w:val="-17"/>
          <w:sz w:val="18"/>
          <w:szCs w:val="18"/>
        </w:rPr>
        <w:t>L</w:t>
      </w:r>
      <w:r>
        <w:rPr>
          <w:rFonts w:ascii="Times New Roman" w:hAnsi="Times New Roman"/>
          <w:b/>
          <w:bCs/>
          <w:color w:val="191919"/>
          <w:sz w:val="18"/>
          <w:szCs w:val="18"/>
        </w:rPr>
        <w:t>TH</w:t>
      </w:r>
      <w:r>
        <w:rPr>
          <w:rFonts w:ascii="Times New Roman" w:hAnsi="Times New Roman"/>
          <w:b/>
          <w:bCs/>
          <w:color w:val="191919"/>
          <w:sz w:val="24"/>
          <w:szCs w:val="24"/>
        </w:rPr>
        <w:t>, P</w:t>
      </w:r>
      <w:r>
        <w:rPr>
          <w:rFonts w:ascii="Times New Roman" w:hAnsi="Times New Roman"/>
          <w:b/>
          <w:bCs/>
          <w:color w:val="191919"/>
          <w:sz w:val="18"/>
          <w:szCs w:val="18"/>
        </w:rPr>
        <w:t>HYSICAL</w:t>
      </w:r>
      <w:r>
        <w:rPr>
          <w:rFonts w:ascii="Times New Roman" w:hAnsi="Times New Roman"/>
          <w:b/>
          <w:bCs/>
          <w:color w:val="191919"/>
          <w:spacing w:val="5"/>
          <w:sz w:val="18"/>
          <w:szCs w:val="18"/>
        </w:rPr>
        <w:t xml:space="preserve"> </w:t>
      </w:r>
      <w:r>
        <w:rPr>
          <w:rFonts w:ascii="Times New Roman" w:hAnsi="Times New Roman"/>
          <w:b/>
          <w:bCs/>
          <w:color w:val="191919"/>
          <w:sz w:val="24"/>
          <w:szCs w:val="24"/>
        </w:rPr>
        <w:t>E</w:t>
      </w:r>
      <w:r>
        <w:rPr>
          <w:rFonts w:ascii="Times New Roman" w:hAnsi="Times New Roman"/>
          <w:b/>
          <w:bCs/>
          <w:color w:val="191919"/>
          <w:sz w:val="18"/>
          <w:szCs w:val="18"/>
        </w:rPr>
        <w:t>DUC</w:t>
      </w:r>
      <w:r>
        <w:rPr>
          <w:rFonts w:ascii="Times New Roman" w:hAnsi="Times New Roman"/>
          <w:b/>
          <w:bCs/>
          <w:color w:val="191919"/>
          <w:spacing w:val="-13"/>
          <w:sz w:val="18"/>
          <w:szCs w:val="18"/>
        </w:rPr>
        <w:t>A</w:t>
      </w:r>
      <w:r>
        <w:rPr>
          <w:rFonts w:ascii="Times New Roman" w:hAnsi="Times New Roman"/>
          <w:b/>
          <w:bCs/>
          <w:color w:val="191919"/>
          <w:sz w:val="18"/>
          <w:szCs w:val="18"/>
        </w:rPr>
        <w:t>TION</w:t>
      </w:r>
      <w:r>
        <w:rPr>
          <w:rFonts w:ascii="Times New Roman" w:hAnsi="Times New Roman"/>
          <w:b/>
          <w:bCs/>
          <w:color w:val="191919"/>
          <w:spacing w:val="5"/>
          <w:sz w:val="18"/>
          <w:szCs w:val="18"/>
        </w:rPr>
        <w:t xml:space="preserve"> </w:t>
      </w:r>
      <w:r>
        <w:rPr>
          <w:rFonts w:ascii="Times New Roman" w:hAnsi="Times New Roman"/>
          <w:b/>
          <w:bCs/>
          <w:color w:val="191919"/>
          <w:sz w:val="18"/>
          <w:szCs w:val="18"/>
        </w:rPr>
        <w:t>AND</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ECRE</w:t>
      </w:r>
      <w:r>
        <w:rPr>
          <w:rFonts w:ascii="Times New Roman" w:hAnsi="Times New Roman"/>
          <w:b/>
          <w:bCs/>
          <w:color w:val="191919"/>
          <w:spacing w:val="-13"/>
          <w:sz w:val="18"/>
          <w:szCs w:val="18"/>
        </w:rPr>
        <w:t>A</w:t>
      </w:r>
      <w:r>
        <w:rPr>
          <w:rFonts w:ascii="Times New Roman" w:hAnsi="Times New Roman"/>
          <w:b/>
          <w:bCs/>
          <w:color w:val="191919"/>
          <w:sz w:val="18"/>
          <w:szCs w:val="18"/>
        </w:rPr>
        <w:t>TION</w:t>
      </w:r>
    </w:p>
    <w:p w:rsidR="001050CA" w:rsidRDefault="001050CA" w:rsidP="001050CA">
      <w:pPr>
        <w:widowControl w:val="0"/>
        <w:autoSpaceDE w:val="0"/>
        <w:autoSpaceDN w:val="0"/>
        <w:adjustRightInd w:val="0"/>
        <w:spacing w:before="12" w:after="0"/>
        <w:ind w:left="100"/>
        <w:rPr>
          <w:rFonts w:ascii="Times New Roman" w:hAnsi="Times New Roman"/>
          <w:color w:val="000000"/>
          <w:sz w:val="24"/>
          <w:szCs w:val="24"/>
        </w:rPr>
      </w:pPr>
      <w:r>
        <w:rPr>
          <w:rFonts w:ascii="Times New Roman" w:hAnsi="Times New Roman"/>
          <w:b/>
          <w:bCs/>
          <w:color w:val="191919"/>
          <w:sz w:val="24"/>
          <w:szCs w:val="24"/>
        </w:rPr>
        <w:t>120 semester</w:t>
      </w:r>
      <w:r>
        <w:rPr>
          <w:rFonts w:ascii="Times New Roman" w:hAnsi="Times New Roman"/>
          <w:b/>
          <w:bCs/>
          <w:color w:val="191919"/>
          <w:spacing w:val="-4"/>
          <w:sz w:val="24"/>
          <w:szCs w:val="24"/>
        </w:rPr>
        <w:t xml:space="preserve"> </w:t>
      </w:r>
      <w:r>
        <w:rPr>
          <w:rFonts w:ascii="Times New Roman" w:hAnsi="Times New Roman"/>
          <w:b/>
          <w:bCs/>
          <w:color w:val="191919"/>
          <w:sz w:val="24"/>
          <w:szCs w:val="24"/>
        </w:rPr>
        <w:t>hours</w:t>
      </w:r>
    </w:p>
    <w:p w:rsidR="001050CA" w:rsidRDefault="001050CA" w:rsidP="001050CA">
      <w:pPr>
        <w:widowControl w:val="0"/>
        <w:autoSpaceDE w:val="0"/>
        <w:autoSpaceDN w:val="0"/>
        <w:adjustRightInd w:val="0"/>
        <w:spacing w:before="6" w:after="0" w:line="240" w:lineRule="exact"/>
        <w:rPr>
          <w:rFonts w:ascii="Times New Roman" w:hAnsi="Times New Roman"/>
          <w:color w:val="000000"/>
          <w:sz w:val="24"/>
          <w:szCs w:val="24"/>
        </w:rPr>
      </w:pPr>
    </w:p>
    <w:p w:rsidR="001050CA" w:rsidRDefault="001050CA" w:rsidP="001050CA">
      <w:pPr>
        <w:widowControl w:val="0"/>
        <w:tabs>
          <w:tab w:val="left" w:pos="1160"/>
          <w:tab w:val="left" w:pos="8780"/>
        </w:tabs>
        <w:autoSpaceDE w:val="0"/>
        <w:autoSpaceDN w:val="0"/>
        <w:adjustRightInd w:val="0"/>
        <w:spacing w:after="0"/>
        <w:ind w:left="145"/>
        <w:rPr>
          <w:rFonts w:ascii="Times New Roman" w:hAnsi="Times New Roman"/>
          <w:color w:val="000000"/>
          <w:sz w:val="18"/>
          <w:szCs w:val="18"/>
        </w:rPr>
      </w:pPr>
      <w:r>
        <w:rPr>
          <w:rFonts w:ascii="Times New Roman" w:hAnsi="Times New Roman"/>
          <w:b/>
          <w:bCs/>
          <w:color w:val="191919"/>
          <w:sz w:val="18"/>
          <w:szCs w:val="18"/>
        </w:rPr>
        <w:t>Course</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Hours</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tabs>
          <w:tab w:val="left" w:pos="9120"/>
        </w:tabs>
        <w:autoSpaceDE w:val="0"/>
        <w:autoSpaceDN w:val="0"/>
        <w:adjustRightInd w:val="0"/>
        <w:spacing w:after="0"/>
        <w:ind w:left="10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20"/>
          <w:sz w:val="18"/>
          <w:szCs w:val="18"/>
        </w:rPr>
        <w:t xml:space="preserve"> </w:t>
      </w:r>
      <w:r>
        <w:rPr>
          <w:rFonts w:ascii="Times New Roman" w:hAnsi="Times New Roman"/>
          <w:b/>
          <w:bCs/>
          <w:color w:val="191919"/>
          <w:sz w:val="18"/>
          <w:szCs w:val="18"/>
        </w:rPr>
        <w:t>A: ESSENTIAL</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SKILLS</w:t>
      </w:r>
      <w:r>
        <w:rPr>
          <w:rFonts w:ascii="Times New Roman" w:hAnsi="Times New Roman"/>
          <w:b/>
          <w:bCs/>
          <w:color w:val="191919"/>
          <w:sz w:val="18"/>
          <w:szCs w:val="18"/>
        </w:rPr>
        <w:tab/>
        <w:t>(9 hours)</w:t>
      </w:r>
    </w:p>
    <w:p w:rsidR="001050CA" w:rsidRDefault="001050CA" w:rsidP="001050CA">
      <w:pPr>
        <w:widowControl w:val="0"/>
        <w:tabs>
          <w:tab w:val="left" w:pos="118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English Composition I or</w:t>
      </w:r>
      <w:r>
        <w:rPr>
          <w:rFonts w:ascii="Times New Roman" w:hAnsi="Times New Roman"/>
          <w:color w:val="191919"/>
          <w:sz w:val="18"/>
          <w:szCs w:val="18"/>
        </w:rPr>
        <w:tab/>
        <w:t>3</w:t>
      </w:r>
    </w:p>
    <w:p w:rsidR="001050CA" w:rsidRDefault="001050CA" w:rsidP="001050CA">
      <w:pPr>
        <w:widowControl w:val="0"/>
        <w:tabs>
          <w:tab w:val="left" w:pos="118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HONR</w:t>
      </w:r>
      <w:r>
        <w:rPr>
          <w:rFonts w:ascii="Times New Roman" w:hAnsi="Times New Roman"/>
          <w:color w:val="191919"/>
          <w:sz w:val="18"/>
          <w:szCs w:val="18"/>
        </w:rPr>
        <w:tab/>
      </w:r>
      <w:r>
        <w:rPr>
          <w:rFonts w:ascii="Times New Roman" w:hAnsi="Times New Roman"/>
          <w:color w:val="191919"/>
          <w:spacing w:val="-7"/>
          <w:sz w:val="18"/>
          <w:szCs w:val="18"/>
        </w:rPr>
        <w:t>111</w:t>
      </w:r>
      <w:r>
        <w:rPr>
          <w:rFonts w:ascii="Times New Roman" w:hAnsi="Times New Roman"/>
          <w:color w:val="191919"/>
          <w:sz w:val="18"/>
          <w:szCs w:val="18"/>
        </w:rPr>
        <w:t>1</w:t>
      </w:r>
      <w:r>
        <w:rPr>
          <w:rFonts w:ascii="Times New Roman" w:hAnsi="Times New Roman"/>
          <w:color w:val="191919"/>
          <w:sz w:val="18"/>
          <w:szCs w:val="18"/>
        </w:rPr>
        <w:tab/>
        <w:t>Honors Humanities I (H)</w:t>
      </w:r>
      <w:r>
        <w:rPr>
          <w:rFonts w:ascii="Times New Roman" w:hAnsi="Times New Roman"/>
          <w:color w:val="191919"/>
          <w:sz w:val="18"/>
          <w:szCs w:val="18"/>
        </w:rPr>
        <w:tab/>
        <w:t>3</w:t>
      </w:r>
    </w:p>
    <w:p w:rsidR="001050CA" w:rsidRDefault="001050CA" w:rsidP="001050CA">
      <w:pPr>
        <w:widowControl w:val="0"/>
        <w:tabs>
          <w:tab w:val="left" w:pos="118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102</w:t>
      </w:r>
      <w:r>
        <w:rPr>
          <w:rFonts w:ascii="Times New Roman" w:hAnsi="Times New Roman"/>
          <w:color w:val="191919"/>
          <w:sz w:val="18"/>
          <w:szCs w:val="18"/>
        </w:rPr>
        <w:tab/>
        <w:t>English Composition II or</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HONR</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12</w:t>
      </w:r>
      <w:r>
        <w:rPr>
          <w:rFonts w:ascii="Times New Roman" w:hAnsi="Times New Roman"/>
          <w:color w:val="191919"/>
          <w:sz w:val="18"/>
          <w:szCs w:val="18"/>
        </w:rPr>
        <w:tab/>
        <w:t>Honors Humanities II (H)</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Select one, as required:</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Math Modeling</w:t>
      </w:r>
      <w:r>
        <w:rPr>
          <w:rFonts w:ascii="Times New Roman" w:hAnsi="Times New Roman"/>
          <w:color w:val="191919"/>
          <w:sz w:val="18"/>
          <w:szCs w:val="18"/>
        </w:rPr>
        <w:tab/>
        <w:t>3</w:t>
      </w:r>
    </w:p>
    <w:p w:rsidR="001050CA" w:rsidRDefault="001050CA" w:rsidP="001050CA">
      <w:pPr>
        <w:widowControl w:val="0"/>
        <w:tabs>
          <w:tab w:val="left" w:pos="116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r>
      <w:r>
        <w:rPr>
          <w:rFonts w:ascii="Times New Roman" w:hAnsi="Times New Roman"/>
          <w:color w:val="191919"/>
          <w:spacing w:val="-7"/>
          <w:sz w:val="18"/>
          <w:szCs w:val="18"/>
        </w:rPr>
        <w:t>111</w:t>
      </w:r>
      <w:r>
        <w:rPr>
          <w:rFonts w:ascii="Times New Roman" w:hAnsi="Times New Roman"/>
          <w:color w:val="191919"/>
          <w:sz w:val="18"/>
          <w:szCs w:val="18"/>
        </w:rPr>
        <w:t>1</w:t>
      </w:r>
      <w:r>
        <w:rPr>
          <w:rFonts w:ascii="Times New Roman" w:hAnsi="Times New Roman"/>
          <w:color w:val="191919"/>
          <w:sz w:val="18"/>
          <w:szCs w:val="18"/>
        </w:rPr>
        <w:tab/>
        <w:t>College</w:t>
      </w:r>
      <w:r>
        <w:rPr>
          <w:rFonts w:ascii="Times New Roman" w:hAnsi="Times New Roman"/>
          <w:color w:val="191919"/>
          <w:spacing w:val="-10"/>
          <w:sz w:val="18"/>
          <w:szCs w:val="18"/>
        </w:rPr>
        <w:t xml:space="preserve"> </w:t>
      </w:r>
      <w:r>
        <w:rPr>
          <w:rFonts w:ascii="Times New Roman" w:hAnsi="Times New Roman"/>
          <w:color w:val="191919"/>
          <w:sz w:val="18"/>
          <w:szCs w:val="18"/>
        </w:rPr>
        <w:t>Algebra</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13</w:t>
      </w:r>
      <w:r>
        <w:rPr>
          <w:rFonts w:ascii="Times New Roman" w:hAnsi="Times New Roman"/>
          <w:color w:val="191919"/>
          <w:sz w:val="18"/>
          <w:szCs w:val="18"/>
        </w:rPr>
        <w:tab/>
        <w:t>Pre-Calculus</w:t>
      </w:r>
      <w:r>
        <w:rPr>
          <w:rFonts w:ascii="Times New Roman" w:hAnsi="Times New Roman"/>
          <w:color w:val="191919"/>
          <w:sz w:val="18"/>
          <w:szCs w:val="18"/>
        </w:rPr>
        <w:tab/>
        <w:t>3</w:t>
      </w:r>
    </w:p>
    <w:p w:rsidR="001050CA" w:rsidRDefault="001050CA" w:rsidP="001050CA">
      <w:pPr>
        <w:widowControl w:val="0"/>
        <w:tabs>
          <w:tab w:val="left" w:pos="122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12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Calculus I</w:t>
      </w:r>
      <w:r>
        <w:rPr>
          <w:rFonts w:ascii="Times New Roman" w:hAnsi="Times New Roman"/>
          <w:color w:val="191919"/>
          <w:sz w:val="18"/>
          <w:szCs w:val="18"/>
        </w:rPr>
        <w:tab/>
        <w:t>4</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tabs>
          <w:tab w:val="left" w:pos="9120"/>
        </w:tabs>
        <w:autoSpaceDE w:val="0"/>
        <w:autoSpaceDN w:val="0"/>
        <w:adjustRightInd w:val="0"/>
        <w:spacing w:after="0"/>
        <w:ind w:left="10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B: INSTITUTIONAL</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OPTIONS</w:t>
      </w:r>
      <w:r>
        <w:rPr>
          <w:rFonts w:ascii="Times New Roman" w:hAnsi="Times New Roman"/>
          <w:b/>
          <w:bCs/>
          <w:color w:val="191919"/>
          <w:sz w:val="18"/>
          <w:szCs w:val="18"/>
        </w:rPr>
        <w:tab/>
        <w:t>(5 hours)</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COMM</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100</w:t>
      </w:r>
      <w:r>
        <w:rPr>
          <w:rFonts w:ascii="Times New Roman" w:hAnsi="Times New Roman"/>
          <w:color w:val="191919"/>
          <w:sz w:val="18"/>
          <w:szCs w:val="18"/>
        </w:rPr>
        <w:tab/>
        <w:t>Public Speaking</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HIST</w:t>
      </w:r>
      <w:r>
        <w:rPr>
          <w:rFonts w:ascii="Times New Roman" w:hAnsi="Times New Roman"/>
          <w:color w:val="191919"/>
          <w:sz w:val="18"/>
          <w:szCs w:val="18"/>
        </w:rPr>
        <w:tab/>
        <w:t>1002</w:t>
      </w:r>
      <w:r>
        <w:rPr>
          <w:rFonts w:ascii="Times New Roman" w:hAnsi="Times New Roman"/>
          <w:color w:val="191919"/>
          <w:sz w:val="18"/>
          <w:szCs w:val="18"/>
        </w:rPr>
        <w:tab/>
        <w:t>Intro to</w:t>
      </w:r>
      <w:r>
        <w:rPr>
          <w:rFonts w:ascii="Times New Roman" w:hAnsi="Times New Roman"/>
          <w:color w:val="191919"/>
          <w:spacing w:val="-10"/>
          <w:sz w:val="18"/>
          <w:szCs w:val="18"/>
        </w:rPr>
        <w:t xml:space="preserve"> </w:t>
      </w:r>
      <w:r>
        <w:rPr>
          <w:rFonts w:ascii="Times New Roman" w:hAnsi="Times New Roman"/>
          <w:color w:val="191919"/>
          <w:sz w:val="18"/>
          <w:szCs w:val="18"/>
        </w:rPr>
        <w:t>African Diaspora(s)</w:t>
      </w:r>
      <w:r>
        <w:rPr>
          <w:rFonts w:ascii="Times New Roman" w:hAnsi="Times New Roman"/>
          <w:color w:val="191919"/>
          <w:sz w:val="18"/>
          <w:szCs w:val="18"/>
        </w:rPr>
        <w:tab/>
        <w:t>2</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tabs>
          <w:tab w:val="left" w:pos="9120"/>
        </w:tabs>
        <w:autoSpaceDE w:val="0"/>
        <w:autoSpaceDN w:val="0"/>
        <w:adjustRightInd w:val="0"/>
        <w:spacing w:after="0"/>
        <w:ind w:left="10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C: HUMANITIES/FINE</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A</w:t>
      </w:r>
      <w:r>
        <w:rPr>
          <w:rFonts w:ascii="Times New Roman" w:hAnsi="Times New Roman"/>
          <w:b/>
          <w:bCs/>
          <w:color w:val="191919"/>
          <w:spacing w:val="-6"/>
          <w:sz w:val="18"/>
          <w:szCs w:val="18"/>
        </w:rPr>
        <w:t>R</w:t>
      </w:r>
      <w:r>
        <w:rPr>
          <w:rFonts w:ascii="Times New Roman" w:hAnsi="Times New Roman"/>
          <w:b/>
          <w:bCs/>
          <w:color w:val="191919"/>
          <w:sz w:val="18"/>
          <w:szCs w:val="18"/>
        </w:rPr>
        <w:t>TS</w:t>
      </w:r>
      <w:r>
        <w:rPr>
          <w:rFonts w:ascii="Times New Roman" w:hAnsi="Times New Roman"/>
          <w:b/>
          <w:bCs/>
          <w:color w:val="191919"/>
          <w:sz w:val="18"/>
          <w:szCs w:val="18"/>
        </w:rPr>
        <w:tab/>
        <w:t>(6 hours)</w:t>
      </w:r>
    </w:p>
    <w:p w:rsidR="001050CA" w:rsidRDefault="001050CA" w:rsidP="001050CA">
      <w:pPr>
        <w:widowControl w:val="0"/>
        <w:tabs>
          <w:tab w:val="left" w:pos="118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ENGL</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4"/>
          <w:sz w:val="18"/>
          <w:szCs w:val="18"/>
        </w:rPr>
        <w:t>W</w:t>
      </w:r>
      <w:r>
        <w:rPr>
          <w:rFonts w:ascii="Times New Roman" w:hAnsi="Times New Roman"/>
          <w:color w:val="191919"/>
          <w:sz w:val="18"/>
          <w:szCs w:val="18"/>
        </w:rPr>
        <w:t>orld Literature I or</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HONR</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Honors Humanities III (H)</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Select one:</w:t>
      </w:r>
    </w:p>
    <w:p w:rsidR="001050CA" w:rsidRDefault="00AE60A2"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sidRPr="00AE60A2">
        <w:rPr>
          <w:rFonts w:ascii="Calibri" w:hAnsi="Calibri"/>
          <w:noProof/>
          <w:lang w:eastAsia="en-US"/>
        </w:rPr>
        <w:pict>
          <v:shape id="Text Box 4730" o:spid="_x0000_s2416" type="#_x0000_t202" style="position:absolute;left:0;text-align:left;margin-left:579.15pt;margin-top:7pt;width:12pt;height:50.6pt;z-index:-2513848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1050CA">
        <w:rPr>
          <w:rFonts w:ascii="Times New Roman" w:hAnsi="Times New Roman"/>
          <w:color w:val="191919"/>
          <w:sz w:val="18"/>
          <w:szCs w:val="18"/>
        </w:rPr>
        <w:t>ARAP</w:t>
      </w:r>
      <w:r w:rsidR="001050CA">
        <w:rPr>
          <w:rFonts w:ascii="Times New Roman" w:hAnsi="Times New Roman"/>
          <w:color w:val="191919"/>
          <w:sz w:val="18"/>
          <w:szCs w:val="18"/>
        </w:rPr>
        <w:tab/>
      </w:r>
      <w:r w:rsidR="001050CA">
        <w:rPr>
          <w:rFonts w:ascii="Times New Roman" w:hAnsi="Times New Roman"/>
          <w:color w:val="191919"/>
          <w:spacing w:val="-7"/>
          <w:sz w:val="18"/>
          <w:szCs w:val="18"/>
        </w:rPr>
        <w:t>1</w:t>
      </w:r>
      <w:r w:rsidR="001050CA">
        <w:rPr>
          <w:rFonts w:ascii="Times New Roman" w:hAnsi="Times New Roman"/>
          <w:color w:val="191919"/>
          <w:sz w:val="18"/>
          <w:szCs w:val="18"/>
        </w:rPr>
        <w:t>100</w:t>
      </w:r>
      <w:r w:rsidR="001050CA">
        <w:rPr>
          <w:rFonts w:ascii="Times New Roman" w:hAnsi="Times New Roman"/>
          <w:color w:val="191919"/>
          <w:sz w:val="18"/>
          <w:szCs w:val="18"/>
        </w:rPr>
        <w:tab/>
        <w:t>Art</w:t>
      </w:r>
      <w:r w:rsidR="001050CA">
        <w:rPr>
          <w:rFonts w:ascii="Times New Roman" w:hAnsi="Times New Roman"/>
          <w:color w:val="191919"/>
          <w:spacing w:val="-10"/>
          <w:sz w:val="18"/>
          <w:szCs w:val="18"/>
        </w:rPr>
        <w:t xml:space="preserve"> </w:t>
      </w:r>
      <w:r w:rsidR="001050CA">
        <w:rPr>
          <w:rFonts w:ascii="Times New Roman" w:hAnsi="Times New Roman"/>
          <w:color w:val="191919"/>
          <w:sz w:val="18"/>
          <w:szCs w:val="18"/>
        </w:rPr>
        <w:t>Appreciation</w:t>
      </w:r>
      <w:r w:rsidR="001050CA">
        <w:rPr>
          <w:rFonts w:ascii="Times New Roman" w:hAnsi="Times New Roman"/>
          <w:color w:val="191919"/>
          <w:sz w:val="18"/>
          <w:szCs w:val="18"/>
        </w:rPr>
        <w:tab/>
        <w:t>3</w:t>
      </w:r>
    </w:p>
    <w:p w:rsidR="001050CA" w:rsidRDefault="001050CA" w:rsidP="001050CA">
      <w:pPr>
        <w:widowControl w:val="0"/>
        <w:tabs>
          <w:tab w:val="left" w:pos="118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ENGL</w:t>
      </w:r>
      <w:r>
        <w:rPr>
          <w:rFonts w:ascii="Times New Roman" w:hAnsi="Times New Roman"/>
          <w:color w:val="191919"/>
          <w:sz w:val="18"/>
          <w:szCs w:val="18"/>
        </w:rPr>
        <w:tab/>
        <w:t>2</w:t>
      </w:r>
      <w:r>
        <w:rPr>
          <w:rFonts w:ascii="Times New Roman" w:hAnsi="Times New Roman"/>
          <w:color w:val="191919"/>
          <w:spacing w:val="-7"/>
          <w:sz w:val="18"/>
          <w:szCs w:val="18"/>
        </w:rPr>
        <w:t>1</w:t>
      </w:r>
      <w:r>
        <w:rPr>
          <w:rFonts w:ascii="Times New Roman" w:hAnsi="Times New Roman"/>
          <w:color w:val="191919"/>
          <w:sz w:val="18"/>
          <w:szCs w:val="18"/>
        </w:rPr>
        <w:t>12</w:t>
      </w:r>
      <w:r>
        <w:rPr>
          <w:rFonts w:ascii="Times New Roman" w:hAnsi="Times New Roman"/>
          <w:color w:val="191919"/>
          <w:sz w:val="18"/>
          <w:szCs w:val="18"/>
        </w:rPr>
        <w:tab/>
      </w:r>
      <w:r>
        <w:rPr>
          <w:rFonts w:ascii="Times New Roman" w:hAnsi="Times New Roman"/>
          <w:color w:val="191919"/>
          <w:spacing w:val="-14"/>
          <w:sz w:val="18"/>
          <w:szCs w:val="18"/>
        </w:rPr>
        <w:t>W</w:t>
      </w:r>
      <w:r>
        <w:rPr>
          <w:rFonts w:ascii="Times New Roman" w:hAnsi="Times New Roman"/>
          <w:color w:val="191919"/>
          <w:sz w:val="18"/>
          <w:szCs w:val="18"/>
        </w:rPr>
        <w:t>orld Literature II</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MUSC</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100</w:t>
      </w:r>
      <w:r>
        <w:rPr>
          <w:rFonts w:ascii="Times New Roman" w:hAnsi="Times New Roman"/>
          <w:color w:val="191919"/>
          <w:sz w:val="18"/>
          <w:szCs w:val="18"/>
        </w:rPr>
        <w:tab/>
        <w:t>Music</w:t>
      </w:r>
      <w:r>
        <w:rPr>
          <w:rFonts w:ascii="Times New Roman" w:hAnsi="Times New Roman"/>
          <w:color w:val="191919"/>
          <w:spacing w:val="-10"/>
          <w:sz w:val="18"/>
          <w:szCs w:val="18"/>
        </w:rPr>
        <w:t xml:space="preserve"> </w:t>
      </w:r>
      <w:r>
        <w:rPr>
          <w:rFonts w:ascii="Times New Roman" w:hAnsi="Times New Roman"/>
          <w:color w:val="191919"/>
          <w:sz w:val="18"/>
          <w:szCs w:val="18"/>
        </w:rPr>
        <w:t>Appreciation</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FREN</w:t>
      </w:r>
      <w:r>
        <w:rPr>
          <w:rFonts w:ascii="Times New Roman" w:hAnsi="Times New Roman"/>
          <w:color w:val="191919"/>
          <w:sz w:val="18"/>
          <w:szCs w:val="18"/>
        </w:rPr>
        <w:tab/>
        <w:t>2201</w:t>
      </w:r>
      <w:r>
        <w:rPr>
          <w:rFonts w:ascii="Times New Roman" w:hAnsi="Times New Roman"/>
          <w:color w:val="191919"/>
          <w:sz w:val="18"/>
          <w:szCs w:val="18"/>
        </w:rPr>
        <w:tab/>
        <w:t>Intermediate French</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GERM</w:t>
      </w:r>
      <w:r>
        <w:rPr>
          <w:rFonts w:ascii="Times New Roman" w:hAnsi="Times New Roman"/>
          <w:color w:val="191919"/>
          <w:sz w:val="18"/>
          <w:szCs w:val="18"/>
        </w:rPr>
        <w:tab/>
        <w:t>2221</w:t>
      </w:r>
      <w:r>
        <w:rPr>
          <w:rFonts w:ascii="Times New Roman" w:hAnsi="Times New Roman"/>
          <w:color w:val="191919"/>
          <w:sz w:val="18"/>
          <w:szCs w:val="18"/>
        </w:rPr>
        <w:tab/>
        <w:t>Intermediate German</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S</w:t>
      </w:r>
      <w:r>
        <w:rPr>
          <w:rFonts w:ascii="Times New Roman" w:hAnsi="Times New Roman"/>
          <w:color w:val="191919"/>
          <w:spacing w:val="-17"/>
          <w:sz w:val="18"/>
          <w:szCs w:val="18"/>
        </w:rPr>
        <w:t>P</w:t>
      </w:r>
      <w:r>
        <w:rPr>
          <w:rFonts w:ascii="Times New Roman" w:hAnsi="Times New Roman"/>
          <w:color w:val="191919"/>
          <w:sz w:val="18"/>
          <w:szCs w:val="18"/>
        </w:rPr>
        <w:t>AN</w:t>
      </w:r>
      <w:r>
        <w:rPr>
          <w:rFonts w:ascii="Times New Roman" w:hAnsi="Times New Roman"/>
          <w:color w:val="191919"/>
          <w:sz w:val="18"/>
          <w:szCs w:val="18"/>
        </w:rPr>
        <w:tab/>
        <w:t>2231</w:t>
      </w:r>
      <w:r>
        <w:rPr>
          <w:rFonts w:ascii="Times New Roman" w:hAnsi="Times New Roman"/>
          <w:color w:val="191919"/>
          <w:sz w:val="18"/>
          <w:szCs w:val="18"/>
        </w:rPr>
        <w:tab/>
        <w:t>Intermediate Spanish</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FIAR</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100</w:t>
      </w:r>
      <w:r>
        <w:rPr>
          <w:rFonts w:ascii="Times New Roman" w:hAnsi="Times New Roman"/>
          <w:color w:val="191919"/>
          <w:sz w:val="18"/>
          <w:szCs w:val="18"/>
        </w:rPr>
        <w:tab/>
        <w:t>Introduction to Fine</w:t>
      </w:r>
      <w:r>
        <w:rPr>
          <w:rFonts w:ascii="Times New Roman" w:hAnsi="Times New Roman"/>
          <w:color w:val="191919"/>
          <w:spacing w:val="-10"/>
          <w:sz w:val="18"/>
          <w:szCs w:val="18"/>
        </w:rPr>
        <w:t xml:space="preserve"> </w:t>
      </w:r>
      <w:r>
        <w:rPr>
          <w:rFonts w:ascii="Times New Roman" w:hAnsi="Times New Roman"/>
          <w:color w:val="191919"/>
          <w:sz w:val="18"/>
          <w:szCs w:val="18"/>
        </w:rPr>
        <w:t>Arts</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HONR</w:t>
      </w:r>
      <w:r>
        <w:rPr>
          <w:rFonts w:ascii="Times New Roman" w:hAnsi="Times New Roman"/>
          <w:color w:val="191919"/>
          <w:sz w:val="18"/>
          <w:szCs w:val="18"/>
        </w:rPr>
        <w:tab/>
        <w:t>2</w:t>
      </w:r>
      <w:r>
        <w:rPr>
          <w:rFonts w:ascii="Times New Roman" w:hAnsi="Times New Roman"/>
          <w:color w:val="191919"/>
          <w:spacing w:val="-7"/>
          <w:sz w:val="18"/>
          <w:szCs w:val="18"/>
        </w:rPr>
        <w:t>1</w:t>
      </w:r>
      <w:r>
        <w:rPr>
          <w:rFonts w:ascii="Times New Roman" w:hAnsi="Times New Roman"/>
          <w:color w:val="191919"/>
          <w:sz w:val="18"/>
          <w:szCs w:val="18"/>
        </w:rPr>
        <w:t>12</w:t>
      </w:r>
      <w:r>
        <w:rPr>
          <w:rFonts w:ascii="Times New Roman" w:hAnsi="Times New Roman"/>
          <w:color w:val="191919"/>
          <w:sz w:val="18"/>
          <w:szCs w:val="18"/>
        </w:rPr>
        <w:tab/>
        <w:t>Honors Humanities IV</w:t>
      </w:r>
      <w:r>
        <w:rPr>
          <w:rFonts w:ascii="Times New Roman" w:hAnsi="Times New Roman"/>
          <w:color w:val="191919"/>
          <w:spacing w:val="-3"/>
          <w:sz w:val="18"/>
          <w:szCs w:val="18"/>
        </w:rPr>
        <w:t xml:space="preserve"> </w:t>
      </w:r>
      <w:r>
        <w:rPr>
          <w:rFonts w:ascii="Times New Roman" w:hAnsi="Times New Roman"/>
          <w:color w:val="191919"/>
          <w:sz w:val="18"/>
          <w:szCs w:val="18"/>
        </w:rPr>
        <w:t>(H)</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tabs>
          <w:tab w:val="left" w:pos="8800"/>
        </w:tabs>
        <w:autoSpaceDE w:val="0"/>
        <w:autoSpaceDN w:val="0"/>
        <w:adjustRightInd w:val="0"/>
        <w:spacing w:after="0"/>
        <w:ind w:left="10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D: SCIENCE, M</w:t>
      </w:r>
      <w:r>
        <w:rPr>
          <w:rFonts w:ascii="Times New Roman" w:hAnsi="Times New Roman"/>
          <w:b/>
          <w:bCs/>
          <w:color w:val="191919"/>
          <w:spacing w:val="-13"/>
          <w:sz w:val="18"/>
          <w:szCs w:val="18"/>
        </w:rPr>
        <w:t>A</w:t>
      </w:r>
      <w:r>
        <w:rPr>
          <w:rFonts w:ascii="Times New Roman" w:hAnsi="Times New Roman"/>
          <w:b/>
          <w:bCs/>
          <w:color w:val="191919"/>
          <w:sz w:val="18"/>
          <w:szCs w:val="18"/>
        </w:rPr>
        <w:t>TH &amp;</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TECH</w:t>
      </w:r>
      <w:r>
        <w:rPr>
          <w:rFonts w:ascii="Times New Roman" w:hAnsi="Times New Roman"/>
          <w:b/>
          <w:bCs/>
          <w:color w:val="191919"/>
          <w:sz w:val="18"/>
          <w:szCs w:val="18"/>
        </w:rPr>
        <w:tab/>
        <w:t>(10-</w:t>
      </w:r>
      <w:r>
        <w:rPr>
          <w:rFonts w:ascii="Times New Roman" w:hAnsi="Times New Roman"/>
          <w:b/>
          <w:bCs/>
          <w:color w:val="191919"/>
          <w:spacing w:val="-10"/>
          <w:sz w:val="18"/>
          <w:szCs w:val="18"/>
        </w:rPr>
        <w:t>1</w:t>
      </w:r>
      <w:r>
        <w:rPr>
          <w:rFonts w:ascii="Times New Roman" w:hAnsi="Times New Roman"/>
          <w:b/>
          <w:bCs/>
          <w:color w:val="191919"/>
          <w:sz w:val="18"/>
          <w:szCs w:val="18"/>
        </w:rPr>
        <w:t>1 hours)</w:t>
      </w:r>
    </w:p>
    <w:p w:rsidR="001050CA" w:rsidRDefault="001050CA" w:rsidP="001050CA">
      <w:pPr>
        <w:widowControl w:val="0"/>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Option I: Non-Science Majors (Select 2)</w:t>
      </w:r>
    </w:p>
    <w:p w:rsidR="001050CA" w:rsidRDefault="001050CA" w:rsidP="001050CA">
      <w:pPr>
        <w:widowControl w:val="0"/>
        <w:tabs>
          <w:tab w:val="left" w:pos="118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111</w:t>
      </w:r>
      <w:r>
        <w:rPr>
          <w:rFonts w:ascii="Times New Roman" w:hAnsi="Times New Roman"/>
          <w:color w:val="191919"/>
          <w:sz w:val="18"/>
          <w:szCs w:val="18"/>
        </w:rPr>
        <w:t>1K</w:t>
      </w:r>
      <w:r>
        <w:rPr>
          <w:rFonts w:ascii="Times New Roman" w:hAnsi="Times New Roman"/>
          <w:color w:val="191919"/>
          <w:sz w:val="18"/>
          <w:szCs w:val="18"/>
        </w:rPr>
        <w:tab/>
        <w:t>Intro to Biological Science</w:t>
      </w:r>
      <w:r>
        <w:rPr>
          <w:rFonts w:ascii="Times New Roman" w:hAnsi="Times New Roman"/>
          <w:color w:val="191919"/>
          <w:sz w:val="18"/>
          <w:szCs w:val="18"/>
        </w:rPr>
        <w:tab/>
        <w:t>4</w:t>
      </w:r>
    </w:p>
    <w:p w:rsidR="001050CA" w:rsidRDefault="001050CA" w:rsidP="001050CA">
      <w:pPr>
        <w:widowControl w:val="0"/>
        <w:tabs>
          <w:tab w:val="left" w:pos="118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12K</w:t>
      </w:r>
      <w:r>
        <w:rPr>
          <w:rFonts w:ascii="Times New Roman" w:hAnsi="Times New Roman"/>
          <w:color w:val="191919"/>
          <w:sz w:val="18"/>
          <w:szCs w:val="18"/>
        </w:rPr>
        <w:tab/>
        <w:t>Intro to Biological Science</w:t>
      </w:r>
      <w:r>
        <w:rPr>
          <w:rFonts w:ascii="Times New Roman" w:hAnsi="Times New Roman"/>
          <w:color w:val="191919"/>
          <w:sz w:val="18"/>
          <w:szCs w:val="18"/>
        </w:rPr>
        <w:tab/>
        <w:t>4</w:t>
      </w:r>
    </w:p>
    <w:p w:rsidR="001050CA" w:rsidRDefault="001050CA" w:rsidP="001050CA">
      <w:pPr>
        <w:widowControl w:val="0"/>
        <w:tabs>
          <w:tab w:val="left" w:pos="118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14K</w:t>
      </w:r>
      <w:r>
        <w:rPr>
          <w:rFonts w:ascii="Times New Roman" w:hAnsi="Times New Roman"/>
          <w:color w:val="191919"/>
          <w:sz w:val="18"/>
          <w:szCs w:val="18"/>
        </w:rPr>
        <w:tab/>
        <w:t>Survey of Biotechnology</w:t>
      </w:r>
      <w:r>
        <w:rPr>
          <w:rFonts w:ascii="Times New Roman" w:hAnsi="Times New Roman"/>
          <w:color w:val="191919"/>
          <w:sz w:val="18"/>
          <w:szCs w:val="18"/>
        </w:rPr>
        <w:tab/>
        <w:t>3</w:t>
      </w:r>
    </w:p>
    <w:p w:rsidR="001050CA" w:rsidRDefault="001050CA" w:rsidP="001050CA">
      <w:pPr>
        <w:widowControl w:val="0"/>
        <w:tabs>
          <w:tab w:val="left" w:pos="118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15K</w:t>
      </w:r>
      <w:r>
        <w:rPr>
          <w:rFonts w:ascii="Times New Roman" w:hAnsi="Times New Roman"/>
          <w:color w:val="191919"/>
          <w:sz w:val="18"/>
          <w:szCs w:val="18"/>
        </w:rPr>
        <w:tab/>
        <w:t>Intro to Environmental Biology</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151K</w:t>
      </w:r>
      <w:r>
        <w:rPr>
          <w:rFonts w:ascii="Times New Roman" w:hAnsi="Times New Roman"/>
          <w:color w:val="191919"/>
          <w:sz w:val="18"/>
          <w:szCs w:val="18"/>
        </w:rPr>
        <w:tab/>
        <w:t>Survey of Chemistry I</w:t>
      </w:r>
      <w:r>
        <w:rPr>
          <w:rFonts w:ascii="Times New Roman" w:hAnsi="Times New Roman"/>
          <w:color w:val="191919"/>
          <w:sz w:val="18"/>
          <w:szCs w:val="18"/>
        </w:rPr>
        <w:tab/>
        <w:t>4</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152K</w:t>
      </w:r>
      <w:r>
        <w:rPr>
          <w:rFonts w:ascii="Times New Roman" w:hAnsi="Times New Roman"/>
          <w:color w:val="191919"/>
          <w:sz w:val="18"/>
          <w:szCs w:val="18"/>
        </w:rPr>
        <w:tab/>
        <w:t xml:space="preserve">Survey of Chemistry </w:t>
      </w:r>
      <w:r>
        <w:rPr>
          <w:rFonts w:ascii="Times New Roman" w:hAnsi="Times New Roman"/>
          <w:color w:val="191919"/>
          <w:sz w:val="18"/>
          <w:szCs w:val="18"/>
        </w:rPr>
        <w:lastRenderedPageBreak/>
        <w:t>II</w:t>
      </w:r>
      <w:r>
        <w:rPr>
          <w:rFonts w:ascii="Times New Roman" w:hAnsi="Times New Roman"/>
          <w:color w:val="191919"/>
          <w:sz w:val="18"/>
          <w:szCs w:val="18"/>
        </w:rPr>
        <w:tab/>
        <w:t>4</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1001K</w:t>
      </w:r>
      <w:r>
        <w:rPr>
          <w:rFonts w:ascii="Times New Roman" w:hAnsi="Times New Roman"/>
          <w:color w:val="191919"/>
          <w:sz w:val="18"/>
          <w:szCs w:val="18"/>
        </w:rPr>
        <w:tab/>
        <w:t>Physical Science I</w:t>
      </w:r>
      <w:r>
        <w:rPr>
          <w:rFonts w:ascii="Times New Roman" w:hAnsi="Times New Roman"/>
          <w:color w:val="191919"/>
          <w:sz w:val="18"/>
          <w:szCs w:val="18"/>
        </w:rPr>
        <w:tab/>
        <w:t>4</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1002K</w:t>
      </w:r>
      <w:r>
        <w:rPr>
          <w:rFonts w:ascii="Times New Roman" w:hAnsi="Times New Roman"/>
          <w:color w:val="191919"/>
          <w:sz w:val="18"/>
          <w:szCs w:val="18"/>
        </w:rPr>
        <w:tab/>
        <w:t>Physical Science II</w:t>
      </w:r>
      <w:r>
        <w:rPr>
          <w:rFonts w:ascii="Times New Roman" w:hAnsi="Times New Roman"/>
          <w:color w:val="191919"/>
          <w:sz w:val="18"/>
          <w:szCs w:val="18"/>
        </w:rPr>
        <w:tab/>
        <w:t>4</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1020K</w:t>
      </w:r>
      <w:r>
        <w:rPr>
          <w:rFonts w:ascii="Times New Roman" w:hAnsi="Times New Roman"/>
          <w:color w:val="191919"/>
          <w:sz w:val="18"/>
          <w:szCs w:val="18"/>
        </w:rPr>
        <w:tab/>
        <w:t>Survey of Modern Science &amp;</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ech</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Select one:</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1003</w:t>
      </w:r>
      <w:r>
        <w:rPr>
          <w:rFonts w:ascii="Times New Roman" w:hAnsi="Times New Roman"/>
          <w:color w:val="191919"/>
          <w:sz w:val="18"/>
          <w:szCs w:val="18"/>
        </w:rPr>
        <w:tab/>
        <w:t>Intro to</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echnology</w:t>
      </w:r>
      <w:r>
        <w:rPr>
          <w:rFonts w:ascii="Times New Roman" w:hAnsi="Times New Roman"/>
          <w:color w:val="191919"/>
          <w:sz w:val="18"/>
          <w:szCs w:val="18"/>
        </w:rPr>
        <w:tab/>
        <w:t>2</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Intro to Computers</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13</w:t>
      </w:r>
      <w:r>
        <w:rPr>
          <w:rFonts w:ascii="Times New Roman" w:hAnsi="Times New Roman"/>
          <w:color w:val="191919"/>
          <w:sz w:val="18"/>
          <w:szCs w:val="18"/>
        </w:rPr>
        <w:tab/>
        <w:t>Pre-Calculus</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1201</w:t>
      </w:r>
      <w:r>
        <w:rPr>
          <w:rFonts w:ascii="Times New Roman" w:hAnsi="Times New Roman"/>
          <w:color w:val="191919"/>
          <w:sz w:val="18"/>
          <w:szCs w:val="18"/>
        </w:rPr>
        <w:tab/>
        <w:t>Survey of Calculus</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24</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Basic Statistics</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w:t>
      </w:r>
      <w:r>
        <w:rPr>
          <w:rFonts w:ascii="Times New Roman" w:hAnsi="Times New Roman"/>
          <w:color w:val="191919"/>
          <w:sz w:val="18"/>
          <w:szCs w:val="18"/>
        </w:rPr>
        <w:tab/>
        <w:t>2100</w:t>
      </w:r>
      <w:r>
        <w:rPr>
          <w:rFonts w:ascii="Times New Roman" w:hAnsi="Times New Roman"/>
          <w:color w:val="191919"/>
          <w:sz w:val="18"/>
          <w:szCs w:val="18"/>
        </w:rPr>
        <w:tab/>
        <w:t>Computer</w:t>
      </w:r>
      <w:r>
        <w:rPr>
          <w:rFonts w:ascii="Times New Roman" w:hAnsi="Times New Roman"/>
          <w:color w:val="191919"/>
          <w:spacing w:val="-10"/>
          <w:sz w:val="18"/>
          <w:szCs w:val="18"/>
        </w:rPr>
        <w:t xml:space="preserve"> </w:t>
      </w:r>
      <w:r>
        <w:rPr>
          <w:rFonts w:ascii="Times New Roman" w:hAnsi="Times New Roman"/>
          <w:color w:val="191919"/>
          <w:sz w:val="18"/>
          <w:szCs w:val="18"/>
        </w:rPr>
        <w:t>Applications</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SSCI</w:t>
      </w:r>
      <w:r>
        <w:rPr>
          <w:rFonts w:ascii="Times New Roman" w:hAnsi="Times New Roman"/>
          <w:color w:val="191919"/>
          <w:sz w:val="18"/>
          <w:szCs w:val="18"/>
        </w:rPr>
        <w:tab/>
        <w:t>2402</w:t>
      </w:r>
      <w:r>
        <w:rPr>
          <w:rFonts w:ascii="Times New Roman" w:hAnsi="Times New Roman"/>
          <w:color w:val="191919"/>
          <w:sz w:val="18"/>
          <w:szCs w:val="18"/>
        </w:rPr>
        <w:tab/>
        <w:t>Microcomputers in Soc Sciences</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2"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00"/>
        <w:rPr>
          <w:rFonts w:ascii="Times New Roman" w:hAnsi="Times New Roman"/>
          <w:color w:val="000000"/>
          <w:sz w:val="18"/>
          <w:szCs w:val="18"/>
        </w:rPr>
      </w:pPr>
      <w:r>
        <w:rPr>
          <w:rFonts w:ascii="Times New Roman" w:hAnsi="Times New Roman"/>
          <w:b/>
          <w:bCs/>
          <w:color w:val="191919"/>
          <w:sz w:val="18"/>
          <w:szCs w:val="18"/>
        </w:rPr>
        <w:t>Option II- Science Majors (Select 2)</w:t>
      </w:r>
    </w:p>
    <w:p w:rsidR="001050CA" w:rsidRDefault="001050CA" w:rsidP="001050CA">
      <w:pPr>
        <w:widowControl w:val="0"/>
        <w:tabs>
          <w:tab w:val="left" w:pos="1160"/>
          <w:tab w:val="left" w:pos="1880"/>
          <w:tab w:val="left" w:pos="9720"/>
        </w:tabs>
        <w:autoSpaceDE w:val="0"/>
        <w:autoSpaceDN w:val="0"/>
        <w:adjustRightInd w:val="0"/>
        <w:spacing w:before="12" w:after="0"/>
        <w:ind w:left="10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w:t>
      </w:r>
      <w:r>
        <w:rPr>
          <w:rFonts w:ascii="Times New Roman" w:hAnsi="Times New Roman"/>
          <w:color w:val="191919"/>
          <w:spacing w:val="-7"/>
          <w:sz w:val="18"/>
          <w:szCs w:val="18"/>
        </w:rPr>
        <w:t>1</w:t>
      </w:r>
      <w:r>
        <w:rPr>
          <w:rFonts w:ascii="Times New Roman" w:hAnsi="Times New Roman"/>
          <w:color w:val="191919"/>
          <w:sz w:val="18"/>
          <w:szCs w:val="18"/>
        </w:rPr>
        <w:t>1K</w:t>
      </w:r>
      <w:r>
        <w:rPr>
          <w:rFonts w:ascii="Times New Roman" w:hAnsi="Times New Roman"/>
          <w:color w:val="191919"/>
          <w:sz w:val="18"/>
          <w:szCs w:val="18"/>
        </w:rPr>
        <w:tab/>
        <w:t>General Chemistry I</w:t>
      </w:r>
      <w:r>
        <w:rPr>
          <w:rFonts w:ascii="Times New Roman" w:hAnsi="Times New Roman"/>
          <w:color w:val="191919"/>
          <w:sz w:val="18"/>
          <w:szCs w:val="18"/>
        </w:rPr>
        <w:tab/>
        <w:t>4</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1212K</w:t>
      </w:r>
      <w:r>
        <w:rPr>
          <w:rFonts w:ascii="Times New Roman" w:hAnsi="Times New Roman"/>
          <w:color w:val="191919"/>
          <w:sz w:val="18"/>
          <w:szCs w:val="18"/>
        </w:rPr>
        <w:tab/>
        <w:t>General Chemistry II</w:t>
      </w:r>
      <w:r>
        <w:rPr>
          <w:rFonts w:ascii="Times New Roman" w:hAnsi="Times New Roman"/>
          <w:color w:val="191919"/>
          <w:sz w:val="18"/>
          <w:szCs w:val="18"/>
        </w:rPr>
        <w:tab/>
        <w:t>4</w:t>
      </w:r>
    </w:p>
    <w:p w:rsidR="001050CA" w:rsidRDefault="001050CA" w:rsidP="001050CA">
      <w:pPr>
        <w:widowControl w:val="0"/>
        <w:tabs>
          <w:tab w:val="left" w:pos="1180"/>
          <w:tab w:val="left" w:pos="190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r>
      <w:r>
        <w:rPr>
          <w:rFonts w:ascii="Times New Roman" w:hAnsi="Times New Roman"/>
          <w:color w:val="191919"/>
          <w:spacing w:val="-7"/>
          <w:sz w:val="18"/>
          <w:szCs w:val="18"/>
        </w:rPr>
        <w:t>111</w:t>
      </w:r>
      <w:r>
        <w:rPr>
          <w:rFonts w:ascii="Times New Roman" w:hAnsi="Times New Roman"/>
          <w:color w:val="191919"/>
          <w:sz w:val="18"/>
          <w:szCs w:val="18"/>
        </w:rPr>
        <w:t>1K</w:t>
      </w:r>
      <w:r>
        <w:rPr>
          <w:rFonts w:ascii="Times New Roman" w:hAnsi="Times New Roman"/>
          <w:color w:val="191919"/>
          <w:sz w:val="18"/>
          <w:szCs w:val="18"/>
        </w:rPr>
        <w:tab/>
        <w:t>Introductory Science I</w:t>
      </w:r>
      <w:r>
        <w:rPr>
          <w:rFonts w:ascii="Times New Roman" w:hAnsi="Times New Roman"/>
          <w:color w:val="191919"/>
          <w:sz w:val="18"/>
          <w:szCs w:val="18"/>
        </w:rPr>
        <w:tab/>
        <w:t>4</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r>
      <w:r>
        <w:rPr>
          <w:rFonts w:ascii="Times New Roman" w:hAnsi="Times New Roman"/>
          <w:color w:val="191919"/>
          <w:spacing w:val="-7"/>
          <w:sz w:val="18"/>
          <w:szCs w:val="18"/>
        </w:rPr>
        <w:t>11</w:t>
      </w:r>
      <w:r>
        <w:rPr>
          <w:rFonts w:ascii="Times New Roman" w:hAnsi="Times New Roman"/>
          <w:color w:val="191919"/>
          <w:sz w:val="18"/>
          <w:szCs w:val="18"/>
        </w:rPr>
        <w:t>12K</w:t>
      </w:r>
      <w:r>
        <w:rPr>
          <w:rFonts w:ascii="Times New Roman" w:hAnsi="Times New Roman"/>
          <w:color w:val="191919"/>
          <w:sz w:val="18"/>
          <w:szCs w:val="18"/>
        </w:rPr>
        <w:tab/>
        <w:t>Introductory Science II</w:t>
      </w:r>
      <w:r>
        <w:rPr>
          <w:rFonts w:ascii="Times New Roman" w:hAnsi="Times New Roman"/>
          <w:color w:val="191919"/>
          <w:sz w:val="18"/>
          <w:szCs w:val="18"/>
        </w:rPr>
        <w:tab/>
        <w:t>4</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2221K</w:t>
      </w:r>
      <w:r>
        <w:rPr>
          <w:rFonts w:ascii="Times New Roman" w:hAnsi="Times New Roman"/>
          <w:color w:val="191919"/>
          <w:sz w:val="18"/>
          <w:szCs w:val="18"/>
        </w:rPr>
        <w:tab/>
        <w:t>Principles of Physics I</w:t>
      </w:r>
      <w:r>
        <w:rPr>
          <w:rFonts w:ascii="Times New Roman" w:hAnsi="Times New Roman"/>
          <w:color w:val="191919"/>
          <w:sz w:val="18"/>
          <w:szCs w:val="18"/>
        </w:rPr>
        <w:tab/>
        <w:t>3</w:t>
      </w:r>
    </w:p>
    <w:p w:rsidR="001050CA" w:rsidRDefault="001050CA" w:rsidP="001050CA">
      <w:pPr>
        <w:widowControl w:val="0"/>
        <w:tabs>
          <w:tab w:val="left" w:pos="1160"/>
          <w:tab w:val="left" w:pos="1880"/>
          <w:tab w:val="left" w:pos="9720"/>
        </w:tabs>
        <w:autoSpaceDE w:val="0"/>
        <w:autoSpaceDN w:val="0"/>
        <w:adjustRightInd w:val="0"/>
        <w:spacing w:before="9" w:after="0"/>
        <w:ind w:left="10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2222K</w:t>
      </w:r>
      <w:r>
        <w:rPr>
          <w:rFonts w:ascii="Times New Roman" w:hAnsi="Times New Roman"/>
          <w:color w:val="191919"/>
          <w:sz w:val="18"/>
          <w:szCs w:val="18"/>
        </w:rPr>
        <w:tab/>
        <w:t>Principles of Physics II</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after="0" w:line="190" w:lineRule="exact"/>
        <w:rPr>
          <w:rFonts w:ascii="Times New Roman" w:hAnsi="Times New Roman"/>
          <w:color w:val="000000"/>
          <w:sz w:val="19"/>
          <w:szCs w:val="19"/>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sectPr w:rsidR="001050CA">
          <w:pgSz w:w="12240" w:h="15840"/>
          <w:pgMar w:top="320" w:right="320" w:bottom="280" w:left="620" w:header="720" w:footer="720" w:gutter="0"/>
          <w:cols w:space="720" w:equalWidth="0">
            <w:col w:w="11300"/>
          </w:cols>
          <w:noEndnote/>
        </w:sectPr>
      </w:pPr>
    </w:p>
    <w:p w:rsidR="001050CA" w:rsidRDefault="001050CA" w:rsidP="001050CA">
      <w:pPr>
        <w:widowControl w:val="0"/>
        <w:autoSpaceDE w:val="0"/>
        <w:autoSpaceDN w:val="0"/>
        <w:adjustRightInd w:val="0"/>
        <w:spacing w:before="1"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4113" w:right="-50"/>
        <w:rPr>
          <w:rFonts w:ascii="Times New Roman" w:hAnsi="Times New Roman"/>
          <w:color w:val="000000"/>
          <w:sz w:val="20"/>
          <w:szCs w:val="20"/>
        </w:rPr>
      </w:pPr>
      <w:r>
        <w:rPr>
          <w:rFonts w:ascii="Times New Roman" w:hAnsi="Times New Roman"/>
          <w:color w:val="191919"/>
          <w:sz w:val="20"/>
          <w:szCs w:val="20"/>
        </w:rPr>
        <w:t>2008-2012 Unde</w:t>
      </w:r>
      <w:r>
        <w:rPr>
          <w:rFonts w:ascii="Times New Roman" w:hAnsi="Times New Roman"/>
          <w:color w:val="191919"/>
          <w:spacing w:val="-4"/>
          <w:sz w:val="20"/>
          <w:szCs w:val="20"/>
        </w:rPr>
        <w:t>r</w:t>
      </w:r>
      <w:r>
        <w:rPr>
          <w:rFonts w:ascii="Times New Roman" w:hAnsi="Times New Roman"/>
          <w:color w:val="191919"/>
          <w:sz w:val="20"/>
          <w:szCs w:val="20"/>
        </w:rPr>
        <w:t xml:space="preserve">graduate </w:t>
      </w:r>
      <w:proofErr w:type="gramStart"/>
      <w:r>
        <w:rPr>
          <w:rFonts w:ascii="Times New Roman" w:hAnsi="Times New Roman"/>
          <w:color w:val="191919"/>
          <w:sz w:val="20"/>
          <w:szCs w:val="20"/>
        </w:rPr>
        <w:t>Catalog</w:t>
      </w:r>
      <w:proofErr w:type="gramEnd"/>
    </w:p>
    <w:p w:rsidR="001050CA" w:rsidRDefault="001050CA" w:rsidP="001050CA">
      <w:pPr>
        <w:widowControl w:val="0"/>
        <w:autoSpaceDE w:val="0"/>
        <w:autoSpaceDN w:val="0"/>
        <w:adjustRightInd w:val="0"/>
        <w:spacing w:after="0" w:line="422" w:lineRule="exact"/>
        <w:rPr>
          <w:rFonts w:ascii="Century Gothic" w:hAnsi="Century Gothic" w:cs="Century Gothic"/>
          <w:color w:val="000000"/>
          <w:sz w:val="36"/>
          <w:szCs w:val="36"/>
        </w:rPr>
      </w:pPr>
    </w:p>
    <w:p w:rsidR="001050CA" w:rsidRDefault="001050CA" w:rsidP="001050CA">
      <w:pPr>
        <w:widowControl w:val="0"/>
        <w:autoSpaceDE w:val="0"/>
        <w:autoSpaceDN w:val="0"/>
        <w:adjustRightInd w:val="0"/>
        <w:spacing w:after="0" w:line="422" w:lineRule="exact"/>
        <w:rPr>
          <w:rFonts w:ascii="Century Gothic" w:hAnsi="Century Gothic" w:cs="Century Gothic"/>
          <w:color w:val="000000"/>
          <w:sz w:val="36"/>
          <w:szCs w:val="36"/>
        </w:rPr>
        <w:sectPr w:rsidR="001050CA">
          <w:type w:val="continuous"/>
          <w:pgSz w:w="12240" w:h="15840"/>
          <w:pgMar w:top="1480" w:right="320" w:bottom="280" w:left="620" w:header="720" w:footer="720" w:gutter="0"/>
          <w:cols w:num="2" w:space="720" w:equalWidth="0">
            <w:col w:w="6887" w:space="3693"/>
            <w:col w:w="720"/>
          </w:cols>
          <w:noEndnote/>
        </w:sectPr>
      </w:pPr>
    </w:p>
    <w:p w:rsidR="001050CA" w:rsidRDefault="00AE60A2" w:rsidP="001050CA">
      <w:pPr>
        <w:widowControl w:val="0"/>
        <w:autoSpaceDE w:val="0"/>
        <w:autoSpaceDN w:val="0"/>
        <w:adjustRightInd w:val="0"/>
        <w:spacing w:before="67" w:after="0" w:line="192" w:lineRule="exact"/>
        <w:ind w:left="991" w:right="8360" w:hanging="426"/>
        <w:rPr>
          <w:rFonts w:ascii="Century Gothic" w:hAnsi="Century Gothic" w:cs="Century Gothic"/>
          <w:color w:val="000000"/>
          <w:sz w:val="16"/>
          <w:szCs w:val="16"/>
        </w:rPr>
      </w:pPr>
      <w:r w:rsidRPr="00AE60A2">
        <w:rPr>
          <w:rFonts w:ascii="Century Gothic" w:hAnsi="Century Gothic" w:cs="Century Gothic"/>
          <w:b/>
          <w:bCs/>
          <w:noProof/>
          <w:color w:val="191919"/>
          <w:sz w:val="16"/>
          <w:szCs w:val="16"/>
        </w:rPr>
        <w:lastRenderedPageBreak/>
        <w:pict>
          <v:group id="_x0000_s2599" style="position:absolute;left:0;text-align:left;margin-left:-16.75pt;margin-top:-15.9pt;width:157.05pt;height:11in;z-index:-251376640" coordorigin="-55,3" coordsize="3141,15840">
            <v:group id="Group 2700" o:spid="_x0000_s2600" style="position:absolute;left:-34;top:3;width:3120;height:15840;mso-position-horizontal-relative:page;mso-position-vertical-relative:page" coordsize="312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" o:allowincell="f">
              <v:rect id="_x0000_s2601" style="position:absolute;width:1080;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LMUA&#10;AADdAAAADwAAAGRycy9kb3ducmV2LnhtbESPT2vCQBTE70K/w/IKvZlNpY0aXUUKLcVL/Uuvr9ln&#10;Epp9G3a3Jn57Vyh4HGbmN8x82ZtGnMn52rKC5yQFQVxYXXOp4LB/H05A+ICssbFMCi7kYbl4GMwx&#10;17bjLZ13oRQRwj5HBVUIbS6lLyoy6BPbEkfvZJ3BEKUrpXbYRbhp5ChNM2mw5rhQYUtvFRW/uz+j&#10;oHM9vX6U+muSrY/76ffPGNuNU+rpsV/NQATqwz383/7UCrJx9g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YsxQAAAN0AAAAPAAAAAAAAAAAAAAAAAJgCAABkcnMv&#10;ZG93bnJldi54bWxQSwUGAAAAAAQABAD1AAAAigMAAAAA&#10;" fillcolor="#dcdcdc" stroked="f">
                <v:path arrowok="t"/>
              </v:rect>
              <v:rect id="Rectangle 2702" o:spid="_x0000_s2602" style="position:absolute;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Tt8UA&#10;AADdAAAADwAAAGRycy9kb3ducmV2LnhtbESPT2vCQBTE70K/w/IKvemmglGjqxShRbxo/YPXZ/aZ&#10;BLNvw+7WpN++Kwg9DjPzG2a+7Ewt7uR8ZVnB+yABQZxbXXGh4Hj47E9A+ICssbZMCn7Jw3Lx0ptj&#10;pm3L33Tfh0JECPsMFZQhNJmUPi/JoB/Yhjh6V+sMhihdIbXDNsJNLYdJkkqDFceFEhtalZTf9j9G&#10;Qes6Gn0VejtJN6fD9HwZY7NzSr29dh8zEIG68B9+ttdaQTpOR/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tO3xQAAAN0AAAAPAAAAAAAAAAAAAAAAAJgCAABkcnMv&#10;ZG93bnJldi54bWxQSwUGAAAAAAQABAD1AAAAigMAAAAA&#10;" fillcolor="#dcdcdc" stroked="f">
                <v:path arrowok="t"/>
              </v:rect>
              <v:rect id="Rectangle 2703" o:spid="_x0000_s2603" style="position:absolute;top:2488;width:1080;height: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mccA&#10;AADdAAAADwAAAGRycy9kb3ducmV2LnhtbESPT2vCQBTE74V+h+UVehHdmEMsaVaRUqEgHqJt0dsj&#10;+/KHZt+G7JrEb+8WCj0OM/MbJttMphUD9a6xrGC5iEAQF1Y3XCn4PO3mLyCcR9bYWiYFN3KwWT8+&#10;ZJhqO3JOw9FXIkDYpaig9r5LpXRFTQbdwnbEwSttb9AH2VdS9zgGuGllHEWJNNhwWKixo7eaip/j&#10;1Sh4j8/bct/mXX4w568lxWZWXL6Ven6atq8gPE3+P/zX/tAKklWSwO+b8AT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pnHAAAA3QAAAA8AAAAAAAAAAAAAAAAAmAIAAGRy&#10;cy9kb3ducmV2LnhtbFBLBQYAAAAABAAEAPUAAACMAwAAAAA=&#10;" fillcolor="#dcdcdc" stroked="f">
                <v:path arrowok="t"/>
              </v:rect>
              <v:rect id="_x0000_s2604" style="position:absolute;left:760;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v:rect id="_x0000_s2605" style="position:absolute;left:740;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nnMQA&#10;AADdAAAADwAAAGRycy9kb3ducmV2LnhtbERPz2vCMBS+C/sfwhvsIjNVWHXVKCrIPCmrg7HbW/Ns&#10;uzUvJclq/e/NQdjx4/u9WPWmER05X1tWMB4lIIgLq2suFXycds8zED4ga2wsk4IreVgtHwYLzLS9&#10;8Dt1eShFDGGfoYIqhDaT0hcVGfQj2xJH7mydwRChK6V2eInhppGTJEmlwZpjQ4UtbSsqfvM/o+Dn&#10;881tXr9ejsfiu+l2lB6S8XSo1NNjv56DCNSHf/HdvdcK0mka58Y38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Z5zEAAAA3QAAAA8AAAAAAAAAAAAAAAAAmAIAAGRycy9k&#10;b3ducmV2LnhtbFBLBQYAAAAABAAEAPUAAACJAwAAAAA=&#10;" filled="f" strokecolor="#a3a3a3" strokeweight="2pt">
                <v:path arrowok="t"/>
              </v:rect>
              <v:rect id="Rectangle 2706" o:spid="_x0000_s2606" style="position:absolute;top:24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o5cgA&#10;AADdAAAADwAAAGRycy9kb3ducmV2LnhtbESPQWvCQBSE7wX/w/IEL6VuIhLb1FVEVDwUaa0evD2y&#10;r0kw+zZmVxP/fbdQ8DjMzDfMdN6ZStyocaVlBfEwAkGcWV1yruDwvX55BeE8ssbKMim4k4P5rPc0&#10;xVTblr/otve5CBB2KSoovK9TKV1WkEE3tDVx8H5sY9AH2eRSN9gGuKnkKIoSabDksFBgTcuCsvP+&#10;ahRsdveP0fM5Psarri0P49Ml/5ygUoN+t3gH4anzj/B/e6sVJJPkDf7eh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2ujlyAAAAN0AAAAPAAAAAAAAAAAAAAAAAJgCAABk&#10;cnMvZG93bnJldi54bWxQSwUGAAAAAAQABAD1AAAAjQMAAAAA&#10;" fillcolor="#191919" stroked="f">
                <v:path arrowok="t"/>
              </v:rect>
              <v:rect id="Rectangle 2707" o:spid="_x0000_s2607" style="position:absolute;top:42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XpcUA&#10;AADdAAAADwAAAGRycy9kb3ducmV2LnhtbERPy2rCQBTdF/yH4Qpuik4ixUh0FCkqLoq0PhbuLplr&#10;EszcSTOjiX/vLApdHs57vuxMJR7UuNKygngUgSDOrC45V3A6boZTEM4ja6wsk4InOVguem9zTLVt&#10;+YceB5+LEMIuRQWF93UqpcsKMuhGtiYO3NU2Bn2ATS51g20IN5UcR9FEGiw5NBRY02dB2e1wNwq2&#10;++fX+P0Wn+N115anj8tv/p2gUoN+t5qB8NT5f/Gfe6cVTJIk7A9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delxQAAAN0AAAAPAAAAAAAAAAAAAAAAAJgCAABkcnMv&#10;ZG93bnJldi54bWxQSwUGAAAAAAQABAD1AAAAigMAAAAA&#10;" fillcolor="#191919" stroked="f">
                <v:path arrowok="t"/>
              </v:rect>
              <v:group id="Group 2708" o:spid="_x0000_s2608" style="position:absolute;left:-720;top:6104;width:1804;height:0" coordorigin="-720,6104" coordsize="1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nVze8cAAADd&#10;AAAADwAAAAAAAAAAAAAAAACqAgAAZHJzL2Rvd25yZXYueG1sUEsFBgAAAAAEAAQA+gAAAJ4DAAAA&#10;AA==&#10;">
                <v:shape id="Freeform 2709" o:spid="_x0000_s2609"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csUA&#10;AADdAAAADwAAAGRycy9kb3ducmV2LnhtbESPzWrDMBCE74G+g9hCb7FcH+LgRDGltNCQXPJTSm6L&#10;tZVNrZWR1MR9+yoQyHGYmW+YZT3aXpzJh86xgucsB0HcON2xUXA8vE/nIEJE1tg7JgV/FKBePUyW&#10;WGl34R2d99GIBOFQoYI2xqGSMjQtWQyZG4iT9+28xZikN1J7vCS47WWR5zNpseO00OJAry01P/tf&#10;qyC8rbvPsLbj1vbutPnypTEbr9TT4/iyABFpjPfwrf2hFczKsoD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ZyxQAAAN0AAAAPAAAAAAAAAAAAAAAAAJgCAABkcnMv&#10;ZG93bnJldi54bWxQSwUGAAAAAAQABAD1AAAAigMAAAAA&#10;" path="m1804,l720,e" filled="f" strokecolor="#191919" strokeweight="2pt">
                  <v:path arrowok="t" o:connecttype="custom" o:connectlocs="1804,0;720,0" o:connectangles="0,0"/>
                </v:shape>
                <v:shape id="Freeform 2710" o:spid="_x0000_s2610"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T6cUA&#10;AADdAAAADwAAAGRycy9kb3ducmV2LnhtbESPQWsCMRSE74X+h/AKvdVsW3DLanYppQVFL9qKeHts&#10;ntnFzcuSRF3/vRGEHoeZ+YaZVoPtxIl8aB0reB1lIIhrp1s2Cv5+f14+QISIrLFzTAouFKAqHx+m&#10;WGh35hWd1tGIBOFQoIImxr6QMtQNWQwj1xMnb++8xZikN1J7PCe47eRblo2lxZbTQoM9fTVUH9ZH&#10;qyB8z9tNmNthaTu3W2x9bszCK/X8NHxOQEQa4n/43p5pBeM8f4fbm/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ZPpxQAAAN0AAAAPAAAAAAAAAAAAAAAAAJgCAABkcnMv&#10;ZG93bnJldi54bWxQSwUGAAAAAAQABAD1AAAAigMAAAAA&#10;" path="m720,l1804,e" filled="f" strokecolor="#191919" strokeweight="2pt">
                  <v:path arrowok="t" o:connecttype="custom" o:connectlocs="720,0;1804,0" o:connectangles="0,0"/>
                </v:shape>
              </v:group>
              <v:group id="Group 2711" o:spid="_x0000_s2611" style="position:absolute;left:-696;top:7904;width:1780;height:0" coordorigin="-696,79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LQ48cAAADd&#10;AAAADwAAAAAAAAAAAAAAAACqAgAAZHJzL2Rvd25yZXYueG1sUEsFBgAAAAAEAAQA+gAAAJ4DAAAA&#10;AA==&#10;">
                <v:shape id="Freeform 2712" o:spid="_x0000_s2612"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gBsUA&#10;AADdAAAADwAAAGRycy9kb3ducmV2LnhtbESPT4vCMBTE7wt+h/AEL4smiqtSjSJS2T3sxT94fjTP&#10;trR5KU2s9dtvFhb2OMzMb5jNrre16Kj1pWMN04kCQZw5U3Ku4Xo5jlcgfEA2WDsmDS/ysNsO3jaY&#10;GPfkE3XnkIsIYZ+ghiKEJpHSZwVZ9BPXEEfv7lqLIco2l6bFZ4TbWs6UWkiLJceFAhs6FJRV54fV&#10;0Kdz2X2qSn1nPJ+m1fssDZeb1qNhv1+DCNSH//Bf+8toWCy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qAGxQAAAN0AAAAPAAAAAAAAAAAAAAAAAJgCAABkcnMv&#10;ZG93bnJldi54bWxQSwUGAAAAAAQABAD1AAAAigMAAAAA&#10;" path="m1781,l696,e" filled="f" strokecolor="#191919" strokeweight="2pt">
                  <v:path arrowok="t" o:connecttype="custom" o:connectlocs="1781,0;696,0" o:connectangles="0,0"/>
                </v:shape>
                <v:shape id="Freeform 2713" o:spid="_x0000_s2613"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ccUA&#10;AADdAAAADwAAAGRycy9kb3ducmV2LnhtbESPQWvCQBSE7wX/w/KEXoruKhIlugmlROyhl2rp+ZF9&#10;JiHZtyG7xvTfu4VCj8PMfMMc8sl2YqTBN441rJYKBHHpTMOVhq/LcbED4QOywc4xafghD3k2ezpg&#10;atydP2k8h0pECPsUNdQh9KmUvqzJol+6njh6VzdYDFEOlTQD3iPcdnKtVCItNhwXauzpraayPd+s&#10;hqnYyPGkWvVR8mZVtC/rIly+tX6eT697EIGm8B/+a78bDcl2m8Dvm/g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D5xxQAAAN0AAAAPAAAAAAAAAAAAAAAAAJgCAABkcnMv&#10;ZG93bnJldi54bWxQSwUGAAAAAAQABAD1AAAAigMAAAAA&#10;" path="m696,l1781,e" filled="f" strokecolor="#191919" strokeweight="2pt">
                  <v:path arrowok="t" o:connecttype="custom" o:connectlocs="696,0;1781,0" o:connectangles="0,0"/>
                </v:shape>
              </v:group>
              <v:group id="Group 2714" o:spid="_x0000_s2614" style="position:absolute;left:-687;top:9704;width:1771;height:0" coordorigin="-687,9704" coordsize="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BOlMYAAADdAAAADwAAAGRycy9kb3ducmV2LnhtbESPQWvCQBSE7wX/w/KE&#10;3uomSo1EVxGppQcRqoJ4e2SfSTD7NmS3Sfz3riD0OMzMN8xi1ZtKtNS40rKCeBSBIM6sLjlXcDpu&#10;P2YgnEfWWFkmBXdysFoO3haYatvxL7UHn4sAYZeigsL7OpXSZQUZdCNbEwfvahuDPsgml7rBLsBN&#10;JcdRNJUGSw4LBda0KSi7Hf6Mgu8Ou/Uk/mp3t+vmfjl+7s+7mJR6H/brOQhPvf8Pv9o/WsE0SRJ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E6UxgAAAN0A&#10;AAAPAAAAAAAAAAAAAAAAAKoCAABkcnMvZG93bnJldi54bWxQSwUGAAAAAAQABAD6AAAAnQMAAAAA&#10;">
                <v:shape id="Freeform 2715" o:spid="_x0000_s2615"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gFMMA&#10;AADdAAAADwAAAGRycy9kb3ducmV2LnhtbERP3WrCMBS+F/YO4Qx2I5q6QSvVKFMm24UIVh/g2Bzb&#10;suakJJlWn95cDLz8+P7ny9604kLON5YVTMYJCOLS6oYrBcfDZjQF4QOyxtYyKbiRh+XiZTDHXNsr&#10;7+lShErEEPY5KqhD6HIpfVmTQT+2HXHkztYZDBG6SmqH1xhuWvmeJKk02HBsqLGjdU3lb/FnFGT3&#10;ydeHNpy2hdt+r/a33fa0GSr19tp/zkAE6sNT/O/+0QrSLIt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IgFMMAAADdAAAADwAAAAAAAAAAAAAAAACYAgAAZHJzL2Rv&#10;d25yZXYueG1sUEsFBgAAAAAEAAQA9QAAAIgDAAAAAA==&#10;" path="m1772,l687,e" filled="f" strokecolor="#191919" strokeweight="2pt">
                  <v:path arrowok="t" o:connecttype="custom" o:connectlocs="1772,0;687,0" o:connectangles="0,0"/>
                </v:shape>
                <v:shape id="Freeform 2716" o:spid="_x0000_s2616"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Fj8cA&#10;AADdAAAADwAAAGRycy9kb3ducmV2LnhtbESP0WrCQBRE34X+w3KFvkjdWCFpo6tUqdQHKZj2A26z&#10;1ySYvRt2txr9ercg9HGYmTPMfNmbVpzI+caygsk4AUFcWt1wpeD7a/P0AsIHZI2tZVJwIQ/LxcNg&#10;jrm2Z97TqQiViBD2OSqoQ+hyKX1Zk0E/th1x9A7WGQxRukpqh+cIN618TpJUGmw4LtTY0bqm8lj8&#10;GgXZdfI+1YbTtnC7j9X+8rn72YyUehz2bzMQgfrwH763t1pBmmWv8Pc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Y/HAAAA3QAAAA8AAAAAAAAAAAAAAAAAmAIAAGRy&#10;cy9kb3ducmV2LnhtbFBLBQYAAAAABAAEAPUAAACMAwAAAAA=&#10;" path="m687,l1772,e" filled="f" strokecolor="#191919" strokeweight="2pt">
                  <v:path arrowok="t" o:connecttype="custom" o:connectlocs="687,0;1772,0" o:connectangles="0,0"/>
                </v:shape>
              </v:group>
              <v:group id="Group 2717" o:spid="_x0000_s2617" style="position:absolute;left:-705;top:11504;width:1789;height:0" coordorigin="-705,11504" coordsize="17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ymx8MAAADdAAAADwAAAGRycy9kb3ducmV2LnhtbERPTYvCMBC9C/sfwgh7&#10;07S76Eo1ioi7eBDBuiDehmZsi82kNLGt/94cBI+P971Y9aYSLTWutKwgHkcgiDOrS84V/J9+RzMQ&#10;ziNrrCyTggc5WC0/BgtMtO34SG3qcxFC2CWooPC+TqR0WUEG3djWxIG72sagD7DJpW6wC+Gmkl9R&#10;NJUGSw4NBda0KSi7pXej4K/Dbv0db9v97bp5XE6Tw3kfk1Kfw349B+Gp92/xy73TCqY/s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7KbHwwAAAN0AAAAP&#10;AAAAAAAAAAAAAAAAAKoCAABkcnMvZG93bnJldi54bWxQSwUGAAAAAAQABAD6AAAAmgMAAAAA&#10;">
                <v:shape id="Freeform 2718" o:spid="_x0000_s2618"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DZMYA&#10;AADdAAAADwAAAGRycy9kb3ducmV2LnhtbESPUUvDQBCE3wv9D8cWfGsv8aHW2GsRwVaRIkZ/wJJb&#10;c6G53Zi7ttFf7xUKfRxm5htmuR58q47Uh0bYQD7LQBFXYhuuDXx9Pk8XoEJEttgKk4FfCrBejUdL&#10;LKyc+IOOZaxVgnAo0ICLsSu0DpUjj2EmHXHyvqX3GJPsa217PCW4b/Vtls21x4bTgsOOnhxV+/Lg&#10;DWy299v87c+J7LXPfqrdu7x22pibyfD4ACrSEK/hS/vFGpjfLXI4v0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3DZMYAAADdAAAADwAAAAAAAAAAAAAAAACYAgAAZHJz&#10;L2Rvd25yZXYueG1sUEsFBgAAAAAEAAQA9QAAAIsDAAAAAA==&#10;" path="m1790,l705,e" filled="f" strokecolor="#191919" strokeweight="2pt">
                  <v:path arrowok="t" o:connecttype="custom" o:connectlocs="1790,0;705,0" o:connectangles="0,0"/>
                </v:shape>
                <v:shape id="Freeform 2719" o:spid="_x0000_s2619"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dE8YA&#10;AADdAAAADwAAAGRycy9kb3ducmV2LnhtbESPzWoCQRCE74G8w9CB3HRWD/5sHCUEjAkioskDNDud&#10;ncWd7nVnohuf3hGEHIuq+oqaLTpfqxO1oRI2MOhnoIgLsRWXBr6/lr0JqBCRLdbCZOCPAizmjw8z&#10;zK2ceUenfSxVgnDI0YCLscm1DoUjj6EvDXHyfqT1GJNsS21bPCe4r/Uwy0baY8VpwWFDb46Kw/7X&#10;G3hfTVeD9cWJHLTPjsVmK5+NNub5qXt9ARWpi//he/vDGhiNJ0O4vUlP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9dE8YAAADdAAAADwAAAAAAAAAAAAAAAACYAgAAZHJz&#10;L2Rvd25yZXYueG1sUEsFBgAAAAAEAAQA9QAAAIsDAAAAAA==&#10;" path="m705,l1790,e" filled="f" strokecolor="#191919" strokeweight="2pt">
                  <v:path arrowok="t" o:connecttype="custom" o:connectlocs="705,0;1790,0" o:connectangles="0,0"/>
                </v:shape>
              </v:group>
              <v:group id="_x0000_s2620" style="position:absolute;left:-696;top:13304;width:1780;height:0" coordorigin="-696,133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PjiwxgAAAN0A&#10;AAAPAAAAAAAAAAAAAAAAAKoCAABkcnMvZG93bnJldi54bWxQSwUGAAAAAAQABAD6AAAAnQMAAAAA&#10;">
                <v:shape id="Freeform 2721" o:spid="_x0000_s2621"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1usUA&#10;AADdAAAADwAAAGRycy9kb3ducmV2LnhtbESPQWvCQBSE70L/w/IKXqTuKsFKdBWRlHroxVh6fmSf&#10;SUj2bchuY/z3XaHgcZiZb5jtfrStGKj3tWMNi7kCQVw4U3Op4fvy8bYG4QOywdYxabiTh/3uZbLF&#10;1Lgbn2nIQykihH2KGqoQulRKX1Rk0c9dRxy9q+sthij7UpoebxFuW7lUaiUt1hwXKuzoWFHR5L9W&#10;w5glcvhUjfoqOFlkzWyZhcuP1tPX8bABEWgMz/B/+2Q0rN7XCTzexCc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W6xQAAAN0AAAAPAAAAAAAAAAAAAAAAAJgCAABkcnMv&#10;ZG93bnJldi54bWxQSwUGAAAAAAQABAD1AAAAigMAAAAA&#10;" path="m1781,l696,e" filled="f" strokecolor="#191919" strokeweight="2pt">
                  <v:path arrowok="t" o:connecttype="custom" o:connectlocs="1781,0;696,0" o:connectangles="0,0"/>
                </v:shape>
                <v:shape id="Freeform 2722" o:spid="_x0000_s2622"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cUA&#10;AADdAAAADwAAAGRycy9kb3ducmV2LnhtbESPT4vCMBTE7wt+h/AEL4smiqtSjSJS2T3sxT94fjTP&#10;trR5KU2s9dtvFhb2OMzMb5jNrre16Kj1pWMN04kCQZw5U3Ku4Xo5jlcgfEA2WDsmDS/ysNsO3jaY&#10;GPfkE3XnkIsIYZ+ghiKEJpHSZwVZ9BPXEEfv7lqLIco2l6bFZ4TbWs6UWkiLJceFAhs6FJRV54fV&#10;0Kdz2X2qSn1nPJ+m1fssDZeb1qNhv1+DCNSH//Bf+8toWCx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9AhxQAAAN0AAAAPAAAAAAAAAAAAAAAAAJgCAABkcnMv&#10;ZG93bnJldi54bWxQSwUGAAAAAAQABAD1AAAAigMAAAAA&#10;" path="m696,l1781,e" filled="f" strokecolor="#191919" strokeweight="2pt">
                  <v:path arrowok="t" o:connecttype="custom" o:connectlocs="696,0;1781,0" o:connectangles="0,0"/>
                </v:shape>
              </v:group>
              <v:shape id="_x0000_s2623" style="position:absolute;left:1039;top:15104;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4,e" filled="f" strokecolor="#191919" strokeweight="2pt">
                <v:path arrowok="t" o:connecttype="custom" o:connectlocs="0,0;44,0" o:connectangles="0,0"/>
              </v:shape>
              <v:shape id="_x0000_s2624" style="position:absolute;top:15104;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3nMQA&#10;AADdAAAADwAAAGRycy9kb3ducmV2LnhtbESPQWsCMRSE74X+h/AKXopmFauyNYqIgnirevD42Lxu&#10;VjcvyyZq/PdGEDwOM/MNM51HW4srtb5yrKDfy0AQF05XXCo47NfdCQgfkDXWjknBnTzMZ58fU8y1&#10;u/EfXXehFAnCPkcFJoQml9IXhiz6nmuIk/fvWoshybaUusVbgttaDrJsJC1WnBYMNrQ0VJx3F6sg&#10;28cfHB5Ox0au6sU3reJwezdKdb7i4hdEoBje4Vd7oxWMxpMxPN+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95zEAAAA3QAAAA8AAAAAAAAAAAAAAAAAmAIAAGRycy9k&#10;b3ducmV2LnhtbFBLBQYAAAAABAAEAPUAAACJAwAAAAA=&#10;" path="m,l400,e" filled="f" strokecolor="#191919" strokeweight="2pt">
                <v:path arrowok="t" o:connecttype="custom" o:connectlocs="0,0;400,0" o:connectangles="0,0"/>
              </v:shape>
              <v:rect id="_x0000_s2625" style="position:absolute;left:400;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QucIA&#10;AADdAAAADwAAAGRycy9kb3ducmV2LnhtbERPTYvCMBC9C/6HMII3TRXU0jUti6Do4kXXy96mzWxb&#10;tpmUJtb6781hwePjfW+zwTSip87VlhUs5hEI4sLqmksFt+/9LAbhPLLGxjIpeJKDLB2Ptpho++AL&#10;9VdfihDCLkEFlfdtIqUrKjLo5rYlDtyv7Qz6ALtS6g4fIdw0chlFa2mw5tBQYUu7ioq/690oyE/n&#10;iz983Q59nJdtY/OfxdmulJpOhs8PEJ4G/xb/u49awXoTh7nhTX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RC5wgAAAN0AAAAPAAAAAAAAAAAAAAAAAJgCAABkcnMvZG93&#10;bnJldi54bWxQSwUGAAAAAAQABAD1AAAAhwMAAAAA&#10;" stroked="f">
                <v:path arrowok="t"/>
              </v:rect>
              <v:rect id="_x0000_s2626" style="position:absolute;left:380;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KccA&#10;AADdAAAADwAAAGRycy9kb3ducmV2LnhtbESP3UoDMRSE74W+QziF3ojNWmp/1qZFCi3VG3H1AY6b&#10;42bb5GRJ0nZ9eyMIXg4z8w2z2vTOiguF2HpWcD8uQBDXXrfcKPh4390tQMSErNF6JgXfFGGzHtys&#10;sNT+ym90qVIjMoRjiQpMSl0pZawNOYxj3xFn78sHhynL0Egd8JrhzspJUcykw5bzgsGOtobqU3V2&#10;Cuj19vlhfzieXo7aWrOcflbneVBqNOyfHkEk6tN/+K990Apm88US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P3ynHAAAA3QAAAA8AAAAAAAAAAAAAAAAAmAIAAGRy&#10;cy9kb3ducmV2LnhtbFBLBQYAAAAABAAEAPUAAACMAwAAAAA=&#10;" filled="f" strokecolor="#191919" strokeweight="2pt">
                <v:path arrowok="t"/>
              </v:rect>
            </v:group>
            <v:shape id="_x0000_s2627" type="#_x0000_t202" style="position:absolute;left:343;top:13535;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QBuAIAALo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" o:allowincell="f" filled="f" stroked="f">
              <v:textbox style="layout-flow:vertical;mso-layout-flow-alt:bottom-to-top;mso-next-textbox:#_x0000_s2627"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628" type="#_x0000_t202" style="position:absolute;left:343;top:8267;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7gtQIAALo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" o:allowincell="f" filled="f" stroked="f">
              <v:textbox style="layout-flow:vertical;mso-layout-flow-alt:bottom-to-top;mso-next-textbox:#_x0000_s2628"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629" type="#_x0000_t202" style="position:absolute;left:363;top:11813;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aTtwIAALo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" o:allowincell="f" filled="f" stroked="f">
              <v:textbox style="layout-flow:vertical;mso-layout-flow-alt:bottom-to-top;mso-next-textbox:#_x0000_s2629" inset="0,0,0,0">
                <w:txbxContent>
                  <w:p w:rsidR="009D7097" w:rsidRDefault="009D7097" w:rsidP="001050CA">
                    <w:pPr>
                      <w:widowControl w:val="0"/>
                      <w:autoSpaceDE w:val="0"/>
                      <w:autoSpaceDN w:val="0"/>
                      <w:adjustRightInd w:val="0"/>
                      <w:spacing w:after="0" w:line="221" w:lineRule="exact"/>
                      <w:ind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630" type="#_x0000_t202" style="position:absolute;left:363;top:10131;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" o:allowincell="f" filled="f" stroked="f">
              <v:textbox style="layout-flow:vertical;mso-layout-flow-alt:bottom-to-top;mso-next-textbox:#_x0000_s2630"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631" type="#_x0000_t202" style="position:absolute;left:366;top:653;width:257;height:16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" o:allowincell="f" filled="f" stroked="f">
              <v:textbox style="layout-flow:vertical;mso-layout-flow-alt:bottom-to-top;mso-next-textbox:#_x0000_s2631"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 xml:space="preserve">Albany State </w:t>
                    </w:r>
                  </w:p>
                </w:txbxContent>
              </v:textbox>
            </v:shape>
            <v:rect id="_x0000_s2632" style="position:absolute;left:-34;top:4298;width:1060;height:1784" fillcolor="#d8d8d8 [2732]" stroked="f" strokecolor="#f2f2f2 [3041]" strokeweight="3pt">
              <v:shadow on="t" type="perspective" color="#7f7f7f [1601]" opacity=".5" offset="1pt" offset2="-1pt"/>
              <v:textbox style="layout-flow:vertical;mso-layout-flow-alt:bottom-to-top;mso-next-textbox:#_x0000_s2632">
                <w:txbxContent>
                  <w:p w:rsidR="009D7097" w:rsidRDefault="009D7097" w:rsidP="001050CA">
                    <w:pPr>
                      <w:spacing w:after="0"/>
                      <w:rPr>
                        <w:color w:val="FFFFFF" w:themeColor="background1"/>
                      </w:rPr>
                    </w:pPr>
                    <w:r>
                      <w:rPr>
                        <w:color w:val="FFFFFF" w:themeColor="background1"/>
                      </w:rPr>
                      <w:t xml:space="preserve">  </w:t>
                    </w:r>
                  </w:p>
                  <w:p w:rsidR="009D7097" w:rsidRPr="007A3E3A" w:rsidRDefault="009D7097" w:rsidP="001050CA">
                    <w:pPr>
                      <w:spacing w:after="0"/>
                      <w:rPr>
                        <w:b/>
                        <w:color w:val="000000" w:themeColor="text1"/>
                      </w:rPr>
                    </w:pPr>
                    <w:r w:rsidRPr="007A3E3A">
                      <w:rPr>
                        <w:b/>
                        <w:color w:val="000000" w:themeColor="text1"/>
                      </w:rPr>
                      <w:t>Business</w:t>
                    </w:r>
                  </w:p>
                </w:txbxContent>
              </v:textbox>
            </v:rect>
            <v:rect id="_x0000_s2633" style="position:absolute;left:-34;top:2513;width:1060;height:1784" fillcolor="#d8d8d8 [2732]" stroked="f" strokecolor="#f2f2f2 [3041]" strokeweight="3pt">
              <v:shadow on="t" type="perspective" color="#7f7f7f [1601]" opacity=".5" offset="1pt" offset2="-1pt"/>
              <v:textbox style="layout-flow:vertical;mso-layout-flow-alt:bottom-to-top;mso-next-textbox:#_x0000_s2633">
                <w:txbxContent>
                  <w:p w:rsidR="009D7097" w:rsidRPr="00F91ACB" w:rsidRDefault="009D7097" w:rsidP="001050CA">
                    <w:pPr>
                      <w:spacing w:after="0"/>
                      <w:rPr>
                        <w:b/>
                        <w:color w:val="000000" w:themeColor="text1"/>
                      </w:rPr>
                    </w:pPr>
                    <w:r w:rsidRPr="00F91ACB">
                      <w:rPr>
                        <w:b/>
                        <w:color w:val="000000" w:themeColor="text1"/>
                      </w:rPr>
                      <w:t xml:space="preserve">  Arts &amp; Humanities</w:t>
                    </w:r>
                  </w:p>
                </w:txbxContent>
              </v:textbox>
            </v:rect>
            <v:rect id="_x0000_s2634" style="position:absolute;left:-55;top:6107;width:1060;height:1784" fillcolor="#404040 [2429]" strokecolor="#f2f2f2 [3041]" strokeweight="3pt">
              <v:shadow on="t" type="perspective" color="#7f7f7f [1601]" opacity=".5" offset="1pt" offset2="-1pt"/>
              <v:textbox style="layout-flow:vertical;mso-layout-flow-alt:bottom-to-top;mso-next-textbox:#_x0000_s2634">
                <w:txbxContent>
                  <w:p w:rsidR="009D7097" w:rsidRDefault="009D7097" w:rsidP="001050CA">
                    <w:pPr>
                      <w:spacing w:after="0"/>
                      <w:rPr>
                        <w:b/>
                        <w:color w:val="FFFFFF" w:themeColor="background1"/>
                      </w:rPr>
                    </w:pPr>
                  </w:p>
                  <w:p w:rsidR="009D7097" w:rsidRPr="007A3E3A" w:rsidRDefault="009D7097" w:rsidP="001050CA">
                    <w:pPr>
                      <w:spacing w:after="0"/>
                      <w:rPr>
                        <w:b/>
                        <w:color w:val="FFFFFF" w:themeColor="background1"/>
                      </w:rPr>
                    </w:pPr>
                    <w:r w:rsidRPr="007A3E3A">
                      <w:rPr>
                        <w:b/>
                        <w:color w:val="FFFFFF" w:themeColor="background1"/>
                      </w:rPr>
                      <w:t xml:space="preserve">  </w:t>
                    </w:r>
                    <w:r>
                      <w:rPr>
                        <w:b/>
                        <w:color w:val="FFFFFF" w:themeColor="background1"/>
                      </w:rPr>
                      <w:t>Education</w:t>
                    </w:r>
                  </w:p>
                </w:txbxContent>
              </v:textbox>
            </v:rect>
          </v:group>
        </w:pict>
      </w:r>
      <w:r w:rsidR="001050CA">
        <w:rPr>
          <w:rFonts w:ascii="Century Gothic" w:hAnsi="Century Gothic" w:cs="Century Gothic"/>
          <w:b/>
          <w:bCs/>
          <w:color w:val="191919"/>
          <w:sz w:val="16"/>
          <w:szCs w:val="16"/>
        </w:rPr>
        <w:t>Health, Physical Education and Recreation</w:t>
      </w:r>
    </w:p>
    <w:p w:rsidR="001050CA" w:rsidRDefault="001050CA" w:rsidP="001050CA">
      <w:pPr>
        <w:widowControl w:val="0"/>
        <w:autoSpaceDE w:val="0"/>
        <w:autoSpaceDN w:val="0"/>
        <w:adjustRightInd w:val="0"/>
        <w:spacing w:before="4" w:after="0" w:line="60" w:lineRule="exact"/>
        <w:rPr>
          <w:rFonts w:ascii="Century Gothic" w:hAnsi="Century Gothic" w:cs="Century Gothic"/>
          <w:color w:val="000000"/>
          <w:sz w:val="6"/>
          <w:szCs w:val="6"/>
        </w:rPr>
      </w:pPr>
    </w:p>
    <w:tbl>
      <w:tblPr>
        <w:tblW w:w="0" w:type="auto"/>
        <w:tblInd w:w="420" w:type="dxa"/>
        <w:tblLayout w:type="fixed"/>
        <w:tblCellMar>
          <w:left w:w="0" w:type="dxa"/>
          <w:right w:w="0" w:type="dxa"/>
        </w:tblCellMar>
        <w:tblLook w:val="0000"/>
      </w:tblPr>
      <w:tblGrid>
        <w:gridCol w:w="1637"/>
        <w:gridCol w:w="723"/>
        <w:gridCol w:w="4892"/>
        <w:gridCol w:w="3208"/>
      </w:tblGrid>
      <w:tr w:rsidR="001050CA" w:rsidRPr="007A7452" w:rsidTr="001050CA">
        <w:trPr>
          <w:trHeight w:hRule="exact" w:val="429"/>
        </w:trPr>
        <w:tc>
          <w:tcPr>
            <w:tcW w:w="1637" w:type="dxa"/>
            <w:tcBorders>
              <w:top w:val="single" w:sz="16" w:space="0" w:color="A3A3A3"/>
              <w:left w:val="nil"/>
              <w:bottom w:val="nil"/>
              <w:right w:val="nil"/>
            </w:tcBorders>
          </w:tcPr>
          <w:p w:rsidR="001050CA" w:rsidRPr="007A7452" w:rsidRDefault="001050CA" w:rsidP="001050CA">
            <w:pPr>
              <w:widowControl w:val="0"/>
              <w:autoSpaceDE w:val="0"/>
              <w:autoSpaceDN w:val="0"/>
              <w:adjustRightInd w:val="0"/>
              <w:spacing w:before="1" w:after="0" w:line="200" w:lineRule="exact"/>
              <w:rPr>
                <w:rFonts w:ascii="Times New Roman" w:hAnsi="Times New Roman"/>
                <w:sz w:val="20"/>
                <w:szCs w:val="20"/>
              </w:rPr>
            </w:pPr>
          </w:p>
          <w:p w:rsidR="001050CA" w:rsidRPr="007A7452" w:rsidRDefault="001050CA" w:rsidP="001050CA">
            <w:pPr>
              <w:widowControl w:val="0"/>
              <w:autoSpaceDE w:val="0"/>
              <w:autoSpaceDN w:val="0"/>
              <w:adjustRightInd w:val="0"/>
              <w:spacing w:after="0"/>
              <w:ind w:left="700"/>
              <w:rPr>
                <w:rFonts w:ascii="Times New Roman" w:hAnsi="Times New Roman"/>
                <w:sz w:val="24"/>
                <w:szCs w:val="24"/>
              </w:rPr>
            </w:pPr>
            <w:r w:rsidRPr="007A7452">
              <w:rPr>
                <w:rFonts w:ascii="Times New Roman" w:hAnsi="Times New Roman"/>
                <w:color w:val="191919"/>
                <w:sz w:val="18"/>
                <w:szCs w:val="18"/>
              </w:rPr>
              <w:t>Select one:</w:t>
            </w:r>
          </w:p>
        </w:tc>
        <w:tc>
          <w:tcPr>
            <w:tcW w:w="8823" w:type="dxa"/>
            <w:gridSpan w:val="3"/>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163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3"/>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48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9"/>
              <w:rPr>
                <w:rFonts w:ascii="Times New Roman" w:hAnsi="Times New Roman"/>
                <w:sz w:val="24"/>
                <w:szCs w:val="24"/>
              </w:rPr>
            </w:pPr>
            <w:r w:rsidRPr="007A7452">
              <w:rPr>
                <w:rFonts w:ascii="Times New Roman" w:hAnsi="Times New Roman"/>
                <w:color w:val="191919"/>
                <w:sz w:val="18"/>
                <w:szCs w:val="18"/>
              </w:rPr>
              <w:t>Pre-Calculus</w:t>
            </w:r>
          </w:p>
        </w:tc>
        <w:tc>
          <w:tcPr>
            <w:tcW w:w="3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63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3"/>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3"/>
              <w:rPr>
                <w:rFonts w:ascii="Times New Roman" w:hAnsi="Times New Roman"/>
                <w:sz w:val="24"/>
                <w:szCs w:val="24"/>
              </w:rPr>
            </w:pPr>
            <w:r w:rsidRPr="007A7452">
              <w:rPr>
                <w:rFonts w:ascii="Times New Roman" w:hAnsi="Times New Roman"/>
                <w:color w:val="191919"/>
                <w:sz w:val="18"/>
                <w:szCs w:val="18"/>
              </w:rPr>
              <w:t>Calculus I</w:t>
            </w:r>
          </w:p>
        </w:tc>
        <w:tc>
          <w:tcPr>
            <w:tcW w:w="3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63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70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3"/>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9"/>
              <w:rPr>
                <w:rFonts w:ascii="Times New Roman" w:hAnsi="Times New Roman"/>
                <w:sz w:val="24"/>
                <w:szCs w:val="24"/>
              </w:rPr>
            </w:pPr>
            <w:r w:rsidRPr="007A7452">
              <w:rPr>
                <w:rFonts w:ascii="Times New Roman" w:hAnsi="Times New Roman"/>
                <w:color w:val="191919"/>
                <w:sz w:val="18"/>
                <w:szCs w:val="18"/>
              </w:rPr>
              <w:t>Calculus II</w:t>
            </w:r>
          </w:p>
        </w:tc>
        <w:tc>
          <w:tcPr>
            <w:tcW w:w="3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98"/>
        </w:trPr>
        <w:tc>
          <w:tcPr>
            <w:tcW w:w="163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66" w:right="544"/>
              <w:jc w:val="center"/>
              <w:rPr>
                <w:rFonts w:ascii="Times New Roman" w:hAnsi="Times New Roman"/>
                <w:sz w:val="24"/>
                <w:szCs w:val="24"/>
              </w:rPr>
            </w:pPr>
            <w:r w:rsidRPr="007A7452">
              <w:rPr>
                <w:rFonts w:ascii="Times New Roman" w:hAnsi="Times New Roman"/>
                <w:color w:val="191919"/>
                <w:sz w:val="18"/>
                <w:szCs w:val="18"/>
              </w:rPr>
              <w:t>PHY</w:t>
            </w:r>
          </w:p>
        </w:tc>
        <w:tc>
          <w:tcPr>
            <w:tcW w:w="7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43"/>
              <w:rPr>
                <w:rFonts w:ascii="Times New Roman" w:hAnsi="Times New Roman"/>
                <w:sz w:val="24"/>
                <w:szCs w:val="24"/>
              </w:rPr>
            </w:pPr>
            <w:r w:rsidRPr="007A7452">
              <w:rPr>
                <w:rFonts w:ascii="Times New Roman" w:hAnsi="Times New Roman"/>
                <w:color w:val="191919"/>
                <w:sz w:val="18"/>
                <w:szCs w:val="18"/>
              </w:rPr>
              <w:t>2100</w:t>
            </w:r>
          </w:p>
        </w:tc>
        <w:tc>
          <w:tcPr>
            <w:tcW w:w="48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39"/>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320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color w:val="191919"/>
          <w:sz w:val="18"/>
          <w:szCs w:val="18"/>
        </w:rPr>
        <w:t>**** REGENTS’</w:t>
      </w:r>
      <w:r>
        <w:rPr>
          <w:rFonts w:ascii="Times New Roman" w:hAnsi="Times New Roman"/>
          <w:color w:val="191919"/>
          <w:spacing w:val="-17"/>
          <w:sz w:val="18"/>
          <w:szCs w:val="18"/>
        </w:rPr>
        <w:t xml:space="preserve"> </w:t>
      </w:r>
      <w:r>
        <w:rPr>
          <w:rFonts w:ascii="Times New Roman" w:hAnsi="Times New Roman"/>
          <w:color w:val="191919"/>
          <w:sz w:val="18"/>
          <w:szCs w:val="18"/>
        </w:rPr>
        <w:t>TEST</w:t>
      </w:r>
      <w:r>
        <w:rPr>
          <w:rFonts w:ascii="Times New Roman" w:hAnsi="Times New Roman"/>
          <w:color w:val="191919"/>
          <w:spacing w:val="-3"/>
          <w:sz w:val="18"/>
          <w:szCs w:val="18"/>
        </w:rPr>
        <w:t xml:space="preserve"> </w:t>
      </w:r>
      <w:r>
        <w:rPr>
          <w:rFonts w:ascii="Times New Roman" w:hAnsi="Times New Roman"/>
          <w:color w:val="191919"/>
          <w:sz w:val="18"/>
          <w:szCs w:val="18"/>
        </w:rPr>
        <w:t>passage of Reading and Essay</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color w:val="191919"/>
          <w:sz w:val="18"/>
          <w:szCs w:val="18"/>
        </w:rPr>
        <w:t>***** GACE I passage</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color w:val="191919"/>
          <w:sz w:val="18"/>
          <w:szCs w:val="18"/>
        </w:rPr>
        <w:t>Regents’</w:t>
      </w:r>
      <w:r>
        <w:rPr>
          <w:rFonts w:ascii="Times New Roman" w:hAnsi="Times New Roman"/>
          <w:color w:val="191919"/>
          <w:spacing w:val="-17"/>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Remediation Courses</w:t>
      </w:r>
    </w:p>
    <w:tbl>
      <w:tblPr>
        <w:tblW w:w="0" w:type="auto"/>
        <w:tblInd w:w="1080" w:type="dxa"/>
        <w:tblLayout w:type="fixed"/>
        <w:tblCellMar>
          <w:left w:w="0" w:type="dxa"/>
          <w:right w:w="0" w:type="dxa"/>
        </w:tblCellMar>
        <w:tblLook w:val="0000"/>
      </w:tblPr>
      <w:tblGrid>
        <w:gridCol w:w="765"/>
        <w:gridCol w:w="895"/>
        <w:gridCol w:w="1945"/>
      </w:tblGrid>
      <w:tr w:rsidR="001050CA" w:rsidRPr="007A7452" w:rsidTr="001050CA">
        <w:trPr>
          <w:trHeight w:hRule="exact" w:val="234"/>
        </w:trPr>
        <w:tc>
          <w:tcPr>
            <w:tcW w:w="76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ENG</w:t>
            </w:r>
          </w:p>
        </w:tc>
        <w:tc>
          <w:tcPr>
            <w:tcW w:w="89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355"/>
              <w:rPr>
                <w:rFonts w:ascii="Times New Roman" w:hAnsi="Times New Roman"/>
                <w:sz w:val="24"/>
                <w:szCs w:val="24"/>
              </w:rPr>
            </w:pPr>
            <w:r w:rsidRPr="007A7452">
              <w:rPr>
                <w:rFonts w:ascii="Times New Roman" w:hAnsi="Times New Roman"/>
                <w:color w:val="191919"/>
                <w:sz w:val="18"/>
                <w:szCs w:val="18"/>
              </w:rPr>
              <w:t>0075</w:t>
            </w:r>
          </w:p>
        </w:tc>
        <w:tc>
          <w:tcPr>
            <w:tcW w:w="194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80"/>
              <w:rPr>
                <w:rFonts w:ascii="Times New Roman" w:hAnsi="Times New Roman"/>
                <w:sz w:val="24"/>
                <w:szCs w:val="24"/>
              </w:rPr>
            </w:pPr>
            <w:r w:rsidRPr="007A7452">
              <w:rPr>
                <w:rFonts w:ascii="Times New Roman" w:hAnsi="Times New Roman"/>
                <w:color w:val="191919"/>
                <w:spacing w:val="-7"/>
                <w:sz w:val="18"/>
                <w:szCs w:val="18"/>
              </w:rPr>
              <w:t>W</w:t>
            </w:r>
            <w:r w:rsidRPr="007A7452">
              <w:rPr>
                <w:rFonts w:ascii="Times New Roman" w:hAnsi="Times New Roman"/>
                <w:color w:val="191919"/>
                <w:sz w:val="18"/>
                <w:szCs w:val="18"/>
              </w:rPr>
              <w:t>riting Practicum (I)</w:t>
            </w:r>
          </w:p>
        </w:tc>
      </w:tr>
      <w:tr w:rsidR="001050CA" w:rsidRPr="007A7452" w:rsidTr="001050CA">
        <w:trPr>
          <w:trHeight w:hRule="exact" w:val="298"/>
        </w:trPr>
        <w:tc>
          <w:tcPr>
            <w:tcW w:w="7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ENG</w:t>
            </w:r>
          </w:p>
        </w:tc>
        <w:tc>
          <w:tcPr>
            <w:tcW w:w="89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55"/>
              <w:rPr>
                <w:rFonts w:ascii="Times New Roman" w:hAnsi="Times New Roman"/>
                <w:sz w:val="24"/>
                <w:szCs w:val="24"/>
              </w:rPr>
            </w:pPr>
            <w:r w:rsidRPr="007A7452">
              <w:rPr>
                <w:rFonts w:ascii="Times New Roman" w:hAnsi="Times New Roman"/>
                <w:color w:val="191919"/>
                <w:sz w:val="18"/>
                <w:szCs w:val="18"/>
              </w:rPr>
              <w:t>0077</w:t>
            </w:r>
          </w:p>
        </w:tc>
        <w:tc>
          <w:tcPr>
            <w:tcW w:w="194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Basic Reading Skills (I)</w:t>
            </w:r>
          </w:p>
        </w:tc>
      </w:tr>
    </w:tbl>
    <w:p w:rsidR="001050CA" w:rsidRDefault="001050CA" w:rsidP="001050CA">
      <w:pPr>
        <w:widowControl w:val="0"/>
        <w:autoSpaceDE w:val="0"/>
        <w:autoSpaceDN w:val="0"/>
        <w:adjustRightInd w:val="0"/>
        <w:spacing w:before="5"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E: SOCIAL</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SCIENCE   (12 hours)</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POLS</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U.S. &amp; Geo</w:t>
      </w:r>
      <w:r>
        <w:rPr>
          <w:rFonts w:ascii="Times New Roman" w:hAnsi="Times New Roman"/>
          <w:color w:val="191919"/>
          <w:spacing w:val="-3"/>
          <w:sz w:val="18"/>
          <w:szCs w:val="18"/>
        </w:rPr>
        <w:t>r</w:t>
      </w:r>
      <w:r>
        <w:rPr>
          <w:rFonts w:ascii="Times New Roman" w:hAnsi="Times New Roman"/>
          <w:color w:val="191919"/>
          <w:sz w:val="18"/>
          <w:szCs w:val="18"/>
        </w:rPr>
        <w:t>gia Govt. or</w:t>
      </w:r>
      <w:r>
        <w:rPr>
          <w:rFonts w:ascii="Times New Roman" w:hAnsi="Times New Roman"/>
          <w:color w:val="191919"/>
          <w:sz w:val="18"/>
          <w:szCs w:val="18"/>
        </w:rPr>
        <w:tab/>
        <w:t>3</w:t>
      </w:r>
    </w:p>
    <w:p w:rsidR="001050CA" w:rsidRDefault="001050CA" w:rsidP="001050CA">
      <w:pPr>
        <w:widowControl w:val="0"/>
        <w:tabs>
          <w:tab w:val="left" w:pos="2180"/>
          <w:tab w:val="left" w:pos="2900"/>
          <w:tab w:val="left" w:pos="10740"/>
        </w:tabs>
        <w:autoSpaceDE w:val="0"/>
        <w:autoSpaceDN w:val="0"/>
        <w:adjustRightInd w:val="0"/>
        <w:spacing w:before="9" w:after="0" w:line="250" w:lineRule="auto"/>
        <w:ind w:left="1120" w:right="129"/>
        <w:rPr>
          <w:rFonts w:ascii="Times New Roman" w:hAnsi="Times New Roman"/>
          <w:color w:val="000000"/>
          <w:sz w:val="18"/>
          <w:szCs w:val="18"/>
        </w:rPr>
      </w:pPr>
      <w:r>
        <w:rPr>
          <w:rFonts w:ascii="Times New Roman" w:hAnsi="Times New Roman"/>
          <w:color w:val="191919"/>
          <w:sz w:val="18"/>
          <w:szCs w:val="18"/>
        </w:rPr>
        <w:t>HONR</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161</w:t>
      </w:r>
      <w:r>
        <w:rPr>
          <w:rFonts w:ascii="Times New Roman" w:hAnsi="Times New Roman"/>
          <w:color w:val="191919"/>
          <w:sz w:val="18"/>
          <w:szCs w:val="18"/>
        </w:rPr>
        <w:tab/>
        <w:t>Honors</w:t>
      </w:r>
      <w:r>
        <w:rPr>
          <w:rFonts w:ascii="Times New Roman" w:hAnsi="Times New Roman"/>
          <w:color w:val="191919"/>
          <w:spacing w:val="-10"/>
          <w:sz w:val="18"/>
          <w:szCs w:val="18"/>
        </w:rPr>
        <w:t xml:space="preserve"> </w:t>
      </w:r>
      <w:r>
        <w:rPr>
          <w:rFonts w:ascii="Times New Roman" w:hAnsi="Times New Roman"/>
          <w:color w:val="191919"/>
          <w:sz w:val="18"/>
          <w:szCs w:val="18"/>
        </w:rPr>
        <w:t>American Govt.</w:t>
      </w:r>
      <w:r>
        <w:rPr>
          <w:rFonts w:ascii="Times New Roman" w:hAnsi="Times New Roman"/>
          <w:color w:val="191919"/>
          <w:sz w:val="18"/>
          <w:szCs w:val="18"/>
        </w:rPr>
        <w:tab/>
        <w:t>3 (Optional for Honors students only)</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AE60A2" w:rsidP="001050CA">
      <w:pPr>
        <w:widowControl w:val="0"/>
        <w:autoSpaceDE w:val="0"/>
        <w:autoSpaceDN w:val="0"/>
        <w:adjustRightInd w:val="0"/>
        <w:spacing w:after="0"/>
        <w:ind w:left="1120"/>
        <w:rPr>
          <w:rFonts w:ascii="Times New Roman" w:hAnsi="Times New Roman"/>
          <w:color w:val="000000"/>
          <w:sz w:val="18"/>
          <w:szCs w:val="18"/>
        </w:rPr>
      </w:pPr>
      <w:r w:rsidRPr="00AE60A2">
        <w:rPr>
          <w:rFonts w:ascii="Calibri" w:hAnsi="Calibri"/>
          <w:noProof/>
          <w:lang w:eastAsia="en-US"/>
        </w:rPr>
        <w:pict>
          <v:shape id="Text Box 4765" o:spid="_x0000_s2417" type="#_x0000_t202" style="position:absolute;left:0;text-align:left;margin-left:20.85pt;margin-top:67.55pt;width:12pt;height:50.6pt;z-index:-251383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" o:allowincell="f" filled="f" stroked="f">
            <v:textbox style="layout-flow:vertical;mso-layout-flow-alt:bottom-to-top"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1050CA">
        <w:rPr>
          <w:rFonts w:ascii="Times New Roman" w:hAnsi="Times New Roman"/>
          <w:b/>
          <w:bCs/>
          <w:color w:val="191919"/>
          <w:sz w:val="18"/>
          <w:szCs w:val="18"/>
        </w:rPr>
        <w:t>ELECTIVES, select at least one HIS</w:t>
      </w:r>
      <w:r w:rsidR="001050CA">
        <w:rPr>
          <w:rFonts w:ascii="Times New Roman" w:hAnsi="Times New Roman"/>
          <w:b/>
          <w:bCs/>
          <w:color w:val="191919"/>
          <w:spacing w:val="-3"/>
          <w:sz w:val="18"/>
          <w:szCs w:val="18"/>
        </w:rPr>
        <w:t>T</w:t>
      </w:r>
      <w:r w:rsidR="001050CA">
        <w:rPr>
          <w:rFonts w:ascii="Times New Roman" w:hAnsi="Times New Roman"/>
          <w:b/>
          <w:bCs/>
          <w:color w:val="191919"/>
          <w:sz w:val="18"/>
          <w:szCs w:val="18"/>
        </w:rPr>
        <w:t>O</w:t>
      </w:r>
      <w:r w:rsidR="001050CA">
        <w:rPr>
          <w:rFonts w:ascii="Times New Roman" w:hAnsi="Times New Roman"/>
          <w:b/>
          <w:bCs/>
          <w:color w:val="191919"/>
          <w:spacing w:val="-6"/>
          <w:sz w:val="18"/>
          <w:szCs w:val="18"/>
        </w:rPr>
        <w:t>R</w:t>
      </w:r>
      <w:r w:rsidR="001050CA">
        <w:rPr>
          <w:rFonts w:ascii="Times New Roman" w:hAnsi="Times New Roman"/>
          <w:b/>
          <w:bCs/>
          <w:color w:val="191919"/>
          <w:spacing w:val="-17"/>
          <w:sz w:val="18"/>
          <w:szCs w:val="18"/>
        </w:rPr>
        <w:t>Y</w:t>
      </w:r>
      <w:r w:rsidR="001050CA">
        <w:rPr>
          <w:rFonts w:ascii="Times New Roman" w:hAnsi="Times New Roman"/>
          <w:b/>
          <w:bCs/>
          <w:color w:val="191919"/>
          <w:sz w:val="18"/>
          <w:szCs w:val="18"/>
        </w:rPr>
        <w:t>:</w:t>
      </w:r>
    </w:p>
    <w:tbl>
      <w:tblPr>
        <w:tblW w:w="0" w:type="auto"/>
        <w:tblInd w:w="1080" w:type="dxa"/>
        <w:tblLayout w:type="fixed"/>
        <w:tblCellMar>
          <w:left w:w="0" w:type="dxa"/>
          <w:right w:w="0" w:type="dxa"/>
        </w:tblCellMar>
        <w:tblLook w:val="0000"/>
      </w:tblPr>
      <w:tblGrid>
        <w:gridCol w:w="835"/>
        <w:gridCol w:w="825"/>
        <w:gridCol w:w="5292"/>
        <w:gridCol w:w="2848"/>
      </w:tblGrid>
      <w:tr w:rsidR="001050CA" w:rsidRPr="007A7452" w:rsidTr="001050CA">
        <w:trPr>
          <w:trHeight w:hRule="exact" w:val="235"/>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ECON</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285"/>
              <w:rPr>
                <w:rFonts w:ascii="Times New Roman" w:hAnsi="Times New Roman"/>
                <w:sz w:val="24"/>
                <w:szCs w:val="24"/>
              </w:rPr>
            </w:pPr>
            <w:r w:rsidRPr="007A7452">
              <w:rPr>
                <w:rFonts w:ascii="Times New Roman" w:hAnsi="Times New Roman"/>
                <w:color w:val="191919"/>
                <w:sz w:val="18"/>
                <w:szCs w:val="18"/>
              </w:rPr>
              <w:t>2105</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80"/>
              <w:rPr>
                <w:rFonts w:ascii="Times New Roman" w:hAnsi="Times New Roman"/>
                <w:sz w:val="24"/>
                <w:szCs w:val="24"/>
              </w:rPr>
            </w:pPr>
            <w:r w:rsidRPr="007A7452">
              <w:rPr>
                <w:rFonts w:ascii="Times New Roman" w:hAnsi="Times New Roman"/>
                <w:color w:val="191919"/>
                <w:sz w:val="18"/>
                <w:szCs w:val="18"/>
              </w:rPr>
              <w:t>Macroeconomics</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ECON</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2106</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Microeconomics</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ECON</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2201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 xml:space="preserve">Survey of Economics for Soc </w:t>
            </w:r>
            <w:proofErr w:type="spellStart"/>
            <w:r w:rsidRPr="007A7452">
              <w:rPr>
                <w:rFonts w:ascii="Times New Roman" w:hAnsi="Times New Roman"/>
                <w:color w:val="191919"/>
                <w:sz w:val="18"/>
                <w:szCs w:val="18"/>
              </w:rPr>
              <w:t>Sci</w:t>
            </w:r>
            <w:proofErr w:type="spellEnd"/>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GEOG</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Intro to Human Geography</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pacing w:val="-7"/>
                <w:sz w:val="18"/>
                <w:szCs w:val="18"/>
              </w:rPr>
              <w:t>1111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II</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HIST</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Minorities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HONR</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152</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PHIL</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2101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Intro to Philosophy</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POLS</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2101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Intro to Political Science</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POLS</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2102</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Intro to Law</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PSYC</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General Psychology</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SOCI</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Principles of Sociology</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83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SOCI</w:t>
            </w:r>
          </w:p>
        </w:tc>
        <w:tc>
          <w:tcPr>
            <w:tcW w:w="82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5"/>
              <w:rPr>
                <w:rFonts w:ascii="Times New Roman" w:hAnsi="Times New Roman"/>
                <w:sz w:val="24"/>
                <w:szCs w:val="24"/>
              </w:rPr>
            </w:pPr>
            <w:r w:rsidRPr="007A7452">
              <w:rPr>
                <w:rFonts w:ascii="Times New Roman" w:hAnsi="Times New Roman"/>
                <w:color w:val="191919"/>
                <w:sz w:val="18"/>
                <w:szCs w:val="18"/>
              </w:rPr>
              <w:t>2031</w:t>
            </w:r>
          </w:p>
        </w:tc>
        <w:tc>
          <w:tcPr>
            <w:tcW w:w="52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84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4"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z w:val="18"/>
          <w:szCs w:val="18"/>
        </w:rPr>
        <w:t>ABOVE</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CORE:</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Freshmen Seminar &amp; Service to Leadership</w:t>
      </w:r>
      <w:r>
        <w:rPr>
          <w:rFonts w:ascii="Times New Roman" w:hAnsi="Times New Roman"/>
          <w:color w:val="191919"/>
          <w:sz w:val="18"/>
          <w:szCs w:val="18"/>
        </w:rPr>
        <w:tab/>
        <w:t>3</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color w:val="191919"/>
          <w:sz w:val="18"/>
          <w:szCs w:val="18"/>
        </w:rPr>
        <w:t>PHYSICAL</w:t>
      </w:r>
      <w:r>
        <w:rPr>
          <w:rFonts w:ascii="Times New Roman" w:hAnsi="Times New Roman"/>
          <w:color w:val="191919"/>
          <w:spacing w:val="-17"/>
          <w:sz w:val="18"/>
          <w:szCs w:val="18"/>
        </w:rPr>
        <w:t xml:space="preserve"> </w:t>
      </w:r>
      <w:r>
        <w:rPr>
          <w:rFonts w:ascii="Times New Roman" w:hAnsi="Times New Roman"/>
          <w:color w:val="191919"/>
          <w:sz w:val="18"/>
          <w:szCs w:val="18"/>
        </w:rPr>
        <w:t>ACTIVITY</w:t>
      </w:r>
      <w:r>
        <w:rPr>
          <w:rFonts w:ascii="Times New Roman" w:hAnsi="Times New Roman"/>
          <w:color w:val="191919"/>
          <w:spacing w:val="-7"/>
          <w:sz w:val="18"/>
          <w:szCs w:val="18"/>
        </w:rPr>
        <w:t xml:space="preserve"> </w:t>
      </w:r>
      <w:r>
        <w:rPr>
          <w:rFonts w:ascii="Times New Roman" w:hAnsi="Times New Roman"/>
          <w:color w:val="191919"/>
          <w:sz w:val="18"/>
          <w:szCs w:val="18"/>
        </w:rPr>
        <w:t>SKILLS COURSES</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1001</w:t>
      </w:r>
      <w:r>
        <w:rPr>
          <w:rFonts w:ascii="Times New Roman" w:hAnsi="Times New Roman"/>
          <w:color w:val="191919"/>
          <w:sz w:val="18"/>
          <w:szCs w:val="18"/>
        </w:rPr>
        <w:tab/>
      </w:r>
      <w:r>
        <w:rPr>
          <w:rFonts w:ascii="Times New Roman" w:hAnsi="Times New Roman"/>
          <w:color w:val="191919"/>
          <w:spacing w:val="-13"/>
          <w:sz w:val="18"/>
          <w:szCs w:val="18"/>
        </w:rPr>
        <w:t>T</w:t>
      </w:r>
      <w:r>
        <w:rPr>
          <w:rFonts w:ascii="Times New Roman" w:hAnsi="Times New Roman"/>
          <w:color w:val="191919"/>
          <w:sz w:val="18"/>
          <w:szCs w:val="18"/>
        </w:rPr>
        <w:t>eam Sports</w:t>
      </w:r>
      <w:r>
        <w:rPr>
          <w:rFonts w:ascii="Times New Roman" w:hAnsi="Times New Roman"/>
          <w:color w:val="191919"/>
          <w:sz w:val="18"/>
          <w:szCs w:val="18"/>
        </w:rPr>
        <w:tab/>
        <w:t>1</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1002</w:t>
      </w:r>
      <w:r>
        <w:rPr>
          <w:rFonts w:ascii="Times New Roman" w:hAnsi="Times New Roman"/>
          <w:color w:val="191919"/>
          <w:sz w:val="18"/>
          <w:szCs w:val="18"/>
        </w:rPr>
        <w:tab/>
        <w:t>Fitness</w:t>
      </w:r>
      <w:r>
        <w:rPr>
          <w:rFonts w:ascii="Times New Roman" w:hAnsi="Times New Roman"/>
          <w:color w:val="191919"/>
          <w:sz w:val="18"/>
          <w:szCs w:val="18"/>
        </w:rPr>
        <w:tab/>
        <w:t>1</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1003</w:t>
      </w:r>
      <w:r>
        <w:rPr>
          <w:rFonts w:ascii="Times New Roman" w:hAnsi="Times New Roman"/>
          <w:color w:val="191919"/>
          <w:sz w:val="18"/>
          <w:szCs w:val="18"/>
        </w:rPr>
        <w:tab/>
        <w:t>Recreational Skills I</w:t>
      </w:r>
      <w:r>
        <w:rPr>
          <w:rFonts w:ascii="Times New Roman" w:hAnsi="Times New Roman"/>
          <w:color w:val="191919"/>
          <w:sz w:val="18"/>
          <w:szCs w:val="18"/>
        </w:rPr>
        <w:tab/>
        <w:t>1</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1004</w:t>
      </w:r>
      <w:r>
        <w:rPr>
          <w:rFonts w:ascii="Times New Roman" w:hAnsi="Times New Roman"/>
          <w:color w:val="191919"/>
          <w:sz w:val="18"/>
          <w:szCs w:val="18"/>
        </w:rPr>
        <w:tab/>
        <w:t>Recreational Skills II</w:t>
      </w:r>
      <w:r>
        <w:rPr>
          <w:rFonts w:ascii="Times New Roman" w:hAnsi="Times New Roman"/>
          <w:color w:val="191919"/>
          <w:sz w:val="18"/>
          <w:szCs w:val="18"/>
        </w:rPr>
        <w:tab/>
        <w:t>1</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1005</w:t>
      </w:r>
      <w:r>
        <w:rPr>
          <w:rFonts w:ascii="Times New Roman" w:hAnsi="Times New Roman"/>
          <w:color w:val="191919"/>
          <w:sz w:val="18"/>
          <w:szCs w:val="18"/>
        </w:rPr>
        <w:tab/>
        <w:t>Lifetime Skills I</w:t>
      </w:r>
      <w:r>
        <w:rPr>
          <w:rFonts w:ascii="Times New Roman" w:hAnsi="Times New Roman"/>
          <w:color w:val="191919"/>
          <w:sz w:val="18"/>
          <w:szCs w:val="18"/>
        </w:rPr>
        <w:tab/>
        <w:t>1</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1006</w:t>
      </w:r>
      <w:r>
        <w:rPr>
          <w:rFonts w:ascii="Times New Roman" w:hAnsi="Times New Roman"/>
          <w:color w:val="191919"/>
          <w:sz w:val="18"/>
          <w:szCs w:val="18"/>
        </w:rPr>
        <w:tab/>
        <w:t>Lifetime Skills II</w:t>
      </w:r>
      <w:r>
        <w:rPr>
          <w:rFonts w:ascii="Times New Roman" w:hAnsi="Times New Roman"/>
          <w:color w:val="191919"/>
          <w:sz w:val="18"/>
          <w:szCs w:val="18"/>
        </w:rPr>
        <w:tab/>
        <w:t>1</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1008</w:t>
      </w:r>
      <w:r>
        <w:rPr>
          <w:rFonts w:ascii="Times New Roman" w:hAnsi="Times New Roman"/>
          <w:color w:val="191919"/>
          <w:sz w:val="18"/>
          <w:szCs w:val="18"/>
        </w:rPr>
        <w:tab/>
        <w:t>Progressive Resist</w:t>
      </w:r>
      <w:r>
        <w:rPr>
          <w:rFonts w:ascii="Times New Roman" w:hAnsi="Times New Roman"/>
          <w:color w:val="191919"/>
          <w:sz w:val="18"/>
          <w:szCs w:val="18"/>
        </w:rPr>
        <w:tab/>
        <w:t>1</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1010</w:t>
      </w:r>
      <w:r>
        <w:rPr>
          <w:rFonts w:ascii="Times New Roman" w:hAnsi="Times New Roman"/>
          <w:color w:val="191919"/>
          <w:sz w:val="18"/>
          <w:szCs w:val="18"/>
        </w:rPr>
        <w:tab/>
      </w:r>
      <w:r>
        <w:rPr>
          <w:rFonts w:ascii="Times New Roman" w:hAnsi="Times New Roman"/>
          <w:color w:val="191919"/>
          <w:spacing w:val="-18"/>
          <w:sz w:val="18"/>
          <w:szCs w:val="18"/>
        </w:rPr>
        <w:t>Y</w:t>
      </w:r>
      <w:r>
        <w:rPr>
          <w:rFonts w:ascii="Times New Roman" w:hAnsi="Times New Roman"/>
          <w:color w:val="191919"/>
          <w:sz w:val="18"/>
          <w:szCs w:val="18"/>
        </w:rPr>
        <w:t>oga</w:t>
      </w:r>
      <w:r>
        <w:rPr>
          <w:rFonts w:ascii="Times New Roman" w:hAnsi="Times New Roman"/>
          <w:color w:val="191919"/>
          <w:sz w:val="18"/>
          <w:szCs w:val="18"/>
        </w:rPr>
        <w:tab/>
        <w:t>1</w:t>
      </w:r>
    </w:p>
    <w:p w:rsidR="001050CA" w:rsidRDefault="001050CA" w:rsidP="001050CA">
      <w:pPr>
        <w:widowControl w:val="0"/>
        <w:tabs>
          <w:tab w:val="left" w:pos="2180"/>
          <w:tab w:val="left" w:pos="296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2010</w:t>
      </w:r>
      <w:r>
        <w:rPr>
          <w:rFonts w:ascii="Times New Roman" w:hAnsi="Times New Roman"/>
          <w:color w:val="191919"/>
          <w:sz w:val="18"/>
          <w:szCs w:val="18"/>
        </w:rPr>
        <w:tab/>
        <w:t>Intermediate</w:t>
      </w:r>
      <w:r>
        <w:rPr>
          <w:rFonts w:ascii="Times New Roman" w:hAnsi="Times New Roman"/>
          <w:color w:val="191919"/>
          <w:spacing w:val="-6"/>
          <w:sz w:val="18"/>
          <w:szCs w:val="18"/>
        </w:rPr>
        <w:t xml:space="preserve"> </w:t>
      </w:r>
      <w:r>
        <w:rPr>
          <w:rFonts w:ascii="Times New Roman" w:hAnsi="Times New Roman"/>
          <w:color w:val="191919"/>
          <w:spacing w:val="-18"/>
          <w:sz w:val="18"/>
          <w:szCs w:val="18"/>
        </w:rPr>
        <w:t>Y</w:t>
      </w:r>
      <w:r>
        <w:rPr>
          <w:rFonts w:ascii="Times New Roman" w:hAnsi="Times New Roman"/>
          <w:color w:val="191919"/>
          <w:sz w:val="18"/>
          <w:szCs w:val="18"/>
        </w:rPr>
        <w:t>oga</w:t>
      </w:r>
      <w:r>
        <w:rPr>
          <w:rFonts w:ascii="Times New Roman" w:hAnsi="Times New Roman"/>
          <w:color w:val="191919"/>
          <w:sz w:val="18"/>
          <w:szCs w:val="18"/>
        </w:rPr>
        <w:tab/>
        <w:t>1</w:t>
      </w:r>
    </w:p>
    <w:p w:rsidR="001050CA" w:rsidRDefault="001050CA" w:rsidP="001050CA">
      <w:pPr>
        <w:widowControl w:val="0"/>
        <w:tabs>
          <w:tab w:val="left" w:pos="2180"/>
          <w:tab w:val="left" w:pos="296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2221</w:t>
      </w:r>
      <w:r>
        <w:rPr>
          <w:rFonts w:ascii="Times New Roman" w:hAnsi="Times New Roman"/>
          <w:color w:val="191919"/>
          <w:sz w:val="18"/>
          <w:szCs w:val="18"/>
        </w:rPr>
        <w:lastRenderedPageBreak/>
        <w:tab/>
        <w:t>Intermediate</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ennis</w:t>
      </w:r>
      <w:r>
        <w:rPr>
          <w:rFonts w:ascii="Times New Roman" w:hAnsi="Times New Roman"/>
          <w:color w:val="191919"/>
          <w:sz w:val="18"/>
          <w:szCs w:val="18"/>
        </w:rPr>
        <w:tab/>
        <w:t>1</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120"/>
        <w:rPr>
          <w:rFonts w:ascii="Times New Roman" w:hAnsi="Times New Roman"/>
          <w:color w:val="000000"/>
          <w:sz w:val="18"/>
          <w:szCs w:val="18"/>
        </w:rPr>
      </w:pPr>
      <w:r>
        <w:rPr>
          <w:rFonts w:ascii="Times New Roman" w:hAnsi="Times New Roman"/>
          <w:b/>
          <w:bCs/>
          <w:color w:val="191919"/>
          <w:sz w:val="18"/>
          <w:szCs w:val="18"/>
        </w:rPr>
        <w:t>A</w:t>
      </w:r>
      <w:r>
        <w:rPr>
          <w:rFonts w:ascii="Times New Roman" w:hAnsi="Times New Roman"/>
          <w:b/>
          <w:bCs/>
          <w:color w:val="191919"/>
          <w:spacing w:val="-3"/>
          <w:sz w:val="18"/>
          <w:szCs w:val="18"/>
        </w:rPr>
        <w:t>r</w:t>
      </w:r>
      <w:r>
        <w:rPr>
          <w:rFonts w:ascii="Times New Roman" w:hAnsi="Times New Roman"/>
          <w:b/>
          <w:bCs/>
          <w:color w:val="191919"/>
          <w:sz w:val="18"/>
          <w:szCs w:val="18"/>
        </w:rPr>
        <w:t>ea F</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EDUC</w:t>
      </w:r>
      <w:r>
        <w:rPr>
          <w:rFonts w:ascii="Times New Roman" w:hAnsi="Times New Roman"/>
          <w:color w:val="191919"/>
          <w:sz w:val="18"/>
          <w:szCs w:val="18"/>
        </w:rPr>
        <w:tab/>
        <w:t>2</w:t>
      </w:r>
      <w:r>
        <w:rPr>
          <w:rFonts w:ascii="Times New Roman" w:hAnsi="Times New Roman"/>
          <w:color w:val="191919"/>
          <w:spacing w:val="-7"/>
          <w:sz w:val="18"/>
          <w:szCs w:val="18"/>
        </w:rPr>
        <w:t>1</w:t>
      </w:r>
      <w:r>
        <w:rPr>
          <w:rFonts w:ascii="Times New Roman" w:hAnsi="Times New Roman"/>
          <w:color w:val="191919"/>
          <w:sz w:val="18"/>
          <w:szCs w:val="18"/>
        </w:rPr>
        <w:t>10</w:t>
      </w:r>
      <w:r>
        <w:rPr>
          <w:rFonts w:ascii="Times New Roman" w:hAnsi="Times New Roman"/>
          <w:color w:val="191919"/>
          <w:sz w:val="18"/>
          <w:szCs w:val="18"/>
        </w:rPr>
        <w:tab/>
      </w:r>
      <w:proofErr w:type="spellStart"/>
      <w:r>
        <w:rPr>
          <w:rFonts w:ascii="Times New Roman" w:hAnsi="Times New Roman"/>
          <w:color w:val="191919"/>
          <w:sz w:val="18"/>
          <w:szCs w:val="18"/>
        </w:rPr>
        <w:t>Invst</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Crit</w:t>
      </w:r>
      <w:proofErr w:type="spellEnd"/>
      <w:r>
        <w:rPr>
          <w:rFonts w:ascii="Times New Roman" w:hAnsi="Times New Roman"/>
          <w:color w:val="191919"/>
          <w:sz w:val="18"/>
          <w:szCs w:val="18"/>
        </w:rPr>
        <w:t>/</w:t>
      </w:r>
      <w:proofErr w:type="spellStart"/>
      <w:r>
        <w:rPr>
          <w:rFonts w:ascii="Times New Roman" w:hAnsi="Times New Roman"/>
          <w:color w:val="191919"/>
          <w:sz w:val="18"/>
          <w:szCs w:val="18"/>
        </w:rPr>
        <w:t>Contemp</w:t>
      </w:r>
      <w:proofErr w:type="spellEnd"/>
      <w:r>
        <w:rPr>
          <w:rFonts w:ascii="Times New Roman" w:hAnsi="Times New Roman"/>
          <w:color w:val="191919"/>
          <w:sz w:val="18"/>
          <w:szCs w:val="18"/>
        </w:rPr>
        <w:t xml:space="preserve"> Issues in </w:t>
      </w:r>
      <w:proofErr w:type="spellStart"/>
      <w:r>
        <w:rPr>
          <w:rFonts w:ascii="Times New Roman" w:hAnsi="Times New Roman"/>
          <w:color w:val="191919"/>
          <w:sz w:val="18"/>
          <w:szCs w:val="18"/>
        </w:rPr>
        <w:t>Edu</w:t>
      </w:r>
      <w:proofErr w:type="spellEnd"/>
      <w:r>
        <w:rPr>
          <w:rFonts w:ascii="Times New Roman" w:hAnsi="Times New Roman"/>
          <w:color w:val="191919"/>
          <w:sz w:val="18"/>
          <w:szCs w:val="18"/>
        </w:rPr>
        <w:tab/>
        <w:t>3</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EDUC</w:t>
      </w:r>
      <w:r>
        <w:rPr>
          <w:rFonts w:ascii="Times New Roman" w:hAnsi="Times New Roman"/>
          <w:color w:val="191919"/>
          <w:sz w:val="18"/>
          <w:szCs w:val="18"/>
        </w:rPr>
        <w:tab/>
        <w:t>2120</w:t>
      </w:r>
      <w:r>
        <w:rPr>
          <w:rFonts w:ascii="Times New Roman" w:hAnsi="Times New Roman"/>
          <w:color w:val="191919"/>
          <w:sz w:val="18"/>
          <w:szCs w:val="18"/>
        </w:rPr>
        <w:tab/>
        <w:t xml:space="preserve">Explore </w:t>
      </w:r>
      <w:proofErr w:type="spellStart"/>
      <w:r>
        <w:rPr>
          <w:rFonts w:ascii="Times New Roman" w:hAnsi="Times New Roman"/>
          <w:color w:val="191919"/>
          <w:sz w:val="18"/>
          <w:szCs w:val="18"/>
        </w:rPr>
        <w:t>Soci</w:t>
      </w:r>
      <w:proofErr w:type="spellEnd"/>
      <w:r>
        <w:rPr>
          <w:rFonts w:ascii="Times New Roman" w:hAnsi="Times New Roman"/>
          <w:color w:val="191919"/>
          <w:sz w:val="18"/>
          <w:szCs w:val="18"/>
        </w:rPr>
        <w:t>/</w:t>
      </w:r>
      <w:proofErr w:type="spellStart"/>
      <w:r>
        <w:rPr>
          <w:rFonts w:ascii="Times New Roman" w:hAnsi="Times New Roman"/>
          <w:color w:val="191919"/>
          <w:sz w:val="18"/>
          <w:szCs w:val="18"/>
        </w:rPr>
        <w:t>Cul</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Perspec</w:t>
      </w:r>
      <w:proofErr w:type="spellEnd"/>
      <w:r>
        <w:rPr>
          <w:rFonts w:ascii="Times New Roman" w:hAnsi="Times New Roman"/>
          <w:color w:val="191919"/>
          <w:sz w:val="18"/>
          <w:szCs w:val="18"/>
        </w:rPr>
        <w:t xml:space="preserve"> Div in </w:t>
      </w:r>
      <w:proofErr w:type="spellStart"/>
      <w:r>
        <w:rPr>
          <w:rFonts w:ascii="Times New Roman" w:hAnsi="Times New Roman"/>
          <w:color w:val="191919"/>
          <w:sz w:val="18"/>
          <w:szCs w:val="18"/>
        </w:rPr>
        <w:t>Edu</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Cnt</w:t>
      </w:r>
      <w:proofErr w:type="spellEnd"/>
      <w:r>
        <w:rPr>
          <w:rFonts w:ascii="Times New Roman" w:hAnsi="Times New Roman"/>
          <w:color w:val="191919"/>
          <w:sz w:val="18"/>
          <w:szCs w:val="18"/>
        </w:rPr>
        <w:tab/>
        <w:t>3</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EDUC</w:t>
      </w:r>
      <w:r>
        <w:rPr>
          <w:rFonts w:ascii="Times New Roman" w:hAnsi="Times New Roman"/>
          <w:color w:val="191919"/>
          <w:sz w:val="18"/>
          <w:szCs w:val="18"/>
        </w:rPr>
        <w:tab/>
        <w:t>2130</w:t>
      </w:r>
      <w:r>
        <w:rPr>
          <w:rFonts w:ascii="Times New Roman" w:hAnsi="Times New Roman"/>
          <w:color w:val="191919"/>
          <w:sz w:val="18"/>
          <w:szCs w:val="18"/>
        </w:rPr>
        <w:tab/>
        <w:t>Exploring</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 &amp; Learning</w:t>
      </w:r>
      <w:r>
        <w:rPr>
          <w:rFonts w:ascii="Times New Roman" w:hAnsi="Times New Roman"/>
          <w:color w:val="191919"/>
          <w:sz w:val="18"/>
          <w:szCs w:val="18"/>
        </w:rPr>
        <w:tab/>
        <w:t>3</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t>24</w:t>
      </w:r>
      <w:r>
        <w:rPr>
          <w:rFonts w:ascii="Times New Roman" w:hAnsi="Times New Roman"/>
          <w:color w:val="191919"/>
          <w:spacing w:val="-7"/>
          <w:sz w:val="18"/>
          <w:szCs w:val="18"/>
        </w:rPr>
        <w:t>1</w:t>
      </w:r>
      <w:r>
        <w:rPr>
          <w:rFonts w:ascii="Times New Roman" w:hAnsi="Times New Roman"/>
          <w:color w:val="191919"/>
          <w:sz w:val="18"/>
          <w:szCs w:val="18"/>
        </w:rPr>
        <w:t>1K</w:t>
      </w:r>
      <w:r>
        <w:rPr>
          <w:rFonts w:ascii="Times New Roman" w:hAnsi="Times New Roman"/>
          <w:color w:val="191919"/>
          <w:sz w:val="18"/>
          <w:szCs w:val="18"/>
        </w:rPr>
        <w:tab/>
        <w:t>Anatomy &amp; Physiology I</w:t>
      </w:r>
      <w:r>
        <w:rPr>
          <w:rFonts w:ascii="Times New Roman" w:hAnsi="Times New Roman"/>
          <w:color w:val="191919"/>
          <w:sz w:val="18"/>
          <w:szCs w:val="18"/>
        </w:rPr>
        <w:tab/>
        <w:t>4</w:t>
      </w:r>
    </w:p>
    <w:p w:rsidR="001050CA" w:rsidRDefault="001050CA" w:rsidP="001050CA">
      <w:pPr>
        <w:widowControl w:val="0"/>
        <w:tabs>
          <w:tab w:val="left" w:pos="2180"/>
          <w:tab w:val="left" w:pos="29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BIOL</w:t>
      </w:r>
      <w:r>
        <w:rPr>
          <w:rFonts w:ascii="Times New Roman" w:hAnsi="Times New Roman"/>
          <w:color w:val="191919"/>
          <w:sz w:val="18"/>
          <w:szCs w:val="18"/>
        </w:rPr>
        <w:tab/>
        <w:t>2412K</w:t>
      </w:r>
      <w:r>
        <w:rPr>
          <w:rFonts w:ascii="Times New Roman" w:hAnsi="Times New Roman"/>
          <w:color w:val="191919"/>
          <w:sz w:val="18"/>
          <w:szCs w:val="18"/>
        </w:rPr>
        <w:tab/>
        <w:t xml:space="preserve">Anatomy &amp; </w:t>
      </w:r>
      <w:proofErr w:type="gramStart"/>
      <w:r>
        <w:rPr>
          <w:rFonts w:ascii="Times New Roman" w:hAnsi="Times New Roman"/>
          <w:color w:val="191919"/>
          <w:sz w:val="18"/>
          <w:szCs w:val="18"/>
        </w:rPr>
        <w:t>Physiology  II</w:t>
      </w:r>
      <w:proofErr w:type="gramEnd"/>
      <w:r>
        <w:rPr>
          <w:rFonts w:ascii="Times New Roman" w:hAnsi="Times New Roman"/>
          <w:color w:val="191919"/>
          <w:sz w:val="18"/>
          <w:szCs w:val="18"/>
        </w:rPr>
        <w:tab/>
        <w:t>4</w:t>
      </w:r>
    </w:p>
    <w:p w:rsidR="001050CA" w:rsidRDefault="001050CA" w:rsidP="001050CA">
      <w:pPr>
        <w:widowControl w:val="0"/>
        <w:tabs>
          <w:tab w:val="left" w:pos="2180"/>
          <w:tab w:val="left" w:pos="3300"/>
          <w:tab w:val="left" w:pos="107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1007</w:t>
      </w:r>
      <w:r>
        <w:rPr>
          <w:rFonts w:ascii="Times New Roman" w:hAnsi="Times New Roman"/>
          <w:color w:val="191919"/>
          <w:sz w:val="18"/>
          <w:szCs w:val="18"/>
        </w:rPr>
        <w:tab/>
        <w:t>Aquatics</w:t>
      </w:r>
      <w:r>
        <w:rPr>
          <w:rFonts w:ascii="Times New Roman" w:hAnsi="Times New Roman"/>
          <w:color w:val="191919"/>
          <w:sz w:val="18"/>
          <w:szCs w:val="18"/>
        </w:rPr>
        <w:tab/>
        <w:t>1</w:t>
      </w:r>
    </w:p>
    <w:p w:rsidR="001050CA" w:rsidRDefault="001050CA" w:rsidP="001050CA">
      <w:pPr>
        <w:widowControl w:val="0"/>
        <w:tabs>
          <w:tab w:val="left" w:pos="10640"/>
        </w:tabs>
        <w:autoSpaceDE w:val="0"/>
        <w:autoSpaceDN w:val="0"/>
        <w:adjustRightInd w:val="0"/>
        <w:spacing w:before="9" w:after="0"/>
        <w:ind w:left="1120"/>
        <w:rPr>
          <w:rFonts w:ascii="Times New Roman" w:hAnsi="Times New Roman"/>
          <w:color w:val="000000"/>
          <w:sz w:val="18"/>
          <w:szCs w:val="18"/>
        </w:rPr>
      </w:pPr>
      <w:r>
        <w:rPr>
          <w:rFonts w:ascii="Times New Roman" w:hAnsi="Times New Roman"/>
          <w:b/>
          <w:bCs/>
          <w:color w:val="191919"/>
          <w:sz w:val="18"/>
          <w:szCs w:val="18"/>
        </w:rPr>
        <w:t>Subtotal</w:t>
      </w:r>
      <w:r>
        <w:rPr>
          <w:rFonts w:ascii="Times New Roman" w:hAnsi="Times New Roman"/>
          <w:b/>
          <w:bCs/>
          <w:color w:val="191919"/>
          <w:sz w:val="18"/>
          <w:szCs w:val="18"/>
        </w:rPr>
        <w:tab/>
        <w:t>18</w:t>
      </w:r>
    </w:p>
    <w:p w:rsidR="001050CA" w:rsidRDefault="001050CA" w:rsidP="001050CA">
      <w:pPr>
        <w:widowControl w:val="0"/>
        <w:autoSpaceDE w:val="0"/>
        <w:autoSpaceDN w:val="0"/>
        <w:adjustRightInd w:val="0"/>
        <w:spacing w:before="9" w:after="0"/>
        <w:ind w:left="1120"/>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change in course is pending</w:t>
      </w:r>
    </w:p>
    <w:p w:rsidR="001050CA" w:rsidRDefault="001050CA" w:rsidP="001050CA">
      <w:pPr>
        <w:widowControl w:val="0"/>
        <w:autoSpaceDE w:val="0"/>
        <w:autoSpaceDN w:val="0"/>
        <w:adjustRightInd w:val="0"/>
        <w:spacing w:before="8" w:after="0" w:line="110" w:lineRule="exact"/>
        <w:rPr>
          <w:rFonts w:ascii="Times New Roman" w:hAnsi="Times New Roman"/>
          <w:color w:val="000000"/>
          <w:sz w:val="11"/>
          <w:szCs w:val="11"/>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sectPr w:rsidR="001050CA">
          <w:pgSz w:w="12240" w:h="15840"/>
          <w:pgMar w:top="320" w:right="920" w:bottom="280" w:left="320" w:header="720" w:footer="720" w:gutter="0"/>
          <w:cols w:space="720" w:equalWidth="0">
            <w:col w:w="11000"/>
          </w:cols>
          <w:noEndnote/>
        </w:sectPr>
      </w:pPr>
    </w:p>
    <w:p w:rsidR="001050CA" w:rsidRDefault="001050CA" w:rsidP="001050CA">
      <w:pPr>
        <w:widowControl w:val="0"/>
        <w:autoSpaceDE w:val="0"/>
        <w:autoSpaceDN w:val="0"/>
        <w:adjustRightInd w:val="0"/>
        <w:spacing w:before="1" w:after="0" w:line="220" w:lineRule="exact"/>
        <w:rPr>
          <w:rFonts w:ascii="Century Gothic" w:hAnsi="Century Gothic" w:cs="Century Gothic"/>
          <w:color w:val="000000"/>
        </w:rPr>
      </w:pPr>
    </w:p>
    <w:p w:rsidR="001050CA" w:rsidRDefault="001050CA" w:rsidP="001050CA">
      <w:pPr>
        <w:widowControl w:val="0"/>
        <w:autoSpaceDE w:val="0"/>
        <w:autoSpaceDN w:val="0"/>
        <w:adjustRightInd w:val="0"/>
        <w:spacing w:after="0"/>
        <w:rPr>
          <w:rFonts w:ascii="Times New Roman" w:hAnsi="Times New Roman"/>
          <w:color w:val="000000"/>
          <w:sz w:val="20"/>
          <w:szCs w:val="20"/>
        </w:rPr>
      </w:pPr>
      <w:r>
        <w:rPr>
          <w:rFonts w:ascii="Times New Roman" w:hAnsi="Times New Roman"/>
          <w:color w:val="191919"/>
          <w:sz w:val="20"/>
          <w:szCs w:val="20"/>
        </w:rPr>
        <w:t>2008-2012 Unde</w:t>
      </w:r>
      <w:r>
        <w:rPr>
          <w:rFonts w:ascii="Times New Roman" w:hAnsi="Times New Roman"/>
          <w:color w:val="191919"/>
          <w:spacing w:val="-4"/>
          <w:sz w:val="20"/>
          <w:szCs w:val="20"/>
        </w:rPr>
        <w:t>r</w:t>
      </w:r>
      <w:r>
        <w:rPr>
          <w:rFonts w:ascii="Times New Roman" w:hAnsi="Times New Roman"/>
          <w:color w:val="191919"/>
          <w:sz w:val="20"/>
          <w:szCs w:val="20"/>
        </w:rPr>
        <w:t xml:space="preserve">graduate </w:t>
      </w:r>
      <w:proofErr w:type="gramStart"/>
      <w:r>
        <w:rPr>
          <w:rFonts w:ascii="Times New Roman" w:hAnsi="Times New Roman"/>
          <w:color w:val="191919"/>
          <w:sz w:val="20"/>
          <w:szCs w:val="20"/>
        </w:rPr>
        <w:t>Catalog</w:t>
      </w:r>
      <w:proofErr w:type="gramEnd"/>
    </w:p>
    <w:p w:rsidR="001050CA" w:rsidRDefault="001050CA" w:rsidP="001050CA">
      <w:pPr>
        <w:widowControl w:val="0"/>
        <w:autoSpaceDE w:val="0"/>
        <w:autoSpaceDN w:val="0"/>
        <w:adjustRightInd w:val="0"/>
        <w:spacing w:after="0"/>
        <w:rPr>
          <w:rFonts w:ascii="Times New Roman" w:hAnsi="Times New Roman"/>
          <w:color w:val="000000"/>
          <w:sz w:val="20"/>
          <w:szCs w:val="20"/>
        </w:rPr>
        <w:sectPr w:rsidR="001050CA">
          <w:type w:val="continuous"/>
          <w:pgSz w:w="12240" w:h="15840"/>
          <w:pgMar w:top="1480" w:right="920" w:bottom="280" w:left="320" w:header="720" w:footer="720" w:gutter="0"/>
          <w:cols w:num="2" w:space="720" w:equalWidth="0">
            <w:col w:w="709" w:space="3704"/>
            <w:col w:w="6587"/>
          </w:cols>
          <w:noEndnote/>
        </w:sectPr>
      </w:pPr>
    </w:p>
    <w:p w:rsidR="001050CA" w:rsidRDefault="00AE60A2" w:rsidP="001050CA">
      <w:pPr>
        <w:widowControl w:val="0"/>
        <w:autoSpaceDE w:val="0"/>
        <w:autoSpaceDN w:val="0"/>
        <w:adjustRightInd w:val="0"/>
        <w:spacing w:before="67" w:after="0" w:line="192" w:lineRule="exact"/>
        <w:ind w:left="9131" w:right="560" w:hanging="426"/>
        <w:rPr>
          <w:rFonts w:ascii="Century Gothic" w:hAnsi="Century Gothic" w:cs="Century Gothic"/>
          <w:color w:val="000000"/>
          <w:sz w:val="16"/>
          <w:szCs w:val="16"/>
        </w:rPr>
      </w:pPr>
      <w:r w:rsidRPr="00AE60A2">
        <w:rPr>
          <w:rFonts w:ascii="Times New Roman" w:hAnsi="Times New Roman" w:cs="Times New Roman"/>
          <w:noProof/>
          <w:color w:val="191919"/>
          <w:sz w:val="20"/>
          <w:szCs w:val="20"/>
        </w:rPr>
        <w:lastRenderedPageBreak/>
        <w:pict>
          <v:group id="_x0000_s2419" style="position:absolute;left:0;text-align:left;margin-left:427.15pt;margin-top:-15.9pt;width:156.05pt;height:11in;z-index:-251381760" coordorigin="9070,183" coordsize="3121,15840">
            <v:group id="_x0000_s2420" style="position:absolute;left:9070;top:183;width:3121;height:15840;mso-position-horizontal-relative:page;mso-position-vertical-relative:page" coordorigin="9119" coordsize="31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" o:allowincell="f">
              <v:rect id="Rectangle 2736" o:spid="_x0000_s2421" style="position:absolute;left:11160;width:1080;height:25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dcdcdc" stroked="f">
                <v:path arrowok="t"/>
              </v:rect>
              <v:rect id="Rectangle 2737" o:spid="_x0000_s2422" style="position:absolute;left:11160;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MsMA&#10;AADdAAAADwAAAGRycy9kb3ducmV2LnhtbERPy2rCQBTdC/7DcIXudFKlUdNMpAiW0o2vFre3mdsk&#10;NHMnzExN+vedheDycN75ZjCtuJLzjWUFj7MEBHFpdcOVgo/zbroC4QOyxtYyKfgjD5tiPMox07bn&#10;I11PoRIxhH2GCuoQukxKX9Zk0M9sRxy5b+sMhghdJbXDPoabVs6TJJUGG44NNXa0ran8Of0aBb0b&#10;6Om10vtV+v55Xl++ltgdnFIPk+HlGUSgIdzFN/ebVpAuF3F/fBOf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ZfMsMAAADdAAAADwAAAAAAAAAAAAAAAACYAgAAZHJzL2Rv&#10;d25yZXYueG1sUEsFBgAAAAAEAAQA9QAAAIgDAAAAAA==&#10;" fillcolor="#dcdcdc" stroked="f">
                <v:path arrowok="t"/>
              </v:rect>
              <v:rect id="Rectangle 2738" o:spid="_x0000_s2423" style="position:absolute;left:11160;top:2513;width:1080;height:1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x8McA&#10;AADdAAAADwAAAGRycy9kb3ducmV2LnhtbESPQWvCQBSE74X+h+UVvBTdJIKV6CpSFATpIVol3h7Z&#10;ZxKafRuyq8Z/3y0UPA4z8w0zX/amETfqXG1ZQTyKQBAXVtdcKvg+bIZTEM4ja2wsk4IHOVguXl/m&#10;mGp754xue1+KAGGXooLK+zaV0hUVGXQj2xIH72I7gz7IrpS6w3uAm0YmUTSRBmsOCxW29FlR8bO/&#10;GgXrJF9ddk3WZl8mP8aUmPfifFJq8NavZiA89f4Z/m9vtYLJxziGv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lcfDHAAAA3QAAAA8AAAAAAAAAAAAAAAAAmAIAAGRy&#10;cy9kb3ducmV2LnhtbFBLBQYAAAAABAAEAPUAAACMAwAAAAA=&#10;" fillcolor="#d8d8d8 [2732]" stroked="f">
                <v:path arrowok="t"/>
              </v:rect>
              <v:rect id="_x0000_s2424" style="position:absolute;left:9159;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tMcA&#10;AADdAAAADwAAAGRycy9kb3ducmV2LnhtbESPQWvCQBSE74X+h+UVequbpJhK6iqlUKniJamX3l6y&#10;zySYfRuy25j+e1cQPA4z8w2zXE+mEyMNrrWsIJ5FIIgrq1uuFRx+vl4WIJxH1thZJgX/5GC9enxY&#10;YqbtmXMaC1+LAGGXoYLG+z6T0lUNGXQz2xMH72gHgz7IoZZ6wHOAm04mUZRKgy2HhQZ7+myoOhV/&#10;RkG53ed+sztsxkVZ950tf+O9nSv1/DR9vIPwNPl7+Nb+1grSt9cErm/C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7rTHAAAA3QAAAA8AAAAAAAAAAAAAAAAAmAIAAGRy&#10;cy9kb3ducmV2LnhtbFBLBQYAAAAABAAEAPUAAACMAwAAAAA=&#10;" stroked="f">
                <v:path arrowok="t"/>
              </v:rect>
              <v:rect id="Rectangle 2740" o:spid="_x0000_s2425" style="position:absolute;left:9139;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a8MgA&#10;AADdAAAADwAAAGRycy9kb3ducmV2LnhtbESPT2vCQBTE74V+h+UVvBTdqBht6ipVkHqq+Aekt9fs&#10;a5I2+zbsrjH99m6h0OMwM79h5svO1KIl5yvLCoaDBARxbnXFhYLTcdOfgfABWWNtmRT8kIfl4v5u&#10;jpm2V95TewiFiBD2GSooQ2gyKX1ekkE/sA1x9D6tMxiidIXUDq8Rbmo5SpJUGqw4LpTY0Lqk/Ptw&#10;MQq+zq9u9fQ+2e3yj7rdUPqWDKePSvUeupdnEIG68B/+a2+1gnQ6HsPvm/gE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NNrwyAAAAN0AAAAPAAAAAAAAAAAAAAAAAJgCAABk&#10;cnMvZG93bnJldi54bWxQSwUGAAAAAAQABAD1AAAAjQMAAAAA&#10;" filled="f" strokecolor="#a3a3a3" strokeweight="2pt">
                <v:path arrowok="t"/>
              </v:rect>
              <v:rect id="Rectangle 2741" o:spid="_x0000_s2426" style="position:absolute;left:11145;top:24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oZsgA&#10;AADdAAAADwAAAGRycy9kb3ducmV2LnhtbESPQWvCQBSE74X+h+UVeil1EytaYjZSSis9iFirB2+P&#10;7DMJZt+m2dXEf+8KgsdhZr5h0llvanGi1lWWFcSDCARxbnXFhYLN3/frOwjnkTXWlknBmRzMsseH&#10;FBNtO/6l09oXIkDYJaig9L5JpHR5SQbdwDbEwdvb1qAPsi2kbrELcFPLYRSNpcGKw0KJDX2WlB/W&#10;R6Ngvjwvhi+HeBt/9V21Ge3+i9UElXp+6j+mIDz1/h6+tX+0gvHkbQTXN+EJy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GhmyAAAAN0AAAAPAAAAAAAAAAAAAAAAAJgCAABk&#10;cnMvZG93bnJldi54bWxQSwUGAAAAAAQABAD1AAAAjQMAAAAA&#10;" fillcolor="#191919" stroked="f">
                <v:path arrowok="t"/>
              </v:rect>
              <v:rect id="Rectangle 2742" o:spid="_x0000_s2427" style="position:absolute;left:11145;top:42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N/cgA&#10;AADdAAAADwAAAGRycy9kb3ducmV2LnhtbESPQWvCQBSE70L/w/IKXqRuYmssqasUUfEg0lp76O2R&#10;fU2C2bcxu5r477sFweMwM98w03lnKnGhxpWWFcTDCARxZnXJuYLD1+rpFYTzyBory6TgSg7ms4fe&#10;FFNtW/6ky97nIkDYpaig8L5OpXRZQQbd0NbEwfu1jUEfZJNL3WAb4KaSoyhKpMGSw0KBNS0Kyo77&#10;s1Gw3l23o8Ex/o6XXVseXn5O+ccEleo/du9vIDx1/h6+tTdaQTJ5HsP/m/A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JM39yAAAAN0AAAAPAAAAAAAAAAAAAAAAAJgCAABk&#10;cnMvZG93bnJldi54bWxQSwUGAAAAAAQABAD1AAAAjQMAAAAA&#10;" fillcolor="#191919" stroked="f">
                <v:path arrowok="t"/>
              </v:rect>
              <v:group id="Group 2743" o:spid="_x0000_s2428" style="position:absolute;left:11145;top:6105;width:1967;height:0" coordorigin="11145,61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9lLPxgAAAN0A&#10;AAAPAAAAAAAAAAAAAAAAAKoCAABkcnMvZG93bnJldi54bWxQSwUGAAAAAAQABAD6AAAAnQMAAAAA&#10;">
                <v:shape id="Freeform 2744" o:spid="_x0000_s2429"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lLcYA&#10;AADdAAAADwAAAGRycy9kb3ducmV2LnhtbESPT4vCMBTE78J+h/AWvMiaruIfqlEWQfAkq25Bb4/m&#10;2Rabl9LEWv30ZkHwOMzMb5j5sjWlaKh2hWUF3/0IBHFqdcGZgr/D+msKwnlkjaVlUnAnB8vFR2eO&#10;sbY33lGz95kIEHYxKsi9r2IpXZqTQde3FXHwzrY26IOsM6lrvAW4KeUgisbSYMFhIceKVjmll/3V&#10;KJiWoyFR8nvqNcljux41x3uaHJXqfrY/MxCeWv8Ov9obrWA8GU7g/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ilLcYAAADdAAAADwAAAAAAAAAAAAAAAACYAgAAZHJz&#10;L2Rvd25yZXYueG1sUEsFBgAAAAAEAAQA9QAAAIsDAAAAAA==&#10;" path="m1094,l,e" filled="f" strokecolor="#191919" strokeweight="2pt">
                  <v:path arrowok="t" o:connecttype="custom" o:connectlocs="1094,0;0,0" o:connectangles="0,0"/>
                </v:shape>
                <v:shape id="Freeform 2745" o:spid="_x0000_s2430"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xX8MA&#10;AADdAAAADwAAAGRycy9kb3ducmV2LnhtbERPy4rCMBTdD/gP4QpuBk1H8UE1igwIrsRRC7q7NNe2&#10;2NyUJtbq15vFgMvDeS9WrSlFQ7UrLCv4GUQgiFOrC84UnI6b/gyE88gaS8uk4EkOVsvO1wJjbR/8&#10;R83BZyKEsItRQe59FUvp0pwMuoGtiAN3tbVBH2CdSV3jI4SbUg6jaCINFhwacqzoN6f0drgbBbNy&#10;PCJK9pfvJnntNuPm/EyTs1K9brueg/DU+o/4373VCibTUZgb3oQn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xX8MAAADdAAAADwAAAAAAAAAAAAAAAACYAgAAZHJzL2Rv&#10;d25yZXYueG1sUEsFBgAAAAAEAAQA9QAAAIgDAAAAAA==&#10;" path="m,l1094,e" filled="f" strokecolor="#191919" strokeweight="2pt">
                  <v:path arrowok="t" o:connecttype="custom" o:connectlocs="0,0;1094,0" o:connectangles="0,0"/>
                </v:shape>
              </v:group>
              <v:group id="Group 2746" o:spid="_x0000_s2431" style="position:absolute;left:11145;top:7905;width:1953;height:0" coordorigin="11145,7905" coordsize="1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nGvcYAAADdAAAADwAAAGRycy9kb3ducmV2LnhtbESPQWvCQBSE74X+h+UV&#10;vOkmSm2NriKi4kGEakG8PbLPJJh9G7JrEv99VxB6HGbmG2a26EwpGqpdYVlBPIhAEKdWF5wp+D1t&#10;+t8gnEfWWFomBQ9ysJi/v80w0bblH2qOPhMBwi5BBbn3VSKlS3My6Aa2Ig7e1dYGfZB1JnWNbYCb&#10;Ug6jaCwNFhwWcqxolVN6O96Ngm2L7XIUr5v97bp6XE6fh/M+JqV6H91yCsJT5//Dr/ZOKxh/j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aca9xgAAAN0A&#10;AAAPAAAAAAAAAAAAAAAAAKoCAABkcnMvZG93bnJldi54bWxQSwUGAAAAAAQABAD6AAAAnQMAAAAA&#10;">
                <v:shape id="Freeform 2747" o:spid="_x0000_s2432"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AtcAA&#10;AADdAAAADwAAAGRycy9kb3ducmV2LnhtbERPy6rCMBDdX/AfwghuRFPFZzWKCIobER8Ll2MztsVm&#10;Upqo9e/NQrjLw3nPl7UpxIsql1tW0OtGIIgTq3NOFVzOm84EhPPIGgvLpOBDDpaLxt8cY23ffKTX&#10;yacihLCLUUHmfRlL6ZKMDLquLYkDd7eVQR9glUpd4TuEm0L2o2gkDeYcGjIsaZ1R8jg9jYJre3M3&#10;kZsO24ct3eg80M9Vsleq1axXMxCeav8v/rl3WsFoPAj7w5vwBO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zAtcAAAADdAAAADwAAAAAAAAAAAAAAAACYAgAAZHJzL2Rvd25y&#10;ZXYueG1sUEsFBgAAAAAEAAQA9QAAAIUDAAAAAA==&#10;" path="m1094,l,e" filled="f" strokecolor="#191919" strokeweight="2pt">
                  <v:path arrowok="t" o:connecttype="custom" o:connectlocs="1094,0;0,0" o:connectangles="0,0"/>
                </v:shape>
                <v:shape id="Freeform 2748" o:spid="_x0000_s2433"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lLscA&#10;AADdAAAADwAAAGRycy9kb3ducmV2LnhtbESPT2vCQBTE7wW/w/KEXsRsLFbbNKuIEOmllKoHj6/Z&#10;lz+YfRuyGxO/fbdQ6HGYmd8w6XY0jbhR52rLChZRDII4t7rmUsH5lM1fQDiPrLGxTAru5GC7mTyk&#10;mGg78Bfdjr4UAcIuQQWV920ipcsrMugi2xIHr7CdQR9kV0rd4RDgppFPcbySBmsOCxW2tK8ovx57&#10;o+AyywoTu9fn2eeBvum01P0u/1DqcTru3kB4Gv1/+K/9rhWs1ssF/L4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wZS7HAAAA3QAAAA8AAAAAAAAAAAAAAAAAmAIAAGRy&#10;cy9kb3ducmV2LnhtbFBLBQYAAAAABAAEAPUAAACMAwAAAAA=&#10;" path="m,l1094,e" filled="f" strokecolor="#191919" strokeweight="2pt">
                  <v:path arrowok="t" o:connecttype="custom" o:connectlocs="0,0;1094,0" o:connectangles="0,0"/>
                </v:shape>
              </v:group>
              <v:group id="Group 2749" o:spid="_x0000_s2434" style="position:absolute;left:11145;top:9705;width:1967;height:0" coordorigin="11145,97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snsccAAADdAAAADwAAAGRycy9kb3ducmV2LnhtbESPT2vCQBTE7wW/w/KE&#10;3nQT26pEVxHR0oMI/gHx9sg+k2D2bciuSfz23YLQ4zAzv2Hmy86UoqHaFZYVxMMIBHFqdcGZgvNp&#10;O5iCcB5ZY2mZFDzJwXLRe5tjom3LB2qOPhMBwi5BBbn3VSKlS3My6Ia2Ig7ezdYGfZB1JnWNbYCb&#10;Uo6iaCwNFhwWcqxonVN6Pz6Mgu8W29VHvGl299v6eT197S+7mJR673erGQhPnf8Pv9o/WsF48jmC&#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MsnsccAAADd&#10;AAAADwAAAAAAAAAAAAAAAACqAgAAZHJzL2Rvd25yZXYueG1sUEsFBgAAAAAEAAQA+gAAAJ4DAAAA&#10;AA==&#10;">
                <v:shape id="Freeform 2750" o:spid="_x0000_s2435"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QU8cA&#10;AADdAAAADwAAAGRycy9kb3ducmV2LnhtbESPQWvCQBSE7wX/w/KEXorZWBsNqatIQehJrBqwt0f2&#10;NQnNvg3ZbYz99a5Q6HGYmW+Y5Xowjeipc7VlBdMoBkFcWF1zqeB03E5SEM4ja2wsk4IrOVivRg9L&#10;zLS98Af1B1+KAGGXoYLK+zaT0hUVGXSRbYmD92U7gz7IrpS6w0uAm0Y+x/FcGqw5LFTY0ltFxffh&#10;xyhIm2RGlO8/n/r8d7dN+vO1yM9KPY6HzSsIT4P/D/+137WC+eJlBvc34Qn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l0FPHAAAA3QAAAA8AAAAAAAAAAAAAAAAAmAIAAGRy&#10;cy9kb3ducmV2LnhtbFBLBQYAAAAABAAEAPUAAACMAwAAAAA=&#10;" path="m1094,l,e" filled="f" strokecolor="#191919" strokeweight="2pt">
                  <v:path arrowok="t" o:connecttype="custom" o:connectlocs="1094,0;0,0" o:connectangles="0,0"/>
                </v:shape>
                <v:shape id="Freeform 2751" o:spid="_x0000_s2436"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IJ8gA&#10;AADdAAAADwAAAGRycy9kb3ducmV2LnhtbESPT2vCQBTE70K/w/IKvYhuao1KdJUiCD2VahvQ2yP7&#10;TILZtyG7zZ9++m6h4HGYmd8wm11vKtFS40rLCp6nEQjizOqScwVfn4fJCoTzyBory6RgIAe77cNo&#10;g4m2HR+pPflcBAi7BBUU3teJlC4ryKCb2po4eFfbGPRBNrnUDXYBbio5i6KFNFhyWCiwpn1B2e30&#10;bRSsqviFKP24jNv05/0Qt+chS89KPT32r2sQnnp/D/+337SCxXI+h7834Qn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EgnyAAAAN0AAAAPAAAAAAAAAAAAAAAAAJgCAABk&#10;cnMvZG93bnJldi54bWxQSwUGAAAAAAQABAD1AAAAjQMAAAAA&#10;" path="m,l1094,e" filled="f" strokecolor="#191919" strokeweight="2pt">
                  <v:path arrowok="t" o:connecttype="custom" o:connectlocs="0,0;1094,0" o:connectangles="0,0"/>
                </v:shape>
              </v:group>
              <v:group id="Group 2752" o:spid="_x0000_s2437" style="position:absolute;left:11145;top:11505;width:1967;height:0" coordorigin="11145,115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K/xccAAADdAAAADwAAAGRycy9kb3ducmV2LnhtbESPQWvCQBSE7wX/w/IK&#10;vdVNtEZJs4qILT2IoBaKt0f2mYRk34bsNon/vlso9DjMzDdMthlNI3rqXGVZQTyNQBDnVldcKPi8&#10;vD2vQDiPrLGxTAru5GCznjxkmGo78In6sy9EgLBLUUHpfZtK6fKSDLqpbYmDd7OdQR9kV0jd4RDg&#10;ppGzKEqkwYrDQokt7UrK6/O3UfA+4LCdx/v+UN929+tlcfw6xKTU0+O4fQXhafT/4b/2h1aQLF8W&#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K/xccAAADd&#10;AAAADwAAAAAAAAAAAAAAAACqAgAAZHJzL2Rvd25yZXYueG1sUEsFBgAAAAAEAAQA+gAAAJ4DAAAA&#10;AA==&#10;">
                <v:shape id="Freeform 2753" o:spid="_x0000_s2438"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zy8gA&#10;AADdAAAADwAAAGRycy9kb3ducmV2LnhtbESPS2vDMBCE74X+B7GFXEosNw/HuFFCKQR6Ks3DkNwW&#10;a2ubWitjqY6TX18VAjkOM/MNs1wPphE9da62rOAlikEQF1bXXCo47DfjFITzyBoby6TgQg7Wq8eH&#10;JWbannlL/c6XIkDYZaig8r7NpHRFRQZdZFvi4H3bzqAPsiul7vAc4KaRkzhOpMGaw0KFLb1XVPzs&#10;fo2CtJlPifKv03OfXz838/54KfKjUqOn4e0VhKfB38O39odWkCxmCfy/CU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UnPLyAAAAN0AAAAPAAAAAAAAAAAAAAAAAJgCAABk&#10;cnMvZG93bnJldi54bWxQSwUGAAAAAAQABAD1AAAAjQMAAAAA&#10;" path="m1094,l,e" filled="f" strokecolor="#191919" strokeweight="2pt">
                  <v:path arrowok="t" o:connecttype="custom" o:connectlocs="1094,0;0,0" o:connectangles="0,0"/>
                </v:shape>
                <v:shape id="Freeform 2754" o:spid="_x0000_s2439"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7WUMYA&#10;AADdAAAADwAAAGRycy9kb3ducmV2LnhtbESPT2vCQBTE70K/w/IEL6Kb+p/UVUpB8FTUNqC3R/Y1&#10;CWbfhuwao5++Kwgeh5n5DbNct6YUDdWusKzgfRiBIE6tLjhT8PuzGSxAOI+ssbRMCm7kYL166ywx&#10;1vbKe2oOPhMBwi5GBbn3VSylS3My6Ia2Ig7en60N+iDrTOoarwFuSjmKopk0WHBYyLGir5zS8+Fi&#10;FCzK6Zgo2Z36TXL/3kyb4y1Njkr1uu3nBwhPrX+Fn+2tVjCbT+bweBOe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7WUMYAAADdAAAADwAAAAAAAAAAAAAAAACYAgAAZHJz&#10;L2Rvd25yZXYueG1sUEsFBgAAAAAEAAQA9QAAAIsDAAAAAA==&#10;" path="m,l1094,e" filled="f" strokecolor="#191919" strokeweight="2pt">
                  <v:path arrowok="t" o:connecttype="custom" o:connectlocs="0,0;1094,0" o:connectangles="0,0"/>
                </v:shape>
              </v:group>
              <v:group id="Group 2755" o:spid="_x0000_s2440" style="position:absolute;left:11145;top:13305;width:1939;height:0" coordorigin="11145,13305" coordsize="19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SMQW8QAAADdAAAA&#10;DwAAAAAAAAAAAAAAAACqAgAAZHJzL2Rvd25yZXYueG1sUEsFBgAAAAAEAAQA+gAAAJsDAAAAAA==&#10;">
                <v:shape id="Freeform 2756" o:spid="_x0000_s2441"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ZccA&#10;AADdAAAADwAAAGRycy9kb3ducmV2LnhtbESP3WrCQBSE74W+w3IKvRHdRKw/0VVEWrAUxKgPcMge&#10;k2j2bMxuY/r23UKhl8PMN8Ms152pREuNKy0riIcRCOLM6pJzBefT+2AGwnlkjZVlUvBNDtarp94S&#10;E20fnFJ79LkIJewSVFB4XydSuqwgg25oa+LgXWxj0AfZ5FI3+AjlppKjKJpIgyWHhQJr2haU3Y5f&#10;RsEkHe3j6/317ar7n5v2FB/u6cdBqZfnbrMA4anz/+E/eqcDNx3P4f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kKWXHAAAA3QAAAA8AAAAAAAAAAAAAAAAAmAIAAGRy&#10;cy9kb3ducmV2LnhtbFBLBQYAAAAABAAEAPUAAACMAwAAAAA=&#10;" path="m1094,l,e" filled="f" strokecolor="#191919" strokeweight="2pt">
                  <v:path arrowok="t" o:connecttype="custom" o:connectlocs="1094,0;0,0" o:connectangles="0,0"/>
                </v:shape>
                <v:shape id="Freeform 2757" o:spid="_x0000_s2442"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WJcQA&#10;AADdAAAADwAAAGRycy9kb3ducmV2LnhtbERPzWrCQBC+F/oOyxR6KXUTQVuiq0hpwSIUoz7AkB2T&#10;aHY2ZteYvr1zKPT48f3Pl4NrVE9dqD0bSEcJKOLC25pLA4f91+s7qBCRLTaeycAvBVguHh/mmFl/&#10;45z6XSyVhHDI0EAVY5tpHYqKHIaRb4mFO/rOYRTYldp2eJNw1+hxkky1w5qlocKWPioqzrurMzDN&#10;xz/p6TL5PNmXzarfp9tL/r015vlpWM1ARRriv/jPvbbie5vIfnkjT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HFiXEAAAA3QAAAA8AAAAAAAAAAAAAAAAAmAIAAGRycy9k&#10;b3ducmV2LnhtbFBLBQYAAAAABAAEAPUAAACJAwAAAAA=&#10;" path="m,l1094,e" filled="f" strokecolor="#191919" strokeweight="2pt">
                  <v:path arrowok="t" o:connecttype="custom" o:connectlocs="0,0;1094,0" o:connectangles="0,0"/>
                </v:shape>
              </v:group>
              <v:shape id="Freeform 2758" o:spid="_x0000_s2443" style="position:absolute;left:11816;top:1510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ed="f" strokecolor="#191919" strokeweight="2pt">
                <v:path arrowok="t" o:connecttype="custom" o:connectlocs="0,0;423,0" o:connectangles="0,0"/>
              </v:shape>
              <v:shape id="_x0000_s2444" style="position:absolute;left:11160;top:15085;width:0;height:40;visibility:visible;mso-wrap-style:square;v-text-anchor:top" coordsize="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N58UA&#10;AADdAAAADwAAAGRycy9kb3ducmV2LnhtbESPQUsDMRSE70L/Q3gFL2Kztrgra9NSREuvrSJ4e26e&#10;yeLmJSSx3f57Iwg9DjPzDbNcj24QR4qp96zgblaBIO687tkoeHt9uX0AkTKyxsEzKThTgvVqcrXE&#10;VvsT7+l4yEYUCKcWFdicQytl6iw5TDMfiIv35aPDXGQ0Ukc8Fbgb5Lyqaumw57JgMdCTpe778OMU&#10;7Jvmk8Luxph6EfvteRPs8/uHUtfTcfMIItOYL+H/9k4rqJv7Ofy9K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o3nxQAAAN0AAAAPAAAAAAAAAAAAAAAAAJgCAABkcnMv&#10;ZG93bnJldi54bWxQSwUGAAAAAAQABAD1AAAAigMAAAAA&#10;" path="m,l,40e" filled="f" strokecolor="#191919" strokeweight="2pt">
                <v:path arrowok="t" o:connecttype="custom" o:connectlocs="0,0;0,40" o:connectangles="0,0"/>
              </v:shape>
              <v:rect id="Rectangle 2760" o:spid="_x0000_s2445" style="position:absolute;left:11176;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uj8UA&#10;AADdAAAADwAAAGRycy9kb3ducmV2LnhtbESPS4vCQBCE74L/YWhhbzpxxQfRUURYWRcvPi7eOpk2&#10;CWZ6QmaM8d/vCILHoqq+ohar1pSiodoVlhUMBxEI4tTqgjMF59NPfwbCeWSNpWVS8CQHq2W3s8BY&#10;2wcfqDn6TAQIuxgV5N5XsZQuzcmgG9iKOHhXWxv0QdaZ1DU+AtyU8juKJtJgwWEhx4o2OaW3490o&#10;SHb7g9/+nbfNLMmq0iaX4d6Olfrqtes5CE+t/4Tf7V+tYDIdj+D1Jj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a6PxQAAAN0AAAAPAAAAAAAAAAAAAAAAAJgCAABkcnMv&#10;ZG93bnJldi54bWxQSwUGAAAAAAQABAD1AAAAigMAAAAA&#10;" stroked="f">
                <v:path arrowok="t"/>
              </v:rect>
              <v:rect id="Rectangle 2761" o:spid="_x0000_s2446" style="position:absolute;left:11156;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ed="f" strokecolor="#191919" strokeweight="2pt">
                <v:path arrowok="t"/>
              </v:rect>
            </v:group>
            <v:shape id="_x0000_s2447" type="#_x0000_t202" style="position:absolute;left:11138;top:8240;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" o:allowincell="f" filled="f" stroked="f">
              <v:textbox style="layout-flow:vertical;mso-next-textbox:#_x0000_s2447"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left="202"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448" type="#_x0000_t202" style="position:absolute;left:11358;top:9969;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X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" o:allowincell="f" filled="f" stroked="f">
              <v:textbox style="layout-flow:vertical;mso-next-textbox:#_x0000_s2448"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449" type="#_x0000_t202" style="position:absolute;left:11338;top:11809;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30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LDHipIMuPdFRo3sxomCRBK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" o:allowincell="f" filled="f" stroked="f">
              <v:textbox style="layout-flow:vertical;mso-next-textbox:#_x0000_s2449" inset="0,0,0,0">
                <w:txbxContent>
                  <w:p w:rsidR="009D7097" w:rsidRDefault="009D7097" w:rsidP="001050CA">
                    <w:pPr>
                      <w:widowControl w:val="0"/>
                      <w:autoSpaceDE w:val="0"/>
                      <w:autoSpaceDN w:val="0"/>
                      <w:adjustRightInd w:val="0"/>
                      <w:spacing w:after="0" w:line="221" w:lineRule="exact"/>
                      <w:ind w:left="229"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450" type="#_x0000_t202" style="position:absolute;left:11318;top:13659;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" o:allowincell="f" filled="f" stroked="f">
              <v:textbox style="layout-flow:vertical;mso-next-textbox:#_x0000_s2450"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451" type="#_x0000_t202" style="position:absolute;left:11450;top:819;width:377;height:17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" o:allowincell="f" filled="f" stroked="f">
              <v:textbox style="layout-flow:vertical;mso-next-textbox:#_x0000_s2451"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Albany State</w:t>
                    </w:r>
                  </w:p>
                </w:txbxContent>
              </v:textbox>
            </v:shape>
            <v:rect id="_x0000_s2452" style="position:absolute;left:11096;top:4504;width:1095;height:1784" fillcolor="#d8d8d8 [2732]" stroked="f" strokecolor="#f2f2f2 [3041]" strokeweight="3pt">
              <v:shadow on="t" type="perspective" color="#7f7f7f [1601]" opacity=".5" offset="1pt" offset2="-1pt"/>
              <v:textbox style="layout-flow:vertical;mso-next-textbox:#_x0000_s2452">
                <w:txbxContent>
                  <w:p w:rsidR="009D7097" w:rsidRDefault="009D7097" w:rsidP="001050CA">
                    <w:pPr>
                      <w:spacing w:after="0"/>
                      <w:rPr>
                        <w:b/>
                        <w:color w:val="000000" w:themeColor="text1"/>
                      </w:rPr>
                    </w:pPr>
                  </w:p>
                  <w:p w:rsidR="009D7097" w:rsidRPr="007A3E3A" w:rsidRDefault="009D7097" w:rsidP="001050CA">
                    <w:pPr>
                      <w:spacing w:after="0"/>
                      <w:rPr>
                        <w:b/>
                        <w:color w:val="000000" w:themeColor="text1"/>
                      </w:rPr>
                    </w:pPr>
                    <w:r>
                      <w:rPr>
                        <w:b/>
                        <w:color w:val="000000" w:themeColor="text1"/>
                      </w:rPr>
                      <w:t>Business</w:t>
                    </w:r>
                  </w:p>
                </w:txbxContent>
              </v:textbox>
            </v:rect>
            <v:rect id="_x0000_s2453" style="position:absolute;left:11111;top:2796;width:1060;height:1659" fillcolor="#d8d8d8 [2732]" stroked="f" strokecolor="#f2f2f2 [3041]" strokeweight="3pt">
              <v:shadow on="t" type="perspective" color="#7f7f7f [1601]" opacity=".5" offset="1pt" offset2="-1pt"/>
              <v:textbox style="layout-flow:vertical;mso-next-textbox:#_x0000_s2453">
                <w:txbxContent>
                  <w:p w:rsidR="009D7097" w:rsidRPr="00F91ACB" w:rsidRDefault="009D7097" w:rsidP="001050CA">
                    <w:pPr>
                      <w:spacing w:after="0"/>
                      <w:rPr>
                        <w:b/>
                        <w:color w:val="000000" w:themeColor="text1"/>
                      </w:rPr>
                    </w:pPr>
                    <w:r w:rsidRPr="00F91ACB">
                      <w:rPr>
                        <w:b/>
                        <w:color w:val="000000" w:themeColor="text1"/>
                      </w:rPr>
                      <w:t>Arts &amp; Humanities</w:t>
                    </w:r>
                  </w:p>
                </w:txbxContent>
              </v:textbox>
            </v:rect>
            <v:rect id="_x0000_s2454" style="position:absolute;left:11107;top:6304;width:1060;height:1784" fillcolor="#404040 [2429]" strokecolor="#f2f2f2 [3041]" strokeweight="3pt">
              <v:shadow on="t" type="perspective" color="#7f7f7f [1601]" opacity=".5" offset="1pt" offset2="-1pt"/>
              <v:textbox style="layout-flow:vertical;mso-next-textbox:#_x0000_s2454">
                <w:txbxContent>
                  <w:p w:rsidR="009D7097" w:rsidRDefault="009D7097" w:rsidP="001050CA">
                    <w:pPr>
                      <w:spacing w:after="0"/>
                      <w:rPr>
                        <w:b/>
                        <w:color w:val="F2F2F2" w:themeColor="background1" w:themeShade="F2"/>
                      </w:rPr>
                    </w:pPr>
                  </w:p>
                  <w:p w:rsidR="009D7097" w:rsidRPr="00F91ACB" w:rsidRDefault="009D7097" w:rsidP="001050CA">
                    <w:pPr>
                      <w:rPr>
                        <w:b/>
                        <w:color w:val="F2F2F2" w:themeColor="background1" w:themeShade="F2"/>
                      </w:rPr>
                    </w:pPr>
                    <w:r w:rsidRPr="00F91ACB">
                      <w:rPr>
                        <w:b/>
                        <w:color w:val="F2F2F2" w:themeColor="background1" w:themeShade="F2"/>
                      </w:rPr>
                      <w:t>Education</w:t>
                    </w:r>
                  </w:p>
                </w:txbxContent>
              </v:textbox>
            </v:rect>
          </v:group>
        </w:pict>
      </w:r>
      <w:r w:rsidR="001050CA">
        <w:rPr>
          <w:rFonts w:ascii="Century Gothic" w:hAnsi="Century Gothic" w:cs="Century Gothic"/>
          <w:b/>
          <w:bCs/>
          <w:color w:val="191919"/>
          <w:sz w:val="16"/>
          <w:szCs w:val="16"/>
        </w:rPr>
        <w:t>Health, Physical Education and Recreation</w:t>
      </w:r>
    </w:p>
    <w:p w:rsidR="001050CA" w:rsidRDefault="001050CA" w:rsidP="001050CA">
      <w:pPr>
        <w:widowControl w:val="0"/>
        <w:autoSpaceDE w:val="0"/>
        <w:autoSpaceDN w:val="0"/>
        <w:adjustRightInd w:val="0"/>
        <w:spacing w:before="4" w:after="0" w:line="190" w:lineRule="exact"/>
        <w:rPr>
          <w:rFonts w:ascii="Century Gothic" w:hAnsi="Century Gothic" w:cs="Century Gothic"/>
          <w:color w:val="000000"/>
          <w:sz w:val="19"/>
          <w:szCs w:val="19"/>
        </w:rPr>
      </w:pPr>
    </w:p>
    <w:p w:rsidR="001050CA" w:rsidRDefault="001050CA" w:rsidP="001050CA">
      <w:pPr>
        <w:widowControl w:val="0"/>
        <w:autoSpaceDE w:val="0"/>
        <w:autoSpaceDN w:val="0"/>
        <w:adjustRightInd w:val="0"/>
        <w:spacing w:before="30" w:after="0"/>
        <w:ind w:left="1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1050CA" w:rsidRDefault="001050CA" w:rsidP="001050CA">
      <w:pPr>
        <w:widowControl w:val="0"/>
        <w:autoSpaceDE w:val="0"/>
        <w:autoSpaceDN w:val="0"/>
        <w:adjustRightInd w:val="0"/>
        <w:spacing w:before="12" w:after="0"/>
        <w:ind w:left="140"/>
        <w:rPr>
          <w:rFonts w:ascii="Times New Roman" w:hAnsi="Times New Roman"/>
          <w:color w:val="000000"/>
          <w:sz w:val="18"/>
          <w:szCs w:val="18"/>
        </w:rPr>
      </w:pPr>
      <w:r>
        <w:rPr>
          <w:rFonts w:ascii="Times New Roman" w:hAnsi="Times New Roman"/>
          <w:b/>
          <w:bCs/>
          <w:color w:val="191919"/>
          <w:sz w:val="18"/>
          <w:szCs w:val="18"/>
        </w:rPr>
        <w:t>Physical Education</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Theory Courses</w:t>
      </w:r>
    </w:p>
    <w:p w:rsidR="001050CA" w:rsidRDefault="001050CA" w:rsidP="001050CA">
      <w:pPr>
        <w:widowControl w:val="0"/>
        <w:tabs>
          <w:tab w:val="left" w:pos="120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1000-2000*    Skills Courses</w:t>
      </w:r>
      <w:r>
        <w:rPr>
          <w:rFonts w:ascii="Times New Roman" w:hAnsi="Times New Roman"/>
          <w:color w:val="191919"/>
          <w:sz w:val="18"/>
          <w:szCs w:val="18"/>
        </w:rPr>
        <w:tab/>
        <w:t>7</w:t>
      </w:r>
    </w:p>
    <w:p w:rsidR="001050CA" w:rsidRDefault="001050CA" w:rsidP="001050CA">
      <w:pPr>
        <w:widowControl w:val="0"/>
        <w:tabs>
          <w:tab w:val="left" w:pos="1200"/>
          <w:tab w:val="left" w:pos="192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3384</w:t>
      </w:r>
      <w:r>
        <w:rPr>
          <w:rFonts w:ascii="Times New Roman" w:hAnsi="Times New Roman"/>
          <w:color w:val="191919"/>
          <w:sz w:val="18"/>
          <w:szCs w:val="18"/>
        </w:rPr>
        <w:tab/>
        <w:t>Adapted Phys Ed &amp; Diversity in the Classroom</w:t>
      </w:r>
      <w:r>
        <w:rPr>
          <w:rFonts w:ascii="Times New Roman" w:hAnsi="Times New Roman"/>
          <w:color w:val="191919"/>
          <w:sz w:val="18"/>
          <w:szCs w:val="18"/>
        </w:rPr>
        <w:tab/>
        <w:t>3</w:t>
      </w:r>
    </w:p>
    <w:p w:rsidR="001050CA" w:rsidRDefault="001050CA" w:rsidP="001050CA">
      <w:pPr>
        <w:widowControl w:val="0"/>
        <w:tabs>
          <w:tab w:val="left" w:pos="1200"/>
          <w:tab w:val="left" w:pos="192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3394</w:t>
      </w:r>
      <w:r>
        <w:rPr>
          <w:rFonts w:ascii="Times New Roman" w:hAnsi="Times New Roman"/>
          <w:color w:val="191919"/>
          <w:sz w:val="18"/>
          <w:szCs w:val="18"/>
        </w:rPr>
        <w:tab/>
        <w:t>Psychology of Coaching</w:t>
      </w:r>
      <w:r>
        <w:rPr>
          <w:rFonts w:ascii="Times New Roman" w:hAnsi="Times New Roman"/>
          <w:color w:val="191919"/>
          <w:sz w:val="18"/>
          <w:szCs w:val="18"/>
        </w:rPr>
        <w:tab/>
        <w:t>3</w:t>
      </w:r>
    </w:p>
    <w:p w:rsidR="001050CA" w:rsidRDefault="001050CA" w:rsidP="001050CA">
      <w:pPr>
        <w:widowControl w:val="0"/>
        <w:tabs>
          <w:tab w:val="left" w:pos="1200"/>
          <w:tab w:val="left" w:pos="192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4460</w:t>
      </w:r>
      <w:r>
        <w:rPr>
          <w:rFonts w:ascii="Times New Roman" w:hAnsi="Times New Roman"/>
          <w:color w:val="191919"/>
          <w:sz w:val="18"/>
          <w:szCs w:val="18"/>
        </w:rPr>
        <w:tab/>
        <w:t>Kinesiology</w:t>
      </w:r>
      <w:r>
        <w:rPr>
          <w:rFonts w:ascii="Times New Roman" w:hAnsi="Times New Roman"/>
          <w:color w:val="191919"/>
          <w:sz w:val="18"/>
          <w:szCs w:val="18"/>
        </w:rPr>
        <w:tab/>
        <w:t>3</w:t>
      </w:r>
    </w:p>
    <w:p w:rsidR="001050CA" w:rsidRDefault="001050CA" w:rsidP="001050CA">
      <w:pPr>
        <w:widowControl w:val="0"/>
        <w:tabs>
          <w:tab w:val="left" w:pos="1200"/>
          <w:tab w:val="left" w:pos="192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4470</w:t>
      </w:r>
      <w:r>
        <w:rPr>
          <w:rFonts w:ascii="Times New Roman" w:hAnsi="Times New Roman"/>
          <w:color w:val="191919"/>
          <w:sz w:val="18"/>
          <w:szCs w:val="18"/>
        </w:rPr>
        <w:tab/>
        <w:t>Physiology of Exercise</w:t>
      </w:r>
      <w:r>
        <w:rPr>
          <w:rFonts w:ascii="Times New Roman" w:hAnsi="Times New Roman"/>
          <w:color w:val="191919"/>
          <w:sz w:val="18"/>
          <w:szCs w:val="18"/>
        </w:rPr>
        <w:tab/>
        <w:t>3</w:t>
      </w:r>
    </w:p>
    <w:p w:rsidR="001050CA" w:rsidRDefault="001050CA" w:rsidP="001050CA">
      <w:pPr>
        <w:widowControl w:val="0"/>
        <w:tabs>
          <w:tab w:val="left" w:pos="1200"/>
          <w:tab w:val="left" w:pos="192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4482</w:t>
      </w:r>
      <w:r>
        <w:rPr>
          <w:rFonts w:ascii="Times New Roman" w:hAnsi="Times New Roman"/>
          <w:color w:val="191919"/>
          <w:sz w:val="18"/>
          <w:szCs w:val="18"/>
        </w:rPr>
        <w:tab/>
      </w:r>
      <w:r>
        <w:rPr>
          <w:rFonts w:ascii="Times New Roman" w:hAnsi="Times New Roman"/>
          <w:color w:val="191919"/>
          <w:spacing w:val="-13"/>
          <w:sz w:val="18"/>
          <w:szCs w:val="18"/>
        </w:rPr>
        <w:t>T</w:t>
      </w:r>
      <w:r>
        <w:rPr>
          <w:rFonts w:ascii="Times New Roman" w:hAnsi="Times New Roman"/>
          <w:color w:val="191919"/>
          <w:sz w:val="18"/>
          <w:szCs w:val="18"/>
        </w:rPr>
        <w:t>ests &amp; Measurements</w:t>
      </w:r>
      <w:r>
        <w:rPr>
          <w:rFonts w:ascii="Times New Roman" w:hAnsi="Times New Roman"/>
          <w:color w:val="191919"/>
          <w:sz w:val="18"/>
          <w:szCs w:val="18"/>
        </w:rPr>
        <w:tab/>
        <w:t>3</w:t>
      </w:r>
    </w:p>
    <w:p w:rsidR="001050CA" w:rsidRDefault="001050CA" w:rsidP="001050CA">
      <w:pPr>
        <w:widowControl w:val="0"/>
        <w:tabs>
          <w:tab w:val="left" w:pos="1200"/>
          <w:tab w:val="left" w:pos="1980"/>
          <w:tab w:val="left" w:pos="9760"/>
        </w:tabs>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2213</w:t>
      </w:r>
      <w:r>
        <w:rPr>
          <w:rFonts w:ascii="Times New Roman" w:hAnsi="Times New Roman"/>
          <w:color w:val="191919"/>
          <w:sz w:val="18"/>
          <w:szCs w:val="18"/>
        </w:rPr>
        <w:tab/>
        <w:t>Intro to HPER</w:t>
      </w:r>
      <w:r>
        <w:rPr>
          <w:rFonts w:ascii="Times New Roman" w:hAnsi="Times New Roman"/>
          <w:color w:val="191919"/>
          <w:sz w:val="18"/>
          <w:szCs w:val="18"/>
        </w:rPr>
        <w:tab/>
        <w:t>3</w:t>
      </w:r>
    </w:p>
    <w:p w:rsidR="001050CA" w:rsidRDefault="00AE60A2" w:rsidP="001050CA">
      <w:pPr>
        <w:widowControl w:val="0"/>
        <w:tabs>
          <w:tab w:val="left" w:pos="9680"/>
        </w:tabs>
        <w:autoSpaceDE w:val="0"/>
        <w:autoSpaceDN w:val="0"/>
        <w:adjustRightInd w:val="0"/>
        <w:spacing w:before="9" w:after="0"/>
        <w:ind w:left="140"/>
        <w:rPr>
          <w:rFonts w:ascii="Times New Roman" w:hAnsi="Times New Roman"/>
          <w:color w:val="000000"/>
          <w:sz w:val="18"/>
          <w:szCs w:val="18"/>
        </w:rPr>
      </w:pPr>
      <w:r w:rsidRPr="00AE60A2">
        <w:rPr>
          <w:rFonts w:ascii="Calibri" w:hAnsi="Calibri"/>
          <w:noProof/>
          <w:lang w:eastAsia="en-US"/>
        </w:rPr>
        <w:pict>
          <v:shape id="Text Box 4800" o:spid="_x0000_s2418" type="#_x0000_t202" style="position:absolute;left:0;text-align:left;margin-left:579.15pt;margin-top:178.9pt;width:12pt;height:50.6pt;z-index:-2513827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1050CA">
        <w:rPr>
          <w:rFonts w:ascii="Times New Roman" w:hAnsi="Times New Roman"/>
          <w:b/>
          <w:bCs/>
          <w:color w:val="191919"/>
          <w:spacing w:val="-17"/>
          <w:sz w:val="18"/>
          <w:szCs w:val="18"/>
        </w:rPr>
        <w:t>T</w:t>
      </w:r>
      <w:r w:rsidR="001050CA">
        <w:rPr>
          <w:rFonts w:ascii="Times New Roman" w:hAnsi="Times New Roman"/>
          <w:b/>
          <w:bCs/>
          <w:color w:val="191919"/>
          <w:sz w:val="18"/>
          <w:szCs w:val="18"/>
        </w:rPr>
        <w:t>otal</w:t>
      </w:r>
      <w:r w:rsidR="001050CA">
        <w:rPr>
          <w:rFonts w:ascii="Times New Roman" w:hAnsi="Times New Roman"/>
          <w:b/>
          <w:bCs/>
          <w:color w:val="191919"/>
          <w:sz w:val="18"/>
          <w:szCs w:val="18"/>
        </w:rPr>
        <w:tab/>
        <w:t>25</w:t>
      </w:r>
    </w:p>
    <w:p w:rsidR="001050CA" w:rsidRDefault="001050CA" w:rsidP="001050CA">
      <w:pPr>
        <w:widowControl w:val="0"/>
        <w:autoSpaceDE w:val="0"/>
        <w:autoSpaceDN w:val="0"/>
        <w:adjustRightInd w:val="0"/>
        <w:spacing w:before="9" w:after="0"/>
        <w:ind w:left="140"/>
        <w:rPr>
          <w:rFonts w:ascii="Times New Roman" w:hAnsi="Times New Roman"/>
          <w:color w:val="000000"/>
          <w:sz w:val="18"/>
          <w:szCs w:val="18"/>
        </w:rPr>
      </w:pPr>
      <w:r>
        <w:rPr>
          <w:rFonts w:ascii="Times New Roman" w:hAnsi="Times New Roman"/>
          <w:color w:val="191919"/>
          <w:sz w:val="18"/>
          <w:szCs w:val="18"/>
        </w:rPr>
        <w:t>*Guided Physical Education activity courses.</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z w:val="18"/>
          <w:szCs w:val="18"/>
        </w:rPr>
        <w:t>Courses</w:t>
      </w:r>
      <w:r>
        <w:rPr>
          <w:rFonts w:ascii="Times New Roman" w:hAnsi="Times New Roman"/>
          <w:b/>
          <w:bCs/>
          <w:color w:val="191919"/>
          <w:spacing w:val="-10"/>
          <w:sz w:val="18"/>
          <w:szCs w:val="18"/>
        </w:rPr>
        <w:t xml:space="preserve"> </w:t>
      </w:r>
      <w:proofErr w:type="gramStart"/>
      <w:r>
        <w:rPr>
          <w:rFonts w:ascii="Times New Roman" w:hAnsi="Times New Roman"/>
          <w:b/>
          <w:bCs/>
          <w:color w:val="191919"/>
          <w:sz w:val="18"/>
          <w:szCs w:val="18"/>
        </w:rPr>
        <w:t>Above</w:t>
      </w:r>
      <w:proofErr w:type="gramEnd"/>
      <w:r>
        <w:rPr>
          <w:rFonts w:ascii="Times New Roman" w:hAnsi="Times New Roman"/>
          <w:b/>
          <w:bCs/>
          <w:color w:val="191919"/>
          <w:sz w:val="18"/>
          <w:szCs w:val="18"/>
        </w:rPr>
        <w:t xml:space="preserve"> the Co</w:t>
      </w:r>
      <w:r>
        <w:rPr>
          <w:rFonts w:ascii="Times New Roman" w:hAnsi="Times New Roman"/>
          <w:b/>
          <w:bCs/>
          <w:color w:val="191919"/>
          <w:spacing w:val="-3"/>
          <w:sz w:val="18"/>
          <w:szCs w:val="18"/>
        </w:rPr>
        <w:t>r</w:t>
      </w:r>
      <w:r>
        <w:rPr>
          <w:rFonts w:ascii="Times New Roman" w:hAnsi="Times New Roman"/>
          <w:b/>
          <w:bCs/>
          <w:color w:val="191919"/>
          <w:sz w:val="18"/>
          <w:szCs w:val="18"/>
        </w:rPr>
        <w:t>e:</w:t>
      </w:r>
    </w:p>
    <w:tbl>
      <w:tblPr>
        <w:tblW w:w="0" w:type="auto"/>
        <w:tblInd w:w="100" w:type="dxa"/>
        <w:tblLayout w:type="fixed"/>
        <w:tblCellMar>
          <w:left w:w="0" w:type="dxa"/>
          <w:right w:w="0" w:type="dxa"/>
        </w:tblCellMar>
        <w:tblLook w:val="0000"/>
      </w:tblPr>
      <w:tblGrid>
        <w:gridCol w:w="905"/>
        <w:gridCol w:w="755"/>
        <w:gridCol w:w="5672"/>
        <w:gridCol w:w="2468"/>
      </w:tblGrid>
      <w:tr w:rsidR="001050CA" w:rsidRPr="007A7452" w:rsidTr="001050CA">
        <w:trPr>
          <w:trHeight w:hRule="exact" w:val="234"/>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ASU</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215"/>
              <w:rPr>
                <w:rFonts w:ascii="Times New Roman" w:hAnsi="Times New Roman"/>
                <w:sz w:val="24"/>
                <w:szCs w:val="24"/>
              </w:rPr>
            </w:pPr>
            <w:r w:rsidRPr="007A7452">
              <w:rPr>
                <w:rFonts w:ascii="Times New Roman" w:hAnsi="Times New Roman"/>
                <w:color w:val="191919"/>
                <w:sz w:val="18"/>
                <w:szCs w:val="18"/>
              </w:rPr>
              <w:t>1200</w:t>
            </w:r>
          </w:p>
        </w:tc>
        <w:tc>
          <w:tcPr>
            <w:tcW w:w="5672"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8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2468"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b/>
                <w:bCs/>
                <w:color w:val="191919"/>
                <w:sz w:val="18"/>
                <w:szCs w:val="18"/>
              </w:rPr>
              <w:t>Subtotal</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672"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46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b/>
                <w:bCs/>
                <w:color w:val="191919"/>
                <w:sz w:val="18"/>
                <w:szCs w:val="18"/>
              </w:rPr>
              <w:t>3</w:t>
            </w:r>
          </w:p>
        </w:tc>
      </w:tr>
    </w:tbl>
    <w:p w:rsidR="001050CA" w:rsidRDefault="001050CA" w:rsidP="001050CA">
      <w:pPr>
        <w:widowControl w:val="0"/>
        <w:autoSpaceDE w:val="0"/>
        <w:autoSpaceDN w:val="0"/>
        <w:adjustRightInd w:val="0"/>
        <w:spacing w:before="5"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z w:val="18"/>
          <w:szCs w:val="18"/>
        </w:rPr>
        <w:t>Health Education</w:t>
      </w:r>
    </w:p>
    <w:tbl>
      <w:tblPr>
        <w:tblW w:w="0" w:type="auto"/>
        <w:tblInd w:w="100" w:type="dxa"/>
        <w:tblLayout w:type="fixed"/>
        <w:tblCellMar>
          <w:left w:w="0" w:type="dxa"/>
          <w:right w:w="0" w:type="dxa"/>
        </w:tblCellMar>
        <w:tblLook w:val="0000"/>
      </w:tblPr>
      <w:tblGrid>
        <w:gridCol w:w="905"/>
        <w:gridCol w:w="755"/>
        <w:gridCol w:w="5467"/>
        <w:gridCol w:w="2673"/>
      </w:tblGrid>
      <w:tr w:rsidR="001050CA" w:rsidRPr="007A7452" w:rsidTr="001050CA">
        <w:trPr>
          <w:trHeight w:hRule="exact" w:val="235"/>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215"/>
              <w:rPr>
                <w:rFonts w:ascii="Times New Roman" w:hAnsi="Times New Roman"/>
                <w:sz w:val="24"/>
                <w:szCs w:val="24"/>
              </w:rPr>
            </w:pPr>
            <w:r w:rsidRPr="007A7452">
              <w:rPr>
                <w:rFonts w:ascii="Times New Roman" w:hAnsi="Times New Roman"/>
                <w:color w:val="191919"/>
                <w:sz w:val="18"/>
                <w:szCs w:val="18"/>
              </w:rPr>
              <w:t>1001</w:t>
            </w:r>
          </w:p>
        </w:tc>
        <w:tc>
          <w:tcPr>
            <w:tcW w:w="5467"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180"/>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2673"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16"/>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5"/>
              <w:rPr>
                <w:rFonts w:ascii="Times New Roman" w:hAnsi="Times New Roman"/>
                <w:sz w:val="24"/>
                <w:szCs w:val="24"/>
              </w:rPr>
            </w:pPr>
            <w:r w:rsidRPr="007A7452">
              <w:rPr>
                <w:rFonts w:ascii="Times New Roman" w:hAnsi="Times New Roman"/>
                <w:color w:val="191919"/>
                <w:sz w:val="18"/>
                <w:szCs w:val="18"/>
              </w:rPr>
              <w:t>2250</w:t>
            </w:r>
          </w:p>
        </w:tc>
        <w:tc>
          <w:tcPr>
            <w:tcW w:w="546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Drug Education</w:t>
            </w:r>
          </w:p>
        </w:tc>
        <w:tc>
          <w:tcPr>
            <w:tcW w:w="267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6"/>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5"/>
              <w:rPr>
                <w:rFonts w:ascii="Times New Roman" w:hAnsi="Times New Roman"/>
                <w:sz w:val="24"/>
                <w:szCs w:val="24"/>
              </w:rPr>
            </w:pPr>
            <w:r w:rsidRPr="007A7452">
              <w:rPr>
                <w:rFonts w:ascii="Times New Roman" w:hAnsi="Times New Roman"/>
                <w:color w:val="191919"/>
                <w:sz w:val="18"/>
                <w:szCs w:val="18"/>
              </w:rPr>
              <w:t>2267</w:t>
            </w:r>
          </w:p>
        </w:tc>
        <w:tc>
          <w:tcPr>
            <w:tcW w:w="546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First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Aid and Safety Education</w:t>
            </w:r>
          </w:p>
        </w:tc>
        <w:tc>
          <w:tcPr>
            <w:tcW w:w="267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6"/>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5"/>
              <w:rPr>
                <w:rFonts w:ascii="Times New Roman" w:hAnsi="Times New Roman"/>
                <w:sz w:val="24"/>
                <w:szCs w:val="24"/>
              </w:rPr>
            </w:pPr>
            <w:r w:rsidRPr="007A7452">
              <w:rPr>
                <w:rFonts w:ascii="Times New Roman" w:hAnsi="Times New Roman"/>
                <w:color w:val="191919"/>
                <w:sz w:val="18"/>
                <w:szCs w:val="18"/>
              </w:rPr>
              <w:t>3350</w:t>
            </w:r>
          </w:p>
        </w:tc>
        <w:tc>
          <w:tcPr>
            <w:tcW w:w="546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Public School Health</w:t>
            </w:r>
          </w:p>
        </w:tc>
        <w:tc>
          <w:tcPr>
            <w:tcW w:w="267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5"/>
              <w:rPr>
                <w:rFonts w:ascii="Times New Roman" w:hAnsi="Times New Roman"/>
                <w:sz w:val="24"/>
                <w:szCs w:val="24"/>
              </w:rPr>
            </w:pPr>
            <w:r w:rsidRPr="007A7452">
              <w:rPr>
                <w:rFonts w:ascii="Times New Roman" w:hAnsi="Times New Roman"/>
                <w:color w:val="191919"/>
                <w:sz w:val="18"/>
                <w:szCs w:val="18"/>
              </w:rPr>
              <w:t>4490</w:t>
            </w:r>
          </w:p>
        </w:tc>
        <w:tc>
          <w:tcPr>
            <w:tcW w:w="546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180"/>
              <w:rPr>
                <w:rFonts w:ascii="Times New Roman" w:hAnsi="Times New Roman"/>
                <w:sz w:val="24"/>
                <w:szCs w:val="24"/>
              </w:rPr>
            </w:pPr>
            <w:r w:rsidRPr="007A7452">
              <w:rPr>
                <w:rFonts w:ascii="Times New Roman" w:hAnsi="Times New Roman"/>
                <w:color w:val="191919"/>
                <w:sz w:val="18"/>
                <w:szCs w:val="18"/>
              </w:rPr>
              <w:t>Contemporary/Current Issues in Health</w:t>
            </w:r>
          </w:p>
        </w:tc>
        <w:tc>
          <w:tcPr>
            <w:tcW w:w="267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90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b/>
                <w:bCs/>
                <w:color w:val="191919"/>
                <w:sz w:val="18"/>
                <w:szCs w:val="18"/>
              </w:rPr>
              <w:t>Subtotal</w:t>
            </w:r>
          </w:p>
        </w:tc>
        <w:tc>
          <w:tcPr>
            <w:tcW w:w="75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467"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67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b/>
                <w:bCs/>
                <w:color w:val="191919"/>
                <w:sz w:val="18"/>
                <w:szCs w:val="18"/>
              </w:rPr>
              <w:t>13</w:t>
            </w:r>
          </w:p>
        </w:tc>
      </w:tr>
    </w:tbl>
    <w:p w:rsidR="001050CA" w:rsidRDefault="001050CA" w:rsidP="001050CA">
      <w:pPr>
        <w:widowControl w:val="0"/>
        <w:autoSpaceDE w:val="0"/>
        <w:autoSpaceDN w:val="0"/>
        <w:adjustRightInd w:val="0"/>
        <w:spacing w:before="5"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z w:val="18"/>
          <w:szCs w:val="18"/>
        </w:rPr>
        <w:t>Rec</w:t>
      </w:r>
      <w:r>
        <w:rPr>
          <w:rFonts w:ascii="Times New Roman" w:hAnsi="Times New Roman"/>
          <w:b/>
          <w:bCs/>
          <w:color w:val="191919"/>
          <w:spacing w:val="-3"/>
          <w:sz w:val="18"/>
          <w:szCs w:val="18"/>
        </w:rPr>
        <w:t>r</w:t>
      </w:r>
      <w:r>
        <w:rPr>
          <w:rFonts w:ascii="Times New Roman" w:hAnsi="Times New Roman"/>
          <w:b/>
          <w:bCs/>
          <w:color w:val="191919"/>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382"/>
      </w:tblGrid>
      <w:tr w:rsidR="001050CA" w:rsidRPr="007A7452" w:rsidTr="001050CA">
        <w:trPr>
          <w:trHeight w:hRule="exact" w:val="235"/>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200"/>
              <w:rPr>
                <w:rFonts w:ascii="Times New Roman" w:hAnsi="Times New Roman"/>
                <w:sz w:val="24"/>
                <w:szCs w:val="24"/>
              </w:rPr>
            </w:pPr>
            <w:r w:rsidRPr="007A7452">
              <w:rPr>
                <w:rFonts w:ascii="Times New Roman" w:hAnsi="Times New Roman"/>
                <w:color w:val="191919"/>
                <w:sz w:val="18"/>
                <w:szCs w:val="18"/>
              </w:rPr>
              <w:t>2075</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left="473"/>
              <w:rPr>
                <w:rFonts w:ascii="Times New Roman" w:hAnsi="Times New Roman"/>
                <w:sz w:val="24"/>
                <w:szCs w:val="24"/>
              </w:rPr>
            </w:pPr>
            <w:r w:rsidRPr="007A7452">
              <w:rPr>
                <w:rFonts w:ascii="Times New Roman" w:hAnsi="Times New Roman"/>
                <w:color w:val="191919"/>
                <w:sz w:val="18"/>
                <w:szCs w:val="18"/>
              </w:rPr>
              <w:t>Outdoor Recreation</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0"/>
              <w:rPr>
                <w:rFonts w:ascii="Times New Roman" w:hAnsi="Times New Roman"/>
                <w:sz w:val="24"/>
                <w:szCs w:val="24"/>
              </w:rPr>
            </w:pPr>
            <w:r w:rsidRPr="007A7452">
              <w:rPr>
                <w:rFonts w:ascii="Times New Roman" w:hAnsi="Times New Roman"/>
                <w:color w:val="191919"/>
                <w:sz w:val="18"/>
                <w:szCs w:val="18"/>
              </w:rPr>
              <w:t>3045</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518"/>
              <w:rPr>
                <w:rFonts w:ascii="Times New Roman" w:hAnsi="Times New Roman"/>
                <w:sz w:val="24"/>
                <w:szCs w:val="24"/>
              </w:rPr>
            </w:pPr>
            <w:proofErr w:type="spellStart"/>
            <w:r w:rsidRPr="007A7452">
              <w:rPr>
                <w:rFonts w:ascii="Times New Roman" w:hAnsi="Times New Roman"/>
                <w:color w:val="191919"/>
                <w:sz w:val="18"/>
                <w:szCs w:val="18"/>
              </w:rPr>
              <w:t>Rec</w:t>
            </w:r>
            <w:proofErr w:type="spellEnd"/>
            <w:r w:rsidRPr="007A7452">
              <w:rPr>
                <w:rFonts w:ascii="Times New Roman" w:hAnsi="Times New Roman"/>
                <w:color w:val="191919"/>
                <w:sz w:val="18"/>
                <w:szCs w:val="18"/>
              </w:rPr>
              <w:t xml:space="preserve"> Facility/Equip Design</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0"/>
              <w:rPr>
                <w:rFonts w:ascii="Times New Roman" w:hAnsi="Times New Roman"/>
                <w:sz w:val="24"/>
                <w:szCs w:val="24"/>
              </w:rPr>
            </w:pPr>
            <w:r w:rsidRPr="007A7452">
              <w:rPr>
                <w:rFonts w:ascii="Times New Roman" w:hAnsi="Times New Roman"/>
                <w:color w:val="191919"/>
                <w:sz w:val="18"/>
                <w:szCs w:val="18"/>
              </w:rPr>
              <w:t>4002</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518"/>
              <w:rPr>
                <w:rFonts w:ascii="Times New Roman" w:hAnsi="Times New Roman"/>
                <w:sz w:val="24"/>
                <w:szCs w:val="24"/>
              </w:rPr>
            </w:pPr>
            <w:proofErr w:type="spellStart"/>
            <w:r w:rsidRPr="007A7452">
              <w:rPr>
                <w:rFonts w:ascii="Times New Roman" w:hAnsi="Times New Roman"/>
                <w:color w:val="191919"/>
                <w:sz w:val="18"/>
                <w:szCs w:val="18"/>
              </w:rPr>
              <w:t>Rec</w:t>
            </w:r>
            <w:proofErr w:type="spellEnd"/>
            <w:r w:rsidRPr="007A7452">
              <w:rPr>
                <w:rFonts w:ascii="Times New Roman" w:hAnsi="Times New Roman"/>
                <w:color w:val="191919"/>
                <w:sz w:val="18"/>
                <w:szCs w:val="18"/>
              </w:rPr>
              <w:t xml:space="preserve"> for </w:t>
            </w:r>
            <w:proofErr w:type="spellStart"/>
            <w:r w:rsidRPr="007A7452">
              <w:rPr>
                <w:rFonts w:ascii="Times New Roman" w:hAnsi="Times New Roman"/>
                <w:color w:val="191919"/>
                <w:sz w:val="18"/>
                <w:szCs w:val="18"/>
              </w:rPr>
              <w:t>Spc</w:t>
            </w:r>
            <w:proofErr w:type="spellEnd"/>
            <w:r w:rsidRPr="007A7452">
              <w:rPr>
                <w:rFonts w:ascii="Times New Roman" w:hAnsi="Times New Roman"/>
                <w:color w:val="191919"/>
                <w:sz w:val="18"/>
                <w:szCs w:val="18"/>
              </w:rPr>
              <w:t xml:space="preserve"> Pop</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0"/>
              <w:rPr>
                <w:rFonts w:ascii="Times New Roman" w:hAnsi="Times New Roman"/>
                <w:sz w:val="24"/>
                <w:szCs w:val="24"/>
              </w:rPr>
            </w:pPr>
            <w:r w:rsidRPr="007A7452">
              <w:rPr>
                <w:rFonts w:ascii="Times New Roman" w:hAnsi="Times New Roman"/>
                <w:color w:val="191919"/>
                <w:sz w:val="18"/>
                <w:szCs w:val="18"/>
              </w:rPr>
              <w:t>4090</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508"/>
              <w:rPr>
                <w:rFonts w:ascii="Times New Roman" w:hAnsi="Times New Roman"/>
                <w:sz w:val="24"/>
                <w:szCs w:val="24"/>
              </w:rPr>
            </w:pPr>
            <w:proofErr w:type="spellStart"/>
            <w:r w:rsidRPr="007A7452">
              <w:rPr>
                <w:rFonts w:ascii="Times New Roman" w:hAnsi="Times New Roman"/>
                <w:color w:val="191919"/>
                <w:sz w:val="18"/>
                <w:szCs w:val="18"/>
              </w:rPr>
              <w:t>Adm</w:t>
            </w:r>
            <w:proofErr w:type="spellEnd"/>
            <w:r w:rsidRPr="007A7452">
              <w:rPr>
                <w:rFonts w:ascii="Times New Roman" w:hAnsi="Times New Roman"/>
                <w:color w:val="191919"/>
                <w:sz w:val="18"/>
                <w:szCs w:val="18"/>
              </w:rPr>
              <w:t xml:space="preserve"> Supervision of Recreation</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0"/>
              <w:rPr>
                <w:rFonts w:ascii="Times New Roman" w:hAnsi="Times New Roman"/>
                <w:sz w:val="24"/>
                <w:szCs w:val="24"/>
              </w:rPr>
            </w:pPr>
            <w:r w:rsidRPr="007A7452">
              <w:rPr>
                <w:rFonts w:ascii="Times New Roman" w:hAnsi="Times New Roman"/>
                <w:color w:val="191919"/>
                <w:sz w:val="18"/>
                <w:szCs w:val="18"/>
              </w:rPr>
              <w:t>4095</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563"/>
              <w:rPr>
                <w:rFonts w:ascii="Times New Roman" w:hAnsi="Times New Roman"/>
                <w:sz w:val="24"/>
                <w:szCs w:val="24"/>
              </w:rPr>
            </w:pPr>
            <w:r w:rsidRPr="007A7452">
              <w:rPr>
                <w:rFonts w:ascii="Times New Roman" w:hAnsi="Times New Roman"/>
                <w:color w:val="191919"/>
                <w:sz w:val="18"/>
                <w:szCs w:val="18"/>
              </w:rPr>
              <w:t>Recreation Practicum</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324"/>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b/>
                <w:bCs/>
                <w:color w:val="191919"/>
                <w:sz w:val="18"/>
                <w:szCs w:val="18"/>
              </w:rPr>
              <w:t>Subtotal</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b/>
                <w:bCs/>
                <w:color w:val="191919"/>
                <w:sz w:val="18"/>
                <w:szCs w:val="18"/>
              </w:rPr>
              <w:t>15</w:t>
            </w:r>
          </w:p>
        </w:tc>
      </w:tr>
      <w:tr w:rsidR="001050CA" w:rsidRPr="007A7452" w:rsidTr="001050CA">
        <w:trPr>
          <w:trHeight w:hRule="exact" w:val="324"/>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before="96" w:after="0"/>
              <w:ind w:left="40"/>
              <w:rPr>
                <w:rFonts w:ascii="Times New Roman" w:hAnsi="Times New Roman"/>
                <w:sz w:val="24"/>
                <w:szCs w:val="24"/>
              </w:rPr>
            </w:pPr>
            <w:r w:rsidRPr="007A7452">
              <w:rPr>
                <w:rFonts w:ascii="Times New Roman" w:hAnsi="Times New Roman"/>
                <w:b/>
                <w:bCs/>
                <w:color w:val="191919"/>
                <w:sz w:val="18"/>
                <w:szCs w:val="18"/>
              </w:rPr>
              <w:t>Electives</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before="96" w:after="0"/>
              <w:ind w:right="40"/>
              <w:jc w:val="right"/>
              <w:rPr>
                <w:rFonts w:ascii="Times New Roman" w:hAnsi="Times New Roman"/>
                <w:sz w:val="24"/>
                <w:szCs w:val="24"/>
              </w:rPr>
            </w:pPr>
            <w:r w:rsidRPr="007A7452">
              <w:rPr>
                <w:rFonts w:ascii="Times New Roman" w:hAnsi="Times New Roman"/>
                <w:b/>
                <w:bCs/>
                <w:color w:val="191919"/>
                <w:sz w:val="18"/>
                <w:szCs w:val="18"/>
              </w:rPr>
              <w:t>5</w:t>
            </w:r>
          </w:p>
        </w:tc>
      </w:tr>
      <w:tr w:rsidR="001050CA" w:rsidRPr="007A7452" w:rsidTr="001050CA">
        <w:trPr>
          <w:trHeight w:hRule="exact" w:val="216"/>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0"/>
              <w:rPr>
                <w:rFonts w:ascii="Times New Roman" w:hAnsi="Times New Roman"/>
                <w:sz w:val="24"/>
                <w:szCs w:val="24"/>
              </w:rPr>
            </w:pPr>
            <w:r w:rsidRPr="007A7452">
              <w:rPr>
                <w:rFonts w:ascii="Times New Roman" w:hAnsi="Times New Roman"/>
                <w:color w:val="191919"/>
                <w:sz w:val="18"/>
                <w:szCs w:val="18"/>
              </w:rPr>
              <w:t>2214</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07"/>
              <w:rPr>
                <w:rFonts w:ascii="Times New Roman" w:hAnsi="Times New Roman"/>
                <w:sz w:val="24"/>
                <w:szCs w:val="24"/>
              </w:rPr>
            </w:pPr>
            <w:r w:rsidRPr="007A7452">
              <w:rPr>
                <w:rFonts w:ascii="Times New Roman" w:hAnsi="Times New Roman"/>
                <w:color w:val="191919"/>
                <w:sz w:val="18"/>
                <w:szCs w:val="18"/>
              </w:rPr>
              <w:t>Games of Low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6"/>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0"/>
              <w:rPr>
                <w:rFonts w:ascii="Times New Roman" w:hAnsi="Times New Roman"/>
                <w:sz w:val="24"/>
                <w:szCs w:val="24"/>
              </w:rPr>
            </w:pPr>
            <w:r w:rsidRPr="007A7452">
              <w:rPr>
                <w:rFonts w:ascii="Times New Roman" w:hAnsi="Times New Roman"/>
                <w:color w:val="191919"/>
                <w:sz w:val="18"/>
                <w:szCs w:val="18"/>
              </w:rPr>
              <w:t>2272</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07"/>
              <w:rPr>
                <w:rFonts w:ascii="Times New Roman" w:hAnsi="Times New Roman"/>
                <w:sz w:val="24"/>
                <w:szCs w:val="24"/>
              </w:rPr>
            </w:pPr>
            <w:r w:rsidRPr="007A7452">
              <w:rPr>
                <w:rFonts w:ascii="Times New Roman" w:hAnsi="Times New Roman"/>
                <w:color w:val="191919"/>
                <w:sz w:val="18"/>
                <w:szCs w:val="18"/>
              </w:rPr>
              <w:t>Fund Coaching Football/Soccer</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98"/>
        </w:trPr>
        <w:tc>
          <w:tcPr>
            <w:tcW w:w="92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PEDH</w:t>
            </w:r>
          </w:p>
        </w:tc>
        <w:tc>
          <w:tcPr>
            <w:tcW w:w="103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00"/>
              <w:rPr>
                <w:rFonts w:ascii="Times New Roman" w:hAnsi="Times New Roman"/>
                <w:sz w:val="24"/>
                <w:szCs w:val="24"/>
              </w:rPr>
            </w:pPr>
            <w:r w:rsidRPr="007A7452">
              <w:rPr>
                <w:rFonts w:ascii="Times New Roman" w:hAnsi="Times New Roman"/>
                <w:color w:val="191919"/>
                <w:sz w:val="18"/>
                <w:szCs w:val="18"/>
              </w:rPr>
              <w:t>2276</w:t>
            </w:r>
          </w:p>
        </w:tc>
        <w:tc>
          <w:tcPr>
            <w:tcW w:w="546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607"/>
              <w:rPr>
                <w:rFonts w:ascii="Times New Roman" w:hAnsi="Times New Roman"/>
                <w:sz w:val="24"/>
                <w:szCs w:val="24"/>
              </w:rPr>
            </w:pPr>
            <w:r w:rsidRPr="007A7452">
              <w:rPr>
                <w:rFonts w:ascii="Times New Roman" w:hAnsi="Times New Roman"/>
                <w:color w:val="191919"/>
                <w:sz w:val="18"/>
                <w:szCs w:val="18"/>
              </w:rPr>
              <w:t>Fund Coaching Basketball/</w:t>
            </w:r>
            <w:r w:rsidRPr="007A7452">
              <w:rPr>
                <w:rFonts w:ascii="Times New Roman" w:hAnsi="Times New Roman"/>
                <w:color w:val="191919"/>
                <w:spacing w:val="-23"/>
                <w:sz w:val="18"/>
                <w:szCs w:val="18"/>
              </w:rPr>
              <w:t>V</w:t>
            </w:r>
            <w:r w:rsidRPr="007A7452">
              <w:rPr>
                <w:rFonts w:ascii="Times New Roman" w:hAnsi="Times New Roman"/>
                <w:color w:val="191919"/>
                <w:sz w:val="18"/>
                <w:szCs w:val="18"/>
              </w:rPr>
              <w:t>olleyball</w:t>
            </w:r>
          </w:p>
        </w:tc>
        <w:tc>
          <w:tcPr>
            <w:tcW w:w="238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10" w:after="0" w:line="100" w:lineRule="exact"/>
        <w:rPr>
          <w:rFonts w:ascii="Times New Roman" w:hAnsi="Times New Roman"/>
          <w:sz w:val="10"/>
          <w:szCs w:val="1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tabs>
          <w:tab w:val="left" w:pos="9580"/>
        </w:tabs>
        <w:autoSpaceDE w:val="0"/>
        <w:autoSpaceDN w:val="0"/>
        <w:adjustRightInd w:val="0"/>
        <w:spacing w:before="30" w:after="0"/>
        <w:ind w:left="14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 xml:space="preserve">otal </w:t>
      </w:r>
      <w:r>
        <w:rPr>
          <w:rFonts w:ascii="Times New Roman" w:hAnsi="Times New Roman"/>
          <w:b/>
          <w:bCs/>
          <w:color w:val="191919"/>
          <w:spacing w:val="-3"/>
          <w:sz w:val="18"/>
          <w:szCs w:val="18"/>
        </w:rPr>
        <w:t>r</w:t>
      </w:r>
      <w:r>
        <w:rPr>
          <w:rFonts w:ascii="Times New Roman" w:hAnsi="Times New Roman"/>
          <w:b/>
          <w:bCs/>
          <w:color w:val="191919"/>
          <w:sz w:val="18"/>
          <w:szCs w:val="18"/>
        </w:rPr>
        <w:t>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t>120</w:t>
      </w:r>
    </w:p>
    <w:p w:rsidR="001050CA" w:rsidRDefault="001050CA" w:rsidP="001050CA">
      <w:pPr>
        <w:widowControl w:val="0"/>
        <w:autoSpaceDE w:val="0"/>
        <w:autoSpaceDN w:val="0"/>
        <w:adjustRightInd w:val="0"/>
        <w:spacing w:before="19" w:after="0" w:line="260" w:lineRule="exact"/>
        <w:rPr>
          <w:rFonts w:ascii="Times New Roman" w:hAnsi="Times New Roman"/>
          <w:color w:val="000000"/>
          <w:sz w:val="26"/>
          <w:szCs w:val="26"/>
        </w:rPr>
      </w:pPr>
    </w:p>
    <w:p w:rsidR="001050CA" w:rsidRDefault="001050CA" w:rsidP="001050CA">
      <w:pPr>
        <w:widowControl w:val="0"/>
        <w:autoSpaceDE w:val="0"/>
        <w:autoSpaceDN w:val="0"/>
        <w:adjustRightInd w:val="0"/>
        <w:spacing w:after="0"/>
        <w:ind w:left="140"/>
        <w:rPr>
          <w:rFonts w:ascii="Times New Roman" w:hAnsi="Times New Roman"/>
          <w:color w:val="000000"/>
          <w:sz w:val="18"/>
          <w:szCs w:val="18"/>
        </w:rPr>
      </w:pPr>
      <w:r>
        <w:rPr>
          <w:rFonts w:ascii="Times New Roman" w:hAnsi="Times New Roman"/>
          <w:b/>
          <w:bCs/>
          <w:color w:val="191919"/>
          <w:sz w:val="24"/>
          <w:szCs w:val="24"/>
        </w:rPr>
        <w:t>E</w:t>
      </w:r>
      <w:r>
        <w:rPr>
          <w:rFonts w:ascii="Times New Roman" w:hAnsi="Times New Roman"/>
          <w:b/>
          <w:bCs/>
          <w:color w:val="191919"/>
          <w:sz w:val="18"/>
          <w:szCs w:val="18"/>
        </w:rPr>
        <w:t>NDORSEMENT</w:t>
      </w:r>
      <w:r>
        <w:rPr>
          <w:rFonts w:ascii="Times New Roman" w:hAnsi="Times New Roman"/>
          <w:b/>
          <w:bCs/>
          <w:color w:val="191919"/>
          <w:spacing w:val="12"/>
          <w:sz w:val="18"/>
          <w:szCs w:val="18"/>
        </w:rPr>
        <w:t xml:space="preserve"> </w:t>
      </w:r>
      <w:r>
        <w:rPr>
          <w:rFonts w:ascii="Times New Roman" w:hAnsi="Times New Roman"/>
          <w:b/>
          <w:bCs/>
          <w:color w:val="191919"/>
          <w:sz w:val="18"/>
          <w:szCs w:val="18"/>
        </w:rPr>
        <w:t>IN</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D</w:t>
      </w:r>
      <w:r>
        <w:rPr>
          <w:rFonts w:ascii="Times New Roman" w:hAnsi="Times New Roman"/>
          <w:b/>
          <w:bCs/>
          <w:color w:val="191919"/>
          <w:sz w:val="18"/>
          <w:szCs w:val="18"/>
        </w:rPr>
        <w:t>RIVER</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E</w:t>
      </w:r>
      <w:r>
        <w:rPr>
          <w:rFonts w:ascii="Times New Roman" w:hAnsi="Times New Roman"/>
          <w:b/>
          <w:bCs/>
          <w:color w:val="191919"/>
          <w:sz w:val="18"/>
          <w:szCs w:val="18"/>
        </w:rPr>
        <w:t>DUC</w:t>
      </w:r>
      <w:r>
        <w:rPr>
          <w:rFonts w:ascii="Times New Roman" w:hAnsi="Times New Roman"/>
          <w:b/>
          <w:bCs/>
          <w:color w:val="191919"/>
          <w:spacing w:val="-13"/>
          <w:sz w:val="18"/>
          <w:szCs w:val="18"/>
        </w:rPr>
        <w:t>A</w:t>
      </w:r>
      <w:r>
        <w:rPr>
          <w:rFonts w:ascii="Times New Roman" w:hAnsi="Times New Roman"/>
          <w:b/>
          <w:bCs/>
          <w:color w:val="191919"/>
          <w:sz w:val="18"/>
          <w:szCs w:val="18"/>
        </w:rPr>
        <w:t>TION</w:t>
      </w:r>
    </w:p>
    <w:p w:rsidR="001050CA" w:rsidRDefault="001050CA" w:rsidP="001050CA">
      <w:pPr>
        <w:widowControl w:val="0"/>
        <w:autoSpaceDE w:val="0"/>
        <w:autoSpaceDN w:val="0"/>
        <w:adjustRightInd w:val="0"/>
        <w:spacing w:before="30" w:after="0"/>
        <w:ind w:left="140"/>
        <w:rPr>
          <w:rFonts w:ascii="Times New Roman" w:hAnsi="Times New Roman"/>
          <w:color w:val="000000"/>
          <w:sz w:val="18"/>
          <w:szCs w:val="18"/>
        </w:rPr>
      </w:pPr>
      <w:r>
        <w:rPr>
          <w:rFonts w:ascii="Times New Roman" w:hAnsi="Times New Roman"/>
          <w:color w:val="191919"/>
          <w:sz w:val="18"/>
          <w:szCs w:val="18"/>
        </w:rPr>
        <w:t>Candidates holding initial or higher certification are eligible for an endorsement in driver education by Geo</w:t>
      </w:r>
      <w:r>
        <w:rPr>
          <w:rFonts w:ascii="Times New Roman" w:hAnsi="Times New Roman"/>
          <w:color w:val="191919"/>
          <w:spacing w:val="-3"/>
          <w:sz w:val="18"/>
          <w:szCs w:val="18"/>
        </w:rPr>
        <w:t>r</w:t>
      </w:r>
      <w:r>
        <w:rPr>
          <w:rFonts w:ascii="Times New Roman" w:hAnsi="Times New Roman"/>
          <w:color w:val="191919"/>
          <w:sz w:val="18"/>
          <w:szCs w:val="18"/>
        </w:rPr>
        <w:t>gia Professional</w:t>
      </w:r>
      <w:r>
        <w:rPr>
          <w:rFonts w:ascii="Times New Roman" w:hAnsi="Times New Roman"/>
          <w:color w:val="191919"/>
          <w:spacing w:val="-1"/>
          <w:sz w:val="18"/>
          <w:szCs w:val="18"/>
        </w:rPr>
        <w:t xml:space="preserve"> </w:t>
      </w:r>
      <w:r>
        <w:rPr>
          <w:rFonts w:ascii="Times New Roman" w:hAnsi="Times New Roman"/>
          <w:color w:val="191919"/>
          <w:sz w:val="18"/>
          <w:szCs w:val="18"/>
        </w:rPr>
        <w:t>Standards</w:t>
      </w:r>
    </w:p>
    <w:p w:rsidR="001050CA" w:rsidRDefault="001050CA" w:rsidP="001050CA">
      <w:pPr>
        <w:widowControl w:val="0"/>
        <w:autoSpaceDE w:val="0"/>
        <w:autoSpaceDN w:val="0"/>
        <w:adjustRightInd w:val="0"/>
        <w:spacing w:before="9" w:after="0"/>
        <w:ind w:left="140"/>
        <w:rPr>
          <w:rFonts w:ascii="Times New Roman" w:hAnsi="Times New Roman"/>
          <w:color w:val="000000"/>
          <w:sz w:val="18"/>
          <w:szCs w:val="18"/>
        </w:rPr>
      </w:pPr>
      <w:proofErr w:type="gramStart"/>
      <w:r>
        <w:rPr>
          <w:rFonts w:ascii="Times New Roman" w:hAnsi="Times New Roman"/>
          <w:color w:val="191919"/>
          <w:sz w:val="18"/>
          <w:szCs w:val="18"/>
        </w:rPr>
        <w:t>Commission.</w:t>
      </w:r>
      <w:proofErr w:type="gramEnd"/>
    </w:p>
    <w:p w:rsidR="001050CA" w:rsidRDefault="001050CA" w:rsidP="001050CA">
      <w:pPr>
        <w:widowControl w:val="0"/>
        <w:autoSpaceDE w:val="0"/>
        <w:autoSpaceDN w:val="0"/>
        <w:adjustRightInd w:val="0"/>
        <w:spacing w:before="5" w:after="0" w:line="150" w:lineRule="exact"/>
        <w:rPr>
          <w:rFonts w:ascii="Times New Roman" w:hAnsi="Times New Roman"/>
          <w:color w:val="000000"/>
          <w:sz w:val="15"/>
          <w:szCs w:val="15"/>
        </w:rPr>
      </w:pPr>
    </w:p>
    <w:tbl>
      <w:tblPr>
        <w:tblW w:w="0" w:type="auto"/>
        <w:tblInd w:w="100" w:type="dxa"/>
        <w:tblLayout w:type="fixed"/>
        <w:tblCellMar>
          <w:left w:w="0" w:type="dxa"/>
          <w:right w:w="0" w:type="dxa"/>
        </w:tblCellMar>
        <w:tblLook w:val="0000"/>
      </w:tblPr>
      <w:tblGrid>
        <w:gridCol w:w="815"/>
        <w:gridCol w:w="1226"/>
        <w:gridCol w:w="5367"/>
        <w:gridCol w:w="2392"/>
      </w:tblGrid>
      <w:tr w:rsidR="001050CA" w:rsidRPr="007A7452" w:rsidTr="001050CA">
        <w:trPr>
          <w:trHeight w:hRule="exact" w:val="298"/>
        </w:trPr>
        <w:tc>
          <w:tcPr>
            <w:tcW w:w="815"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40"/>
              <w:rPr>
                <w:rFonts w:ascii="Times New Roman" w:hAnsi="Times New Roman"/>
                <w:sz w:val="24"/>
                <w:szCs w:val="24"/>
              </w:rPr>
            </w:pPr>
            <w:r w:rsidRPr="007A7452">
              <w:rPr>
                <w:rFonts w:ascii="Times New Roman" w:hAnsi="Times New Roman"/>
                <w:color w:val="191919"/>
                <w:sz w:val="18"/>
                <w:szCs w:val="18"/>
              </w:rPr>
              <w:t>DEDP</w:t>
            </w:r>
          </w:p>
        </w:tc>
        <w:tc>
          <w:tcPr>
            <w:tcW w:w="1226"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350"/>
              <w:rPr>
                <w:rFonts w:ascii="Times New Roman" w:hAnsi="Times New Roman"/>
                <w:sz w:val="24"/>
                <w:szCs w:val="24"/>
              </w:rPr>
            </w:pPr>
            <w:r w:rsidRPr="007A7452">
              <w:rPr>
                <w:rFonts w:ascii="Times New Roman" w:hAnsi="Times New Roman"/>
                <w:color w:val="191919"/>
                <w:sz w:val="18"/>
                <w:szCs w:val="18"/>
              </w:rPr>
              <w:t>4468</w:t>
            </w:r>
          </w:p>
        </w:tc>
        <w:tc>
          <w:tcPr>
            <w:tcW w:w="5367"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519"/>
              <w:rPr>
                <w:rFonts w:ascii="Times New Roman" w:hAnsi="Times New Roman"/>
                <w:sz w:val="24"/>
                <w:szCs w:val="24"/>
              </w:rPr>
            </w:pPr>
            <w:r w:rsidRPr="007A7452">
              <w:rPr>
                <w:rFonts w:ascii="Times New Roman" w:hAnsi="Times New Roman"/>
                <w:color w:val="191919"/>
                <w:sz w:val="18"/>
                <w:szCs w:val="18"/>
              </w:rPr>
              <w:t>Driver and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fic Safety Education</w:t>
            </w:r>
          </w:p>
        </w:tc>
        <w:tc>
          <w:tcPr>
            <w:tcW w:w="2392"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8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DEDP</w:t>
            </w:r>
          </w:p>
        </w:tc>
        <w:tc>
          <w:tcPr>
            <w:tcW w:w="12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05"/>
              <w:rPr>
                <w:rFonts w:ascii="Times New Roman" w:hAnsi="Times New Roman"/>
                <w:sz w:val="24"/>
                <w:szCs w:val="24"/>
              </w:rPr>
            </w:pPr>
            <w:r w:rsidRPr="007A7452">
              <w:rPr>
                <w:rFonts w:ascii="Times New Roman" w:hAnsi="Times New Roman"/>
                <w:color w:val="191919"/>
                <w:sz w:val="18"/>
                <w:szCs w:val="18"/>
              </w:rPr>
              <w:t>4469</w:t>
            </w:r>
          </w:p>
        </w:tc>
        <w:tc>
          <w:tcPr>
            <w:tcW w:w="536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of Driver Safety</w:t>
            </w:r>
          </w:p>
        </w:tc>
        <w:tc>
          <w:tcPr>
            <w:tcW w:w="23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98"/>
        </w:trPr>
        <w:tc>
          <w:tcPr>
            <w:tcW w:w="8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z w:val="18"/>
                <w:szCs w:val="18"/>
              </w:rPr>
              <w:t>DEDP</w:t>
            </w:r>
          </w:p>
        </w:tc>
        <w:tc>
          <w:tcPr>
            <w:tcW w:w="12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05"/>
              <w:rPr>
                <w:rFonts w:ascii="Times New Roman" w:hAnsi="Times New Roman"/>
                <w:sz w:val="24"/>
                <w:szCs w:val="24"/>
              </w:rPr>
            </w:pPr>
            <w:r w:rsidRPr="007A7452">
              <w:rPr>
                <w:rFonts w:ascii="Times New Roman" w:hAnsi="Times New Roman"/>
                <w:color w:val="191919"/>
                <w:sz w:val="18"/>
                <w:szCs w:val="18"/>
              </w:rPr>
              <w:t>4470</w:t>
            </w:r>
          </w:p>
        </w:tc>
        <w:tc>
          <w:tcPr>
            <w:tcW w:w="5367"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519"/>
              <w:rPr>
                <w:rFonts w:ascii="Times New Roman" w:hAnsi="Times New Roman"/>
                <w:sz w:val="24"/>
                <w:szCs w:val="24"/>
              </w:rPr>
            </w:pPr>
            <w:r w:rsidRPr="007A7452">
              <w:rPr>
                <w:rFonts w:ascii="Times New Roman" w:hAnsi="Times New Roman"/>
                <w:color w:val="191919"/>
                <w:sz w:val="18"/>
                <w:szCs w:val="18"/>
              </w:rPr>
              <w:t>Multiple Car Facility</w:t>
            </w:r>
          </w:p>
        </w:tc>
        <w:tc>
          <w:tcPr>
            <w:tcW w:w="2392"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9" w:after="0" w:line="140" w:lineRule="exact"/>
        <w:rPr>
          <w:rFonts w:ascii="Times New Roman" w:hAnsi="Times New Roman"/>
          <w:sz w:val="14"/>
          <w:szCs w:val="14"/>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color w:val="191919"/>
          <w:sz w:val="20"/>
          <w:szCs w:val="20"/>
        </w:rPr>
        <w:t>2008-2012 Unde</w:t>
      </w:r>
      <w:r>
        <w:rPr>
          <w:rFonts w:ascii="Times New Roman" w:hAnsi="Times New Roman"/>
          <w:color w:val="191919"/>
          <w:spacing w:val="-4"/>
          <w:sz w:val="20"/>
          <w:szCs w:val="20"/>
        </w:rPr>
        <w:t>r</w:t>
      </w:r>
      <w:r>
        <w:rPr>
          <w:rFonts w:ascii="Times New Roman" w:hAnsi="Times New Roman"/>
          <w:color w:val="191919"/>
          <w:sz w:val="20"/>
          <w:szCs w:val="20"/>
        </w:rPr>
        <w:t xml:space="preserve">graduate </w:t>
      </w:r>
      <w:proofErr w:type="gramStart"/>
      <w:r>
        <w:rPr>
          <w:rFonts w:ascii="Times New Roman" w:hAnsi="Times New Roman"/>
          <w:color w:val="191919"/>
          <w:sz w:val="20"/>
          <w:szCs w:val="20"/>
        </w:rPr>
        <w:t>Catalog</w:t>
      </w:r>
      <w:proofErr w:type="gramEnd"/>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pPr>
    </w:p>
    <w:p w:rsidR="001050CA" w:rsidRDefault="001050CA" w:rsidP="001050CA">
      <w:pPr>
        <w:widowControl w:val="0"/>
        <w:autoSpaceDE w:val="0"/>
        <w:autoSpaceDN w:val="0"/>
        <w:adjustRightInd w:val="0"/>
        <w:spacing w:after="0" w:line="200" w:lineRule="exact"/>
        <w:rPr>
          <w:rFonts w:ascii="Times New Roman" w:hAnsi="Times New Roman"/>
          <w:sz w:val="20"/>
          <w:szCs w:val="20"/>
        </w:rPr>
        <w:sectPr w:rsidR="001050CA">
          <w:pgSz w:w="12240" w:h="15840"/>
          <w:pgMar w:top="320" w:right="320" w:bottom="280" w:left="580" w:header="720" w:footer="720" w:gutter="0"/>
          <w:cols w:space="720" w:equalWidth="0">
            <w:col w:w="11340"/>
          </w:cols>
          <w:noEndnote/>
        </w:sectPr>
      </w:pPr>
    </w:p>
    <w:p w:rsidR="001050CA" w:rsidRDefault="00AE60A2" w:rsidP="001050CA">
      <w:r>
        <w:rPr>
          <w:noProof/>
        </w:rPr>
        <w:lastRenderedPageBreak/>
        <w:pict>
          <v:group id="_x0000_s2455" style="position:absolute;left:0;text-align:left;margin-left:-73.5pt;margin-top:-13.4pt;width:157.05pt;height:11in;z-index:251935744" coordorigin="-55,3" coordsize="3141,15840">
            <v:group id="Group 2700" o:spid="_x0000_s2456" style="position:absolute;left:-34;top:3;width:3120;height:15840;mso-position-horizontal-relative:page;mso-position-vertical-relative:page" coordsize="312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" o:allowincell="f">
              <v:rect id="_x0000_s2457" style="position:absolute;width:1080;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LMUA&#10;AADdAAAADwAAAGRycy9kb3ducmV2LnhtbESPT2vCQBTE70K/w/IKvZlNpY0aXUUKLcVL/Uuvr9ln&#10;Epp9G3a3Jn57Vyh4HGbmN8x82ZtGnMn52rKC5yQFQVxYXXOp4LB/H05A+ICssbFMCi7kYbl4GMwx&#10;17bjLZ13oRQRwj5HBVUIbS6lLyoy6BPbEkfvZJ3BEKUrpXbYRbhp5ChNM2mw5rhQYUtvFRW/uz+j&#10;oHM9vX6U+muSrY/76ffPGNuNU+rpsV/NQATqwz383/7UCrJx9g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YsxQAAAN0AAAAPAAAAAAAAAAAAAAAAAJgCAABkcnMv&#10;ZG93bnJldi54bWxQSwUGAAAAAAQABAD1AAAAigMAAAAA&#10;" fillcolor="#dcdcdc" stroked="f">
                <v:path arrowok="t"/>
              </v:rect>
              <v:rect id="Rectangle 2702" o:spid="_x0000_s2458" style="position:absolute;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Tt8UA&#10;AADdAAAADwAAAGRycy9kb3ducmV2LnhtbESPT2vCQBTE70K/w/IKvemmglGjqxShRbxo/YPXZ/aZ&#10;BLNvw+7WpN++Kwg9DjPzG2a+7Ewt7uR8ZVnB+yABQZxbXXGh4Hj47E9A+ICssbZMCn7Jw3Lx0ptj&#10;pm3L33Tfh0JECPsMFZQhNJmUPi/JoB/Yhjh6V+sMhihdIbXDNsJNLYdJkkqDFceFEhtalZTf9j9G&#10;Qes6Gn0VejtJN6fD9HwZY7NzSr29dh8zEIG68B9+ttdaQTpOR/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tO3xQAAAN0AAAAPAAAAAAAAAAAAAAAAAJgCAABkcnMv&#10;ZG93bnJldi54bWxQSwUGAAAAAAQABAD1AAAAigMAAAAA&#10;" fillcolor="#dcdcdc" stroked="f">
                <v:path arrowok="t"/>
              </v:rect>
              <v:rect id="Rectangle 2703" o:spid="_x0000_s2459" style="position:absolute;top:2488;width:1080;height: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mccA&#10;AADdAAAADwAAAGRycy9kb3ducmV2LnhtbESPT2vCQBTE74V+h+UVehHdmEMsaVaRUqEgHqJt0dsj&#10;+/KHZt+G7JrEb+8WCj0OM/MbJttMphUD9a6xrGC5iEAQF1Y3XCn4PO3mLyCcR9bYWiYFN3KwWT8+&#10;ZJhqO3JOw9FXIkDYpaig9r5LpXRFTQbdwnbEwSttb9AH2VdS9zgGuGllHEWJNNhwWKixo7eaip/j&#10;1Sh4j8/bct/mXX4w568lxWZWXL6Ven6atq8gPE3+P/zX/tAKklWSwO+b8AT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pnHAAAA3QAAAA8AAAAAAAAAAAAAAAAAmAIAAGRy&#10;cy9kb3ducmV2LnhtbFBLBQYAAAAABAAEAPUAAACMAwAAAAA=&#10;" fillcolor="#dcdcdc" stroked="f">
                <v:path arrowok="t"/>
              </v:rect>
              <v:rect id="_x0000_s2460" style="position:absolute;left:760;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v:rect id="_x0000_s2461" style="position:absolute;left:740;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nnMQA&#10;AADdAAAADwAAAGRycy9kb3ducmV2LnhtbERPz2vCMBS+C/sfwhvsIjNVWHXVKCrIPCmrg7HbW/Ns&#10;uzUvJclq/e/NQdjx4/u9WPWmER05X1tWMB4lIIgLq2suFXycds8zED4ga2wsk4IreVgtHwYLzLS9&#10;8Dt1eShFDGGfoYIqhDaT0hcVGfQj2xJH7mydwRChK6V2eInhppGTJEmlwZpjQ4UtbSsqfvM/o+Dn&#10;881tXr9ejsfiu+l2lB6S8XSo1NNjv56DCNSHf/HdvdcK0mka58Y38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Z5zEAAAA3QAAAA8AAAAAAAAAAAAAAAAAmAIAAGRycy9k&#10;b3ducmV2LnhtbFBLBQYAAAAABAAEAPUAAACJAwAAAAA=&#10;" filled="f" strokecolor="#a3a3a3" strokeweight="2pt">
                <v:path arrowok="t"/>
              </v:rect>
              <v:rect id="Rectangle 2706" o:spid="_x0000_s2462" style="position:absolute;top:24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o5cgA&#10;AADdAAAADwAAAGRycy9kb3ducmV2LnhtbESPQWvCQBSE7wX/w/IEL6VuIhLb1FVEVDwUaa0evD2y&#10;r0kw+zZmVxP/fbdQ8DjMzDfMdN6ZStyocaVlBfEwAkGcWV1yruDwvX55BeE8ssbKMim4k4P5rPc0&#10;xVTblr/otve5CBB2KSoovK9TKV1WkEE3tDVx8H5sY9AH2eRSN9gGuKnkKIoSabDksFBgTcuCsvP+&#10;ahRsdveP0fM5Psarri0P49Ml/5ygUoN+t3gH4anzj/B/e6sVJJPkDf7eh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2ujlyAAAAN0AAAAPAAAAAAAAAAAAAAAAAJgCAABk&#10;cnMvZG93bnJldi54bWxQSwUGAAAAAAQABAD1AAAAjQMAAAAA&#10;" fillcolor="#191919" stroked="f">
                <v:path arrowok="t"/>
              </v:rect>
              <v:rect id="Rectangle 2707" o:spid="_x0000_s2463" style="position:absolute;top:42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XpcUA&#10;AADdAAAADwAAAGRycy9kb3ducmV2LnhtbERPy2rCQBTdF/yH4Qpuik4ixUh0FCkqLoq0PhbuLplr&#10;EszcSTOjiX/vLApdHs57vuxMJR7UuNKygngUgSDOrC45V3A6boZTEM4ja6wsk4InOVguem9zTLVt&#10;+YceB5+LEMIuRQWF93UqpcsKMuhGtiYO3NU2Bn2ATS51g20IN5UcR9FEGiw5NBRY02dB2e1wNwq2&#10;++fX+P0Wn+N115anj8tv/p2gUoN+t5qB8NT5f/Gfe6cVTJIk7A9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delxQAAAN0AAAAPAAAAAAAAAAAAAAAAAJgCAABkcnMv&#10;ZG93bnJldi54bWxQSwUGAAAAAAQABAD1AAAAigMAAAAA&#10;" fillcolor="#191919" stroked="f">
                <v:path arrowok="t"/>
              </v:rect>
              <v:group id="Group 2708" o:spid="_x0000_s2464" style="position:absolute;left:-720;top:6104;width:1804;height:0" coordorigin="-720,6104" coordsize="1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nVze8cAAADd&#10;AAAADwAAAAAAAAAAAAAAAACqAgAAZHJzL2Rvd25yZXYueG1sUEsFBgAAAAAEAAQA+gAAAJ4DAAAA&#10;AA==&#10;">
                <v:shape id="Freeform 2709" o:spid="_x0000_s2465"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csUA&#10;AADdAAAADwAAAGRycy9kb3ducmV2LnhtbESPzWrDMBCE74G+g9hCb7FcH+LgRDGltNCQXPJTSm6L&#10;tZVNrZWR1MR9+yoQyHGYmW+YZT3aXpzJh86xgucsB0HcON2xUXA8vE/nIEJE1tg7JgV/FKBePUyW&#10;WGl34R2d99GIBOFQoYI2xqGSMjQtWQyZG4iT9+28xZikN1J7vCS47WWR5zNpseO00OJAry01P/tf&#10;qyC8rbvPsLbj1vbutPnypTEbr9TT4/iyABFpjPfwrf2hFczKsoD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ZyxQAAAN0AAAAPAAAAAAAAAAAAAAAAAJgCAABkcnMv&#10;ZG93bnJldi54bWxQSwUGAAAAAAQABAD1AAAAigMAAAAA&#10;" path="m1804,l720,e" filled="f" strokecolor="#191919" strokeweight="2pt">
                  <v:path arrowok="t" o:connecttype="custom" o:connectlocs="1804,0;720,0" o:connectangles="0,0"/>
                </v:shape>
                <v:shape id="Freeform 2710" o:spid="_x0000_s2466"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T6cUA&#10;AADdAAAADwAAAGRycy9kb3ducmV2LnhtbESPQWsCMRSE74X+h/AKvdVsW3DLanYppQVFL9qKeHts&#10;ntnFzcuSRF3/vRGEHoeZ+YaZVoPtxIl8aB0reB1lIIhrp1s2Cv5+f14+QISIrLFzTAouFKAqHx+m&#10;WGh35hWd1tGIBOFQoIImxr6QMtQNWQwj1xMnb++8xZikN1J7PCe47eRblo2lxZbTQoM9fTVUH9ZH&#10;qyB8z9tNmNthaTu3W2x9bszCK/X8NHxOQEQa4n/43p5pBeM8f4fbm/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ZPpxQAAAN0AAAAPAAAAAAAAAAAAAAAAAJgCAABkcnMv&#10;ZG93bnJldi54bWxQSwUGAAAAAAQABAD1AAAAigMAAAAA&#10;" path="m720,l1804,e" filled="f" strokecolor="#191919" strokeweight="2pt">
                  <v:path arrowok="t" o:connecttype="custom" o:connectlocs="720,0;1804,0" o:connectangles="0,0"/>
                </v:shape>
              </v:group>
              <v:group id="Group 2711" o:spid="_x0000_s2467" style="position:absolute;left:-696;top:7904;width:1780;height:0" coordorigin="-696,79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LQ48cAAADd&#10;AAAADwAAAAAAAAAAAAAAAACqAgAAZHJzL2Rvd25yZXYueG1sUEsFBgAAAAAEAAQA+gAAAJ4DAAAA&#10;AA==&#10;">
                <v:shape id="Freeform 2712" o:spid="_x0000_s2468"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gBsUA&#10;AADdAAAADwAAAGRycy9kb3ducmV2LnhtbESPT4vCMBTE7wt+h/AEL4smiqtSjSJS2T3sxT94fjTP&#10;trR5KU2s9dtvFhb2OMzMb5jNrre16Kj1pWMN04kCQZw5U3Ku4Xo5jlcgfEA2WDsmDS/ysNsO3jaY&#10;GPfkE3XnkIsIYZ+ghiKEJpHSZwVZ9BPXEEfv7lqLIco2l6bFZ4TbWs6UWkiLJceFAhs6FJRV54fV&#10;0Kdz2X2qSn1nPJ+m1fssDZeb1qNhv1+DCNSH//Bf+8toWCy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qAGxQAAAN0AAAAPAAAAAAAAAAAAAAAAAJgCAABkcnMv&#10;ZG93bnJldi54bWxQSwUGAAAAAAQABAD1AAAAigMAAAAA&#10;" path="m1781,l696,e" filled="f" strokecolor="#191919" strokeweight="2pt">
                  <v:path arrowok="t" o:connecttype="custom" o:connectlocs="1781,0;696,0" o:connectangles="0,0"/>
                </v:shape>
                <v:shape id="Freeform 2713" o:spid="_x0000_s2469"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ccUA&#10;AADdAAAADwAAAGRycy9kb3ducmV2LnhtbESPQWvCQBSE7wX/w/KEXoruKhIlugmlROyhl2rp+ZF9&#10;JiHZtyG7xvTfu4VCj8PMfMMc8sl2YqTBN441rJYKBHHpTMOVhq/LcbED4QOywc4xafghD3k2ezpg&#10;atydP2k8h0pECPsUNdQh9KmUvqzJol+6njh6VzdYDFEOlTQD3iPcdnKtVCItNhwXauzpraayPd+s&#10;hqnYyPGkWvVR8mZVtC/rIly+tX6eT697EIGm8B/+a78bDcl2m8Dvm/g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D5xxQAAAN0AAAAPAAAAAAAAAAAAAAAAAJgCAABkcnMv&#10;ZG93bnJldi54bWxQSwUGAAAAAAQABAD1AAAAigMAAAAA&#10;" path="m696,l1781,e" filled="f" strokecolor="#191919" strokeweight="2pt">
                  <v:path arrowok="t" o:connecttype="custom" o:connectlocs="696,0;1781,0" o:connectangles="0,0"/>
                </v:shape>
              </v:group>
              <v:group id="Group 2714" o:spid="_x0000_s2470" style="position:absolute;left:-687;top:9704;width:1771;height:0" coordorigin="-687,9704" coordsize="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BOlMYAAADdAAAADwAAAGRycy9kb3ducmV2LnhtbESPQWvCQBSE7wX/w/KE&#10;3uomSo1EVxGppQcRqoJ4e2SfSTD7NmS3Sfz3riD0OMzMN8xi1ZtKtNS40rKCeBSBIM6sLjlXcDpu&#10;P2YgnEfWWFkmBXdysFoO3haYatvxL7UHn4sAYZeigsL7OpXSZQUZdCNbEwfvahuDPsgml7rBLsBN&#10;JcdRNJUGSw4LBda0KSi7Hf6Mgu8Ou/Uk/mp3t+vmfjl+7s+7mJR6H/brOQhPvf8Pv9o/WsE0SRJ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E6UxgAAAN0A&#10;AAAPAAAAAAAAAAAAAAAAAKoCAABkcnMvZG93bnJldi54bWxQSwUGAAAAAAQABAD6AAAAnQMAAAAA&#10;">
                <v:shape id="Freeform 2715" o:spid="_x0000_s2471"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gFMMA&#10;AADdAAAADwAAAGRycy9kb3ducmV2LnhtbERP3WrCMBS+F/YO4Qx2I5q6QSvVKFMm24UIVh/g2Bzb&#10;suakJJlWn95cDLz8+P7ny9604kLON5YVTMYJCOLS6oYrBcfDZjQF4QOyxtYyKbiRh+XiZTDHXNsr&#10;7+lShErEEPY5KqhD6HIpfVmTQT+2HXHkztYZDBG6SmqH1xhuWvmeJKk02HBsqLGjdU3lb/FnFGT3&#10;ydeHNpy2hdt+r/a33fa0GSr19tp/zkAE6sNT/O/+0QrSLIt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IgFMMAAADdAAAADwAAAAAAAAAAAAAAAACYAgAAZHJzL2Rv&#10;d25yZXYueG1sUEsFBgAAAAAEAAQA9QAAAIgDAAAAAA==&#10;" path="m1772,l687,e" filled="f" strokecolor="#191919" strokeweight="2pt">
                  <v:path arrowok="t" o:connecttype="custom" o:connectlocs="1772,0;687,0" o:connectangles="0,0"/>
                </v:shape>
                <v:shape id="Freeform 2716" o:spid="_x0000_s2472"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Fj8cA&#10;AADdAAAADwAAAGRycy9kb3ducmV2LnhtbESP0WrCQBRE34X+w3KFvkjdWCFpo6tUqdQHKZj2A26z&#10;1ySYvRt2txr9ercg9HGYmTPMfNmbVpzI+caygsk4AUFcWt1wpeD7a/P0AsIHZI2tZVJwIQ/LxcNg&#10;jrm2Z97TqQiViBD2OSqoQ+hyKX1Zk0E/th1x9A7WGQxRukpqh+cIN618TpJUGmw4LtTY0bqm8lj8&#10;GgXZdfI+1YbTtnC7j9X+8rn72YyUehz2bzMQgfrwH763t1pBmmWv8Pc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Y/HAAAA3QAAAA8AAAAAAAAAAAAAAAAAmAIAAGRy&#10;cy9kb3ducmV2LnhtbFBLBQYAAAAABAAEAPUAAACMAwAAAAA=&#10;" path="m687,l1772,e" filled="f" strokecolor="#191919" strokeweight="2pt">
                  <v:path arrowok="t" o:connecttype="custom" o:connectlocs="687,0;1772,0" o:connectangles="0,0"/>
                </v:shape>
              </v:group>
              <v:group id="Group 2717" o:spid="_x0000_s2473" style="position:absolute;left:-705;top:11504;width:1789;height:0" coordorigin="-705,11504" coordsize="17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ymx8MAAADdAAAADwAAAGRycy9kb3ducmV2LnhtbERPTYvCMBC9C/sfwgh7&#10;07S76Eo1ioi7eBDBuiDehmZsi82kNLGt/94cBI+P971Y9aYSLTWutKwgHkcgiDOrS84V/J9+RzMQ&#10;ziNrrCyTggc5WC0/BgtMtO34SG3qcxFC2CWooPC+TqR0WUEG3djWxIG72sagD7DJpW6wC+Gmkl9R&#10;NJUGSw4NBda0KSi7pXej4K/Dbv0db9v97bp5XE6Tw3kfk1Kfw349B+Gp92/xy73TCqY/s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7KbHwwAAAN0AAAAP&#10;AAAAAAAAAAAAAAAAAKoCAABkcnMvZG93bnJldi54bWxQSwUGAAAAAAQABAD6AAAAmgMAAAAA&#10;">
                <v:shape id="Freeform 2718" o:spid="_x0000_s2474"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DZMYA&#10;AADdAAAADwAAAGRycy9kb3ducmV2LnhtbESPUUvDQBCE3wv9D8cWfGsv8aHW2GsRwVaRIkZ/wJJb&#10;c6G53Zi7ttFf7xUKfRxm5htmuR58q47Uh0bYQD7LQBFXYhuuDXx9Pk8XoEJEttgKk4FfCrBejUdL&#10;LKyc+IOOZaxVgnAo0ICLsSu0DpUjj2EmHXHyvqX3GJPsa217PCW4b/Vtls21x4bTgsOOnhxV+/Lg&#10;DWy299v87c+J7LXPfqrdu7x22pibyfD4ACrSEK/hS/vFGpjfLXI4v0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3DZMYAAADdAAAADwAAAAAAAAAAAAAAAACYAgAAZHJz&#10;L2Rvd25yZXYueG1sUEsFBgAAAAAEAAQA9QAAAIsDAAAAAA==&#10;" path="m1790,l705,e" filled="f" strokecolor="#191919" strokeweight="2pt">
                  <v:path arrowok="t" o:connecttype="custom" o:connectlocs="1790,0;705,0" o:connectangles="0,0"/>
                </v:shape>
                <v:shape id="Freeform 2719" o:spid="_x0000_s2475"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dE8YA&#10;AADdAAAADwAAAGRycy9kb3ducmV2LnhtbESPzWoCQRCE74G8w9CB3HRWD/5sHCUEjAkioskDNDud&#10;ncWd7nVnohuf3hGEHIuq+oqaLTpfqxO1oRI2MOhnoIgLsRWXBr6/lr0JqBCRLdbCZOCPAizmjw8z&#10;zK2ceUenfSxVgnDI0YCLscm1DoUjj6EvDXHyfqT1GJNsS21bPCe4r/Uwy0baY8VpwWFDb46Kw/7X&#10;G3hfTVeD9cWJHLTPjsVmK5+NNub5qXt9ARWpi//he/vDGhiNJ0O4vUlP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9dE8YAAADdAAAADwAAAAAAAAAAAAAAAACYAgAAZHJz&#10;L2Rvd25yZXYueG1sUEsFBgAAAAAEAAQA9QAAAIsDAAAAAA==&#10;" path="m705,l1790,e" filled="f" strokecolor="#191919" strokeweight="2pt">
                  <v:path arrowok="t" o:connecttype="custom" o:connectlocs="705,0;1790,0" o:connectangles="0,0"/>
                </v:shape>
              </v:group>
              <v:group id="_x0000_s2476" style="position:absolute;left:-696;top:13304;width:1780;height:0" coordorigin="-696,133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PjiwxgAAAN0A&#10;AAAPAAAAAAAAAAAAAAAAAKoCAABkcnMvZG93bnJldi54bWxQSwUGAAAAAAQABAD6AAAAnQMAAAAA&#10;">
                <v:shape id="Freeform 2721" o:spid="_x0000_s2477"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1usUA&#10;AADdAAAADwAAAGRycy9kb3ducmV2LnhtbESPQWvCQBSE70L/w/IKXqTuKsFKdBWRlHroxVh6fmSf&#10;SUj2bchuY/z3XaHgcZiZb5jtfrStGKj3tWMNi7kCQVw4U3Op4fvy8bYG4QOywdYxabiTh/3uZbLF&#10;1Lgbn2nIQykihH2KGqoQulRKX1Rk0c9dRxy9q+sthij7UpoebxFuW7lUaiUt1hwXKuzoWFHR5L9W&#10;w5glcvhUjfoqOFlkzWyZhcuP1tPX8bABEWgMz/B/+2Q0rN7XCTzexCc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W6xQAAAN0AAAAPAAAAAAAAAAAAAAAAAJgCAABkcnMv&#10;ZG93bnJldi54bWxQSwUGAAAAAAQABAD1AAAAigMAAAAA&#10;" path="m1781,l696,e" filled="f" strokecolor="#191919" strokeweight="2pt">
                  <v:path arrowok="t" o:connecttype="custom" o:connectlocs="1781,0;696,0" o:connectangles="0,0"/>
                </v:shape>
                <v:shape id="Freeform 2722" o:spid="_x0000_s2478"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cUA&#10;AADdAAAADwAAAGRycy9kb3ducmV2LnhtbESPT4vCMBTE7wt+h/AEL4smiqtSjSJS2T3sxT94fjTP&#10;trR5KU2s9dtvFhb2OMzMb5jNrre16Kj1pWMN04kCQZw5U3Ku4Xo5jlcgfEA2WDsmDS/ysNsO3jaY&#10;GPfkE3XnkIsIYZ+ghiKEJpHSZwVZ9BPXEEfv7lqLIco2l6bFZ4TbWs6UWkiLJceFAhs6FJRV54fV&#10;0Kdz2X2qSn1nPJ+m1fssDZeb1qNhv1+DCNSH//Bf+8toWCx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9AhxQAAAN0AAAAPAAAAAAAAAAAAAAAAAJgCAABkcnMv&#10;ZG93bnJldi54bWxQSwUGAAAAAAQABAD1AAAAigMAAAAA&#10;" path="m696,l1781,e" filled="f" strokecolor="#191919" strokeweight="2pt">
                  <v:path arrowok="t" o:connecttype="custom" o:connectlocs="696,0;1781,0" o:connectangles="0,0"/>
                </v:shape>
              </v:group>
              <v:shape id="_x0000_s2479" style="position:absolute;left:1039;top:15104;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4,e" filled="f" strokecolor="#191919" strokeweight="2pt">
                <v:path arrowok="t" o:connecttype="custom" o:connectlocs="0,0;44,0" o:connectangles="0,0"/>
              </v:shape>
              <v:shape id="_x0000_s2480" style="position:absolute;top:15104;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3nMQA&#10;AADdAAAADwAAAGRycy9kb3ducmV2LnhtbESPQWsCMRSE74X+h/AKXopmFauyNYqIgnirevD42Lxu&#10;VjcvyyZq/PdGEDwOM/MNM51HW4srtb5yrKDfy0AQF05XXCo47NfdCQgfkDXWjknBnTzMZ58fU8y1&#10;u/EfXXehFAnCPkcFJoQml9IXhiz6nmuIk/fvWoshybaUusVbgttaDrJsJC1WnBYMNrQ0VJx3F6sg&#10;28cfHB5Ox0au6sU3reJwezdKdb7i4hdEoBje4Vd7oxWMxpMxPN+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95zEAAAA3QAAAA8AAAAAAAAAAAAAAAAAmAIAAGRycy9k&#10;b3ducmV2LnhtbFBLBQYAAAAABAAEAPUAAACJAwAAAAA=&#10;" path="m,l400,e" filled="f" strokecolor="#191919" strokeweight="2pt">
                <v:path arrowok="t" o:connecttype="custom" o:connectlocs="0,0;400,0" o:connectangles="0,0"/>
              </v:shape>
              <v:rect id="_x0000_s2481" style="position:absolute;left:400;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QucIA&#10;AADdAAAADwAAAGRycy9kb3ducmV2LnhtbERPTYvCMBC9C/6HMII3TRXU0jUti6Do4kXXy96mzWxb&#10;tpmUJtb6781hwePjfW+zwTSip87VlhUs5hEI4sLqmksFt+/9LAbhPLLGxjIpeJKDLB2Ptpho++AL&#10;9VdfihDCLkEFlfdtIqUrKjLo5rYlDtyv7Qz6ALtS6g4fIdw0chlFa2mw5tBQYUu7ioq/690oyE/n&#10;iz983Q59nJdtY/OfxdmulJpOhs8PEJ4G/xb/u49awXoTh7nhTX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RC5wgAAAN0AAAAPAAAAAAAAAAAAAAAAAJgCAABkcnMvZG93&#10;bnJldi54bWxQSwUGAAAAAAQABAD1AAAAhwMAAAAA&#10;" stroked="f">
                <v:path arrowok="t"/>
              </v:rect>
              <v:rect id="_x0000_s2482" style="position:absolute;left:380;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KccA&#10;AADdAAAADwAAAGRycy9kb3ducmV2LnhtbESP3UoDMRSE74W+QziF3ojNWmp/1qZFCi3VG3H1AY6b&#10;42bb5GRJ0nZ9eyMIXg4z8w2z2vTOiguF2HpWcD8uQBDXXrfcKPh4390tQMSErNF6JgXfFGGzHtys&#10;sNT+ym90qVIjMoRjiQpMSl0pZawNOYxj3xFn78sHhynL0Egd8JrhzspJUcykw5bzgsGOtobqU3V2&#10;Cuj19vlhfzieXo7aWrOcflbneVBqNOyfHkEk6tN/+K990Apm88US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P3ynHAAAA3QAAAA8AAAAAAAAAAAAAAAAAmAIAAGRy&#10;cy9kb3ducmV2LnhtbFBLBQYAAAAABAAEAPUAAACMAwAAAAA=&#10;" filled="f" strokecolor="#191919" strokeweight="2pt">
                <v:path arrowok="t"/>
              </v:rect>
            </v:group>
            <v:shape id="_x0000_s2483" type="#_x0000_t202" style="position:absolute;left:343;top:13535;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QBuAIAALo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" o:allowincell="f" filled="f" stroked="f">
              <v:textbox style="layout-flow:vertical;mso-layout-flow-alt:bottom-to-top;mso-next-textbox:#_x0000_s2483"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484" type="#_x0000_t202" style="position:absolute;left:343;top:8267;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7gtQIAALo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" o:allowincell="f" filled="f" stroked="f">
              <v:textbox style="layout-flow:vertical;mso-layout-flow-alt:bottom-to-top;mso-next-textbox:#_x0000_s2484"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485" type="#_x0000_t202" style="position:absolute;left:363;top:11813;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aTtwIAALo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" o:allowincell="f" filled="f" stroked="f">
              <v:textbox style="layout-flow:vertical;mso-layout-flow-alt:bottom-to-top;mso-next-textbox:#_x0000_s2485" inset="0,0,0,0">
                <w:txbxContent>
                  <w:p w:rsidR="009D7097" w:rsidRDefault="009D7097" w:rsidP="001050CA">
                    <w:pPr>
                      <w:widowControl w:val="0"/>
                      <w:autoSpaceDE w:val="0"/>
                      <w:autoSpaceDN w:val="0"/>
                      <w:adjustRightInd w:val="0"/>
                      <w:spacing w:after="0" w:line="221" w:lineRule="exact"/>
                      <w:ind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486" type="#_x0000_t202" style="position:absolute;left:363;top:10131;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" o:allowincell="f" filled="f" stroked="f">
              <v:textbox style="layout-flow:vertical;mso-layout-flow-alt:bottom-to-top;mso-next-textbox:#_x0000_s2486"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487" type="#_x0000_t202" style="position:absolute;left:366;top:653;width:257;height:16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" o:allowincell="f" filled="f" stroked="f">
              <v:textbox style="layout-flow:vertical;mso-layout-flow-alt:bottom-to-top;mso-next-textbox:#_x0000_s2487"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 xml:space="preserve">Albany State </w:t>
                    </w:r>
                  </w:p>
                </w:txbxContent>
              </v:textbox>
            </v:shape>
            <v:rect id="_x0000_s2488" style="position:absolute;left:-34;top:4298;width:1060;height:1784" fillcolor="#d8d8d8 [2732]" stroked="f" strokecolor="#f2f2f2 [3041]" strokeweight="3pt">
              <v:shadow on="t" type="perspective" color="#7f7f7f [1601]" opacity=".5" offset="1pt" offset2="-1pt"/>
              <v:textbox style="layout-flow:vertical;mso-layout-flow-alt:bottom-to-top;mso-next-textbox:#_x0000_s2488">
                <w:txbxContent>
                  <w:p w:rsidR="009D7097" w:rsidRDefault="009D7097" w:rsidP="001050CA">
                    <w:pPr>
                      <w:spacing w:after="0"/>
                      <w:rPr>
                        <w:color w:val="FFFFFF" w:themeColor="background1"/>
                      </w:rPr>
                    </w:pPr>
                    <w:r>
                      <w:rPr>
                        <w:color w:val="FFFFFF" w:themeColor="background1"/>
                      </w:rPr>
                      <w:t xml:space="preserve">  </w:t>
                    </w:r>
                  </w:p>
                  <w:p w:rsidR="009D7097" w:rsidRPr="007A3E3A" w:rsidRDefault="009D7097" w:rsidP="001050CA">
                    <w:pPr>
                      <w:spacing w:after="0"/>
                      <w:rPr>
                        <w:b/>
                        <w:color w:val="000000" w:themeColor="text1"/>
                      </w:rPr>
                    </w:pPr>
                    <w:r w:rsidRPr="007A3E3A">
                      <w:rPr>
                        <w:b/>
                        <w:color w:val="000000" w:themeColor="text1"/>
                      </w:rPr>
                      <w:t>Business</w:t>
                    </w:r>
                  </w:p>
                </w:txbxContent>
              </v:textbox>
            </v:rect>
            <v:rect id="_x0000_s2489" style="position:absolute;left:-34;top:2513;width:1060;height:1784" fillcolor="#d8d8d8 [2732]" stroked="f" strokecolor="#f2f2f2 [3041]" strokeweight="3pt">
              <v:shadow on="t" type="perspective" color="#7f7f7f [1601]" opacity=".5" offset="1pt" offset2="-1pt"/>
              <v:textbox style="layout-flow:vertical;mso-layout-flow-alt:bottom-to-top;mso-next-textbox:#_x0000_s2489">
                <w:txbxContent>
                  <w:p w:rsidR="009D7097" w:rsidRPr="00F91ACB" w:rsidRDefault="009D7097" w:rsidP="001050CA">
                    <w:pPr>
                      <w:spacing w:after="0"/>
                      <w:rPr>
                        <w:b/>
                        <w:color w:val="000000" w:themeColor="text1"/>
                      </w:rPr>
                    </w:pPr>
                    <w:r w:rsidRPr="00F91ACB">
                      <w:rPr>
                        <w:b/>
                        <w:color w:val="000000" w:themeColor="text1"/>
                      </w:rPr>
                      <w:t xml:space="preserve">  Arts &amp; Humanities</w:t>
                    </w:r>
                  </w:p>
                </w:txbxContent>
              </v:textbox>
            </v:rect>
            <v:rect id="_x0000_s2490" style="position:absolute;left:-55;top:6107;width:1060;height:1784" fillcolor="#404040 [2429]" strokecolor="#f2f2f2 [3041]" strokeweight="3pt">
              <v:shadow on="t" type="perspective" color="#7f7f7f [1601]" opacity=".5" offset="1pt" offset2="-1pt"/>
              <v:textbox style="layout-flow:vertical;mso-layout-flow-alt:bottom-to-top;mso-next-textbox:#_x0000_s2490">
                <w:txbxContent>
                  <w:p w:rsidR="009D7097" w:rsidRDefault="009D7097" w:rsidP="001050CA">
                    <w:pPr>
                      <w:spacing w:after="0"/>
                      <w:rPr>
                        <w:b/>
                        <w:color w:val="FFFFFF" w:themeColor="background1"/>
                      </w:rPr>
                    </w:pPr>
                  </w:p>
                  <w:p w:rsidR="009D7097" w:rsidRPr="007A3E3A" w:rsidRDefault="009D7097" w:rsidP="001050CA">
                    <w:pPr>
                      <w:spacing w:after="0"/>
                      <w:rPr>
                        <w:b/>
                        <w:color w:val="FFFFFF" w:themeColor="background1"/>
                      </w:rPr>
                    </w:pPr>
                    <w:r w:rsidRPr="007A3E3A">
                      <w:rPr>
                        <w:b/>
                        <w:color w:val="FFFFFF" w:themeColor="background1"/>
                      </w:rPr>
                      <w:t xml:space="preserve">  </w:t>
                    </w:r>
                    <w:r>
                      <w:rPr>
                        <w:b/>
                        <w:color w:val="FFFFFF" w:themeColor="background1"/>
                      </w:rPr>
                      <w:t>Education</w:t>
                    </w:r>
                  </w:p>
                </w:txbxContent>
              </v:textbox>
            </v:rect>
          </v:group>
        </w:pict>
      </w:r>
      <w:r w:rsidR="001050CA">
        <w:t xml:space="preserve">   </w:t>
      </w:r>
    </w:p>
    <w:p w:rsidR="001050CA" w:rsidRDefault="001050CA" w:rsidP="001050CA"/>
    <w:p w:rsidR="001050CA" w:rsidRDefault="001050CA" w:rsidP="001050CA">
      <w:pPr>
        <w:sectPr w:rsidR="001050CA" w:rsidSect="001050CA">
          <w:pgSz w:w="12240" w:h="15840"/>
          <w:pgMar w:top="270" w:right="1440" w:bottom="1440" w:left="1440" w:header="720" w:footer="720" w:gutter="0"/>
          <w:cols w:space="720"/>
          <w:docGrid w:linePitch="360"/>
        </w:sectPr>
      </w:pPr>
    </w:p>
    <w:p w:rsidR="001050CA" w:rsidRDefault="001050CA" w:rsidP="001050CA"/>
    <w:p w:rsidR="001050CA" w:rsidRDefault="00AE60A2" w:rsidP="001050CA">
      <w:pPr>
        <w:widowControl w:val="0"/>
        <w:autoSpaceDE w:val="0"/>
        <w:autoSpaceDN w:val="0"/>
        <w:adjustRightInd w:val="0"/>
        <w:spacing w:before="73" w:after="0" w:line="195" w:lineRule="exact"/>
        <w:ind w:right="473"/>
        <w:jc w:val="right"/>
        <w:rPr>
          <w:rFonts w:ascii="Century Gothic" w:hAnsi="Century Gothic" w:cs="Century Gothic"/>
          <w:color w:val="000000"/>
          <w:sz w:val="16"/>
          <w:szCs w:val="16"/>
        </w:rPr>
      </w:pPr>
      <w:r>
        <w:fldChar w:fldCharType="end"/>
      </w:r>
      <w:r>
        <w:fldChar w:fldCharType="begin"/>
      </w:r>
      <w:r w:rsidR="00D515AD">
        <w:instrText xml:space="preserve"> INCLUDETEXT "C:\\Users\\juliette\\Desktop\\raw3\\colSciHealthProf\\dept_nursing.docx" </w:instrText>
      </w:r>
      <w:r>
        <w:fldChar w:fldCharType="separate"/>
      </w:r>
      <w:r w:rsidRPr="00AE60A2">
        <w:rPr>
          <w:rFonts w:ascii="Times New Roman" w:hAnsi="Times New Roman" w:cs="Times New Roman"/>
          <w:noProof/>
          <w:color w:val="000000"/>
          <w:sz w:val="18"/>
          <w:szCs w:val="18"/>
        </w:rPr>
        <w:pict>
          <v:group id="_x0000_s2900" style="position:absolute;left:0;text-align:left;margin-left:425.95pt;margin-top:-19.35pt;width:156.05pt;height:11in;z-index:-251364352;mso-position-horizontal-relative:text;mso-position-vertical-relative:text" coordorigin="9101,396" coordsize="3121,15840">
            <v:group id="_x0000_s2901" style="position:absolute;left:9101;top:396;width:3121;height:15840" coordorigin="9070,183" coordsize="3121,15840">
              <v:group id="_x0000_s2902" style="position:absolute;left:9070;top:183;width:3121;height:15840;mso-position-horizontal-relative:page;mso-position-vertical-relative:page" coordorigin="9119" coordsize="31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" o:allowincell="f">
                <v:rect id="Rectangle 2736" o:spid="_x0000_s2903" style="position:absolute;left:11160;width:1080;height:25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dcdcdc" stroked="f">
                  <v:path arrowok="t"/>
                </v:rect>
                <v:rect id="Rectangle 2737" o:spid="_x0000_s2904" style="position:absolute;left:11160;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MsMA&#10;AADdAAAADwAAAGRycy9kb3ducmV2LnhtbERPy2rCQBTdC/7DcIXudFKlUdNMpAiW0o2vFre3mdsk&#10;NHMnzExN+vedheDycN75ZjCtuJLzjWUFj7MEBHFpdcOVgo/zbroC4QOyxtYyKfgjD5tiPMox07bn&#10;I11PoRIxhH2GCuoQukxKX9Zk0M9sRxy5b+sMhghdJbXDPoabVs6TJJUGG44NNXa0ran8Of0aBb0b&#10;6Om10vtV+v55Xl++ltgdnFIPk+HlGUSgIdzFN/ebVpAuF3F/fBOf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ZfMsMAAADdAAAADwAAAAAAAAAAAAAAAACYAgAAZHJzL2Rv&#10;d25yZXYueG1sUEsFBgAAAAAEAAQA9QAAAIgDAAAAAA==&#10;" fillcolor="#dcdcdc" stroked="f">
                  <v:path arrowok="t"/>
                </v:rect>
                <v:rect id="Rectangle 2738" o:spid="_x0000_s2905" style="position:absolute;left:11160;top:2513;width:1080;height:1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x8McA&#10;AADdAAAADwAAAGRycy9kb3ducmV2LnhtbESPQWvCQBSE74X+h+UVvBTdJIKV6CpSFATpIVol3h7Z&#10;ZxKafRuyq8Z/3y0UPA4z8w0zX/amETfqXG1ZQTyKQBAXVtdcKvg+bIZTEM4ja2wsk4IHOVguXl/m&#10;mGp754xue1+KAGGXooLK+zaV0hUVGXQj2xIH72I7gz7IrpS6w3uAm0YmUTSRBmsOCxW29FlR8bO/&#10;GgXrJF9ddk3WZl8mP8aUmPfifFJq8NavZiA89f4Z/m9vtYLJxziGv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lcfDHAAAA3QAAAA8AAAAAAAAAAAAAAAAAmAIAAGRy&#10;cy9kb3ducmV2LnhtbFBLBQYAAAAABAAEAPUAAACMAwAAAAA=&#10;" fillcolor="#d8d8d8 [2732]" stroked="f">
                  <v:path arrowok="t"/>
                </v:rect>
                <v:rect id="_x0000_s2906" style="position:absolute;left:9159;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tMcA&#10;AADdAAAADwAAAGRycy9kb3ducmV2LnhtbESPQWvCQBSE74X+h+UVequbpJhK6iqlUKniJamX3l6y&#10;zySYfRuy25j+e1cQPA4z8w2zXE+mEyMNrrWsIJ5FIIgrq1uuFRx+vl4WIJxH1thZJgX/5GC9enxY&#10;YqbtmXMaC1+LAGGXoYLG+z6T0lUNGXQz2xMH72gHgz7IoZZ6wHOAm04mUZRKgy2HhQZ7+myoOhV/&#10;RkG53ed+sztsxkVZ950tf+O9nSv1/DR9vIPwNPl7+Nb+1grSt9cErm/C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7rTHAAAA3QAAAA8AAAAAAAAAAAAAAAAAmAIAAGRy&#10;cy9kb3ducmV2LnhtbFBLBQYAAAAABAAEAPUAAACMAwAAAAA=&#10;" stroked="f">
                  <v:path arrowok="t"/>
                </v:rect>
                <v:rect id="Rectangle 2740" o:spid="_x0000_s2907" style="position:absolute;left:9139;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a8MgA&#10;AADdAAAADwAAAGRycy9kb3ducmV2LnhtbESPT2vCQBTE74V+h+UVvBTdqBht6ipVkHqq+Aekt9fs&#10;a5I2+zbsrjH99m6h0OMwM79h5svO1KIl5yvLCoaDBARxbnXFhYLTcdOfgfABWWNtmRT8kIfl4v5u&#10;jpm2V95TewiFiBD2GSooQ2gyKX1ekkE/sA1x9D6tMxiidIXUDq8Rbmo5SpJUGqw4LpTY0Lqk/Ptw&#10;MQq+zq9u9fQ+2e3yj7rdUPqWDKePSvUeupdnEIG68B/+a2+1gnQ6HsPvm/gE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NNrwyAAAAN0AAAAPAAAAAAAAAAAAAAAAAJgCAABk&#10;cnMvZG93bnJldi54bWxQSwUGAAAAAAQABAD1AAAAjQMAAAAA&#10;" filled="f" strokecolor="#a3a3a3" strokeweight="2pt">
                  <v:path arrowok="t"/>
                </v:rect>
                <v:rect id="Rectangle 2741" o:spid="_x0000_s2908" style="position:absolute;left:11145;top:24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oZsgA&#10;AADdAAAADwAAAGRycy9kb3ducmV2LnhtbESPQWvCQBSE74X+h+UVeil1EytaYjZSSis9iFirB2+P&#10;7DMJZt+m2dXEf+8KgsdhZr5h0llvanGi1lWWFcSDCARxbnXFhYLN3/frOwjnkTXWlknBmRzMsseH&#10;FBNtO/6l09oXIkDYJaig9L5JpHR5SQbdwDbEwdvb1qAPsi2kbrELcFPLYRSNpcGKw0KJDX2WlB/W&#10;R6Ngvjwvhi+HeBt/9V21Ge3+i9UElXp+6j+mIDz1/h6+tX+0gvHkbQTXN+EJy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GhmyAAAAN0AAAAPAAAAAAAAAAAAAAAAAJgCAABk&#10;cnMvZG93bnJldi54bWxQSwUGAAAAAAQABAD1AAAAjQMAAAAA&#10;" fillcolor="#191919" stroked="f">
                  <v:path arrowok="t"/>
                </v:rect>
                <v:rect id="Rectangle 2742" o:spid="_x0000_s2909" style="position:absolute;left:11145;top:42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N/cgA&#10;AADdAAAADwAAAGRycy9kb3ducmV2LnhtbESPQWvCQBSE70L/w/IKXqRuYmssqasUUfEg0lp76O2R&#10;fU2C2bcxu5r477sFweMwM98w03lnKnGhxpWWFcTDCARxZnXJuYLD1+rpFYTzyBory6TgSg7ms4fe&#10;FFNtW/6ky97nIkDYpaig8L5OpXRZQQbd0NbEwfu1jUEfZJNL3WAb4KaSoyhKpMGSw0KBNS0Kyo77&#10;s1Gw3l23o8Ex/o6XXVseXn5O+ccEleo/du9vIDx1/h6+tTdaQTJ5HsP/m/A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JM39yAAAAN0AAAAPAAAAAAAAAAAAAAAAAJgCAABk&#10;cnMvZG93bnJldi54bWxQSwUGAAAAAAQABAD1AAAAjQMAAAAA&#10;" fillcolor="#191919" stroked="f">
                  <v:path arrowok="t"/>
                </v:rect>
                <v:group id="Group 2743" o:spid="_x0000_s2910" style="position:absolute;left:11145;top:6105;width:1967;height:0" coordorigin="11145,61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9lLPxgAAAN0A&#10;AAAPAAAAAAAAAAAAAAAAAKoCAABkcnMvZG93bnJldi54bWxQSwUGAAAAAAQABAD6AAAAnQMAAAAA&#10;">
                  <v:shape id="Freeform 2744" o:spid="_x0000_s2911"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lLcYA&#10;AADdAAAADwAAAGRycy9kb3ducmV2LnhtbESPT4vCMBTE78J+h/AWvMiaruIfqlEWQfAkq25Bb4/m&#10;2Rabl9LEWv30ZkHwOMzMb5j5sjWlaKh2hWUF3/0IBHFqdcGZgr/D+msKwnlkjaVlUnAnB8vFR2eO&#10;sbY33lGz95kIEHYxKsi9r2IpXZqTQde3FXHwzrY26IOsM6lrvAW4KeUgisbSYMFhIceKVjmll/3V&#10;KJiWoyFR8nvqNcljux41x3uaHJXqfrY/MxCeWv8Ov9obrWA8GU7g/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ilLcYAAADdAAAADwAAAAAAAAAAAAAAAACYAgAAZHJz&#10;L2Rvd25yZXYueG1sUEsFBgAAAAAEAAQA9QAAAIsDAAAAAA==&#10;" path="m1094,l,e" filled="f" strokecolor="#191919" strokeweight="2pt">
                    <v:path arrowok="t" o:connecttype="custom" o:connectlocs="1094,0;0,0" o:connectangles="0,0"/>
                  </v:shape>
                  <v:shape id="Freeform 2745" o:spid="_x0000_s2912"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xX8MA&#10;AADdAAAADwAAAGRycy9kb3ducmV2LnhtbERPy4rCMBTdD/gP4QpuBk1H8UE1igwIrsRRC7q7NNe2&#10;2NyUJtbq15vFgMvDeS9WrSlFQ7UrLCv4GUQgiFOrC84UnI6b/gyE88gaS8uk4EkOVsvO1wJjbR/8&#10;R83BZyKEsItRQe59FUvp0pwMuoGtiAN3tbVBH2CdSV3jI4SbUg6jaCINFhwacqzoN6f0drgbBbNy&#10;PCJK9pfvJnntNuPm/EyTs1K9brueg/DU+o/4373VCibTUZgb3oQn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xX8MAAADdAAAADwAAAAAAAAAAAAAAAACYAgAAZHJzL2Rv&#10;d25yZXYueG1sUEsFBgAAAAAEAAQA9QAAAIgDAAAAAA==&#10;" path="m,l1094,e" filled="f" strokecolor="#191919" strokeweight="2pt">
                    <v:path arrowok="t" o:connecttype="custom" o:connectlocs="0,0;1094,0" o:connectangles="0,0"/>
                  </v:shape>
                </v:group>
                <v:group id="Group 2746" o:spid="_x0000_s2913" style="position:absolute;left:11145;top:7905;width:1953;height:0" coordorigin="11145,7905" coordsize="1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nGvcYAAADdAAAADwAAAGRycy9kb3ducmV2LnhtbESPQWvCQBSE74X+h+UV&#10;vOkmSm2NriKi4kGEakG8PbLPJJh9G7JrEv99VxB6HGbmG2a26EwpGqpdYVlBPIhAEKdWF5wp+D1t&#10;+t8gnEfWWFomBQ9ysJi/v80w0bblH2qOPhMBwi5BBbn3VSKlS3My6Aa2Ig7e1dYGfZB1JnWNbYCb&#10;Ug6jaCwNFhwWcqxolVN6O96Ngm2L7XIUr5v97bp6XE6fh/M+JqV6H91yCsJT5//Dr/ZOKxh/j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aca9xgAAAN0A&#10;AAAPAAAAAAAAAAAAAAAAAKoCAABkcnMvZG93bnJldi54bWxQSwUGAAAAAAQABAD6AAAAnQMAAAAA&#10;">
                  <v:shape id="Freeform 2747" o:spid="_x0000_s2914"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AtcAA&#10;AADdAAAADwAAAGRycy9kb3ducmV2LnhtbERPy6rCMBDdX/AfwghuRFPFZzWKCIobER8Ll2MztsVm&#10;Upqo9e/NQrjLw3nPl7UpxIsql1tW0OtGIIgTq3NOFVzOm84EhPPIGgvLpOBDDpaLxt8cY23ffKTX&#10;yacihLCLUUHmfRlL6ZKMDLquLYkDd7eVQR9glUpd4TuEm0L2o2gkDeYcGjIsaZ1R8jg9jYJre3M3&#10;kZsO24ct3eg80M9Vsleq1axXMxCeav8v/rl3WsFoPAj7w5vwBO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zAtcAAAADdAAAADwAAAAAAAAAAAAAAAACYAgAAZHJzL2Rvd25y&#10;ZXYueG1sUEsFBgAAAAAEAAQA9QAAAIUDAAAAAA==&#10;" path="m1094,l,e" filled="f" strokecolor="#191919" strokeweight="2pt">
                    <v:path arrowok="t" o:connecttype="custom" o:connectlocs="1094,0;0,0" o:connectangles="0,0"/>
                  </v:shape>
                  <v:shape id="Freeform 2748" o:spid="_x0000_s2915"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lLscA&#10;AADdAAAADwAAAGRycy9kb3ducmV2LnhtbESPT2vCQBTE7wW/w/KEXsRsLFbbNKuIEOmllKoHj6/Z&#10;lz+YfRuyGxO/fbdQ6HGYmd8w6XY0jbhR52rLChZRDII4t7rmUsH5lM1fQDiPrLGxTAru5GC7mTyk&#10;mGg78Bfdjr4UAcIuQQWV920ipcsrMugi2xIHr7CdQR9kV0rd4RDgppFPcbySBmsOCxW2tK8ovx57&#10;o+AyywoTu9fn2eeBvum01P0u/1DqcTru3kB4Gv1/+K/9rhWs1ssF/L4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wZS7HAAAA3QAAAA8AAAAAAAAAAAAAAAAAmAIAAGRy&#10;cy9kb3ducmV2LnhtbFBLBQYAAAAABAAEAPUAAACMAwAAAAA=&#10;" path="m,l1094,e" filled="f" strokecolor="#191919" strokeweight="2pt">
                    <v:path arrowok="t" o:connecttype="custom" o:connectlocs="0,0;1094,0" o:connectangles="0,0"/>
                  </v:shape>
                </v:group>
                <v:group id="Group 2749" o:spid="_x0000_s2916" style="position:absolute;left:11145;top:9705;width:1967;height:0" coordorigin="11145,97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snsccAAADdAAAADwAAAGRycy9kb3ducmV2LnhtbESPT2vCQBTE7wW/w/KE&#10;3nQT26pEVxHR0oMI/gHx9sg+k2D2bciuSfz23YLQ4zAzv2Hmy86UoqHaFZYVxMMIBHFqdcGZgvNp&#10;O5iCcB5ZY2mZFDzJwXLRe5tjom3LB2qOPhMBwi5BBbn3VSKlS3My6Ia2Ig7ezdYGfZB1JnWNbYCb&#10;Uo6iaCwNFhwWcqxonVN6Pz6Mgu8W29VHvGl299v6eT197S+7mJR673erGQhPnf8Pv9o/WsF48jmC&#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MsnsccAAADd&#10;AAAADwAAAAAAAAAAAAAAAACqAgAAZHJzL2Rvd25yZXYueG1sUEsFBgAAAAAEAAQA+gAAAJ4DAAAA&#10;AA==&#10;">
                  <v:shape id="Freeform 2750" o:spid="_x0000_s2917"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QU8cA&#10;AADdAAAADwAAAGRycy9kb3ducmV2LnhtbESPQWvCQBSE7wX/w/KEXorZWBsNqatIQehJrBqwt0f2&#10;NQnNvg3ZbYz99a5Q6HGYmW+Y5Xowjeipc7VlBdMoBkFcWF1zqeB03E5SEM4ja2wsk4IrOVivRg9L&#10;zLS98Af1B1+KAGGXoYLK+zaT0hUVGXSRbYmD92U7gz7IrpS6w0uAm0Y+x/FcGqw5LFTY0ltFxffh&#10;xyhIm2RGlO8/n/r8d7dN+vO1yM9KPY6HzSsIT4P/D/+137WC+eJlBvc34Qn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l0FPHAAAA3QAAAA8AAAAAAAAAAAAAAAAAmAIAAGRy&#10;cy9kb3ducmV2LnhtbFBLBQYAAAAABAAEAPUAAACMAwAAAAA=&#10;" path="m1094,l,e" filled="f" strokecolor="#191919" strokeweight="2pt">
                    <v:path arrowok="t" o:connecttype="custom" o:connectlocs="1094,0;0,0" o:connectangles="0,0"/>
                  </v:shape>
                  <v:shape id="Freeform 2751" o:spid="_x0000_s2918"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IJ8gA&#10;AADdAAAADwAAAGRycy9kb3ducmV2LnhtbESPT2vCQBTE70K/w/IKvYhuao1KdJUiCD2VahvQ2yP7&#10;TILZtyG7zZ9++m6h4HGYmd8wm11vKtFS40rLCp6nEQjizOqScwVfn4fJCoTzyBory6RgIAe77cNo&#10;g4m2HR+pPflcBAi7BBUU3teJlC4ryKCb2po4eFfbGPRBNrnUDXYBbio5i6KFNFhyWCiwpn1B2e30&#10;bRSsqviFKP24jNv05/0Qt+chS89KPT32r2sQnnp/D/+337SCxXI+h7834Qn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EgnyAAAAN0AAAAPAAAAAAAAAAAAAAAAAJgCAABk&#10;cnMvZG93bnJldi54bWxQSwUGAAAAAAQABAD1AAAAjQMAAAAA&#10;" path="m,l1094,e" filled="f" strokecolor="#191919" strokeweight="2pt">
                    <v:path arrowok="t" o:connecttype="custom" o:connectlocs="0,0;1094,0" o:connectangles="0,0"/>
                  </v:shape>
                </v:group>
                <v:group id="Group 2752" o:spid="_x0000_s2919" style="position:absolute;left:11145;top:11505;width:1967;height:0" coordorigin="11145,115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K/xccAAADdAAAADwAAAGRycy9kb3ducmV2LnhtbESPQWvCQBSE7wX/w/IK&#10;vdVNtEZJs4qILT2IoBaKt0f2mYRk34bsNon/vlso9DjMzDdMthlNI3rqXGVZQTyNQBDnVldcKPi8&#10;vD2vQDiPrLGxTAru5GCznjxkmGo78In6sy9EgLBLUUHpfZtK6fKSDLqpbYmDd7OdQR9kV0jd4RDg&#10;ppGzKEqkwYrDQokt7UrK6/O3UfA+4LCdx/v+UN929+tlcfw6xKTU0+O4fQXhafT/4b/2h1aQLF8W&#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K/xccAAADd&#10;AAAADwAAAAAAAAAAAAAAAACqAgAAZHJzL2Rvd25yZXYueG1sUEsFBgAAAAAEAAQA+gAAAJ4DAAAA&#10;AA==&#10;">
                  <v:shape id="Freeform 2753" o:spid="_x0000_s2920"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zy8gA&#10;AADdAAAADwAAAGRycy9kb3ducmV2LnhtbESPS2vDMBCE74X+B7GFXEosNw/HuFFCKQR6Ks3DkNwW&#10;a2ubWitjqY6TX18VAjkOM/MNs1wPphE9da62rOAlikEQF1bXXCo47DfjFITzyBoby6TgQg7Wq8eH&#10;JWbannlL/c6XIkDYZaig8r7NpHRFRQZdZFvi4H3bzqAPsiul7vAc4KaRkzhOpMGaw0KFLb1XVPzs&#10;fo2CtJlPifKv03OfXz838/54KfKjUqOn4e0VhKfB38O39odWkCxmCfy/CU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UnPLyAAAAN0AAAAPAAAAAAAAAAAAAAAAAJgCAABk&#10;cnMvZG93bnJldi54bWxQSwUGAAAAAAQABAD1AAAAjQMAAAAA&#10;" path="m1094,l,e" filled="f" strokecolor="#191919" strokeweight="2pt">
                    <v:path arrowok="t" o:connecttype="custom" o:connectlocs="1094,0;0,0" o:connectangles="0,0"/>
                  </v:shape>
                  <v:shape id="Freeform 2754" o:spid="_x0000_s2921"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7WUMYA&#10;AADdAAAADwAAAGRycy9kb3ducmV2LnhtbESPT2vCQBTE70K/w/IEL6Kb+p/UVUpB8FTUNqC3R/Y1&#10;CWbfhuwao5++Kwgeh5n5DbNct6YUDdWusKzgfRiBIE6tLjhT8PuzGSxAOI+ssbRMCm7kYL166ywx&#10;1vbKe2oOPhMBwi5GBbn3VSylS3My6Ia2Ig7en60N+iDrTOoarwFuSjmKopk0WHBYyLGir5zS8+Fi&#10;FCzK6Zgo2Z36TXL/3kyb4y1Njkr1uu3nBwhPrX+Fn+2tVjCbT+bweBOe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7WUMYAAADdAAAADwAAAAAAAAAAAAAAAACYAgAAZHJz&#10;L2Rvd25yZXYueG1sUEsFBgAAAAAEAAQA9QAAAIsDAAAAAA==&#10;" path="m,l1094,e" filled="f" strokecolor="#191919" strokeweight="2pt">
                    <v:path arrowok="t" o:connecttype="custom" o:connectlocs="0,0;1094,0" o:connectangles="0,0"/>
                  </v:shape>
                </v:group>
                <v:group id="Group 2755" o:spid="_x0000_s2922" style="position:absolute;left:11145;top:13305;width:1939;height:0" coordorigin="11145,13305" coordsize="19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SMQW8QAAADdAAAA&#10;DwAAAAAAAAAAAAAAAACqAgAAZHJzL2Rvd25yZXYueG1sUEsFBgAAAAAEAAQA+gAAAJsDAAAAAA==&#10;">
                  <v:shape id="Freeform 2756" o:spid="_x0000_s2923"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ZccA&#10;AADdAAAADwAAAGRycy9kb3ducmV2LnhtbESP3WrCQBSE74W+w3IKvRHdRKw/0VVEWrAUxKgPcMge&#10;k2j2bMxuY/r23UKhl8PMN8Ms152pREuNKy0riIcRCOLM6pJzBefT+2AGwnlkjZVlUvBNDtarp94S&#10;E20fnFJ79LkIJewSVFB4XydSuqwgg25oa+LgXWxj0AfZ5FI3+AjlppKjKJpIgyWHhQJr2haU3Y5f&#10;RsEkHe3j6/317ar7n5v2FB/u6cdBqZfnbrMA4anz/+E/eqcDNx3P4f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kKWXHAAAA3QAAAA8AAAAAAAAAAAAAAAAAmAIAAGRy&#10;cy9kb3ducmV2LnhtbFBLBQYAAAAABAAEAPUAAACMAwAAAAA=&#10;" path="m1094,l,e" filled="f" strokecolor="#191919" strokeweight="2pt">
                    <v:path arrowok="t" o:connecttype="custom" o:connectlocs="1094,0;0,0" o:connectangles="0,0"/>
                  </v:shape>
                  <v:shape id="Freeform 2757" o:spid="_x0000_s2924"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WJcQA&#10;AADdAAAADwAAAGRycy9kb3ducmV2LnhtbERPzWrCQBC+F/oOyxR6KXUTQVuiq0hpwSIUoz7AkB2T&#10;aHY2ZteYvr1zKPT48f3Pl4NrVE9dqD0bSEcJKOLC25pLA4f91+s7qBCRLTaeycAvBVguHh/mmFl/&#10;45z6XSyVhHDI0EAVY5tpHYqKHIaRb4mFO/rOYRTYldp2eJNw1+hxkky1w5qlocKWPioqzrurMzDN&#10;xz/p6TL5PNmXzarfp9tL/r015vlpWM1ARRriv/jPvbbie5vIfnkjT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HFiXEAAAA3QAAAA8AAAAAAAAAAAAAAAAAmAIAAGRycy9k&#10;b3ducmV2LnhtbFBLBQYAAAAABAAEAPUAAACJAwAAAAA=&#10;" path="m,l1094,e" filled="f" strokecolor="#191919" strokeweight="2pt">
                    <v:path arrowok="t" o:connecttype="custom" o:connectlocs="0,0;1094,0" o:connectangles="0,0"/>
                  </v:shape>
                </v:group>
                <v:shape id="Freeform 2758" o:spid="_x0000_s2925" style="position:absolute;left:11816;top:1510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ed="f" strokecolor="#191919" strokeweight="2pt">
                  <v:path arrowok="t" o:connecttype="custom" o:connectlocs="0,0;423,0" o:connectangles="0,0"/>
                </v:shape>
                <v:shape id="_x0000_s2926" style="position:absolute;left:11160;top:15085;width:0;height:40;visibility:visible;mso-wrap-style:square;v-text-anchor:top" coordsize="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N58UA&#10;AADdAAAADwAAAGRycy9kb3ducmV2LnhtbESPQUsDMRSE70L/Q3gFL2Kztrgra9NSREuvrSJ4e26e&#10;yeLmJSSx3f57Iwg9DjPzDbNcj24QR4qp96zgblaBIO687tkoeHt9uX0AkTKyxsEzKThTgvVqcrXE&#10;VvsT7+l4yEYUCKcWFdicQytl6iw5TDMfiIv35aPDXGQ0Ukc8Fbgb5Lyqaumw57JgMdCTpe778OMU&#10;7Jvmk8Luxph6EfvteRPs8/uHUtfTcfMIItOYL+H/9k4rqJv7Ofy9K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o3nxQAAAN0AAAAPAAAAAAAAAAAAAAAAAJgCAABkcnMv&#10;ZG93bnJldi54bWxQSwUGAAAAAAQABAD1AAAAigMAAAAA&#10;" path="m,l,40e" filled="f" strokecolor="#191919" strokeweight="2pt">
                  <v:path arrowok="t" o:connecttype="custom" o:connectlocs="0,0;0,40" o:connectangles="0,0"/>
                </v:shape>
                <v:rect id="Rectangle 2760" o:spid="_x0000_s2927" style="position:absolute;left:11176;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uj8UA&#10;AADdAAAADwAAAGRycy9kb3ducmV2LnhtbESPS4vCQBCE74L/YWhhbzpxxQfRUURYWRcvPi7eOpk2&#10;CWZ6QmaM8d/vCILHoqq+ohar1pSiodoVlhUMBxEI4tTqgjMF59NPfwbCeWSNpWVS8CQHq2W3s8BY&#10;2wcfqDn6TAQIuxgV5N5XsZQuzcmgG9iKOHhXWxv0QdaZ1DU+AtyU8juKJtJgwWEhx4o2OaW3490o&#10;SHb7g9/+nbfNLMmq0iaX4d6Olfrqtes5CE+t/4Tf7V+tYDIdj+D1Jj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a6PxQAAAN0AAAAPAAAAAAAAAAAAAAAAAJgCAABkcnMv&#10;ZG93bnJldi54bWxQSwUGAAAAAAQABAD1AAAAigMAAAAA&#10;" stroked="f">
                  <v:path arrowok="t"/>
                </v:rect>
                <v:rect id="Rectangle 2761" o:spid="_x0000_s2928" style="position:absolute;left:11156;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ed="f" strokecolor="#191919" strokeweight="2pt">
                  <v:path arrowok="t"/>
                </v:rect>
              </v:group>
              <v:shape id="_x0000_s2929" type="#_x0000_t202" style="position:absolute;left:11138;top:8240;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" o:allowincell="f" filled="f" stroked="f">
                <v:textbox style="layout-flow:vertical;mso-next-textbox:#_x0000_s2929"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left="202"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930" type="#_x0000_t202" style="position:absolute;left:11358;top:9969;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X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" o:allowincell="f" filled="f" stroked="f">
                <v:textbox style="layout-flow:vertical;mso-next-textbox:#_x0000_s2930"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931" type="#_x0000_t202" style="position:absolute;left:11338;top:11809;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30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LDHipIMuPdFRo3sxomCRBK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" o:allowincell="f" filled="f" stroked="f">
                <v:textbox style="layout-flow:vertical;mso-next-textbox:#_x0000_s2931" inset="0,0,0,0">
                  <w:txbxContent>
                    <w:p w:rsidR="009D7097" w:rsidRDefault="009D7097" w:rsidP="001050CA">
                      <w:pPr>
                        <w:widowControl w:val="0"/>
                        <w:autoSpaceDE w:val="0"/>
                        <w:autoSpaceDN w:val="0"/>
                        <w:adjustRightInd w:val="0"/>
                        <w:spacing w:after="0" w:line="221" w:lineRule="exact"/>
                        <w:ind w:left="229"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932" type="#_x0000_t202" style="position:absolute;left:11318;top:13659;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" o:allowincell="f" filled="f" stroked="f">
                <v:textbox style="layout-flow:vertical;mso-next-textbox:#_x0000_s2932"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933" type="#_x0000_t202" style="position:absolute;left:11450;top:819;width:377;height:17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" o:allowincell="f" filled="f" stroked="f">
                <v:textbox style="layout-flow:vertical;mso-next-textbox:#_x0000_s2933"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Albany State</w:t>
                      </w:r>
                    </w:p>
                  </w:txbxContent>
                </v:textbox>
              </v:shape>
              <v:rect id="_x0000_s2934" style="position:absolute;left:11096;top:4504;width:1095;height:1784" fillcolor="#d8d8d8 [2732]" stroked="f" strokecolor="#f2f2f2 [3041]" strokeweight="3pt">
                <v:shadow on="t" type="perspective" color="#7f7f7f [1601]" opacity=".5" offset="1pt" offset2="-1pt"/>
                <v:textbox style="layout-flow:vertical;mso-next-textbox:#_x0000_s2934">
                  <w:txbxContent>
                    <w:p w:rsidR="009D7097" w:rsidRDefault="009D7097" w:rsidP="001050CA">
                      <w:pPr>
                        <w:spacing w:after="0"/>
                        <w:rPr>
                          <w:b/>
                          <w:color w:val="000000" w:themeColor="text1"/>
                        </w:rPr>
                      </w:pPr>
                    </w:p>
                    <w:p w:rsidR="009D7097" w:rsidRPr="007A3E3A" w:rsidRDefault="009D7097" w:rsidP="001050CA">
                      <w:pPr>
                        <w:spacing w:after="0"/>
                        <w:rPr>
                          <w:b/>
                          <w:color w:val="000000" w:themeColor="text1"/>
                        </w:rPr>
                      </w:pPr>
                      <w:r>
                        <w:rPr>
                          <w:b/>
                          <w:color w:val="000000" w:themeColor="text1"/>
                        </w:rPr>
                        <w:t>Business</w:t>
                      </w:r>
                    </w:p>
                  </w:txbxContent>
                </v:textbox>
              </v:rect>
              <v:rect id="_x0000_s2935" style="position:absolute;left:11111;top:2796;width:1060;height:1659" fillcolor="#d8d8d8 [2732]" stroked="f" strokecolor="#f2f2f2 [3041]" strokeweight="3pt">
                <v:shadow on="t" type="perspective" color="#7f7f7f [1601]" opacity=".5" offset="1pt" offset2="-1pt"/>
                <v:textbox style="layout-flow:vertical;mso-next-textbox:#_x0000_s2935">
                  <w:txbxContent>
                    <w:p w:rsidR="009D7097" w:rsidRPr="00F91ACB" w:rsidRDefault="009D7097" w:rsidP="001050CA">
                      <w:pPr>
                        <w:spacing w:after="0"/>
                        <w:rPr>
                          <w:b/>
                          <w:color w:val="000000" w:themeColor="text1"/>
                        </w:rPr>
                      </w:pPr>
                      <w:r w:rsidRPr="00F91ACB">
                        <w:rPr>
                          <w:b/>
                          <w:color w:val="000000" w:themeColor="text1"/>
                        </w:rPr>
                        <w:t>Arts &amp; Humanities</w:t>
                      </w:r>
                    </w:p>
                  </w:txbxContent>
                </v:textbox>
              </v:rect>
              <v:rect id="_x0000_s2936" style="position:absolute;left:11107;top:6304;width:1060;height:1784" fillcolor="#d8d8d8 [2732]" stroked="f" strokecolor="#f2f2f2 [3041]" strokeweight="3pt">
                <v:shadow on="t" type="perspective" color="#7f7f7f [1601]" opacity=".5" offset="1pt" offset2="-1pt"/>
                <v:textbox style="layout-flow:vertical;mso-next-textbox:#_x0000_s2936">
                  <w:txbxContent>
                    <w:p w:rsidR="009D7097" w:rsidRDefault="009D7097" w:rsidP="001050CA">
                      <w:pPr>
                        <w:spacing w:after="0"/>
                        <w:rPr>
                          <w:b/>
                          <w:color w:val="F2F2F2" w:themeColor="background1" w:themeShade="F2"/>
                        </w:rPr>
                      </w:pPr>
                    </w:p>
                    <w:p w:rsidR="009D7097" w:rsidRPr="008A57FA" w:rsidRDefault="009D7097" w:rsidP="001050CA">
                      <w:pPr>
                        <w:rPr>
                          <w:b/>
                          <w:color w:val="000000" w:themeColor="text1"/>
                        </w:rPr>
                      </w:pPr>
                      <w:r w:rsidRPr="008A57FA">
                        <w:rPr>
                          <w:b/>
                          <w:color w:val="000000" w:themeColor="text1"/>
                        </w:rPr>
                        <w:t>Education</w:t>
                      </w:r>
                    </w:p>
                  </w:txbxContent>
                </v:textbox>
              </v:rect>
            </v:group>
            <v:rect id="_x0000_s2937" style="position:absolute;left:11127;top:8331;width:1095;height:1800" fillcolor="#404040 [2429]" strokecolor="#f2f2f2 [3041]" strokeweight="3pt">
              <v:shadow on="t" type="perspective" color="#7f7f7f [1601]" opacity=".5" offset="1pt" offset2="-1pt"/>
              <v:textbox style="layout-flow:vertical;mso-next-textbox:#_x0000_s2937">
                <w:txbxContent>
                  <w:p w:rsidR="009D7097" w:rsidRPr="008A57FA" w:rsidRDefault="009D7097" w:rsidP="001050CA">
                    <w:pPr>
                      <w:spacing w:after="0"/>
                      <w:rPr>
                        <w:b/>
                        <w:color w:val="FFFFFF" w:themeColor="background1"/>
                      </w:rPr>
                    </w:pPr>
                    <w:r w:rsidRPr="008A57FA">
                      <w:rPr>
                        <w:b/>
                        <w:color w:val="FFFFFF" w:themeColor="background1"/>
                      </w:rPr>
                      <w:t>Sciences &amp; Health Professions</w:t>
                    </w:r>
                  </w:p>
                </w:txbxContent>
              </v:textbox>
            </v:rect>
          </v:group>
        </w:pict>
      </w:r>
      <w:r w:rsidR="001050CA">
        <w:rPr>
          <w:rFonts w:ascii="Century Gothic" w:hAnsi="Century Gothic" w:cs="Century Gothic"/>
          <w:b/>
          <w:bCs/>
          <w:color w:val="191919"/>
          <w:sz w:val="16"/>
          <w:szCs w:val="16"/>
        </w:rPr>
        <w:t>Sciences &amp; Health Professions</w:t>
      </w:r>
    </w:p>
    <w:p w:rsidR="001050CA" w:rsidRDefault="001050CA" w:rsidP="001050CA">
      <w:pPr>
        <w:widowControl w:val="0"/>
        <w:autoSpaceDE w:val="0"/>
        <w:autoSpaceDN w:val="0"/>
        <w:adjustRightInd w:val="0"/>
        <w:spacing w:before="18" w:after="0" w:line="240" w:lineRule="exact"/>
        <w:rPr>
          <w:rFonts w:ascii="Century Gothic" w:hAnsi="Century Gothic" w:cs="Century Gothic"/>
          <w:color w:val="000000"/>
          <w:sz w:val="24"/>
          <w:szCs w:val="24"/>
        </w:rPr>
      </w:pPr>
    </w:p>
    <w:p w:rsidR="001050CA" w:rsidRDefault="001050CA" w:rsidP="001050CA">
      <w:pPr>
        <w:widowControl w:val="0"/>
        <w:autoSpaceDE w:val="0"/>
        <w:autoSpaceDN w:val="0"/>
        <w:adjustRightInd w:val="0"/>
        <w:spacing w:before="30" w:after="0" w:line="250" w:lineRule="auto"/>
        <w:ind w:left="120" w:right="1093"/>
        <w:jc w:val="both"/>
        <w:rPr>
          <w:rFonts w:ascii="Times New Roman" w:hAnsi="Times New Roman"/>
          <w:color w:val="000000"/>
          <w:sz w:val="18"/>
          <w:szCs w:val="18"/>
        </w:rPr>
      </w:pP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Pr="00E9708D" w:rsidRDefault="001050CA" w:rsidP="001050CA">
      <w:pPr>
        <w:widowControl w:val="0"/>
        <w:tabs>
          <w:tab w:val="left" w:pos="8190"/>
        </w:tabs>
        <w:autoSpaceDE w:val="0"/>
        <w:autoSpaceDN w:val="0"/>
        <w:adjustRightInd w:val="0"/>
        <w:spacing w:after="0"/>
        <w:ind w:left="120" w:right="3040"/>
        <w:jc w:val="both"/>
        <w:rPr>
          <w:rFonts w:ascii="Times New Roman" w:hAnsi="Times New Roman"/>
          <w:color w:val="000000"/>
          <w:sz w:val="48"/>
          <w:szCs w:val="48"/>
        </w:rPr>
      </w:pPr>
      <w:r w:rsidRPr="00E9708D">
        <w:rPr>
          <w:rFonts w:ascii="Times New Roman" w:hAnsi="Times New Roman"/>
          <w:b/>
          <w:bCs/>
          <w:color w:val="191919"/>
          <w:spacing w:val="-2"/>
          <w:sz w:val="48"/>
          <w:szCs w:val="48"/>
        </w:rPr>
        <w:t>DE</w:t>
      </w:r>
      <w:r w:rsidRPr="00E9708D">
        <w:rPr>
          <w:rFonts w:ascii="Times New Roman" w:hAnsi="Times New Roman"/>
          <w:b/>
          <w:bCs/>
          <w:color w:val="191919"/>
          <w:spacing w:val="-16"/>
          <w:sz w:val="48"/>
          <w:szCs w:val="48"/>
        </w:rPr>
        <w:t>P</w:t>
      </w:r>
      <w:r w:rsidRPr="00E9708D">
        <w:rPr>
          <w:rFonts w:ascii="Times New Roman" w:hAnsi="Times New Roman"/>
          <w:b/>
          <w:bCs/>
          <w:color w:val="191919"/>
          <w:spacing w:val="-2"/>
          <w:sz w:val="48"/>
          <w:szCs w:val="48"/>
        </w:rPr>
        <w:t>A</w:t>
      </w:r>
      <w:r w:rsidRPr="00E9708D">
        <w:rPr>
          <w:rFonts w:ascii="Times New Roman" w:hAnsi="Times New Roman"/>
          <w:b/>
          <w:bCs/>
          <w:color w:val="191919"/>
          <w:spacing w:val="-9"/>
          <w:sz w:val="48"/>
          <w:szCs w:val="48"/>
        </w:rPr>
        <w:t>R</w:t>
      </w:r>
      <w:r w:rsidRPr="00E9708D">
        <w:rPr>
          <w:rFonts w:ascii="Times New Roman" w:hAnsi="Times New Roman"/>
          <w:b/>
          <w:bCs/>
          <w:color w:val="191919"/>
          <w:spacing w:val="-2"/>
          <w:sz w:val="48"/>
          <w:szCs w:val="48"/>
        </w:rPr>
        <w:t>TMEN</w:t>
      </w:r>
      <w:r w:rsidRPr="00E9708D">
        <w:rPr>
          <w:rFonts w:ascii="Times New Roman" w:hAnsi="Times New Roman"/>
          <w:b/>
          <w:bCs/>
          <w:color w:val="191919"/>
          <w:sz w:val="48"/>
          <w:szCs w:val="48"/>
        </w:rPr>
        <w:t>T</w:t>
      </w:r>
      <w:r w:rsidRPr="00E9708D">
        <w:rPr>
          <w:rFonts w:ascii="Times New Roman" w:hAnsi="Times New Roman"/>
          <w:b/>
          <w:bCs/>
          <w:color w:val="191919"/>
          <w:spacing w:val="7"/>
          <w:sz w:val="48"/>
          <w:szCs w:val="48"/>
        </w:rPr>
        <w:t xml:space="preserve"> </w:t>
      </w:r>
      <w:r w:rsidRPr="00E9708D">
        <w:rPr>
          <w:rFonts w:ascii="Times New Roman" w:hAnsi="Times New Roman"/>
          <w:b/>
          <w:bCs/>
          <w:color w:val="191919"/>
          <w:spacing w:val="-2"/>
          <w:sz w:val="48"/>
          <w:szCs w:val="48"/>
        </w:rPr>
        <w:t>O</w:t>
      </w:r>
      <w:r w:rsidRPr="00E9708D">
        <w:rPr>
          <w:rFonts w:ascii="Times New Roman" w:hAnsi="Times New Roman"/>
          <w:b/>
          <w:bCs/>
          <w:color w:val="191919"/>
          <w:sz w:val="48"/>
          <w:szCs w:val="48"/>
        </w:rPr>
        <w:t>F</w:t>
      </w:r>
      <w:r w:rsidRPr="00E9708D">
        <w:rPr>
          <w:rFonts w:ascii="Times New Roman" w:hAnsi="Times New Roman"/>
          <w:b/>
          <w:bCs/>
          <w:color w:val="191919"/>
          <w:spacing w:val="4"/>
          <w:sz w:val="48"/>
          <w:szCs w:val="48"/>
        </w:rPr>
        <w:t xml:space="preserve"> </w:t>
      </w:r>
      <w:r w:rsidRPr="00E9708D">
        <w:rPr>
          <w:rFonts w:ascii="Times New Roman" w:hAnsi="Times New Roman"/>
          <w:b/>
          <w:bCs/>
          <w:color w:val="191919"/>
          <w:spacing w:val="-2"/>
          <w:sz w:val="48"/>
          <w:szCs w:val="48"/>
        </w:rPr>
        <w:t>NURSING</w:t>
      </w:r>
    </w:p>
    <w:p w:rsidR="001050CA" w:rsidRDefault="001050CA" w:rsidP="001050CA">
      <w:pPr>
        <w:widowControl w:val="0"/>
        <w:autoSpaceDE w:val="0"/>
        <w:autoSpaceDN w:val="0"/>
        <w:adjustRightInd w:val="0"/>
        <w:spacing w:before="30" w:after="0" w:line="250" w:lineRule="auto"/>
        <w:ind w:left="120" w:right="1091"/>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Progra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approve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Boar</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bot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MS</w:t>
      </w:r>
      <w:r>
        <w:rPr>
          <w:rFonts w:ascii="Times New Roman" w:hAnsi="Times New Roman"/>
          <w:color w:val="191919"/>
          <w:sz w:val="18"/>
          <w:szCs w:val="18"/>
        </w:rPr>
        <w:t xml:space="preserve">N </w:t>
      </w:r>
      <w:r>
        <w:rPr>
          <w:rFonts w:ascii="Times New Roman" w:hAnsi="Times New Roman"/>
          <w:color w:val="191919"/>
          <w:spacing w:val="-2"/>
          <w:sz w:val="18"/>
          <w:szCs w:val="18"/>
        </w:rPr>
        <w:t>program</w:t>
      </w:r>
      <w:r>
        <w:rPr>
          <w:rFonts w:ascii="Times New Roman" w:hAnsi="Times New Roman"/>
          <w:color w:val="191919"/>
          <w:sz w:val="18"/>
          <w:szCs w:val="18"/>
        </w:rPr>
        <w:t xml:space="preserve">s </w:t>
      </w:r>
      <w:r>
        <w:rPr>
          <w:rFonts w:ascii="Times New Roman" w:hAnsi="Times New Roman"/>
          <w:color w:val="191919"/>
          <w:spacing w:val="-2"/>
          <w:sz w:val="18"/>
          <w:szCs w:val="18"/>
        </w:rPr>
        <w:t>ar</w:t>
      </w:r>
      <w:r>
        <w:rPr>
          <w:rFonts w:ascii="Times New Roman" w:hAnsi="Times New Roman"/>
          <w:color w:val="191919"/>
          <w:sz w:val="18"/>
          <w:szCs w:val="18"/>
        </w:rPr>
        <w:t xml:space="preserve">e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Nationa</w:t>
      </w:r>
      <w:r>
        <w:rPr>
          <w:rFonts w:ascii="Times New Roman" w:hAnsi="Times New Roman"/>
          <w:color w:val="191919"/>
          <w:sz w:val="18"/>
          <w:szCs w:val="18"/>
        </w:rPr>
        <w:t xml:space="preserve">l </w:t>
      </w:r>
      <w:r>
        <w:rPr>
          <w:rFonts w:ascii="Times New Roman" w:hAnsi="Times New Roman"/>
          <w:color w:val="191919"/>
          <w:spacing w:val="-2"/>
          <w:sz w:val="18"/>
          <w:szCs w:val="18"/>
        </w:rPr>
        <w:t>League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Accreditin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(NLNAC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Souther</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(SACS).</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120" w:right="1089"/>
        <w:jc w:val="both"/>
        <w:rPr>
          <w:rFonts w:ascii="Times New Roman" w:hAnsi="Times New Roman"/>
          <w:color w:val="000000"/>
          <w:sz w:val="18"/>
          <w:szCs w:val="18"/>
        </w:rPr>
      </w:pP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meet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criteri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genera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admissio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enrolle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designa</w:t>
      </w:r>
      <w:r>
        <w:rPr>
          <w:rFonts w:ascii="Times New Roman" w:hAnsi="Times New Roman"/>
          <w:color w:val="191919"/>
          <w:spacing w:val="-4"/>
          <w:sz w:val="18"/>
          <w:szCs w:val="18"/>
        </w:rPr>
        <w:t>t</w:t>
      </w:r>
      <w:r>
        <w:rPr>
          <w:rFonts w:ascii="Times New Roman" w:hAnsi="Times New Roman"/>
          <w:color w:val="191919"/>
          <w:spacing w:val="-3"/>
          <w:sz w:val="18"/>
          <w:szCs w:val="18"/>
        </w:rPr>
        <w: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pacing w:val="-15"/>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declare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 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Default="001050CA" w:rsidP="001050CA">
      <w:pPr>
        <w:widowControl w:val="0"/>
        <w:autoSpaceDE w:val="0"/>
        <w:autoSpaceDN w:val="0"/>
        <w:adjustRightInd w:val="0"/>
        <w:spacing w:after="0"/>
        <w:ind w:left="120" w:right="4551"/>
        <w:jc w:val="both"/>
        <w:rPr>
          <w:rFonts w:ascii="Times New Roman" w:hAnsi="Times New Roman"/>
          <w:color w:val="000000"/>
          <w:sz w:val="18"/>
          <w:szCs w:val="18"/>
        </w:rPr>
      </w:pPr>
      <w:r>
        <w:rPr>
          <w:rFonts w:ascii="Times New Roman" w:hAnsi="Times New Roman"/>
          <w:b/>
          <w:bCs/>
          <w:color w:val="191919"/>
          <w:spacing w:val="-2"/>
          <w:sz w:val="24"/>
          <w:szCs w:val="24"/>
        </w:rPr>
        <w:t>S</w:t>
      </w:r>
      <w:r>
        <w:rPr>
          <w:rFonts w:ascii="Times New Roman" w:hAnsi="Times New Roman"/>
          <w:b/>
          <w:bCs/>
          <w:color w:val="191919"/>
          <w:spacing w:val="-2"/>
          <w:sz w:val="18"/>
          <w:szCs w:val="18"/>
        </w:rPr>
        <w:t>PECIFI</w:t>
      </w:r>
      <w:r>
        <w:rPr>
          <w:rFonts w:ascii="Times New Roman" w:hAnsi="Times New Roman"/>
          <w:b/>
          <w:bCs/>
          <w:color w:val="191919"/>
          <w:sz w:val="18"/>
          <w:szCs w:val="18"/>
        </w:rPr>
        <w:t>C</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DMISSIO</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C</w:t>
      </w:r>
      <w:r>
        <w:rPr>
          <w:rFonts w:ascii="Times New Roman" w:hAnsi="Times New Roman"/>
          <w:b/>
          <w:bCs/>
          <w:color w:val="191919"/>
          <w:spacing w:val="-2"/>
          <w:sz w:val="18"/>
          <w:szCs w:val="18"/>
        </w:rPr>
        <w:t>RITERI</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6"/>
          <w:sz w:val="24"/>
          <w:szCs w:val="24"/>
        </w:rPr>
        <w:t>T</w:t>
      </w:r>
      <w:r>
        <w:rPr>
          <w:rFonts w:ascii="Times New Roman" w:hAnsi="Times New Roman"/>
          <w:b/>
          <w:bCs/>
          <w:color w:val="191919"/>
          <w:sz w:val="18"/>
          <w:szCs w:val="18"/>
        </w:rPr>
        <w:t>O</w:t>
      </w:r>
      <w:r>
        <w:rPr>
          <w:rFonts w:ascii="Times New Roman" w:hAnsi="Times New Roman"/>
          <w:b/>
          <w:bCs/>
          <w:color w:val="191919"/>
          <w:spacing w:val="6"/>
          <w:sz w:val="18"/>
          <w:szCs w:val="18"/>
        </w:rPr>
        <w:t xml:space="preserve"> </w:t>
      </w:r>
      <w:r>
        <w:rPr>
          <w:rFonts w:ascii="Times New Roman" w:hAnsi="Times New Roman"/>
          <w:b/>
          <w:bCs/>
          <w:color w:val="191919"/>
          <w:spacing w:val="-2"/>
          <w:sz w:val="24"/>
          <w:szCs w:val="24"/>
        </w:rPr>
        <w:t>T</w:t>
      </w:r>
      <w:r>
        <w:rPr>
          <w:rFonts w:ascii="Times New Roman" w:hAnsi="Times New Roman"/>
          <w:b/>
          <w:bCs/>
          <w:color w:val="191919"/>
          <w:spacing w:val="-2"/>
          <w:sz w:val="18"/>
          <w:szCs w:val="18"/>
        </w:rPr>
        <w:t>H</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G</w:t>
      </w:r>
      <w:r>
        <w:rPr>
          <w:rFonts w:ascii="Times New Roman" w:hAnsi="Times New Roman"/>
          <w:b/>
          <w:bCs/>
          <w:color w:val="191919"/>
          <w:spacing w:val="-2"/>
          <w:sz w:val="18"/>
          <w:szCs w:val="18"/>
        </w:rPr>
        <w:t>ENERI</w:t>
      </w:r>
      <w:r>
        <w:rPr>
          <w:rFonts w:ascii="Times New Roman" w:hAnsi="Times New Roman"/>
          <w:b/>
          <w:bCs/>
          <w:color w:val="191919"/>
          <w:sz w:val="18"/>
          <w:szCs w:val="18"/>
        </w:rPr>
        <w:t>C</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N</w:t>
      </w:r>
      <w:r>
        <w:rPr>
          <w:rFonts w:ascii="Times New Roman" w:hAnsi="Times New Roman"/>
          <w:b/>
          <w:bCs/>
          <w:color w:val="191919"/>
          <w:spacing w:val="-2"/>
          <w:sz w:val="18"/>
          <w:szCs w:val="18"/>
        </w:rPr>
        <w:t>URSIN</w:t>
      </w:r>
      <w:r>
        <w:rPr>
          <w:rFonts w:ascii="Times New Roman" w:hAnsi="Times New Roman"/>
          <w:b/>
          <w:bCs/>
          <w:color w:val="191919"/>
          <w:sz w:val="18"/>
          <w:szCs w:val="18"/>
        </w:rPr>
        <w:t>G</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ROGRAM</w:t>
      </w:r>
    </w:p>
    <w:p w:rsidR="001050CA" w:rsidRDefault="001050CA" w:rsidP="001050CA">
      <w:pPr>
        <w:widowControl w:val="0"/>
        <w:autoSpaceDE w:val="0"/>
        <w:autoSpaceDN w:val="0"/>
        <w:adjustRightInd w:val="0"/>
        <w:spacing w:before="6" w:after="0" w:line="240" w:lineRule="exact"/>
        <w:rPr>
          <w:rFonts w:ascii="Times New Roman" w:hAnsi="Times New Roman"/>
          <w:color w:val="000000"/>
          <w:sz w:val="24"/>
          <w:szCs w:val="24"/>
        </w:rPr>
      </w:pPr>
    </w:p>
    <w:p w:rsidR="001050CA" w:rsidRDefault="001050CA" w:rsidP="001050CA">
      <w:pPr>
        <w:widowControl w:val="0"/>
        <w:autoSpaceDE w:val="0"/>
        <w:autoSpaceDN w:val="0"/>
        <w:adjustRightInd w:val="0"/>
        <w:spacing w:after="0"/>
        <w:ind w:left="120" w:right="6612"/>
        <w:jc w:val="both"/>
        <w:rPr>
          <w:rFonts w:ascii="Times New Roman" w:hAnsi="Times New Roman"/>
          <w:color w:val="000000"/>
          <w:sz w:val="18"/>
          <w:szCs w:val="18"/>
        </w:rPr>
      </w:pP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required:</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30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approximatel</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3"/>
          <w:sz w:val="18"/>
          <w:szCs w:val="18"/>
        </w:rPr>
        <w:t>r</w:t>
      </w:r>
      <w:r>
        <w:rPr>
          <w:rFonts w:ascii="Times New Roman" w:hAnsi="Times New Roman"/>
          <w:color w:val="191919"/>
          <w:spacing w:val="-2"/>
          <w:sz w:val="18"/>
          <w:szCs w:val="18"/>
        </w:rPr>
        <w:t>equirements.</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30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2.7</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line="250" w:lineRule="auto"/>
        <w:ind w:left="480" w:right="1091" w:hanging="18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physiolog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c</w:t>
      </w:r>
      <w:r>
        <w:rPr>
          <w:rFonts w:ascii="Times New Roman" w:hAnsi="Times New Roman"/>
          <w:color w:val="191919"/>
          <w:spacing w:val="-2"/>
          <w:sz w:val="18"/>
          <w:szCs w:val="18"/>
        </w:rPr>
        <w:t>robiolog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sequenc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 (Onl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occurre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ago</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3"/>
          <w:sz w:val="18"/>
          <w:szCs w:val="18"/>
        </w:rPr>
        <w:t>p</w:t>
      </w:r>
      <w:r>
        <w:rPr>
          <w:rFonts w:ascii="Times New Roman" w:hAnsi="Times New Roman"/>
          <w:color w:val="191919"/>
          <w:spacing w:val="-2"/>
          <w:sz w:val="18"/>
          <w:szCs w:val="18"/>
        </w:rPr>
        <w:t>portunit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repea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480" w:right="1091" w:hanging="180"/>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 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is/ar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6</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retake 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elec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standardi</w:t>
      </w:r>
      <w:r>
        <w:rPr>
          <w:rFonts w:ascii="Times New Roman" w:hAnsi="Times New Roman"/>
          <w:color w:val="191919"/>
          <w:spacing w:val="-3"/>
          <w:sz w:val="18"/>
          <w:szCs w:val="18"/>
        </w:rPr>
        <w:t>z</w:t>
      </w:r>
      <w:r>
        <w:rPr>
          <w:rFonts w:ascii="Times New Roman" w:hAnsi="Times New Roman"/>
          <w:color w:val="191919"/>
          <w:spacing w:val="-2"/>
          <w:sz w:val="18"/>
          <w:szCs w:val="18"/>
        </w:rPr>
        <w: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average/percentile.</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480" w:right="1288" w:hanging="180"/>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seekin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attempt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each componen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Exams.</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300"/>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diagnostic</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percentil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Nursing</w:t>
      </w:r>
    </w:p>
    <w:p w:rsidR="001050CA" w:rsidRDefault="00AE60A2" w:rsidP="001050CA">
      <w:pPr>
        <w:widowControl w:val="0"/>
        <w:autoSpaceDE w:val="0"/>
        <w:autoSpaceDN w:val="0"/>
        <w:adjustRightInd w:val="0"/>
        <w:spacing w:before="9" w:after="0"/>
        <w:ind w:left="480"/>
        <w:rPr>
          <w:rFonts w:ascii="Times New Roman" w:hAnsi="Times New Roman"/>
          <w:color w:val="000000"/>
          <w:sz w:val="18"/>
          <w:szCs w:val="18"/>
        </w:rPr>
      </w:pPr>
      <w:r w:rsidRPr="00AE60A2">
        <w:rPr>
          <w:rFonts w:ascii="Calibri" w:hAnsi="Calibri"/>
          <w:noProof/>
          <w:lang w:eastAsia="en-US"/>
        </w:rPr>
        <w:pict>
          <v:shape id="Text Box 4876" o:spid="_x0000_s2707" type="#_x0000_t202" style="position:absolute;left:0;text-align:left;margin-left:558.15pt;margin-top:2.2pt;width:36pt;height:55.2pt;z-index:-2513725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" o:allowincell="f" filled="f" stroked="f">
            <v:textbox style="layout-flow:vertical" inset="0,0,0,0">
              <w:txbxContent>
                <w:p w:rsidR="009D7097" w:rsidRDefault="009D7097" w:rsidP="001050CA">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9D7097" w:rsidRDefault="009D7097" w:rsidP="001050CA">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9D7097" w:rsidRDefault="009D7097" w:rsidP="001050CA">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proofErr w:type="gramStart"/>
      <w:r w:rsidR="001050CA">
        <w:rPr>
          <w:rFonts w:ascii="Times New Roman" w:hAnsi="Times New Roman"/>
          <w:color w:val="191919"/>
          <w:spacing w:val="-2"/>
          <w:sz w:val="18"/>
          <w:szCs w:val="18"/>
        </w:rPr>
        <w:t>Facult</w:t>
      </w:r>
      <w:r w:rsidR="001050CA">
        <w:rPr>
          <w:rFonts w:ascii="Times New Roman" w:hAnsi="Times New Roman"/>
          <w:color w:val="191919"/>
          <w:spacing w:val="-13"/>
          <w:sz w:val="18"/>
          <w:szCs w:val="18"/>
        </w:rPr>
        <w:t>y</w:t>
      </w:r>
      <w:r w:rsidR="001050CA">
        <w:rPr>
          <w:rFonts w:ascii="Times New Roman" w:hAnsi="Times New Roman"/>
          <w:color w:val="191919"/>
          <w:sz w:val="18"/>
          <w:szCs w:val="18"/>
        </w:rPr>
        <w:t>.</w:t>
      </w:r>
      <w:proofErr w:type="gramEnd"/>
      <w:r w:rsidR="001050CA">
        <w:rPr>
          <w:rFonts w:ascii="Times New Roman" w:hAnsi="Times New Roman"/>
          <w:color w:val="191919"/>
          <w:spacing w:val="36"/>
          <w:sz w:val="18"/>
          <w:szCs w:val="18"/>
        </w:rPr>
        <w:t xml:space="preserve"> </w:t>
      </w:r>
      <w:r w:rsidR="001050CA">
        <w:rPr>
          <w:rFonts w:ascii="Times New Roman" w:hAnsi="Times New Roman"/>
          <w:color w:val="191919"/>
          <w:spacing w:val="-2"/>
          <w:sz w:val="18"/>
          <w:szCs w:val="18"/>
        </w:rPr>
        <w:t>Thi</w:t>
      </w:r>
      <w:r w:rsidR="001050CA">
        <w:rPr>
          <w:rFonts w:ascii="Times New Roman" w:hAnsi="Times New Roman"/>
          <w:color w:val="191919"/>
          <w:sz w:val="18"/>
          <w:szCs w:val="18"/>
        </w:rPr>
        <w:t>s</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exa</w:t>
      </w:r>
      <w:r w:rsidR="001050CA">
        <w:rPr>
          <w:rFonts w:ascii="Times New Roman" w:hAnsi="Times New Roman"/>
          <w:color w:val="191919"/>
          <w:sz w:val="18"/>
          <w:szCs w:val="18"/>
        </w:rPr>
        <w:t>m</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i</w:t>
      </w:r>
      <w:r w:rsidR="001050CA">
        <w:rPr>
          <w:rFonts w:ascii="Times New Roman" w:hAnsi="Times New Roman"/>
          <w:color w:val="191919"/>
          <w:sz w:val="18"/>
          <w:szCs w:val="18"/>
        </w:rPr>
        <w:t>s</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schedule</w:t>
      </w:r>
      <w:r w:rsidR="001050CA">
        <w:rPr>
          <w:rFonts w:ascii="Times New Roman" w:hAnsi="Times New Roman"/>
          <w:color w:val="191919"/>
          <w:sz w:val="18"/>
          <w:szCs w:val="18"/>
        </w:rPr>
        <w:t>d</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durin</w:t>
      </w:r>
      <w:r w:rsidR="001050CA">
        <w:rPr>
          <w:rFonts w:ascii="Times New Roman" w:hAnsi="Times New Roman"/>
          <w:color w:val="191919"/>
          <w:sz w:val="18"/>
          <w:szCs w:val="18"/>
        </w:rPr>
        <w:t>g</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th</w:t>
      </w:r>
      <w:r w:rsidR="001050CA">
        <w:rPr>
          <w:rFonts w:ascii="Times New Roman" w:hAnsi="Times New Roman"/>
          <w:color w:val="191919"/>
          <w:sz w:val="18"/>
          <w:szCs w:val="18"/>
        </w:rPr>
        <w:t>e</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sprin</w:t>
      </w:r>
      <w:r w:rsidR="001050CA">
        <w:rPr>
          <w:rFonts w:ascii="Times New Roman" w:hAnsi="Times New Roman"/>
          <w:color w:val="191919"/>
          <w:sz w:val="18"/>
          <w:szCs w:val="18"/>
        </w:rPr>
        <w:t>g</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semeste</w:t>
      </w:r>
      <w:r w:rsidR="001050CA">
        <w:rPr>
          <w:rFonts w:ascii="Times New Roman" w:hAnsi="Times New Roman"/>
          <w:color w:val="191919"/>
          <w:spacing w:val="-12"/>
          <w:sz w:val="18"/>
          <w:szCs w:val="18"/>
        </w:rPr>
        <w:t>r</w:t>
      </w:r>
      <w:r w:rsidR="001050CA">
        <w:rPr>
          <w:rFonts w:ascii="Times New Roman" w:hAnsi="Times New Roman"/>
          <w:color w:val="191919"/>
          <w:sz w:val="18"/>
          <w:szCs w:val="18"/>
        </w:rPr>
        <w:t>.</w:t>
      </w:r>
      <w:r w:rsidR="001050CA">
        <w:rPr>
          <w:rFonts w:ascii="Times New Roman" w:hAnsi="Times New Roman"/>
          <w:color w:val="191919"/>
          <w:spacing w:val="-7"/>
          <w:sz w:val="18"/>
          <w:szCs w:val="18"/>
        </w:rPr>
        <w:t xml:space="preserve"> </w:t>
      </w:r>
      <w:r w:rsidR="001050CA">
        <w:rPr>
          <w:rFonts w:ascii="Times New Roman" w:hAnsi="Times New Roman"/>
          <w:color w:val="191919"/>
          <w:spacing w:val="-2"/>
          <w:sz w:val="18"/>
          <w:szCs w:val="18"/>
        </w:rPr>
        <w:t>Th</w:t>
      </w:r>
      <w:r w:rsidR="001050CA">
        <w:rPr>
          <w:rFonts w:ascii="Times New Roman" w:hAnsi="Times New Roman"/>
          <w:color w:val="191919"/>
          <w:sz w:val="18"/>
          <w:szCs w:val="18"/>
        </w:rPr>
        <w:t>e</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exa</w:t>
      </w:r>
      <w:r w:rsidR="001050CA">
        <w:rPr>
          <w:rFonts w:ascii="Times New Roman" w:hAnsi="Times New Roman"/>
          <w:color w:val="191919"/>
          <w:sz w:val="18"/>
          <w:szCs w:val="18"/>
        </w:rPr>
        <w:t>m</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ma</w:t>
      </w:r>
      <w:r w:rsidR="001050CA">
        <w:rPr>
          <w:rFonts w:ascii="Times New Roman" w:hAnsi="Times New Roman"/>
          <w:color w:val="191919"/>
          <w:sz w:val="18"/>
          <w:szCs w:val="18"/>
        </w:rPr>
        <w:t>y</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als</w:t>
      </w:r>
      <w:r w:rsidR="001050CA">
        <w:rPr>
          <w:rFonts w:ascii="Times New Roman" w:hAnsi="Times New Roman"/>
          <w:color w:val="191919"/>
          <w:sz w:val="18"/>
          <w:szCs w:val="18"/>
        </w:rPr>
        <w:t>o</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b</w:t>
      </w:r>
      <w:r w:rsidR="001050CA">
        <w:rPr>
          <w:rFonts w:ascii="Times New Roman" w:hAnsi="Times New Roman"/>
          <w:color w:val="191919"/>
          <w:sz w:val="18"/>
          <w:szCs w:val="18"/>
        </w:rPr>
        <w:t>e</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schedule</w:t>
      </w:r>
      <w:r w:rsidR="001050CA">
        <w:rPr>
          <w:rFonts w:ascii="Times New Roman" w:hAnsi="Times New Roman"/>
          <w:color w:val="191919"/>
          <w:sz w:val="18"/>
          <w:szCs w:val="18"/>
        </w:rPr>
        <w:t>d</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onc</w:t>
      </w:r>
      <w:r w:rsidR="001050CA">
        <w:rPr>
          <w:rFonts w:ascii="Times New Roman" w:hAnsi="Times New Roman"/>
          <w:color w:val="191919"/>
          <w:sz w:val="18"/>
          <w:szCs w:val="18"/>
        </w:rPr>
        <w:t>e</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durin</w:t>
      </w:r>
      <w:r w:rsidR="001050CA">
        <w:rPr>
          <w:rFonts w:ascii="Times New Roman" w:hAnsi="Times New Roman"/>
          <w:color w:val="191919"/>
          <w:sz w:val="18"/>
          <w:szCs w:val="18"/>
        </w:rPr>
        <w:t>g</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th</w:t>
      </w:r>
      <w:r w:rsidR="001050CA">
        <w:rPr>
          <w:rFonts w:ascii="Times New Roman" w:hAnsi="Times New Roman"/>
          <w:color w:val="191919"/>
          <w:sz w:val="18"/>
          <w:szCs w:val="18"/>
        </w:rPr>
        <w:t>e</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summe</w:t>
      </w:r>
      <w:r w:rsidR="001050CA">
        <w:rPr>
          <w:rFonts w:ascii="Times New Roman" w:hAnsi="Times New Roman"/>
          <w:color w:val="191919"/>
          <w:spacing w:val="-12"/>
          <w:sz w:val="18"/>
          <w:szCs w:val="18"/>
        </w:rPr>
        <w:t>r</w:t>
      </w:r>
      <w:r w:rsidR="001050CA">
        <w:rPr>
          <w:rFonts w:ascii="Times New Roman" w:hAnsi="Times New Roman"/>
          <w:color w:val="191919"/>
          <w:sz w:val="18"/>
          <w:szCs w:val="18"/>
        </w:rPr>
        <w:t>.</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line="250" w:lineRule="auto"/>
        <w:ind w:left="480" w:right="4476" w:hanging="180"/>
        <w:rPr>
          <w:rFonts w:ascii="Times New Roman" w:hAnsi="Times New Roman"/>
          <w:color w:val="000000"/>
          <w:sz w:val="18"/>
          <w:szCs w:val="18"/>
        </w:rPr>
      </w:pPr>
      <w:r>
        <w:rPr>
          <w:rFonts w:ascii="Times New Roman" w:hAnsi="Times New Roman"/>
          <w:color w:val="191919"/>
          <w:spacing w:val="-2"/>
          <w:sz w:val="18"/>
          <w:szCs w:val="18"/>
        </w:rPr>
        <w:t>7</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 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met.</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480" w:right="1091" w:hanging="180"/>
        <w:rPr>
          <w:rFonts w:ascii="Times New Roman" w:hAnsi="Times New Roman"/>
          <w:color w:val="000000"/>
          <w:sz w:val="18"/>
          <w:szCs w:val="18"/>
        </w:rPr>
      </w:pPr>
      <w:r>
        <w:rPr>
          <w:rFonts w:ascii="Times New Roman" w:hAnsi="Times New Roman"/>
          <w:color w:val="191919"/>
          <w:spacing w:val="-2"/>
          <w:sz w:val="18"/>
          <w:szCs w:val="18"/>
        </w:rPr>
        <w:t>8</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(cardiopulmonar</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resuscitation/basi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cardia</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lif</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(BCLS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m</w:t>
      </w:r>
      <w:r>
        <w:rPr>
          <w:rFonts w:ascii="Times New Roman" w:hAnsi="Times New Roman"/>
          <w:color w:val="191919"/>
          <w:spacing w:val="-2"/>
          <w:sz w:val="18"/>
          <w:szCs w:val="18"/>
        </w:rPr>
        <w:t>erica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Heart 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(AHA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0"/>
          <w:sz w:val="18"/>
          <w:szCs w:val="18"/>
        </w:rPr>
        <w:t xml:space="preserve"> </w:t>
      </w:r>
      <w:r>
        <w:rPr>
          <w:rFonts w:ascii="Times New Roman" w:hAnsi="Times New Roman"/>
          <w:color w:val="191919"/>
          <w:spacing w:val="-2"/>
          <w:sz w:val="18"/>
          <w:szCs w:val="18"/>
        </w:rPr>
        <w:t>Chil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Adul</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BCL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providers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maintaine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gram (renewe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outdate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prohibi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w:t>
      </w:r>
      <w:r>
        <w:rPr>
          <w:rFonts w:ascii="Times New Roman" w:hAnsi="Times New Roman"/>
          <w:color w:val="191919"/>
          <w:spacing w:val="-3"/>
          <w:sz w:val="18"/>
          <w:szCs w:val="18"/>
        </w:rPr>
        <w:t>e</w:t>
      </w:r>
      <w:r>
        <w:rPr>
          <w:rFonts w:ascii="Times New Roman" w:hAnsi="Times New Roman"/>
          <w:color w:val="191919"/>
          <w:spacing w:val="-2"/>
          <w:sz w:val="18"/>
          <w:szCs w:val="18"/>
        </w:rPr>
        <w:t>s.</w:t>
      </w: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Default="001050CA" w:rsidP="001050CA">
      <w:pPr>
        <w:widowControl w:val="0"/>
        <w:autoSpaceDE w:val="0"/>
        <w:autoSpaceDN w:val="0"/>
        <w:adjustRightInd w:val="0"/>
        <w:spacing w:after="0"/>
        <w:ind w:left="120" w:right="10342"/>
        <w:jc w:val="both"/>
        <w:rPr>
          <w:rFonts w:ascii="Times New Roman" w:hAnsi="Times New Roman"/>
          <w:color w:val="000000"/>
          <w:sz w:val="24"/>
          <w:szCs w:val="24"/>
        </w:rPr>
      </w:pPr>
      <w:r>
        <w:rPr>
          <w:rFonts w:ascii="Times New Roman" w:hAnsi="Times New Roman"/>
          <w:b/>
          <w:bCs/>
          <w:color w:val="191919"/>
          <w:spacing w:val="-2"/>
          <w:sz w:val="24"/>
          <w:szCs w:val="24"/>
        </w:rPr>
        <w:t>O</w:t>
      </w:r>
      <w:r>
        <w:rPr>
          <w:rFonts w:ascii="Times New Roman" w:hAnsi="Times New Roman"/>
          <w:b/>
          <w:bCs/>
          <w:color w:val="191919"/>
          <w:spacing w:val="-2"/>
          <w:sz w:val="18"/>
          <w:szCs w:val="18"/>
        </w:rPr>
        <w:t>PTION</w:t>
      </w:r>
      <w:r>
        <w:rPr>
          <w:rFonts w:ascii="Times New Roman" w:hAnsi="Times New Roman"/>
          <w:b/>
          <w:bCs/>
          <w:color w:val="191919"/>
          <w:sz w:val="24"/>
          <w:szCs w:val="24"/>
        </w:rPr>
        <w:t>:</w:t>
      </w:r>
    </w:p>
    <w:p w:rsidR="001050CA" w:rsidRDefault="001050CA" w:rsidP="001050CA">
      <w:pPr>
        <w:widowControl w:val="0"/>
        <w:autoSpaceDE w:val="0"/>
        <w:autoSpaceDN w:val="0"/>
        <w:adjustRightInd w:val="0"/>
        <w:spacing w:before="30" w:after="0" w:line="250" w:lineRule="auto"/>
        <w:ind w:left="120" w:right="1091"/>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denie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(appeal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Nursing 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entir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c</w:t>
      </w:r>
      <w:r>
        <w:rPr>
          <w:rFonts w:ascii="Times New Roman" w:hAnsi="Times New Roman"/>
          <w:color w:val="191919"/>
          <w:spacing w:val="-2"/>
          <w:sz w:val="18"/>
          <w:szCs w:val="18"/>
        </w:rPr>
        <w:t>ompletin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proofErr w:type="spellStart"/>
      <w:r>
        <w:rPr>
          <w:rFonts w:ascii="Times New Roman" w:hAnsi="Times New Roman"/>
          <w:color w:val="191919"/>
          <w:spacing w:val="-2"/>
          <w:sz w:val="18"/>
          <w:szCs w:val="18"/>
        </w:rPr>
        <w:t>ap</w:t>
      </w:r>
      <w:proofErr w:type="spellEnd"/>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plicatio</w:t>
      </w:r>
      <w:r>
        <w:rPr>
          <w:rFonts w:ascii="Times New Roman" w:hAnsi="Times New Roman"/>
          <w:color w:val="191919"/>
          <w:sz w:val="18"/>
          <w:szCs w:val="18"/>
        </w:rPr>
        <w:t>n</w:t>
      </w:r>
      <w:proofErr w:type="spellEnd"/>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Program</w:t>
      </w:r>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w:t>
      </w:r>
      <w:r>
        <w:rPr>
          <w:rFonts w:ascii="Times New Roman" w:hAnsi="Times New Roman"/>
          <w:color w:val="191919"/>
          <w:sz w:val="18"/>
          <w:szCs w:val="18"/>
        </w:rPr>
        <w:t xml:space="preserve">o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encourage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Electi</w:t>
      </w:r>
      <w:r>
        <w:rPr>
          <w:rFonts w:ascii="Times New Roman" w:hAnsi="Times New Roman"/>
          <w:color w:val="191919"/>
          <w:spacing w:val="-3"/>
          <w:sz w:val="18"/>
          <w:szCs w:val="18"/>
        </w:rPr>
        <w:t>v</w:t>
      </w:r>
      <w:r>
        <w:rPr>
          <w:rFonts w:ascii="Times New Roman" w:hAnsi="Times New Roman"/>
          <w:color w:val="191919"/>
          <w:sz w:val="18"/>
          <w:szCs w:val="18"/>
        </w:rPr>
        <w:t xml:space="preserve">e </w:t>
      </w:r>
      <w:r>
        <w:rPr>
          <w:rFonts w:ascii="Times New Roman" w:hAnsi="Times New Roman"/>
          <w:color w:val="191919"/>
          <w:spacing w:val="-2"/>
          <w:sz w:val="18"/>
          <w:szCs w:val="18"/>
        </w:rPr>
        <w:t xml:space="preserve">Foundations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example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pacing w:val="-9"/>
          <w:sz w:val="18"/>
          <w:szCs w:val="18"/>
        </w:rPr>
        <w:t>1</w:t>
      </w:r>
      <w:r>
        <w:rPr>
          <w:rFonts w:ascii="Times New Roman" w:hAnsi="Times New Roman"/>
          <w:color w:val="191919"/>
          <w:spacing w:val="-3"/>
          <w:sz w:val="18"/>
          <w:szCs w:val="18"/>
        </w:rPr>
        <w:t>1</w:t>
      </w:r>
      <w:r>
        <w:rPr>
          <w:rFonts w:ascii="Times New Roman" w:hAnsi="Times New Roman"/>
          <w:color w:val="191919"/>
          <w:sz w:val="18"/>
          <w:szCs w:val="18"/>
        </w:rPr>
        <w:t>2</w:t>
      </w:r>
      <w:r>
        <w:rPr>
          <w:rFonts w:ascii="Times New Roman" w:hAnsi="Times New Roman"/>
          <w:color w:val="191919"/>
          <w:spacing w:val="-11"/>
          <w:sz w:val="18"/>
          <w:szCs w:val="18"/>
        </w:rPr>
        <w:t xml:space="preserve"> </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2121</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proofErr w:type="spellStart"/>
      <w:r>
        <w:rPr>
          <w:rFonts w:ascii="Times New Roman" w:hAnsi="Times New Roman"/>
          <w:color w:val="191919"/>
          <w:spacing w:val="-3"/>
          <w:sz w:val="18"/>
          <w:szCs w:val="18"/>
        </w:rPr>
        <w:t>Pathophysiolog</w:t>
      </w:r>
      <w:r>
        <w:rPr>
          <w:rFonts w:ascii="Times New Roman" w:hAnsi="Times New Roman"/>
          <w:color w:val="191919"/>
          <w:sz w:val="18"/>
          <w:szCs w:val="18"/>
        </w:rPr>
        <w:t>y</w:t>
      </w:r>
      <w:proofErr w:type="spellEnd"/>
      <w:r>
        <w:rPr>
          <w:rFonts w:ascii="Times New Roman" w:hAnsi="Times New Roman"/>
          <w:color w:val="191919"/>
          <w:spacing w:val="-11"/>
          <w:sz w:val="18"/>
          <w:szCs w:val="18"/>
        </w:rPr>
        <w:t xml:space="preserve"> </w:t>
      </w:r>
      <w:r>
        <w:rPr>
          <w:rFonts w:ascii="Times New Roman" w:hAnsi="Times New Roman"/>
          <w:color w:val="191919"/>
          <w:spacing w:val="-3"/>
          <w:sz w:val="18"/>
          <w:szCs w:val="18"/>
        </w:rPr>
        <w:t>whil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worki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meet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w:t>
      </w:r>
      <w:r>
        <w:rPr>
          <w:rFonts w:ascii="Times New Roman" w:hAnsi="Times New Roman"/>
          <w:color w:val="191919"/>
          <w:spacing w:val="-3"/>
          <w:sz w:val="18"/>
          <w:szCs w:val="18"/>
        </w:rPr>
        <w:t>-</w:t>
      </w:r>
      <w:r>
        <w:rPr>
          <w:rFonts w:ascii="Times New Roman" w:hAnsi="Times New Roman"/>
          <w:color w:val="191919"/>
          <w:spacing w:val="-2"/>
          <w:sz w:val="18"/>
          <w:szCs w:val="18"/>
        </w:rPr>
        <w:t>requisites.</w:t>
      </w: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Default="001050CA" w:rsidP="001050CA">
      <w:pPr>
        <w:widowControl w:val="0"/>
        <w:autoSpaceDE w:val="0"/>
        <w:autoSpaceDN w:val="0"/>
        <w:adjustRightInd w:val="0"/>
        <w:spacing w:after="0"/>
        <w:ind w:left="120" w:right="8287"/>
        <w:jc w:val="both"/>
        <w:rPr>
          <w:rFonts w:ascii="Times New Roman" w:hAnsi="Times New Roman"/>
          <w:color w:val="000000"/>
          <w:sz w:val="18"/>
          <w:szCs w:val="18"/>
        </w:rPr>
      </w:pPr>
      <w:r>
        <w:rPr>
          <w:rFonts w:ascii="Times New Roman" w:hAnsi="Times New Roman"/>
          <w:b/>
          <w:bCs/>
          <w:color w:val="191919"/>
          <w:spacing w:val="-2"/>
          <w:sz w:val="24"/>
          <w:szCs w:val="24"/>
        </w:rPr>
        <w:t>T</w:t>
      </w:r>
      <w:r>
        <w:rPr>
          <w:rFonts w:ascii="Times New Roman" w:hAnsi="Times New Roman"/>
          <w:b/>
          <w:bCs/>
          <w:color w:val="191919"/>
          <w:spacing w:val="-2"/>
          <w:sz w:val="18"/>
          <w:szCs w:val="18"/>
        </w:rPr>
        <w:t>RANSFE</w:t>
      </w:r>
      <w:r>
        <w:rPr>
          <w:rFonts w:ascii="Times New Roman" w:hAnsi="Times New Roman"/>
          <w:b/>
          <w:bCs/>
          <w:color w:val="191919"/>
          <w:sz w:val="18"/>
          <w:szCs w:val="18"/>
        </w:rPr>
        <w:t>R</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DMISSIO</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OLICY</w:t>
      </w:r>
    </w:p>
    <w:p w:rsidR="001050CA" w:rsidRDefault="001050CA" w:rsidP="001050CA">
      <w:pPr>
        <w:widowControl w:val="0"/>
        <w:autoSpaceDE w:val="0"/>
        <w:autoSpaceDN w:val="0"/>
        <w:adjustRightInd w:val="0"/>
        <w:spacing w:before="6" w:after="0" w:line="240" w:lineRule="exact"/>
        <w:rPr>
          <w:rFonts w:ascii="Times New Roman" w:hAnsi="Times New Roman"/>
          <w:color w:val="000000"/>
          <w:sz w:val="24"/>
          <w:szCs w:val="24"/>
        </w:rPr>
      </w:pPr>
    </w:p>
    <w:p w:rsidR="001050CA" w:rsidRDefault="001050CA" w:rsidP="001050CA">
      <w:pPr>
        <w:widowControl w:val="0"/>
        <w:autoSpaceDE w:val="0"/>
        <w:autoSpaceDN w:val="0"/>
        <w:adjustRightInd w:val="0"/>
        <w:spacing w:after="0" w:line="250" w:lineRule="auto"/>
        <w:ind w:left="615" w:right="1180" w:hanging="315"/>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 xml:space="preserve">.  </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accredite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w:t>
      </w:r>
      <w:r>
        <w:rPr>
          <w:rFonts w:ascii="Times New Roman" w:hAnsi="Times New Roman"/>
          <w:color w:val="191919"/>
          <w:spacing w:val="-3"/>
          <w:sz w:val="18"/>
          <w:szCs w:val="18"/>
        </w:rPr>
        <w:t>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 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patter</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w:t>
      </w:r>
      <w:r>
        <w:rPr>
          <w:rFonts w:ascii="Times New Roman" w:hAnsi="Times New Roman"/>
          <w:color w:val="191919"/>
          <w:spacing w:val="-3"/>
          <w:sz w:val="18"/>
          <w:szCs w:val="18"/>
        </w:rPr>
        <w:t>r</w:t>
      </w:r>
      <w:r>
        <w:rPr>
          <w:rFonts w:ascii="Times New Roman" w:hAnsi="Times New Roman"/>
          <w:color w:val="191919"/>
          <w:spacing w:val="-2"/>
          <w:sz w:val="18"/>
          <w:szCs w:val="18"/>
        </w:rPr>
        <w:t>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entr</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evaluate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basis.</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615" w:right="1091" w:hanging="315"/>
        <w:jc w:val="both"/>
        <w:rPr>
          <w:rFonts w:ascii="Times New Roman" w:hAnsi="Times New Roman"/>
          <w:color w:val="000000"/>
          <w:sz w:val="18"/>
          <w:szCs w:val="18"/>
        </w:rPr>
      </w:pPr>
      <w:r>
        <w:rPr>
          <w:rFonts w:ascii="Times New Roman" w:hAnsi="Times New Roman"/>
          <w:color w:val="191919"/>
          <w:spacing w:val="-2"/>
          <w:sz w:val="18"/>
          <w:szCs w:val="18"/>
        </w:rPr>
        <w:lastRenderedPageBreak/>
        <w:t>B</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uppe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nursing, bu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semester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recommende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facult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first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615" w:right="1138" w:hanging="315"/>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two-yea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ineligible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p>
    <w:p w:rsidR="001050CA" w:rsidRDefault="001050CA" w:rsidP="001050CA">
      <w:pPr>
        <w:widowControl w:val="0"/>
        <w:autoSpaceDE w:val="0"/>
        <w:autoSpaceDN w:val="0"/>
        <w:adjustRightInd w:val="0"/>
        <w:spacing w:before="11"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tLeast"/>
        <w:ind w:left="120" w:right="1091"/>
        <w:jc w:val="both"/>
        <w:rPr>
          <w:rFonts w:ascii="Times New Roman" w:hAnsi="Times New Roman"/>
          <w:color w:val="000000"/>
          <w:sz w:val="18"/>
          <w:szCs w:val="18"/>
        </w:rPr>
      </w:pPr>
      <w:r>
        <w:rPr>
          <w:rFonts w:ascii="Times New Roman" w:hAnsi="Times New Roman"/>
          <w:color w:val="191919"/>
          <w:spacing w:val="-2"/>
          <w:sz w:val="18"/>
          <w:szCs w:val="18"/>
        </w:rPr>
        <w:t>Appeal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Subcommitte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 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1050CA" w:rsidRDefault="001050CA" w:rsidP="001050CA">
      <w:pPr>
        <w:widowControl w:val="0"/>
        <w:autoSpaceDE w:val="0"/>
        <w:autoSpaceDN w:val="0"/>
        <w:adjustRightInd w:val="0"/>
        <w:spacing w:after="0" w:line="250" w:lineRule="atLeast"/>
        <w:ind w:left="120" w:right="1091"/>
        <w:jc w:val="both"/>
        <w:rPr>
          <w:rFonts w:ascii="Times New Roman" w:hAnsi="Times New Roman"/>
          <w:color w:val="000000"/>
          <w:sz w:val="18"/>
          <w:szCs w:val="18"/>
        </w:rPr>
        <w:sectPr w:rsidR="001050CA">
          <w:pgSz w:w="12240" w:h="15840"/>
          <w:pgMar w:top="400" w:right="320" w:bottom="280" w:left="600" w:header="720" w:footer="720" w:gutter="0"/>
          <w:cols w:space="720" w:equalWidth="0">
            <w:col w:w="11320"/>
          </w:cols>
          <w:noEndnote/>
        </w:sectPr>
      </w:pPr>
    </w:p>
    <w:p w:rsidR="001050CA" w:rsidRDefault="001050CA" w:rsidP="001050CA">
      <w:pPr>
        <w:widowControl w:val="0"/>
        <w:autoSpaceDE w:val="0"/>
        <w:autoSpaceDN w:val="0"/>
        <w:adjustRightInd w:val="0"/>
        <w:spacing w:before="25" w:after="0"/>
        <w:ind w:left="4133" w:right="-50"/>
        <w:rPr>
          <w:rFonts w:ascii="Times New Roman" w:hAnsi="Times New Roman"/>
          <w:color w:val="000000"/>
          <w:sz w:val="20"/>
          <w:szCs w:val="20"/>
        </w:rPr>
      </w:pPr>
      <w:r>
        <w:rPr>
          <w:rFonts w:ascii="Times New Roman" w:hAnsi="Times New Roman"/>
          <w:color w:val="191919"/>
          <w:sz w:val="20"/>
          <w:szCs w:val="20"/>
        </w:rPr>
        <w:lastRenderedPageBreak/>
        <w:t>2008-2012 Unde</w:t>
      </w:r>
      <w:r>
        <w:rPr>
          <w:rFonts w:ascii="Times New Roman" w:hAnsi="Times New Roman"/>
          <w:color w:val="191919"/>
          <w:spacing w:val="-4"/>
          <w:sz w:val="20"/>
          <w:szCs w:val="20"/>
        </w:rPr>
        <w:t>r</w:t>
      </w:r>
      <w:r>
        <w:rPr>
          <w:rFonts w:ascii="Times New Roman" w:hAnsi="Times New Roman"/>
          <w:color w:val="191919"/>
          <w:sz w:val="20"/>
          <w:szCs w:val="20"/>
        </w:rPr>
        <w:t xml:space="preserve">graduate </w:t>
      </w:r>
      <w:proofErr w:type="gramStart"/>
      <w:r>
        <w:rPr>
          <w:rFonts w:ascii="Times New Roman" w:hAnsi="Times New Roman"/>
          <w:color w:val="191919"/>
          <w:sz w:val="20"/>
          <w:szCs w:val="20"/>
        </w:rPr>
        <w:t>Catalog</w:t>
      </w:r>
      <w:proofErr w:type="gramEnd"/>
    </w:p>
    <w:p w:rsidR="001050CA" w:rsidRDefault="001050CA" w:rsidP="001050CA">
      <w:pPr>
        <w:widowControl w:val="0"/>
        <w:autoSpaceDE w:val="0"/>
        <w:autoSpaceDN w:val="0"/>
        <w:adjustRightInd w:val="0"/>
        <w:spacing w:after="0" w:line="226" w:lineRule="exact"/>
        <w:rPr>
          <w:rFonts w:ascii="Century Gothic" w:hAnsi="Century Gothic" w:cs="Century Gothic"/>
          <w:color w:val="000000"/>
          <w:sz w:val="36"/>
          <w:szCs w:val="36"/>
        </w:rPr>
      </w:pPr>
      <w:r>
        <w:rPr>
          <w:rFonts w:ascii="Times New Roman" w:hAnsi="Times New Roman"/>
          <w:color w:val="000000"/>
          <w:sz w:val="20"/>
          <w:szCs w:val="20"/>
        </w:rPr>
        <w:br w:type="column"/>
      </w:r>
    </w:p>
    <w:p w:rsidR="001050CA" w:rsidRDefault="001050CA" w:rsidP="001050CA">
      <w:pPr>
        <w:widowControl w:val="0"/>
        <w:autoSpaceDE w:val="0"/>
        <w:autoSpaceDN w:val="0"/>
        <w:adjustRightInd w:val="0"/>
        <w:spacing w:after="0" w:line="226" w:lineRule="exact"/>
        <w:rPr>
          <w:rFonts w:ascii="Century Gothic" w:hAnsi="Century Gothic" w:cs="Century Gothic"/>
          <w:color w:val="000000"/>
          <w:sz w:val="36"/>
          <w:szCs w:val="36"/>
        </w:rPr>
        <w:sectPr w:rsidR="001050CA">
          <w:type w:val="continuous"/>
          <w:pgSz w:w="12240" w:h="15840"/>
          <w:pgMar w:top="1480" w:right="320" w:bottom="280" w:left="600" w:header="720" w:footer="720" w:gutter="0"/>
          <w:cols w:num="2" w:space="720" w:equalWidth="0">
            <w:col w:w="6907" w:space="3693"/>
            <w:col w:w="720"/>
          </w:cols>
          <w:noEndnote/>
        </w:sectPr>
      </w:pPr>
    </w:p>
    <w:p w:rsidR="001050CA" w:rsidRDefault="00AE60A2" w:rsidP="001050CA">
      <w:pPr>
        <w:widowControl w:val="0"/>
        <w:autoSpaceDE w:val="0"/>
        <w:autoSpaceDN w:val="0"/>
        <w:adjustRightInd w:val="0"/>
        <w:spacing w:before="73" w:after="0" w:line="195" w:lineRule="exact"/>
        <w:ind w:left="449"/>
        <w:rPr>
          <w:rFonts w:ascii="Century Gothic" w:hAnsi="Century Gothic" w:cs="Century Gothic"/>
          <w:color w:val="000000"/>
          <w:sz w:val="16"/>
          <w:szCs w:val="16"/>
        </w:rPr>
      </w:pPr>
      <w:r w:rsidRPr="00AE60A2">
        <w:rPr>
          <w:rFonts w:ascii="Times New Roman" w:hAnsi="Times New Roman" w:cs="Times New Roman"/>
          <w:b/>
          <w:bCs/>
          <w:noProof/>
          <w:color w:val="191919"/>
          <w:spacing w:val="-2"/>
          <w:sz w:val="24"/>
          <w:szCs w:val="24"/>
        </w:rPr>
        <w:lastRenderedPageBreak/>
        <w:pict>
          <v:group id="_x0000_s2824" style="position:absolute;left:0;text-align:left;margin-left:-16.05pt;margin-top:-19.5pt;width:157.05pt;height:11in;z-index:-251366400" coordorigin="-31,3" coordsize="3141,15840">
            <v:group id="_x0000_s2825" style="position:absolute;left:-31;top:3;width:3141;height:15840" coordorigin="-55,3" coordsize="3141,15840">
              <v:group id="Group 2700" o:spid="_x0000_s2826" style="position:absolute;left:-34;top:3;width:3120;height:15840;mso-position-horizontal-relative:page;mso-position-vertical-relative:page" coordsize="312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" o:allowincell="f">
                <v:rect id="_x0000_s2827" style="position:absolute;width:1080;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LMUA&#10;AADdAAAADwAAAGRycy9kb3ducmV2LnhtbESPT2vCQBTE70K/w/IKvZlNpY0aXUUKLcVL/Uuvr9ln&#10;Epp9G3a3Jn57Vyh4HGbmN8x82ZtGnMn52rKC5yQFQVxYXXOp4LB/H05A+ICssbFMCi7kYbl4GMwx&#10;17bjLZ13oRQRwj5HBVUIbS6lLyoy6BPbEkfvZJ3BEKUrpXbYRbhp5ChNM2mw5rhQYUtvFRW/uz+j&#10;oHM9vX6U+muSrY/76ffPGNuNU+rpsV/NQATqwz383/7UCrJx9g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YsxQAAAN0AAAAPAAAAAAAAAAAAAAAAAJgCAABkcnMv&#10;ZG93bnJldi54bWxQSwUGAAAAAAQABAD1AAAAigMAAAAA&#10;" fillcolor="#dcdcdc" stroked="f">
                  <v:path arrowok="t"/>
                </v:rect>
                <v:rect id="Rectangle 2702" o:spid="_x0000_s2828" style="position:absolute;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Tt8UA&#10;AADdAAAADwAAAGRycy9kb3ducmV2LnhtbESPT2vCQBTE70K/w/IKvemmglGjqxShRbxo/YPXZ/aZ&#10;BLNvw+7WpN++Kwg9DjPzG2a+7Ewt7uR8ZVnB+yABQZxbXXGh4Hj47E9A+ICssbZMCn7Jw3Lx0ptj&#10;pm3L33Tfh0JECPsMFZQhNJmUPi/JoB/Yhjh6V+sMhihdIbXDNsJNLYdJkkqDFceFEhtalZTf9j9G&#10;Qes6Gn0VejtJN6fD9HwZY7NzSr29dh8zEIG68B9+ttdaQTpOR/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tO3xQAAAN0AAAAPAAAAAAAAAAAAAAAAAJgCAABkcnMv&#10;ZG93bnJldi54bWxQSwUGAAAAAAQABAD1AAAAigMAAAAA&#10;" fillcolor="#dcdcdc" stroked="f">
                  <v:path arrowok="t"/>
                </v:rect>
                <v:rect id="Rectangle 2703" o:spid="_x0000_s2829" style="position:absolute;top:2488;width:1080;height: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mccA&#10;AADdAAAADwAAAGRycy9kb3ducmV2LnhtbESPT2vCQBTE74V+h+UVehHdmEMsaVaRUqEgHqJt0dsj&#10;+/KHZt+G7JrEb+8WCj0OM/MbJttMphUD9a6xrGC5iEAQF1Y3XCn4PO3mLyCcR9bYWiYFN3KwWT8+&#10;ZJhqO3JOw9FXIkDYpaig9r5LpXRFTQbdwnbEwSttb9AH2VdS9zgGuGllHEWJNNhwWKixo7eaip/j&#10;1Sh4j8/bct/mXX4w568lxWZWXL6Ven6atq8gPE3+P/zX/tAKklWSwO+b8AT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pnHAAAA3QAAAA8AAAAAAAAAAAAAAAAAmAIAAGRy&#10;cy9kb3ducmV2LnhtbFBLBQYAAAAABAAEAPUAAACMAwAAAAA=&#10;" fillcolor="#dcdcdc" stroked="f">
                  <v:path arrowok="t"/>
                </v:rect>
                <v:rect id="_x0000_s2830" style="position:absolute;left:760;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v:rect id="_x0000_s2831" style="position:absolute;left:740;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nnMQA&#10;AADdAAAADwAAAGRycy9kb3ducmV2LnhtbERPz2vCMBS+C/sfwhvsIjNVWHXVKCrIPCmrg7HbW/Ns&#10;uzUvJclq/e/NQdjx4/u9WPWmER05X1tWMB4lIIgLq2suFXycds8zED4ga2wsk4IreVgtHwYLzLS9&#10;8Dt1eShFDGGfoYIqhDaT0hcVGfQj2xJH7mydwRChK6V2eInhppGTJEmlwZpjQ4UtbSsqfvM/o+Dn&#10;881tXr9ejsfiu+l2lB6S8XSo1NNjv56DCNSHf/HdvdcK0mka58Y38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Z5zEAAAA3QAAAA8AAAAAAAAAAAAAAAAAmAIAAGRycy9k&#10;b3ducmV2LnhtbFBLBQYAAAAABAAEAPUAAACJAwAAAAA=&#10;" filled="f" strokecolor="#a3a3a3" strokeweight="2pt">
                  <v:path arrowok="t"/>
                </v:rect>
                <v:rect id="Rectangle 2706" o:spid="_x0000_s2832" style="position:absolute;top:24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o5cgA&#10;AADdAAAADwAAAGRycy9kb3ducmV2LnhtbESPQWvCQBSE7wX/w/IEL6VuIhLb1FVEVDwUaa0evD2y&#10;r0kw+zZmVxP/fbdQ8DjMzDfMdN6ZStyocaVlBfEwAkGcWV1yruDwvX55BeE8ssbKMim4k4P5rPc0&#10;xVTblr/otve5CBB2KSoovK9TKV1WkEE3tDVx8H5sY9AH2eRSN9gGuKnkKIoSabDksFBgTcuCsvP+&#10;ahRsdveP0fM5Psarri0P49Ml/5ygUoN+t3gH4anzj/B/e6sVJJPkDf7eh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2ujlyAAAAN0AAAAPAAAAAAAAAAAAAAAAAJgCAABk&#10;cnMvZG93bnJldi54bWxQSwUGAAAAAAQABAD1AAAAjQMAAAAA&#10;" fillcolor="#191919" stroked="f">
                  <v:path arrowok="t"/>
                </v:rect>
                <v:rect id="Rectangle 2707" o:spid="_x0000_s2833" style="position:absolute;top:42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XpcUA&#10;AADdAAAADwAAAGRycy9kb3ducmV2LnhtbERPy2rCQBTdF/yH4Qpuik4ixUh0FCkqLoq0PhbuLplr&#10;EszcSTOjiX/vLApdHs57vuxMJR7UuNKygngUgSDOrC45V3A6boZTEM4ja6wsk4InOVguem9zTLVt&#10;+YceB5+LEMIuRQWF93UqpcsKMuhGtiYO3NU2Bn2ATS51g20IN5UcR9FEGiw5NBRY02dB2e1wNwq2&#10;++fX+P0Wn+N115anj8tv/p2gUoN+t5qB8NT5f/Gfe6cVTJIk7A9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delxQAAAN0AAAAPAAAAAAAAAAAAAAAAAJgCAABkcnMv&#10;ZG93bnJldi54bWxQSwUGAAAAAAQABAD1AAAAigMAAAAA&#10;" fillcolor="#191919" stroked="f">
                  <v:path arrowok="t"/>
                </v:rect>
                <v:group id="Group 2708" o:spid="_x0000_s2834" style="position:absolute;left:-720;top:6104;width:1804;height:0" coordorigin="-720,6104" coordsize="1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nVze8cAAADd&#10;AAAADwAAAAAAAAAAAAAAAACqAgAAZHJzL2Rvd25yZXYueG1sUEsFBgAAAAAEAAQA+gAAAJ4DAAAA&#10;AA==&#10;">
                  <v:shape id="Freeform 2709" o:spid="_x0000_s2835"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csUA&#10;AADdAAAADwAAAGRycy9kb3ducmV2LnhtbESPzWrDMBCE74G+g9hCb7FcH+LgRDGltNCQXPJTSm6L&#10;tZVNrZWR1MR9+yoQyHGYmW+YZT3aXpzJh86xgucsB0HcON2xUXA8vE/nIEJE1tg7JgV/FKBePUyW&#10;WGl34R2d99GIBOFQoYI2xqGSMjQtWQyZG4iT9+28xZikN1J7vCS47WWR5zNpseO00OJAry01P/tf&#10;qyC8rbvPsLbj1vbutPnypTEbr9TT4/iyABFpjPfwrf2hFczKsoD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ZyxQAAAN0AAAAPAAAAAAAAAAAAAAAAAJgCAABkcnMv&#10;ZG93bnJldi54bWxQSwUGAAAAAAQABAD1AAAAigMAAAAA&#10;" path="m1804,l720,e" filled="f" strokecolor="#191919" strokeweight="2pt">
                    <v:path arrowok="t" o:connecttype="custom" o:connectlocs="1804,0;720,0" o:connectangles="0,0"/>
                  </v:shape>
                  <v:shape id="Freeform 2710" o:spid="_x0000_s2836"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T6cUA&#10;AADdAAAADwAAAGRycy9kb3ducmV2LnhtbESPQWsCMRSE74X+h/AKvdVsW3DLanYppQVFL9qKeHts&#10;ntnFzcuSRF3/vRGEHoeZ+YaZVoPtxIl8aB0reB1lIIhrp1s2Cv5+f14+QISIrLFzTAouFKAqHx+m&#10;WGh35hWd1tGIBOFQoIImxr6QMtQNWQwj1xMnb++8xZikN1J7PCe47eRblo2lxZbTQoM9fTVUH9ZH&#10;qyB8z9tNmNthaTu3W2x9bszCK/X8NHxOQEQa4n/43p5pBeM8f4fbm/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ZPpxQAAAN0AAAAPAAAAAAAAAAAAAAAAAJgCAABkcnMv&#10;ZG93bnJldi54bWxQSwUGAAAAAAQABAD1AAAAigMAAAAA&#10;" path="m720,l1804,e" filled="f" strokecolor="#191919" strokeweight="2pt">
                    <v:path arrowok="t" o:connecttype="custom" o:connectlocs="720,0;1804,0" o:connectangles="0,0"/>
                  </v:shape>
                </v:group>
                <v:group id="Group 2711" o:spid="_x0000_s2837" style="position:absolute;left:-696;top:7904;width:1780;height:0" coordorigin="-696,79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LQ48cAAADd&#10;AAAADwAAAAAAAAAAAAAAAACqAgAAZHJzL2Rvd25yZXYueG1sUEsFBgAAAAAEAAQA+gAAAJ4DAAAA&#10;AA==&#10;">
                  <v:shape id="Freeform 2712" o:spid="_x0000_s2838"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gBsUA&#10;AADdAAAADwAAAGRycy9kb3ducmV2LnhtbESPT4vCMBTE7wt+h/AEL4smiqtSjSJS2T3sxT94fjTP&#10;trR5KU2s9dtvFhb2OMzMb5jNrre16Kj1pWMN04kCQZw5U3Ku4Xo5jlcgfEA2WDsmDS/ysNsO3jaY&#10;GPfkE3XnkIsIYZ+ghiKEJpHSZwVZ9BPXEEfv7lqLIco2l6bFZ4TbWs6UWkiLJceFAhs6FJRV54fV&#10;0Kdz2X2qSn1nPJ+m1fssDZeb1qNhv1+DCNSH//Bf+8toWCy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qAGxQAAAN0AAAAPAAAAAAAAAAAAAAAAAJgCAABkcnMv&#10;ZG93bnJldi54bWxQSwUGAAAAAAQABAD1AAAAigMAAAAA&#10;" path="m1781,l696,e" filled="f" strokecolor="#191919" strokeweight="2pt">
                    <v:path arrowok="t" o:connecttype="custom" o:connectlocs="1781,0;696,0" o:connectangles="0,0"/>
                  </v:shape>
                  <v:shape id="Freeform 2713" o:spid="_x0000_s2839"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ccUA&#10;AADdAAAADwAAAGRycy9kb3ducmV2LnhtbESPQWvCQBSE7wX/w/KEXoruKhIlugmlROyhl2rp+ZF9&#10;JiHZtyG7xvTfu4VCj8PMfMMc8sl2YqTBN441rJYKBHHpTMOVhq/LcbED4QOywc4xafghD3k2ezpg&#10;atydP2k8h0pECPsUNdQh9KmUvqzJol+6njh6VzdYDFEOlTQD3iPcdnKtVCItNhwXauzpraayPd+s&#10;hqnYyPGkWvVR8mZVtC/rIly+tX6eT697EIGm8B/+a78bDcl2m8Dvm/g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D5xxQAAAN0AAAAPAAAAAAAAAAAAAAAAAJgCAABkcnMv&#10;ZG93bnJldi54bWxQSwUGAAAAAAQABAD1AAAAigMAAAAA&#10;" path="m696,l1781,e" filled="f" strokecolor="#191919" strokeweight="2pt">
                    <v:path arrowok="t" o:connecttype="custom" o:connectlocs="696,0;1781,0" o:connectangles="0,0"/>
                  </v:shape>
                </v:group>
                <v:group id="Group 2714" o:spid="_x0000_s2840" style="position:absolute;left:-687;top:9704;width:1771;height:0" coordorigin="-687,9704" coordsize="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BOlMYAAADdAAAADwAAAGRycy9kb3ducmV2LnhtbESPQWvCQBSE7wX/w/KE&#10;3uomSo1EVxGppQcRqoJ4e2SfSTD7NmS3Sfz3riD0OMzMN8xi1ZtKtNS40rKCeBSBIM6sLjlXcDpu&#10;P2YgnEfWWFkmBXdysFoO3haYatvxL7UHn4sAYZeigsL7OpXSZQUZdCNbEwfvahuDPsgml7rBLsBN&#10;JcdRNJUGSw4LBda0KSi7Hf6Mgu8Ou/Uk/mp3t+vmfjl+7s+7mJR6H/brOQhPvf8Pv9o/WsE0SRJ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E6UxgAAAN0A&#10;AAAPAAAAAAAAAAAAAAAAAKoCAABkcnMvZG93bnJldi54bWxQSwUGAAAAAAQABAD6AAAAnQMAAAAA&#10;">
                  <v:shape id="Freeform 2715" o:spid="_x0000_s2841"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gFMMA&#10;AADdAAAADwAAAGRycy9kb3ducmV2LnhtbERP3WrCMBS+F/YO4Qx2I5q6QSvVKFMm24UIVh/g2Bzb&#10;suakJJlWn95cDLz8+P7ny9604kLON5YVTMYJCOLS6oYrBcfDZjQF4QOyxtYyKbiRh+XiZTDHXNsr&#10;7+lShErEEPY5KqhD6HIpfVmTQT+2HXHkztYZDBG6SmqH1xhuWvmeJKk02HBsqLGjdU3lb/FnFGT3&#10;ydeHNpy2hdt+r/a33fa0GSr19tp/zkAE6sNT/O/+0QrSLIt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IgFMMAAADdAAAADwAAAAAAAAAAAAAAAACYAgAAZHJzL2Rv&#10;d25yZXYueG1sUEsFBgAAAAAEAAQA9QAAAIgDAAAAAA==&#10;" path="m1772,l687,e" filled="f" strokecolor="#191919" strokeweight="2pt">
                    <v:path arrowok="t" o:connecttype="custom" o:connectlocs="1772,0;687,0" o:connectangles="0,0"/>
                  </v:shape>
                  <v:shape id="Freeform 2716" o:spid="_x0000_s2842"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Fj8cA&#10;AADdAAAADwAAAGRycy9kb3ducmV2LnhtbESP0WrCQBRE34X+w3KFvkjdWCFpo6tUqdQHKZj2A26z&#10;1ySYvRt2txr9ercg9HGYmTPMfNmbVpzI+caygsk4AUFcWt1wpeD7a/P0AsIHZI2tZVJwIQ/LxcNg&#10;jrm2Z97TqQiViBD2OSqoQ+hyKX1Zk0E/th1x9A7WGQxRukpqh+cIN618TpJUGmw4LtTY0bqm8lj8&#10;GgXZdfI+1YbTtnC7j9X+8rn72YyUehz2bzMQgfrwH763t1pBmmWv8Pc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Y/HAAAA3QAAAA8AAAAAAAAAAAAAAAAAmAIAAGRy&#10;cy9kb3ducmV2LnhtbFBLBQYAAAAABAAEAPUAAACMAwAAAAA=&#10;" path="m687,l1772,e" filled="f" strokecolor="#191919" strokeweight="2pt">
                    <v:path arrowok="t" o:connecttype="custom" o:connectlocs="687,0;1772,0" o:connectangles="0,0"/>
                  </v:shape>
                </v:group>
                <v:group id="Group 2717" o:spid="_x0000_s2843" style="position:absolute;left:-705;top:11504;width:1789;height:0" coordorigin="-705,11504" coordsize="17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ymx8MAAADdAAAADwAAAGRycy9kb3ducmV2LnhtbERPTYvCMBC9C/sfwgh7&#10;07S76Eo1ioi7eBDBuiDehmZsi82kNLGt/94cBI+P971Y9aYSLTWutKwgHkcgiDOrS84V/J9+RzMQ&#10;ziNrrCyTggc5WC0/BgtMtO34SG3qcxFC2CWooPC+TqR0WUEG3djWxIG72sagD7DJpW6wC+Gmkl9R&#10;NJUGSw4NBda0KSi7pXej4K/Dbv0db9v97bp5XE6Tw3kfk1Kfw349B+Gp92/xy73TCqY/s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7KbHwwAAAN0AAAAP&#10;AAAAAAAAAAAAAAAAAKoCAABkcnMvZG93bnJldi54bWxQSwUGAAAAAAQABAD6AAAAmgMAAAAA&#10;">
                  <v:shape id="Freeform 2718" o:spid="_x0000_s2844"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DZMYA&#10;AADdAAAADwAAAGRycy9kb3ducmV2LnhtbESPUUvDQBCE3wv9D8cWfGsv8aHW2GsRwVaRIkZ/wJJb&#10;c6G53Zi7ttFf7xUKfRxm5htmuR58q47Uh0bYQD7LQBFXYhuuDXx9Pk8XoEJEttgKk4FfCrBejUdL&#10;LKyc+IOOZaxVgnAo0ICLsSu0DpUjj2EmHXHyvqX3GJPsa217PCW4b/Vtls21x4bTgsOOnhxV+/Lg&#10;DWy299v87c+J7LXPfqrdu7x22pibyfD4ACrSEK/hS/vFGpjfLXI4v0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3DZMYAAADdAAAADwAAAAAAAAAAAAAAAACYAgAAZHJz&#10;L2Rvd25yZXYueG1sUEsFBgAAAAAEAAQA9QAAAIsDAAAAAA==&#10;" path="m1790,l705,e" filled="f" strokecolor="#191919" strokeweight="2pt">
                    <v:path arrowok="t" o:connecttype="custom" o:connectlocs="1790,0;705,0" o:connectangles="0,0"/>
                  </v:shape>
                  <v:shape id="Freeform 2719" o:spid="_x0000_s2845"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dE8YA&#10;AADdAAAADwAAAGRycy9kb3ducmV2LnhtbESPzWoCQRCE74G8w9CB3HRWD/5sHCUEjAkioskDNDud&#10;ncWd7nVnohuf3hGEHIuq+oqaLTpfqxO1oRI2MOhnoIgLsRWXBr6/lr0JqBCRLdbCZOCPAizmjw8z&#10;zK2ceUenfSxVgnDI0YCLscm1DoUjj6EvDXHyfqT1GJNsS21bPCe4r/Uwy0baY8VpwWFDb46Kw/7X&#10;G3hfTVeD9cWJHLTPjsVmK5+NNub5qXt9ARWpi//he/vDGhiNJ0O4vUlP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9dE8YAAADdAAAADwAAAAAAAAAAAAAAAACYAgAAZHJz&#10;L2Rvd25yZXYueG1sUEsFBgAAAAAEAAQA9QAAAIsDAAAAAA==&#10;" path="m705,l1790,e" filled="f" strokecolor="#191919" strokeweight="2pt">
                    <v:path arrowok="t" o:connecttype="custom" o:connectlocs="705,0;1790,0" o:connectangles="0,0"/>
                  </v:shape>
                </v:group>
                <v:group id="_x0000_s2846" style="position:absolute;left:-696;top:13304;width:1780;height:0" coordorigin="-696,133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PjiwxgAAAN0A&#10;AAAPAAAAAAAAAAAAAAAAAKoCAABkcnMvZG93bnJldi54bWxQSwUGAAAAAAQABAD6AAAAnQMAAAAA&#10;">
                  <v:shape id="Freeform 2721" o:spid="_x0000_s2847"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1usUA&#10;AADdAAAADwAAAGRycy9kb3ducmV2LnhtbESPQWvCQBSE70L/w/IKXqTuKsFKdBWRlHroxVh6fmSf&#10;SUj2bchuY/z3XaHgcZiZb5jtfrStGKj3tWMNi7kCQVw4U3Op4fvy8bYG4QOywdYxabiTh/3uZbLF&#10;1Lgbn2nIQykihH2KGqoQulRKX1Rk0c9dRxy9q+sthij7UpoebxFuW7lUaiUt1hwXKuzoWFHR5L9W&#10;w5glcvhUjfoqOFlkzWyZhcuP1tPX8bABEWgMz/B/+2Q0rN7XCTzexCc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W6xQAAAN0AAAAPAAAAAAAAAAAAAAAAAJgCAABkcnMv&#10;ZG93bnJldi54bWxQSwUGAAAAAAQABAD1AAAAigMAAAAA&#10;" path="m1781,l696,e" filled="f" strokecolor="#191919" strokeweight="2pt">
                    <v:path arrowok="t" o:connecttype="custom" o:connectlocs="1781,0;696,0" o:connectangles="0,0"/>
                  </v:shape>
                  <v:shape id="Freeform 2722" o:spid="_x0000_s2848"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cUA&#10;AADdAAAADwAAAGRycy9kb3ducmV2LnhtbESPT4vCMBTE7wt+h/AEL4smiqtSjSJS2T3sxT94fjTP&#10;trR5KU2s9dtvFhb2OMzMb5jNrre16Kj1pWMN04kCQZw5U3Ku4Xo5jlcgfEA2WDsmDS/ysNsO3jaY&#10;GPfkE3XnkIsIYZ+ghiKEJpHSZwVZ9BPXEEfv7lqLIco2l6bFZ4TbWs6UWkiLJceFAhs6FJRV54fV&#10;0Kdz2X2qSn1nPJ+m1fssDZeb1qNhv1+DCNSH//Bf+8toWCx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9AhxQAAAN0AAAAPAAAAAAAAAAAAAAAAAJgCAABkcnMv&#10;ZG93bnJldi54bWxQSwUGAAAAAAQABAD1AAAAigMAAAAA&#10;" path="m696,l1781,e" filled="f" strokecolor="#191919" strokeweight="2pt">
                    <v:path arrowok="t" o:connecttype="custom" o:connectlocs="696,0;1781,0" o:connectangles="0,0"/>
                  </v:shape>
                </v:group>
                <v:shape id="_x0000_s2849" style="position:absolute;left:1039;top:15104;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4,e" filled="f" strokecolor="#191919" strokeweight="2pt">
                  <v:path arrowok="t" o:connecttype="custom" o:connectlocs="0,0;44,0" o:connectangles="0,0"/>
                </v:shape>
                <v:shape id="_x0000_s2850" style="position:absolute;top:15104;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3nMQA&#10;AADdAAAADwAAAGRycy9kb3ducmV2LnhtbESPQWsCMRSE74X+h/AKXopmFauyNYqIgnirevD42Lxu&#10;VjcvyyZq/PdGEDwOM/MNM51HW4srtb5yrKDfy0AQF05XXCo47NfdCQgfkDXWjknBnTzMZ58fU8y1&#10;u/EfXXehFAnCPkcFJoQml9IXhiz6nmuIk/fvWoshybaUusVbgttaDrJsJC1WnBYMNrQ0VJx3F6sg&#10;28cfHB5Ox0au6sU3reJwezdKdb7i4hdEoBje4Vd7oxWMxpMxPN+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95zEAAAA3QAAAA8AAAAAAAAAAAAAAAAAmAIAAGRycy9k&#10;b3ducmV2LnhtbFBLBQYAAAAABAAEAPUAAACJAwAAAAA=&#10;" path="m,l400,e" filled="f" strokecolor="#191919" strokeweight="2pt">
                  <v:path arrowok="t" o:connecttype="custom" o:connectlocs="0,0;400,0" o:connectangles="0,0"/>
                </v:shape>
                <v:rect id="_x0000_s2851" style="position:absolute;left:400;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QucIA&#10;AADdAAAADwAAAGRycy9kb3ducmV2LnhtbERPTYvCMBC9C/6HMII3TRXU0jUti6Do4kXXy96mzWxb&#10;tpmUJtb6781hwePjfW+zwTSip87VlhUs5hEI4sLqmksFt+/9LAbhPLLGxjIpeJKDLB2Ptpho++AL&#10;9VdfihDCLkEFlfdtIqUrKjLo5rYlDtyv7Qz6ALtS6g4fIdw0chlFa2mw5tBQYUu7ioq/690oyE/n&#10;iz983Q59nJdtY/OfxdmulJpOhs8PEJ4G/xb/u49awXoTh7nhTX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RC5wgAAAN0AAAAPAAAAAAAAAAAAAAAAAJgCAABkcnMvZG93&#10;bnJldi54bWxQSwUGAAAAAAQABAD1AAAAhwMAAAAA&#10;" stroked="f">
                  <v:path arrowok="t"/>
                </v:rect>
                <v:rect id="_x0000_s2852" style="position:absolute;left:380;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KccA&#10;AADdAAAADwAAAGRycy9kb3ducmV2LnhtbESP3UoDMRSE74W+QziF3ojNWmp/1qZFCi3VG3H1AY6b&#10;42bb5GRJ0nZ9eyMIXg4z8w2z2vTOiguF2HpWcD8uQBDXXrfcKPh4390tQMSErNF6JgXfFGGzHtys&#10;sNT+ym90qVIjMoRjiQpMSl0pZawNOYxj3xFn78sHhynL0Egd8JrhzspJUcykw5bzgsGOtobqU3V2&#10;Cuj19vlhfzieXo7aWrOcflbneVBqNOyfHkEk6tN/+K990Apm88US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P3ynHAAAA3QAAAA8AAAAAAAAAAAAAAAAAmAIAAGRy&#10;cy9kb3ducmV2LnhtbFBLBQYAAAAABAAEAPUAAACMAwAAAAA=&#10;" filled="f" strokecolor="#191919" strokeweight="2pt">
                  <v:path arrowok="t"/>
                </v:rect>
              </v:group>
              <v:shape id="_x0000_s2853" type="#_x0000_t202" style="position:absolute;left:343;top:13535;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QBuAIAALo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" o:allowincell="f" filled="f" stroked="f">
                <v:textbox style="layout-flow:vertical;mso-layout-flow-alt:bottom-to-top;mso-next-textbox:#_x0000_s2853"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854" type="#_x0000_t202" style="position:absolute;left:343;top:8267;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7gtQIAALo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" o:allowincell="f" filled="f" stroked="f">
                <v:textbox style="layout-flow:vertical;mso-layout-flow-alt:bottom-to-top;mso-next-textbox:#_x0000_s2854"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855" type="#_x0000_t202" style="position:absolute;left:363;top:11813;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aTtwIAALo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" o:allowincell="f" filled="f" stroked="f">
                <v:textbox style="layout-flow:vertical;mso-layout-flow-alt:bottom-to-top;mso-next-textbox:#_x0000_s2855" inset="0,0,0,0">
                  <w:txbxContent>
                    <w:p w:rsidR="009D7097" w:rsidRDefault="009D7097" w:rsidP="001050CA">
                      <w:pPr>
                        <w:widowControl w:val="0"/>
                        <w:autoSpaceDE w:val="0"/>
                        <w:autoSpaceDN w:val="0"/>
                        <w:adjustRightInd w:val="0"/>
                        <w:spacing w:after="0" w:line="221" w:lineRule="exact"/>
                        <w:ind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856" type="#_x0000_t202" style="position:absolute;left:363;top:10131;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" o:allowincell="f" filled="f" stroked="f">
                <v:textbox style="layout-flow:vertical;mso-layout-flow-alt:bottom-to-top;mso-next-textbox:#_x0000_s2856"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857" type="#_x0000_t202" style="position:absolute;left:366;top:653;width:257;height:16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" o:allowincell="f" filled="f" stroked="f">
                <v:textbox style="layout-flow:vertical;mso-layout-flow-alt:bottom-to-top;mso-next-textbox:#_x0000_s2857"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 xml:space="preserve">Albany State </w:t>
                      </w:r>
                    </w:p>
                  </w:txbxContent>
                </v:textbox>
              </v:shape>
              <v:rect id="_x0000_s2858" style="position:absolute;left:-34;top:4298;width:1060;height:1784" fillcolor="#d8d8d8 [2732]" stroked="f" strokecolor="#f2f2f2 [3041]" strokeweight="3pt">
                <v:shadow on="t" type="perspective" color="#7f7f7f [1601]" opacity=".5" offset="1pt" offset2="-1pt"/>
                <v:textbox style="layout-flow:vertical;mso-layout-flow-alt:bottom-to-top;mso-next-textbox:#_x0000_s2858">
                  <w:txbxContent>
                    <w:p w:rsidR="009D7097" w:rsidRDefault="009D7097" w:rsidP="001050CA">
                      <w:pPr>
                        <w:spacing w:after="0"/>
                        <w:rPr>
                          <w:color w:val="FFFFFF" w:themeColor="background1"/>
                        </w:rPr>
                      </w:pPr>
                      <w:r>
                        <w:rPr>
                          <w:color w:val="FFFFFF" w:themeColor="background1"/>
                        </w:rPr>
                        <w:t xml:space="preserve">  </w:t>
                      </w:r>
                    </w:p>
                    <w:p w:rsidR="009D7097" w:rsidRPr="007A3E3A" w:rsidRDefault="009D7097" w:rsidP="001050CA">
                      <w:pPr>
                        <w:spacing w:after="0"/>
                        <w:rPr>
                          <w:b/>
                          <w:color w:val="000000" w:themeColor="text1"/>
                        </w:rPr>
                      </w:pPr>
                      <w:r w:rsidRPr="007A3E3A">
                        <w:rPr>
                          <w:b/>
                          <w:color w:val="000000" w:themeColor="text1"/>
                        </w:rPr>
                        <w:t>Business</w:t>
                      </w:r>
                    </w:p>
                  </w:txbxContent>
                </v:textbox>
              </v:rect>
              <v:rect id="_x0000_s2859" style="position:absolute;left:-34;top:2513;width:1060;height:1784" fillcolor="#d8d8d8 [2732]" stroked="f" strokecolor="#f2f2f2 [3041]" strokeweight="3pt">
                <v:shadow on="t" type="perspective" color="#7f7f7f [1601]" opacity=".5" offset="1pt" offset2="-1pt"/>
                <v:textbox style="layout-flow:vertical;mso-layout-flow-alt:bottom-to-top;mso-next-textbox:#_x0000_s2859">
                  <w:txbxContent>
                    <w:p w:rsidR="009D7097" w:rsidRPr="00F91ACB" w:rsidRDefault="009D7097" w:rsidP="001050CA">
                      <w:pPr>
                        <w:spacing w:after="0"/>
                        <w:rPr>
                          <w:b/>
                          <w:color w:val="000000" w:themeColor="text1"/>
                        </w:rPr>
                      </w:pPr>
                      <w:r w:rsidRPr="00F91ACB">
                        <w:rPr>
                          <w:b/>
                          <w:color w:val="000000" w:themeColor="text1"/>
                        </w:rPr>
                        <w:t xml:space="preserve">  Arts &amp; Humanities</w:t>
                      </w:r>
                    </w:p>
                  </w:txbxContent>
                </v:textbox>
              </v:rect>
              <v:rect id="_x0000_s2860" style="position:absolute;left:-55;top:6107;width:1060;height:1784" fillcolor="#d8d8d8 [2732]" stroked="f" strokecolor="#f2f2f2 [3041]" strokeweight="3pt">
                <v:shadow on="t" type="perspective" color="#7f7f7f [1601]" opacity=".5" offset="1pt" offset2="-1pt"/>
                <v:textbox style="layout-flow:vertical;mso-layout-flow-alt:bottom-to-top;mso-next-textbox:#_x0000_s2860">
                  <w:txbxContent>
                    <w:p w:rsidR="009D7097" w:rsidRDefault="009D7097" w:rsidP="001050CA">
                      <w:pPr>
                        <w:spacing w:after="0"/>
                        <w:rPr>
                          <w:b/>
                          <w:color w:val="FFFFFF" w:themeColor="background1"/>
                        </w:rPr>
                      </w:pPr>
                    </w:p>
                    <w:p w:rsidR="009D7097" w:rsidRPr="008A57FA" w:rsidRDefault="009D7097" w:rsidP="001050CA">
                      <w:pPr>
                        <w:spacing w:after="0"/>
                        <w:rPr>
                          <w:b/>
                          <w:color w:val="000000" w:themeColor="text1"/>
                        </w:rPr>
                      </w:pPr>
                      <w:r w:rsidRPr="007A3E3A">
                        <w:rPr>
                          <w:b/>
                          <w:color w:val="FFFFFF" w:themeColor="background1"/>
                        </w:rPr>
                        <w:t xml:space="preserve">  </w:t>
                      </w:r>
                      <w:r w:rsidRPr="008A57FA">
                        <w:rPr>
                          <w:b/>
                          <w:color w:val="000000" w:themeColor="text1"/>
                        </w:rPr>
                        <w:t>Education</w:t>
                      </w:r>
                    </w:p>
                  </w:txbxContent>
                </v:textbox>
              </v:rect>
            </v:group>
            <v:rect id="_x0000_s2861" style="position:absolute;left:-10;top:7907;width:1097;height:1800" fillcolor="#404040 [2429]" strokecolor="#f2f2f2 [3041]" strokeweight="3pt">
              <v:shadow on="t" type="perspective" color="#7f7f7f [1601]" opacity=".5" offset="1pt" offset2="-1pt"/>
              <v:textbox style="layout-flow:vertical;mso-layout-flow-alt:bottom-to-top;mso-next-textbox:#_x0000_s2861">
                <w:txbxContent>
                  <w:p w:rsidR="009D7097" w:rsidRPr="008A57FA" w:rsidRDefault="009D7097" w:rsidP="001050CA">
                    <w:pPr>
                      <w:spacing w:after="0"/>
                      <w:rPr>
                        <w:b/>
                        <w:color w:val="FFFFFF" w:themeColor="background1"/>
                      </w:rPr>
                    </w:pPr>
                    <w:r w:rsidRPr="008A57FA">
                      <w:rPr>
                        <w:b/>
                        <w:color w:val="FFFFFF" w:themeColor="background1"/>
                      </w:rPr>
                      <w:t>Sciences &amp; Health Professions</w:t>
                    </w:r>
                  </w:p>
                </w:txbxContent>
              </v:textbox>
            </v:rect>
          </v:group>
        </w:pict>
      </w:r>
      <w:r w:rsidR="001050CA">
        <w:rPr>
          <w:rFonts w:ascii="Century Gothic" w:hAnsi="Century Gothic" w:cs="Century Gothic"/>
          <w:b/>
          <w:bCs/>
          <w:color w:val="191919"/>
          <w:sz w:val="16"/>
          <w:szCs w:val="16"/>
        </w:rPr>
        <w:t>Sciences &amp; Health Professions</w:t>
      </w:r>
    </w:p>
    <w:p w:rsidR="001050CA" w:rsidRDefault="001050CA" w:rsidP="001050CA">
      <w:pPr>
        <w:widowControl w:val="0"/>
        <w:autoSpaceDE w:val="0"/>
        <w:autoSpaceDN w:val="0"/>
        <w:adjustRightInd w:val="0"/>
        <w:spacing w:before="9" w:after="0" w:line="120" w:lineRule="exact"/>
        <w:rPr>
          <w:rFonts w:ascii="Century Gothic" w:hAnsi="Century Gothic" w:cs="Century Gothic"/>
          <w:color w:val="000000"/>
          <w:sz w:val="12"/>
          <w:szCs w:val="12"/>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before="20" w:after="0"/>
        <w:ind w:left="1120" w:right="6857"/>
        <w:jc w:val="both"/>
        <w:rPr>
          <w:rFonts w:ascii="Times New Roman" w:hAnsi="Times New Roman"/>
          <w:color w:val="000000"/>
          <w:sz w:val="18"/>
          <w:szCs w:val="18"/>
        </w:rPr>
      </w:pPr>
      <w:r>
        <w:rPr>
          <w:rFonts w:ascii="Times New Roman" w:hAnsi="Times New Roman"/>
          <w:b/>
          <w:bCs/>
          <w:color w:val="191919"/>
          <w:spacing w:val="-2"/>
          <w:sz w:val="24"/>
          <w:szCs w:val="24"/>
        </w:rPr>
        <w:t>A</w:t>
      </w:r>
      <w:r>
        <w:rPr>
          <w:rFonts w:ascii="Times New Roman" w:hAnsi="Times New Roman"/>
          <w:b/>
          <w:bCs/>
          <w:color w:val="191919"/>
          <w:spacing w:val="-2"/>
          <w:sz w:val="18"/>
          <w:szCs w:val="18"/>
        </w:rPr>
        <w:t>PPEA</w:t>
      </w:r>
      <w:r>
        <w:rPr>
          <w:rFonts w:ascii="Times New Roman" w:hAnsi="Times New Roman"/>
          <w:b/>
          <w:bCs/>
          <w:color w:val="191919"/>
          <w:sz w:val="18"/>
          <w:szCs w:val="18"/>
        </w:rPr>
        <w:t xml:space="preserve">L </w:t>
      </w:r>
      <w:r>
        <w:rPr>
          <w:rFonts w:ascii="Times New Roman" w:hAnsi="Times New Roman"/>
          <w:b/>
          <w:bCs/>
          <w:color w:val="191919"/>
          <w:spacing w:val="-2"/>
          <w:sz w:val="24"/>
          <w:szCs w:val="24"/>
        </w:rPr>
        <w:t>P</w:t>
      </w:r>
      <w:r>
        <w:rPr>
          <w:rFonts w:ascii="Times New Roman" w:hAnsi="Times New Roman"/>
          <w:b/>
          <w:bCs/>
          <w:color w:val="191919"/>
          <w:spacing w:val="-2"/>
          <w:sz w:val="18"/>
          <w:szCs w:val="18"/>
        </w:rPr>
        <w:t>OLIC</w:t>
      </w:r>
      <w:r>
        <w:rPr>
          <w:rFonts w:ascii="Times New Roman" w:hAnsi="Times New Roman"/>
          <w:b/>
          <w:bCs/>
          <w:color w:val="191919"/>
          <w:sz w:val="18"/>
          <w:szCs w:val="18"/>
        </w:rPr>
        <w:t>Y</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R</w:t>
      </w:r>
      <w:r>
        <w:rPr>
          <w:rFonts w:ascii="Times New Roman" w:hAnsi="Times New Roman"/>
          <w:b/>
          <w:bCs/>
          <w:color w:val="191919"/>
          <w:spacing w:val="-2"/>
          <w:sz w:val="18"/>
          <w:szCs w:val="18"/>
        </w:rPr>
        <w:t>EADMISSION</w:t>
      </w:r>
    </w:p>
    <w:p w:rsidR="001050CA" w:rsidRDefault="001050CA" w:rsidP="001050CA">
      <w:pPr>
        <w:widowControl w:val="0"/>
        <w:autoSpaceDE w:val="0"/>
        <w:autoSpaceDN w:val="0"/>
        <w:adjustRightInd w:val="0"/>
        <w:spacing w:before="6" w:after="0" w:line="240" w:lineRule="exact"/>
        <w:rPr>
          <w:rFonts w:ascii="Times New Roman" w:hAnsi="Times New Roman"/>
          <w:color w:val="000000"/>
          <w:sz w:val="24"/>
          <w:szCs w:val="24"/>
        </w:rPr>
      </w:pPr>
    </w:p>
    <w:p w:rsidR="001050CA" w:rsidRDefault="001050CA" w:rsidP="001050CA">
      <w:pPr>
        <w:widowControl w:val="0"/>
        <w:autoSpaceDE w:val="0"/>
        <w:autoSpaceDN w:val="0"/>
        <w:adjustRightInd w:val="0"/>
        <w:spacing w:after="0"/>
        <w:ind w:left="1120" w:right="295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4345/NUR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4344.</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30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30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30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p>
    <w:p w:rsidR="001050CA" w:rsidRDefault="001050CA" w:rsidP="001050CA">
      <w:pPr>
        <w:widowControl w:val="0"/>
        <w:autoSpaceDE w:val="0"/>
        <w:autoSpaceDN w:val="0"/>
        <w:adjustRightInd w:val="0"/>
        <w:spacing w:before="7"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1120" w:right="7795"/>
        <w:jc w:val="both"/>
        <w:rPr>
          <w:rFonts w:ascii="Times New Roman" w:hAnsi="Times New Roman"/>
          <w:color w:val="000000"/>
          <w:sz w:val="18"/>
          <w:szCs w:val="18"/>
        </w:rPr>
      </w:pPr>
      <w:r>
        <w:rPr>
          <w:rFonts w:ascii="Times New Roman" w:hAnsi="Times New Roman"/>
          <w:b/>
          <w:bCs/>
          <w:color w:val="191919"/>
          <w:spacing w:val="-2"/>
          <w:sz w:val="24"/>
          <w:szCs w:val="24"/>
        </w:rPr>
        <w:t>R</w:t>
      </w:r>
      <w:r>
        <w:rPr>
          <w:rFonts w:ascii="Times New Roman" w:hAnsi="Times New Roman"/>
          <w:b/>
          <w:bCs/>
          <w:color w:val="191919"/>
          <w:sz w:val="24"/>
          <w:szCs w:val="24"/>
        </w:rPr>
        <w:t>N</w:t>
      </w:r>
      <w:r>
        <w:rPr>
          <w:rFonts w:ascii="Times New Roman" w:hAnsi="Times New Roman"/>
          <w:b/>
          <w:bCs/>
          <w:color w:val="191919"/>
          <w:spacing w:val="-5"/>
          <w:sz w:val="24"/>
          <w:szCs w:val="24"/>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TUDEN</w:t>
      </w:r>
      <w:r>
        <w:rPr>
          <w:rFonts w:ascii="Times New Roman" w:hAnsi="Times New Roman"/>
          <w:b/>
          <w:bCs/>
          <w:color w:val="191919"/>
          <w:sz w:val="18"/>
          <w:szCs w:val="18"/>
        </w:rPr>
        <w:t>T</w:t>
      </w:r>
      <w:r>
        <w:rPr>
          <w:rFonts w:ascii="Times New Roman" w:hAnsi="Times New Roman"/>
          <w:b/>
          <w:bCs/>
          <w:color w:val="191919"/>
          <w:spacing w:val="-6"/>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DMISSION</w:t>
      </w:r>
    </w:p>
    <w:p w:rsidR="001050CA" w:rsidRDefault="001050CA" w:rsidP="001050CA">
      <w:pPr>
        <w:widowControl w:val="0"/>
        <w:autoSpaceDE w:val="0"/>
        <w:autoSpaceDN w:val="0"/>
        <w:adjustRightInd w:val="0"/>
        <w:spacing w:before="6" w:after="0" w:line="240" w:lineRule="exact"/>
        <w:rPr>
          <w:rFonts w:ascii="Times New Roman" w:hAnsi="Times New Roman"/>
          <w:color w:val="000000"/>
          <w:sz w:val="24"/>
          <w:szCs w:val="24"/>
        </w:rPr>
      </w:pPr>
    </w:p>
    <w:p w:rsidR="001050CA" w:rsidRDefault="001050CA" w:rsidP="001050CA">
      <w:pPr>
        <w:widowControl w:val="0"/>
        <w:autoSpaceDE w:val="0"/>
        <w:autoSpaceDN w:val="0"/>
        <w:adjustRightInd w:val="0"/>
        <w:spacing w:after="0"/>
        <w:ind w:left="1120" w:right="5831"/>
        <w:jc w:val="both"/>
        <w:rPr>
          <w:rFonts w:ascii="Times New Roman" w:hAnsi="Times New Roman"/>
          <w:color w:val="000000"/>
          <w:sz w:val="18"/>
          <w:szCs w:val="18"/>
        </w:rPr>
      </w:pP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120" w:right="91"/>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follow</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collaborativ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for</w:t>
      </w:r>
    </w:p>
    <w:p w:rsidR="001050CA" w:rsidRDefault="001050CA" w:rsidP="001050CA">
      <w:pPr>
        <w:widowControl w:val="0"/>
        <w:autoSpaceDE w:val="0"/>
        <w:autoSpaceDN w:val="0"/>
        <w:adjustRightInd w:val="0"/>
        <w:spacing w:before="9" w:after="0"/>
        <w:ind w:left="1120" w:right="8162"/>
        <w:jc w:val="both"/>
        <w:rPr>
          <w:rFonts w:ascii="Times New Roman" w:hAnsi="Times New Roman"/>
          <w:color w:val="000000"/>
          <w:sz w:val="18"/>
          <w:szCs w:val="18"/>
        </w:rPr>
      </w:pPr>
      <w:r>
        <w:rPr>
          <w:rFonts w:ascii="Times New Roman" w:hAnsi="Times New Roman"/>
          <w:color w:val="191919"/>
          <w:spacing w:val="-2"/>
          <w:sz w:val="18"/>
          <w:szCs w:val="18"/>
        </w:rPr>
        <w:t>Registere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30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w:t>
      </w:r>
    </w:p>
    <w:p w:rsidR="001050CA" w:rsidRDefault="001050CA" w:rsidP="001050CA">
      <w:pPr>
        <w:widowControl w:val="0"/>
        <w:autoSpaceDE w:val="0"/>
        <w:autoSpaceDN w:val="0"/>
        <w:adjustRightInd w:val="0"/>
        <w:spacing w:before="9" w:after="0"/>
        <w:ind w:left="14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Nutrition</w:t>
      </w:r>
    </w:p>
    <w:p w:rsidR="001050CA" w:rsidRDefault="001050CA" w:rsidP="001050CA">
      <w:pPr>
        <w:widowControl w:val="0"/>
        <w:autoSpaceDE w:val="0"/>
        <w:autoSpaceDN w:val="0"/>
        <w:adjustRightInd w:val="0"/>
        <w:spacing w:before="9" w:after="0"/>
        <w:ind w:left="14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Pharmacology</w:t>
      </w:r>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autoSpaceDE w:val="0"/>
        <w:autoSpaceDN w:val="0"/>
        <w:adjustRightInd w:val="0"/>
        <w:spacing w:after="0" w:line="250" w:lineRule="auto"/>
        <w:ind w:left="1480" w:right="92"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validatio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 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model.</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1480" w:right="91"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424</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434</w:t>
      </w:r>
      <w:r>
        <w:rPr>
          <w:rFonts w:ascii="Times New Roman" w:hAnsi="Times New Roman"/>
          <w:color w:val="191919"/>
          <w:sz w:val="18"/>
          <w:szCs w:val="18"/>
        </w:rPr>
        <w:t>4</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Seminar)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will verif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origina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subsequentl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w:t>
      </w:r>
      <w:r>
        <w:rPr>
          <w:rFonts w:ascii="Times New Roman" w:hAnsi="Times New Roman"/>
          <w:color w:val="191919"/>
          <w:spacing w:val="-3"/>
          <w:sz w:val="18"/>
          <w:szCs w:val="18"/>
        </w:rPr>
        <w:t>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present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1120" w:right="85"/>
        <w:jc w:val="both"/>
        <w:rPr>
          <w:rFonts w:ascii="Times New Roman" w:hAnsi="Times New Roman"/>
          <w:color w:val="000000"/>
          <w:sz w:val="18"/>
          <w:szCs w:val="18"/>
        </w:rPr>
      </w:pP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Chai</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23</w:t>
      </w:r>
      <w:r>
        <w:rPr>
          <w:rFonts w:ascii="Times New Roman" w:hAnsi="Times New Roman"/>
          <w:color w:val="191919"/>
          <w:sz w:val="18"/>
          <w:szCs w:val="18"/>
        </w:rPr>
        <w:t>7</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Coliseu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Driv</w:t>
      </w:r>
      <w:r>
        <w:rPr>
          <w:rFonts w:ascii="Times New Roman" w:hAnsi="Times New Roman"/>
          <w:color w:val="191919"/>
          <w:spacing w:val="-3"/>
          <w:sz w:val="18"/>
          <w:szCs w:val="18"/>
        </w:rPr>
        <w:t>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Macon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GA</w:t>
      </w:r>
    </w:p>
    <w:p w:rsidR="001050CA" w:rsidRDefault="001050CA" w:rsidP="001050CA">
      <w:pPr>
        <w:widowControl w:val="0"/>
        <w:autoSpaceDE w:val="0"/>
        <w:autoSpaceDN w:val="0"/>
        <w:adjustRightInd w:val="0"/>
        <w:spacing w:before="9" w:after="0"/>
        <w:ind w:left="1120" w:right="6680"/>
        <w:jc w:val="both"/>
        <w:rPr>
          <w:rFonts w:ascii="Times New Roman" w:hAnsi="Times New Roman"/>
          <w:color w:val="000000"/>
          <w:sz w:val="18"/>
          <w:szCs w:val="18"/>
        </w:rPr>
      </w:pPr>
      <w:r>
        <w:rPr>
          <w:rFonts w:ascii="Times New Roman" w:hAnsi="Times New Roman"/>
          <w:color w:val="191919"/>
          <w:spacing w:val="-2"/>
          <w:sz w:val="18"/>
          <w:szCs w:val="18"/>
        </w:rPr>
        <w:t>31217-3858.</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ebsite</w:t>
      </w:r>
      <w:r>
        <w:rPr>
          <w:rFonts w:ascii="Times New Roman" w:hAnsi="Times New Roman"/>
          <w:color w:val="191919"/>
          <w:sz w:val="18"/>
          <w:szCs w:val="18"/>
        </w:rPr>
        <w:t>:</w:t>
      </w:r>
      <w:r>
        <w:rPr>
          <w:rFonts w:ascii="Times New Roman" w:hAnsi="Times New Roman"/>
          <w:color w:val="191919"/>
          <w:spacing w:val="-3"/>
          <w:sz w:val="18"/>
          <w:szCs w:val="18"/>
        </w:rPr>
        <w:t xml:space="preserve"> </w:t>
      </w:r>
      <w:hyperlink r:id="rId12"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.sos.state.ga.us</w:t>
        </w:r>
      </w:hyperlink>
    </w:p>
    <w:p w:rsidR="001050CA" w:rsidRDefault="001050CA" w:rsidP="001050CA">
      <w:pPr>
        <w:widowControl w:val="0"/>
        <w:autoSpaceDE w:val="0"/>
        <w:autoSpaceDN w:val="0"/>
        <w:adjustRightInd w:val="0"/>
        <w:spacing w:before="7"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1120" w:right="5923"/>
        <w:jc w:val="both"/>
        <w:rPr>
          <w:rFonts w:ascii="Times New Roman" w:hAnsi="Times New Roman"/>
          <w:color w:val="000000"/>
          <w:sz w:val="18"/>
          <w:szCs w:val="18"/>
        </w:rPr>
      </w:pPr>
      <w:r>
        <w:rPr>
          <w:rFonts w:ascii="Times New Roman" w:hAnsi="Times New Roman"/>
          <w:b/>
          <w:bCs/>
          <w:color w:val="191919"/>
          <w:spacing w:val="-2"/>
          <w:sz w:val="24"/>
          <w:szCs w:val="24"/>
        </w:rPr>
        <w:t>B</w:t>
      </w:r>
      <w:r>
        <w:rPr>
          <w:rFonts w:ascii="Times New Roman" w:hAnsi="Times New Roman"/>
          <w:b/>
          <w:bCs/>
          <w:color w:val="191919"/>
          <w:spacing w:val="-2"/>
          <w:sz w:val="18"/>
          <w:szCs w:val="18"/>
        </w:rPr>
        <w:t>ACHELO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N</w:t>
      </w:r>
      <w:r>
        <w:rPr>
          <w:rFonts w:ascii="Times New Roman" w:hAnsi="Times New Roman"/>
          <w:b/>
          <w:bCs/>
          <w:color w:val="191919"/>
          <w:spacing w:val="-2"/>
          <w:sz w:val="18"/>
          <w:szCs w:val="18"/>
        </w:rPr>
        <w:t>URSIN</w:t>
      </w:r>
      <w:r>
        <w:rPr>
          <w:rFonts w:ascii="Times New Roman" w:hAnsi="Times New Roman"/>
          <w:b/>
          <w:bCs/>
          <w:color w:val="191919"/>
          <w:sz w:val="18"/>
          <w:szCs w:val="18"/>
        </w:rPr>
        <w:t>G</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EGREE</w:t>
      </w:r>
    </w:p>
    <w:p w:rsidR="001050CA" w:rsidRDefault="001050CA" w:rsidP="001050CA">
      <w:pPr>
        <w:widowControl w:val="0"/>
        <w:autoSpaceDE w:val="0"/>
        <w:autoSpaceDN w:val="0"/>
        <w:adjustRightInd w:val="0"/>
        <w:spacing w:before="8"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1120" w:right="5445"/>
        <w:jc w:val="both"/>
        <w:rPr>
          <w:rFonts w:ascii="Times New Roman" w:hAnsi="Times New Roman"/>
          <w:color w:val="000000"/>
          <w:sz w:val="18"/>
          <w:szCs w:val="18"/>
        </w:rPr>
      </w:pP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z w:val="24"/>
          <w:szCs w:val="24"/>
        </w:rPr>
        <w:t>F</w:t>
      </w:r>
      <w:r>
        <w:rPr>
          <w:rFonts w:ascii="Times New Roman" w:hAnsi="Times New Roman"/>
          <w:b/>
          <w:bCs/>
          <w:color w:val="191919"/>
          <w:spacing w:val="-24"/>
          <w:sz w:val="24"/>
          <w:szCs w:val="24"/>
        </w:rPr>
        <w:t xml:space="preserve"> </w:t>
      </w:r>
      <w:r>
        <w:rPr>
          <w:rFonts w:ascii="Times New Roman" w:hAnsi="Times New Roman"/>
          <w:b/>
          <w:bCs/>
          <w:color w:val="191919"/>
          <w:spacing w:val="-2"/>
          <w:sz w:val="18"/>
          <w:szCs w:val="18"/>
        </w:rPr>
        <w:t>AN</w:t>
      </w:r>
      <w:r>
        <w:rPr>
          <w:rFonts w:ascii="Times New Roman" w:hAnsi="Times New Roman"/>
          <w:b/>
          <w:bCs/>
          <w:color w:val="191919"/>
          <w:sz w:val="18"/>
          <w:szCs w:val="18"/>
        </w:rPr>
        <w:t>D</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BOV</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TH</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1050CA" w:rsidRDefault="00AE60A2" w:rsidP="001050CA">
      <w:pPr>
        <w:widowControl w:val="0"/>
        <w:autoSpaceDE w:val="0"/>
        <w:autoSpaceDN w:val="0"/>
        <w:adjustRightInd w:val="0"/>
        <w:spacing w:before="30" w:after="0" w:line="250" w:lineRule="auto"/>
        <w:ind w:left="1120" w:right="92"/>
        <w:jc w:val="both"/>
        <w:rPr>
          <w:rFonts w:ascii="Times New Roman" w:hAnsi="Times New Roman"/>
          <w:color w:val="000000"/>
          <w:sz w:val="18"/>
          <w:szCs w:val="18"/>
        </w:rPr>
      </w:pPr>
      <w:r w:rsidRPr="00AE60A2">
        <w:rPr>
          <w:rFonts w:ascii="Calibri" w:hAnsi="Calibri"/>
          <w:noProof/>
          <w:lang w:eastAsia="en-US"/>
        </w:rPr>
        <w:pict>
          <v:shape id="Text Box 4911" o:spid="_x0000_s2708" type="#_x0000_t202" style="position:absolute;left:0;text-align:left;margin-left:18.85pt;margin-top:-18.55pt;width:36pt;height:55.2pt;z-index:-2513715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" o:allowincell="f" filled="f" stroked="f">
            <v:textbox style="layout-flow:vertical;mso-layout-flow-alt:bottom-to-top;mso-next-textbox:#Text Box 4911" inset="0,0,0,0">
              <w:txbxContent>
                <w:p w:rsidR="009D7097" w:rsidRDefault="009D7097" w:rsidP="001050CA">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9D7097" w:rsidRDefault="009D7097" w:rsidP="001050CA">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9D7097" w:rsidRDefault="009D7097" w:rsidP="001050CA">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1050CA">
        <w:rPr>
          <w:rFonts w:ascii="Times New Roman" w:hAnsi="Times New Roman"/>
          <w:color w:val="191919"/>
          <w:spacing w:val="-2"/>
          <w:sz w:val="18"/>
          <w:szCs w:val="18"/>
        </w:rPr>
        <w:t>Eac</w:t>
      </w:r>
      <w:r w:rsidR="001050CA">
        <w:rPr>
          <w:rFonts w:ascii="Times New Roman" w:hAnsi="Times New Roman"/>
          <w:color w:val="191919"/>
          <w:sz w:val="18"/>
          <w:szCs w:val="18"/>
        </w:rPr>
        <w:t>h</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studen</w:t>
      </w:r>
      <w:r w:rsidR="001050CA">
        <w:rPr>
          <w:rFonts w:ascii="Times New Roman" w:hAnsi="Times New Roman"/>
          <w:color w:val="191919"/>
          <w:sz w:val="18"/>
          <w:szCs w:val="18"/>
        </w:rPr>
        <w:t>t</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mus</w:t>
      </w:r>
      <w:r w:rsidR="001050CA">
        <w:rPr>
          <w:rFonts w:ascii="Times New Roman" w:hAnsi="Times New Roman"/>
          <w:color w:val="191919"/>
          <w:sz w:val="18"/>
          <w:szCs w:val="18"/>
        </w:rPr>
        <w:t>t</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complet</w:t>
      </w:r>
      <w:r w:rsidR="001050CA">
        <w:rPr>
          <w:rFonts w:ascii="Times New Roman" w:hAnsi="Times New Roman"/>
          <w:color w:val="191919"/>
          <w:sz w:val="18"/>
          <w:szCs w:val="18"/>
        </w:rPr>
        <w:t>e</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th</w:t>
      </w:r>
      <w:r w:rsidR="001050CA">
        <w:rPr>
          <w:rFonts w:ascii="Times New Roman" w:hAnsi="Times New Roman"/>
          <w:color w:val="191919"/>
          <w:sz w:val="18"/>
          <w:szCs w:val="18"/>
        </w:rPr>
        <w:t>e</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Cor</w:t>
      </w:r>
      <w:r w:rsidR="001050CA">
        <w:rPr>
          <w:rFonts w:ascii="Times New Roman" w:hAnsi="Times New Roman"/>
          <w:color w:val="191919"/>
          <w:sz w:val="18"/>
          <w:szCs w:val="18"/>
        </w:rPr>
        <w:t>e</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Curriculum</w:t>
      </w:r>
      <w:r w:rsidR="001050CA">
        <w:rPr>
          <w:rFonts w:ascii="Times New Roman" w:hAnsi="Times New Roman"/>
          <w:color w:val="191919"/>
          <w:sz w:val="18"/>
          <w:szCs w:val="18"/>
        </w:rPr>
        <w:t>.</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Th</w:t>
      </w:r>
      <w:r w:rsidR="001050CA">
        <w:rPr>
          <w:rFonts w:ascii="Times New Roman" w:hAnsi="Times New Roman"/>
          <w:color w:val="191919"/>
          <w:sz w:val="18"/>
          <w:szCs w:val="18"/>
        </w:rPr>
        <w:t>e</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Cor</w:t>
      </w:r>
      <w:r w:rsidR="001050CA">
        <w:rPr>
          <w:rFonts w:ascii="Times New Roman" w:hAnsi="Times New Roman"/>
          <w:color w:val="191919"/>
          <w:sz w:val="18"/>
          <w:szCs w:val="18"/>
        </w:rPr>
        <w:t>e</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consist</w:t>
      </w:r>
      <w:r w:rsidR="001050CA">
        <w:rPr>
          <w:rFonts w:ascii="Times New Roman" w:hAnsi="Times New Roman"/>
          <w:color w:val="191919"/>
          <w:sz w:val="18"/>
          <w:szCs w:val="18"/>
        </w:rPr>
        <w:t>s</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o</w:t>
      </w:r>
      <w:r w:rsidR="001050CA">
        <w:rPr>
          <w:rFonts w:ascii="Times New Roman" w:hAnsi="Times New Roman"/>
          <w:color w:val="191919"/>
          <w:sz w:val="18"/>
          <w:szCs w:val="18"/>
        </w:rPr>
        <w:t>f</w:t>
      </w:r>
      <w:r w:rsidR="001050CA">
        <w:rPr>
          <w:rFonts w:ascii="Times New Roman" w:hAnsi="Times New Roman"/>
          <w:color w:val="191919"/>
          <w:spacing w:val="-5"/>
          <w:sz w:val="18"/>
          <w:szCs w:val="18"/>
        </w:rPr>
        <w:t xml:space="preserve"> </w:t>
      </w:r>
      <w:r w:rsidR="001050CA">
        <w:rPr>
          <w:rFonts w:ascii="Times New Roman" w:hAnsi="Times New Roman"/>
          <w:color w:val="191919"/>
          <w:sz w:val="18"/>
          <w:szCs w:val="18"/>
        </w:rPr>
        <w:t>9</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hour</w:t>
      </w:r>
      <w:r w:rsidR="001050CA">
        <w:rPr>
          <w:rFonts w:ascii="Times New Roman" w:hAnsi="Times New Roman"/>
          <w:color w:val="191919"/>
          <w:sz w:val="18"/>
          <w:szCs w:val="18"/>
        </w:rPr>
        <w:t>s</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i</w:t>
      </w:r>
      <w:r w:rsidR="001050CA">
        <w:rPr>
          <w:rFonts w:ascii="Times New Roman" w:hAnsi="Times New Roman"/>
          <w:color w:val="191919"/>
          <w:sz w:val="18"/>
          <w:szCs w:val="18"/>
        </w:rPr>
        <w:t>n</w:t>
      </w:r>
      <w:r w:rsidR="001050CA">
        <w:rPr>
          <w:rFonts w:ascii="Times New Roman" w:hAnsi="Times New Roman"/>
          <w:color w:val="191919"/>
          <w:spacing w:val="-15"/>
          <w:sz w:val="18"/>
          <w:szCs w:val="18"/>
        </w:rPr>
        <w:t xml:space="preserve"> </w:t>
      </w:r>
      <w:r w:rsidR="001050CA">
        <w:rPr>
          <w:rFonts w:ascii="Times New Roman" w:hAnsi="Times New Roman"/>
          <w:color w:val="191919"/>
          <w:spacing w:val="-2"/>
          <w:sz w:val="18"/>
          <w:szCs w:val="18"/>
        </w:rPr>
        <w:t>Are</w:t>
      </w:r>
      <w:r w:rsidR="001050CA">
        <w:rPr>
          <w:rFonts w:ascii="Times New Roman" w:hAnsi="Times New Roman"/>
          <w:color w:val="191919"/>
          <w:sz w:val="18"/>
          <w:szCs w:val="18"/>
        </w:rPr>
        <w:t>a</w:t>
      </w:r>
      <w:r w:rsidR="001050CA">
        <w:rPr>
          <w:rFonts w:ascii="Times New Roman" w:hAnsi="Times New Roman"/>
          <w:color w:val="191919"/>
          <w:spacing w:val="-15"/>
          <w:sz w:val="18"/>
          <w:szCs w:val="18"/>
        </w:rPr>
        <w:t xml:space="preserve"> </w:t>
      </w:r>
      <w:r w:rsidR="001050CA">
        <w:rPr>
          <w:rFonts w:ascii="Times New Roman" w:hAnsi="Times New Roman"/>
          <w:color w:val="191919"/>
          <w:sz w:val="18"/>
          <w:szCs w:val="18"/>
        </w:rPr>
        <w:t>A</w:t>
      </w:r>
      <w:r w:rsidR="001050CA">
        <w:rPr>
          <w:rFonts w:ascii="Times New Roman" w:hAnsi="Times New Roman"/>
          <w:color w:val="191919"/>
          <w:spacing w:val="-15"/>
          <w:sz w:val="18"/>
          <w:szCs w:val="18"/>
        </w:rPr>
        <w:t xml:space="preserve"> </w:t>
      </w:r>
      <w:r w:rsidR="001050CA">
        <w:rPr>
          <w:rFonts w:ascii="Times New Roman" w:hAnsi="Times New Roman"/>
          <w:color w:val="191919"/>
          <w:spacing w:val="-2"/>
          <w:sz w:val="18"/>
          <w:szCs w:val="18"/>
        </w:rPr>
        <w:t>(Essentia</w:t>
      </w:r>
      <w:r w:rsidR="001050CA">
        <w:rPr>
          <w:rFonts w:ascii="Times New Roman" w:hAnsi="Times New Roman"/>
          <w:color w:val="191919"/>
          <w:sz w:val="18"/>
          <w:szCs w:val="18"/>
        </w:rPr>
        <w:t>l</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Skills)</w:t>
      </w:r>
      <w:r w:rsidR="001050CA">
        <w:rPr>
          <w:rFonts w:ascii="Times New Roman" w:hAnsi="Times New Roman"/>
          <w:color w:val="191919"/>
          <w:sz w:val="18"/>
          <w:szCs w:val="18"/>
        </w:rPr>
        <w:t>,</w:t>
      </w:r>
      <w:r w:rsidR="001050CA">
        <w:rPr>
          <w:rFonts w:ascii="Times New Roman" w:hAnsi="Times New Roman"/>
          <w:color w:val="191919"/>
          <w:spacing w:val="-5"/>
          <w:sz w:val="18"/>
          <w:szCs w:val="18"/>
        </w:rPr>
        <w:t xml:space="preserve"> </w:t>
      </w:r>
      <w:r w:rsidR="001050CA">
        <w:rPr>
          <w:rFonts w:ascii="Times New Roman" w:hAnsi="Times New Roman"/>
          <w:color w:val="191919"/>
          <w:sz w:val="18"/>
          <w:szCs w:val="18"/>
        </w:rPr>
        <w:t>5</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hour</w:t>
      </w:r>
      <w:r w:rsidR="001050CA">
        <w:rPr>
          <w:rFonts w:ascii="Times New Roman" w:hAnsi="Times New Roman"/>
          <w:color w:val="191919"/>
          <w:sz w:val="18"/>
          <w:szCs w:val="18"/>
        </w:rPr>
        <w:t>s</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i</w:t>
      </w:r>
      <w:r w:rsidR="001050CA">
        <w:rPr>
          <w:rFonts w:ascii="Times New Roman" w:hAnsi="Times New Roman"/>
          <w:color w:val="191919"/>
          <w:sz w:val="18"/>
          <w:szCs w:val="18"/>
        </w:rPr>
        <w:t>n</w:t>
      </w:r>
      <w:r w:rsidR="001050CA">
        <w:rPr>
          <w:rFonts w:ascii="Times New Roman" w:hAnsi="Times New Roman"/>
          <w:color w:val="191919"/>
          <w:spacing w:val="-15"/>
          <w:sz w:val="18"/>
          <w:szCs w:val="18"/>
        </w:rPr>
        <w:t xml:space="preserve"> </w:t>
      </w:r>
      <w:r w:rsidR="001050CA">
        <w:rPr>
          <w:rFonts w:ascii="Times New Roman" w:hAnsi="Times New Roman"/>
          <w:color w:val="191919"/>
          <w:spacing w:val="-2"/>
          <w:sz w:val="18"/>
          <w:szCs w:val="18"/>
        </w:rPr>
        <w:t>Are</w:t>
      </w:r>
      <w:r w:rsidR="001050CA">
        <w:rPr>
          <w:rFonts w:ascii="Times New Roman" w:hAnsi="Times New Roman"/>
          <w:color w:val="191919"/>
          <w:sz w:val="18"/>
          <w:szCs w:val="18"/>
        </w:rPr>
        <w:t>a</w:t>
      </w:r>
      <w:r w:rsidR="001050CA">
        <w:rPr>
          <w:rFonts w:ascii="Times New Roman" w:hAnsi="Times New Roman"/>
          <w:color w:val="191919"/>
          <w:spacing w:val="-5"/>
          <w:sz w:val="18"/>
          <w:szCs w:val="18"/>
        </w:rPr>
        <w:t xml:space="preserve"> </w:t>
      </w:r>
      <w:r w:rsidR="001050CA">
        <w:rPr>
          <w:rFonts w:ascii="Times New Roman" w:hAnsi="Times New Roman"/>
          <w:color w:val="191919"/>
          <w:sz w:val="18"/>
          <w:szCs w:val="18"/>
        </w:rPr>
        <w:t>B</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(Institutiona</w:t>
      </w:r>
      <w:r w:rsidR="001050CA">
        <w:rPr>
          <w:rFonts w:ascii="Times New Roman" w:hAnsi="Times New Roman"/>
          <w:color w:val="191919"/>
          <w:sz w:val="18"/>
          <w:szCs w:val="18"/>
        </w:rPr>
        <w:t>l</w:t>
      </w:r>
      <w:r w:rsidR="001050CA">
        <w:rPr>
          <w:rFonts w:ascii="Times New Roman" w:hAnsi="Times New Roman"/>
          <w:color w:val="191919"/>
          <w:spacing w:val="-5"/>
          <w:sz w:val="18"/>
          <w:szCs w:val="18"/>
        </w:rPr>
        <w:t xml:space="preserve"> </w:t>
      </w:r>
      <w:r w:rsidR="001050CA">
        <w:rPr>
          <w:rFonts w:ascii="Times New Roman" w:hAnsi="Times New Roman"/>
          <w:color w:val="191919"/>
          <w:spacing w:val="-2"/>
          <w:sz w:val="18"/>
          <w:szCs w:val="18"/>
        </w:rPr>
        <w:t xml:space="preserve">Op- </w:t>
      </w:r>
      <w:proofErr w:type="spellStart"/>
      <w:r w:rsidR="001050CA">
        <w:rPr>
          <w:rFonts w:ascii="Times New Roman" w:hAnsi="Times New Roman"/>
          <w:color w:val="191919"/>
          <w:spacing w:val="-2"/>
          <w:sz w:val="18"/>
          <w:szCs w:val="18"/>
        </w:rPr>
        <w:t>tions</w:t>
      </w:r>
      <w:proofErr w:type="spellEnd"/>
      <w:r w:rsidR="001050CA">
        <w:rPr>
          <w:rFonts w:ascii="Times New Roman" w:hAnsi="Times New Roman"/>
          <w:color w:val="191919"/>
          <w:spacing w:val="-2"/>
          <w:sz w:val="18"/>
          <w:szCs w:val="18"/>
        </w:rPr>
        <w:t>)</w:t>
      </w:r>
      <w:r w:rsidR="001050CA">
        <w:rPr>
          <w:rFonts w:ascii="Times New Roman" w:hAnsi="Times New Roman"/>
          <w:color w:val="191919"/>
          <w:sz w:val="18"/>
          <w:szCs w:val="18"/>
        </w:rPr>
        <w:t>,</w:t>
      </w:r>
      <w:r w:rsidR="001050CA">
        <w:rPr>
          <w:rFonts w:ascii="Times New Roman" w:hAnsi="Times New Roman"/>
          <w:color w:val="191919"/>
          <w:spacing w:val="-8"/>
          <w:sz w:val="18"/>
          <w:szCs w:val="18"/>
        </w:rPr>
        <w:t xml:space="preserve"> </w:t>
      </w:r>
      <w:r w:rsidR="001050CA">
        <w:rPr>
          <w:rFonts w:ascii="Times New Roman" w:hAnsi="Times New Roman"/>
          <w:color w:val="191919"/>
          <w:sz w:val="18"/>
          <w:szCs w:val="18"/>
        </w:rPr>
        <w:t>6</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hour</w:t>
      </w:r>
      <w:r w:rsidR="001050CA">
        <w:rPr>
          <w:rFonts w:ascii="Times New Roman" w:hAnsi="Times New Roman"/>
          <w:color w:val="191919"/>
          <w:sz w:val="18"/>
          <w:szCs w:val="18"/>
        </w:rPr>
        <w:t>s</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i</w:t>
      </w:r>
      <w:r w:rsidR="001050CA">
        <w:rPr>
          <w:rFonts w:ascii="Times New Roman" w:hAnsi="Times New Roman"/>
          <w:color w:val="191919"/>
          <w:sz w:val="18"/>
          <w:szCs w:val="18"/>
        </w:rPr>
        <w:t>n</w:t>
      </w:r>
      <w:r w:rsidR="001050CA">
        <w:rPr>
          <w:rFonts w:ascii="Times New Roman" w:hAnsi="Times New Roman"/>
          <w:color w:val="191919"/>
          <w:spacing w:val="-18"/>
          <w:sz w:val="18"/>
          <w:szCs w:val="18"/>
        </w:rPr>
        <w:t xml:space="preserve"> </w:t>
      </w:r>
      <w:r w:rsidR="001050CA">
        <w:rPr>
          <w:rFonts w:ascii="Times New Roman" w:hAnsi="Times New Roman"/>
          <w:color w:val="191919"/>
          <w:spacing w:val="-2"/>
          <w:sz w:val="18"/>
          <w:szCs w:val="18"/>
        </w:rPr>
        <w:t>Are</w:t>
      </w:r>
      <w:r w:rsidR="001050CA">
        <w:rPr>
          <w:rFonts w:ascii="Times New Roman" w:hAnsi="Times New Roman"/>
          <w:color w:val="191919"/>
          <w:sz w:val="18"/>
          <w:szCs w:val="18"/>
        </w:rPr>
        <w:t>a</w:t>
      </w:r>
      <w:r w:rsidR="001050CA">
        <w:rPr>
          <w:rFonts w:ascii="Times New Roman" w:hAnsi="Times New Roman"/>
          <w:color w:val="191919"/>
          <w:spacing w:val="-8"/>
          <w:sz w:val="18"/>
          <w:szCs w:val="18"/>
        </w:rPr>
        <w:t xml:space="preserve"> </w:t>
      </w:r>
      <w:r w:rsidR="001050CA">
        <w:rPr>
          <w:rFonts w:ascii="Times New Roman" w:hAnsi="Times New Roman"/>
          <w:color w:val="191919"/>
          <w:sz w:val="18"/>
          <w:szCs w:val="18"/>
        </w:rPr>
        <w:t>C</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(Humanities/Fin</w:t>
      </w:r>
      <w:r w:rsidR="001050CA">
        <w:rPr>
          <w:rFonts w:ascii="Times New Roman" w:hAnsi="Times New Roman"/>
          <w:color w:val="191919"/>
          <w:sz w:val="18"/>
          <w:szCs w:val="18"/>
        </w:rPr>
        <w:t>e</w:t>
      </w:r>
      <w:r w:rsidR="001050CA">
        <w:rPr>
          <w:rFonts w:ascii="Times New Roman" w:hAnsi="Times New Roman"/>
          <w:color w:val="191919"/>
          <w:spacing w:val="-18"/>
          <w:sz w:val="18"/>
          <w:szCs w:val="18"/>
        </w:rPr>
        <w:t xml:space="preserve"> </w:t>
      </w:r>
      <w:r w:rsidR="001050CA">
        <w:rPr>
          <w:rFonts w:ascii="Times New Roman" w:hAnsi="Times New Roman"/>
          <w:color w:val="191919"/>
          <w:spacing w:val="-2"/>
          <w:sz w:val="18"/>
          <w:szCs w:val="18"/>
        </w:rPr>
        <w:t>Arts)</w:t>
      </w:r>
      <w:r w:rsidR="001050CA">
        <w:rPr>
          <w:rFonts w:ascii="Times New Roman" w:hAnsi="Times New Roman"/>
          <w:color w:val="191919"/>
          <w:sz w:val="18"/>
          <w:szCs w:val="18"/>
        </w:rPr>
        <w:t>,</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10-</w:t>
      </w:r>
      <w:r w:rsidR="001050CA">
        <w:rPr>
          <w:rFonts w:ascii="Times New Roman" w:hAnsi="Times New Roman"/>
          <w:color w:val="191919"/>
          <w:spacing w:val="-8"/>
          <w:sz w:val="18"/>
          <w:szCs w:val="18"/>
        </w:rPr>
        <w:t>1</w:t>
      </w:r>
      <w:r w:rsidR="001050CA">
        <w:rPr>
          <w:rFonts w:ascii="Times New Roman" w:hAnsi="Times New Roman"/>
          <w:color w:val="191919"/>
          <w:sz w:val="18"/>
          <w:szCs w:val="18"/>
        </w:rPr>
        <w:t>1</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hour</w:t>
      </w:r>
      <w:r w:rsidR="001050CA">
        <w:rPr>
          <w:rFonts w:ascii="Times New Roman" w:hAnsi="Times New Roman"/>
          <w:color w:val="191919"/>
          <w:sz w:val="18"/>
          <w:szCs w:val="18"/>
        </w:rPr>
        <w:t>s</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i</w:t>
      </w:r>
      <w:r w:rsidR="001050CA">
        <w:rPr>
          <w:rFonts w:ascii="Times New Roman" w:hAnsi="Times New Roman"/>
          <w:color w:val="191919"/>
          <w:sz w:val="18"/>
          <w:szCs w:val="18"/>
        </w:rPr>
        <w:t>n</w:t>
      </w:r>
      <w:r w:rsidR="001050CA">
        <w:rPr>
          <w:rFonts w:ascii="Times New Roman" w:hAnsi="Times New Roman"/>
          <w:color w:val="191919"/>
          <w:spacing w:val="-18"/>
          <w:sz w:val="18"/>
          <w:szCs w:val="18"/>
        </w:rPr>
        <w:t xml:space="preserve"> </w:t>
      </w:r>
      <w:r w:rsidR="001050CA">
        <w:rPr>
          <w:rFonts w:ascii="Times New Roman" w:hAnsi="Times New Roman"/>
          <w:color w:val="191919"/>
          <w:spacing w:val="-2"/>
          <w:sz w:val="18"/>
          <w:szCs w:val="18"/>
        </w:rPr>
        <w:t>Are</w:t>
      </w:r>
      <w:r w:rsidR="001050CA">
        <w:rPr>
          <w:rFonts w:ascii="Times New Roman" w:hAnsi="Times New Roman"/>
          <w:color w:val="191919"/>
          <w:sz w:val="18"/>
          <w:szCs w:val="18"/>
        </w:rPr>
        <w:t>a</w:t>
      </w:r>
      <w:r w:rsidR="001050CA">
        <w:rPr>
          <w:rFonts w:ascii="Times New Roman" w:hAnsi="Times New Roman"/>
          <w:color w:val="191919"/>
          <w:spacing w:val="-8"/>
          <w:sz w:val="18"/>
          <w:szCs w:val="18"/>
        </w:rPr>
        <w:t xml:space="preserve"> </w:t>
      </w:r>
      <w:r w:rsidR="001050CA">
        <w:rPr>
          <w:rFonts w:ascii="Times New Roman" w:hAnsi="Times New Roman"/>
          <w:color w:val="191919"/>
          <w:sz w:val="18"/>
          <w:szCs w:val="18"/>
        </w:rPr>
        <w:t>D</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(Science</w:t>
      </w:r>
      <w:r w:rsidR="001050CA">
        <w:rPr>
          <w:rFonts w:ascii="Times New Roman" w:hAnsi="Times New Roman"/>
          <w:color w:val="191919"/>
          <w:sz w:val="18"/>
          <w:szCs w:val="18"/>
        </w:rPr>
        <w:t>,</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Mathematic</w:t>
      </w:r>
      <w:r w:rsidR="001050CA">
        <w:rPr>
          <w:rFonts w:ascii="Times New Roman" w:hAnsi="Times New Roman"/>
          <w:color w:val="191919"/>
          <w:sz w:val="18"/>
          <w:szCs w:val="18"/>
        </w:rPr>
        <w:t>s</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an</w:t>
      </w:r>
      <w:r w:rsidR="001050CA">
        <w:rPr>
          <w:rFonts w:ascii="Times New Roman" w:hAnsi="Times New Roman"/>
          <w:color w:val="191919"/>
          <w:sz w:val="18"/>
          <w:szCs w:val="18"/>
        </w:rPr>
        <w:t>d</w:t>
      </w:r>
      <w:r w:rsidR="001050CA">
        <w:rPr>
          <w:rFonts w:ascii="Times New Roman" w:hAnsi="Times New Roman"/>
          <w:color w:val="191919"/>
          <w:spacing w:val="-12"/>
          <w:sz w:val="18"/>
          <w:szCs w:val="18"/>
        </w:rPr>
        <w:t xml:space="preserve"> </w:t>
      </w:r>
      <w:r w:rsidR="001050CA">
        <w:rPr>
          <w:rFonts w:ascii="Times New Roman" w:hAnsi="Times New Roman"/>
          <w:color w:val="191919"/>
          <w:spacing w:val="-14"/>
          <w:sz w:val="18"/>
          <w:szCs w:val="18"/>
        </w:rPr>
        <w:t>T</w:t>
      </w:r>
      <w:r w:rsidR="001050CA">
        <w:rPr>
          <w:rFonts w:ascii="Times New Roman" w:hAnsi="Times New Roman"/>
          <w:color w:val="191919"/>
          <w:spacing w:val="-2"/>
          <w:sz w:val="18"/>
          <w:szCs w:val="18"/>
        </w:rPr>
        <w:t>echnology)</w:t>
      </w:r>
      <w:r w:rsidR="001050CA">
        <w:rPr>
          <w:rFonts w:ascii="Times New Roman" w:hAnsi="Times New Roman"/>
          <w:color w:val="191919"/>
          <w:sz w:val="18"/>
          <w:szCs w:val="18"/>
        </w:rPr>
        <w:t>,</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1</w:t>
      </w:r>
      <w:r w:rsidR="001050CA">
        <w:rPr>
          <w:rFonts w:ascii="Times New Roman" w:hAnsi="Times New Roman"/>
          <w:color w:val="191919"/>
          <w:sz w:val="18"/>
          <w:szCs w:val="18"/>
        </w:rPr>
        <w:t>2</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hour</w:t>
      </w:r>
      <w:r w:rsidR="001050CA">
        <w:rPr>
          <w:rFonts w:ascii="Times New Roman" w:hAnsi="Times New Roman"/>
          <w:color w:val="191919"/>
          <w:sz w:val="18"/>
          <w:szCs w:val="18"/>
        </w:rPr>
        <w:t>s</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i</w:t>
      </w:r>
      <w:r w:rsidR="001050CA">
        <w:rPr>
          <w:rFonts w:ascii="Times New Roman" w:hAnsi="Times New Roman"/>
          <w:color w:val="191919"/>
          <w:sz w:val="18"/>
          <w:szCs w:val="18"/>
        </w:rPr>
        <w:t>n</w:t>
      </w:r>
      <w:r w:rsidR="001050CA">
        <w:rPr>
          <w:rFonts w:ascii="Times New Roman" w:hAnsi="Times New Roman"/>
          <w:color w:val="191919"/>
          <w:spacing w:val="-18"/>
          <w:sz w:val="18"/>
          <w:szCs w:val="18"/>
        </w:rPr>
        <w:t xml:space="preserve"> </w:t>
      </w:r>
      <w:r w:rsidR="001050CA">
        <w:rPr>
          <w:rFonts w:ascii="Times New Roman" w:hAnsi="Times New Roman"/>
          <w:color w:val="191919"/>
          <w:spacing w:val="-2"/>
          <w:sz w:val="18"/>
          <w:szCs w:val="18"/>
        </w:rPr>
        <w:t>Are</w:t>
      </w:r>
      <w:r w:rsidR="001050CA">
        <w:rPr>
          <w:rFonts w:ascii="Times New Roman" w:hAnsi="Times New Roman"/>
          <w:color w:val="191919"/>
          <w:sz w:val="18"/>
          <w:szCs w:val="18"/>
        </w:rPr>
        <w:t>a</w:t>
      </w:r>
      <w:r w:rsidR="001050CA">
        <w:rPr>
          <w:rFonts w:ascii="Times New Roman" w:hAnsi="Times New Roman"/>
          <w:color w:val="191919"/>
          <w:spacing w:val="-9"/>
          <w:sz w:val="18"/>
          <w:szCs w:val="18"/>
        </w:rPr>
        <w:t xml:space="preserve"> </w:t>
      </w:r>
      <w:r w:rsidR="001050CA">
        <w:rPr>
          <w:rFonts w:ascii="Times New Roman" w:hAnsi="Times New Roman"/>
          <w:color w:val="191919"/>
          <w:sz w:val="18"/>
          <w:szCs w:val="18"/>
        </w:rPr>
        <w:t>E</w:t>
      </w:r>
      <w:r w:rsidR="001050CA">
        <w:rPr>
          <w:rFonts w:ascii="Times New Roman" w:hAnsi="Times New Roman"/>
          <w:color w:val="191919"/>
          <w:spacing w:val="-8"/>
          <w:sz w:val="18"/>
          <w:szCs w:val="18"/>
        </w:rPr>
        <w:t xml:space="preserve"> </w:t>
      </w:r>
      <w:r w:rsidR="001050CA">
        <w:rPr>
          <w:rFonts w:ascii="Times New Roman" w:hAnsi="Times New Roman"/>
          <w:color w:val="191919"/>
          <w:spacing w:val="-2"/>
          <w:sz w:val="18"/>
          <w:szCs w:val="18"/>
        </w:rPr>
        <w:t>(Socia</w:t>
      </w:r>
      <w:r w:rsidR="001050CA">
        <w:rPr>
          <w:rFonts w:ascii="Times New Roman" w:hAnsi="Times New Roman"/>
          <w:color w:val="191919"/>
          <w:sz w:val="18"/>
          <w:szCs w:val="18"/>
        </w:rPr>
        <w:t>l</w:t>
      </w:r>
      <w:r w:rsidR="001050CA">
        <w:rPr>
          <w:rFonts w:ascii="Times New Roman" w:hAnsi="Times New Roman"/>
          <w:color w:val="191919"/>
          <w:spacing w:val="-8"/>
          <w:sz w:val="18"/>
          <w:szCs w:val="18"/>
        </w:rPr>
        <w:t xml:space="preserve"> </w:t>
      </w:r>
      <w:proofErr w:type="spellStart"/>
      <w:r w:rsidR="001050CA">
        <w:rPr>
          <w:rFonts w:ascii="Times New Roman" w:hAnsi="Times New Roman"/>
          <w:color w:val="191919"/>
          <w:spacing w:val="-2"/>
          <w:sz w:val="18"/>
          <w:szCs w:val="18"/>
        </w:rPr>
        <w:t>Sci</w:t>
      </w:r>
      <w:proofErr w:type="spellEnd"/>
      <w:r w:rsidR="001050CA">
        <w:rPr>
          <w:rFonts w:ascii="Times New Roman" w:hAnsi="Times New Roman"/>
          <w:color w:val="191919"/>
          <w:spacing w:val="-2"/>
          <w:sz w:val="18"/>
          <w:szCs w:val="18"/>
        </w:rPr>
        <w:t xml:space="preserve">- </w:t>
      </w:r>
      <w:proofErr w:type="spellStart"/>
      <w:r w:rsidR="001050CA">
        <w:rPr>
          <w:rFonts w:ascii="Times New Roman" w:hAnsi="Times New Roman"/>
          <w:color w:val="191919"/>
          <w:spacing w:val="-2"/>
          <w:sz w:val="18"/>
          <w:szCs w:val="18"/>
        </w:rPr>
        <w:t>ence</w:t>
      </w:r>
      <w:proofErr w:type="spellEnd"/>
      <w:r w:rsidR="001050CA">
        <w:rPr>
          <w:rFonts w:ascii="Times New Roman" w:hAnsi="Times New Roman"/>
          <w:color w:val="191919"/>
          <w:spacing w:val="-2"/>
          <w:sz w:val="18"/>
          <w:szCs w:val="18"/>
        </w:rPr>
        <w:t>)</w:t>
      </w:r>
      <w:r w:rsidR="001050CA">
        <w:rPr>
          <w:rFonts w:ascii="Times New Roman" w:hAnsi="Times New Roman"/>
          <w:color w:val="191919"/>
          <w:sz w:val="18"/>
          <w:szCs w:val="18"/>
        </w:rPr>
        <w:t>,</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1</w:t>
      </w:r>
      <w:r w:rsidR="001050CA">
        <w:rPr>
          <w:rFonts w:ascii="Times New Roman" w:hAnsi="Times New Roman"/>
          <w:color w:val="191919"/>
          <w:sz w:val="18"/>
          <w:szCs w:val="18"/>
        </w:rPr>
        <w:t>8</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hour</w:t>
      </w:r>
      <w:r w:rsidR="001050CA">
        <w:rPr>
          <w:rFonts w:ascii="Times New Roman" w:hAnsi="Times New Roman"/>
          <w:color w:val="191919"/>
          <w:sz w:val="18"/>
          <w:szCs w:val="18"/>
        </w:rPr>
        <w:t>s</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i</w:t>
      </w:r>
      <w:r w:rsidR="001050CA">
        <w:rPr>
          <w:rFonts w:ascii="Times New Roman" w:hAnsi="Times New Roman"/>
          <w:color w:val="191919"/>
          <w:sz w:val="18"/>
          <w:szCs w:val="18"/>
        </w:rPr>
        <w:t>n</w:t>
      </w:r>
      <w:r w:rsidR="001050CA">
        <w:rPr>
          <w:rFonts w:ascii="Times New Roman" w:hAnsi="Times New Roman"/>
          <w:color w:val="191919"/>
          <w:spacing w:val="-14"/>
          <w:sz w:val="18"/>
          <w:szCs w:val="18"/>
        </w:rPr>
        <w:t xml:space="preserve"> </w:t>
      </w:r>
      <w:r w:rsidR="001050CA">
        <w:rPr>
          <w:rFonts w:ascii="Times New Roman" w:hAnsi="Times New Roman"/>
          <w:color w:val="191919"/>
          <w:spacing w:val="-2"/>
          <w:sz w:val="18"/>
          <w:szCs w:val="18"/>
        </w:rPr>
        <w:t>Are</w:t>
      </w:r>
      <w:r w:rsidR="001050CA">
        <w:rPr>
          <w:rFonts w:ascii="Times New Roman" w:hAnsi="Times New Roman"/>
          <w:color w:val="191919"/>
          <w:sz w:val="18"/>
          <w:szCs w:val="18"/>
        </w:rPr>
        <w:t>a</w:t>
      </w:r>
      <w:r w:rsidR="001050CA">
        <w:rPr>
          <w:rFonts w:ascii="Times New Roman" w:hAnsi="Times New Roman"/>
          <w:color w:val="191919"/>
          <w:spacing w:val="-4"/>
          <w:sz w:val="18"/>
          <w:szCs w:val="18"/>
        </w:rPr>
        <w:t xml:space="preserve"> </w:t>
      </w:r>
      <w:r w:rsidR="001050CA">
        <w:rPr>
          <w:rFonts w:ascii="Times New Roman" w:hAnsi="Times New Roman"/>
          <w:color w:val="191919"/>
          <w:sz w:val="18"/>
          <w:szCs w:val="18"/>
        </w:rPr>
        <w:t>F</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(Course</w:t>
      </w:r>
      <w:r w:rsidR="001050CA">
        <w:rPr>
          <w:rFonts w:ascii="Times New Roman" w:hAnsi="Times New Roman"/>
          <w:color w:val="191919"/>
          <w:sz w:val="18"/>
          <w:szCs w:val="18"/>
        </w:rPr>
        <w:t>s</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relate</w:t>
      </w:r>
      <w:r w:rsidR="001050CA">
        <w:rPr>
          <w:rFonts w:ascii="Times New Roman" w:hAnsi="Times New Roman"/>
          <w:color w:val="191919"/>
          <w:sz w:val="18"/>
          <w:szCs w:val="18"/>
        </w:rPr>
        <w:t>d</w:t>
      </w:r>
      <w:r w:rsidR="001050CA">
        <w:rPr>
          <w:rFonts w:ascii="Times New Roman" w:hAnsi="Times New Roman"/>
          <w:color w:val="191919"/>
          <w:spacing w:val="-3"/>
          <w:sz w:val="18"/>
          <w:szCs w:val="18"/>
        </w:rPr>
        <w:t xml:space="preserve"> </w:t>
      </w:r>
      <w:r w:rsidR="001050CA">
        <w:rPr>
          <w:rFonts w:ascii="Times New Roman" w:hAnsi="Times New Roman"/>
          <w:color w:val="191919"/>
          <w:spacing w:val="-2"/>
          <w:sz w:val="18"/>
          <w:szCs w:val="18"/>
        </w:rPr>
        <w:t>t</w:t>
      </w:r>
      <w:r w:rsidR="001050CA">
        <w:rPr>
          <w:rFonts w:ascii="Times New Roman" w:hAnsi="Times New Roman"/>
          <w:color w:val="191919"/>
          <w:sz w:val="18"/>
          <w:szCs w:val="18"/>
        </w:rPr>
        <w:t>o</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progra</w:t>
      </w:r>
      <w:r w:rsidR="001050CA">
        <w:rPr>
          <w:rFonts w:ascii="Times New Roman" w:hAnsi="Times New Roman"/>
          <w:color w:val="191919"/>
          <w:sz w:val="18"/>
          <w:szCs w:val="18"/>
        </w:rPr>
        <w:t>m</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o</w:t>
      </w:r>
      <w:r w:rsidR="001050CA">
        <w:rPr>
          <w:rFonts w:ascii="Times New Roman" w:hAnsi="Times New Roman"/>
          <w:color w:val="191919"/>
          <w:sz w:val="18"/>
          <w:szCs w:val="18"/>
        </w:rPr>
        <w:t>f</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study)</w:t>
      </w:r>
      <w:r w:rsidR="001050CA">
        <w:rPr>
          <w:rFonts w:ascii="Times New Roman" w:hAnsi="Times New Roman"/>
          <w:color w:val="191919"/>
          <w:sz w:val="18"/>
          <w:szCs w:val="18"/>
        </w:rPr>
        <w:t>,</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an</w:t>
      </w:r>
      <w:r w:rsidR="001050CA">
        <w:rPr>
          <w:rFonts w:ascii="Times New Roman" w:hAnsi="Times New Roman"/>
          <w:color w:val="191919"/>
          <w:sz w:val="18"/>
          <w:szCs w:val="18"/>
        </w:rPr>
        <w:t>d</w:t>
      </w:r>
      <w:r w:rsidR="001050CA">
        <w:rPr>
          <w:rFonts w:ascii="Times New Roman" w:hAnsi="Times New Roman"/>
          <w:color w:val="191919"/>
          <w:spacing w:val="-4"/>
          <w:sz w:val="18"/>
          <w:szCs w:val="18"/>
        </w:rPr>
        <w:t xml:space="preserve"> </w:t>
      </w:r>
      <w:r w:rsidR="001050CA">
        <w:rPr>
          <w:rFonts w:ascii="Times New Roman" w:hAnsi="Times New Roman"/>
          <w:color w:val="191919"/>
          <w:sz w:val="18"/>
          <w:szCs w:val="18"/>
        </w:rPr>
        <w:t>6</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hour</w:t>
      </w:r>
      <w:r w:rsidR="001050CA">
        <w:rPr>
          <w:rFonts w:ascii="Times New Roman" w:hAnsi="Times New Roman"/>
          <w:color w:val="191919"/>
          <w:sz w:val="18"/>
          <w:szCs w:val="18"/>
        </w:rPr>
        <w:t>s</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abov</w:t>
      </w:r>
      <w:r w:rsidR="001050CA">
        <w:rPr>
          <w:rFonts w:ascii="Times New Roman" w:hAnsi="Times New Roman"/>
          <w:color w:val="191919"/>
          <w:sz w:val="18"/>
          <w:szCs w:val="18"/>
        </w:rPr>
        <w:t>e</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th</w:t>
      </w:r>
      <w:r w:rsidR="001050CA">
        <w:rPr>
          <w:rFonts w:ascii="Times New Roman" w:hAnsi="Times New Roman"/>
          <w:color w:val="191919"/>
          <w:sz w:val="18"/>
          <w:szCs w:val="18"/>
        </w:rPr>
        <w:t>e</w:t>
      </w:r>
      <w:r w:rsidR="001050CA">
        <w:rPr>
          <w:rFonts w:ascii="Times New Roman" w:hAnsi="Times New Roman"/>
          <w:color w:val="191919"/>
          <w:spacing w:val="-4"/>
          <w:sz w:val="18"/>
          <w:szCs w:val="18"/>
        </w:rPr>
        <w:t xml:space="preserve"> </w:t>
      </w:r>
      <w:r w:rsidR="001050CA">
        <w:rPr>
          <w:rFonts w:ascii="Times New Roman" w:hAnsi="Times New Roman"/>
          <w:color w:val="191919"/>
          <w:spacing w:val="-2"/>
          <w:sz w:val="18"/>
          <w:szCs w:val="18"/>
        </w:rPr>
        <w:t>Core.</w:t>
      </w:r>
    </w:p>
    <w:p w:rsidR="001050CA" w:rsidRDefault="001050CA" w:rsidP="001050CA">
      <w:pPr>
        <w:widowControl w:val="0"/>
        <w:autoSpaceDE w:val="0"/>
        <w:autoSpaceDN w:val="0"/>
        <w:adjustRightInd w:val="0"/>
        <w:spacing w:before="13"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1120" w:right="9000"/>
        <w:jc w:val="both"/>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z w:val="18"/>
          <w:szCs w:val="18"/>
        </w:rPr>
        <w:t>F</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courses:</w:t>
      </w:r>
    </w:p>
    <w:p w:rsidR="001050CA" w:rsidRDefault="001050CA" w:rsidP="001050CA">
      <w:pPr>
        <w:widowControl w:val="0"/>
        <w:tabs>
          <w:tab w:val="left" w:pos="10320"/>
        </w:tabs>
        <w:autoSpaceDE w:val="0"/>
        <w:autoSpaceDN w:val="0"/>
        <w:adjustRightInd w:val="0"/>
        <w:spacing w:before="12" w:after="0" w:line="250" w:lineRule="auto"/>
        <w:ind w:left="1120" w:right="444"/>
        <w:jc w:val="both"/>
        <w:rPr>
          <w:ins w:id="750" w:author="Tippins, Margie F." w:date="2011-04-06T09:18:00Z"/>
          <w:rFonts w:ascii="Times New Roman" w:hAnsi="Times New Roman"/>
          <w:color w:val="191919"/>
          <w:sz w:val="18"/>
          <w:szCs w:val="18"/>
        </w:rPr>
      </w:pP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Growt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0"/>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w:t>
      </w:r>
      <w:r>
        <w:rPr>
          <w:rFonts w:ascii="Times New Roman" w:hAnsi="Times New Roman"/>
          <w:color w:val="191919"/>
          <w:sz w:val="18"/>
          <w:szCs w:val="18"/>
        </w:rPr>
        <w:t>s</w:t>
      </w:r>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 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24</w:t>
      </w:r>
      <w:r>
        <w:rPr>
          <w:rFonts w:ascii="Times New Roman" w:hAnsi="Times New Roman"/>
          <w:color w:val="191919"/>
          <w:spacing w:val="-8"/>
          <w:sz w:val="18"/>
          <w:szCs w:val="18"/>
        </w:rPr>
        <w:t>1</w:t>
      </w:r>
      <w:r>
        <w:rPr>
          <w:rFonts w:ascii="Times New Roman" w:hAnsi="Times New Roman"/>
          <w:color w:val="191919"/>
          <w:spacing w:val="-2"/>
          <w:sz w:val="18"/>
          <w:szCs w:val="18"/>
        </w:rPr>
        <w:t>1/241</w:t>
      </w:r>
      <w:r>
        <w:rPr>
          <w:rFonts w:ascii="Times New Roman" w:hAnsi="Times New Roman"/>
          <w:color w:val="191919"/>
          <w:sz w:val="18"/>
          <w:szCs w:val="18"/>
        </w:rPr>
        <w:t>2</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 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22</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Microbiolog</w:t>
      </w:r>
      <w:r>
        <w:rPr>
          <w:rFonts w:ascii="Times New Roman" w:hAnsi="Times New Roman"/>
          <w:color w:val="191919"/>
          <w:sz w:val="18"/>
          <w:szCs w:val="18"/>
        </w:rPr>
        <w:t>y</w:t>
      </w:r>
      <w:r>
        <w:rPr>
          <w:rFonts w:ascii="Times New Roman" w:hAnsi="Times New Roman"/>
          <w:color w:val="191919"/>
          <w:sz w:val="18"/>
          <w:szCs w:val="18"/>
        </w:rPr>
        <w:tab/>
        <w:t>4</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del w:id="751" w:author="Tippins, Margie F." w:date="2011-04-06T09:18:00Z">
        <w:r w:rsidDel="00546B19">
          <w:rPr>
            <w:rFonts w:ascii="Times New Roman" w:hAnsi="Times New Roman"/>
            <w:color w:val="191919"/>
            <w:spacing w:val="-2"/>
            <w:sz w:val="18"/>
            <w:szCs w:val="18"/>
          </w:rPr>
          <w:delText>SOC</w:delText>
        </w:r>
        <w:r w:rsidDel="00546B19">
          <w:rPr>
            <w:rFonts w:ascii="Times New Roman" w:hAnsi="Times New Roman"/>
            <w:color w:val="191919"/>
            <w:sz w:val="18"/>
            <w:szCs w:val="18"/>
          </w:rPr>
          <w:delText>I</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335</w:delText>
        </w:r>
        <w:r w:rsidDel="00546B19">
          <w:rPr>
            <w:rFonts w:ascii="Times New Roman" w:hAnsi="Times New Roman"/>
            <w:color w:val="191919"/>
            <w:sz w:val="18"/>
            <w:szCs w:val="18"/>
          </w:rPr>
          <w:delText>4</w:delText>
        </w:r>
        <w:r w:rsidDel="00546B19">
          <w:rPr>
            <w:rFonts w:ascii="Times New Roman" w:hAnsi="Times New Roman"/>
            <w:color w:val="191919"/>
            <w:spacing w:val="-14"/>
            <w:sz w:val="18"/>
            <w:szCs w:val="18"/>
          </w:rPr>
          <w:delText xml:space="preserve"> </w:delText>
        </w:r>
        <w:r w:rsidDel="00546B19">
          <w:rPr>
            <w:rFonts w:ascii="Times New Roman" w:hAnsi="Times New Roman"/>
            <w:color w:val="191919"/>
            <w:spacing w:val="-2"/>
            <w:sz w:val="18"/>
            <w:szCs w:val="18"/>
          </w:rPr>
          <w:delText>Aging/Socia</w:delText>
        </w:r>
        <w:r w:rsidDel="00546B19">
          <w:rPr>
            <w:rFonts w:ascii="Times New Roman" w:hAnsi="Times New Roman"/>
            <w:color w:val="191919"/>
            <w:sz w:val="18"/>
            <w:szCs w:val="18"/>
          </w:rPr>
          <w:delText>l</w:delText>
        </w:r>
        <w:r w:rsidDel="00546B19">
          <w:rPr>
            <w:rFonts w:ascii="Times New Roman" w:hAnsi="Times New Roman"/>
            <w:color w:val="191919"/>
            <w:spacing w:val="-3"/>
            <w:sz w:val="18"/>
            <w:szCs w:val="18"/>
          </w:rPr>
          <w:delText xml:space="preserve"> </w:delText>
        </w:r>
        <w:r w:rsidDel="00546B19">
          <w:rPr>
            <w:rFonts w:ascii="Times New Roman" w:hAnsi="Times New Roman"/>
            <w:color w:val="191919"/>
            <w:spacing w:val="-2"/>
            <w:sz w:val="18"/>
            <w:szCs w:val="18"/>
          </w:rPr>
          <w:delText>Polic</w:delText>
        </w:r>
        <w:r w:rsidDel="00546B19">
          <w:rPr>
            <w:rFonts w:ascii="Times New Roman" w:hAnsi="Times New Roman"/>
            <w:color w:val="191919"/>
            <w:sz w:val="18"/>
            <w:szCs w:val="18"/>
          </w:rPr>
          <w:delText>y</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(o</w:delText>
        </w:r>
        <w:r w:rsidDel="00546B19">
          <w:rPr>
            <w:rFonts w:ascii="Times New Roman" w:hAnsi="Times New Roman"/>
            <w:color w:val="191919"/>
            <w:sz w:val="18"/>
            <w:szCs w:val="18"/>
          </w:rPr>
          <w:delText>r</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approve</w:delText>
        </w:r>
        <w:r w:rsidDel="00546B19">
          <w:rPr>
            <w:rFonts w:ascii="Times New Roman" w:hAnsi="Times New Roman"/>
            <w:color w:val="191919"/>
            <w:sz w:val="18"/>
            <w:szCs w:val="18"/>
          </w:rPr>
          <w:delText>d</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substitute</w:delText>
        </w:r>
        <w:r w:rsidDel="00546B19">
          <w:rPr>
            <w:rFonts w:ascii="Times New Roman" w:hAnsi="Times New Roman"/>
            <w:color w:val="191919"/>
            <w:sz w:val="18"/>
            <w:szCs w:val="18"/>
          </w:rPr>
          <w:delText>)</w:delText>
        </w:r>
      </w:del>
    </w:p>
    <w:p w:rsidR="001050CA" w:rsidRDefault="001050CA" w:rsidP="001050CA">
      <w:pPr>
        <w:widowControl w:val="0"/>
        <w:tabs>
          <w:tab w:val="left" w:pos="10320"/>
        </w:tabs>
        <w:autoSpaceDE w:val="0"/>
        <w:autoSpaceDN w:val="0"/>
        <w:adjustRightInd w:val="0"/>
        <w:spacing w:before="12" w:after="0" w:line="250" w:lineRule="auto"/>
        <w:ind w:left="1120" w:right="444"/>
        <w:jc w:val="both"/>
        <w:rPr>
          <w:rFonts w:ascii="Times New Roman" w:hAnsi="Times New Roman"/>
          <w:color w:val="000000"/>
          <w:sz w:val="18"/>
          <w:szCs w:val="18"/>
        </w:rPr>
      </w:pPr>
      <w:ins w:id="752" w:author="Tippins, Margie F." w:date="2011-04-06T09:18:00Z">
        <w:r>
          <w:rPr>
            <w:rFonts w:ascii="Times New Roman" w:hAnsi="Times New Roman"/>
            <w:color w:val="191919"/>
            <w:sz w:val="18"/>
            <w:szCs w:val="18"/>
          </w:rPr>
          <w:t>NURS 2601 Introduction to Geriatric Nursing</w:t>
        </w:r>
      </w:ins>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Default="001050CA" w:rsidP="001050CA">
      <w:pPr>
        <w:widowControl w:val="0"/>
        <w:autoSpaceDE w:val="0"/>
        <w:autoSpaceDN w:val="0"/>
        <w:adjustRightInd w:val="0"/>
        <w:spacing w:after="0"/>
        <w:ind w:left="1120" w:right="7432"/>
        <w:jc w:val="both"/>
        <w:rPr>
          <w:rFonts w:ascii="Times New Roman" w:hAnsi="Times New Roman"/>
          <w:color w:val="000000"/>
          <w:sz w:val="18"/>
          <w:szCs w:val="18"/>
        </w:rPr>
      </w:pPr>
      <w:r>
        <w:rPr>
          <w:rFonts w:ascii="Times New Roman" w:hAnsi="Times New Roman"/>
          <w:b/>
          <w:bCs/>
          <w:color w:val="191919"/>
          <w:spacing w:val="-2"/>
          <w:sz w:val="24"/>
          <w:szCs w:val="24"/>
        </w:rPr>
        <w:t>A</w:t>
      </w:r>
      <w:r>
        <w:rPr>
          <w:rFonts w:ascii="Times New Roman" w:hAnsi="Times New Roman"/>
          <w:b/>
          <w:bCs/>
          <w:color w:val="191919"/>
          <w:spacing w:val="-2"/>
          <w:sz w:val="18"/>
          <w:szCs w:val="18"/>
        </w:rPr>
        <w:t>DDITIONA</w:t>
      </w:r>
      <w:r>
        <w:rPr>
          <w:rFonts w:ascii="Times New Roman" w:hAnsi="Times New Roman"/>
          <w:b/>
          <w:bCs/>
          <w:color w:val="191919"/>
          <w:sz w:val="18"/>
          <w:szCs w:val="18"/>
        </w:rPr>
        <w:t xml:space="preserve">L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1050CA" w:rsidRDefault="001050CA" w:rsidP="001050CA">
      <w:pPr>
        <w:widowControl w:val="0"/>
        <w:autoSpaceDE w:val="0"/>
        <w:autoSpaceDN w:val="0"/>
        <w:adjustRightInd w:val="0"/>
        <w:spacing w:before="30" w:after="0" w:line="250" w:lineRule="auto"/>
        <w:ind w:left="1120" w:right="91"/>
        <w:jc w:val="both"/>
        <w:rPr>
          <w:ins w:id="753" w:author="Tippins, Margie F." w:date="2011-04-06T09:19:00Z"/>
          <w:rFonts w:ascii="Times New Roman" w:hAnsi="Times New Roman"/>
          <w:color w:val="191919"/>
          <w:spacing w:val="-2"/>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obtainin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7</w:t>
      </w:r>
      <w:r>
        <w:rPr>
          <w:rFonts w:ascii="Times New Roman" w:hAnsi="Times New Roman"/>
          <w:color w:val="191919"/>
          <w:spacing w:val="-3"/>
          <w:sz w:val="18"/>
          <w:szCs w:val="18"/>
        </w:rPr>
        <w:t>5</w:t>
      </w:r>
      <w:r>
        <w:rPr>
          <w:rFonts w:ascii="Times New Roman" w:hAnsi="Times New Roman"/>
          <w:color w:val="191919"/>
          <w:sz w:val="18"/>
          <w:szCs w:val="18"/>
        </w:rPr>
        <w:t>.</w:t>
      </w:r>
      <w:r>
        <w:rPr>
          <w:rFonts w:ascii="Times New Roman" w:hAnsi="Times New Roman"/>
          <w:color w:val="191919"/>
          <w:spacing w:val="-3"/>
          <w:sz w:val="18"/>
          <w:szCs w:val="18"/>
        </w:rPr>
        <w:t xml:space="preserve"> </w:t>
      </w:r>
      <w:ins w:id="754" w:author="Tippins, Margie F." w:date="2011-04-06T09:23:00Z">
        <w:r>
          <w:rPr>
            <w:rFonts w:ascii="Times New Roman" w:hAnsi="Times New Roman"/>
            <w:color w:val="191919"/>
            <w:spacing w:val="-3"/>
            <w:sz w:val="18"/>
            <w:szCs w:val="18"/>
          </w:rPr>
          <w:t xml:space="preserve">A </w:t>
        </w:r>
      </w:ins>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 fail</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repea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agai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curriculum</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means 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nursing 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constitut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ground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dismissa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appea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lastRenderedPageBreak/>
        <w:t>y</w:t>
      </w:r>
      <w:r>
        <w:rPr>
          <w:rFonts w:ascii="Times New Roman" w:hAnsi="Times New Roman"/>
          <w:color w:val="191919"/>
          <w:spacing w:val="-3"/>
          <w:sz w:val="18"/>
          <w:szCs w:val="18"/>
        </w:rPr>
        <w:t>e</w:t>
      </w:r>
      <w:r>
        <w:rPr>
          <w:rFonts w:ascii="Times New Roman" w:hAnsi="Times New Roman"/>
          <w:color w:val="191919"/>
          <w:spacing w:val="-2"/>
          <w:sz w:val="18"/>
          <w:szCs w:val="18"/>
        </w:rPr>
        <w:t>a</w:t>
      </w:r>
      <w:r>
        <w:rPr>
          <w:rFonts w:ascii="Times New Roman" w:hAnsi="Times New Roman"/>
          <w:color w:val="191919"/>
          <w:spacing w:val="-12"/>
          <w:sz w:val="18"/>
          <w:szCs w:val="18"/>
        </w:rPr>
        <w:t>r</w:t>
      </w:r>
      <w:r>
        <w:rPr>
          <w:rFonts w:ascii="Times New Roman" w:hAnsi="Times New Roman"/>
          <w:color w:val="191919"/>
          <w:spacing w:val="-2"/>
          <w:sz w:val="18"/>
          <w:szCs w:val="18"/>
        </w:rPr>
        <w:t>.)</w:t>
      </w:r>
    </w:p>
    <w:p w:rsidR="001050CA" w:rsidRDefault="001050CA" w:rsidP="001050CA">
      <w:pPr>
        <w:widowControl w:val="0"/>
        <w:autoSpaceDE w:val="0"/>
        <w:autoSpaceDN w:val="0"/>
        <w:adjustRightInd w:val="0"/>
        <w:spacing w:before="30" w:after="0" w:line="250" w:lineRule="auto"/>
        <w:ind w:left="1120" w:right="91"/>
        <w:jc w:val="both"/>
        <w:rPr>
          <w:ins w:id="755" w:author="Tippins, Margie F." w:date="2011-04-06T09:19:00Z"/>
          <w:rFonts w:ascii="Times New Roman" w:hAnsi="Times New Roman"/>
          <w:color w:val="191919"/>
          <w:spacing w:val="-2"/>
          <w:sz w:val="18"/>
          <w:szCs w:val="18"/>
        </w:rPr>
      </w:pPr>
    </w:p>
    <w:p w:rsidR="001050CA" w:rsidRDefault="001050CA" w:rsidP="001050CA">
      <w:pPr>
        <w:widowControl w:val="0"/>
        <w:autoSpaceDE w:val="0"/>
        <w:autoSpaceDN w:val="0"/>
        <w:adjustRightInd w:val="0"/>
        <w:spacing w:before="30" w:after="0" w:line="250" w:lineRule="auto"/>
        <w:ind w:left="1120" w:right="91"/>
        <w:jc w:val="both"/>
        <w:rPr>
          <w:ins w:id="756" w:author="Tippins, Margie F." w:date="2011-04-06T09:19:00Z"/>
          <w:rFonts w:ascii="Times New Roman" w:hAnsi="Times New Roman"/>
          <w:color w:val="191919"/>
          <w:spacing w:val="-2"/>
          <w:sz w:val="18"/>
          <w:szCs w:val="18"/>
        </w:rPr>
      </w:pPr>
      <w:ins w:id="757" w:author="Tippins, Margie F." w:date="2011-04-06T09:19:00Z">
        <w:r>
          <w:rPr>
            <w:rFonts w:ascii="Times New Roman" w:hAnsi="Times New Roman"/>
            <w:color w:val="191919"/>
            <w:spacing w:val="-2"/>
            <w:sz w:val="18"/>
            <w:szCs w:val="18"/>
          </w:rPr>
          <w:t>RE-ENTRY INTO PROGRAM</w:t>
        </w:r>
      </w:ins>
    </w:p>
    <w:p w:rsidR="001050CA" w:rsidRDefault="001050CA" w:rsidP="001050CA">
      <w:pPr>
        <w:widowControl w:val="0"/>
        <w:autoSpaceDE w:val="0"/>
        <w:autoSpaceDN w:val="0"/>
        <w:adjustRightInd w:val="0"/>
        <w:spacing w:before="30" w:after="0" w:line="250" w:lineRule="auto"/>
        <w:ind w:left="1120" w:right="91"/>
        <w:jc w:val="both"/>
        <w:rPr>
          <w:ins w:id="758" w:author="Tippins, Margie F." w:date="2011-04-06T09:19:00Z"/>
          <w:rFonts w:ascii="Times New Roman" w:hAnsi="Times New Roman"/>
          <w:color w:val="191919"/>
          <w:spacing w:val="-2"/>
          <w:sz w:val="18"/>
          <w:szCs w:val="18"/>
        </w:rPr>
      </w:pPr>
    </w:p>
    <w:p w:rsidR="001050CA" w:rsidRDefault="001050CA" w:rsidP="001050CA">
      <w:pPr>
        <w:widowControl w:val="0"/>
        <w:autoSpaceDE w:val="0"/>
        <w:autoSpaceDN w:val="0"/>
        <w:adjustRightInd w:val="0"/>
        <w:spacing w:before="30" w:after="0" w:line="250" w:lineRule="auto"/>
        <w:ind w:left="1120" w:right="91"/>
        <w:jc w:val="both"/>
        <w:rPr>
          <w:rFonts w:ascii="Times New Roman" w:hAnsi="Times New Roman"/>
          <w:color w:val="000000"/>
          <w:sz w:val="18"/>
          <w:szCs w:val="18"/>
        </w:rPr>
      </w:pPr>
      <w:ins w:id="759" w:author="Tippins, Margie F." w:date="2011-04-06T09:19:00Z">
        <w:r>
          <w:rPr>
            <w:rFonts w:ascii="Times New Roman" w:hAnsi="Times New Roman"/>
            <w:color w:val="191919"/>
            <w:spacing w:val="-2"/>
            <w:sz w:val="18"/>
            <w:szCs w:val="18"/>
          </w:rPr>
          <w:t xml:space="preserve">All undergraduate nursing students who experience any interruption that results in non-completion of a Nursing Course will be required to successfully complete the appropriate NURS Remediation Course prior to re-entry into the Nursing Program.  </w:t>
        </w:r>
      </w:ins>
      <w:ins w:id="760" w:author="Tippins, Margie F." w:date="2011-04-06T09:20:00Z">
        <w:r>
          <w:rPr>
            <w:rFonts w:ascii="Times New Roman" w:hAnsi="Times New Roman"/>
            <w:color w:val="191919"/>
            <w:spacing w:val="-2"/>
            <w:sz w:val="18"/>
            <w:szCs w:val="18"/>
          </w:rPr>
          <w:t>The</w:t>
        </w:r>
      </w:ins>
      <w:ins w:id="761" w:author="Tippins, Margie F." w:date="2011-04-06T09:19:00Z">
        <w:r>
          <w:rPr>
            <w:rFonts w:ascii="Times New Roman" w:hAnsi="Times New Roman"/>
            <w:color w:val="191919"/>
            <w:spacing w:val="-2"/>
            <w:sz w:val="18"/>
            <w:szCs w:val="18"/>
          </w:rPr>
          <w:t xml:space="preserve"> </w:t>
        </w:r>
      </w:ins>
      <w:ins w:id="762" w:author="Tippins, Margie F." w:date="2011-04-06T09:20:00Z">
        <w:r>
          <w:rPr>
            <w:rFonts w:ascii="Times New Roman" w:hAnsi="Times New Roman"/>
            <w:color w:val="191919"/>
            <w:spacing w:val="-2"/>
            <w:sz w:val="18"/>
            <w:szCs w:val="18"/>
          </w:rPr>
          <w:t>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w:t>
        </w:r>
      </w:ins>
      <w:ins w:id="763" w:author="Tippins, Margie F." w:date="2011-04-06T09:22:00Z">
        <w:r>
          <w:rPr>
            <w:rFonts w:ascii="Times New Roman" w:hAnsi="Times New Roman"/>
            <w:color w:val="191919"/>
            <w:spacing w:val="-2"/>
            <w:sz w:val="18"/>
            <w:szCs w:val="18"/>
          </w:rPr>
          <w:t>mitted before the last day of the university’s registration period for the semester.</w:t>
        </w:r>
      </w:ins>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50" w:lineRule="auto"/>
        <w:ind w:left="1120" w:right="91"/>
        <w:rPr>
          <w:rFonts w:ascii="Times New Roman" w:hAnsi="Times New Roman"/>
          <w:color w:val="000000"/>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uniform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equipment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liabilit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insurance</w:t>
      </w:r>
      <w:r>
        <w:rPr>
          <w:rFonts w:ascii="Times New Roman" w:hAnsi="Times New Roman"/>
          <w:color w:val="191919"/>
          <w:sz w:val="18"/>
          <w:szCs w:val="18"/>
        </w:rPr>
        <w:t>,</w:t>
      </w:r>
      <w:r>
        <w:rPr>
          <w:rFonts w:ascii="Times New Roman" w:hAnsi="Times New Roman"/>
          <w:color w:val="191919"/>
          <w:spacing w:val="-7"/>
          <w:sz w:val="18"/>
          <w:szCs w:val="18"/>
        </w:rPr>
        <w:t xml:space="preserve"> </w:t>
      </w:r>
      <w:ins w:id="764" w:author="Tippins, Margie F." w:date="2011-04-06T09:23:00Z">
        <w:r>
          <w:rPr>
            <w:rFonts w:ascii="Times New Roman" w:hAnsi="Times New Roman"/>
            <w:color w:val="191919"/>
            <w:spacing w:val="-7"/>
            <w:sz w:val="18"/>
            <w:szCs w:val="18"/>
          </w:rPr>
          <w:t>a criminal background check,</w:t>
        </w:r>
      </w:ins>
      <w:r>
        <w:rPr>
          <w:rFonts w:ascii="Times New Roman" w:hAnsi="Times New Roman"/>
          <w:color w:val="191919"/>
          <w:spacing w:val="-7"/>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3"/>
          <w:sz w:val="18"/>
          <w:szCs w:val="18"/>
        </w:rPr>
        <w:t>(</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transportation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immunizations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X-ray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laborator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tests.</w:t>
      </w:r>
    </w:p>
    <w:p w:rsidR="001050CA" w:rsidRDefault="001050CA" w:rsidP="001050CA">
      <w:pPr>
        <w:widowControl w:val="0"/>
        <w:autoSpaceDE w:val="0"/>
        <w:autoSpaceDN w:val="0"/>
        <w:adjustRightInd w:val="0"/>
        <w:spacing w:after="0" w:line="250" w:lineRule="auto"/>
        <w:ind w:left="1120" w:right="92"/>
        <w:rPr>
          <w:rFonts w:ascii="Times New Roman" w:hAnsi="Times New Roman"/>
          <w:color w:val="000000"/>
          <w:sz w:val="18"/>
          <w:szCs w:val="18"/>
        </w:rPr>
      </w:pP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designe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approximatel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fou</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w:t>
      </w:r>
      <w:r>
        <w:rPr>
          <w:rFonts w:ascii="Times New Roman" w:hAnsi="Times New Roman"/>
          <w:color w:val="191919"/>
          <w:spacing w:val="-15"/>
          <w:sz w:val="18"/>
          <w:szCs w:val="18"/>
        </w:rPr>
        <w:t>y</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clinica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begi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sophomor</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continu</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through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remainde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1050CA" w:rsidRDefault="001050CA" w:rsidP="001050CA">
      <w:pPr>
        <w:widowControl w:val="0"/>
        <w:autoSpaceDE w:val="0"/>
        <w:autoSpaceDN w:val="0"/>
        <w:adjustRightInd w:val="0"/>
        <w:spacing w:after="0" w:line="250" w:lineRule="auto"/>
        <w:ind w:left="1120" w:right="92"/>
        <w:rPr>
          <w:rFonts w:ascii="Times New Roman" w:hAnsi="Times New Roman"/>
          <w:color w:val="000000"/>
          <w:sz w:val="18"/>
          <w:szCs w:val="18"/>
        </w:rPr>
      </w:pP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home/communit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settings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hospitals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clinics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rehabilitatio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prima</w:t>
      </w:r>
      <w:r>
        <w:rPr>
          <w:rFonts w:ascii="Times New Roman" w:hAnsi="Times New Roman"/>
          <w:color w:val="191919"/>
          <w:spacing w:val="-3"/>
          <w:sz w:val="18"/>
          <w:szCs w:val="18"/>
        </w:rPr>
        <w:t>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7"/>
          <w:sz w:val="18"/>
          <w:szCs w:val="18"/>
        </w:rPr>
        <w:t xml:space="preserve"> </w:t>
      </w:r>
      <w:proofErr w:type="spellStart"/>
      <w:r>
        <w:rPr>
          <w:rFonts w:ascii="Times New Roman" w:hAnsi="Times New Roman"/>
          <w:color w:val="191919"/>
          <w:spacing w:val="-2"/>
          <w:sz w:val="18"/>
          <w:szCs w:val="18"/>
        </w:rPr>
        <w:t>cen</w:t>
      </w:r>
      <w:proofErr w:type="spellEnd"/>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ters</w:t>
      </w:r>
      <w:proofErr w:type="spellEnd"/>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agencies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schools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industrie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settings.</w:t>
      </w:r>
    </w:p>
    <w:p w:rsidR="001050CA" w:rsidRDefault="001050CA" w:rsidP="001050CA">
      <w:pPr>
        <w:widowControl w:val="0"/>
        <w:autoSpaceDE w:val="0"/>
        <w:autoSpaceDN w:val="0"/>
        <w:adjustRightInd w:val="0"/>
        <w:spacing w:before="8" w:after="0" w:line="190" w:lineRule="exact"/>
        <w:rPr>
          <w:rFonts w:ascii="Times New Roman" w:hAnsi="Times New Roman"/>
          <w:color w:val="000000"/>
          <w:sz w:val="19"/>
          <w:szCs w:val="19"/>
        </w:rPr>
      </w:pPr>
    </w:p>
    <w:p w:rsidR="001050CA" w:rsidRDefault="001050CA" w:rsidP="001050CA">
      <w:pPr>
        <w:widowControl w:val="0"/>
        <w:autoSpaceDE w:val="0"/>
        <w:autoSpaceDN w:val="0"/>
        <w:adjustRightInd w:val="0"/>
        <w:spacing w:after="0"/>
        <w:ind w:left="1120" w:right="3946"/>
        <w:jc w:val="both"/>
        <w:rPr>
          <w:rFonts w:ascii="Times New Roman" w:hAnsi="Times New Roman"/>
          <w:color w:val="000000"/>
          <w:sz w:val="18"/>
          <w:szCs w:val="18"/>
        </w:rPr>
      </w:pP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w:t>
      </w:r>
      <w:r>
        <w:rPr>
          <w:rFonts w:ascii="Times New Roman" w:hAnsi="Times New Roman"/>
          <w:b/>
          <w:bCs/>
          <w:color w:val="191919"/>
          <w:sz w:val="18"/>
          <w:szCs w:val="18"/>
        </w:rPr>
        <w:t>S</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B</w:t>
      </w:r>
      <w:r>
        <w:rPr>
          <w:rFonts w:ascii="Times New Roman" w:hAnsi="Times New Roman"/>
          <w:b/>
          <w:bCs/>
          <w:color w:val="191919"/>
          <w:spacing w:val="-2"/>
          <w:sz w:val="18"/>
          <w:szCs w:val="18"/>
        </w:rPr>
        <w:t>ACHELO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N</w:t>
      </w:r>
      <w:r>
        <w:rPr>
          <w:rFonts w:ascii="Times New Roman" w:hAnsi="Times New Roman"/>
          <w:b/>
          <w:bCs/>
          <w:color w:val="191919"/>
          <w:spacing w:val="-2"/>
          <w:sz w:val="18"/>
          <w:szCs w:val="18"/>
        </w:rPr>
        <w:t>URSIN</w:t>
      </w:r>
      <w:r>
        <w:rPr>
          <w:rFonts w:ascii="Times New Roman" w:hAnsi="Times New Roman"/>
          <w:b/>
          <w:bCs/>
          <w:color w:val="191919"/>
          <w:sz w:val="18"/>
          <w:szCs w:val="18"/>
        </w:rPr>
        <w:t>G</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EGREE</w:t>
      </w: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before="16" w:after="0" w:line="200" w:lineRule="exact"/>
        <w:rPr>
          <w:rFonts w:ascii="Times New Roman" w:hAnsi="Times New Roman"/>
          <w:color w:val="000000"/>
          <w:sz w:val="20"/>
          <w:szCs w:val="20"/>
        </w:rPr>
        <w:sectPr w:rsidR="001050CA">
          <w:pgSz w:w="12240" w:h="15840"/>
          <w:pgMar w:top="400" w:right="600" w:bottom="280" w:left="320" w:header="720" w:footer="720" w:gutter="0"/>
          <w:cols w:space="720" w:equalWidth="0">
            <w:col w:w="11320"/>
          </w:cols>
          <w:noEndnote/>
        </w:sectPr>
      </w:pPr>
    </w:p>
    <w:p w:rsidR="001050CA" w:rsidRDefault="001050CA" w:rsidP="001050CA">
      <w:pPr>
        <w:widowControl w:val="0"/>
        <w:autoSpaceDE w:val="0"/>
        <w:autoSpaceDN w:val="0"/>
        <w:adjustRightInd w:val="0"/>
        <w:spacing w:before="3" w:after="0" w:line="130" w:lineRule="exact"/>
        <w:rPr>
          <w:rFonts w:ascii="Times New Roman" w:hAnsi="Times New Roman"/>
          <w:color w:val="000000"/>
          <w:sz w:val="13"/>
          <w:szCs w:val="13"/>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104" w:right="-74"/>
        <w:rPr>
          <w:rFonts w:ascii="Century Gothic" w:hAnsi="Century Gothic" w:cs="Century Gothic"/>
          <w:color w:val="000000"/>
          <w:sz w:val="36"/>
          <w:szCs w:val="36"/>
        </w:rPr>
      </w:pPr>
    </w:p>
    <w:p w:rsidR="001050CA" w:rsidRDefault="001050CA" w:rsidP="001050CA">
      <w:pPr>
        <w:widowControl w:val="0"/>
        <w:autoSpaceDE w:val="0"/>
        <w:autoSpaceDN w:val="0"/>
        <w:adjustRightInd w:val="0"/>
        <w:spacing w:before="30" w:after="0"/>
        <w:rPr>
          <w:rFonts w:ascii="Times New Roman" w:hAnsi="Times New Roman"/>
          <w:color w:val="000000"/>
          <w:sz w:val="18"/>
          <w:szCs w:val="18"/>
        </w:rPr>
      </w:pPr>
      <w:r>
        <w:rPr>
          <w:rFonts w:ascii="Century Gothic" w:hAnsi="Century Gothic" w:cs="Century Gothic"/>
          <w:color w:val="000000"/>
          <w:sz w:val="36"/>
          <w:szCs w:val="36"/>
        </w:rPr>
        <w:br w:type="column"/>
      </w:r>
      <w:r>
        <w:rPr>
          <w:rFonts w:ascii="Times New Roman" w:hAnsi="Times New Roman"/>
          <w:color w:val="191919"/>
          <w:spacing w:val="-2"/>
          <w:sz w:val="18"/>
          <w:szCs w:val="18"/>
        </w:rPr>
        <w:lastRenderedPageBreak/>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12</w:t>
      </w:r>
      <w:r>
        <w:rPr>
          <w:rFonts w:ascii="Times New Roman" w:hAnsi="Times New Roman"/>
          <w:color w:val="191919"/>
          <w:sz w:val="18"/>
          <w:szCs w:val="18"/>
        </w:rPr>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1050CA" w:rsidRDefault="001050CA" w:rsidP="001050CA">
      <w:pPr>
        <w:widowControl w:val="0"/>
        <w:autoSpaceDE w:val="0"/>
        <w:autoSpaceDN w:val="0"/>
        <w:adjustRightInd w:val="0"/>
        <w:spacing w:before="9" w:after="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p>
    <w:p w:rsidR="001050CA" w:rsidRDefault="001050CA" w:rsidP="001050CA">
      <w:pPr>
        <w:widowControl w:val="0"/>
        <w:autoSpaceDE w:val="0"/>
        <w:autoSpaceDN w:val="0"/>
        <w:adjustRightInd w:val="0"/>
        <w:spacing w:before="1" w:after="0" w:line="120" w:lineRule="exact"/>
        <w:rPr>
          <w:rFonts w:ascii="Times New Roman" w:hAnsi="Times New Roman"/>
          <w:color w:val="000000"/>
          <w:sz w:val="12"/>
          <w:szCs w:val="12"/>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ind w:left="3113"/>
        <w:rPr>
          <w:rFonts w:ascii="Times New Roman" w:hAnsi="Times New Roman"/>
          <w:color w:val="000000"/>
          <w:sz w:val="20"/>
          <w:szCs w:val="20"/>
        </w:rPr>
      </w:pPr>
      <w:r>
        <w:rPr>
          <w:rFonts w:ascii="Times New Roman" w:hAnsi="Times New Roman"/>
          <w:color w:val="191919"/>
          <w:sz w:val="20"/>
          <w:szCs w:val="20"/>
        </w:rPr>
        <w:t>2008-2012 Unde</w:t>
      </w:r>
      <w:r>
        <w:rPr>
          <w:rFonts w:ascii="Times New Roman" w:hAnsi="Times New Roman"/>
          <w:color w:val="191919"/>
          <w:spacing w:val="-4"/>
          <w:sz w:val="20"/>
          <w:szCs w:val="20"/>
        </w:rPr>
        <w:t>r</w:t>
      </w:r>
      <w:r>
        <w:rPr>
          <w:rFonts w:ascii="Times New Roman" w:hAnsi="Times New Roman"/>
          <w:color w:val="191919"/>
          <w:sz w:val="20"/>
          <w:szCs w:val="20"/>
        </w:rPr>
        <w:t xml:space="preserve">graduate </w:t>
      </w:r>
      <w:proofErr w:type="gramStart"/>
      <w:r>
        <w:rPr>
          <w:rFonts w:ascii="Times New Roman" w:hAnsi="Times New Roman"/>
          <w:color w:val="191919"/>
          <w:sz w:val="20"/>
          <w:szCs w:val="20"/>
        </w:rPr>
        <w:t>Catalog</w:t>
      </w:r>
      <w:proofErr w:type="gramEnd"/>
    </w:p>
    <w:p w:rsidR="001050CA" w:rsidRDefault="001050CA" w:rsidP="001050CA">
      <w:pPr>
        <w:widowControl w:val="0"/>
        <w:autoSpaceDE w:val="0"/>
        <w:autoSpaceDN w:val="0"/>
        <w:adjustRightInd w:val="0"/>
        <w:spacing w:after="0"/>
        <w:ind w:left="3113"/>
        <w:rPr>
          <w:rFonts w:ascii="Times New Roman" w:hAnsi="Times New Roman"/>
          <w:color w:val="000000"/>
          <w:sz w:val="20"/>
          <w:szCs w:val="20"/>
        </w:rPr>
        <w:sectPr w:rsidR="001050CA">
          <w:type w:val="continuous"/>
          <w:pgSz w:w="12240" w:h="15840"/>
          <w:pgMar w:top="1480" w:right="600" w:bottom="280" w:left="320" w:header="720" w:footer="720" w:gutter="0"/>
          <w:cols w:num="2" w:space="720" w:equalWidth="0">
            <w:col w:w="709" w:space="591"/>
            <w:col w:w="10020"/>
          </w:cols>
          <w:noEndnote/>
        </w:sectPr>
      </w:pPr>
    </w:p>
    <w:p w:rsidR="001050CA" w:rsidRDefault="00AE60A2" w:rsidP="001050CA">
      <w:pPr>
        <w:widowControl w:val="0"/>
        <w:autoSpaceDE w:val="0"/>
        <w:autoSpaceDN w:val="0"/>
        <w:adjustRightInd w:val="0"/>
        <w:spacing w:before="73" w:after="0" w:line="195" w:lineRule="exact"/>
        <w:ind w:right="1324"/>
        <w:jc w:val="right"/>
        <w:rPr>
          <w:rFonts w:ascii="Century Gothic" w:hAnsi="Century Gothic" w:cs="Century Gothic"/>
          <w:color w:val="000000"/>
          <w:sz w:val="16"/>
          <w:szCs w:val="16"/>
        </w:rPr>
      </w:pPr>
      <w:r w:rsidRPr="00AE60A2">
        <w:rPr>
          <w:rFonts w:ascii="Calibri" w:hAnsi="Calibri" w:cs="Times New Roman"/>
          <w:noProof/>
        </w:rPr>
        <w:lastRenderedPageBreak/>
        <w:pict>
          <v:group id="_x0000_s2862" style="position:absolute;left:0;text-align:left;margin-left:427.95pt;margin-top:-19.9pt;width:156.05pt;height:11in;z-index:-251365376" coordorigin="9101,396" coordsize="3121,15840">
            <v:group id="_x0000_s2863" style="position:absolute;left:9101;top:396;width:3121;height:15840" coordorigin="9070,183" coordsize="3121,15840">
              <v:group id="_x0000_s2864" style="position:absolute;left:9070;top:183;width:3121;height:15840;mso-position-horizontal-relative:page;mso-position-vertical-relative:page" coordorigin="9119" coordsize="31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" o:allowincell="f">
                <v:rect id="Rectangle 2736" o:spid="_x0000_s2865" style="position:absolute;left:11160;width:1080;height:25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dcdcdc" stroked="f">
                  <v:path arrowok="t"/>
                </v:rect>
                <v:rect id="Rectangle 2737" o:spid="_x0000_s2866" style="position:absolute;left:11160;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MsMA&#10;AADdAAAADwAAAGRycy9kb3ducmV2LnhtbERPy2rCQBTdC/7DcIXudFKlUdNMpAiW0o2vFre3mdsk&#10;NHMnzExN+vedheDycN75ZjCtuJLzjWUFj7MEBHFpdcOVgo/zbroC4QOyxtYyKfgjD5tiPMox07bn&#10;I11PoRIxhH2GCuoQukxKX9Zk0M9sRxy5b+sMhghdJbXDPoabVs6TJJUGG44NNXa0ran8Of0aBb0b&#10;6Om10vtV+v55Xl++ltgdnFIPk+HlGUSgIdzFN/ebVpAuF3F/fBOf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ZfMsMAAADdAAAADwAAAAAAAAAAAAAAAACYAgAAZHJzL2Rv&#10;d25yZXYueG1sUEsFBgAAAAAEAAQA9QAAAIgDAAAAAA==&#10;" fillcolor="#dcdcdc" stroked="f">
                  <v:path arrowok="t"/>
                </v:rect>
                <v:rect id="Rectangle 2738" o:spid="_x0000_s2867" style="position:absolute;left:11160;top:2513;width:1080;height:1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x8McA&#10;AADdAAAADwAAAGRycy9kb3ducmV2LnhtbESPQWvCQBSE74X+h+UVvBTdJIKV6CpSFATpIVol3h7Z&#10;ZxKafRuyq8Z/3y0UPA4z8w0zX/amETfqXG1ZQTyKQBAXVtdcKvg+bIZTEM4ja2wsk4IHOVguXl/m&#10;mGp754xue1+KAGGXooLK+zaV0hUVGXQj2xIH72I7gz7IrpS6w3uAm0YmUTSRBmsOCxW29FlR8bO/&#10;GgXrJF9ddk3WZl8mP8aUmPfifFJq8NavZiA89f4Z/m9vtYLJxziGv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lcfDHAAAA3QAAAA8AAAAAAAAAAAAAAAAAmAIAAGRy&#10;cy9kb3ducmV2LnhtbFBLBQYAAAAABAAEAPUAAACMAwAAAAA=&#10;" fillcolor="#d8d8d8 [2732]" stroked="f">
                  <v:path arrowok="t"/>
                </v:rect>
                <v:rect id="_x0000_s2868" style="position:absolute;left:9159;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tMcA&#10;AADdAAAADwAAAGRycy9kb3ducmV2LnhtbESPQWvCQBSE74X+h+UVequbpJhK6iqlUKniJamX3l6y&#10;zySYfRuy25j+e1cQPA4z8w2zXE+mEyMNrrWsIJ5FIIgrq1uuFRx+vl4WIJxH1thZJgX/5GC9enxY&#10;YqbtmXMaC1+LAGGXoYLG+z6T0lUNGXQz2xMH72gHgz7IoZZ6wHOAm04mUZRKgy2HhQZ7+myoOhV/&#10;RkG53ed+sztsxkVZ950tf+O9nSv1/DR9vIPwNPl7+Nb+1grSt9cErm/C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7rTHAAAA3QAAAA8AAAAAAAAAAAAAAAAAmAIAAGRy&#10;cy9kb3ducmV2LnhtbFBLBQYAAAAABAAEAPUAAACMAwAAAAA=&#10;" stroked="f">
                  <v:path arrowok="t"/>
                </v:rect>
                <v:rect id="Rectangle 2740" o:spid="_x0000_s2869" style="position:absolute;left:9139;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a8MgA&#10;AADdAAAADwAAAGRycy9kb3ducmV2LnhtbESPT2vCQBTE74V+h+UVvBTdqBht6ipVkHqq+Aekt9fs&#10;a5I2+zbsrjH99m6h0OMwM79h5svO1KIl5yvLCoaDBARxbnXFhYLTcdOfgfABWWNtmRT8kIfl4v5u&#10;jpm2V95TewiFiBD2GSooQ2gyKX1ekkE/sA1x9D6tMxiidIXUDq8Rbmo5SpJUGqw4LpTY0Lqk/Ptw&#10;MQq+zq9u9fQ+2e3yj7rdUPqWDKePSvUeupdnEIG68B/+a2+1gnQ6HsPvm/gE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NNrwyAAAAN0AAAAPAAAAAAAAAAAAAAAAAJgCAABk&#10;cnMvZG93bnJldi54bWxQSwUGAAAAAAQABAD1AAAAjQMAAAAA&#10;" filled="f" strokecolor="#a3a3a3" strokeweight="2pt">
                  <v:path arrowok="t"/>
                </v:rect>
                <v:rect id="Rectangle 2741" o:spid="_x0000_s2870" style="position:absolute;left:11145;top:24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oZsgA&#10;AADdAAAADwAAAGRycy9kb3ducmV2LnhtbESPQWvCQBSE74X+h+UVeil1EytaYjZSSis9iFirB2+P&#10;7DMJZt+m2dXEf+8KgsdhZr5h0llvanGi1lWWFcSDCARxbnXFhYLN3/frOwjnkTXWlknBmRzMsseH&#10;FBNtO/6l09oXIkDYJaig9L5JpHR5SQbdwDbEwdvb1qAPsi2kbrELcFPLYRSNpcGKw0KJDX2WlB/W&#10;R6Ngvjwvhi+HeBt/9V21Ge3+i9UElXp+6j+mIDz1/h6+tX+0gvHkbQTXN+EJy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GhmyAAAAN0AAAAPAAAAAAAAAAAAAAAAAJgCAABk&#10;cnMvZG93bnJldi54bWxQSwUGAAAAAAQABAD1AAAAjQMAAAAA&#10;" fillcolor="#191919" stroked="f">
                  <v:path arrowok="t"/>
                </v:rect>
                <v:rect id="Rectangle 2742" o:spid="_x0000_s2871" style="position:absolute;left:11145;top:42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N/cgA&#10;AADdAAAADwAAAGRycy9kb3ducmV2LnhtbESPQWvCQBSE70L/w/IKXqRuYmssqasUUfEg0lp76O2R&#10;fU2C2bcxu5r477sFweMwM98w03lnKnGhxpWWFcTDCARxZnXJuYLD1+rpFYTzyBory6TgSg7ms4fe&#10;FFNtW/6ky97nIkDYpaig8L5OpXRZQQbd0NbEwfu1jUEfZJNL3WAb4KaSoyhKpMGSw0KBNS0Kyo77&#10;s1Gw3l23o8Ex/o6XXVseXn5O+ccEleo/du9vIDx1/h6+tTdaQTJ5HsP/m/A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JM39yAAAAN0AAAAPAAAAAAAAAAAAAAAAAJgCAABk&#10;cnMvZG93bnJldi54bWxQSwUGAAAAAAQABAD1AAAAjQMAAAAA&#10;" fillcolor="#191919" stroked="f">
                  <v:path arrowok="t"/>
                </v:rect>
                <v:group id="Group 2743" o:spid="_x0000_s2872" style="position:absolute;left:11145;top:6105;width:1967;height:0" coordorigin="11145,61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9lLPxgAAAN0A&#10;AAAPAAAAAAAAAAAAAAAAAKoCAABkcnMvZG93bnJldi54bWxQSwUGAAAAAAQABAD6AAAAnQMAAAAA&#10;">
                  <v:shape id="Freeform 2744" o:spid="_x0000_s2873"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lLcYA&#10;AADdAAAADwAAAGRycy9kb3ducmV2LnhtbESPT4vCMBTE78J+h/AWvMiaruIfqlEWQfAkq25Bb4/m&#10;2Rabl9LEWv30ZkHwOMzMb5j5sjWlaKh2hWUF3/0IBHFqdcGZgr/D+msKwnlkjaVlUnAnB8vFR2eO&#10;sbY33lGz95kIEHYxKsi9r2IpXZqTQde3FXHwzrY26IOsM6lrvAW4KeUgisbSYMFhIceKVjmll/3V&#10;KJiWoyFR8nvqNcljux41x3uaHJXqfrY/MxCeWv8Ov9obrWA8GU7g/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ilLcYAAADdAAAADwAAAAAAAAAAAAAAAACYAgAAZHJz&#10;L2Rvd25yZXYueG1sUEsFBgAAAAAEAAQA9QAAAIsDAAAAAA==&#10;" path="m1094,l,e" filled="f" strokecolor="#191919" strokeweight="2pt">
                    <v:path arrowok="t" o:connecttype="custom" o:connectlocs="1094,0;0,0" o:connectangles="0,0"/>
                  </v:shape>
                  <v:shape id="Freeform 2745" o:spid="_x0000_s2874"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xX8MA&#10;AADdAAAADwAAAGRycy9kb3ducmV2LnhtbERPy4rCMBTdD/gP4QpuBk1H8UE1igwIrsRRC7q7NNe2&#10;2NyUJtbq15vFgMvDeS9WrSlFQ7UrLCv4GUQgiFOrC84UnI6b/gyE88gaS8uk4EkOVsvO1wJjbR/8&#10;R83BZyKEsItRQe59FUvp0pwMuoGtiAN3tbVBH2CdSV3jI4SbUg6jaCINFhwacqzoN6f0drgbBbNy&#10;PCJK9pfvJnntNuPm/EyTs1K9brueg/DU+o/4373VCibTUZgb3oQn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xX8MAAADdAAAADwAAAAAAAAAAAAAAAACYAgAAZHJzL2Rv&#10;d25yZXYueG1sUEsFBgAAAAAEAAQA9QAAAIgDAAAAAA==&#10;" path="m,l1094,e" filled="f" strokecolor="#191919" strokeweight="2pt">
                    <v:path arrowok="t" o:connecttype="custom" o:connectlocs="0,0;1094,0" o:connectangles="0,0"/>
                  </v:shape>
                </v:group>
                <v:group id="Group 2746" o:spid="_x0000_s2875" style="position:absolute;left:11145;top:7905;width:1953;height:0" coordorigin="11145,7905" coordsize="1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nGvcYAAADdAAAADwAAAGRycy9kb3ducmV2LnhtbESPQWvCQBSE74X+h+UV&#10;vOkmSm2NriKi4kGEakG8PbLPJJh9G7JrEv99VxB6HGbmG2a26EwpGqpdYVlBPIhAEKdWF5wp+D1t&#10;+t8gnEfWWFomBQ9ysJi/v80w0bblH2qOPhMBwi5BBbn3VSKlS3My6Aa2Ig7e1dYGfZB1JnWNbYCb&#10;Ug6jaCwNFhwWcqxolVN6O96Ngm2L7XIUr5v97bp6XE6fh/M+JqV6H91yCsJT5//Dr/ZOKxh/j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aca9xgAAAN0A&#10;AAAPAAAAAAAAAAAAAAAAAKoCAABkcnMvZG93bnJldi54bWxQSwUGAAAAAAQABAD6AAAAnQMAAAAA&#10;">
                  <v:shape id="Freeform 2747" o:spid="_x0000_s2876"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AtcAA&#10;AADdAAAADwAAAGRycy9kb3ducmV2LnhtbERPy6rCMBDdX/AfwghuRFPFZzWKCIobER8Ll2MztsVm&#10;Upqo9e/NQrjLw3nPl7UpxIsql1tW0OtGIIgTq3NOFVzOm84EhPPIGgvLpOBDDpaLxt8cY23ffKTX&#10;yacihLCLUUHmfRlL6ZKMDLquLYkDd7eVQR9glUpd4TuEm0L2o2gkDeYcGjIsaZ1R8jg9jYJre3M3&#10;kZsO24ct3eg80M9Vsleq1axXMxCeav8v/rl3WsFoPAj7w5vwBO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zAtcAAAADdAAAADwAAAAAAAAAAAAAAAACYAgAAZHJzL2Rvd25y&#10;ZXYueG1sUEsFBgAAAAAEAAQA9QAAAIUDAAAAAA==&#10;" path="m1094,l,e" filled="f" strokecolor="#191919" strokeweight="2pt">
                    <v:path arrowok="t" o:connecttype="custom" o:connectlocs="1094,0;0,0" o:connectangles="0,0"/>
                  </v:shape>
                  <v:shape id="Freeform 2748" o:spid="_x0000_s2877"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lLscA&#10;AADdAAAADwAAAGRycy9kb3ducmV2LnhtbESPT2vCQBTE7wW/w/KEXsRsLFbbNKuIEOmllKoHj6/Z&#10;lz+YfRuyGxO/fbdQ6HGYmd8w6XY0jbhR52rLChZRDII4t7rmUsH5lM1fQDiPrLGxTAru5GC7mTyk&#10;mGg78Bfdjr4UAcIuQQWV920ipcsrMugi2xIHr7CdQR9kV0rd4RDgppFPcbySBmsOCxW2tK8ovx57&#10;o+AyywoTu9fn2eeBvum01P0u/1DqcTru3kB4Gv1/+K/9rhWs1ssF/L4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wZS7HAAAA3QAAAA8AAAAAAAAAAAAAAAAAmAIAAGRy&#10;cy9kb3ducmV2LnhtbFBLBQYAAAAABAAEAPUAAACMAwAAAAA=&#10;" path="m,l1094,e" filled="f" strokecolor="#191919" strokeweight="2pt">
                    <v:path arrowok="t" o:connecttype="custom" o:connectlocs="0,0;1094,0" o:connectangles="0,0"/>
                  </v:shape>
                </v:group>
                <v:group id="Group 2749" o:spid="_x0000_s2878" style="position:absolute;left:11145;top:9705;width:1967;height:0" coordorigin="11145,97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snsccAAADdAAAADwAAAGRycy9kb3ducmV2LnhtbESPT2vCQBTE7wW/w/KE&#10;3nQT26pEVxHR0oMI/gHx9sg+k2D2bciuSfz23YLQ4zAzv2Hmy86UoqHaFZYVxMMIBHFqdcGZgvNp&#10;O5iCcB5ZY2mZFDzJwXLRe5tjom3LB2qOPhMBwi5BBbn3VSKlS3My6Ia2Ig7ezdYGfZB1JnWNbYCb&#10;Uo6iaCwNFhwWcqxonVN6Pz6Mgu8W29VHvGl299v6eT197S+7mJR673erGQhPnf8Pv9o/WsF48jmC&#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MsnsccAAADd&#10;AAAADwAAAAAAAAAAAAAAAACqAgAAZHJzL2Rvd25yZXYueG1sUEsFBgAAAAAEAAQA+gAAAJ4DAAAA&#10;AA==&#10;">
                  <v:shape id="Freeform 2750" o:spid="_x0000_s2879"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QU8cA&#10;AADdAAAADwAAAGRycy9kb3ducmV2LnhtbESPQWvCQBSE7wX/w/KEXorZWBsNqatIQehJrBqwt0f2&#10;NQnNvg3ZbYz99a5Q6HGYmW+Y5Xowjeipc7VlBdMoBkFcWF1zqeB03E5SEM4ja2wsk4IrOVivRg9L&#10;zLS98Af1B1+KAGGXoYLK+zaT0hUVGXSRbYmD92U7gz7IrpS6w0uAm0Y+x/FcGqw5LFTY0ltFxffh&#10;xyhIm2RGlO8/n/r8d7dN+vO1yM9KPY6HzSsIT4P/D/+137WC+eJlBvc34Qn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l0FPHAAAA3QAAAA8AAAAAAAAAAAAAAAAAmAIAAGRy&#10;cy9kb3ducmV2LnhtbFBLBQYAAAAABAAEAPUAAACMAwAAAAA=&#10;" path="m1094,l,e" filled="f" strokecolor="#191919" strokeweight="2pt">
                    <v:path arrowok="t" o:connecttype="custom" o:connectlocs="1094,0;0,0" o:connectangles="0,0"/>
                  </v:shape>
                  <v:shape id="Freeform 2751" o:spid="_x0000_s2880"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IJ8gA&#10;AADdAAAADwAAAGRycy9kb3ducmV2LnhtbESPT2vCQBTE70K/w/IKvYhuao1KdJUiCD2VahvQ2yP7&#10;TILZtyG7zZ9++m6h4HGYmd8wm11vKtFS40rLCp6nEQjizOqScwVfn4fJCoTzyBory6RgIAe77cNo&#10;g4m2HR+pPflcBAi7BBUU3teJlC4ryKCb2po4eFfbGPRBNrnUDXYBbio5i6KFNFhyWCiwpn1B2e30&#10;bRSsqviFKP24jNv05/0Qt+chS89KPT32r2sQnnp/D/+337SCxXI+h7834Qn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EgnyAAAAN0AAAAPAAAAAAAAAAAAAAAAAJgCAABk&#10;cnMvZG93bnJldi54bWxQSwUGAAAAAAQABAD1AAAAjQMAAAAA&#10;" path="m,l1094,e" filled="f" strokecolor="#191919" strokeweight="2pt">
                    <v:path arrowok="t" o:connecttype="custom" o:connectlocs="0,0;1094,0" o:connectangles="0,0"/>
                  </v:shape>
                </v:group>
                <v:group id="Group 2752" o:spid="_x0000_s2881" style="position:absolute;left:11145;top:11505;width:1967;height:0" coordorigin="11145,115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K/xccAAADdAAAADwAAAGRycy9kb3ducmV2LnhtbESPQWvCQBSE7wX/w/IK&#10;vdVNtEZJs4qILT2IoBaKt0f2mYRk34bsNon/vlso9DjMzDdMthlNI3rqXGVZQTyNQBDnVldcKPi8&#10;vD2vQDiPrLGxTAru5GCznjxkmGo78In6sy9EgLBLUUHpfZtK6fKSDLqpbYmDd7OdQR9kV0jd4RDg&#10;ppGzKEqkwYrDQokt7UrK6/O3UfA+4LCdx/v+UN929+tlcfw6xKTU0+O4fQXhafT/4b/2h1aQLF8W&#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K/xccAAADd&#10;AAAADwAAAAAAAAAAAAAAAACqAgAAZHJzL2Rvd25yZXYueG1sUEsFBgAAAAAEAAQA+gAAAJ4DAAAA&#10;AA==&#10;">
                  <v:shape id="Freeform 2753" o:spid="_x0000_s2882"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zy8gA&#10;AADdAAAADwAAAGRycy9kb3ducmV2LnhtbESPS2vDMBCE74X+B7GFXEosNw/HuFFCKQR6Ks3DkNwW&#10;a2ubWitjqY6TX18VAjkOM/MNs1wPphE9da62rOAlikEQF1bXXCo47DfjFITzyBoby6TgQg7Wq8eH&#10;JWbannlL/c6XIkDYZaig8r7NpHRFRQZdZFvi4H3bzqAPsiul7vAc4KaRkzhOpMGaw0KFLb1XVPzs&#10;fo2CtJlPifKv03OfXz838/54KfKjUqOn4e0VhKfB38O39odWkCxmCfy/CU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UnPLyAAAAN0AAAAPAAAAAAAAAAAAAAAAAJgCAABk&#10;cnMvZG93bnJldi54bWxQSwUGAAAAAAQABAD1AAAAjQMAAAAA&#10;" path="m1094,l,e" filled="f" strokecolor="#191919" strokeweight="2pt">
                    <v:path arrowok="t" o:connecttype="custom" o:connectlocs="1094,0;0,0" o:connectangles="0,0"/>
                  </v:shape>
                  <v:shape id="Freeform 2754" o:spid="_x0000_s2883"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7WUMYA&#10;AADdAAAADwAAAGRycy9kb3ducmV2LnhtbESPT2vCQBTE70K/w/IEL6Kb+p/UVUpB8FTUNqC3R/Y1&#10;CWbfhuwao5++Kwgeh5n5DbNct6YUDdWusKzgfRiBIE6tLjhT8PuzGSxAOI+ssbRMCm7kYL166ywx&#10;1vbKe2oOPhMBwi5GBbn3VSylS3My6Ia2Ig7en60N+iDrTOoarwFuSjmKopk0WHBYyLGir5zS8+Fi&#10;FCzK6Zgo2Z36TXL/3kyb4y1Njkr1uu3nBwhPrX+Fn+2tVjCbT+bweBOe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7WUMYAAADdAAAADwAAAAAAAAAAAAAAAACYAgAAZHJz&#10;L2Rvd25yZXYueG1sUEsFBgAAAAAEAAQA9QAAAIsDAAAAAA==&#10;" path="m,l1094,e" filled="f" strokecolor="#191919" strokeweight="2pt">
                    <v:path arrowok="t" o:connecttype="custom" o:connectlocs="0,0;1094,0" o:connectangles="0,0"/>
                  </v:shape>
                </v:group>
                <v:group id="Group 2755" o:spid="_x0000_s2884" style="position:absolute;left:11145;top:13305;width:1939;height:0" coordorigin="11145,13305" coordsize="19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SMQW8QAAADdAAAA&#10;DwAAAAAAAAAAAAAAAACqAgAAZHJzL2Rvd25yZXYueG1sUEsFBgAAAAAEAAQA+gAAAJsDAAAAAA==&#10;">
                  <v:shape id="Freeform 2756" o:spid="_x0000_s2885"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ZccA&#10;AADdAAAADwAAAGRycy9kb3ducmV2LnhtbESP3WrCQBSE74W+w3IKvRHdRKw/0VVEWrAUxKgPcMge&#10;k2j2bMxuY/r23UKhl8PMN8Ms152pREuNKy0riIcRCOLM6pJzBefT+2AGwnlkjZVlUvBNDtarp94S&#10;E20fnFJ79LkIJewSVFB4XydSuqwgg25oa+LgXWxj0AfZ5FI3+AjlppKjKJpIgyWHhQJr2haU3Y5f&#10;RsEkHe3j6/317ar7n5v2FB/u6cdBqZfnbrMA4anz/+E/eqcDNx3P4f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kKWXHAAAA3QAAAA8AAAAAAAAAAAAAAAAAmAIAAGRy&#10;cy9kb3ducmV2LnhtbFBLBQYAAAAABAAEAPUAAACMAwAAAAA=&#10;" path="m1094,l,e" filled="f" strokecolor="#191919" strokeweight="2pt">
                    <v:path arrowok="t" o:connecttype="custom" o:connectlocs="1094,0;0,0" o:connectangles="0,0"/>
                  </v:shape>
                  <v:shape id="Freeform 2757" o:spid="_x0000_s2886"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WJcQA&#10;AADdAAAADwAAAGRycy9kb3ducmV2LnhtbERPzWrCQBC+F/oOyxR6KXUTQVuiq0hpwSIUoz7AkB2T&#10;aHY2ZteYvr1zKPT48f3Pl4NrVE9dqD0bSEcJKOLC25pLA4f91+s7qBCRLTaeycAvBVguHh/mmFl/&#10;45z6XSyVhHDI0EAVY5tpHYqKHIaRb4mFO/rOYRTYldp2eJNw1+hxkky1w5qlocKWPioqzrurMzDN&#10;xz/p6TL5PNmXzarfp9tL/r015vlpWM1ARRriv/jPvbbie5vIfnkjT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HFiXEAAAA3QAAAA8AAAAAAAAAAAAAAAAAmAIAAGRycy9k&#10;b3ducmV2LnhtbFBLBQYAAAAABAAEAPUAAACJAwAAAAA=&#10;" path="m,l1094,e" filled="f" strokecolor="#191919" strokeweight="2pt">
                    <v:path arrowok="t" o:connecttype="custom" o:connectlocs="0,0;1094,0" o:connectangles="0,0"/>
                  </v:shape>
                </v:group>
                <v:shape id="Freeform 2758" o:spid="_x0000_s2887" style="position:absolute;left:11816;top:1510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ed="f" strokecolor="#191919" strokeweight="2pt">
                  <v:path arrowok="t" o:connecttype="custom" o:connectlocs="0,0;423,0" o:connectangles="0,0"/>
                </v:shape>
                <v:shape id="_x0000_s2888" style="position:absolute;left:11160;top:15085;width:0;height:40;visibility:visible;mso-wrap-style:square;v-text-anchor:top" coordsize="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N58UA&#10;AADdAAAADwAAAGRycy9kb3ducmV2LnhtbESPQUsDMRSE70L/Q3gFL2Kztrgra9NSREuvrSJ4e26e&#10;yeLmJSSx3f57Iwg9DjPzDbNcj24QR4qp96zgblaBIO687tkoeHt9uX0AkTKyxsEzKThTgvVqcrXE&#10;VvsT7+l4yEYUCKcWFdicQytl6iw5TDMfiIv35aPDXGQ0Ukc8Fbgb5Lyqaumw57JgMdCTpe778OMU&#10;7Jvmk8Luxph6EfvteRPs8/uHUtfTcfMIItOYL+H/9k4rqJv7Ofy9K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o3nxQAAAN0AAAAPAAAAAAAAAAAAAAAAAJgCAABkcnMv&#10;ZG93bnJldi54bWxQSwUGAAAAAAQABAD1AAAAigMAAAAA&#10;" path="m,l,40e" filled="f" strokecolor="#191919" strokeweight="2pt">
                  <v:path arrowok="t" o:connecttype="custom" o:connectlocs="0,0;0,40" o:connectangles="0,0"/>
                </v:shape>
                <v:rect id="Rectangle 2760" o:spid="_x0000_s2889" style="position:absolute;left:11176;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uj8UA&#10;AADdAAAADwAAAGRycy9kb3ducmV2LnhtbESPS4vCQBCE74L/YWhhbzpxxQfRUURYWRcvPi7eOpk2&#10;CWZ6QmaM8d/vCILHoqq+ohar1pSiodoVlhUMBxEI4tTqgjMF59NPfwbCeWSNpWVS8CQHq2W3s8BY&#10;2wcfqDn6TAQIuxgV5N5XsZQuzcmgG9iKOHhXWxv0QdaZ1DU+AtyU8juKJtJgwWEhx4o2OaW3490o&#10;SHb7g9/+nbfNLMmq0iaX4d6Olfrqtes5CE+t/4Tf7V+tYDIdj+D1Jj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a6PxQAAAN0AAAAPAAAAAAAAAAAAAAAAAJgCAABkcnMv&#10;ZG93bnJldi54bWxQSwUGAAAAAAQABAD1AAAAigMAAAAA&#10;" stroked="f">
                  <v:path arrowok="t"/>
                </v:rect>
                <v:rect id="Rectangle 2761" o:spid="_x0000_s2890" style="position:absolute;left:11156;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ed="f" strokecolor="#191919" strokeweight="2pt">
                  <v:path arrowok="t"/>
                </v:rect>
              </v:group>
              <v:shape id="_x0000_s2891" type="#_x0000_t202" style="position:absolute;left:11138;top:8240;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" o:allowincell="f" filled="f" stroked="f">
                <v:textbox style="layout-flow:vertical;mso-next-textbox:#_x0000_s2891"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left="202"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892" type="#_x0000_t202" style="position:absolute;left:11358;top:9969;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X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" o:allowincell="f" filled="f" stroked="f">
                <v:textbox style="layout-flow:vertical;mso-next-textbox:#_x0000_s2892"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893" type="#_x0000_t202" style="position:absolute;left:11338;top:11809;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30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LDHipIMuPdFRo3sxomCRBK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" o:allowincell="f" filled="f" stroked="f">
                <v:textbox style="layout-flow:vertical;mso-next-textbox:#_x0000_s2893" inset="0,0,0,0">
                  <w:txbxContent>
                    <w:p w:rsidR="009D7097" w:rsidRDefault="009D7097" w:rsidP="001050CA">
                      <w:pPr>
                        <w:widowControl w:val="0"/>
                        <w:autoSpaceDE w:val="0"/>
                        <w:autoSpaceDN w:val="0"/>
                        <w:adjustRightInd w:val="0"/>
                        <w:spacing w:after="0" w:line="221" w:lineRule="exact"/>
                        <w:ind w:left="229"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894" type="#_x0000_t202" style="position:absolute;left:11318;top:13659;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" o:allowincell="f" filled="f" stroked="f">
                <v:textbox style="layout-flow:vertical;mso-next-textbox:#_x0000_s2894"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895" type="#_x0000_t202" style="position:absolute;left:11450;top:819;width:377;height:17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" o:allowincell="f" filled="f" stroked="f">
                <v:textbox style="layout-flow:vertical;mso-next-textbox:#_x0000_s2895"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Albany State</w:t>
                      </w:r>
                    </w:p>
                  </w:txbxContent>
                </v:textbox>
              </v:shape>
              <v:rect id="_x0000_s2896" style="position:absolute;left:11096;top:4504;width:1095;height:1784" fillcolor="#d8d8d8 [2732]" stroked="f" strokecolor="#f2f2f2 [3041]" strokeweight="3pt">
                <v:shadow on="t" type="perspective" color="#7f7f7f [1601]" opacity=".5" offset="1pt" offset2="-1pt"/>
                <v:textbox style="layout-flow:vertical;mso-next-textbox:#_x0000_s2896">
                  <w:txbxContent>
                    <w:p w:rsidR="009D7097" w:rsidRDefault="009D7097" w:rsidP="001050CA">
                      <w:pPr>
                        <w:spacing w:after="0"/>
                        <w:rPr>
                          <w:b/>
                          <w:color w:val="000000" w:themeColor="text1"/>
                        </w:rPr>
                      </w:pPr>
                    </w:p>
                    <w:p w:rsidR="009D7097" w:rsidRPr="007A3E3A" w:rsidRDefault="009D7097" w:rsidP="001050CA">
                      <w:pPr>
                        <w:spacing w:after="0"/>
                        <w:rPr>
                          <w:b/>
                          <w:color w:val="000000" w:themeColor="text1"/>
                        </w:rPr>
                      </w:pPr>
                      <w:r>
                        <w:rPr>
                          <w:b/>
                          <w:color w:val="000000" w:themeColor="text1"/>
                        </w:rPr>
                        <w:t>Business</w:t>
                      </w:r>
                    </w:p>
                  </w:txbxContent>
                </v:textbox>
              </v:rect>
              <v:rect id="_x0000_s2897" style="position:absolute;left:11111;top:2796;width:1060;height:1659" fillcolor="#d8d8d8 [2732]" stroked="f" strokecolor="#f2f2f2 [3041]" strokeweight="3pt">
                <v:shadow on="t" type="perspective" color="#7f7f7f [1601]" opacity=".5" offset="1pt" offset2="-1pt"/>
                <v:textbox style="layout-flow:vertical;mso-next-textbox:#_x0000_s2897">
                  <w:txbxContent>
                    <w:p w:rsidR="009D7097" w:rsidRPr="00F91ACB" w:rsidRDefault="009D7097" w:rsidP="001050CA">
                      <w:pPr>
                        <w:spacing w:after="0"/>
                        <w:rPr>
                          <w:b/>
                          <w:color w:val="000000" w:themeColor="text1"/>
                        </w:rPr>
                      </w:pPr>
                      <w:r w:rsidRPr="00F91ACB">
                        <w:rPr>
                          <w:b/>
                          <w:color w:val="000000" w:themeColor="text1"/>
                        </w:rPr>
                        <w:t>Arts &amp; Humanities</w:t>
                      </w:r>
                    </w:p>
                  </w:txbxContent>
                </v:textbox>
              </v:rect>
              <v:rect id="_x0000_s2898" style="position:absolute;left:11107;top:6304;width:1060;height:1784" fillcolor="#d8d8d8 [2732]" stroked="f" strokecolor="#f2f2f2 [3041]" strokeweight="3pt">
                <v:shadow on="t" type="perspective" color="#7f7f7f [1601]" opacity=".5" offset="1pt" offset2="-1pt"/>
                <v:textbox style="layout-flow:vertical;mso-next-textbox:#_x0000_s2898">
                  <w:txbxContent>
                    <w:p w:rsidR="009D7097" w:rsidRDefault="009D7097" w:rsidP="001050CA">
                      <w:pPr>
                        <w:spacing w:after="0"/>
                        <w:rPr>
                          <w:b/>
                          <w:color w:val="F2F2F2" w:themeColor="background1" w:themeShade="F2"/>
                        </w:rPr>
                      </w:pPr>
                    </w:p>
                    <w:p w:rsidR="009D7097" w:rsidRPr="008A57FA" w:rsidRDefault="009D7097" w:rsidP="001050CA">
                      <w:pPr>
                        <w:rPr>
                          <w:b/>
                          <w:color w:val="000000" w:themeColor="text1"/>
                        </w:rPr>
                      </w:pPr>
                      <w:r w:rsidRPr="008A57FA">
                        <w:rPr>
                          <w:b/>
                          <w:color w:val="000000" w:themeColor="text1"/>
                        </w:rPr>
                        <w:t>Education</w:t>
                      </w:r>
                    </w:p>
                  </w:txbxContent>
                </v:textbox>
              </v:rect>
            </v:group>
            <v:rect id="_x0000_s2899" style="position:absolute;left:11127;top:8331;width:1095;height:1800" fillcolor="#404040 [2429]" strokecolor="#f2f2f2 [3041]" strokeweight="3pt">
              <v:shadow on="t" type="perspective" color="#7f7f7f [1601]" opacity=".5" offset="1pt" offset2="-1pt"/>
              <v:textbox style="layout-flow:vertical;mso-next-textbox:#_x0000_s2899">
                <w:txbxContent>
                  <w:p w:rsidR="009D7097" w:rsidRPr="008A57FA" w:rsidRDefault="009D7097" w:rsidP="001050CA">
                    <w:pPr>
                      <w:spacing w:after="0"/>
                      <w:rPr>
                        <w:b/>
                        <w:color w:val="FFFFFF" w:themeColor="background1"/>
                      </w:rPr>
                    </w:pPr>
                    <w:r w:rsidRPr="008A57FA">
                      <w:rPr>
                        <w:b/>
                        <w:color w:val="FFFFFF" w:themeColor="background1"/>
                      </w:rPr>
                      <w:t>Sciences &amp; Health Professions</w:t>
                    </w:r>
                  </w:p>
                </w:txbxContent>
              </v:textbox>
            </v:rect>
          </v:group>
        </w:pict>
      </w:r>
      <w:r w:rsidR="001050CA">
        <w:rPr>
          <w:rFonts w:ascii="Century Gothic" w:hAnsi="Century Gothic" w:cs="Century Gothic"/>
          <w:b/>
          <w:bCs/>
          <w:color w:val="191919"/>
          <w:sz w:val="16"/>
          <w:szCs w:val="16"/>
        </w:rPr>
        <w:t>Nursing</w:t>
      </w:r>
    </w:p>
    <w:p w:rsidR="001050CA" w:rsidRDefault="001050CA" w:rsidP="001050CA">
      <w:pPr>
        <w:widowControl w:val="0"/>
        <w:autoSpaceDE w:val="0"/>
        <w:autoSpaceDN w:val="0"/>
        <w:adjustRightInd w:val="0"/>
        <w:spacing w:before="2" w:after="0" w:line="120" w:lineRule="exact"/>
        <w:rPr>
          <w:rFonts w:ascii="Century Gothic" w:hAnsi="Century Gothic" w:cs="Century Gothic"/>
          <w:color w:val="000000"/>
          <w:sz w:val="12"/>
          <w:szCs w:val="12"/>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before="7" w:after="0"/>
        <w:ind w:left="160"/>
        <w:rPr>
          <w:rFonts w:ascii="Times New Roman" w:hAnsi="Times New Roman"/>
          <w:color w:val="000000"/>
          <w:sz w:val="24"/>
          <w:szCs w:val="24"/>
        </w:rPr>
      </w:pPr>
      <w:r>
        <w:rPr>
          <w:rFonts w:ascii="Times New Roman" w:hAnsi="Times New Roman"/>
          <w:b/>
          <w:bCs/>
          <w:color w:val="191919"/>
          <w:spacing w:val="-3"/>
          <w:sz w:val="32"/>
          <w:szCs w:val="32"/>
        </w:rPr>
        <w:t>P</w:t>
      </w:r>
      <w:r>
        <w:rPr>
          <w:rFonts w:ascii="Times New Roman" w:hAnsi="Times New Roman"/>
          <w:b/>
          <w:bCs/>
          <w:color w:val="191919"/>
          <w:spacing w:val="-3"/>
          <w:sz w:val="24"/>
          <w:szCs w:val="24"/>
        </w:rPr>
        <w:t>ROGRA</w:t>
      </w:r>
      <w:r>
        <w:rPr>
          <w:rFonts w:ascii="Times New Roman" w:hAnsi="Times New Roman"/>
          <w:b/>
          <w:bCs/>
          <w:color w:val="191919"/>
          <w:sz w:val="24"/>
          <w:szCs w:val="24"/>
        </w:rPr>
        <w:t>M</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TUD</w:t>
      </w:r>
      <w:r>
        <w:rPr>
          <w:rFonts w:ascii="Times New Roman" w:hAnsi="Times New Roman"/>
          <w:b/>
          <w:bCs/>
          <w:color w:val="191919"/>
          <w:sz w:val="24"/>
          <w:szCs w:val="24"/>
        </w:rPr>
        <w:t>Y</w:t>
      </w:r>
      <w:r>
        <w:rPr>
          <w:rFonts w:ascii="Times New Roman" w:hAnsi="Times New Roman"/>
          <w:b/>
          <w:bCs/>
          <w:color w:val="191919"/>
          <w:spacing w:val="5"/>
          <w:sz w:val="24"/>
          <w:szCs w:val="24"/>
        </w:rPr>
        <w:t xml:space="preserve"> </w:t>
      </w:r>
      <w:r>
        <w:rPr>
          <w:rFonts w:ascii="Times New Roman" w:hAnsi="Times New Roman"/>
          <w:b/>
          <w:bCs/>
          <w:color w:val="191919"/>
          <w:spacing w:val="-3"/>
          <w:sz w:val="24"/>
          <w:szCs w:val="24"/>
        </w:rPr>
        <w:t>FO</w:t>
      </w:r>
      <w:r>
        <w:rPr>
          <w:rFonts w:ascii="Times New Roman" w:hAnsi="Times New Roman"/>
          <w:b/>
          <w:bCs/>
          <w:color w:val="191919"/>
          <w:sz w:val="24"/>
          <w:szCs w:val="24"/>
        </w:rPr>
        <w:t xml:space="preserve">R A </w:t>
      </w:r>
      <w:r>
        <w:rPr>
          <w:rFonts w:ascii="Times New Roman" w:hAnsi="Times New Roman"/>
          <w:b/>
          <w:bCs/>
          <w:color w:val="191919"/>
          <w:spacing w:val="-3"/>
          <w:sz w:val="32"/>
          <w:szCs w:val="32"/>
        </w:rPr>
        <w:t>B</w:t>
      </w:r>
      <w:r>
        <w:rPr>
          <w:rFonts w:ascii="Times New Roman" w:hAnsi="Times New Roman"/>
          <w:b/>
          <w:bCs/>
          <w:color w:val="191919"/>
          <w:spacing w:val="-3"/>
          <w:sz w:val="24"/>
          <w:szCs w:val="24"/>
        </w:rPr>
        <w:t>ACHELO</w:t>
      </w:r>
      <w:r>
        <w:rPr>
          <w:rFonts w:ascii="Times New Roman" w:hAnsi="Times New Roman"/>
          <w:b/>
          <w:bCs/>
          <w:color w:val="191919"/>
          <w:sz w:val="24"/>
          <w:szCs w:val="24"/>
        </w:rPr>
        <w:t>R</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CIENC</w:t>
      </w:r>
      <w:r>
        <w:rPr>
          <w:rFonts w:ascii="Times New Roman" w:hAnsi="Times New Roman"/>
          <w:b/>
          <w:bCs/>
          <w:color w:val="191919"/>
          <w:sz w:val="24"/>
          <w:szCs w:val="24"/>
        </w:rPr>
        <w:t>E</w:t>
      </w:r>
      <w:r>
        <w:rPr>
          <w:rFonts w:ascii="Times New Roman" w:hAnsi="Times New Roman"/>
          <w:b/>
          <w:bCs/>
          <w:color w:val="191919"/>
          <w:spacing w:val="13"/>
          <w:sz w:val="24"/>
          <w:szCs w:val="24"/>
        </w:rPr>
        <w:t xml:space="preserve"> </w:t>
      </w:r>
      <w:r>
        <w:rPr>
          <w:rFonts w:ascii="Times New Roman" w:hAnsi="Times New Roman"/>
          <w:b/>
          <w:bCs/>
          <w:color w:val="191919"/>
          <w:spacing w:val="-3"/>
          <w:sz w:val="24"/>
          <w:szCs w:val="24"/>
        </w:rPr>
        <w:t>I</w:t>
      </w:r>
      <w:r>
        <w:rPr>
          <w:rFonts w:ascii="Times New Roman" w:hAnsi="Times New Roman"/>
          <w:b/>
          <w:bCs/>
          <w:color w:val="191919"/>
          <w:sz w:val="24"/>
          <w:szCs w:val="24"/>
        </w:rPr>
        <w:t>N</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N</w:t>
      </w:r>
      <w:r>
        <w:rPr>
          <w:rFonts w:ascii="Times New Roman" w:hAnsi="Times New Roman"/>
          <w:b/>
          <w:bCs/>
          <w:color w:val="191919"/>
          <w:spacing w:val="-3"/>
          <w:sz w:val="24"/>
          <w:szCs w:val="24"/>
        </w:rPr>
        <w:t>URSIN</w:t>
      </w:r>
      <w:r>
        <w:rPr>
          <w:rFonts w:ascii="Times New Roman" w:hAnsi="Times New Roman"/>
          <w:b/>
          <w:bCs/>
          <w:color w:val="191919"/>
          <w:sz w:val="24"/>
          <w:szCs w:val="24"/>
        </w:rPr>
        <w:t>G</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D</w:t>
      </w:r>
      <w:r>
        <w:rPr>
          <w:rFonts w:ascii="Times New Roman" w:hAnsi="Times New Roman"/>
          <w:b/>
          <w:bCs/>
          <w:color w:val="191919"/>
          <w:spacing w:val="-3"/>
          <w:sz w:val="24"/>
          <w:szCs w:val="24"/>
        </w:rPr>
        <w:t>EGREE</w:t>
      </w:r>
    </w:p>
    <w:p w:rsidR="001050CA" w:rsidRDefault="001050CA" w:rsidP="001050CA">
      <w:pPr>
        <w:widowControl w:val="0"/>
        <w:autoSpaceDE w:val="0"/>
        <w:autoSpaceDN w:val="0"/>
        <w:adjustRightInd w:val="0"/>
        <w:spacing w:before="8" w:after="0" w:line="260" w:lineRule="exact"/>
        <w:rPr>
          <w:rFonts w:ascii="Times New Roman" w:hAnsi="Times New Roman"/>
          <w:color w:val="000000"/>
          <w:sz w:val="26"/>
          <w:szCs w:val="26"/>
        </w:rPr>
      </w:pPr>
    </w:p>
    <w:p w:rsidR="001050CA" w:rsidRDefault="00AE60A2" w:rsidP="001050CA">
      <w:pPr>
        <w:widowControl w:val="0"/>
        <w:tabs>
          <w:tab w:val="left" w:pos="8120"/>
        </w:tabs>
        <w:autoSpaceDE w:val="0"/>
        <w:autoSpaceDN w:val="0"/>
        <w:adjustRightInd w:val="0"/>
        <w:spacing w:after="0"/>
        <w:ind w:left="160"/>
        <w:rPr>
          <w:rFonts w:ascii="Times New Roman" w:hAnsi="Times New Roman"/>
          <w:color w:val="000000"/>
          <w:sz w:val="18"/>
          <w:szCs w:val="18"/>
        </w:rPr>
      </w:pPr>
      <w:r w:rsidRPr="00AE60A2">
        <w:rPr>
          <w:rFonts w:ascii="Calibri" w:hAnsi="Calibri"/>
          <w:noProof/>
          <w:lang w:eastAsia="en-US"/>
        </w:rPr>
        <w:pict>
          <v:shape id="Text Box 4942" o:spid="_x0000_s2709" type="#_x0000_t202" style="position:absolute;left:0;text-align:left;margin-left:557.15pt;margin-top:413.2pt;width:36pt;height:55.2pt;z-index:-2513704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" o:allowincell="f" filled="f" stroked="f">
            <v:textbox style="layout-flow:vertical;mso-next-textbox:#Text Box 4942" inset="0,0,0,0">
              <w:txbxContent>
                <w:p w:rsidR="009D7097" w:rsidRDefault="009D7097" w:rsidP="001050CA">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9D7097" w:rsidRDefault="009D7097" w:rsidP="001050CA">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9D7097" w:rsidRDefault="009D7097" w:rsidP="001050CA">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anchory="page"/>
          </v:shape>
        </w:pict>
      </w:r>
      <w:r w:rsidR="001050CA">
        <w:rPr>
          <w:rFonts w:ascii="Times New Roman" w:hAnsi="Times New Roman"/>
          <w:b/>
          <w:bCs/>
          <w:color w:val="191919"/>
          <w:spacing w:val="-2"/>
          <w:sz w:val="18"/>
          <w:szCs w:val="18"/>
        </w:rPr>
        <w:t>F</w:t>
      </w:r>
      <w:r w:rsidR="001050CA">
        <w:rPr>
          <w:rFonts w:ascii="Times New Roman" w:hAnsi="Times New Roman"/>
          <w:b/>
          <w:bCs/>
          <w:color w:val="191919"/>
          <w:spacing w:val="-5"/>
          <w:sz w:val="18"/>
          <w:szCs w:val="18"/>
        </w:rPr>
        <w:t>r</w:t>
      </w:r>
      <w:r w:rsidR="001050CA">
        <w:rPr>
          <w:rFonts w:ascii="Times New Roman" w:hAnsi="Times New Roman"/>
          <w:b/>
          <w:bCs/>
          <w:color w:val="191919"/>
          <w:spacing w:val="-2"/>
          <w:sz w:val="18"/>
          <w:szCs w:val="18"/>
        </w:rPr>
        <w:t>eshma</w:t>
      </w:r>
      <w:r w:rsidR="001050CA">
        <w:rPr>
          <w:rFonts w:ascii="Times New Roman" w:hAnsi="Times New Roman"/>
          <w:b/>
          <w:bCs/>
          <w:color w:val="191919"/>
          <w:sz w:val="18"/>
          <w:szCs w:val="18"/>
        </w:rPr>
        <w:t>n</w:t>
      </w:r>
      <w:r w:rsidR="001050CA">
        <w:rPr>
          <w:rFonts w:ascii="Times New Roman" w:hAnsi="Times New Roman"/>
          <w:b/>
          <w:bCs/>
          <w:color w:val="191919"/>
          <w:spacing w:val="-10"/>
          <w:sz w:val="18"/>
          <w:szCs w:val="18"/>
        </w:rPr>
        <w:t xml:space="preserve"> </w:t>
      </w:r>
      <w:r w:rsidR="001050CA">
        <w:rPr>
          <w:rFonts w:ascii="Times New Roman" w:hAnsi="Times New Roman"/>
          <w:b/>
          <w:bCs/>
          <w:color w:val="191919"/>
          <w:spacing w:val="-22"/>
          <w:sz w:val="18"/>
          <w:szCs w:val="18"/>
        </w:rPr>
        <w:t>Y</w:t>
      </w:r>
      <w:r w:rsidR="001050CA">
        <w:rPr>
          <w:rFonts w:ascii="Times New Roman" w:hAnsi="Times New Roman"/>
          <w:b/>
          <w:bCs/>
          <w:color w:val="191919"/>
          <w:spacing w:val="-2"/>
          <w:sz w:val="18"/>
          <w:szCs w:val="18"/>
        </w:rPr>
        <w:t>ea</w:t>
      </w:r>
      <w:r w:rsidR="001050CA">
        <w:rPr>
          <w:rFonts w:ascii="Times New Roman" w:hAnsi="Times New Roman"/>
          <w:b/>
          <w:bCs/>
          <w:color w:val="191919"/>
          <w:sz w:val="18"/>
          <w:szCs w:val="18"/>
        </w:rPr>
        <w:t>r</w:t>
      </w:r>
      <w:r w:rsidR="001050CA">
        <w:rPr>
          <w:rFonts w:ascii="Times New Roman" w:hAnsi="Times New Roman"/>
          <w:b/>
          <w:bCs/>
          <w:color w:val="191919"/>
          <w:sz w:val="18"/>
          <w:szCs w:val="18"/>
        </w:rPr>
        <w:tab/>
      </w:r>
      <w:r w:rsidR="001050CA">
        <w:rPr>
          <w:rFonts w:ascii="Times New Roman" w:hAnsi="Times New Roman"/>
          <w:b/>
          <w:bCs/>
          <w:color w:val="191919"/>
          <w:spacing w:val="-2"/>
          <w:sz w:val="18"/>
          <w:szCs w:val="18"/>
        </w:rPr>
        <w:t>Fall</w:t>
      </w:r>
      <w:r w:rsidR="001050CA">
        <w:rPr>
          <w:rFonts w:ascii="Times New Roman" w:hAnsi="Times New Roman"/>
          <w:b/>
          <w:bCs/>
          <w:color w:val="191919"/>
          <w:sz w:val="18"/>
          <w:szCs w:val="18"/>
        </w:rPr>
        <w:t>,</w:t>
      </w:r>
      <w:r w:rsidR="001050CA">
        <w:rPr>
          <w:rFonts w:ascii="Times New Roman" w:hAnsi="Times New Roman"/>
          <w:b/>
          <w:bCs/>
          <w:color w:val="191919"/>
          <w:spacing w:val="-4"/>
          <w:sz w:val="18"/>
          <w:szCs w:val="18"/>
        </w:rPr>
        <w:t xml:space="preserve"> </w:t>
      </w:r>
      <w:r w:rsidR="001050CA">
        <w:rPr>
          <w:rFonts w:ascii="Times New Roman" w:hAnsi="Times New Roman"/>
          <w:b/>
          <w:bCs/>
          <w:color w:val="191919"/>
          <w:spacing w:val="-2"/>
          <w:sz w:val="18"/>
          <w:szCs w:val="18"/>
        </w:rPr>
        <w:t>Sprin</w:t>
      </w:r>
      <w:r w:rsidR="001050CA">
        <w:rPr>
          <w:rFonts w:ascii="Times New Roman" w:hAnsi="Times New Roman"/>
          <w:b/>
          <w:bCs/>
          <w:color w:val="191919"/>
          <w:sz w:val="18"/>
          <w:szCs w:val="18"/>
        </w:rPr>
        <w:t>g</w:t>
      </w:r>
      <w:r w:rsidR="001050CA">
        <w:rPr>
          <w:rFonts w:ascii="Times New Roman" w:hAnsi="Times New Roman"/>
          <w:b/>
          <w:bCs/>
          <w:color w:val="191919"/>
          <w:spacing w:val="-4"/>
          <w:sz w:val="18"/>
          <w:szCs w:val="18"/>
        </w:rPr>
        <w:t xml:space="preserve"> </w:t>
      </w:r>
      <w:r w:rsidR="001050CA">
        <w:rPr>
          <w:rFonts w:ascii="Times New Roman" w:hAnsi="Times New Roman"/>
          <w:b/>
          <w:bCs/>
          <w:color w:val="191919"/>
          <w:sz w:val="18"/>
          <w:szCs w:val="18"/>
        </w:rPr>
        <w:t>&amp;</w:t>
      </w:r>
      <w:r w:rsidR="001050CA">
        <w:rPr>
          <w:rFonts w:ascii="Times New Roman" w:hAnsi="Times New Roman"/>
          <w:b/>
          <w:bCs/>
          <w:color w:val="191919"/>
          <w:spacing w:val="-4"/>
          <w:sz w:val="18"/>
          <w:szCs w:val="18"/>
        </w:rPr>
        <w:t xml:space="preserve"> </w:t>
      </w:r>
      <w:r w:rsidR="001050CA">
        <w:rPr>
          <w:rFonts w:ascii="Times New Roman" w:hAnsi="Times New Roman"/>
          <w:b/>
          <w:bCs/>
          <w:color w:val="191919"/>
          <w:spacing w:val="-2"/>
          <w:sz w:val="18"/>
          <w:szCs w:val="18"/>
        </w:rPr>
        <w:t>Summer</w:t>
      </w:r>
    </w:p>
    <w:p w:rsidR="001050CA" w:rsidRDefault="001050CA" w:rsidP="001050CA">
      <w:pPr>
        <w:widowControl w:val="0"/>
        <w:autoSpaceDE w:val="0"/>
        <w:autoSpaceDN w:val="0"/>
        <w:adjustRightInd w:val="0"/>
        <w:spacing w:before="8" w:after="0" w:line="150" w:lineRule="exact"/>
        <w:rPr>
          <w:rFonts w:ascii="Times New Roman" w:hAnsi="Times New Roman"/>
          <w:color w:val="000000"/>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1050CA" w:rsidRPr="007A7452" w:rsidTr="001050CA">
        <w:trPr>
          <w:trHeight w:hRule="exact" w:val="298"/>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40"/>
              <w:rPr>
                <w:rFonts w:ascii="Times New Roman" w:hAnsi="Times New Roman"/>
                <w:sz w:val="24"/>
                <w:szCs w:val="24"/>
              </w:rPr>
            </w:pPr>
            <w:r w:rsidRPr="007A7452">
              <w:rPr>
                <w:rFonts w:ascii="Times New Roman" w:hAnsi="Times New Roman"/>
                <w:color w:val="191919"/>
                <w:spacing w:val="-2"/>
                <w:sz w:val="18"/>
                <w:szCs w:val="18"/>
              </w:rPr>
              <w:t>ENGL</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217"/>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282"/>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6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8"/>
                <w:sz w:val="18"/>
                <w:szCs w:val="18"/>
              </w:rPr>
              <w:t>1111</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Modeling</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D</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D</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765" w:author="Tippins, Margie F." w:date="2011-04-06T09:28:00Z">
              <w:r w:rsidRPr="007A7452" w:rsidDel="00677CE1">
                <w:rPr>
                  <w:rFonts w:ascii="Times New Roman" w:hAnsi="Times New Roman"/>
                  <w:color w:val="191919"/>
                  <w:spacing w:val="-2"/>
                  <w:sz w:val="18"/>
                  <w:szCs w:val="18"/>
                </w:rPr>
                <w:delText>COMM</w:delText>
              </w:r>
            </w:del>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Speaking</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ins w:id="766" w:author="Tippins, Margie F." w:date="2011-04-06T09:28:00Z"/>
        </w:trPr>
        <w:tc>
          <w:tcPr>
            <w:tcW w:w="903" w:type="dxa"/>
            <w:tcBorders>
              <w:top w:val="nil"/>
              <w:left w:val="nil"/>
              <w:bottom w:val="nil"/>
              <w:right w:val="nil"/>
            </w:tcBorders>
          </w:tcPr>
          <w:p w:rsidR="001050CA" w:rsidRPr="007A7452" w:rsidDel="00677CE1" w:rsidRDefault="001050CA" w:rsidP="001050CA">
            <w:pPr>
              <w:widowControl w:val="0"/>
              <w:autoSpaceDE w:val="0"/>
              <w:autoSpaceDN w:val="0"/>
              <w:adjustRightInd w:val="0"/>
              <w:spacing w:after="0" w:line="195" w:lineRule="exact"/>
              <w:ind w:left="40"/>
              <w:rPr>
                <w:ins w:id="767" w:author="Tippins, Margie F." w:date="2011-04-06T09:28:00Z"/>
                <w:rFonts w:ascii="Times New Roman" w:hAnsi="Times New Roman"/>
                <w:color w:val="191919"/>
                <w:spacing w:val="-2"/>
                <w:sz w:val="18"/>
                <w:szCs w:val="18"/>
              </w:rPr>
            </w:pPr>
            <w:ins w:id="768" w:author="Tippins, Margie F." w:date="2011-04-06T09:28:00Z">
              <w:r>
                <w:rPr>
                  <w:rFonts w:ascii="Times New Roman" w:hAnsi="Times New Roman"/>
                  <w:color w:val="191919"/>
                  <w:spacing w:val="-2"/>
                  <w:sz w:val="18"/>
                  <w:szCs w:val="18"/>
                </w:rPr>
                <w:t>COHP</w:t>
              </w:r>
            </w:ins>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ins w:id="769" w:author="Tippins, Margie F." w:date="2011-04-06T09:28:00Z"/>
                <w:rFonts w:ascii="Times New Roman" w:hAnsi="Times New Roman"/>
                <w:color w:val="191919"/>
                <w:spacing w:val="-8"/>
                <w:sz w:val="18"/>
                <w:szCs w:val="18"/>
              </w:rPr>
            </w:pPr>
            <w:ins w:id="770" w:author="Tippins, Margie F." w:date="2011-04-06T09:28:00Z">
              <w:r>
                <w:rPr>
                  <w:rFonts w:ascii="Times New Roman" w:hAnsi="Times New Roman"/>
                  <w:color w:val="191919"/>
                  <w:spacing w:val="-8"/>
                  <w:sz w:val="18"/>
                  <w:szCs w:val="18"/>
                </w:rPr>
                <w:t>2120</w:t>
              </w:r>
            </w:ins>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ins w:id="771" w:author="Tippins, Margie F." w:date="2011-04-06T09:28:00Z"/>
                <w:rFonts w:ascii="Times New Roman" w:hAnsi="Times New Roman"/>
                <w:color w:val="191919"/>
                <w:spacing w:val="-2"/>
                <w:sz w:val="18"/>
                <w:szCs w:val="18"/>
              </w:rPr>
            </w:pPr>
            <w:ins w:id="772" w:author="Tippins, Margie F." w:date="2011-04-06T09:28:00Z">
              <w:r>
                <w:rPr>
                  <w:rFonts w:ascii="Times New Roman" w:hAnsi="Times New Roman"/>
                  <w:color w:val="191919"/>
                  <w:spacing w:val="-2"/>
                  <w:sz w:val="18"/>
                  <w:szCs w:val="18"/>
                </w:rPr>
                <w:t>Growth &amp; Development/Health Professions</w:t>
              </w:r>
            </w:ins>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ins w:id="773" w:author="Tippins, Margie F." w:date="2011-04-06T09:28:00Z"/>
                <w:rFonts w:ascii="Times New Roman" w:hAnsi="Times New Roman"/>
                <w:color w:val="191919"/>
                <w:sz w:val="18"/>
                <w:szCs w:val="18"/>
              </w:rPr>
            </w:pPr>
            <w:ins w:id="774" w:author="Tippins, Margie F." w:date="2011-04-06T09:29:00Z">
              <w:r>
                <w:rPr>
                  <w:rFonts w:ascii="Times New Roman" w:hAnsi="Times New Roman"/>
                  <w:color w:val="191919"/>
                  <w:sz w:val="18"/>
                  <w:szCs w:val="18"/>
                </w:rPr>
                <w:t>2</w:t>
              </w:r>
            </w:ins>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775" w:author="Tippins, Margie F." w:date="2011-04-06T09:31:00Z">
              <w:r w:rsidRPr="007A7452" w:rsidDel="00F02474">
                <w:rPr>
                  <w:rFonts w:ascii="Times New Roman" w:hAnsi="Times New Roman"/>
                  <w:color w:val="191919"/>
                  <w:spacing w:val="-2"/>
                  <w:sz w:val="18"/>
                  <w:szCs w:val="18"/>
                </w:rPr>
                <w:delText>ASU</w:delText>
              </w:r>
            </w:del>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del w:id="776" w:author="Tippins, Margie F." w:date="2011-04-06T09:31:00Z">
              <w:r w:rsidRPr="007A7452" w:rsidDel="00F02474">
                <w:rPr>
                  <w:rFonts w:ascii="Times New Roman" w:hAnsi="Times New Roman"/>
                  <w:color w:val="191919"/>
                  <w:spacing w:val="-2"/>
                  <w:sz w:val="18"/>
                  <w:szCs w:val="18"/>
                </w:rPr>
                <w:delText>1200</w:delText>
              </w:r>
            </w:del>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del w:id="777" w:author="Tippins, Margie F." w:date="2011-04-06T09:31:00Z">
              <w:r w:rsidRPr="007A7452" w:rsidDel="00F02474">
                <w:rPr>
                  <w:rFonts w:ascii="Times New Roman" w:hAnsi="Times New Roman"/>
                  <w:color w:val="191919"/>
                  <w:spacing w:val="-2"/>
                  <w:sz w:val="18"/>
                  <w:szCs w:val="18"/>
                </w:rPr>
                <w:delText>Freshma</w:delText>
              </w:r>
              <w:r w:rsidRPr="007A7452" w:rsidDel="00F02474">
                <w:rPr>
                  <w:rFonts w:ascii="Times New Roman" w:hAnsi="Times New Roman"/>
                  <w:color w:val="191919"/>
                  <w:sz w:val="18"/>
                  <w:szCs w:val="18"/>
                </w:rPr>
                <w:delText>n</w:delText>
              </w:r>
              <w:r w:rsidRPr="007A7452" w:rsidDel="00F02474">
                <w:rPr>
                  <w:rFonts w:ascii="Times New Roman" w:hAnsi="Times New Roman"/>
                  <w:color w:val="191919"/>
                  <w:spacing w:val="-4"/>
                  <w:sz w:val="18"/>
                  <w:szCs w:val="18"/>
                </w:rPr>
                <w:delText xml:space="preserve"> </w:delText>
              </w:r>
              <w:r w:rsidRPr="007A7452" w:rsidDel="00F02474">
                <w:rPr>
                  <w:rFonts w:ascii="Times New Roman" w:hAnsi="Times New Roman"/>
                  <w:color w:val="191919"/>
                  <w:spacing w:val="-2"/>
                  <w:sz w:val="18"/>
                  <w:szCs w:val="18"/>
                </w:rPr>
                <w:delText>Seminar</w:delText>
              </w:r>
            </w:del>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del w:id="778" w:author="Tippins, Margie F." w:date="2011-04-06T09:32:00Z">
              <w:r w:rsidRPr="007A7452" w:rsidDel="00F02474">
                <w:rPr>
                  <w:rFonts w:ascii="Times New Roman" w:hAnsi="Times New Roman"/>
                  <w:color w:val="191919"/>
                  <w:sz w:val="18"/>
                  <w:szCs w:val="18"/>
                </w:rPr>
                <w:delText>3</w:delText>
              </w:r>
            </w:del>
          </w:p>
        </w:tc>
      </w:tr>
      <w:tr w:rsidR="001050CA" w:rsidRPr="007A7452" w:rsidTr="001050CA">
        <w:trPr>
          <w:trHeight w:hRule="exact" w:val="216"/>
          <w:ins w:id="779" w:author="Tippins, Margie F." w:date="2011-04-06T09:31:00Z"/>
        </w:trPr>
        <w:tc>
          <w:tcPr>
            <w:tcW w:w="903" w:type="dxa"/>
            <w:tcBorders>
              <w:top w:val="nil"/>
              <w:left w:val="nil"/>
              <w:bottom w:val="nil"/>
              <w:right w:val="nil"/>
            </w:tcBorders>
          </w:tcPr>
          <w:p w:rsidR="001050CA" w:rsidRPr="007A7452" w:rsidDel="00F02474" w:rsidRDefault="001050CA" w:rsidP="001050CA">
            <w:pPr>
              <w:widowControl w:val="0"/>
              <w:autoSpaceDE w:val="0"/>
              <w:autoSpaceDN w:val="0"/>
              <w:adjustRightInd w:val="0"/>
              <w:spacing w:after="0" w:line="195" w:lineRule="exact"/>
              <w:ind w:left="40"/>
              <w:rPr>
                <w:ins w:id="780" w:author="Tippins, Margie F." w:date="2011-04-06T09:31:00Z"/>
                <w:rFonts w:ascii="Times New Roman" w:hAnsi="Times New Roman"/>
                <w:color w:val="191919"/>
                <w:spacing w:val="-2"/>
                <w:sz w:val="18"/>
                <w:szCs w:val="18"/>
              </w:rPr>
            </w:pPr>
            <w:ins w:id="781" w:author="Tippins, Margie F." w:date="2011-04-06T09:31:00Z">
              <w:r>
                <w:rPr>
                  <w:rFonts w:ascii="Times New Roman" w:hAnsi="Times New Roman"/>
                  <w:color w:val="191919"/>
                  <w:spacing w:val="-2"/>
                  <w:sz w:val="18"/>
                  <w:szCs w:val="18"/>
                </w:rPr>
                <w:t>ASU</w:t>
              </w:r>
            </w:ins>
          </w:p>
        </w:tc>
        <w:tc>
          <w:tcPr>
            <w:tcW w:w="1015" w:type="dxa"/>
            <w:tcBorders>
              <w:top w:val="nil"/>
              <w:left w:val="nil"/>
              <w:bottom w:val="nil"/>
              <w:right w:val="nil"/>
            </w:tcBorders>
          </w:tcPr>
          <w:p w:rsidR="001050CA" w:rsidRPr="007A7452" w:rsidDel="00F02474" w:rsidRDefault="001050CA" w:rsidP="001050CA">
            <w:pPr>
              <w:widowControl w:val="0"/>
              <w:autoSpaceDE w:val="0"/>
              <w:autoSpaceDN w:val="0"/>
              <w:adjustRightInd w:val="0"/>
              <w:spacing w:after="0" w:line="195" w:lineRule="exact"/>
              <w:ind w:left="217"/>
              <w:rPr>
                <w:ins w:id="782" w:author="Tippins, Margie F." w:date="2011-04-06T09:31:00Z"/>
                <w:rFonts w:ascii="Times New Roman" w:hAnsi="Times New Roman"/>
                <w:color w:val="191919"/>
                <w:spacing w:val="-2"/>
                <w:sz w:val="18"/>
                <w:szCs w:val="18"/>
              </w:rPr>
            </w:pPr>
            <w:ins w:id="783" w:author="Tippins, Margie F." w:date="2011-04-06T09:31:00Z">
              <w:r>
                <w:rPr>
                  <w:rFonts w:ascii="Times New Roman" w:hAnsi="Times New Roman"/>
                  <w:color w:val="191919"/>
                  <w:spacing w:val="-2"/>
                  <w:sz w:val="18"/>
                  <w:szCs w:val="18"/>
                </w:rPr>
                <w:t>1201</w:t>
              </w:r>
            </w:ins>
          </w:p>
        </w:tc>
        <w:tc>
          <w:tcPr>
            <w:tcW w:w="5449" w:type="dxa"/>
            <w:tcBorders>
              <w:top w:val="nil"/>
              <w:left w:val="nil"/>
              <w:bottom w:val="nil"/>
              <w:right w:val="nil"/>
            </w:tcBorders>
          </w:tcPr>
          <w:p w:rsidR="001050CA" w:rsidRPr="007A7452" w:rsidDel="00F02474" w:rsidRDefault="001050CA" w:rsidP="001050CA">
            <w:pPr>
              <w:widowControl w:val="0"/>
              <w:autoSpaceDE w:val="0"/>
              <w:autoSpaceDN w:val="0"/>
              <w:adjustRightInd w:val="0"/>
              <w:spacing w:after="0" w:line="195" w:lineRule="exact"/>
              <w:ind w:left="282"/>
              <w:rPr>
                <w:ins w:id="784" w:author="Tippins, Margie F." w:date="2011-04-06T09:31:00Z"/>
                <w:rFonts w:ascii="Times New Roman" w:hAnsi="Times New Roman"/>
                <w:color w:val="191919"/>
                <w:spacing w:val="-2"/>
                <w:sz w:val="18"/>
                <w:szCs w:val="18"/>
              </w:rPr>
            </w:pPr>
            <w:ins w:id="785" w:author="Tippins, Margie F." w:date="2011-04-06T09:31:00Z">
              <w:r>
                <w:rPr>
                  <w:rFonts w:ascii="Times New Roman" w:hAnsi="Times New Roman"/>
                  <w:color w:val="191919"/>
                  <w:spacing w:val="-2"/>
                  <w:sz w:val="18"/>
                  <w:szCs w:val="18"/>
                </w:rPr>
                <w:t>Foundations of College Success</w:t>
              </w:r>
            </w:ins>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ins w:id="786" w:author="Tippins, Margie F." w:date="2011-04-06T09:31:00Z"/>
                <w:rFonts w:ascii="Times New Roman" w:hAnsi="Times New Roman"/>
                <w:color w:val="191919"/>
                <w:sz w:val="18"/>
                <w:szCs w:val="18"/>
              </w:rPr>
            </w:pPr>
            <w:ins w:id="787" w:author="Tippins, Margie F." w:date="2011-04-06T09:32:00Z">
              <w:r>
                <w:rPr>
                  <w:rFonts w:ascii="Times New Roman" w:hAnsi="Times New Roman"/>
                  <w:color w:val="191919"/>
                  <w:sz w:val="18"/>
                  <w:szCs w:val="18"/>
                </w:rPr>
                <w:t>3</w:t>
              </w:r>
            </w:ins>
          </w:p>
        </w:tc>
      </w:tr>
      <w:tr w:rsidR="001050CA" w:rsidRPr="007A7452" w:rsidTr="001050CA">
        <w:trPr>
          <w:trHeight w:hRule="exact" w:val="216"/>
          <w:ins w:id="788" w:author="Tippins, Margie F." w:date="2011-04-06T09:33:00Z"/>
        </w:trPr>
        <w:tc>
          <w:tcPr>
            <w:tcW w:w="903" w:type="dxa"/>
            <w:tcBorders>
              <w:top w:val="nil"/>
              <w:left w:val="nil"/>
              <w:bottom w:val="nil"/>
              <w:right w:val="nil"/>
            </w:tcBorders>
          </w:tcPr>
          <w:p w:rsidR="001050CA" w:rsidRDefault="001050CA" w:rsidP="001050CA">
            <w:pPr>
              <w:widowControl w:val="0"/>
              <w:autoSpaceDE w:val="0"/>
              <w:autoSpaceDN w:val="0"/>
              <w:adjustRightInd w:val="0"/>
              <w:spacing w:after="0" w:line="195" w:lineRule="exact"/>
              <w:ind w:left="40"/>
              <w:rPr>
                <w:ins w:id="789" w:author="Tippins, Margie F." w:date="2011-04-06T09:33:00Z"/>
                <w:rFonts w:ascii="Times New Roman" w:hAnsi="Times New Roman"/>
                <w:color w:val="191919"/>
                <w:spacing w:val="-2"/>
                <w:sz w:val="18"/>
                <w:szCs w:val="18"/>
              </w:rPr>
            </w:pPr>
            <w:ins w:id="790" w:author="Tippins, Margie F." w:date="2011-04-06T09:34:00Z">
              <w:r>
                <w:rPr>
                  <w:rFonts w:ascii="Times New Roman" w:hAnsi="Times New Roman"/>
                  <w:color w:val="191919"/>
                  <w:spacing w:val="-2"/>
                  <w:sz w:val="18"/>
                  <w:szCs w:val="18"/>
                </w:rPr>
                <w:t>COHP</w:t>
              </w:r>
            </w:ins>
          </w:p>
        </w:tc>
        <w:tc>
          <w:tcPr>
            <w:tcW w:w="1015" w:type="dxa"/>
            <w:tcBorders>
              <w:top w:val="nil"/>
              <w:left w:val="nil"/>
              <w:bottom w:val="nil"/>
              <w:right w:val="nil"/>
            </w:tcBorders>
          </w:tcPr>
          <w:p w:rsidR="001050CA" w:rsidRDefault="001050CA" w:rsidP="001050CA">
            <w:pPr>
              <w:widowControl w:val="0"/>
              <w:autoSpaceDE w:val="0"/>
              <w:autoSpaceDN w:val="0"/>
              <w:adjustRightInd w:val="0"/>
              <w:spacing w:after="0" w:line="195" w:lineRule="exact"/>
              <w:ind w:left="217"/>
              <w:rPr>
                <w:ins w:id="791" w:author="Tippins, Margie F." w:date="2011-04-06T09:33:00Z"/>
                <w:rFonts w:ascii="Times New Roman" w:hAnsi="Times New Roman"/>
                <w:color w:val="191919"/>
                <w:spacing w:val="-2"/>
                <w:sz w:val="18"/>
                <w:szCs w:val="18"/>
              </w:rPr>
            </w:pPr>
            <w:ins w:id="792" w:author="Tippins, Margie F." w:date="2011-04-06T09:34:00Z">
              <w:r>
                <w:rPr>
                  <w:rFonts w:ascii="Times New Roman" w:hAnsi="Times New Roman"/>
                  <w:color w:val="191919"/>
                  <w:spacing w:val="-2"/>
                  <w:sz w:val="18"/>
                  <w:szCs w:val="18"/>
                </w:rPr>
                <w:t>2110</w:t>
              </w:r>
            </w:ins>
          </w:p>
        </w:tc>
        <w:tc>
          <w:tcPr>
            <w:tcW w:w="5449" w:type="dxa"/>
            <w:tcBorders>
              <w:top w:val="nil"/>
              <w:left w:val="nil"/>
              <w:bottom w:val="nil"/>
              <w:right w:val="nil"/>
            </w:tcBorders>
          </w:tcPr>
          <w:p w:rsidR="001050CA" w:rsidRDefault="001050CA" w:rsidP="001050CA">
            <w:pPr>
              <w:widowControl w:val="0"/>
              <w:autoSpaceDE w:val="0"/>
              <w:autoSpaceDN w:val="0"/>
              <w:adjustRightInd w:val="0"/>
              <w:spacing w:after="0" w:line="195" w:lineRule="exact"/>
              <w:ind w:left="282"/>
              <w:rPr>
                <w:ins w:id="793" w:author="Tippins, Margie F." w:date="2011-04-06T09:33:00Z"/>
                <w:rFonts w:ascii="Times New Roman" w:hAnsi="Times New Roman"/>
                <w:color w:val="191919"/>
                <w:spacing w:val="-2"/>
                <w:sz w:val="18"/>
                <w:szCs w:val="18"/>
              </w:rPr>
            </w:pPr>
            <w:ins w:id="794" w:author="Tippins, Margie F." w:date="2011-04-06T09:34:00Z">
              <w:r>
                <w:rPr>
                  <w:rFonts w:ascii="Times New Roman" w:hAnsi="Times New Roman"/>
                  <w:color w:val="191919"/>
                  <w:spacing w:val="-2"/>
                  <w:sz w:val="18"/>
                  <w:szCs w:val="18"/>
                </w:rPr>
                <w:t>Nutrition</w:t>
              </w:r>
            </w:ins>
          </w:p>
        </w:tc>
        <w:tc>
          <w:tcPr>
            <w:tcW w:w="2460" w:type="dxa"/>
            <w:tcBorders>
              <w:top w:val="nil"/>
              <w:left w:val="nil"/>
              <w:bottom w:val="nil"/>
              <w:right w:val="nil"/>
            </w:tcBorders>
          </w:tcPr>
          <w:p w:rsidR="001050CA" w:rsidRDefault="001050CA" w:rsidP="001050CA">
            <w:pPr>
              <w:widowControl w:val="0"/>
              <w:autoSpaceDE w:val="0"/>
              <w:autoSpaceDN w:val="0"/>
              <w:adjustRightInd w:val="0"/>
              <w:spacing w:after="0" w:line="195" w:lineRule="exact"/>
              <w:ind w:right="67"/>
              <w:jc w:val="right"/>
              <w:rPr>
                <w:ins w:id="795" w:author="Tippins, Margie F." w:date="2011-04-06T09:33:00Z"/>
                <w:rFonts w:ascii="Times New Roman" w:hAnsi="Times New Roman"/>
                <w:color w:val="191919"/>
                <w:sz w:val="18"/>
                <w:szCs w:val="18"/>
              </w:rPr>
            </w:pPr>
            <w:ins w:id="796" w:author="Tippins, Margie F." w:date="2011-04-06T09:34:00Z">
              <w:r>
                <w:rPr>
                  <w:rFonts w:ascii="Times New Roman" w:hAnsi="Times New Roman"/>
                  <w:color w:val="191919"/>
                  <w:sz w:val="18"/>
                  <w:szCs w:val="18"/>
                </w:rPr>
                <w:t>3</w:t>
              </w:r>
            </w:ins>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797" w:author="Tippins, Margie F." w:date="2011-04-08T10:40:00Z">
              <w:r w:rsidRPr="007A7452" w:rsidDel="007E471E">
                <w:rPr>
                  <w:rFonts w:ascii="Times New Roman" w:hAnsi="Times New Roman"/>
                  <w:color w:val="191919"/>
                  <w:spacing w:val="-2"/>
                  <w:sz w:val="18"/>
                  <w:szCs w:val="18"/>
                </w:rPr>
                <w:delText>HED</w:delText>
              </w:r>
            </w:del>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del w:id="798" w:author="Tippins, Margie F." w:date="2011-04-08T10:40:00Z">
              <w:r w:rsidRPr="007A7452" w:rsidDel="007E471E">
                <w:rPr>
                  <w:rFonts w:ascii="Times New Roman" w:hAnsi="Times New Roman"/>
                  <w:color w:val="191919"/>
                  <w:spacing w:val="-2"/>
                  <w:sz w:val="18"/>
                  <w:szCs w:val="18"/>
                </w:rPr>
                <w:delText>1001</w:delText>
              </w:r>
            </w:del>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del w:id="799" w:author="Tippins, Margie F." w:date="2011-04-08T10:40:00Z">
              <w:r w:rsidRPr="007A7452" w:rsidDel="007E471E">
                <w:rPr>
                  <w:rFonts w:ascii="Times New Roman" w:hAnsi="Times New Roman"/>
                  <w:color w:val="191919"/>
                  <w:spacing w:val="-2"/>
                  <w:sz w:val="18"/>
                  <w:szCs w:val="18"/>
                </w:rPr>
                <w:delText>Introductio</w:delText>
              </w:r>
              <w:r w:rsidRPr="007A7452" w:rsidDel="007E471E">
                <w:rPr>
                  <w:rFonts w:ascii="Times New Roman" w:hAnsi="Times New Roman"/>
                  <w:color w:val="191919"/>
                  <w:sz w:val="18"/>
                  <w:szCs w:val="18"/>
                </w:rPr>
                <w:delText>n</w:delText>
              </w:r>
              <w:r w:rsidRPr="007A7452" w:rsidDel="007E471E">
                <w:rPr>
                  <w:rFonts w:ascii="Times New Roman" w:hAnsi="Times New Roman"/>
                  <w:color w:val="191919"/>
                  <w:spacing w:val="-3"/>
                  <w:sz w:val="18"/>
                  <w:szCs w:val="18"/>
                </w:rPr>
                <w:delText xml:space="preserve"> </w:delText>
              </w:r>
              <w:r w:rsidRPr="007A7452" w:rsidDel="007E471E">
                <w:rPr>
                  <w:rFonts w:ascii="Times New Roman" w:hAnsi="Times New Roman"/>
                  <w:color w:val="191919"/>
                  <w:spacing w:val="-2"/>
                  <w:sz w:val="18"/>
                  <w:szCs w:val="18"/>
                </w:rPr>
                <w:delText>t</w:delText>
              </w:r>
              <w:r w:rsidRPr="007A7452" w:rsidDel="007E471E">
                <w:rPr>
                  <w:rFonts w:ascii="Times New Roman" w:hAnsi="Times New Roman"/>
                  <w:color w:val="191919"/>
                  <w:sz w:val="18"/>
                  <w:szCs w:val="18"/>
                </w:rPr>
                <w:delText>o</w:delText>
              </w:r>
              <w:r w:rsidRPr="007A7452" w:rsidDel="007E471E">
                <w:rPr>
                  <w:rFonts w:ascii="Times New Roman" w:hAnsi="Times New Roman"/>
                  <w:color w:val="191919"/>
                  <w:spacing w:val="-7"/>
                  <w:sz w:val="18"/>
                  <w:szCs w:val="18"/>
                </w:rPr>
                <w:delText xml:space="preserve"> </w:delText>
              </w:r>
              <w:r w:rsidRPr="007A7452" w:rsidDel="007E471E">
                <w:rPr>
                  <w:rFonts w:ascii="Times New Roman" w:hAnsi="Times New Roman"/>
                  <w:color w:val="191919"/>
                  <w:spacing w:val="-16"/>
                  <w:sz w:val="18"/>
                  <w:szCs w:val="18"/>
                </w:rPr>
                <w:delText>W</w:delText>
              </w:r>
              <w:r w:rsidRPr="007A7452" w:rsidDel="007E471E">
                <w:rPr>
                  <w:rFonts w:ascii="Times New Roman" w:hAnsi="Times New Roman"/>
                  <w:color w:val="191919"/>
                  <w:spacing w:val="-2"/>
                  <w:sz w:val="18"/>
                  <w:szCs w:val="18"/>
                </w:rPr>
                <w:delText>ellness</w:delText>
              </w:r>
            </w:del>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ENGL</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BIOL</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PSYC</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D</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COHP</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2"/>
                <w:sz w:val="18"/>
                <w:szCs w:val="18"/>
              </w:rPr>
              <w:t>1231</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Orientatio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Seminar</w:t>
            </w:r>
            <w:ins w:id="800" w:author="Tippins, Margie F." w:date="2011-04-06T09:34:00Z">
              <w:r>
                <w:rPr>
                  <w:rFonts w:ascii="Times New Roman" w:hAnsi="Times New Roman"/>
                  <w:color w:val="191919"/>
                  <w:spacing w:val="-2"/>
                  <w:sz w:val="18"/>
                  <w:szCs w:val="18"/>
                </w:rPr>
                <w:t xml:space="preserve"> (Elective)</w:t>
              </w:r>
            </w:ins>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16"/>
          <w:ins w:id="801" w:author="Tippins, Margie F." w:date="2011-04-06T09:35:00Z"/>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ins w:id="802" w:author="Tippins, Margie F." w:date="2011-04-06T09:35:00Z"/>
                <w:rFonts w:ascii="Times New Roman" w:hAnsi="Times New Roman"/>
                <w:color w:val="191919"/>
                <w:spacing w:val="-2"/>
                <w:sz w:val="18"/>
                <w:szCs w:val="18"/>
              </w:rPr>
            </w:pPr>
            <w:ins w:id="803" w:author="Tippins, Margie F." w:date="2011-04-06T10:11:00Z">
              <w:r>
                <w:rPr>
                  <w:rFonts w:ascii="Times New Roman" w:hAnsi="Times New Roman"/>
                  <w:color w:val="191919"/>
                  <w:spacing w:val="-2"/>
                  <w:sz w:val="18"/>
                  <w:szCs w:val="18"/>
                </w:rPr>
                <w:t>NURS</w:t>
              </w:r>
            </w:ins>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ins w:id="804" w:author="Tippins, Margie F." w:date="2011-04-06T09:35:00Z"/>
                <w:rFonts w:ascii="Times New Roman" w:hAnsi="Times New Roman"/>
                <w:color w:val="191919"/>
                <w:spacing w:val="-2"/>
                <w:sz w:val="18"/>
                <w:szCs w:val="18"/>
              </w:rPr>
            </w:pPr>
            <w:ins w:id="805" w:author="Tippins, Margie F." w:date="2011-04-06T10:11:00Z">
              <w:r>
                <w:rPr>
                  <w:rFonts w:ascii="Times New Roman" w:hAnsi="Times New Roman"/>
                  <w:color w:val="191919"/>
                  <w:spacing w:val="-2"/>
                  <w:sz w:val="18"/>
                  <w:szCs w:val="18"/>
                </w:rPr>
                <w:t>2600</w:t>
              </w:r>
            </w:ins>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ins w:id="806" w:author="Tippins, Margie F." w:date="2011-04-06T09:35:00Z"/>
                <w:rFonts w:ascii="Times New Roman" w:hAnsi="Times New Roman"/>
                <w:color w:val="191919"/>
                <w:spacing w:val="-2"/>
                <w:sz w:val="18"/>
                <w:szCs w:val="18"/>
              </w:rPr>
            </w:pPr>
            <w:ins w:id="807" w:author="Tippins, Margie F." w:date="2011-04-06T10:11:00Z">
              <w:r>
                <w:rPr>
                  <w:rFonts w:ascii="Times New Roman" w:hAnsi="Times New Roman"/>
                  <w:color w:val="191919"/>
                  <w:spacing w:val="-2"/>
                  <w:sz w:val="18"/>
                  <w:szCs w:val="18"/>
                </w:rPr>
                <w:t>Health &amp; Medical Terminology</w:t>
              </w:r>
            </w:ins>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ins w:id="808" w:author="Tippins, Margie F." w:date="2011-04-06T09:35:00Z"/>
                <w:rFonts w:ascii="Times New Roman" w:hAnsi="Times New Roman"/>
                <w:color w:val="191919"/>
                <w:sz w:val="18"/>
                <w:szCs w:val="18"/>
              </w:rPr>
            </w:pPr>
            <w:ins w:id="809" w:author="Tippins, Margie F." w:date="2011-04-06T10:11:00Z">
              <w:r>
                <w:rPr>
                  <w:rFonts w:ascii="Times New Roman" w:hAnsi="Times New Roman"/>
                  <w:color w:val="191919"/>
                  <w:sz w:val="18"/>
                  <w:szCs w:val="18"/>
                </w:rPr>
                <w:t>3</w:t>
              </w:r>
            </w:ins>
          </w:p>
        </w:tc>
      </w:tr>
      <w:tr w:rsidR="001050CA" w:rsidRPr="007A7452" w:rsidTr="001050CA">
        <w:trPr>
          <w:trHeight w:hRule="exact" w:val="21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810" w:author="Tippins, Margie F." w:date="2011-04-06T10:12:00Z">
              <w:r w:rsidRPr="007A7452" w:rsidDel="007113F6">
                <w:rPr>
                  <w:rFonts w:ascii="Times New Roman" w:hAnsi="Times New Roman"/>
                  <w:color w:val="191919"/>
                  <w:spacing w:val="-2"/>
                  <w:sz w:val="18"/>
                  <w:szCs w:val="18"/>
                </w:rPr>
                <w:delText>SOCI</w:delText>
              </w:r>
            </w:del>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del w:id="811" w:author="Tippins, Margie F." w:date="2011-04-06T10:12:00Z">
              <w:r w:rsidRPr="007A7452" w:rsidDel="007113F6">
                <w:rPr>
                  <w:rFonts w:ascii="Times New Roman" w:hAnsi="Times New Roman"/>
                  <w:color w:val="191919"/>
                  <w:spacing w:val="-2"/>
                  <w:sz w:val="18"/>
                  <w:szCs w:val="18"/>
                </w:rPr>
                <w:delText>20</w:delText>
              </w:r>
              <w:r w:rsidRPr="007A7452" w:rsidDel="007113F6">
                <w:rPr>
                  <w:rFonts w:ascii="Times New Roman" w:hAnsi="Times New Roman"/>
                  <w:color w:val="191919"/>
                  <w:spacing w:val="-8"/>
                  <w:sz w:val="18"/>
                  <w:szCs w:val="18"/>
                </w:rPr>
                <w:delText>1</w:delText>
              </w:r>
              <w:r w:rsidRPr="007A7452" w:rsidDel="007113F6">
                <w:rPr>
                  <w:rFonts w:ascii="Times New Roman" w:hAnsi="Times New Roman"/>
                  <w:color w:val="191919"/>
                  <w:sz w:val="18"/>
                  <w:szCs w:val="18"/>
                </w:rPr>
                <w:delText>1</w:delText>
              </w:r>
            </w:del>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del w:id="812" w:author="Tippins, Margie F." w:date="2011-04-06T10:12:00Z">
              <w:r w:rsidRPr="007A7452" w:rsidDel="007113F6">
                <w:rPr>
                  <w:rFonts w:ascii="Times New Roman" w:hAnsi="Times New Roman"/>
                  <w:color w:val="191919"/>
                  <w:spacing w:val="-2"/>
                  <w:sz w:val="18"/>
                  <w:szCs w:val="18"/>
                </w:rPr>
                <w:delText>Principle</w:delText>
              </w:r>
              <w:r w:rsidRPr="007A7452" w:rsidDel="007113F6">
                <w:rPr>
                  <w:rFonts w:ascii="Times New Roman" w:hAnsi="Times New Roman"/>
                  <w:color w:val="191919"/>
                  <w:sz w:val="18"/>
                  <w:szCs w:val="18"/>
                </w:rPr>
                <w:delText>s</w:delText>
              </w:r>
              <w:r w:rsidRPr="007A7452" w:rsidDel="007113F6">
                <w:rPr>
                  <w:rFonts w:ascii="Times New Roman" w:hAnsi="Times New Roman"/>
                  <w:color w:val="191919"/>
                  <w:spacing w:val="-4"/>
                  <w:sz w:val="18"/>
                  <w:szCs w:val="18"/>
                </w:rPr>
                <w:delText xml:space="preserve"> </w:delText>
              </w:r>
              <w:r w:rsidRPr="007A7452" w:rsidDel="007113F6">
                <w:rPr>
                  <w:rFonts w:ascii="Times New Roman" w:hAnsi="Times New Roman"/>
                  <w:color w:val="191919"/>
                  <w:spacing w:val="-2"/>
                  <w:sz w:val="18"/>
                  <w:szCs w:val="18"/>
                </w:rPr>
                <w:delText>o</w:delText>
              </w:r>
              <w:r w:rsidRPr="007A7452" w:rsidDel="007113F6">
                <w:rPr>
                  <w:rFonts w:ascii="Times New Roman" w:hAnsi="Times New Roman"/>
                  <w:color w:val="191919"/>
                  <w:sz w:val="18"/>
                  <w:szCs w:val="18"/>
                </w:rPr>
                <w:delText>f</w:delText>
              </w:r>
              <w:r w:rsidRPr="007A7452" w:rsidDel="007113F6">
                <w:rPr>
                  <w:rFonts w:ascii="Times New Roman" w:hAnsi="Times New Roman"/>
                  <w:color w:val="191919"/>
                  <w:spacing w:val="-4"/>
                  <w:sz w:val="18"/>
                  <w:szCs w:val="18"/>
                </w:rPr>
                <w:delText xml:space="preserve"> </w:delText>
              </w:r>
              <w:r w:rsidRPr="007A7452" w:rsidDel="007113F6">
                <w:rPr>
                  <w:rFonts w:ascii="Times New Roman" w:hAnsi="Times New Roman"/>
                  <w:color w:val="191919"/>
                  <w:spacing w:val="-2"/>
                  <w:sz w:val="18"/>
                  <w:szCs w:val="18"/>
                </w:rPr>
                <w:delText>Sociology</w:delText>
              </w:r>
            </w:del>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del w:id="813" w:author="Tippins, Margie F." w:date="2011-04-06T10:12:00Z">
              <w:r w:rsidRPr="007A7452" w:rsidDel="007113F6">
                <w:rPr>
                  <w:rFonts w:ascii="Times New Roman" w:hAnsi="Times New Roman"/>
                  <w:color w:val="191919"/>
                  <w:sz w:val="18"/>
                  <w:szCs w:val="18"/>
                </w:rPr>
                <w:delText>3</w:delText>
              </w:r>
            </w:del>
          </w:p>
        </w:tc>
      </w:tr>
      <w:tr w:rsidR="001050CA" w:rsidRPr="007A7452" w:rsidTr="001050CA">
        <w:trPr>
          <w:trHeight w:hRule="exact" w:val="214"/>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BIOL</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17"/>
              <w:rPr>
                <w:rFonts w:ascii="Times New Roman" w:hAnsi="Times New Roman"/>
                <w:sz w:val="24"/>
                <w:szCs w:val="24"/>
              </w:rPr>
            </w:pPr>
            <w:r w:rsidRPr="007A7452">
              <w:rPr>
                <w:rFonts w:ascii="Times New Roman" w:hAnsi="Times New Roman"/>
                <w:color w:val="191919"/>
                <w:spacing w:val="-2"/>
                <w:sz w:val="18"/>
                <w:szCs w:val="18"/>
              </w:rPr>
              <w:t>22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282"/>
              <w:rPr>
                <w:rFonts w:ascii="Times New Roman" w:hAnsi="Times New Roman"/>
                <w:sz w:val="24"/>
                <w:szCs w:val="24"/>
              </w:rPr>
            </w:pPr>
            <w:r w:rsidRPr="007A7452">
              <w:rPr>
                <w:rFonts w:ascii="Times New Roman" w:hAnsi="Times New Roman"/>
                <w:color w:val="191919"/>
                <w:spacing w:val="-2"/>
                <w:sz w:val="18"/>
                <w:szCs w:val="18"/>
              </w:rPr>
              <w:t>Microbiology</w:t>
            </w:r>
          </w:p>
        </w:tc>
        <w:tc>
          <w:tcPr>
            <w:tcW w:w="2460"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96"/>
        </w:trPr>
        <w:tc>
          <w:tcPr>
            <w:tcW w:w="903"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4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015"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5449"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2460" w:type="dxa"/>
            <w:tcBorders>
              <w:top w:val="nil"/>
              <w:left w:val="nil"/>
              <w:bottom w:val="nil"/>
              <w:right w:val="nil"/>
            </w:tcBorders>
          </w:tcPr>
          <w:p w:rsidR="001050CA" w:rsidRDefault="001050CA" w:rsidP="001050CA">
            <w:pPr>
              <w:widowControl w:val="0"/>
              <w:autoSpaceDE w:val="0"/>
              <w:autoSpaceDN w:val="0"/>
              <w:adjustRightInd w:val="0"/>
              <w:spacing w:after="0" w:line="194" w:lineRule="exact"/>
              <w:ind w:right="69"/>
              <w:jc w:val="right"/>
              <w:rPr>
                <w:ins w:id="814" w:author="Tippins, Margie F." w:date="2011-04-06T10:12:00Z"/>
                <w:rFonts w:ascii="Times New Roman" w:hAnsi="Times New Roman"/>
                <w:b/>
                <w:bCs/>
                <w:color w:val="191919"/>
                <w:spacing w:val="-2"/>
                <w:sz w:val="18"/>
                <w:szCs w:val="18"/>
              </w:rPr>
            </w:pPr>
            <w:ins w:id="815" w:author="Tippins, Margie F." w:date="2011-04-06T10:13:00Z">
              <w:r>
                <w:rPr>
                  <w:rFonts w:ascii="Times New Roman" w:hAnsi="Times New Roman"/>
                  <w:b/>
                  <w:bCs/>
                  <w:color w:val="191919"/>
                  <w:spacing w:val="-2"/>
                  <w:sz w:val="18"/>
                  <w:szCs w:val="18"/>
                </w:rPr>
                <w:t>40</w:t>
              </w:r>
            </w:ins>
            <w:del w:id="816" w:author="Tippins, Margie F." w:date="2011-04-06T10:12:00Z">
              <w:r w:rsidRPr="007A7452" w:rsidDel="00815011">
                <w:rPr>
                  <w:rFonts w:ascii="Times New Roman" w:hAnsi="Times New Roman"/>
                  <w:b/>
                  <w:bCs/>
                  <w:color w:val="191919"/>
                  <w:spacing w:val="-2"/>
                  <w:sz w:val="18"/>
                  <w:szCs w:val="18"/>
                </w:rPr>
                <w:delText>39</w:delText>
              </w:r>
            </w:del>
          </w:p>
          <w:p w:rsidR="001050CA" w:rsidRPr="007A7452" w:rsidRDefault="001050CA" w:rsidP="001050CA">
            <w:pPr>
              <w:widowControl w:val="0"/>
              <w:autoSpaceDE w:val="0"/>
              <w:autoSpaceDN w:val="0"/>
              <w:adjustRightInd w:val="0"/>
              <w:spacing w:after="0" w:line="194" w:lineRule="exact"/>
              <w:ind w:right="69"/>
              <w:jc w:val="right"/>
              <w:rPr>
                <w:rFonts w:ascii="Times New Roman" w:hAnsi="Times New Roman"/>
                <w:sz w:val="24"/>
                <w:szCs w:val="24"/>
              </w:rPr>
            </w:pPr>
          </w:p>
        </w:tc>
      </w:tr>
    </w:tbl>
    <w:p w:rsidR="001050CA" w:rsidRDefault="001050CA" w:rsidP="001050CA">
      <w:pPr>
        <w:widowControl w:val="0"/>
        <w:autoSpaceDE w:val="0"/>
        <w:autoSpaceDN w:val="0"/>
        <w:adjustRightInd w:val="0"/>
        <w:spacing w:before="3" w:after="0" w:line="120" w:lineRule="exact"/>
        <w:rPr>
          <w:rFonts w:ascii="Times New Roman" w:hAnsi="Times New Roman"/>
          <w:sz w:val="12"/>
          <w:szCs w:val="12"/>
        </w:rPr>
      </w:pPr>
    </w:p>
    <w:p w:rsidR="001050CA" w:rsidRDefault="001050CA" w:rsidP="001050CA">
      <w:pPr>
        <w:widowControl w:val="0"/>
        <w:autoSpaceDE w:val="0"/>
        <w:autoSpaceDN w:val="0"/>
        <w:adjustRightInd w:val="0"/>
        <w:spacing w:after="0"/>
        <w:ind w:left="16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1050CA" w:rsidRDefault="001050CA" w:rsidP="001050CA">
      <w:pPr>
        <w:widowControl w:val="0"/>
        <w:autoSpaceDE w:val="0"/>
        <w:autoSpaceDN w:val="0"/>
        <w:adjustRightInd w:val="0"/>
        <w:spacing w:before="8" w:after="0" w:line="150" w:lineRule="exact"/>
        <w:rPr>
          <w:rFonts w:ascii="Times New Roman" w:hAnsi="Times New Roman"/>
          <w:color w:val="000000"/>
          <w:sz w:val="15"/>
          <w:szCs w:val="15"/>
        </w:rPr>
      </w:pPr>
    </w:p>
    <w:tbl>
      <w:tblPr>
        <w:tblW w:w="0" w:type="auto"/>
        <w:tblInd w:w="120" w:type="dxa"/>
        <w:tblLayout w:type="fixed"/>
        <w:tblCellMar>
          <w:left w:w="0" w:type="dxa"/>
          <w:right w:w="0" w:type="dxa"/>
        </w:tblCellMar>
        <w:tblLook w:val="0000"/>
      </w:tblPr>
      <w:tblGrid>
        <w:gridCol w:w="1023"/>
        <w:gridCol w:w="813"/>
        <w:gridCol w:w="6138"/>
        <w:gridCol w:w="1826"/>
      </w:tblGrid>
      <w:tr w:rsidR="001050CA" w:rsidRPr="007A7452" w:rsidTr="001050CA">
        <w:trPr>
          <w:trHeight w:hRule="exact" w:val="298"/>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40"/>
              <w:rPr>
                <w:rFonts w:ascii="Times New Roman" w:hAnsi="Times New Roman"/>
                <w:sz w:val="24"/>
                <w:szCs w:val="24"/>
              </w:rPr>
            </w:pPr>
            <w:r w:rsidRPr="007A7452">
              <w:rPr>
                <w:rFonts w:ascii="Times New Roman" w:hAnsi="Times New Roman"/>
                <w:color w:val="191919"/>
                <w:spacing w:val="-2"/>
                <w:sz w:val="18"/>
                <w:szCs w:val="18"/>
              </w:rPr>
              <w:t>BIOL</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97"/>
              <w:rPr>
                <w:rFonts w:ascii="Times New Roman" w:hAnsi="Times New Roman"/>
                <w:sz w:val="24"/>
                <w:szCs w:val="24"/>
              </w:rPr>
            </w:pPr>
            <w:r w:rsidRPr="007A7452">
              <w:rPr>
                <w:rFonts w:ascii="Times New Roman" w:hAnsi="Times New Roman"/>
                <w:color w:val="191919"/>
                <w:spacing w:val="-2"/>
                <w:sz w:val="18"/>
                <w:szCs w:val="18"/>
              </w:rPr>
              <w:t>2412</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left="364"/>
              <w:rPr>
                <w:rFonts w:ascii="Times New Roman" w:hAnsi="Times New Roman"/>
                <w:sz w:val="24"/>
                <w:szCs w:val="24"/>
              </w:rPr>
            </w:pPr>
            <w:r w:rsidRPr="007A7452">
              <w:rPr>
                <w:rFonts w:ascii="Times New Roman" w:hAnsi="Times New Roman"/>
                <w:color w:val="191919"/>
                <w:spacing w:val="-2"/>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before="70"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817" w:author="Tippins, Margie F." w:date="2011-04-06T10:13:00Z">
              <w:r w:rsidRPr="007A7452" w:rsidDel="002376E6">
                <w:rPr>
                  <w:rFonts w:ascii="Times New Roman" w:hAnsi="Times New Roman"/>
                  <w:color w:val="191919"/>
                  <w:spacing w:val="-2"/>
                  <w:sz w:val="18"/>
                  <w:szCs w:val="18"/>
                </w:rPr>
                <w:delText>NURS</w:delText>
              </w:r>
            </w:del>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del w:id="818" w:author="Tippins, Margie F." w:date="2011-04-06T10:13:00Z">
              <w:r w:rsidRPr="007A7452" w:rsidDel="002376E6">
                <w:rPr>
                  <w:rFonts w:ascii="Times New Roman" w:hAnsi="Times New Roman"/>
                  <w:color w:val="191919"/>
                  <w:spacing w:val="-2"/>
                  <w:sz w:val="18"/>
                  <w:szCs w:val="18"/>
                </w:rPr>
                <w:delText>2120</w:delText>
              </w:r>
            </w:del>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del w:id="819" w:author="Tippins, Margie F." w:date="2011-04-06T10:13:00Z">
              <w:r w:rsidRPr="007A7452" w:rsidDel="002376E6">
                <w:rPr>
                  <w:rFonts w:ascii="Times New Roman" w:hAnsi="Times New Roman"/>
                  <w:color w:val="191919"/>
                  <w:spacing w:val="-2"/>
                  <w:sz w:val="18"/>
                  <w:szCs w:val="18"/>
                </w:rPr>
                <w:delText>Growt</w:delText>
              </w:r>
              <w:r w:rsidRPr="007A7452" w:rsidDel="002376E6">
                <w:rPr>
                  <w:rFonts w:ascii="Times New Roman" w:hAnsi="Times New Roman"/>
                  <w:color w:val="191919"/>
                  <w:sz w:val="18"/>
                  <w:szCs w:val="18"/>
                </w:rPr>
                <w:delText>h</w:delText>
              </w:r>
              <w:r w:rsidRPr="007A7452" w:rsidDel="002376E6">
                <w:rPr>
                  <w:rFonts w:ascii="Times New Roman" w:hAnsi="Times New Roman"/>
                  <w:color w:val="191919"/>
                  <w:spacing w:val="-4"/>
                  <w:sz w:val="18"/>
                  <w:szCs w:val="18"/>
                </w:rPr>
                <w:delText xml:space="preserve"> </w:delText>
              </w:r>
              <w:r w:rsidRPr="007A7452" w:rsidDel="002376E6">
                <w:rPr>
                  <w:rFonts w:ascii="Times New Roman" w:hAnsi="Times New Roman"/>
                  <w:color w:val="191919"/>
                  <w:sz w:val="18"/>
                  <w:szCs w:val="18"/>
                </w:rPr>
                <w:delText>&amp;</w:delText>
              </w:r>
              <w:r w:rsidRPr="007A7452" w:rsidDel="002376E6">
                <w:rPr>
                  <w:rFonts w:ascii="Times New Roman" w:hAnsi="Times New Roman"/>
                  <w:color w:val="191919"/>
                  <w:spacing w:val="-4"/>
                  <w:sz w:val="18"/>
                  <w:szCs w:val="18"/>
                </w:rPr>
                <w:delText xml:space="preserve"> </w:delText>
              </w:r>
              <w:r w:rsidRPr="007A7452" w:rsidDel="002376E6">
                <w:rPr>
                  <w:rFonts w:ascii="Times New Roman" w:hAnsi="Times New Roman"/>
                  <w:color w:val="191919"/>
                  <w:spacing w:val="-2"/>
                  <w:sz w:val="18"/>
                  <w:szCs w:val="18"/>
                </w:rPr>
                <w:delText>Developmen</w:delText>
              </w:r>
              <w:r w:rsidRPr="007A7452" w:rsidDel="002376E6">
                <w:rPr>
                  <w:rFonts w:ascii="Times New Roman" w:hAnsi="Times New Roman"/>
                  <w:color w:val="191919"/>
                  <w:sz w:val="18"/>
                  <w:szCs w:val="18"/>
                </w:rPr>
                <w:delText>t</w:delText>
              </w:r>
              <w:r w:rsidRPr="007A7452" w:rsidDel="002376E6">
                <w:rPr>
                  <w:rFonts w:ascii="Times New Roman" w:hAnsi="Times New Roman"/>
                  <w:color w:val="191919"/>
                  <w:spacing w:val="-3"/>
                  <w:sz w:val="18"/>
                  <w:szCs w:val="18"/>
                </w:rPr>
                <w:delText xml:space="preserve"> </w:delText>
              </w:r>
              <w:r w:rsidRPr="007A7452" w:rsidDel="002376E6">
                <w:rPr>
                  <w:rFonts w:ascii="Times New Roman" w:hAnsi="Times New Roman"/>
                  <w:color w:val="191919"/>
                  <w:spacing w:val="-2"/>
                  <w:sz w:val="18"/>
                  <w:szCs w:val="18"/>
                </w:rPr>
                <w:delText>fo</w:delText>
              </w:r>
              <w:r w:rsidRPr="007A7452" w:rsidDel="002376E6">
                <w:rPr>
                  <w:rFonts w:ascii="Times New Roman" w:hAnsi="Times New Roman"/>
                  <w:color w:val="191919"/>
                  <w:sz w:val="18"/>
                  <w:szCs w:val="18"/>
                </w:rPr>
                <w:delText>r</w:delText>
              </w:r>
              <w:r w:rsidRPr="007A7452" w:rsidDel="002376E6">
                <w:rPr>
                  <w:rFonts w:ascii="Times New Roman" w:hAnsi="Times New Roman"/>
                  <w:color w:val="191919"/>
                  <w:spacing w:val="-4"/>
                  <w:sz w:val="18"/>
                  <w:szCs w:val="18"/>
                </w:rPr>
                <w:delText xml:space="preserve"> </w:delText>
              </w:r>
              <w:r w:rsidRPr="007A7452" w:rsidDel="002376E6">
                <w:rPr>
                  <w:rFonts w:ascii="Times New Roman" w:hAnsi="Times New Roman"/>
                  <w:color w:val="191919"/>
                  <w:spacing w:val="-2"/>
                  <w:sz w:val="18"/>
                  <w:szCs w:val="18"/>
                </w:rPr>
                <w:delText>Science</w:delText>
              </w:r>
              <w:r w:rsidRPr="007A7452" w:rsidDel="002376E6">
                <w:rPr>
                  <w:rFonts w:ascii="Times New Roman" w:hAnsi="Times New Roman"/>
                  <w:color w:val="191919"/>
                  <w:sz w:val="18"/>
                  <w:szCs w:val="18"/>
                </w:rPr>
                <w:delText>s</w:delText>
              </w:r>
              <w:r w:rsidRPr="007A7452" w:rsidDel="002376E6">
                <w:rPr>
                  <w:rFonts w:ascii="Times New Roman" w:hAnsi="Times New Roman"/>
                  <w:color w:val="191919"/>
                  <w:spacing w:val="-4"/>
                  <w:sz w:val="18"/>
                  <w:szCs w:val="18"/>
                </w:rPr>
                <w:delText xml:space="preserve"> </w:delText>
              </w:r>
              <w:r w:rsidRPr="007A7452" w:rsidDel="002376E6">
                <w:rPr>
                  <w:rFonts w:ascii="Times New Roman" w:hAnsi="Times New Roman"/>
                  <w:color w:val="191919"/>
                  <w:sz w:val="18"/>
                  <w:szCs w:val="18"/>
                </w:rPr>
                <w:delText>&amp;</w:delText>
              </w:r>
              <w:r w:rsidRPr="007A7452" w:rsidDel="002376E6">
                <w:rPr>
                  <w:rFonts w:ascii="Times New Roman" w:hAnsi="Times New Roman"/>
                  <w:color w:val="191919"/>
                  <w:spacing w:val="-4"/>
                  <w:sz w:val="18"/>
                  <w:szCs w:val="18"/>
                </w:rPr>
                <w:delText xml:space="preserve"> </w:delText>
              </w:r>
              <w:r w:rsidRPr="007A7452" w:rsidDel="002376E6">
                <w:rPr>
                  <w:rFonts w:ascii="Times New Roman" w:hAnsi="Times New Roman"/>
                  <w:color w:val="191919"/>
                  <w:spacing w:val="-2"/>
                  <w:sz w:val="18"/>
                  <w:szCs w:val="18"/>
                </w:rPr>
                <w:delText>Healt</w:delText>
              </w:r>
              <w:r w:rsidRPr="007A7452" w:rsidDel="002376E6">
                <w:rPr>
                  <w:rFonts w:ascii="Times New Roman" w:hAnsi="Times New Roman"/>
                  <w:color w:val="191919"/>
                  <w:sz w:val="18"/>
                  <w:szCs w:val="18"/>
                </w:rPr>
                <w:delText>h</w:delText>
              </w:r>
              <w:r w:rsidRPr="007A7452" w:rsidDel="002376E6">
                <w:rPr>
                  <w:rFonts w:ascii="Times New Roman" w:hAnsi="Times New Roman"/>
                  <w:color w:val="191919"/>
                  <w:spacing w:val="-4"/>
                  <w:sz w:val="18"/>
                  <w:szCs w:val="18"/>
                </w:rPr>
                <w:delText xml:space="preserve"> </w:delText>
              </w:r>
              <w:r w:rsidRPr="007A7452" w:rsidDel="002376E6">
                <w:rPr>
                  <w:rFonts w:ascii="Times New Roman" w:hAnsi="Times New Roman"/>
                  <w:color w:val="191919"/>
                  <w:spacing w:val="-2"/>
                  <w:sz w:val="18"/>
                  <w:szCs w:val="18"/>
                </w:rPr>
                <w:delText>Professions</w:delText>
              </w:r>
            </w:del>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del w:id="820" w:author="Tippins, Margie F." w:date="2011-04-06T10:13:00Z">
              <w:r w:rsidRPr="007A7452" w:rsidDel="002376E6">
                <w:rPr>
                  <w:rFonts w:ascii="Times New Roman" w:hAnsi="Times New Roman"/>
                  <w:color w:val="191919"/>
                  <w:sz w:val="18"/>
                  <w:szCs w:val="18"/>
                </w:rPr>
                <w:delText>3</w:delText>
              </w:r>
            </w:del>
          </w:p>
        </w:tc>
      </w:tr>
      <w:tr w:rsidR="001050CA" w:rsidRPr="007A7452" w:rsidTr="001050CA">
        <w:trPr>
          <w:trHeight w:hRule="exact" w:val="216"/>
          <w:ins w:id="821" w:author="Tippins, Margie F." w:date="2011-04-06T10:13:00Z"/>
        </w:trPr>
        <w:tc>
          <w:tcPr>
            <w:tcW w:w="1023" w:type="dxa"/>
            <w:tcBorders>
              <w:top w:val="nil"/>
              <w:left w:val="nil"/>
              <w:bottom w:val="nil"/>
              <w:right w:val="nil"/>
            </w:tcBorders>
          </w:tcPr>
          <w:p w:rsidR="001050CA" w:rsidRPr="007A7452" w:rsidDel="002376E6" w:rsidRDefault="001050CA" w:rsidP="001050CA">
            <w:pPr>
              <w:widowControl w:val="0"/>
              <w:autoSpaceDE w:val="0"/>
              <w:autoSpaceDN w:val="0"/>
              <w:adjustRightInd w:val="0"/>
              <w:spacing w:after="0" w:line="195" w:lineRule="exact"/>
              <w:ind w:left="40"/>
              <w:rPr>
                <w:ins w:id="822" w:author="Tippins, Margie F." w:date="2011-04-06T10:13:00Z"/>
                <w:rFonts w:ascii="Times New Roman" w:hAnsi="Times New Roman"/>
                <w:color w:val="191919"/>
                <w:spacing w:val="-2"/>
                <w:sz w:val="18"/>
                <w:szCs w:val="18"/>
              </w:rPr>
            </w:pPr>
            <w:ins w:id="823" w:author="Tippins, Margie F." w:date="2011-04-06T10:14:00Z">
              <w:r>
                <w:rPr>
                  <w:rFonts w:ascii="Times New Roman" w:hAnsi="Times New Roman"/>
                  <w:color w:val="191919"/>
                  <w:spacing w:val="-2"/>
                  <w:sz w:val="18"/>
                  <w:szCs w:val="18"/>
                </w:rPr>
                <w:t>NURS</w:t>
              </w:r>
            </w:ins>
          </w:p>
        </w:tc>
        <w:tc>
          <w:tcPr>
            <w:tcW w:w="813" w:type="dxa"/>
            <w:tcBorders>
              <w:top w:val="nil"/>
              <w:left w:val="nil"/>
              <w:bottom w:val="nil"/>
              <w:right w:val="nil"/>
            </w:tcBorders>
          </w:tcPr>
          <w:p w:rsidR="001050CA" w:rsidRPr="007A7452" w:rsidDel="002376E6" w:rsidRDefault="001050CA" w:rsidP="001050CA">
            <w:pPr>
              <w:widowControl w:val="0"/>
              <w:autoSpaceDE w:val="0"/>
              <w:autoSpaceDN w:val="0"/>
              <w:adjustRightInd w:val="0"/>
              <w:spacing w:after="0" w:line="195" w:lineRule="exact"/>
              <w:ind w:left="97"/>
              <w:rPr>
                <w:ins w:id="824" w:author="Tippins, Margie F." w:date="2011-04-06T10:13:00Z"/>
                <w:rFonts w:ascii="Times New Roman" w:hAnsi="Times New Roman"/>
                <w:color w:val="191919"/>
                <w:spacing w:val="-2"/>
                <w:sz w:val="18"/>
                <w:szCs w:val="18"/>
              </w:rPr>
            </w:pPr>
            <w:ins w:id="825" w:author="Tippins, Margie F." w:date="2011-04-06T10:14:00Z">
              <w:r>
                <w:rPr>
                  <w:rFonts w:ascii="Times New Roman" w:hAnsi="Times New Roman"/>
                  <w:color w:val="191919"/>
                  <w:spacing w:val="-2"/>
                  <w:sz w:val="18"/>
                  <w:szCs w:val="18"/>
                </w:rPr>
                <w:t>3510</w:t>
              </w:r>
            </w:ins>
          </w:p>
        </w:tc>
        <w:tc>
          <w:tcPr>
            <w:tcW w:w="6138" w:type="dxa"/>
            <w:tcBorders>
              <w:top w:val="nil"/>
              <w:left w:val="nil"/>
              <w:bottom w:val="nil"/>
              <w:right w:val="nil"/>
            </w:tcBorders>
          </w:tcPr>
          <w:p w:rsidR="001050CA" w:rsidRPr="007A7452" w:rsidDel="002376E6" w:rsidRDefault="001050CA" w:rsidP="001050CA">
            <w:pPr>
              <w:widowControl w:val="0"/>
              <w:autoSpaceDE w:val="0"/>
              <w:autoSpaceDN w:val="0"/>
              <w:adjustRightInd w:val="0"/>
              <w:spacing w:after="0" w:line="195" w:lineRule="exact"/>
              <w:ind w:left="364"/>
              <w:rPr>
                <w:ins w:id="826" w:author="Tippins, Margie F." w:date="2011-04-06T10:13:00Z"/>
                <w:rFonts w:ascii="Times New Roman" w:hAnsi="Times New Roman"/>
                <w:color w:val="191919"/>
                <w:spacing w:val="-2"/>
                <w:sz w:val="18"/>
                <w:szCs w:val="18"/>
              </w:rPr>
            </w:pPr>
            <w:ins w:id="827" w:author="Tippins, Margie F." w:date="2011-04-06T10:14:00Z">
              <w:r>
                <w:rPr>
                  <w:rFonts w:ascii="Times New Roman" w:hAnsi="Times New Roman"/>
                  <w:color w:val="191919"/>
                  <w:spacing w:val="-2"/>
                  <w:sz w:val="18"/>
                  <w:szCs w:val="18"/>
                </w:rPr>
                <w:t>Health  Assessment</w:t>
              </w:r>
            </w:ins>
          </w:p>
        </w:tc>
        <w:tc>
          <w:tcPr>
            <w:tcW w:w="1826" w:type="dxa"/>
            <w:tcBorders>
              <w:top w:val="nil"/>
              <w:left w:val="nil"/>
              <w:bottom w:val="nil"/>
              <w:right w:val="nil"/>
            </w:tcBorders>
          </w:tcPr>
          <w:p w:rsidR="001050CA" w:rsidRPr="007A7452" w:rsidDel="002376E6" w:rsidRDefault="001050CA" w:rsidP="001050CA">
            <w:pPr>
              <w:widowControl w:val="0"/>
              <w:autoSpaceDE w:val="0"/>
              <w:autoSpaceDN w:val="0"/>
              <w:adjustRightInd w:val="0"/>
              <w:spacing w:after="0" w:line="195" w:lineRule="exact"/>
              <w:ind w:right="40"/>
              <w:jc w:val="right"/>
              <w:rPr>
                <w:ins w:id="828" w:author="Tippins, Margie F." w:date="2011-04-06T10:13:00Z"/>
                <w:rFonts w:ascii="Times New Roman" w:hAnsi="Times New Roman"/>
                <w:color w:val="191919"/>
                <w:sz w:val="18"/>
                <w:szCs w:val="18"/>
              </w:rPr>
            </w:pPr>
            <w:ins w:id="829" w:author="Tippins, Margie F." w:date="2011-04-06T10:17:00Z">
              <w:r>
                <w:rPr>
                  <w:rFonts w:ascii="Times New Roman" w:hAnsi="Times New Roman"/>
                  <w:color w:val="191919"/>
                  <w:sz w:val="18"/>
                  <w:szCs w:val="18"/>
                </w:rPr>
                <w:t>3</w:t>
              </w:r>
            </w:ins>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2210</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Pharmacology</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2231</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Fundamental</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Practice</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2331</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830" w:author="Tippins, Margie F." w:date="2011-04-06T10:21:00Z">
              <w:r w:rsidRPr="007A7452" w:rsidDel="00286C91">
                <w:rPr>
                  <w:rFonts w:ascii="Times New Roman" w:hAnsi="Times New Roman"/>
                  <w:color w:val="191919"/>
                  <w:spacing w:val="-2"/>
                  <w:sz w:val="18"/>
                  <w:szCs w:val="18"/>
                </w:rPr>
                <w:delText>COHP</w:delText>
              </w:r>
            </w:del>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del w:id="831" w:author="Tippins, Margie F." w:date="2011-04-06T10:21:00Z">
              <w:r w:rsidRPr="007A7452" w:rsidDel="00286C91">
                <w:rPr>
                  <w:rFonts w:ascii="Times New Roman" w:hAnsi="Times New Roman"/>
                  <w:color w:val="191919"/>
                  <w:spacing w:val="-2"/>
                  <w:sz w:val="18"/>
                  <w:szCs w:val="18"/>
                </w:rPr>
                <w:delText>2</w:delText>
              </w:r>
              <w:r w:rsidRPr="007A7452" w:rsidDel="00286C91">
                <w:rPr>
                  <w:rFonts w:ascii="Times New Roman" w:hAnsi="Times New Roman"/>
                  <w:color w:val="191919"/>
                  <w:spacing w:val="-8"/>
                  <w:sz w:val="18"/>
                  <w:szCs w:val="18"/>
                </w:rPr>
                <w:delText>1</w:delText>
              </w:r>
              <w:r w:rsidRPr="007A7452" w:rsidDel="00286C91">
                <w:rPr>
                  <w:rFonts w:ascii="Times New Roman" w:hAnsi="Times New Roman"/>
                  <w:color w:val="191919"/>
                  <w:spacing w:val="-2"/>
                  <w:sz w:val="18"/>
                  <w:szCs w:val="18"/>
                </w:rPr>
                <w:delText>10</w:delText>
              </w:r>
            </w:del>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del w:id="832" w:author="Tippins, Margie F." w:date="2011-04-06T10:21:00Z">
              <w:r w:rsidRPr="007A7452" w:rsidDel="00286C91">
                <w:rPr>
                  <w:rFonts w:ascii="Times New Roman" w:hAnsi="Times New Roman"/>
                  <w:color w:val="191919"/>
                  <w:spacing w:val="-2"/>
                  <w:sz w:val="18"/>
                  <w:szCs w:val="18"/>
                </w:rPr>
                <w:delText>Nutrition</w:delText>
              </w:r>
            </w:del>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del w:id="833" w:author="Tippins, Margie F." w:date="2011-04-06T10:21:00Z">
              <w:r w:rsidRPr="007A7452" w:rsidDel="00286C91">
                <w:rPr>
                  <w:rFonts w:ascii="Times New Roman" w:hAnsi="Times New Roman"/>
                  <w:color w:val="191919"/>
                  <w:sz w:val="18"/>
                  <w:szCs w:val="18"/>
                </w:rPr>
                <w:delText>3</w:delText>
              </w:r>
            </w:del>
          </w:p>
        </w:tc>
      </w:tr>
      <w:tr w:rsidR="001050CA" w:rsidRPr="007A7452" w:rsidTr="001050CA">
        <w:trPr>
          <w:trHeight w:hRule="exact" w:val="216"/>
          <w:ins w:id="834" w:author="Tippins, Margie F." w:date="2011-04-06T10:21:00Z"/>
        </w:trPr>
        <w:tc>
          <w:tcPr>
            <w:tcW w:w="1023" w:type="dxa"/>
            <w:tcBorders>
              <w:top w:val="nil"/>
              <w:left w:val="nil"/>
              <w:bottom w:val="nil"/>
              <w:right w:val="nil"/>
            </w:tcBorders>
          </w:tcPr>
          <w:p w:rsidR="001050CA" w:rsidRPr="007A7452" w:rsidDel="00286C91" w:rsidRDefault="001050CA" w:rsidP="001050CA">
            <w:pPr>
              <w:widowControl w:val="0"/>
              <w:autoSpaceDE w:val="0"/>
              <w:autoSpaceDN w:val="0"/>
              <w:adjustRightInd w:val="0"/>
              <w:spacing w:after="0" w:line="195" w:lineRule="exact"/>
              <w:ind w:left="40"/>
              <w:rPr>
                <w:ins w:id="835" w:author="Tippins, Margie F." w:date="2011-04-06T10:21:00Z"/>
                <w:rFonts w:ascii="Times New Roman" w:hAnsi="Times New Roman"/>
                <w:color w:val="191919"/>
                <w:spacing w:val="-2"/>
                <w:sz w:val="18"/>
                <w:szCs w:val="18"/>
              </w:rPr>
            </w:pPr>
            <w:ins w:id="836" w:author="Tippins, Margie F." w:date="2011-04-06T10:21:00Z">
              <w:r>
                <w:rPr>
                  <w:rFonts w:ascii="Times New Roman" w:hAnsi="Times New Roman"/>
                  <w:color w:val="191919"/>
                  <w:spacing w:val="-2"/>
                  <w:sz w:val="18"/>
                  <w:szCs w:val="18"/>
                </w:rPr>
                <w:t>COMM</w:t>
              </w:r>
            </w:ins>
          </w:p>
        </w:tc>
        <w:tc>
          <w:tcPr>
            <w:tcW w:w="813" w:type="dxa"/>
            <w:tcBorders>
              <w:top w:val="nil"/>
              <w:left w:val="nil"/>
              <w:bottom w:val="nil"/>
              <w:right w:val="nil"/>
            </w:tcBorders>
          </w:tcPr>
          <w:p w:rsidR="001050CA" w:rsidRPr="007A7452" w:rsidDel="00286C91" w:rsidRDefault="001050CA" w:rsidP="001050CA">
            <w:pPr>
              <w:widowControl w:val="0"/>
              <w:autoSpaceDE w:val="0"/>
              <w:autoSpaceDN w:val="0"/>
              <w:adjustRightInd w:val="0"/>
              <w:spacing w:after="0" w:line="195" w:lineRule="exact"/>
              <w:ind w:left="97"/>
              <w:rPr>
                <w:ins w:id="837" w:author="Tippins, Margie F." w:date="2011-04-06T10:21:00Z"/>
                <w:rFonts w:ascii="Times New Roman" w:hAnsi="Times New Roman"/>
                <w:color w:val="191919"/>
                <w:spacing w:val="-2"/>
                <w:sz w:val="18"/>
                <w:szCs w:val="18"/>
              </w:rPr>
            </w:pPr>
            <w:ins w:id="838" w:author="Tippins, Margie F." w:date="2011-04-06T10:21:00Z">
              <w:r>
                <w:rPr>
                  <w:rFonts w:ascii="Times New Roman" w:hAnsi="Times New Roman"/>
                  <w:color w:val="191919"/>
                  <w:spacing w:val="-2"/>
                  <w:sz w:val="18"/>
                  <w:szCs w:val="18"/>
                </w:rPr>
                <w:t>1100</w:t>
              </w:r>
            </w:ins>
          </w:p>
        </w:tc>
        <w:tc>
          <w:tcPr>
            <w:tcW w:w="6138" w:type="dxa"/>
            <w:tcBorders>
              <w:top w:val="nil"/>
              <w:left w:val="nil"/>
              <w:bottom w:val="nil"/>
              <w:right w:val="nil"/>
            </w:tcBorders>
          </w:tcPr>
          <w:p w:rsidR="001050CA" w:rsidRPr="007A7452" w:rsidDel="00286C91" w:rsidRDefault="001050CA" w:rsidP="001050CA">
            <w:pPr>
              <w:widowControl w:val="0"/>
              <w:autoSpaceDE w:val="0"/>
              <w:autoSpaceDN w:val="0"/>
              <w:adjustRightInd w:val="0"/>
              <w:spacing w:after="0" w:line="195" w:lineRule="exact"/>
              <w:ind w:left="364"/>
              <w:rPr>
                <w:ins w:id="839" w:author="Tippins, Margie F." w:date="2011-04-06T10:21:00Z"/>
                <w:rFonts w:ascii="Times New Roman" w:hAnsi="Times New Roman"/>
                <w:color w:val="191919"/>
                <w:spacing w:val="-2"/>
                <w:sz w:val="18"/>
                <w:szCs w:val="18"/>
              </w:rPr>
            </w:pPr>
            <w:ins w:id="840" w:author="Tippins, Margie F." w:date="2011-04-06T10:21:00Z">
              <w:r>
                <w:rPr>
                  <w:rFonts w:ascii="Times New Roman" w:hAnsi="Times New Roman"/>
                  <w:color w:val="191919"/>
                  <w:spacing w:val="-2"/>
                  <w:sz w:val="18"/>
                  <w:szCs w:val="18"/>
                </w:rPr>
                <w:t>Public Speaking</w:t>
              </w:r>
            </w:ins>
          </w:p>
        </w:tc>
        <w:tc>
          <w:tcPr>
            <w:tcW w:w="1826" w:type="dxa"/>
            <w:tcBorders>
              <w:top w:val="nil"/>
              <w:left w:val="nil"/>
              <w:bottom w:val="nil"/>
              <w:right w:val="nil"/>
            </w:tcBorders>
          </w:tcPr>
          <w:p w:rsidR="001050CA" w:rsidRPr="007A7452" w:rsidDel="00286C91" w:rsidRDefault="001050CA" w:rsidP="001050CA">
            <w:pPr>
              <w:widowControl w:val="0"/>
              <w:autoSpaceDE w:val="0"/>
              <w:autoSpaceDN w:val="0"/>
              <w:adjustRightInd w:val="0"/>
              <w:spacing w:after="0" w:line="195" w:lineRule="exact"/>
              <w:ind w:right="40"/>
              <w:jc w:val="right"/>
              <w:rPr>
                <w:ins w:id="841" w:author="Tippins, Margie F." w:date="2011-04-06T10:21:00Z"/>
                <w:rFonts w:ascii="Times New Roman" w:hAnsi="Times New Roman"/>
                <w:color w:val="191919"/>
                <w:sz w:val="18"/>
                <w:szCs w:val="18"/>
              </w:rPr>
            </w:pPr>
            <w:ins w:id="842" w:author="Tippins, Margie F." w:date="2011-04-06T10:21:00Z">
              <w:r>
                <w:rPr>
                  <w:rFonts w:ascii="Times New Roman" w:hAnsi="Times New Roman"/>
                  <w:color w:val="191919"/>
                  <w:sz w:val="18"/>
                  <w:szCs w:val="18"/>
                </w:rPr>
                <w:t>5</w:t>
              </w:r>
            </w:ins>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843" w:author="Tippins, Margie F." w:date="2011-04-06T10:22:00Z">
              <w:r w:rsidRPr="007A7452" w:rsidDel="00316ED6">
                <w:rPr>
                  <w:rFonts w:ascii="Times New Roman" w:hAnsi="Times New Roman"/>
                  <w:color w:val="191919"/>
                  <w:spacing w:val="-2"/>
                  <w:sz w:val="18"/>
                  <w:szCs w:val="18"/>
                </w:rPr>
                <w:delText>NURS</w:delText>
              </w:r>
            </w:del>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del w:id="844" w:author="Tippins, Margie F." w:date="2011-04-06T10:22:00Z">
              <w:r w:rsidRPr="007A7452" w:rsidDel="00316ED6">
                <w:rPr>
                  <w:rFonts w:ascii="Times New Roman" w:hAnsi="Times New Roman"/>
                  <w:color w:val="191919"/>
                  <w:spacing w:val="-2"/>
                  <w:sz w:val="18"/>
                  <w:szCs w:val="18"/>
                </w:rPr>
                <w:delText>2510</w:delText>
              </w:r>
            </w:del>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del w:id="845" w:author="Tippins, Margie F." w:date="2011-04-06T10:22:00Z">
              <w:r w:rsidRPr="007A7452" w:rsidDel="00316ED6">
                <w:rPr>
                  <w:rFonts w:ascii="Times New Roman" w:hAnsi="Times New Roman"/>
                  <w:color w:val="191919"/>
                  <w:spacing w:val="-2"/>
                  <w:sz w:val="18"/>
                  <w:szCs w:val="18"/>
                </w:rPr>
                <w:delText>Healt</w:delText>
              </w:r>
              <w:r w:rsidRPr="007A7452" w:rsidDel="00316ED6">
                <w:rPr>
                  <w:rFonts w:ascii="Times New Roman" w:hAnsi="Times New Roman"/>
                  <w:color w:val="191919"/>
                  <w:sz w:val="18"/>
                  <w:szCs w:val="18"/>
                </w:rPr>
                <w:delText>h</w:delText>
              </w:r>
              <w:r w:rsidRPr="007A7452" w:rsidDel="00316ED6">
                <w:rPr>
                  <w:rFonts w:ascii="Times New Roman" w:hAnsi="Times New Roman"/>
                  <w:color w:val="191919"/>
                  <w:spacing w:val="-13"/>
                  <w:sz w:val="18"/>
                  <w:szCs w:val="18"/>
                </w:rPr>
                <w:delText xml:space="preserve"> </w:delText>
              </w:r>
              <w:r w:rsidRPr="007A7452" w:rsidDel="00316ED6">
                <w:rPr>
                  <w:rFonts w:ascii="Times New Roman" w:hAnsi="Times New Roman"/>
                  <w:color w:val="191919"/>
                  <w:spacing w:val="-2"/>
                  <w:sz w:val="18"/>
                  <w:szCs w:val="18"/>
                </w:rPr>
                <w:delText>Assessment</w:delText>
              </w:r>
            </w:del>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del w:id="846" w:author="Tippins, Margie F." w:date="2011-04-06T10:22:00Z">
              <w:r w:rsidRPr="007A7452" w:rsidDel="00316ED6">
                <w:rPr>
                  <w:rFonts w:ascii="Times New Roman" w:hAnsi="Times New Roman"/>
                  <w:color w:val="191919"/>
                  <w:sz w:val="18"/>
                  <w:szCs w:val="18"/>
                </w:rPr>
                <w:delText>3</w:delText>
              </w:r>
            </w:del>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847" w:author="Tippins, Margie F." w:date="2011-04-06T10:23:00Z">
              <w:r w:rsidRPr="007A7452" w:rsidDel="00A13025">
                <w:rPr>
                  <w:rFonts w:ascii="Times New Roman" w:hAnsi="Times New Roman"/>
                  <w:color w:val="191919"/>
                  <w:spacing w:val="-2"/>
                  <w:sz w:val="18"/>
                  <w:szCs w:val="18"/>
                </w:rPr>
                <w:delText>NURS</w:delText>
              </w:r>
            </w:del>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del w:id="848" w:author="Tippins, Margie F." w:date="2011-04-06T10:23:00Z">
              <w:r w:rsidRPr="007A7452" w:rsidDel="00A13025">
                <w:rPr>
                  <w:rFonts w:ascii="Times New Roman" w:hAnsi="Times New Roman"/>
                  <w:color w:val="191919"/>
                  <w:spacing w:val="-2"/>
                  <w:sz w:val="18"/>
                  <w:szCs w:val="18"/>
                </w:rPr>
                <w:delText>2320</w:delText>
              </w:r>
            </w:del>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del w:id="849" w:author="Tippins, Margie F." w:date="2011-04-06T10:23:00Z">
              <w:r w:rsidRPr="007A7452" w:rsidDel="00A13025">
                <w:rPr>
                  <w:rFonts w:ascii="Times New Roman" w:hAnsi="Times New Roman"/>
                  <w:color w:val="191919"/>
                  <w:spacing w:val="-2"/>
                  <w:sz w:val="18"/>
                  <w:szCs w:val="18"/>
                </w:rPr>
                <w:delText>Pathophysiology</w:delText>
              </w:r>
            </w:del>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del w:id="850" w:author="Tippins, Margie F." w:date="2011-04-06T10:23:00Z">
              <w:r w:rsidRPr="007A7452" w:rsidDel="00A13025">
                <w:rPr>
                  <w:rFonts w:ascii="Times New Roman" w:hAnsi="Times New Roman"/>
                  <w:color w:val="191919"/>
                  <w:sz w:val="18"/>
                  <w:szCs w:val="18"/>
                </w:rPr>
                <w:delText>3</w:delText>
              </w:r>
            </w:del>
          </w:p>
        </w:tc>
      </w:tr>
      <w:tr w:rsidR="001050CA" w:rsidRPr="007A7452" w:rsidTr="001050CA">
        <w:trPr>
          <w:trHeight w:hRule="exact" w:val="216"/>
          <w:ins w:id="851" w:author="Tippins, Margie F." w:date="2011-04-06T10:23:00Z"/>
        </w:trPr>
        <w:tc>
          <w:tcPr>
            <w:tcW w:w="1023" w:type="dxa"/>
            <w:tcBorders>
              <w:top w:val="nil"/>
              <w:left w:val="nil"/>
              <w:bottom w:val="nil"/>
              <w:right w:val="nil"/>
            </w:tcBorders>
          </w:tcPr>
          <w:p w:rsidR="001050CA" w:rsidRPr="007A7452" w:rsidDel="00A13025" w:rsidRDefault="001050CA" w:rsidP="001050CA">
            <w:pPr>
              <w:widowControl w:val="0"/>
              <w:autoSpaceDE w:val="0"/>
              <w:autoSpaceDN w:val="0"/>
              <w:adjustRightInd w:val="0"/>
              <w:spacing w:after="0" w:line="195" w:lineRule="exact"/>
              <w:ind w:left="40"/>
              <w:rPr>
                <w:ins w:id="852" w:author="Tippins, Margie F." w:date="2011-04-06T10:23:00Z"/>
                <w:rFonts w:ascii="Times New Roman" w:hAnsi="Times New Roman"/>
                <w:color w:val="191919"/>
                <w:spacing w:val="-2"/>
                <w:sz w:val="18"/>
                <w:szCs w:val="18"/>
              </w:rPr>
            </w:pPr>
            <w:ins w:id="853" w:author="Tippins, Margie F." w:date="2011-04-06T10:23:00Z">
              <w:r>
                <w:rPr>
                  <w:rFonts w:ascii="Times New Roman" w:hAnsi="Times New Roman"/>
                  <w:color w:val="191919"/>
                  <w:spacing w:val="-2"/>
                  <w:sz w:val="18"/>
                  <w:szCs w:val="18"/>
                </w:rPr>
                <w:t>SOCI</w:t>
              </w:r>
            </w:ins>
          </w:p>
        </w:tc>
        <w:tc>
          <w:tcPr>
            <w:tcW w:w="813" w:type="dxa"/>
            <w:tcBorders>
              <w:top w:val="nil"/>
              <w:left w:val="nil"/>
              <w:bottom w:val="nil"/>
              <w:right w:val="nil"/>
            </w:tcBorders>
          </w:tcPr>
          <w:p w:rsidR="001050CA" w:rsidRPr="007A7452" w:rsidDel="00A13025" w:rsidRDefault="001050CA" w:rsidP="001050CA">
            <w:pPr>
              <w:widowControl w:val="0"/>
              <w:autoSpaceDE w:val="0"/>
              <w:autoSpaceDN w:val="0"/>
              <w:adjustRightInd w:val="0"/>
              <w:spacing w:after="0" w:line="195" w:lineRule="exact"/>
              <w:ind w:left="97"/>
              <w:rPr>
                <w:ins w:id="854" w:author="Tippins, Margie F." w:date="2011-04-06T10:23:00Z"/>
                <w:rFonts w:ascii="Times New Roman" w:hAnsi="Times New Roman"/>
                <w:color w:val="191919"/>
                <w:spacing w:val="-2"/>
                <w:sz w:val="18"/>
                <w:szCs w:val="18"/>
              </w:rPr>
            </w:pPr>
            <w:ins w:id="855" w:author="Tippins, Margie F." w:date="2011-04-06T10:23:00Z">
              <w:r>
                <w:rPr>
                  <w:rFonts w:ascii="Times New Roman" w:hAnsi="Times New Roman"/>
                  <w:color w:val="191919"/>
                  <w:spacing w:val="-2"/>
                  <w:sz w:val="18"/>
                  <w:szCs w:val="18"/>
                </w:rPr>
                <w:t>2011</w:t>
              </w:r>
            </w:ins>
          </w:p>
        </w:tc>
        <w:tc>
          <w:tcPr>
            <w:tcW w:w="6138" w:type="dxa"/>
            <w:tcBorders>
              <w:top w:val="nil"/>
              <w:left w:val="nil"/>
              <w:bottom w:val="nil"/>
              <w:right w:val="nil"/>
            </w:tcBorders>
          </w:tcPr>
          <w:p w:rsidR="001050CA" w:rsidRPr="007A7452" w:rsidDel="00A13025" w:rsidRDefault="001050CA" w:rsidP="001050CA">
            <w:pPr>
              <w:widowControl w:val="0"/>
              <w:autoSpaceDE w:val="0"/>
              <w:autoSpaceDN w:val="0"/>
              <w:adjustRightInd w:val="0"/>
              <w:spacing w:after="0" w:line="195" w:lineRule="exact"/>
              <w:ind w:left="364"/>
              <w:rPr>
                <w:ins w:id="856" w:author="Tippins, Margie F." w:date="2011-04-06T10:23:00Z"/>
                <w:rFonts w:ascii="Times New Roman" w:hAnsi="Times New Roman"/>
                <w:color w:val="191919"/>
                <w:spacing w:val="-2"/>
                <w:sz w:val="18"/>
                <w:szCs w:val="18"/>
              </w:rPr>
            </w:pPr>
            <w:ins w:id="857" w:author="Tippins, Margie F." w:date="2011-04-06T10:23:00Z">
              <w:r>
                <w:rPr>
                  <w:rFonts w:ascii="Times New Roman" w:hAnsi="Times New Roman"/>
                  <w:color w:val="191919"/>
                  <w:spacing w:val="-2"/>
                  <w:sz w:val="18"/>
                  <w:szCs w:val="18"/>
                </w:rPr>
                <w:t>Principles of Sociology</w:t>
              </w:r>
            </w:ins>
          </w:p>
        </w:tc>
        <w:tc>
          <w:tcPr>
            <w:tcW w:w="1826" w:type="dxa"/>
            <w:tcBorders>
              <w:top w:val="nil"/>
              <w:left w:val="nil"/>
              <w:bottom w:val="nil"/>
              <w:right w:val="nil"/>
            </w:tcBorders>
          </w:tcPr>
          <w:p w:rsidR="001050CA" w:rsidRPr="007A7452" w:rsidDel="00A13025" w:rsidRDefault="001050CA" w:rsidP="001050CA">
            <w:pPr>
              <w:widowControl w:val="0"/>
              <w:autoSpaceDE w:val="0"/>
              <w:autoSpaceDN w:val="0"/>
              <w:adjustRightInd w:val="0"/>
              <w:spacing w:after="0" w:line="195" w:lineRule="exact"/>
              <w:ind w:right="40"/>
              <w:jc w:val="right"/>
              <w:rPr>
                <w:ins w:id="858" w:author="Tippins, Margie F." w:date="2011-04-06T10:23:00Z"/>
                <w:rFonts w:ascii="Times New Roman" w:hAnsi="Times New Roman"/>
                <w:color w:val="191919"/>
                <w:sz w:val="18"/>
                <w:szCs w:val="18"/>
              </w:rPr>
            </w:pPr>
            <w:ins w:id="859" w:author="Tippins, Margie F." w:date="2011-04-06T10:23:00Z">
              <w:r>
                <w:rPr>
                  <w:rFonts w:ascii="Times New Roman" w:hAnsi="Times New Roman"/>
                  <w:color w:val="191919"/>
                  <w:sz w:val="18"/>
                  <w:szCs w:val="18"/>
                </w:rPr>
                <w:t>3</w:t>
              </w:r>
            </w:ins>
          </w:p>
        </w:tc>
      </w:tr>
      <w:tr w:rsidR="001050CA" w:rsidRPr="007A7452" w:rsidTr="001050CA">
        <w:trPr>
          <w:trHeight w:hRule="exact" w:val="216"/>
          <w:ins w:id="860" w:author="Tippins, Margie F." w:date="2011-04-06T10:24:00Z"/>
        </w:trPr>
        <w:tc>
          <w:tcPr>
            <w:tcW w:w="1023" w:type="dxa"/>
            <w:tcBorders>
              <w:top w:val="nil"/>
              <w:left w:val="nil"/>
              <w:bottom w:val="nil"/>
              <w:right w:val="nil"/>
            </w:tcBorders>
          </w:tcPr>
          <w:p w:rsidR="001050CA" w:rsidRDefault="001050CA" w:rsidP="001050CA">
            <w:pPr>
              <w:widowControl w:val="0"/>
              <w:autoSpaceDE w:val="0"/>
              <w:autoSpaceDN w:val="0"/>
              <w:adjustRightInd w:val="0"/>
              <w:spacing w:after="0" w:line="195" w:lineRule="exact"/>
              <w:ind w:left="40"/>
              <w:rPr>
                <w:ins w:id="861" w:author="Tippins, Margie F." w:date="2011-04-06T10:24:00Z"/>
                <w:rFonts w:ascii="Times New Roman" w:hAnsi="Times New Roman"/>
                <w:color w:val="191919"/>
                <w:spacing w:val="-2"/>
                <w:sz w:val="18"/>
                <w:szCs w:val="18"/>
              </w:rPr>
            </w:pPr>
            <w:ins w:id="862" w:author="Tippins, Margie F." w:date="2011-04-06T10:24:00Z">
              <w:r>
                <w:rPr>
                  <w:rFonts w:ascii="Times New Roman" w:hAnsi="Times New Roman"/>
                  <w:color w:val="191919"/>
                  <w:spacing w:val="-2"/>
                  <w:sz w:val="18"/>
                  <w:szCs w:val="18"/>
                </w:rPr>
                <w:t>NURS</w:t>
              </w:r>
            </w:ins>
          </w:p>
        </w:tc>
        <w:tc>
          <w:tcPr>
            <w:tcW w:w="813" w:type="dxa"/>
            <w:tcBorders>
              <w:top w:val="nil"/>
              <w:left w:val="nil"/>
              <w:bottom w:val="nil"/>
              <w:right w:val="nil"/>
            </w:tcBorders>
          </w:tcPr>
          <w:p w:rsidR="001050CA" w:rsidRDefault="001050CA" w:rsidP="001050CA">
            <w:pPr>
              <w:widowControl w:val="0"/>
              <w:autoSpaceDE w:val="0"/>
              <w:autoSpaceDN w:val="0"/>
              <w:adjustRightInd w:val="0"/>
              <w:spacing w:after="0" w:line="195" w:lineRule="exact"/>
              <w:ind w:left="97"/>
              <w:rPr>
                <w:ins w:id="863" w:author="Tippins, Margie F." w:date="2011-04-06T10:24:00Z"/>
                <w:rFonts w:ascii="Times New Roman" w:hAnsi="Times New Roman"/>
                <w:color w:val="191919"/>
                <w:spacing w:val="-2"/>
                <w:sz w:val="18"/>
                <w:szCs w:val="18"/>
              </w:rPr>
            </w:pPr>
            <w:ins w:id="864" w:author="Tippins, Margie F." w:date="2011-04-06T10:24:00Z">
              <w:r>
                <w:rPr>
                  <w:rFonts w:ascii="Times New Roman" w:hAnsi="Times New Roman"/>
                  <w:color w:val="191919"/>
                  <w:spacing w:val="-2"/>
                  <w:sz w:val="18"/>
                  <w:szCs w:val="18"/>
                </w:rPr>
                <w:t>3320</w:t>
              </w:r>
            </w:ins>
          </w:p>
        </w:tc>
        <w:tc>
          <w:tcPr>
            <w:tcW w:w="6138" w:type="dxa"/>
            <w:tcBorders>
              <w:top w:val="nil"/>
              <w:left w:val="nil"/>
              <w:bottom w:val="nil"/>
              <w:right w:val="nil"/>
            </w:tcBorders>
          </w:tcPr>
          <w:p w:rsidR="001050CA" w:rsidRPr="00302C18" w:rsidRDefault="001050CA" w:rsidP="001050CA">
            <w:pPr>
              <w:widowControl w:val="0"/>
              <w:autoSpaceDE w:val="0"/>
              <w:autoSpaceDN w:val="0"/>
              <w:adjustRightInd w:val="0"/>
              <w:spacing w:after="0" w:line="195" w:lineRule="exact"/>
              <w:ind w:left="364"/>
              <w:rPr>
                <w:ins w:id="865" w:author="Tippins, Margie F." w:date="2011-04-06T10:24:00Z"/>
                <w:rFonts w:ascii="Times New Roman" w:hAnsi="Times New Roman"/>
                <w:color w:val="191919"/>
                <w:spacing w:val="-2"/>
                <w:sz w:val="18"/>
                <w:szCs w:val="18"/>
              </w:rPr>
            </w:pPr>
            <w:proofErr w:type="spellStart"/>
            <w:ins w:id="866" w:author="Tippins, Margie F." w:date="2011-04-06T10:24:00Z">
              <w:r w:rsidRPr="00302C18">
                <w:rPr>
                  <w:rFonts w:ascii="Times New Roman" w:hAnsi="Times New Roman"/>
                  <w:color w:val="191919"/>
                  <w:spacing w:val="-2"/>
                  <w:sz w:val="18"/>
                  <w:szCs w:val="18"/>
                </w:rPr>
                <w:t>Pathophysiology</w:t>
              </w:r>
              <w:proofErr w:type="spellEnd"/>
            </w:ins>
          </w:p>
        </w:tc>
        <w:tc>
          <w:tcPr>
            <w:tcW w:w="1826" w:type="dxa"/>
            <w:tcBorders>
              <w:top w:val="nil"/>
              <w:left w:val="nil"/>
              <w:bottom w:val="nil"/>
              <w:right w:val="nil"/>
            </w:tcBorders>
          </w:tcPr>
          <w:p w:rsidR="001050CA" w:rsidRDefault="001050CA" w:rsidP="001050CA">
            <w:pPr>
              <w:widowControl w:val="0"/>
              <w:autoSpaceDE w:val="0"/>
              <w:autoSpaceDN w:val="0"/>
              <w:adjustRightInd w:val="0"/>
              <w:spacing w:after="0" w:line="195" w:lineRule="exact"/>
              <w:ind w:right="40"/>
              <w:jc w:val="right"/>
              <w:rPr>
                <w:ins w:id="867" w:author="Tippins, Margie F." w:date="2011-04-06T10:24:00Z"/>
                <w:rFonts w:ascii="Times New Roman" w:hAnsi="Times New Roman"/>
                <w:color w:val="191919"/>
                <w:sz w:val="18"/>
                <w:szCs w:val="18"/>
              </w:rPr>
            </w:pPr>
            <w:ins w:id="868" w:author="Tippins, Margie F." w:date="2011-04-06T10:24:00Z">
              <w:r>
                <w:rPr>
                  <w:rFonts w:ascii="Times New Roman" w:hAnsi="Times New Roman"/>
                  <w:color w:val="191919"/>
                  <w:sz w:val="18"/>
                  <w:szCs w:val="18"/>
                </w:rPr>
                <w:t>3</w:t>
              </w:r>
            </w:ins>
          </w:p>
        </w:tc>
      </w:tr>
      <w:tr w:rsidR="001050CA" w:rsidRPr="007A7452" w:rsidTr="001050CA">
        <w:trPr>
          <w:trHeight w:hRule="exact" w:val="214"/>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97"/>
              <w:rPr>
                <w:rFonts w:ascii="Times New Roman" w:hAnsi="Times New Roman"/>
                <w:sz w:val="24"/>
                <w:szCs w:val="24"/>
              </w:rPr>
            </w:pPr>
            <w:r w:rsidRPr="007A7452">
              <w:rPr>
                <w:rFonts w:ascii="Times New Roman" w:hAnsi="Times New Roman"/>
                <w:color w:val="191919"/>
                <w:spacing w:val="-2"/>
                <w:sz w:val="18"/>
                <w:szCs w:val="18"/>
              </w:rPr>
              <w:t>Activit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PE</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322"/>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4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30</w:t>
            </w:r>
          </w:p>
        </w:tc>
      </w:tr>
      <w:tr w:rsidR="001050CA" w:rsidRPr="007A7452" w:rsidTr="001050CA">
        <w:trPr>
          <w:trHeight w:hRule="exact" w:val="434"/>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before="96" w:after="0"/>
              <w:ind w:left="40"/>
              <w:rPr>
                <w:rFonts w:ascii="Times New Roman" w:hAnsi="Times New Roman"/>
                <w:sz w:val="24"/>
                <w:szCs w:val="24"/>
              </w:rPr>
            </w:pPr>
            <w:r w:rsidRPr="007A7452">
              <w:rPr>
                <w:rFonts w:ascii="Times New Roman" w:hAnsi="Times New Roman"/>
                <w:b/>
                <w:bCs/>
                <w:color w:val="191919"/>
                <w:spacing w:val="-2"/>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32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97"/>
              <w:rPr>
                <w:rFonts w:ascii="Times New Roman" w:hAnsi="Times New Roman"/>
                <w:sz w:val="24"/>
                <w:szCs w:val="24"/>
              </w:rPr>
            </w:pPr>
            <w:r w:rsidRPr="007A7452">
              <w:rPr>
                <w:rFonts w:ascii="Times New Roman" w:hAnsi="Times New Roman"/>
                <w:color w:val="191919"/>
                <w:spacing w:val="-2"/>
                <w:sz w:val="18"/>
                <w:szCs w:val="18"/>
              </w:rPr>
              <w:t>3134</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2"/>
                <w:sz w:val="18"/>
                <w:szCs w:val="18"/>
              </w:rPr>
              <w:t>Pediatri</w:t>
            </w:r>
            <w:r w:rsidRPr="007A7452">
              <w:rPr>
                <w:rFonts w:ascii="Times New Roman" w:hAnsi="Times New Roman"/>
                <w:color w:val="191919"/>
                <w:sz w:val="18"/>
                <w:szCs w:val="18"/>
              </w:rPr>
              <w:t>c</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POLS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Government</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Statistics</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ins w:id="869" w:author="Tippins, Margie F." w:date="2011-04-06T10:25:00Z"/>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ins w:id="870" w:author="Tippins, Margie F." w:date="2011-04-06T10:25:00Z"/>
                <w:rFonts w:ascii="Times New Roman" w:hAnsi="Times New Roman"/>
                <w:color w:val="191919"/>
                <w:spacing w:val="-2"/>
                <w:sz w:val="18"/>
                <w:szCs w:val="18"/>
              </w:rPr>
            </w:pPr>
            <w:ins w:id="871" w:author="Tippins, Margie F." w:date="2011-04-06T10:25:00Z">
              <w:r>
                <w:rPr>
                  <w:rFonts w:ascii="Times New Roman" w:hAnsi="Times New Roman"/>
                  <w:color w:val="191919"/>
                  <w:spacing w:val="-2"/>
                  <w:sz w:val="18"/>
                  <w:szCs w:val="18"/>
                </w:rPr>
                <w:t xml:space="preserve">NURS </w:t>
              </w:r>
            </w:ins>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ins w:id="872" w:author="Tippins, Margie F." w:date="2011-04-06T10:25:00Z"/>
                <w:rFonts w:ascii="Times New Roman" w:hAnsi="Times New Roman"/>
                <w:color w:val="191919"/>
                <w:spacing w:val="-2"/>
                <w:sz w:val="18"/>
                <w:szCs w:val="18"/>
              </w:rPr>
            </w:pPr>
            <w:ins w:id="873" w:author="Tippins, Margie F." w:date="2011-04-06T10:25:00Z">
              <w:r>
                <w:rPr>
                  <w:rFonts w:ascii="Times New Roman" w:hAnsi="Times New Roman"/>
                  <w:color w:val="191919"/>
                  <w:spacing w:val="-2"/>
                  <w:sz w:val="18"/>
                  <w:szCs w:val="18"/>
                </w:rPr>
                <w:t>2601</w:t>
              </w:r>
            </w:ins>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ins w:id="874" w:author="Tippins, Margie F." w:date="2011-04-06T10:25:00Z"/>
                <w:rFonts w:ascii="Times New Roman" w:hAnsi="Times New Roman"/>
                <w:color w:val="191919"/>
                <w:spacing w:val="-2"/>
                <w:sz w:val="18"/>
                <w:szCs w:val="18"/>
              </w:rPr>
            </w:pPr>
            <w:ins w:id="875" w:author="Tippins, Margie F." w:date="2011-04-06T10:25:00Z">
              <w:r>
                <w:rPr>
                  <w:rFonts w:ascii="Times New Roman" w:hAnsi="Times New Roman"/>
                  <w:color w:val="191919"/>
                  <w:spacing w:val="-2"/>
                  <w:sz w:val="18"/>
                  <w:szCs w:val="18"/>
                </w:rPr>
                <w:t>Introduction to Geriatric Nursing</w:t>
              </w:r>
            </w:ins>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ins w:id="876" w:author="Tippins, Margie F." w:date="2011-04-06T10:25:00Z"/>
                <w:rFonts w:ascii="Times New Roman" w:hAnsi="Times New Roman"/>
                <w:color w:val="191919"/>
                <w:sz w:val="18"/>
                <w:szCs w:val="18"/>
              </w:rPr>
            </w:pPr>
            <w:ins w:id="877" w:author="Tippins, Margie F." w:date="2011-04-06T10:25:00Z">
              <w:r>
                <w:rPr>
                  <w:rFonts w:ascii="Times New Roman" w:hAnsi="Times New Roman"/>
                  <w:color w:val="191919"/>
                  <w:sz w:val="18"/>
                  <w:szCs w:val="18"/>
                </w:rPr>
                <w:t>3</w:t>
              </w:r>
            </w:ins>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del w:id="878" w:author="Tippins, Margie F." w:date="2011-04-06T10:26:00Z">
              <w:r w:rsidRPr="007A7452" w:rsidDel="000E3101">
                <w:rPr>
                  <w:rFonts w:ascii="Times New Roman" w:hAnsi="Times New Roman"/>
                  <w:color w:val="191919"/>
                  <w:spacing w:val="-2"/>
                  <w:sz w:val="18"/>
                  <w:szCs w:val="18"/>
                </w:rPr>
                <w:delText>ARE</w:delText>
              </w:r>
              <w:r w:rsidRPr="007A7452" w:rsidDel="000E3101">
                <w:rPr>
                  <w:rFonts w:ascii="Times New Roman" w:hAnsi="Times New Roman"/>
                  <w:color w:val="191919"/>
                  <w:sz w:val="18"/>
                  <w:szCs w:val="18"/>
                </w:rPr>
                <w:delText>A</w:delText>
              </w:r>
              <w:r w:rsidRPr="007A7452" w:rsidDel="000E3101">
                <w:rPr>
                  <w:rFonts w:ascii="Times New Roman" w:hAnsi="Times New Roman"/>
                  <w:color w:val="191919"/>
                  <w:spacing w:val="-14"/>
                  <w:sz w:val="18"/>
                  <w:szCs w:val="18"/>
                </w:rPr>
                <w:delText xml:space="preserve"> </w:delText>
              </w:r>
              <w:r w:rsidRPr="007A7452" w:rsidDel="000E3101">
                <w:rPr>
                  <w:rFonts w:ascii="Times New Roman" w:hAnsi="Times New Roman"/>
                  <w:color w:val="191919"/>
                  <w:sz w:val="18"/>
                  <w:szCs w:val="18"/>
                </w:rPr>
                <w:delText>F</w:delText>
              </w:r>
            </w:del>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del w:id="879" w:author="Tippins, Margie F." w:date="2011-04-06T10:26:00Z">
              <w:r w:rsidRPr="007A7452" w:rsidDel="000E3101">
                <w:rPr>
                  <w:rFonts w:ascii="Times New Roman" w:hAnsi="Times New Roman"/>
                  <w:color w:val="191919"/>
                  <w:spacing w:val="-2"/>
                  <w:sz w:val="18"/>
                  <w:szCs w:val="18"/>
                </w:rPr>
                <w:delText>Are</w:delText>
              </w:r>
              <w:r w:rsidRPr="007A7452" w:rsidDel="000E3101">
                <w:rPr>
                  <w:rFonts w:ascii="Times New Roman" w:hAnsi="Times New Roman"/>
                  <w:color w:val="191919"/>
                  <w:sz w:val="18"/>
                  <w:szCs w:val="18"/>
                </w:rPr>
                <w:delText>a</w:delText>
              </w:r>
              <w:r w:rsidRPr="007A7452" w:rsidDel="000E3101">
                <w:rPr>
                  <w:rFonts w:ascii="Times New Roman" w:hAnsi="Times New Roman"/>
                  <w:color w:val="191919"/>
                  <w:spacing w:val="-4"/>
                  <w:sz w:val="18"/>
                  <w:szCs w:val="18"/>
                </w:rPr>
                <w:delText xml:space="preserve"> </w:delText>
              </w:r>
              <w:r w:rsidRPr="007A7452" w:rsidDel="000E3101">
                <w:rPr>
                  <w:rFonts w:ascii="Times New Roman" w:hAnsi="Times New Roman"/>
                  <w:color w:val="191919"/>
                  <w:sz w:val="18"/>
                  <w:szCs w:val="18"/>
                </w:rPr>
                <w:delText>F</w:delText>
              </w:r>
              <w:r w:rsidRPr="007A7452" w:rsidDel="000E3101">
                <w:rPr>
                  <w:rFonts w:ascii="Times New Roman" w:hAnsi="Times New Roman"/>
                  <w:color w:val="191919"/>
                  <w:spacing w:val="-4"/>
                  <w:sz w:val="18"/>
                  <w:szCs w:val="18"/>
                </w:rPr>
                <w:delText xml:space="preserve"> </w:delText>
              </w:r>
              <w:r w:rsidRPr="007A7452" w:rsidDel="000E3101">
                <w:rPr>
                  <w:rFonts w:ascii="Times New Roman" w:hAnsi="Times New Roman"/>
                  <w:color w:val="191919"/>
                  <w:spacing w:val="-2"/>
                  <w:sz w:val="18"/>
                  <w:szCs w:val="18"/>
                </w:rPr>
                <w:delText>Sociolog</w:delText>
              </w:r>
              <w:r w:rsidRPr="007A7452" w:rsidDel="000E3101">
                <w:rPr>
                  <w:rFonts w:ascii="Times New Roman" w:hAnsi="Times New Roman"/>
                  <w:color w:val="191919"/>
                  <w:sz w:val="18"/>
                  <w:szCs w:val="18"/>
                </w:rPr>
                <w:delText>y</w:delText>
              </w:r>
              <w:r w:rsidRPr="007A7452" w:rsidDel="000E3101">
                <w:rPr>
                  <w:rFonts w:ascii="Times New Roman" w:hAnsi="Times New Roman"/>
                  <w:color w:val="191919"/>
                  <w:spacing w:val="-4"/>
                  <w:sz w:val="18"/>
                  <w:szCs w:val="18"/>
                </w:rPr>
                <w:delText xml:space="preserve"> </w:delText>
              </w:r>
              <w:r w:rsidRPr="007A7452" w:rsidDel="000E3101">
                <w:rPr>
                  <w:rFonts w:ascii="Times New Roman" w:hAnsi="Times New Roman"/>
                  <w:color w:val="191919"/>
                  <w:spacing w:val="-2"/>
                  <w:sz w:val="18"/>
                  <w:szCs w:val="18"/>
                </w:rPr>
                <w:delText>Course</w:delText>
              </w:r>
            </w:del>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del w:id="880" w:author="Tippins, Margie F." w:date="2011-04-06T10:26:00Z">
              <w:r w:rsidRPr="007A7452" w:rsidDel="000E3101">
                <w:rPr>
                  <w:rFonts w:ascii="Times New Roman" w:hAnsi="Times New Roman"/>
                  <w:color w:val="191919"/>
                  <w:sz w:val="18"/>
                  <w:szCs w:val="18"/>
                </w:rPr>
                <w:delText>3</w:delText>
              </w:r>
            </w:del>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Activity</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Option</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3312</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Orientatio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Phil</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Concepts</w:t>
            </w:r>
            <w:ins w:id="881" w:author="Tippins, Margie F." w:date="2011-04-06T10:26:00Z">
              <w:r>
                <w:rPr>
                  <w:rFonts w:ascii="Times New Roman" w:hAnsi="Times New Roman"/>
                  <w:color w:val="191919"/>
                  <w:spacing w:val="-2"/>
                  <w:sz w:val="18"/>
                  <w:szCs w:val="18"/>
                </w:rPr>
                <w:t xml:space="preserve"> (RN-BSN)</w:t>
              </w:r>
            </w:ins>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3136</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omen</w:t>
            </w:r>
            <w:r w:rsidRPr="007A7452">
              <w:rPr>
                <w:rFonts w:ascii="Times New Roman" w:hAnsi="Times New Roman"/>
                <w:color w:val="191919"/>
                <w:spacing w:val="-12"/>
                <w:sz w:val="18"/>
                <w:szCs w:val="18"/>
              </w:rPr>
              <w:t>’</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ins w:id="882" w:author="Tippins, Margie F." w:date="2011-04-06T10:31:00Z">
              <w:r>
                <w:rPr>
                  <w:rFonts w:ascii="Times New Roman" w:hAnsi="Times New Roman"/>
                  <w:color w:val="191919"/>
                  <w:sz w:val="18"/>
                  <w:szCs w:val="18"/>
                </w:rPr>
                <w:t xml:space="preserve">5 </w:t>
              </w:r>
            </w:ins>
            <w:del w:id="883" w:author="Tippins, Margie F." w:date="2011-04-06T10:31:00Z">
              <w:r w:rsidRPr="007A7452" w:rsidDel="000E3101">
                <w:rPr>
                  <w:rFonts w:ascii="Times New Roman" w:hAnsi="Times New Roman"/>
                  <w:color w:val="191919"/>
                  <w:sz w:val="18"/>
                  <w:szCs w:val="18"/>
                </w:rPr>
                <w:delText>4</w:delText>
              </w:r>
            </w:del>
          </w:p>
        </w:tc>
      </w:tr>
      <w:tr w:rsidR="001050CA" w:rsidRPr="007A7452" w:rsidTr="001050CA">
        <w:trPr>
          <w:trHeight w:hRule="exact" w:val="214"/>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3335</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Menta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ins w:id="884" w:author="Tippins, Margie F." w:date="2011-04-06T10:32:00Z">
              <w:r>
                <w:rPr>
                  <w:rFonts w:ascii="Times New Roman" w:hAnsi="Times New Roman"/>
                  <w:color w:val="191919"/>
                  <w:sz w:val="18"/>
                  <w:szCs w:val="18"/>
                </w:rPr>
                <w:t>5</w:t>
              </w:r>
            </w:ins>
            <w:del w:id="885" w:author="Tippins, Margie F." w:date="2011-04-06T10:31:00Z">
              <w:r w:rsidRPr="007A7452" w:rsidDel="000E3101">
                <w:rPr>
                  <w:rFonts w:ascii="Times New Roman" w:hAnsi="Times New Roman"/>
                  <w:color w:val="191919"/>
                  <w:sz w:val="18"/>
                  <w:szCs w:val="18"/>
                </w:rPr>
                <w:delText>4</w:delText>
              </w:r>
            </w:del>
          </w:p>
        </w:tc>
      </w:tr>
      <w:tr w:rsidR="001050CA" w:rsidRPr="007A7452" w:rsidTr="001050CA">
        <w:trPr>
          <w:trHeight w:hRule="exact" w:val="214"/>
          <w:ins w:id="886" w:author="Tippins, Margie F." w:date="2011-04-06T10:30:00Z"/>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ins w:id="887" w:author="Tippins, Margie F." w:date="2011-04-06T10:30:00Z"/>
                <w:rFonts w:ascii="Times New Roman" w:hAnsi="Times New Roman"/>
                <w:color w:val="191919"/>
                <w:spacing w:val="-2"/>
                <w:sz w:val="18"/>
                <w:szCs w:val="18"/>
              </w:rPr>
            </w:pPr>
            <w:ins w:id="888" w:author="Tippins, Margie F." w:date="2011-04-06T10:30:00Z">
              <w:r>
                <w:rPr>
                  <w:rFonts w:ascii="Times New Roman" w:hAnsi="Times New Roman"/>
                  <w:color w:val="191919"/>
                  <w:spacing w:val="-2"/>
                  <w:sz w:val="18"/>
                  <w:szCs w:val="18"/>
                </w:rPr>
                <w:t>AREA C</w:t>
              </w:r>
            </w:ins>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ins w:id="889" w:author="Tippins, Margie F." w:date="2011-04-06T10:30:00Z"/>
                <w:rFonts w:ascii="Times New Roman" w:hAnsi="Times New Roman"/>
                <w:color w:val="191919"/>
                <w:spacing w:val="-2"/>
                <w:sz w:val="18"/>
                <w:szCs w:val="18"/>
              </w:rPr>
            </w:pPr>
            <w:ins w:id="890" w:author="Tippins, Margie F." w:date="2011-04-06T10:30:00Z">
              <w:r>
                <w:rPr>
                  <w:rFonts w:ascii="Times New Roman" w:hAnsi="Times New Roman"/>
                  <w:color w:val="191919"/>
                  <w:spacing w:val="-2"/>
                  <w:sz w:val="18"/>
                  <w:szCs w:val="18"/>
                </w:rPr>
                <w:t>Area C</w:t>
              </w:r>
            </w:ins>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ins w:id="891" w:author="Tippins, Margie F." w:date="2011-04-06T10:30:00Z"/>
                <w:rFonts w:ascii="Times New Roman" w:hAnsi="Times New Roman"/>
                <w:color w:val="191919"/>
                <w:spacing w:val="-2"/>
                <w:sz w:val="18"/>
                <w:szCs w:val="18"/>
              </w:rPr>
            </w:pPr>
            <w:ins w:id="892" w:author="Tippins, Margie F." w:date="2011-04-06T10:30:00Z">
              <w:r>
                <w:rPr>
                  <w:rFonts w:ascii="Times New Roman" w:hAnsi="Times New Roman"/>
                  <w:color w:val="191919"/>
                  <w:spacing w:val="-2"/>
                  <w:sz w:val="18"/>
                  <w:szCs w:val="18"/>
                </w:rPr>
                <w:t>Fine Arts Option</w:t>
              </w:r>
            </w:ins>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ins w:id="893" w:author="Tippins, Margie F." w:date="2011-04-06T10:30:00Z"/>
                <w:rFonts w:ascii="Times New Roman" w:hAnsi="Times New Roman"/>
                <w:color w:val="191919"/>
                <w:sz w:val="18"/>
                <w:szCs w:val="18"/>
              </w:rPr>
            </w:pPr>
            <w:ins w:id="894" w:author="Tippins, Margie F." w:date="2011-04-06T10:30:00Z">
              <w:r>
                <w:rPr>
                  <w:rFonts w:ascii="Times New Roman" w:hAnsi="Times New Roman"/>
                  <w:color w:val="191919"/>
                  <w:sz w:val="18"/>
                  <w:szCs w:val="18"/>
                </w:rPr>
                <w:t>3</w:t>
              </w:r>
            </w:ins>
          </w:p>
        </w:tc>
      </w:tr>
      <w:tr w:rsidR="001050CA" w:rsidRPr="007A7452" w:rsidTr="001050CA">
        <w:trPr>
          <w:trHeight w:hRule="exact" w:val="322"/>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left="4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4" w:lineRule="exact"/>
              <w:ind w:right="42"/>
              <w:jc w:val="right"/>
              <w:rPr>
                <w:rFonts w:ascii="Times New Roman" w:hAnsi="Times New Roman"/>
                <w:sz w:val="24"/>
                <w:szCs w:val="24"/>
              </w:rPr>
            </w:pPr>
            <w:ins w:id="895" w:author="Tippins, Margie F." w:date="2011-04-06T10:32:00Z">
              <w:r>
                <w:rPr>
                  <w:rFonts w:ascii="Times New Roman" w:hAnsi="Times New Roman"/>
                  <w:b/>
                  <w:bCs/>
                  <w:color w:val="191919"/>
                  <w:spacing w:val="-2"/>
                  <w:sz w:val="18"/>
                  <w:szCs w:val="18"/>
                </w:rPr>
                <w:t>31</w:t>
              </w:r>
            </w:ins>
            <w:del w:id="896" w:author="Tippins, Margie F." w:date="2011-04-06T10:32:00Z">
              <w:r w:rsidRPr="007A7452" w:rsidDel="000E3101">
                <w:rPr>
                  <w:rFonts w:ascii="Times New Roman" w:hAnsi="Times New Roman"/>
                  <w:b/>
                  <w:bCs/>
                  <w:color w:val="191919"/>
                  <w:spacing w:val="-2"/>
                  <w:sz w:val="18"/>
                  <w:szCs w:val="18"/>
                </w:rPr>
                <w:delText>26</w:delText>
              </w:r>
            </w:del>
          </w:p>
        </w:tc>
      </w:tr>
      <w:tr w:rsidR="001050CA" w:rsidRPr="007A7452" w:rsidTr="001050CA">
        <w:trPr>
          <w:trHeight w:hRule="exact" w:val="434"/>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before="96" w:after="0"/>
              <w:ind w:left="40"/>
              <w:rPr>
                <w:rFonts w:ascii="Times New Roman" w:hAnsi="Times New Roman"/>
                <w:sz w:val="24"/>
                <w:szCs w:val="24"/>
              </w:rPr>
            </w:pPr>
            <w:r w:rsidRPr="007A7452">
              <w:rPr>
                <w:rFonts w:ascii="Times New Roman" w:hAnsi="Times New Roman"/>
                <w:b/>
                <w:bCs/>
                <w:color w:val="191919"/>
                <w:spacing w:val="-2"/>
                <w:sz w:val="18"/>
                <w:szCs w:val="18"/>
              </w:rPr>
              <w:t>Senio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rPr>
                <w:rFonts w:ascii="Times New Roman" w:hAnsi="Times New Roman"/>
                <w:sz w:val="24"/>
                <w:szCs w:val="24"/>
              </w:rPr>
            </w:pPr>
          </w:p>
        </w:tc>
      </w:tr>
      <w:tr w:rsidR="001050CA" w:rsidRPr="007A7452" w:rsidTr="001050CA">
        <w:trPr>
          <w:trHeight w:hRule="exact" w:val="326"/>
          <w:ins w:id="897" w:author="Tippins, Margie F." w:date="2011-04-06T10:34:00Z"/>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40"/>
              <w:rPr>
                <w:ins w:id="898" w:author="Tippins, Margie F." w:date="2011-04-06T10:34:00Z"/>
                <w:rFonts w:ascii="Times New Roman" w:hAnsi="Times New Roman"/>
                <w:color w:val="191919"/>
                <w:spacing w:val="-2"/>
                <w:sz w:val="18"/>
                <w:szCs w:val="18"/>
              </w:rPr>
            </w:pPr>
            <w:ins w:id="899" w:author="Tippins, Margie F." w:date="2011-04-06T10:34:00Z">
              <w:r>
                <w:rPr>
                  <w:rFonts w:ascii="Times New Roman" w:hAnsi="Times New Roman"/>
                  <w:color w:val="191919"/>
                  <w:spacing w:val="-2"/>
                  <w:sz w:val="18"/>
                  <w:szCs w:val="18"/>
                </w:rPr>
                <w:t>PEDH</w:t>
              </w:r>
            </w:ins>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97"/>
              <w:rPr>
                <w:ins w:id="900" w:author="Tippins, Margie F." w:date="2011-04-06T10:34:00Z"/>
                <w:rFonts w:ascii="Times New Roman" w:hAnsi="Times New Roman"/>
                <w:color w:val="191919"/>
                <w:spacing w:val="-2"/>
                <w:sz w:val="18"/>
                <w:szCs w:val="18"/>
              </w:rPr>
            </w:pP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364"/>
              <w:rPr>
                <w:ins w:id="901" w:author="Tippins, Margie F." w:date="2011-04-06T10:34:00Z"/>
                <w:rFonts w:ascii="Times New Roman" w:hAnsi="Times New Roman"/>
                <w:color w:val="191919"/>
                <w:spacing w:val="-16"/>
                <w:sz w:val="18"/>
                <w:szCs w:val="18"/>
              </w:rPr>
            </w:pPr>
            <w:ins w:id="902" w:author="Tippins, Margie F." w:date="2011-04-06T10:34:00Z">
              <w:r>
                <w:rPr>
                  <w:rFonts w:ascii="Times New Roman" w:hAnsi="Times New Roman"/>
                  <w:color w:val="191919"/>
                  <w:spacing w:val="-16"/>
                  <w:sz w:val="18"/>
                  <w:szCs w:val="18"/>
                </w:rPr>
                <w:t>Activity</w:t>
              </w:r>
            </w:ins>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right="40"/>
              <w:jc w:val="right"/>
              <w:rPr>
                <w:ins w:id="903" w:author="Tippins, Margie F." w:date="2011-04-06T10:34:00Z"/>
                <w:rFonts w:ascii="Times New Roman" w:hAnsi="Times New Roman"/>
                <w:color w:val="191919"/>
                <w:sz w:val="18"/>
                <w:szCs w:val="18"/>
              </w:rPr>
            </w:pPr>
            <w:ins w:id="904" w:author="Tippins, Margie F." w:date="2011-04-06T10:34:00Z">
              <w:r>
                <w:rPr>
                  <w:rFonts w:ascii="Times New Roman" w:hAnsi="Times New Roman"/>
                  <w:color w:val="191919"/>
                  <w:sz w:val="18"/>
                  <w:szCs w:val="18"/>
                </w:rPr>
                <w:t>1</w:t>
              </w:r>
            </w:ins>
          </w:p>
        </w:tc>
      </w:tr>
      <w:tr w:rsidR="001050CA" w:rsidRPr="007A7452" w:rsidTr="001050CA">
        <w:trPr>
          <w:trHeight w:hRule="exact" w:val="32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40"/>
              <w:rPr>
                <w:rFonts w:ascii="Times New Roman" w:hAnsi="Times New Roman"/>
                <w:sz w:val="24"/>
                <w:szCs w:val="24"/>
              </w:rPr>
            </w:pPr>
            <w:r w:rsidRPr="007A7452">
              <w:rPr>
                <w:rFonts w:ascii="Times New Roman" w:hAnsi="Times New Roman"/>
                <w:color w:val="191919"/>
                <w:spacing w:val="-2"/>
                <w:sz w:val="18"/>
                <w:szCs w:val="18"/>
              </w:rPr>
              <w:t>ENGL</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97"/>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4140</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Leadership</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4342</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lastRenderedPageBreak/>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4131</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Research</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4240</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Communit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4344</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ins w:id="905" w:author="Tippins, Margie F." w:date="2011-04-06T10:36:00Z">
              <w:r>
                <w:rPr>
                  <w:rFonts w:ascii="Times New Roman" w:hAnsi="Times New Roman"/>
                  <w:color w:val="191919"/>
                  <w:spacing w:val="-2"/>
                  <w:sz w:val="18"/>
                  <w:szCs w:val="18"/>
                </w:rPr>
                <w:t xml:space="preserve"> (RN-BSN)</w:t>
              </w:r>
            </w:ins>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16"/>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4345</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Comprehensiv</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1050CA" w:rsidRPr="007A7452" w:rsidTr="001050CA">
        <w:trPr>
          <w:trHeight w:hRule="exact" w:val="234"/>
        </w:trPr>
        <w:tc>
          <w:tcPr>
            <w:tcW w:w="102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97"/>
              <w:rPr>
                <w:rFonts w:ascii="Times New Roman" w:hAnsi="Times New Roman"/>
                <w:sz w:val="24"/>
                <w:szCs w:val="24"/>
              </w:rPr>
            </w:pPr>
            <w:r w:rsidRPr="007A7452">
              <w:rPr>
                <w:rFonts w:ascii="Times New Roman" w:hAnsi="Times New Roman"/>
                <w:color w:val="191919"/>
                <w:spacing w:val="-2"/>
                <w:sz w:val="18"/>
                <w:szCs w:val="18"/>
              </w:rPr>
              <w:t>1002</w:t>
            </w:r>
          </w:p>
        </w:tc>
        <w:tc>
          <w:tcPr>
            <w:tcW w:w="6138"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w:t>
            </w:r>
          </w:p>
        </w:tc>
        <w:tc>
          <w:tcPr>
            <w:tcW w:w="1826" w:type="dxa"/>
            <w:tcBorders>
              <w:top w:val="nil"/>
              <w:left w:val="nil"/>
              <w:bottom w:val="nil"/>
              <w:right w:val="nil"/>
            </w:tcBorders>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1050CA" w:rsidDel="007E11A6" w:rsidRDefault="001050CA" w:rsidP="001050CA">
      <w:pPr>
        <w:widowControl w:val="0"/>
        <w:tabs>
          <w:tab w:val="left" w:pos="2300"/>
          <w:tab w:val="left" w:pos="9780"/>
        </w:tabs>
        <w:autoSpaceDE w:val="0"/>
        <w:autoSpaceDN w:val="0"/>
        <w:adjustRightInd w:val="0"/>
        <w:spacing w:after="0" w:line="177" w:lineRule="exact"/>
        <w:ind w:left="160"/>
        <w:rPr>
          <w:del w:id="906" w:author="Tippins, Margie F." w:date="2011-04-06T10:39:00Z"/>
          <w:rFonts w:ascii="Times New Roman" w:hAnsi="Times New Roman"/>
          <w:color w:val="000000"/>
          <w:sz w:val="18"/>
          <w:szCs w:val="18"/>
        </w:rPr>
      </w:pPr>
      <w:del w:id="907" w:author="Tippins, Margie F." w:date="2011-04-06T10:39:00Z">
        <w:r w:rsidDel="007E11A6">
          <w:rPr>
            <w:rFonts w:ascii="Times New Roman" w:hAnsi="Times New Roman"/>
            <w:color w:val="191919"/>
            <w:spacing w:val="-2"/>
            <w:sz w:val="18"/>
            <w:szCs w:val="18"/>
          </w:rPr>
          <w:delText>MUSC/ARAP/F</w:delText>
        </w:r>
        <w:r w:rsidDel="007E11A6">
          <w:rPr>
            <w:rFonts w:ascii="Times New Roman" w:hAnsi="Times New Roman"/>
            <w:color w:val="191919"/>
            <w:sz w:val="18"/>
            <w:szCs w:val="18"/>
          </w:rPr>
          <w:delText>L</w:delText>
        </w:r>
        <w:r w:rsidDel="007E11A6">
          <w:rPr>
            <w:rFonts w:ascii="Times New Roman" w:hAnsi="Times New Roman"/>
            <w:color w:val="191919"/>
            <w:sz w:val="18"/>
            <w:szCs w:val="18"/>
          </w:rPr>
          <w:tab/>
        </w:r>
        <w:r w:rsidDel="007E11A6">
          <w:rPr>
            <w:rFonts w:ascii="Times New Roman" w:hAnsi="Times New Roman"/>
            <w:color w:val="191919"/>
            <w:spacing w:val="-2"/>
            <w:sz w:val="18"/>
            <w:szCs w:val="18"/>
          </w:rPr>
          <w:delText>Optio</w:delText>
        </w:r>
        <w:r w:rsidDel="007E11A6">
          <w:rPr>
            <w:rFonts w:ascii="Times New Roman" w:hAnsi="Times New Roman"/>
            <w:color w:val="191919"/>
            <w:sz w:val="18"/>
            <w:szCs w:val="18"/>
          </w:rPr>
          <w:delText>n</w:delText>
        </w:r>
        <w:r w:rsidDel="007E11A6">
          <w:rPr>
            <w:rFonts w:ascii="Times New Roman" w:hAnsi="Times New Roman"/>
            <w:color w:val="191919"/>
            <w:sz w:val="18"/>
            <w:szCs w:val="18"/>
          </w:rPr>
          <w:tab/>
          <w:delText>3</w:delText>
        </w:r>
      </w:del>
    </w:p>
    <w:p w:rsidR="001050CA" w:rsidRDefault="001050CA" w:rsidP="001050CA">
      <w:pPr>
        <w:widowControl w:val="0"/>
        <w:tabs>
          <w:tab w:val="left" w:pos="1240"/>
        </w:tabs>
        <w:autoSpaceDE w:val="0"/>
        <w:autoSpaceDN w:val="0"/>
        <w:adjustRightInd w:val="0"/>
        <w:spacing w:before="6" w:after="0"/>
        <w:ind w:left="16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ins w:id="908" w:author="Tippins, Margie F." w:date="2011-04-06T10:39:00Z">
        <w:r>
          <w:rPr>
            <w:rFonts w:ascii="Times New Roman" w:hAnsi="Times New Roman"/>
            <w:b/>
            <w:bCs/>
            <w:color w:val="191919"/>
            <w:sz w:val="18"/>
            <w:szCs w:val="18"/>
          </w:rPr>
          <w:t>26</w:t>
        </w:r>
      </w:ins>
      <w:del w:id="909" w:author="Tippins, Margie F." w:date="2011-04-06T10:39:00Z">
        <w:r w:rsidDel="007E11A6">
          <w:rPr>
            <w:rFonts w:ascii="Times New Roman" w:hAnsi="Times New Roman"/>
            <w:b/>
            <w:bCs/>
            <w:color w:val="191919"/>
            <w:spacing w:val="-2"/>
            <w:sz w:val="18"/>
            <w:szCs w:val="18"/>
          </w:rPr>
          <w:delText>28</w:delText>
        </w:r>
      </w:del>
    </w:p>
    <w:p w:rsidR="001050CA" w:rsidRDefault="001050CA" w:rsidP="001050CA">
      <w:pPr>
        <w:widowControl w:val="0"/>
        <w:autoSpaceDE w:val="0"/>
        <w:autoSpaceDN w:val="0"/>
        <w:adjustRightInd w:val="0"/>
        <w:spacing w:before="5" w:after="0" w:line="220" w:lineRule="exact"/>
        <w:rPr>
          <w:rFonts w:ascii="Times New Roman" w:hAnsi="Times New Roman"/>
          <w:color w:val="000000"/>
        </w:rPr>
      </w:pPr>
    </w:p>
    <w:p w:rsidR="001050CA" w:rsidRDefault="001050CA" w:rsidP="001050CA">
      <w:pPr>
        <w:widowControl w:val="0"/>
        <w:tabs>
          <w:tab w:val="left" w:pos="9600"/>
        </w:tabs>
        <w:autoSpaceDE w:val="0"/>
        <w:autoSpaceDN w:val="0"/>
        <w:adjustRightInd w:val="0"/>
        <w:spacing w:after="0"/>
        <w:ind w:left="16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n</w:t>
      </w:r>
      <w:r>
        <w:rPr>
          <w:rFonts w:ascii="Times New Roman" w:hAnsi="Times New Roman"/>
          <w:b/>
          <w:bCs/>
          <w:color w:val="191919"/>
          <w:sz w:val="18"/>
          <w:szCs w:val="18"/>
        </w:rPr>
        <w:tab/>
      </w:r>
      <w:ins w:id="910" w:author="Tippins, Margie F." w:date="2011-04-06T10:39:00Z">
        <w:r>
          <w:rPr>
            <w:rFonts w:ascii="Times New Roman" w:hAnsi="Times New Roman"/>
            <w:b/>
            <w:bCs/>
            <w:color w:val="191919"/>
            <w:sz w:val="18"/>
            <w:szCs w:val="18"/>
          </w:rPr>
          <w:t>127</w:t>
        </w:r>
      </w:ins>
      <w:del w:id="911" w:author="Tippins, Margie F." w:date="2011-04-06T10:39:00Z">
        <w:r w:rsidDel="007E11A6">
          <w:rPr>
            <w:rFonts w:ascii="Times New Roman" w:hAnsi="Times New Roman"/>
            <w:b/>
            <w:bCs/>
            <w:color w:val="191919"/>
            <w:spacing w:val="-2"/>
            <w:sz w:val="18"/>
            <w:szCs w:val="18"/>
          </w:rPr>
          <w:delText>123</w:delText>
        </w:r>
      </w:del>
    </w:p>
    <w:p w:rsidR="001050CA" w:rsidRDefault="001050CA" w:rsidP="001050CA">
      <w:pPr>
        <w:widowControl w:val="0"/>
        <w:autoSpaceDE w:val="0"/>
        <w:autoSpaceDN w:val="0"/>
        <w:adjustRightInd w:val="0"/>
        <w:spacing w:before="12" w:after="0"/>
        <w:ind w:left="160"/>
        <w:rPr>
          <w:rFonts w:ascii="Times New Roman" w:hAnsi="Times New Roman"/>
          <w:color w:val="000000"/>
          <w:sz w:val="18"/>
          <w:szCs w:val="18"/>
        </w:rPr>
      </w:pP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1050CA" w:rsidRDefault="001050CA" w:rsidP="001050CA">
      <w:pPr>
        <w:widowControl w:val="0"/>
        <w:autoSpaceDE w:val="0"/>
        <w:autoSpaceDN w:val="0"/>
        <w:adjustRightInd w:val="0"/>
        <w:spacing w:before="4" w:after="0" w:line="160" w:lineRule="exact"/>
        <w:rPr>
          <w:rFonts w:ascii="Times New Roman" w:hAnsi="Times New Roman"/>
          <w:color w:val="000000"/>
          <w:sz w:val="16"/>
          <w:szCs w:val="16"/>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pPr>
    </w:p>
    <w:p w:rsidR="001050CA" w:rsidRDefault="001050CA" w:rsidP="001050CA">
      <w:pPr>
        <w:widowControl w:val="0"/>
        <w:autoSpaceDE w:val="0"/>
        <w:autoSpaceDN w:val="0"/>
        <w:adjustRightInd w:val="0"/>
        <w:spacing w:after="0" w:line="200" w:lineRule="exact"/>
        <w:rPr>
          <w:rFonts w:ascii="Times New Roman" w:hAnsi="Times New Roman"/>
          <w:color w:val="000000"/>
          <w:sz w:val="20"/>
          <w:szCs w:val="20"/>
        </w:rPr>
        <w:sectPr w:rsidR="001050CA">
          <w:pgSz w:w="12240" w:h="15840"/>
          <w:pgMar w:top="400" w:right="320" w:bottom="280" w:left="560" w:header="720" w:footer="720" w:gutter="0"/>
          <w:cols w:space="720" w:equalWidth="0">
            <w:col w:w="11360"/>
          </w:cols>
          <w:noEndnote/>
        </w:sectPr>
      </w:pPr>
    </w:p>
    <w:p w:rsidR="001050CA" w:rsidRDefault="001050CA" w:rsidP="001050CA">
      <w:pPr>
        <w:widowControl w:val="0"/>
        <w:autoSpaceDE w:val="0"/>
        <w:autoSpaceDN w:val="0"/>
        <w:adjustRightInd w:val="0"/>
        <w:spacing w:before="1" w:after="0" w:line="220" w:lineRule="exact"/>
        <w:rPr>
          <w:rFonts w:ascii="Times New Roman" w:hAnsi="Times New Roman"/>
          <w:color w:val="000000"/>
        </w:rPr>
      </w:pPr>
    </w:p>
    <w:p w:rsidR="001050CA" w:rsidRDefault="001050CA" w:rsidP="001050CA">
      <w:pPr>
        <w:widowControl w:val="0"/>
        <w:autoSpaceDE w:val="0"/>
        <w:autoSpaceDN w:val="0"/>
        <w:adjustRightInd w:val="0"/>
        <w:spacing w:after="0"/>
        <w:ind w:left="4173" w:right="-50"/>
        <w:rPr>
          <w:rFonts w:ascii="Times New Roman" w:hAnsi="Times New Roman"/>
          <w:color w:val="000000"/>
          <w:sz w:val="20"/>
          <w:szCs w:val="20"/>
        </w:rPr>
      </w:pPr>
      <w:r>
        <w:rPr>
          <w:rFonts w:ascii="Times New Roman" w:hAnsi="Times New Roman"/>
          <w:color w:val="191919"/>
          <w:sz w:val="20"/>
          <w:szCs w:val="20"/>
        </w:rPr>
        <w:t>2008-2012 Unde</w:t>
      </w:r>
      <w:r>
        <w:rPr>
          <w:rFonts w:ascii="Times New Roman" w:hAnsi="Times New Roman"/>
          <w:color w:val="191919"/>
          <w:spacing w:val="-4"/>
          <w:sz w:val="20"/>
          <w:szCs w:val="20"/>
        </w:rPr>
        <w:t>r</w:t>
      </w:r>
      <w:r>
        <w:rPr>
          <w:rFonts w:ascii="Times New Roman" w:hAnsi="Times New Roman"/>
          <w:color w:val="191919"/>
          <w:sz w:val="20"/>
          <w:szCs w:val="20"/>
        </w:rPr>
        <w:t xml:space="preserve">graduate </w:t>
      </w:r>
      <w:proofErr w:type="gramStart"/>
      <w:r>
        <w:rPr>
          <w:rFonts w:ascii="Times New Roman" w:hAnsi="Times New Roman"/>
          <w:color w:val="191919"/>
          <w:sz w:val="20"/>
          <w:szCs w:val="20"/>
        </w:rPr>
        <w:t>Catalog</w:t>
      </w:r>
      <w:proofErr w:type="gramEnd"/>
    </w:p>
    <w:p w:rsidR="001050CA" w:rsidRDefault="001050CA" w:rsidP="001050CA">
      <w:pPr>
        <w:widowControl w:val="0"/>
        <w:autoSpaceDE w:val="0"/>
        <w:autoSpaceDN w:val="0"/>
        <w:adjustRightInd w:val="0"/>
        <w:spacing w:after="0" w:line="422" w:lineRule="exact"/>
        <w:rPr>
          <w:rFonts w:ascii="Century Gothic" w:hAnsi="Century Gothic" w:cs="Century Gothic"/>
          <w:color w:val="000000"/>
          <w:sz w:val="36"/>
          <w:szCs w:val="36"/>
        </w:rPr>
        <w:sectPr w:rsidR="001050CA">
          <w:type w:val="continuous"/>
          <w:pgSz w:w="12240" w:h="15840"/>
          <w:pgMar w:top="1480" w:right="320" w:bottom="280" w:left="560" w:header="720" w:footer="720" w:gutter="0"/>
          <w:cols w:num="2" w:space="720" w:equalWidth="0">
            <w:col w:w="6947" w:space="3693"/>
            <w:col w:w="720"/>
          </w:cols>
          <w:noEndnote/>
        </w:sectPr>
      </w:pPr>
      <w:r>
        <w:rPr>
          <w:rFonts w:ascii="Times New Roman" w:hAnsi="Times New Roman"/>
          <w:color w:val="000000"/>
          <w:sz w:val="20"/>
          <w:szCs w:val="20"/>
        </w:rPr>
        <w:br w:type="column"/>
      </w:r>
    </w:p>
    <w:p w:rsidR="001050CA" w:rsidRDefault="00AE60A2" w:rsidP="001050CA">
      <w:pPr>
        <w:widowControl w:val="0"/>
        <w:autoSpaceDE w:val="0"/>
        <w:autoSpaceDN w:val="0"/>
        <w:adjustRightInd w:val="0"/>
        <w:spacing w:before="57" w:after="0" w:line="195" w:lineRule="exact"/>
        <w:ind w:left="652"/>
        <w:rPr>
          <w:rFonts w:ascii="Century Gothic" w:hAnsi="Century Gothic" w:cs="Century Gothic"/>
          <w:color w:val="000000"/>
          <w:sz w:val="16"/>
          <w:szCs w:val="16"/>
        </w:rPr>
      </w:pPr>
      <w:r w:rsidRPr="00AE60A2">
        <w:rPr>
          <w:rFonts w:ascii="Times New Roman" w:hAnsi="Times New Roman" w:cs="Times New Roman"/>
          <w:b/>
          <w:bCs/>
          <w:noProof/>
          <w:color w:val="191919"/>
          <w:spacing w:val="-18"/>
          <w:sz w:val="18"/>
          <w:szCs w:val="18"/>
        </w:rPr>
        <w:lastRenderedPageBreak/>
        <w:pict>
          <v:group id="_x0000_s2710" style="position:absolute;left:0;text-align:left;margin-left:-8.55pt;margin-top:-18.2pt;width:157.05pt;height:11in;z-index:-251369472" coordorigin="-31,3" coordsize="3141,15840">
            <v:group id="_x0000_s2711" style="position:absolute;left:-31;top:3;width:3141;height:15840" coordorigin="-55,3" coordsize="3141,15840">
              <v:group id="Group 2700" o:spid="_x0000_s2712" style="position:absolute;left:-34;top:3;width:3120;height:15840;mso-position-horizontal-relative:page;mso-position-vertical-relative:page" coordsize="312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" o:allowincell="f">
                <v:rect id="_x0000_s2713" style="position:absolute;width:1080;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LMUA&#10;AADdAAAADwAAAGRycy9kb3ducmV2LnhtbESPT2vCQBTE70K/w/IKvZlNpY0aXUUKLcVL/Uuvr9ln&#10;Epp9G3a3Jn57Vyh4HGbmN8x82ZtGnMn52rKC5yQFQVxYXXOp4LB/H05A+ICssbFMCi7kYbl4GMwx&#10;17bjLZ13oRQRwj5HBVUIbS6lLyoy6BPbEkfvZJ3BEKUrpXbYRbhp5ChNM2mw5rhQYUtvFRW/uz+j&#10;oHM9vX6U+muSrY/76ffPGNuNU+rpsV/NQATqwz383/7UCrJx9g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YsxQAAAN0AAAAPAAAAAAAAAAAAAAAAAJgCAABkcnMv&#10;ZG93bnJldi54bWxQSwUGAAAAAAQABAD1AAAAigMAAAAA&#10;" fillcolor="#dcdcdc" stroked="f">
                  <v:path arrowok="t"/>
                </v:rect>
                <v:rect id="Rectangle 2702" o:spid="_x0000_s2714" style="position:absolute;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Tt8UA&#10;AADdAAAADwAAAGRycy9kb3ducmV2LnhtbESPT2vCQBTE70K/w/IKvemmglGjqxShRbxo/YPXZ/aZ&#10;BLNvw+7WpN++Kwg9DjPzG2a+7Ewt7uR8ZVnB+yABQZxbXXGh4Hj47E9A+ICssbZMCn7Jw3Lx0ptj&#10;pm3L33Tfh0JECPsMFZQhNJmUPi/JoB/Yhjh6V+sMhihdIbXDNsJNLYdJkkqDFceFEhtalZTf9j9G&#10;Qes6Gn0VejtJN6fD9HwZY7NzSr29dh8zEIG68B9+ttdaQTpOR/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tO3xQAAAN0AAAAPAAAAAAAAAAAAAAAAAJgCAABkcnMv&#10;ZG93bnJldi54bWxQSwUGAAAAAAQABAD1AAAAigMAAAAA&#10;" fillcolor="#dcdcdc" stroked="f">
                  <v:path arrowok="t"/>
                </v:rect>
                <v:rect id="Rectangle 2703" o:spid="_x0000_s2715" style="position:absolute;top:2488;width:1080;height: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mccA&#10;AADdAAAADwAAAGRycy9kb3ducmV2LnhtbESPT2vCQBTE74V+h+UVehHdmEMsaVaRUqEgHqJt0dsj&#10;+/KHZt+G7JrEb+8WCj0OM/MbJttMphUD9a6xrGC5iEAQF1Y3XCn4PO3mLyCcR9bYWiYFN3KwWT8+&#10;ZJhqO3JOw9FXIkDYpaig9r5LpXRFTQbdwnbEwSttb9AH2VdS9zgGuGllHEWJNNhwWKixo7eaip/j&#10;1Sh4j8/bct/mXX4w568lxWZWXL6Ven6atq8gPE3+P/zX/tAKklWSwO+b8AT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pnHAAAA3QAAAA8AAAAAAAAAAAAAAAAAmAIAAGRy&#10;cy9kb3ducmV2LnhtbFBLBQYAAAAABAAEAPUAAACMAwAAAAA=&#10;" fillcolor="#dcdcdc" stroked="f">
                  <v:path arrowok="t"/>
                </v:rect>
                <v:rect id="_x0000_s2716" style="position:absolute;left:760;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v:rect id="_x0000_s2717" style="position:absolute;left:740;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nnMQA&#10;AADdAAAADwAAAGRycy9kb3ducmV2LnhtbERPz2vCMBS+C/sfwhvsIjNVWHXVKCrIPCmrg7HbW/Ns&#10;uzUvJclq/e/NQdjx4/u9WPWmER05X1tWMB4lIIgLq2suFXycds8zED4ga2wsk4IreVgtHwYLzLS9&#10;8Dt1eShFDGGfoYIqhDaT0hcVGfQj2xJH7mydwRChK6V2eInhppGTJEmlwZpjQ4UtbSsqfvM/o+Dn&#10;881tXr9ejsfiu+l2lB6S8XSo1NNjv56DCNSHf/HdvdcK0mka58Y38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Z5zEAAAA3QAAAA8AAAAAAAAAAAAAAAAAmAIAAGRycy9k&#10;b3ducmV2LnhtbFBLBQYAAAAABAAEAPUAAACJAwAAAAA=&#10;" filled="f" strokecolor="#a3a3a3" strokeweight="2pt">
                  <v:path arrowok="t"/>
                </v:rect>
                <v:rect id="Rectangle 2706" o:spid="_x0000_s2718" style="position:absolute;top:24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o5cgA&#10;AADdAAAADwAAAGRycy9kb3ducmV2LnhtbESPQWvCQBSE7wX/w/IEL6VuIhLb1FVEVDwUaa0evD2y&#10;r0kw+zZmVxP/fbdQ8DjMzDfMdN6ZStyocaVlBfEwAkGcWV1yruDwvX55BeE8ssbKMim4k4P5rPc0&#10;xVTblr/otve5CBB2KSoovK9TKV1WkEE3tDVx8H5sY9AH2eRSN9gGuKnkKIoSabDksFBgTcuCsvP+&#10;ahRsdveP0fM5Psarri0P49Ml/5ygUoN+t3gH4anzj/B/e6sVJJPkDf7eh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2ujlyAAAAN0AAAAPAAAAAAAAAAAAAAAAAJgCAABk&#10;cnMvZG93bnJldi54bWxQSwUGAAAAAAQABAD1AAAAjQMAAAAA&#10;" fillcolor="#191919" stroked="f">
                  <v:path arrowok="t"/>
                </v:rect>
                <v:rect id="Rectangle 2707" o:spid="_x0000_s2719" style="position:absolute;top:42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XpcUA&#10;AADdAAAADwAAAGRycy9kb3ducmV2LnhtbERPy2rCQBTdF/yH4Qpuik4ixUh0FCkqLoq0PhbuLplr&#10;EszcSTOjiX/vLApdHs57vuxMJR7UuNKygngUgSDOrC45V3A6boZTEM4ja6wsk4InOVguem9zTLVt&#10;+YceB5+LEMIuRQWF93UqpcsKMuhGtiYO3NU2Bn2ATS51g20IN5UcR9FEGiw5NBRY02dB2e1wNwq2&#10;++fX+P0Wn+N115anj8tv/p2gUoN+t5qB8NT5f/Gfe6cVTJIk7A9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delxQAAAN0AAAAPAAAAAAAAAAAAAAAAAJgCAABkcnMv&#10;ZG93bnJldi54bWxQSwUGAAAAAAQABAD1AAAAigMAAAAA&#10;" fillcolor="#191919" stroked="f">
                  <v:path arrowok="t"/>
                </v:rect>
                <v:group id="Group 2708" o:spid="_x0000_s2720" style="position:absolute;left:-720;top:6104;width:1804;height:0" coordorigin="-720,6104" coordsize="1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nVze8cAAADd&#10;AAAADwAAAAAAAAAAAAAAAACqAgAAZHJzL2Rvd25yZXYueG1sUEsFBgAAAAAEAAQA+gAAAJ4DAAAA&#10;AA==&#10;">
                  <v:shape id="Freeform 2709" o:spid="_x0000_s2721"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csUA&#10;AADdAAAADwAAAGRycy9kb3ducmV2LnhtbESPzWrDMBCE74G+g9hCb7FcH+LgRDGltNCQXPJTSm6L&#10;tZVNrZWR1MR9+yoQyHGYmW+YZT3aXpzJh86xgucsB0HcON2xUXA8vE/nIEJE1tg7JgV/FKBePUyW&#10;WGl34R2d99GIBOFQoYI2xqGSMjQtWQyZG4iT9+28xZikN1J7vCS47WWR5zNpseO00OJAry01P/tf&#10;qyC8rbvPsLbj1vbutPnypTEbr9TT4/iyABFpjPfwrf2hFczKsoD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ZyxQAAAN0AAAAPAAAAAAAAAAAAAAAAAJgCAABkcnMv&#10;ZG93bnJldi54bWxQSwUGAAAAAAQABAD1AAAAigMAAAAA&#10;" path="m1804,l720,e" filled="f" strokecolor="#191919" strokeweight="2pt">
                    <v:path arrowok="t" o:connecttype="custom" o:connectlocs="1804,0;720,0" o:connectangles="0,0"/>
                  </v:shape>
                  <v:shape id="Freeform 2710" o:spid="_x0000_s2722"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T6cUA&#10;AADdAAAADwAAAGRycy9kb3ducmV2LnhtbESPQWsCMRSE74X+h/AKvdVsW3DLanYppQVFL9qKeHts&#10;ntnFzcuSRF3/vRGEHoeZ+YaZVoPtxIl8aB0reB1lIIhrp1s2Cv5+f14+QISIrLFzTAouFKAqHx+m&#10;WGh35hWd1tGIBOFQoIImxr6QMtQNWQwj1xMnb++8xZikN1J7PCe47eRblo2lxZbTQoM9fTVUH9ZH&#10;qyB8z9tNmNthaTu3W2x9bszCK/X8NHxOQEQa4n/43p5pBeM8f4fbm/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ZPpxQAAAN0AAAAPAAAAAAAAAAAAAAAAAJgCAABkcnMv&#10;ZG93bnJldi54bWxQSwUGAAAAAAQABAD1AAAAigMAAAAA&#10;" path="m720,l1804,e" filled="f" strokecolor="#191919" strokeweight="2pt">
                    <v:path arrowok="t" o:connecttype="custom" o:connectlocs="720,0;1804,0" o:connectangles="0,0"/>
                  </v:shape>
                </v:group>
                <v:group id="Group 2711" o:spid="_x0000_s2723" style="position:absolute;left:-696;top:7904;width:1780;height:0" coordorigin="-696,79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LQ48cAAADd&#10;AAAADwAAAAAAAAAAAAAAAACqAgAAZHJzL2Rvd25yZXYueG1sUEsFBgAAAAAEAAQA+gAAAJ4DAAAA&#10;AA==&#10;">
                  <v:shape id="Freeform 2712" o:spid="_x0000_s2724"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gBsUA&#10;AADdAAAADwAAAGRycy9kb3ducmV2LnhtbESPT4vCMBTE7wt+h/AEL4smiqtSjSJS2T3sxT94fjTP&#10;trR5KU2s9dtvFhb2OMzMb5jNrre16Kj1pWMN04kCQZw5U3Ku4Xo5jlcgfEA2WDsmDS/ysNsO3jaY&#10;GPfkE3XnkIsIYZ+ghiKEJpHSZwVZ9BPXEEfv7lqLIco2l6bFZ4TbWs6UWkiLJceFAhs6FJRV54fV&#10;0Kdz2X2qSn1nPJ+m1fssDZeb1qNhv1+DCNSH//Bf+8toWCy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qAGxQAAAN0AAAAPAAAAAAAAAAAAAAAAAJgCAABkcnMv&#10;ZG93bnJldi54bWxQSwUGAAAAAAQABAD1AAAAigMAAAAA&#10;" path="m1781,l696,e" filled="f" strokecolor="#191919" strokeweight="2pt">
                    <v:path arrowok="t" o:connecttype="custom" o:connectlocs="1781,0;696,0" o:connectangles="0,0"/>
                  </v:shape>
                  <v:shape id="Freeform 2713" o:spid="_x0000_s2725"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ccUA&#10;AADdAAAADwAAAGRycy9kb3ducmV2LnhtbESPQWvCQBSE7wX/w/KEXoruKhIlugmlROyhl2rp+ZF9&#10;JiHZtyG7xvTfu4VCj8PMfMMc8sl2YqTBN441rJYKBHHpTMOVhq/LcbED4QOywc4xafghD3k2ezpg&#10;atydP2k8h0pECPsUNdQh9KmUvqzJol+6njh6VzdYDFEOlTQD3iPcdnKtVCItNhwXauzpraayPd+s&#10;hqnYyPGkWvVR8mZVtC/rIly+tX6eT697EIGm8B/+a78bDcl2m8Dvm/g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D5xxQAAAN0AAAAPAAAAAAAAAAAAAAAAAJgCAABkcnMv&#10;ZG93bnJldi54bWxQSwUGAAAAAAQABAD1AAAAigMAAAAA&#10;" path="m696,l1781,e" filled="f" strokecolor="#191919" strokeweight="2pt">
                    <v:path arrowok="t" o:connecttype="custom" o:connectlocs="696,0;1781,0" o:connectangles="0,0"/>
                  </v:shape>
                </v:group>
                <v:group id="Group 2714" o:spid="_x0000_s2726" style="position:absolute;left:-687;top:9704;width:1771;height:0" coordorigin="-687,9704" coordsize="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BOlMYAAADdAAAADwAAAGRycy9kb3ducmV2LnhtbESPQWvCQBSE7wX/w/KE&#10;3uomSo1EVxGppQcRqoJ4e2SfSTD7NmS3Sfz3riD0OMzMN8xi1ZtKtNS40rKCeBSBIM6sLjlXcDpu&#10;P2YgnEfWWFkmBXdysFoO3haYatvxL7UHn4sAYZeigsL7OpXSZQUZdCNbEwfvahuDPsgml7rBLsBN&#10;JcdRNJUGSw4LBda0KSi7Hf6Mgu8Ou/Uk/mp3t+vmfjl+7s+7mJR6H/brOQhPvf8Pv9o/WsE0SRJ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E6UxgAAAN0A&#10;AAAPAAAAAAAAAAAAAAAAAKoCAABkcnMvZG93bnJldi54bWxQSwUGAAAAAAQABAD6AAAAnQMAAAAA&#10;">
                  <v:shape id="Freeform 2715" o:spid="_x0000_s2727"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gFMMA&#10;AADdAAAADwAAAGRycy9kb3ducmV2LnhtbERP3WrCMBS+F/YO4Qx2I5q6QSvVKFMm24UIVh/g2Bzb&#10;suakJJlWn95cDLz8+P7ny9604kLON5YVTMYJCOLS6oYrBcfDZjQF4QOyxtYyKbiRh+XiZTDHXNsr&#10;7+lShErEEPY5KqhD6HIpfVmTQT+2HXHkztYZDBG6SmqH1xhuWvmeJKk02HBsqLGjdU3lb/FnFGT3&#10;ydeHNpy2hdt+r/a33fa0GSr19tp/zkAE6sNT/O/+0QrSLIt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IgFMMAAADdAAAADwAAAAAAAAAAAAAAAACYAgAAZHJzL2Rv&#10;d25yZXYueG1sUEsFBgAAAAAEAAQA9QAAAIgDAAAAAA==&#10;" path="m1772,l687,e" filled="f" strokecolor="#191919" strokeweight="2pt">
                    <v:path arrowok="t" o:connecttype="custom" o:connectlocs="1772,0;687,0" o:connectangles="0,0"/>
                  </v:shape>
                  <v:shape id="Freeform 2716" o:spid="_x0000_s2728"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Fj8cA&#10;AADdAAAADwAAAGRycy9kb3ducmV2LnhtbESP0WrCQBRE34X+w3KFvkjdWCFpo6tUqdQHKZj2A26z&#10;1ySYvRt2txr9ercg9HGYmTPMfNmbVpzI+caygsk4AUFcWt1wpeD7a/P0AsIHZI2tZVJwIQ/LxcNg&#10;jrm2Z97TqQiViBD2OSqoQ+hyKX1Zk0E/th1x9A7WGQxRukpqh+cIN618TpJUGmw4LtTY0bqm8lj8&#10;GgXZdfI+1YbTtnC7j9X+8rn72YyUehz2bzMQgfrwH763t1pBmmWv8Pc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Y/HAAAA3QAAAA8AAAAAAAAAAAAAAAAAmAIAAGRy&#10;cy9kb3ducmV2LnhtbFBLBQYAAAAABAAEAPUAAACMAwAAAAA=&#10;" path="m687,l1772,e" filled="f" strokecolor="#191919" strokeweight="2pt">
                    <v:path arrowok="t" o:connecttype="custom" o:connectlocs="687,0;1772,0" o:connectangles="0,0"/>
                  </v:shape>
                </v:group>
                <v:group id="Group 2717" o:spid="_x0000_s2729" style="position:absolute;left:-705;top:11504;width:1789;height:0" coordorigin="-705,11504" coordsize="17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ymx8MAAADdAAAADwAAAGRycy9kb3ducmV2LnhtbERPTYvCMBC9C/sfwgh7&#10;07S76Eo1ioi7eBDBuiDehmZsi82kNLGt/94cBI+P971Y9aYSLTWutKwgHkcgiDOrS84V/J9+RzMQ&#10;ziNrrCyTggc5WC0/BgtMtO34SG3qcxFC2CWooPC+TqR0WUEG3djWxIG72sagD7DJpW6wC+Gmkl9R&#10;NJUGSw4NBda0KSi7pXej4K/Dbv0db9v97bp5XE6Tw3kfk1Kfw349B+Gp92/xy73TCqY/s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7KbHwwAAAN0AAAAP&#10;AAAAAAAAAAAAAAAAAKoCAABkcnMvZG93bnJldi54bWxQSwUGAAAAAAQABAD6AAAAmgMAAAAA&#10;">
                  <v:shape id="Freeform 2718" o:spid="_x0000_s2730"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DZMYA&#10;AADdAAAADwAAAGRycy9kb3ducmV2LnhtbESPUUvDQBCE3wv9D8cWfGsv8aHW2GsRwVaRIkZ/wJJb&#10;c6G53Zi7ttFf7xUKfRxm5htmuR58q47Uh0bYQD7LQBFXYhuuDXx9Pk8XoEJEttgKk4FfCrBejUdL&#10;LKyc+IOOZaxVgnAo0ICLsSu0DpUjj2EmHXHyvqX3GJPsa217PCW4b/Vtls21x4bTgsOOnhxV+/Lg&#10;DWy299v87c+J7LXPfqrdu7x22pibyfD4ACrSEK/hS/vFGpjfLXI4v0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3DZMYAAADdAAAADwAAAAAAAAAAAAAAAACYAgAAZHJz&#10;L2Rvd25yZXYueG1sUEsFBgAAAAAEAAQA9QAAAIsDAAAAAA==&#10;" path="m1790,l705,e" filled="f" strokecolor="#191919" strokeweight="2pt">
                    <v:path arrowok="t" o:connecttype="custom" o:connectlocs="1790,0;705,0" o:connectangles="0,0"/>
                  </v:shape>
                  <v:shape id="Freeform 2719" o:spid="_x0000_s2731"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dE8YA&#10;AADdAAAADwAAAGRycy9kb3ducmV2LnhtbESPzWoCQRCE74G8w9CB3HRWD/5sHCUEjAkioskDNDud&#10;ncWd7nVnohuf3hGEHIuq+oqaLTpfqxO1oRI2MOhnoIgLsRWXBr6/lr0JqBCRLdbCZOCPAizmjw8z&#10;zK2ceUenfSxVgnDI0YCLscm1DoUjj6EvDXHyfqT1GJNsS21bPCe4r/Uwy0baY8VpwWFDb46Kw/7X&#10;G3hfTVeD9cWJHLTPjsVmK5+NNub5qXt9ARWpi//he/vDGhiNJ0O4vUlP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9dE8YAAADdAAAADwAAAAAAAAAAAAAAAACYAgAAZHJz&#10;L2Rvd25yZXYueG1sUEsFBgAAAAAEAAQA9QAAAIsDAAAAAA==&#10;" path="m705,l1790,e" filled="f" strokecolor="#191919" strokeweight="2pt">
                    <v:path arrowok="t" o:connecttype="custom" o:connectlocs="705,0;1790,0" o:connectangles="0,0"/>
                  </v:shape>
                </v:group>
                <v:group id="_x0000_s2732" style="position:absolute;left:-696;top:13304;width:1780;height:0" coordorigin="-696,133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PjiwxgAAAN0A&#10;AAAPAAAAAAAAAAAAAAAAAKoCAABkcnMvZG93bnJldi54bWxQSwUGAAAAAAQABAD6AAAAnQMAAAAA&#10;">
                  <v:shape id="Freeform 2721" o:spid="_x0000_s2733"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1usUA&#10;AADdAAAADwAAAGRycy9kb3ducmV2LnhtbESPQWvCQBSE70L/w/IKXqTuKsFKdBWRlHroxVh6fmSf&#10;SUj2bchuY/z3XaHgcZiZb5jtfrStGKj3tWMNi7kCQVw4U3Op4fvy8bYG4QOywdYxabiTh/3uZbLF&#10;1Lgbn2nIQykihH2KGqoQulRKX1Rk0c9dRxy9q+sthij7UpoebxFuW7lUaiUt1hwXKuzoWFHR5L9W&#10;w5glcvhUjfoqOFlkzWyZhcuP1tPX8bABEWgMz/B/+2Q0rN7XCTzexCc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W6xQAAAN0AAAAPAAAAAAAAAAAAAAAAAJgCAABkcnMv&#10;ZG93bnJldi54bWxQSwUGAAAAAAQABAD1AAAAigMAAAAA&#10;" path="m1781,l696,e" filled="f" strokecolor="#191919" strokeweight="2pt">
                    <v:path arrowok="t" o:connecttype="custom" o:connectlocs="1781,0;696,0" o:connectangles="0,0"/>
                  </v:shape>
                  <v:shape id="Freeform 2722" o:spid="_x0000_s2734"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cUA&#10;AADdAAAADwAAAGRycy9kb3ducmV2LnhtbESPT4vCMBTE7wt+h/AEL4smiqtSjSJS2T3sxT94fjTP&#10;trR5KU2s9dtvFhb2OMzMb5jNrre16Kj1pWMN04kCQZw5U3Ku4Xo5jlcgfEA2WDsmDS/ysNsO3jaY&#10;GPfkE3XnkIsIYZ+ghiKEJpHSZwVZ9BPXEEfv7lqLIco2l6bFZ4TbWs6UWkiLJceFAhs6FJRV54fV&#10;0Kdz2X2qSn1nPJ+m1fssDZeb1qNhv1+DCNSH//Bf+8toWCx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9AhxQAAAN0AAAAPAAAAAAAAAAAAAAAAAJgCAABkcnMv&#10;ZG93bnJldi54bWxQSwUGAAAAAAQABAD1AAAAigMAAAAA&#10;" path="m696,l1781,e" filled="f" strokecolor="#191919" strokeweight="2pt">
                    <v:path arrowok="t" o:connecttype="custom" o:connectlocs="696,0;1781,0" o:connectangles="0,0"/>
                  </v:shape>
                </v:group>
                <v:shape id="_x0000_s2735" style="position:absolute;left:1039;top:15104;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4,e" filled="f" strokecolor="#191919" strokeweight="2pt">
                  <v:path arrowok="t" o:connecttype="custom" o:connectlocs="0,0;44,0" o:connectangles="0,0"/>
                </v:shape>
                <v:shape id="_x0000_s2736" style="position:absolute;top:15104;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3nMQA&#10;AADdAAAADwAAAGRycy9kb3ducmV2LnhtbESPQWsCMRSE74X+h/AKXopmFauyNYqIgnirevD42Lxu&#10;VjcvyyZq/PdGEDwOM/MNM51HW4srtb5yrKDfy0AQF05XXCo47NfdCQgfkDXWjknBnTzMZ58fU8y1&#10;u/EfXXehFAnCPkcFJoQml9IXhiz6nmuIk/fvWoshybaUusVbgttaDrJsJC1WnBYMNrQ0VJx3F6sg&#10;28cfHB5Ox0au6sU3reJwezdKdb7i4hdEoBje4Vd7oxWMxpMxPN+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95zEAAAA3QAAAA8AAAAAAAAAAAAAAAAAmAIAAGRycy9k&#10;b3ducmV2LnhtbFBLBQYAAAAABAAEAPUAAACJAwAAAAA=&#10;" path="m,l400,e" filled="f" strokecolor="#191919" strokeweight="2pt">
                  <v:path arrowok="t" o:connecttype="custom" o:connectlocs="0,0;400,0" o:connectangles="0,0"/>
                </v:shape>
                <v:rect id="_x0000_s2737" style="position:absolute;left:400;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QucIA&#10;AADdAAAADwAAAGRycy9kb3ducmV2LnhtbERPTYvCMBC9C/6HMII3TRXU0jUti6Do4kXXy96mzWxb&#10;tpmUJtb6781hwePjfW+zwTSip87VlhUs5hEI4sLqmksFt+/9LAbhPLLGxjIpeJKDLB2Ptpho++AL&#10;9VdfihDCLkEFlfdtIqUrKjLo5rYlDtyv7Qz6ALtS6g4fIdw0chlFa2mw5tBQYUu7ioq/690oyE/n&#10;iz983Q59nJdtY/OfxdmulJpOhs8PEJ4G/xb/u49awXoTh7nhTX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RC5wgAAAN0AAAAPAAAAAAAAAAAAAAAAAJgCAABkcnMvZG93&#10;bnJldi54bWxQSwUGAAAAAAQABAD1AAAAhwMAAAAA&#10;" stroked="f">
                  <v:path arrowok="t"/>
                </v:rect>
                <v:rect id="_x0000_s2738" style="position:absolute;left:380;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KccA&#10;AADdAAAADwAAAGRycy9kb3ducmV2LnhtbESP3UoDMRSE74W+QziF3ojNWmp/1qZFCi3VG3H1AY6b&#10;42bb5GRJ0nZ9eyMIXg4z8w2z2vTOiguF2HpWcD8uQBDXXrfcKPh4390tQMSErNF6JgXfFGGzHtys&#10;sNT+ym90qVIjMoRjiQpMSl0pZawNOYxj3xFn78sHhynL0Egd8JrhzspJUcykw5bzgsGOtobqU3V2&#10;Cuj19vlhfzieXo7aWrOcflbneVBqNOyfHkEk6tN/+K990Apm88US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P3ynHAAAA3QAAAA8AAAAAAAAAAAAAAAAAmAIAAGRy&#10;cy9kb3ducmV2LnhtbFBLBQYAAAAABAAEAPUAAACMAwAAAAA=&#10;" filled="f" strokecolor="#191919" strokeweight="2pt">
                  <v:path arrowok="t"/>
                </v:rect>
              </v:group>
              <v:shape id="_x0000_s2739" type="#_x0000_t202" style="position:absolute;left:343;top:13535;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QBuAIAALo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" o:allowincell="f" filled="f" stroked="f">
                <v:textbox style="layout-flow:vertical;mso-layout-flow-alt:bottom-to-top;mso-next-textbox:#_x0000_s2739"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740" type="#_x0000_t202" style="position:absolute;left:343;top:8267;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7gtQIAALo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" o:allowincell="f" filled="f" stroked="f">
                <v:textbox style="layout-flow:vertical;mso-layout-flow-alt:bottom-to-top;mso-next-textbox:#_x0000_s2740"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741" type="#_x0000_t202" style="position:absolute;left:363;top:11813;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aTtwIAALo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" o:allowincell="f" filled="f" stroked="f">
                <v:textbox style="layout-flow:vertical;mso-layout-flow-alt:bottom-to-top;mso-next-textbox:#_x0000_s2741" inset="0,0,0,0">
                  <w:txbxContent>
                    <w:p w:rsidR="009D7097" w:rsidRDefault="009D7097" w:rsidP="001050CA">
                      <w:pPr>
                        <w:widowControl w:val="0"/>
                        <w:autoSpaceDE w:val="0"/>
                        <w:autoSpaceDN w:val="0"/>
                        <w:adjustRightInd w:val="0"/>
                        <w:spacing w:after="0" w:line="221" w:lineRule="exact"/>
                        <w:ind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742" type="#_x0000_t202" style="position:absolute;left:363;top:10131;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" o:allowincell="f" filled="f" stroked="f">
                <v:textbox style="layout-flow:vertical;mso-layout-flow-alt:bottom-to-top;mso-next-textbox:#_x0000_s2742"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743" type="#_x0000_t202" style="position:absolute;left:366;top:653;width:257;height:16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" o:allowincell="f" filled="f" stroked="f">
                <v:textbox style="layout-flow:vertical;mso-layout-flow-alt:bottom-to-top;mso-next-textbox:#_x0000_s2743"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 xml:space="preserve">Albany State </w:t>
                      </w:r>
                    </w:p>
                  </w:txbxContent>
                </v:textbox>
              </v:shape>
              <v:rect id="_x0000_s2744" style="position:absolute;left:-34;top:4298;width:1060;height:1784" fillcolor="#d8d8d8 [2732]" stroked="f" strokecolor="#f2f2f2 [3041]" strokeweight="3pt">
                <v:shadow on="t" type="perspective" color="#7f7f7f [1601]" opacity=".5" offset="1pt" offset2="-1pt"/>
                <v:textbox style="layout-flow:vertical;mso-layout-flow-alt:bottom-to-top;mso-next-textbox:#_x0000_s2744">
                  <w:txbxContent>
                    <w:p w:rsidR="009D7097" w:rsidRDefault="009D7097" w:rsidP="001050CA">
                      <w:pPr>
                        <w:spacing w:after="0"/>
                        <w:rPr>
                          <w:color w:val="FFFFFF" w:themeColor="background1"/>
                        </w:rPr>
                      </w:pPr>
                      <w:r>
                        <w:rPr>
                          <w:color w:val="FFFFFF" w:themeColor="background1"/>
                        </w:rPr>
                        <w:t xml:space="preserve">  </w:t>
                      </w:r>
                    </w:p>
                    <w:p w:rsidR="009D7097" w:rsidRPr="007A3E3A" w:rsidRDefault="009D7097" w:rsidP="001050CA">
                      <w:pPr>
                        <w:spacing w:after="0"/>
                        <w:rPr>
                          <w:b/>
                          <w:color w:val="000000" w:themeColor="text1"/>
                        </w:rPr>
                      </w:pPr>
                      <w:r w:rsidRPr="007A3E3A">
                        <w:rPr>
                          <w:b/>
                          <w:color w:val="000000" w:themeColor="text1"/>
                        </w:rPr>
                        <w:t>Business</w:t>
                      </w:r>
                    </w:p>
                  </w:txbxContent>
                </v:textbox>
              </v:rect>
              <v:rect id="_x0000_s2745" style="position:absolute;left:-34;top:2513;width:1060;height:1784" fillcolor="#d8d8d8 [2732]" stroked="f" strokecolor="#f2f2f2 [3041]" strokeweight="3pt">
                <v:shadow on="t" type="perspective" color="#7f7f7f [1601]" opacity=".5" offset="1pt" offset2="-1pt"/>
                <v:textbox style="layout-flow:vertical;mso-layout-flow-alt:bottom-to-top;mso-next-textbox:#_x0000_s2745">
                  <w:txbxContent>
                    <w:p w:rsidR="009D7097" w:rsidRPr="00F91ACB" w:rsidRDefault="009D7097" w:rsidP="001050CA">
                      <w:pPr>
                        <w:spacing w:after="0"/>
                        <w:rPr>
                          <w:b/>
                          <w:color w:val="000000" w:themeColor="text1"/>
                        </w:rPr>
                      </w:pPr>
                      <w:r w:rsidRPr="00F91ACB">
                        <w:rPr>
                          <w:b/>
                          <w:color w:val="000000" w:themeColor="text1"/>
                        </w:rPr>
                        <w:t xml:space="preserve">  Arts &amp; Humanities</w:t>
                      </w:r>
                    </w:p>
                  </w:txbxContent>
                </v:textbox>
              </v:rect>
              <v:rect id="_x0000_s2746" style="position:absolute;left:-55;top:6107;width:1060;height:1784" fillcolor="#d8d8d8 [2732]" stroked="f" strokecolor="#f2f2f2 [3041]" strokeweight="3pt">
                <v:shadow on="t" type="perspective" color="#7f7f7f [1601]" opacity=".5" offset="1pt" offset2="-1pt"/>
                <v:textbox style="layout-flow:vertical;mso-layout-flow-alt:bottom-to-top;mso-next-textbox:#_x0000_s2746">
                  <w:txbxContent>
                    <w:p w:rsidR="009D7097" w:rsidRDefault="009D7097" w:rsidP="001050CA">
                      <w:pPr>
                        <w:spacing w:after="0"/>
                        <w:rPr>
                          <w:b/>
                          <w:color w:val="FFFFFF" w:themeColor="background1"/>
                        </w:rPr>
                      </w:pPr>
                    </w:p>
                    <w:p w:rsidR="009D7097" w:rsidRPr="008A57FA" w:rsidRDefault="009D7097" w:rsidP="001050CA">
                      <w:pPr>
                        <w:spacing w:after="0"/>
                        <w:rPr>
                          <w:b/>
                          <w:color w:val="000000" w:themeColor="text1"/>
                        </w:rPr>
                      </w:pPr>
                      <w:r w:rsidRPr="007A3E3A">
                        <w:rPr>
                          <w:b/>
                          <w:color w:val="FFFFFF" w:themeColor="background1"/>
                        </w:rPr>
                        <w:t xml:space="preserve">  </w:t>
                      </w:r>
                      <w:r w:rsidRPr="008A57FA">
                        <w:rPr>
                          <w:b/>
                          <w:color w:val="000000" w:themeColor="text1"/>
                        </w:rPr>
                        <w:t>Education</w:t>
                      </w:r>
                    </w:p>
                  </w:txbxContent>
                </v:textbox>
              </v:rect>
            </v:group>
            <v:rect id="_x0000_s2747" style="position:absolute;left:-10;top:7907;width:1097;height:1800" fillcolor="#404040 [2429]" strokecolor="#f2f2f2 [3041]" strokeweight="3pt">
              <v:shadow on="t" type="perspective" color="#7f7f7f [1601]" opacity=".5" offset="1pt" offset2="-1pt"/>
              <v:textbox style="layout-flow:vertical;mso-layout-flow-alt:bottom-to-top;mso-next-textbox:#_x0000_s2747">
                <w:txbxContent>
                  <w:p w:rsidR="009D7097" w:rsidRPr="008A57FA" w:rsidRDefault="009D7097" w:rsidP="001050CA">
                    <w:pPr>
                      <w:spacing w:after="0"/>
                      <w:rPr>
                        <w:b/>
                        <w:color w:val="FFFFFF" w:themeColor="background1"/>
                      </w:rPr>
                    </w:pPr>
                    <w:r w:rsidRPr="008A57FA">
                      <w:rPr>
                        <w:b/>
                        <w:color w:val="FFFFFF" w:themeColor="background1"/>
                      </w:rPr>
                      <w:t>Sciences &amp; Health Professions</w:t>
                    </w:r>
                  </w:p>
                </w:txbxContent>
              </v:textbox>
            </v:rect>
          </v:group>
        </w:pict>
      </w:r>
      <w:r w:rsidR="001050CA">
        <w:rPr>
          <w:rFonts w:ascii="Century Gothic" w:hAnsi="Century Gothic" w:cs="Century Gothic"/>
          <w:b/>
          <w:bCs/>
          <w:color w:val="191919"/>
          <w:sz w:val="16"/>
          <w:szCs w:val="16"/>
        </w:rPr>
        <w:t>Nursing/Criminal Justice</w:t>
      </w:r>
    </w:p>
    <w:p w:rsidR="001050CA" w:rsidRDefault="001050CA" w:rsidP="001050CA">
      <w:pPr>
        <w:widowControl w:val="0"/>
        <w:autoSpaceDE w:val="0"/>
        <w:autoSpaceDN w:val="0"/>
        <w:adjustRightInd w:val="0"/>
        <w:spacing w:after="0" w:line="130" w:lineRule="exact"/>
        <w:rPr>
          <w:rFonts w:ascii="Century Gothic" w:hAnsi="Century Gothic" w:cs="Century Gothic"/>
          <w:color w:val="000000"/>
          <w:sz w:val="13"/>
          <w:szCs w:val="13"/>
        </w:rPr>
      </w:pPr>
    </w:p>
    <w:p w:rsidR="001050CA" w:rsidRDefault="001050CA" w:rsidP="001050CA">
      <w:pPr>
        <w:widowControl w:val="0"/>
        <w:autoSpaceDE w:val="0"/>
        <w:autoSpaceDN w:val="0"/>
        <w:adjustRightInd w:val="0"/>
        <w:spacing w:after="0" w:line="200" w:lineRule="exact"/>
        <w:rPr>
          <w:rFonts w:ascii="Century Gothic" w:hAnsi="Century Gothic" w:cs="Century Gothic"/>
          <w:color w:val="000000"/>
          <w:sz w:val="20"/>
          <w:szCs w:val="20"/>
        </w:rPr>
      </w:pPr>
    </w:p>
    <w:p w:rsidR="001050CA" w:rsidRDefault="001050CA" w:rsidP="001050CA">
      <w:pPr>
        <w:widowControl w:val="0"/>
        <w:autoSpaceDE w:val="0"/>
        <w:autoSpaceDN w:val="0"/>
        <w:adjustRightInd w:val="0"/>
        <w:spacing w:before="30" w:after="0"/>
        <w:ind w:left="1120"/>
        <w:rPr>
          <w:rFonts w:ascii="Times New Roman" w:hAnsi="Times New Roman"/>
          <w:color w:val="000000"/>
          <w:sz w:val="18"/>
          <w:szCs w:val="18"/>
        </w:rPr>
      </w:pPr>
      <w:r>
        <w:rPr>
          <w:rFonts w:ascii="Times New Roman" w:hAnsi="Times New Roman"/>
          <w:b/>
          <w:bCs/>
          <w:color w:val="191919"/>
          <w:spacing w:val="-2"/>
          <w:sz w:val="18"/>
          <w:szCs w:val="18"/>
        </w:rPr>
        <w:t>Nursin</w:t>
      </w:r>
      <w:r>
        <w:rPr>
          <w:rFonts w:ascii="Times New Roman" w:hAnsi="Times New Roman"/>
          <w:b/>
          <w:bCs/>
          <w:color w:val="191919"/>
          <w:sz w:val="18"/>
          <w:szCs w:val="18"/>
        </w:rPr>
        <w:t>g</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Elective</w:t>
      </w:r>
      <w:r>
        <w:rPr>
          <w:rFonts w:ascii="Times New Roman" w:hAnsi="Times New Roman"/>
          <w:b/>
          <w:bCs/>
          <w:color w:val="191919"/>
          <w:sz w:val="18"/>
          <w:szCs w:val="18"/>
        </w:rPr>
        <w:t>s</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available:</w:t>
      </w:r>
    </w:p>
    <w:tbl>
      <w:tblPr>
        <w:tblW w:w="10360" w:type="dxa"/>
        <w:tblInd w:w="990" w:type="dxa"/>
        <w:tblLayout w:type="fixed"/>
        <w:tblCellMar>
          <w:left w:w="0" w:type="dxa"/>
          <w:right w:w="0" w:type="dxa"/>
        </w:tblCellMar>
        <w:tblLook w:val="0000"/>
        <w:tblPrChange w:id="912" w:author="Tippins, Margie F." w:date="2011-04-06T10:44:00Z">
          <w:tblPr>
            <w:tblW w:w="9805" w:type="dxa"/>
            <w:tblInd w:w="1170" w:type="dxa"/>
            <w:tblLayout w:type="fixed"/>
            <w:tblCellMar>
              <w:left w:w="0" w:type="dxa"/>
              <w:right w:w="0" w:type="dxa"/>
            </w:tblCellMar>
            <w:tblLook w:val="0000"/>
          </w:tblPr>
        </w:tblPrChange>
      </w:tblPr>
      <w:tblGrid>
        <w:gridCol w:w="1015"/>
        <w:gridCol w:w="1039"/>
        <w:gridCol w:w="5138"/>
        <w:gridCol w:w="3168"/>
        <w:tblGridChange w:id="913">
          <w:tblGrid>
            <w:gridCol w:w="816"/>
            <w:gridCol w:w="1020"/>
            <w:gridCol w:w="5044"/>
            <w:gridCol w:w="2925"/>
          </w:tblGrid>
        </w:tblGridChange>
      </w:tblGrid>
      <w:tr w:rsidR="001050CA" w:rsidRPr="007A7452" w:rsidTr="001050CA">
        <w:trPr>
          <w:trHeight w:hRule="exact" w:val="274"/>
          <w:trPrChange w:id="914" w:author="Tippins, Margie F." w:date="2011-04-06T10:44:00Z">
            <w:trPr>
              <w:trHeight w:hRule="exact" w:val="237"/>
            </w:trPr>
          </w:trPrChange>
        </w:trPr>
        <w:tc>
          <w:tcPr>
            <w:tcW w:w="1015" w:type="dxa"/>
            <w:tcBorders>
              <w:top w:val="nil"/>
              <w:left w:val="nil"/>
              <w:bottom w:val="nil"/>
              <w:right w:val="nil"/>
            </w:tcBorders>
            <w:tcPrChange w:id="915" w:author="Tippins, Margie F." w:date="2011-04-06T10:44:00Z">
              <w:tcPr>
                <w:tcW w:w="816"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before="9" w:after="0"/>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Change w:id="916" w:author="Tippins, Margie F." w:date="2011-04-06T10:44:00Z">
              <w:tcPr>
                <w:tcW w:w="1020"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before="9" w:after="0"/>
              <w:ind w:left="303"/>
              <w:rPr>
                <w:rFonts w:ascii="Times New Roman" w:hAnsi="Times New Roman"/>
                <w:sz w:val="24"/>
                <w:szCs w:val="24"/>
              </w:rPr>
            </w:pPr>
            <w:r w:rsidRPr="007A7452">
              <w:rPr>
                <w:rFonts w:ascii="Times New Roman" w:hAnsi="Times New Roman"/>
                <w:color w:val="191919"/>
                <w:spacing w:val="-2"/>
                <w:sz w:val="18"/>
                <w:szCs w:val="18"/>
              </w:rPr>
              <w:t>4</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138" w:type="dxa"/>
            <w:tcBorders>
              <w:top w:val="nil"/>
              <w:left w:val="nil"/>
              <w:bottom w:val="nil"/>
              <w:right w:val="nil"/>
            </w:tcBorders>
            <w:tcPrChange w:id="917" w:author="Tippins, Margie F." w:date="2011-04-06T10:44:00Z">
              <w:tcPr>
                <w:tcW w:w="5044"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before="9" w:after="0"/>
              <w:ind w:left="364"/>
              <w:rPr>
                <w:rFonts w:ascii="Times New Roman" w:hAnsi="Times New Roman"/>
                <w:sz w:val="24"/>
                <w:szCs w:val="24"/>
              </w:rPr>
            </w:pPr>
            <w:r w:rsidRPr="007A7452">
              <w:rPr>
                <w:rFonts w:ascii="Times New Roman" w:hAnsi="Times New Roman"/>
                <w:color w:val="191919"/>
                <w:spacing w:val="-2"/>
                <w:sz w:val="18"/>
                <w:szCs w:val="18"/>
              </w:rPr>
              <w:t>Directe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Study</w:t>
            </w:r>
          </w:p>
        </w:tc>
        <w:tc>
          <w:tcPr>
            <w:tcW w:w="3168" w:type="dxa"/>
            <w:tcBorders>
              <w:top w:val="nil"/>
              <w:left w:val="nil"/>
              <w:bottom w:val="nil"/>
              <w:right w:val="nil"/>
            </w:tcBorders>
            <w:tcPrChange w:id="918" w:author="Tippins, Margie F." w:date="2011-04-06T10:44:00Z">
              <w:tcPr>
                <w:tcW w:w="2925"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pacing w:val="-2"/>
                <w:sz w:val="18"/>
                <w:szCs w:val="18"/>
              </w:rPr>
              <w:t>Hour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vary</w:t>
            </w:r>
          </w:p>
        </w:tc>
      </w:tr>
      <w:tr w:rsidR="001050CA" w:rsidRPr="007A7452" w:rsidTr="001050CA">
        <w:trPr>
          <w:trHeight w:hRule="exact" w:val="249"/>
          <w:trPrChange w:id="919" w:author="Tippins, Margie F." w:date="2011-04-06T10:44:00Z">
            <w:trPr>
              <w:trHeight w:hRule="exact" w:val="216"/>
            </w:trPr>
          </w:trPrChange>
        </w:trPr>
        <w:tc>
          <w:tcPr>
            <w:tcW w:w="1015" w:type="dxa"/>
            <w:tcBorders>
              <w:top w:val="nil"/>
              <w:left w:val="nil"/>
              <w:bottom w:val="nil"/>
              <w:right w:val="nil"/>
            </w:tcBorders>
            <w:tcPrChange w:id="920" w:author="Tippins, Margie F." w:date="2011-04-06T10:44:00Z">
              <w:tcPr>
                <w:tcW w:w="816"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Change w:id="921" w:author="Tippins, Margie F." w:date="2011-04-06T10:44:00Z">
              <w:tcPr>
                <w:tcW w:w="1020"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03"/>
              <w:rPr>
                <w:rFonts w:ascii="Times New Roman" w:hAnsi="Times New Roman"/>
                <w:sz w:val="24"/>
                <w:szCs w:val="24"/>
              </w:rPr>
            </w:pPr>
            <w:r w:rsidRPr="007A7452">
              <w:rPr>
                <w:rFonts w:ascii="Times New Roman" w:hAnsi="Times New Roman"/>
                <w:color w:val="191919"/>
                <w:spacing w:val="-2"/>
                <w:sz w:val="18"/>
                <w:szCs w:val="18"/>
              </w:rPr>
              <w:t>3010</w:t>
            </w:r>
          </w:p>
        </w:tc>
        <w:tc>
          <w:tcPr>
            <w:tcW w:w="5138" w:type="dxa"/>
            <w:tcBorders>
              <w:top w:val="nil"/>
              <w:left w:val="nil"/>
              <w:bottom w:val="nil"/>
              <w:right w:val="nil"/>
            </w:tcBorders>
            <w:tcPrChange w:id="922" w:author="Tippins, Margie F." w:date="2011-04-06T10:44:00Z">
              <w:tcPr>
                <w:tcW w:w="5044"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Junio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Change w:id="923" w:author="Tippins, Margie F." w:date="2011-04-06T10:44:00Z">
              <w:tcPr>
                <w:tcW w:w="2925"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1050CA" w:rsidRPr="007A7452" w:rsidTr="001050CA">
        <w:trPr>
          <w:trHeight w:hRule="exact" w:val="249"/>
          <w:trPrChange w:id="924" w:author="Tippins, Margie F." w:date="2011-04-06T10:44:00Z">
            <w:trPr>
              <w:trHeight w:hRule="exact" w:val="216"/>
            </w:trPr>
          </w:trPrChange>
        </w:trPr>
        <w:tc>
          <w:tcPr>
            <w:tcW w:w="1015" w:type="dxa"/>
            <w:tcBorders>
              <w:top w:val="nil"/>
              <w:left w:val="nil"/>
              <w:bottom w:val="nil"/>
              <w:right w:val="nil"/>
            </w:tcBorders>
            <w:tcPrChange w:id="925" w:author="Tippins, Margie F." w:date="2011-04-06T10:44:00Z">
              <w:tcPr>
                <w:tcW w:w="816"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Change w:id="926" w:author="Tippins, Margie F." w:date="2011-04-06T10:44:00Z">
              <w:tcPr>
                <w:tcW w:w="1020"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03"/>
              <w:rPr>
                <w:rFonts w:ascii="Times New Roman" w:hAnsi="Times New Roman"/>
                <w:sz w:val="24"/>
                <w:szCs w:val="24"/>
              </w:rPr>
            </w:pPr>
            <w:r w:rsidRPr="007A7452">
              <w:rPr>
                <w:rFonts w:ascii="Times New Roman" w:hAnsi="Times New Roman"/>
                <w:color w:val="191919"/>
                <w:spacing w:val="-2"/>
                <w:sz w:val="18"/>
                <w:szCs w:val="18"/>
              </w:rPr>
              <w:t>4010</w:t>
            </w:r>
          </w:p>
        </w:tc>
        <w:tc>
          <w:tcPr>
            <w:tcW w:w="5138" w:type="dxa"/>
            <w:tcBorders>
              <w:top w:val="nil"/>
              <w:left w:val="nil"/>
              <w:bottom w:val="nil"/>
              <w:right w:val="nil"/>
            </w:tcBorders>
            <w:tcPrChange w:id="927" w:author="Tippins, Margie F." w:date="2011-04-06T10:44:00Z">
              <w:tcPr>
                <w:tcW w:w="5044"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Change w:id="928" w:author="Tippins, Margie F." w:date="2011-04-06T10:44:00Z">
              <w:tcPr>
                <w:tcW w:w="2925"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1050CA" w:rsidRPr="007A7452" w:rsidTr="001050CA">
        <w:trPr>
          <w:trHeight w:hRule="exact" w:val="249"/>
          <w:trPrChange w:id="929" w:author="Tippins, Margie F." w:date="2011-04-06T10:44:00Z">
            <w:trPr>
              <w:trHeight w:hRule="exact" w:val="216"/>
            </w:trPr>
          </w:trPrChange>
        </w:trPr>
        <w:tc>
          <w:tcPr>
            <w:tcW w:w="1015" w:type="dxa"/>
            <w:tcBorders>
              <w:top w:val="nil"/>
              <w:left w:val="nil"/>
              <w:bottom w:val="nil"/>
              <w:right w:val="nil"/>
            </w:tcBorders>
            <w:tcPrChange w:id="930" w:author="Tippins, Margie F." w:date="2011-04-06T10:44:00Z">
              <w:tcPr>
                <w:tcW w:w="816"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Change w:id="931" w:author="Tippins, Margie F." w:date="2011-04-06T10:44:00Z">
              <w:tcPr>
                <w:tcW w:w="1020"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03"/>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138" w:type="dxa"/>
            <w:tcBorders>
              <w:top w:val="nil"/>
              <w:left w:val="nil"/>
              <w:bottom w:val="nil"/>
              <w:right w:val="nil"/>
            </w:tcBorders>
            <w:tcPrChange w:id="932" w:author="Tippins, Margie F." w:date="2011-04-06T10:44:00Z">
              <w:tcPr>
                <w:tcW w:w="5044"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3168" w:type="dxa"/>
            <w:tcBorders>
              <w:top w:val="nil"/>
              <w:left w:val="nil"/>
              <w:bottom w:val="nil"/>
              <w:right w:val="nil"/>
            </w:tcBorders>
            <w:tcPrChange w:id="933" w:author="Tippins, Margie F." w:date="2011-04-06T10:44:00Z">
              <w:tcPr>
                <w:tcW w:w="2925"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249"/>
          <w:trPrChange w:id="934" w:author="Tippins, Margie F." w:date="2011-04-06T10:44:00Z">
            <w:trPr>
              <w:trHeight w:hRule="exact" w:val="216"/>
            </w:trPr>
          </w:trPrChange>
        </w:trPr>
        <w:tc>
          <w:tcPr>
            <w:tcW w:w="1015" w:type="dxa"/>
            <w:tcBorders>
              <w:top w:val="nil"/>
              <w:left w:val="nil"/>
              <w:bottom w:val="nil"/>
              <w:right w:val="nil"/>
            </w:tcBorders>
            <w:tcPrChange w:id="935" w:author="Tippins, Margie F." w:date="2011-04-06T10:44:00Z">
              <w:tcPr>
                <w:tcW w:w="816"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Change w:id="936" w:author="Tippins, Margie F." w:date="2011-04-06T10:44:00Z">
              <w:tcPr>
                <w:tcW w:w="1020"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03"/>
              <w:rPr>
                <w:rFonts w:ascii="Times New Roman" w:hAnsi="Times New Roman"/>
                <w:sz w:val="24"/>
                <w:szCs w:val="24"/>
              </w:rPr>
            </w:pPr>
            <w:r w:rsidRPr="007A7452">
              <w:rPr>
                <w:rFonts w:ascii="Times New Roman" w:hAnsi="Times New Roman"/>
                <w:color w:val="191919"/>
                <w:spacing w:val="-2"/>
                <w:sz w:val="18"/>
                <w:szCs w:val="18"/>
              </w:rPr>
              <w:t>2121</w:t>
            </w:r>
          </w:p>
        </w:tc>
        <w:tc>
          <w:tcPr>
            <w:tcW w:w="5138" w:type="dxa"/>
            <w:tcBorders>
              <w:top w:val="nil"/>
              <w:left w:val="nil"/>
              <w:bottom w:val="nil"/>
              <w:right w:val="nil"/>
            </w:tcBorders>
            <w:tcPrChange w:id="937" w:author="Tippins, Margie F." w:date="2011-04-06T10:44:00Z">
              <w:tcPr>
                <w:tcW w:w="5044"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proofErr w:type="spellStart"/>
            <w:r w:rsidRPr="007A7452">
              <w:rPr>
                <w:rFonts w:ascii="Times New Roman" w:hAnsi="Times New Roman"/>
                <w:color w:val="191919"/>
                <w:spacing w:val="-2"/>
                <w:sz w:val="18"/>
                <w:szCs w:val="18"/>
              </w:rPr>
              <w:t>Pathophysiology</w:t>
            </w:r>
            <w:proofErr w:type="spellEnd"/>
          </w:p>
        </w:tc>
        <w:tc>
          <w:tcPr>
            <w:tcW w:w="3168" w:type="dxa"/>
            <w:tcBorders>
              <w:top w:val="nil"/>
              <w:left w:val="nil"/>
              <w:bottom w:val="nil"/>
              <w:right w:val="nil"/>
            </w:tcBorders>
            <w:tcPrChange w:id="938" w:author="Tippins, Margie F." w:date="2011-04-06T10:44:00Z">
              <w:tcPr>
                <w:tcW w:w="2925"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1050CA" w:rsidRPr="007A7452" w:rsidTr="001050CA">
        <w:trPr>
          <w:trHeight w:hRule="exact" w:val="344"/>
          <w:trPrChange w:id="939" w:author="Tippins, Margie F." w:date="2011-04-06T10:44:00Z">
            <w:trPr>
              <w:trHeight w:hRule="exact" w:val="298"/>
            </w:trPr>
          </w:trPrChange>
        </w:trPr>
        <w:tc>
          <w:tcPr>
            <w:tcW w:w="1015" w:type="dxa"/>
            <w:tcBorders>
              <w:top w:val="nil"/>
              <w:left w:val="nil"/>
              <w:bottom w:val="nil"/>
              <w:right w:val="nil"/>
            </w:tcBorders>
            <w:tcPrChange w:id="940" w:author="Tippins, Margie F." w:date="2011-04-06T10:44:00Z">
              <w:tcPr>
                <w:tcW w:w="816"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4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Change w:id="941" w:author="Tippins, Margie F." w:date="2011-04-06T10:44:00Z">
              <w:tcPr>
                <w:tcW w:w="1020"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03"/>
              <w:rPr>
                <w:rFonts w:ascii="Times New Roman" w:hAnsi="Times New Roman"/>
                <w:sz w:val="24"/>
                <w:szCs w:val="24"/>
              </w:rPr>
            </w:pPr>
            <w:r w:rsidRPr="007A7452">
              <w:rPr>
                <w:rFonts w:ascii="Times New Roman" w:hAnsi="Times New Roman"/>
                <w:color w:val="191919"/>
                <w:spacing w:val="-2"/>
                <w:sz w:val="18"/>
                <w:szCs w:val="18"/>
              </w:rPr>
              <w:t>2212</w:t>
            </w:r>
          </w:p>
        </w:tc>
        <w:tc>
          <w:tcPr>
            <w:tcW w:w="5138" w:type="dxa"/>
            <w:tcBorders>
              <w:top w:val="nil"/>
              <w:left w:val="nil"/>
              <w:bottom w:val="nil"/>
              <w:right w:val="nil"/>
            </w:tcBorders>
            <w:tcPrChange w:id="942" w:author="Tippins, Margie F." w:date="2011-04-06T10:44:00Z">
              <w:tcPr>
                <w:tcW w:w="5044"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Assessment</w:t>
            </w:r>
          </w:p>
        </w:tc>
        <w:tc>
          <w:tcPr>
            <w:tcW w:w="3168" w:type="dxa"/>
            <w:tcBorders>
              <w:top w:val="nil"/>
              <w:left w:val="nil"/>
              <w:bottom w:val="nil"/>
              <w:right w:val="nil"/>
            </w:tcBorders>
            <w:tcPrChange w:id="943" w:author="Tippins, Margie F." w:date="2011-04-06T10:44:00Z">
              <w:tcPr>
                <w:tcW w:w="2925" w:type="dxa"/>
                <w:tcBorders>
                  <w:top w:val="nil"/>
                  <w:left w:val="nil"/>
                  <w:bottom w:val="nil"/>
                  <w:right w:val="nil"/>
                </w:tcBorders>
              </w:tcPr>
            </w:tcPrChange>
          </w:tcPr>
          <w:p w:rsidR="001050CA" w:rsidRPr="007A7452" w:rsidRDefault="001050CA" w:rsidP="001050C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bl>
    <w:p w:rsidR="001050CA" w:rsidRDefault="001050CA" w:rsidP="001050CA">
      <w:pPr>
        <w:widowControl w:val="0"/>
        <w:autoSpaceDE w:val="0"/>
        <w:autoSpaceDN w:val="0"/>
        <w:adjustRightInd w:val="0"/>
        <w:spacing w:before="2" w:after="0" w:line="120" w:lineRule="exact"/>
        <w:rPr>
          <w:rFonts w:ascii="Times New Roman" w:hAnsi="Times New Roman"/>
          <w:sz w:val="12"/>
          <w:szCs w:val="12"/>
        </w:rPr>
      </w:pPr>
    </w:p>
    <w:p w:rsidR="001050CA" w:rsidRDefault="001050CA" w:rsidP="001050CA">
      <w:pPr>
        <w:widowControl w:val="0"/>
        <w:tabs>
          <w:tab w:val="left" w:pos="10620"/>
        </w:tabs>
        <w:autoSpaceDE w:val="0"/>
        <w:autoSpaceDN w:val="0"/>
        <w:adjustRightInd w:val="0"/>
        <w:spacing w:after="0"/>
        <w:ind w:left="1170"/>
        <w:rPr>
          <w:ins w:id="944" w:author="Tippins, Margie F." w:date="2011-04-06T10:48:00Z"/>
          <w:rFonts w:ascii="Times New Roman" w:hAnsi="Times New Roman"/>
          <w:b/>
          <w:bCs/>
          <w:color w:val="191919"/>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n</w:t>
      </w:r>
      <w:ins w:id="945" w:author="Tippins, Margie F." w:date="2011-04-06T10:48:00Z">
        <w:r>
          <w:rPr>
            <w:rFonts w:ascii="Times New Roman" w:hAnsi="Times New Roman"/>
            <w:b/>
            <w:bCs/>
            <w:color w:val="191919"/>
            <w:sz w:val="18"/>
            <w:szCs w:val="18"/>
          </w:rPr>
          <w:t>127</w:t>
        </w:r>
      </w:ins>
    </w:p>
    <w:p w:rsidR="001050CA" w:rsidRDefault="001050CA" w:rsidP="001050CA">
      <w:pPr>
        <w:widowControl w:val="0"/>
        <w:tabs>
          <w:tab w:val="left" w:pos="10620"/>
        </w:tabs>
        <w:autoSpaceDE w:val="0"/>
        <w:autoSpaceDN w:val="0"/>
        <w:adjustRightInd w:val="0"/>
        <w:spacing w:after="0"/>
        <w:ind w:left="1170"/>
        <w:rPr>
          <w:rFonts w:ascii="Times New Roman" w:hAnsi="Times New Roman"/>
          <w:b/>
          <w:bCs/>
          <w:color w:val="191919"/>
          <w:sz w:val="18"/>
          <w:szCs w:val="18"/>
        </w:rPr>
      </w:pPr>
    </w:p>
    <w:p w:rsidR="001050CA" w:rsidRDefault="001050CA" w:rsidP="001050CA">
      <w:pPr>
        <w:widowControl w:val="0"/>
        <w:tabs>
          <w:tab w:val="left" w:pos="10620"/>
        </w:tabs>
        <w:autoSpaceDE w:val="0"/>
        <w:autoSpaceDN w:val="0"/>
        <w:adjustRightInd w:val="0"/>
        <w:spacing w:after="0"/>
        <w:rPr>
          <w:ins w:id="946" w:author="Tippins, Margie F." w:date="2011-04-06T11:00:00Z"/>
          <w:rFonts w:ascii="Times New Roman" w:hAnsi="Times New Roman"/>
          <w:b/>
          <w:bCs/>
          <w:color w:val="191919"/>
          <w:sz w:val="18"/>
          <w:szCs w:val="18"/>
        </w:rPr>
      </w:pPr>
    </w:p>
    <w:p w:rsidR="001050CA" w:rsidRPr="00485269" w:rsidRDefault="00AE60A2" w:rsidP="001050CA">
      <w:pPr>
        <w:widowControl w:val="0"/>
        <w:tabs>
          <w:tab w:val="left" w:pos="10620"/>
        </w:tabs>
        <w:autoSpaceDE w:val="0"/>
        <w:autoSpaceDN w:val="0"/>
        <w:adjustRightInd w:val="0"/>
        <w:spacing w:after="0"/>
        <w:ind w:left="1170"/>
        <w:rPr>
          <w:rFonts w:ascii="Times New Roman" w:hAnsi="Times New Roman"/>
          <w:color w:val="000000"/>
          <w:sz w:val="28"/>
          <w:szCs w:val="28"/>
          <w:rPrChange w:id="947" w:author="Tippins, Margie F." w:date="2011-04-06T11:01:00Z">
            <w:rPr>
              <w:rFonts w:ascii="Times New Roman" w:hAnsi="Times New Roman"/>
              <w:color w:val="000000"/>
              <w:sz w:val="18"/>
              <w:szCs w:val="18"/>
            </w:rPr>
          </w:rPrChange>
        </w:rPr>
      </w:pPr>
      <w:ins w:id="948" w:author="Tippins, Margie F." w:date="2011-04-06T10:59:00Z">
        <w:r w:rsidRPr="00AE60A2">
          <w:rPr>
            <w:rFonts w:ascii="Times New Roman" w:hAnsi="Times New Roman"/>
            <w:b/>
            <w:bCs/>
            <w:color w:val="191919"/>
            <w:sz w:val="28"/>
            <w:szCs w:val="28"/>
            <w:rPrChange w:id="949" w:author="Tippins, Margie F." w:date="2011-04-06T11:01:00Z">
              <w:rPr>
                <w:rFonts w:ascii="Times New Roman" w:hAnsi="Times New Roman"/>
                <w:b/>
                <w:bCs/>
                <w:color w:val="191919"/>
                <w:sz w:val="18"/>
                <w:szCs w:val="18"/>
              </w:rPr>
            </w:rPrChange>
          </w:rPr>
          <w:t xml:space="preserve">MOVE </w:t>
        </w:r>
      </w:ins>
      <w:ins w:id="950" w:author="Tippins, Margie F." w:date="2011-04-06T11:00:00Z">
        <w:r w:rsidRPr="00AE60A2">
          <w:rPr>
            <w:rFonts w:ascii="Times New Roman" w:hAnsi="Times New Roman"/>
            <w:b/>
            <w:bCs/>
            <w:color w:val="191919"/>
            <w:sz w:val="28"/>
            <w:szCs w:val="28"/>
            <w:rPrChange w:id="951" w:author="Tippins, Margie F." w:date="2011-04-06T11:01:00Z">
              <w:rPr>
                <w:rFonts w:ascii="Times New Roman" w:hAnsi="Times New Roman"/>
                <w:b/>
                <w:bCs/>
                <w:color w:val="191919"/>
                <w:sz w:val="18"/>
                <w:szCs w:val="18"/>
              </w:rPr>
            </w:rPrChange>
          </w:rPr>
          <w:t xml:space="preserve">THESE PROGRAMS </w:t>
        </w:r>
      </w:ins>
      <w:ins w:id="952" w:author="Tippins, Margie F." w:date="2011-04-06T10:59:00Z">
        <w:r w:rsidRPr="00AE60A2">
          <w:rPr>
            <w:rFonts w:ascii="Times New Roman" w:hAnsi="Times New Roman"/>
            <w:b/>
            <w:bCs/>
            <w:color w:val="191919"/>
            <w:sz w:val="28"/>
            <w:szCs w:val="28"/>
            <w:rPrChange w:id="953" w:author="Tippins, Margie F." w:date="2011-04-06T11:01:00Z">
              <w:rPr>
                <w:rFonts w:ascii="Times New Roman" w:hAnsi="Times New Roman"/>
                <w:b/>
                <w:bCs/>
                <w:color w:val="191919"/>
                <w:sz w:val="18"/>
                <w:szCs w:val="18"/>
              </w:rPr>
            </w:rPrChange>
          </w:rPr>
          <w:t>TO NATURAL SCIENCES SECTION</w:t>
        </w:r>
      </w:ins>
      <w:r w:rsidRPr="00AE60A2">
        <w:rPr>
          <w:rFonts w:ascii="Times New Roman" w:hAnsi="Times New Roman"/>
          <w:b/>
          <w:bCs/>
          <w:color w:val="191919"/>
          <w:sz w:val="28"/>
          <w:szCs w:val="28"/>
          <w:rPrChange w:id="954" w:author="Tippins, Margie F." w:date="2011-04-06T11:01:00Z">
            <w:rPr>
              <w:rFonts w:ascii="Times New Roman" w:hAnsi="Times New Roman"/>
              <w:b/>
              <w:bCs/>
              <w:color w:val="191919"/>
              <w:sz w:val="18"/>
              <w:szCs w:val="18"/>
            </w:rPr>
          </w:rPrChange>
        </w:rPr>
        <w:tab/>
      </w:r>
    </w:p>
    <w:p w:rsidR="001050CA" w:rsidRDefault="001050CA" w:rsidP="001050CA">
      <w:pPr>
        <w:widowControl w:val="0"/>
        <w:autoSpaceDE w:val="0"/>
        <w:autoSpaceDN w:val="0"/>
        <w:adjustRightInd w:val="0"/>
        <w:spacing w:before="9" w:after="0" w:line="240" w:lineRule="exact"/>
        <w:rPr>
          <w:rFonts w:ascii="Times New Roman" w:hAnsi="Times New Roman"/>
          <w:color w:val="000000"/>
          <w:sz w:val="24"/>
          <w:szCs w:val="24"/>
        </w:rPr>
      </w:pPr>
    </w:p>
    <w:p w:rsidR="001050CA" w:rsidDel="0088691F" w:rsidRDefault="001050CA" w:rsidP="001050CA">
      <w:pPr>
        <w:widowControl w:val="0"/>
        <w:autoSpaceDE w:val="0"/>
        <w:autoSpaceDN w:val="0"/>
        <w:adjustRightInd w:val="0"/>
        <w:spacing w:before="20" w:after="0"/>
        <w:ind w:left="1120" w:right="940"/>
        <w:jc w:val="both"/>
        <w:rPr>
          <w:del w:id="955" w:author="Tippins, Margie F." w:date="2011-04-06T10:59:00Z"/>
          <w:rFonts w:ascii="Times New Roman" w:hAnsi="Times New Roman"/>
          <w:color w:val="000000"/>
          <w:sz w:val="18"/>
          <w:szCs w:val="18"/>
        </w:rPr>
      </w:pPr>
      <w:del w:id="956" w:author="Tippins, Margie F." w:date="2011-04-06T10:59:00Z">
        <w:r w:rsidDel="0088691F">
          <w:rPr>
            <w:rFonts w:ascii="Times New Roman" w:hAnsi="Times New Roman"/>
            <w:b/>
            <w:bCs/>
            <w:color w:val="191919"/>
            <w:spacing w:val="-2"/>
            <w:sz w:val="24"/>
            <w:szCs w:val="24"/>
          </w:rPr>
          <w:delText>P</w:delText>
        </w:r>
        <w:r w:rsidDel="0088691F">
          <w:rPr>
            <w:rFonts w:ascii="Times New Roman" w:hAnsi="Times New Roman"/>
            <w:b/>
            <w:bCs/>
            <w:color w:val="191919"/>
            <w:spacing w:val="-2"/>
            <w:sz w:val="18"/>
            <w:szCs w:val="18"/>
          </w:rPr>
          <w:delText>RE</w:delText>
        </w:r>
        <w:r w:rsidDel="0088691F">
          <w:rPr>
            <w:rFonts w:ascii="Times New Roman" w:hAnsi="Times New Roman"/>
            <w:b/>
            <w:bCs/>
            <w:color w:val="191919"/>
            <w:spacing w:val="-2"/>
            <w:sz w:val="24"/>
            <w:szCs w:val="24"/>
          </w:rPr>
          <w:delText>-M</w:delText>
        </w:r>
        <w:r w:rsidDel="0088691F">
          <w:rPr>
            <w:rFonts w:ascii="Times New Roman" w:hAnsi="Times New Roman"/>
            <w:b/>
            <w:bCs/>
            <w:color w:val="191919"/>
            <w:spacing w:val="-2"/>
            <w:sz w:val="18"/>
            <w:szCs w:val="18"/>
          </w:rPr>
          <w:delText>EDICINE</w:delText>
        </w:r>
      </w:del>
    </w:p>
    <w:p w:rsidR="001050CA" w:rsidDel="0088691F" w:rsidRDefault="001050CA" w:rsidP="001050CA">
      <w:pPr>
        <w:widowControl w:val="0"/>
        <w:autoSpaceDE w:val="0"/>
        <w:autoSpaceDN w:val="0"/>
        <w:adjustRightInd w:val="0"/>
        <w:spacing w:before="30" w:after="0" w:line="250" w:lineRule="auto"/>
        <w:ind w:left="1120" w:right="89"/>
        <w:jc w:val="both"/>
        <w:rPr>
          <w:del w:id="957" w:author="Tippins, Margie F." w:date="2011-04-06T10:59:00Z"/>
          <w:rFonts w:ascii="Times New Roman" w:hAnsi="Times New Roman"/>
          <w:color w:val="000000"/>
          <w:sz w:val="18"/>
          <w:szCs w:val="18"/>
        </w:rPr>
      </w:pPr>
      <w:del w:id="958" w:author="Tippins, Margie F." w:date="2011-04-06T10:59:00Z">
        <w:r w:rsidDel="0088691F">
          <w:rPr>
            <w:rFonts w:ascii="Times New Roman" w:hAnsi="Times New Roman"/>
            <w:color w:val="191919"/>
            <w:spacing w:val="-2"/>
            <w:sz w:val="18"/>
            <w:szCs w:val="18"/>
          </w:rPr>
          <w:delText>Admissio</w:delText>
        </w:r>
        <w:r w:rsidDel="0088691F">
          <w:rPr>
            <w:rFonts w:ascii="Times New Roman" w:hAnsi="Times New Roman"/>
            <w:color w:val="191919"/>
            <w:sz w:val="18"/>
            <w:szCs w:val="18"/>
          </w:rPr>
          <w:delText>n</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t</w:delText>
        </w:r>
        <w:r w:rsidDel="0088691F">
          <w:rPr>
            <w:rFonts w:ascii="Times New Roman" w:hAnsi="Times New Roman"/>
            <w:color w:val="191919"/>
            <w:sz w:val="18"/>
            <w:szCs w:val="18"/>
          </w:rPr>
          <w:delText>o</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medica</w:delText>
        </w:r>
        <w:r w:rsidDel="0088691F">
          <w:rPr>
            <w:rFonts w:ascii="Times New Roman" w:hAnsi="Times New Roman"/>
            <w:color w:val="191919"/>
            <w:sz w:val="18"/>
            <w:szCs w:val="18"/>
          </w:rPr>
          <w:delText>l</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schoo</w:delText>
        </w:r>
        <w:r w:rsidDel="0088691F">
          <w:rPr>
            <w:rFonts w:ascii="Times New Roman" w:hAnsi="Times New Roman"/>
            <w:color w:val="191919"/>
            <w:sz w:val="18"/>
            <w:szCs w:val="18"/>
          </w:rPr>
          <w:delText>l</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usuall</w:delText>
        </w:r>
        <w:r w:rsidDel="0088691F">
          <w:rPr>
            <w:rFonts w:ascii="Times New Roman" w:hAnsi="Times New Roman"/>
            <w:color w:val="191919"/>
            <w:sz w:val="18"/>
            <w:szCs w:val="18"/>
          </w:rPr>
          <w:delText>y</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require</w:delText>
        </w:r>
        <w:r w:rsidDel="0088691F">
          <w:rPr>
            <w:rFonts w:ascii="Times New Roman" w:hAnsi="Times New Roman"/>
            <w:color w:val="191919"/>
            <w:sz w:val="18"/>
            <w:szCs w:val="18"/>
          </w:rPr>
          <w:delText>s</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minimu</w:delText>
        </w:r>
        <w:r w:rsidDel="0088691F">
          <w:rPr>
            <w:rFonts w:ascii="Times New Roman" w:hAnsi="Times New Roman"/>
            <w:color w:val="191919"/>
            <w:sz w:val="18"/>
            <w:szCs w:val="18"/>
          </w:rPr>
          <w:delText>m</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thre</w:delText>
        </w:r>
        <w:r w:rsidDel="0088691F">
          <w:rPr>
            <w:rFonts w:ascii="Times New Roman" w:hAnsi="Times New Roman"/>
            <w:color w:val="191919"/>
            <w:sz w:val="18"/>
            <w:szCs w:val="18"/>
          </w:rPr>
          <w:delText>e</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year</w:delText>
        </w:r>
        <w:r w:rsidDel="0088691F">
          <w:rPr>
            <w:rFonts w:ascii="Times New Roman" w:hAnsi="Times New Roman"/>
            <w:color w:val="191919"/>
            <w:sz w:val="18"/>
            <w:szCs w:val="18"/>
          </w:rPr>
          <w:delText>s</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unde</w:delText>
        </w:r>
        <w:r w:rsidDel="0088691F">
          <w:rPr>
            <w:rFonts w:ascii="Times New Roman" w:hAnsi="Times New Roman"/>
            <w:color w:val="191919"/>
            <w:spacing w:val="-5"/>
            <w:sz w:val="18"/>
            <w:szCs w:val="18"/>
          </w:rPr>
          <w:delText>r</w:delText>
        </w:r>
        <w:r w:rsidDel="0088691F">
          <w:rPr>
            <w:rFonts w:ascii="Times New Roman" w:hAnsi="Times New Roman"/>
            <w:color w:val="191919"/>
            <w:spacing w:val="-2"/>
            <w:sz w:val="18"/>
            <w:szCs w:val="18"/>
          </w:rPr>
          <w:delText>graduat</w:delText>
        </w:r>
        <w:r w:rsidDel="0088691F">
          <w:rPr>
            <w:rFonts w:ascii="Times New Roman" w:hAnsi="Times New Roman"/>
            <w:color w:val="191919"/>
            <w:sz w:val="18"/>
            <w:szCs w:val="18"/>
          </w:rPr>
          <w:delText>e</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stud</w:delText>
        </w:r>
        <w:r w:rsidDel="0088691F">
          <w:rPr>
            <w:rFonts w:ascii="Times New Roman" w:hAnsi="Times New Roman"/>
            <w:color w:val="191919"/>
            <w:sz w:val="18"/>
            <w:szCs w:val="18"/>
          </w:rPr>
          <w:delText>y</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pacing w:val="-9"/>
            <w:sz w:val="18"/>
            <w:szCs w:val="18"/>
          </w:rPr>
          <w:delText>r</w:delText>
        </w:r>
        <w:r w:rsidDel="0088691F">
          <w:rPr>
            <w:rFonts w:ascii="Times New Roman" w:hAnsi="Times New Roman"/>
            <w:color w:val="191919"/>
            <w:sz w:val="18"/>
            <w:szCs w:val="18"/>
          </w:rPr>
          <w:delText>,</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preferabl</w:delText>
        </w:r>
        <w:r w:rsidDel="0088691F">
          <w:rPr>
            <w:rFonts w:ascii="Times New Roman" w:hAnsi="Times New Roman"/>
            <w:color w:val="191919"/>
            <w:spacing w:val="-13"/>
            <w:sz w:val="18"/>
            <w:szCs w:val="18"/>
          </w:rPr>
          <w:delText>y</w:delText>
        </w:r>
        <w:r w:rsidDel="0088691F">
          <w:rPr>
            <w:rFonts w:ascii="Times New Roman" w:hAnsi="Times New Roman"/>
            <w:color w:val="191919"/>
            <w:sz w:val="18"/>
            <w:szCs w:val="18"/>
          </w:rPr>
          <w:delText>,</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Bachelo</w:delText>
        </w:r>
        <w:r w:rsidDel="0088691F">
          <w:rPr>
            <w:rFonts w:ascii="Times New Roman" w:hAnsi="Times New Roman"/>
            <w:color w:val="191919"/>
            <w:spacing w:val="5"/>
            <w:sz w:val="18"/>
            <w:szCs w:val="18"/>
          </w:rPr>
          <w:delText>r</w:delText>
        </w:r>
        <w:r w:rsidDel="0088691F">
          <w:rPr>
            <w:rFonts w:ascii="Times New Roman" w:hAnsi="Times New Roman"/>
            <w:color w:val="191919"/>
            <w:spacing w:val="-12"/>
            <w:sz w:val="18"/>
            <w:szCs w:val="18"/>
          </w:rPr>
          <w:delText>’</w:delText>
        </w:r>
        <w:r w:rsidDel="0088691F">
          <w:rPr>
            <w:rFonts w:ascii="Times New Roman" w:hAnsi="Times New Roman"/>
            <w:color w:val="191919"/>
            <w:sz w:val="18"/>
            <w:szCs w:val="18"/>
          </w:rPr>
          <w:delText>s</w:delText>
        </w:r>
        <w:r w:rsidDel="0088691F">
          <w:rPr>
            <w:rFonts w:ascii="Times New Roman" w:hAnsi="Times New Roman"/>
            <w:color w:val="191919"/>
            <w:spacing w:val="-8"/>
            <w:sz w:val="18"/>
            <w:szCs w:val="18"/>
          </w:rPr>
          <w:delText xml:space="preserve"> </w:delText>
        </w:r>
        <w:r w:rsidDel="0088691F">
          <w:rPr>
            <w:rFonts w:ascii="Times New Roman" w:hAnsi="Times New Roman"/>
            <w:color w:val="191919"/>
            <w:spacing w:val="-2"/>
            <w:sz w:val="18"/>
            <w:szCs w:val="18"/>
          </w:rPr>
          <w:delText>degr</w:delText>
        </w:r>
        <w:r w:rsidDel="0088691F">
          <w:rPr>
            <w:rFonts w:ascii="Times New Roman" w:hAnsi="Times New Roman"/>
            <w:color w:val="191919"/>
            <w:spacing w:val="-3"/>
            <w:sz w:val="18"/>
            <w:szCs w:val="18"/>
          </w:rPr>
          <w:delText>e</w:delText>
        </w:r>
        <w:r w:rsidDel="0088691F">
          <w:rPr>
            <w:rFonts w:ascii="Times New Roman" w:hAnsi="Times New Roman"/>
            <w:color w:val="191919"/>
            <w:spacing w:val="-2"/>
            <w:sz w:val="18"/>
            <w:szCs w:val="18"/>
          </w:rPr>
          <w:delText>e</w:delText>
        </w:r>
        <w:r w:rsidDel="0088691F">
          <w:rPr>
            <w:rFonts w:ascii="Times New Roman" w:hAnsi="Times New Roman"/>
            <w:color w:val="191919"/>
            <w:sz w:val="18"/>
            <w:szCs w:val="18"/>
          </w:rPr>
          <w:delText>.</w:delText>
        </w:r>
        <w:r w:rsidDel="0088691F">
          <w:rPr>
            <w:rFonts w:ascii="Times New Roman" w:hAnsi="Times New Roman"/>
            <w:color w:val="191919"/>
            <w:spacing w:val="-18"/>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18"/>
            <w:sz w:val="18"/>
            <w:szCs w:val="18"/>
          </w:rPr>
          <w:delText xml:space="preserve"> </w:delText>
        </w:r>
        <w:r w:rsidDel="0088691F">
          <w:rPr>
            <w:rFonts w:ascii="Times New Roman" w:hAnsi="Times New Roman"/>
            <w:color w:val="191919"/>
            <w:spacing w:val="-2"/>
            <w:sz w:val="18"/>
            <w:szCs w:val="18"/>
          </w:rPr>
          <w:delText>Bachelo</w:delText>
        </w:r>
        <w:r w:rsidDel="0088691F">
          <w:rPr>
            <w:rFonts w:ascii="Times New Roman" w:hAnsi="Times New Roman"/>
            <w:color w:val="191919"/>
            <w:spacing w:val="5"/>
            <w:sz w:val="18"/>
            <w:szCs w:val="18"/>
          </w:rPr>
          <w:delText>r</w:delText>
        </w:r>
        <w:r w:rsidDel="0088691F">
          <w:rPr>
            <w:rFonts w:ascii="Times New Roman" w:hAnsi="Times New Roman"/>
            <w:color w:val="191919"/>
            <w:spacing w:val="-12"/>
            <w:sz w:val="18"/>
            <w:szCs w:val="18"/>
          </w:rPr>
          <w:delText>’</w:delText>
        </w:r>
        <w:r w:rsidDel="0088691F">
          <w:rPr>
            <w:rFonts w:ascii="Times New Roman" w:hAnsi="Times New Roman"/>
            <w:color w:val="191919"/>
            <w:sz w:val="18"/>
            <w:szCs w:val="18"/>
          </w:rPr>
          <w:delText xml:space="preserve">s </w:delText>
        </w:r>
        <w:r w:rsidDel="0088691F">
          <w:rPr>
            <w:rFonts w:ascii="Times New Roman" w:hAnsi="Times New Roman"/>
            <w:color w:val="191919"/>
            <w:spacing w:val="-2"/>
            <w:sz w:val="18"/>
            <w:szCs w:val="18"/>
          </w:rPr>
          <w:delText>degre</w:delText>
        </w:r>
        <w:r w:rsidDel="0088691F">
          <w:rPr>
            <w:rFonts w:ascii="Times New Roman" w:hAnsi="Times New Roman"/>
            <w:color w:val="191919"/>
            <w:sz w:val="18"/>
            <w:szCs w:val="18"/>
          </w:rPr>
          <w:delText>e</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wit</w:delText>
        </w:r>
        <w:r w:rsidDel="0088691F">
          <w:rPr>
            <w:rFonts w:ascii="Times New Roman" w:hAnsi="Times New Roman"/>
            <w:color w:val="191919"/>
            <w:sz w:val="18"/>
            <w:szCs w:val="18"/>
          </w:rPr>
          <w:delText>h</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majo</w:delText>
        </w:r>
        <w:r w:rsidDel="0088691F">
          <w:rPr>
            <w:rFonts w:ascii="Times New Roman" w:hAnsi="Times New Roman"/>
            <w:color w:val="191919"/>
            <w:sz w:val="18"/>
            <w:szCs w:val="18"/>
          </w:rPr>
          <w:delText>r</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n</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Biolog</w:delText>
        </w:r>
        <w:r w:rsidDel="0088691F">
          <w:rPr>
            <w:rFonts w:ascii="Times New Roman" w:hAnsi="Times New Roman"/>
            <w:color w:val="191919"/>
            <w:sz w:val="18"/>
            <w:szCs w:val="18"/>
          </w:rPr>
          <w:delText>y</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r</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Chemistr</w:delText>
        </w:r>
        <w:r w:rsidDel="0088691F">
          <w:rPr>
            <w:rFonts w:ascii="Times New Roman" w:hAnsi="Times New Roman"/>
            <w:color w:val="191919"/>
            <w:sz w:val="18"/>
            <w:szCs w:val="18"/>
          </w:rPr>
          <w:delText>y</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an</w:delText>
        </w:r>
        <w:r w:rsidDel="0088691F">
          <w:rPr>
            <w:rFonts w:ascii="Times New Roman" w:hAnsi="Times New Roman"/>
            <w:color w:val="191919"/>
            <w:sz w:val="18"/>
            <w:szCs w:val="18"/>
          </w:rPr>
          <w:delText>d</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mino</w:delText>
        </w:r>
        <w:r w:rsidDel="0088691F">
          <w:rPr>
            <w:rFonts w:ascii="Times New Roman" w:hAnsi="Times New Roman"/>
            <w:color w:val="191919"/>
            <w:sz w:val="18"/>
            <w:szCs w:val="18"/>
          </w:rPr>
          <w:delText>r</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n</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on</w:delText>
        </w:r>
        <w:r w:rsidDel="0088691F">
          <w:rPr>
            <w:rFonts w:ascii="Times New Roman" w:hAnsi="Times New Roman"/>
            <w:color w:val="191919"/>
            <w:sz w:val="18"/>
            <w:szCs w:val="18"/>
          </w:rPr>
          <w:delText>e</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science</w:delText>
        </w:r>
        <w:r w:rsidDel="0088691F">
          <w:rPr>
            <w:rFonts w:ascii="Times New Roman" w:hAnsi="Times New Roman"/>
            <w:color w:val="191919"/>
            <w:sz w:val="18"/>
            <w:szCs w:val="18"/>
          </w:rPr>
          <w:delText>s</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pacing w:val="-5"/>
            <w:sz w:val="18"/>
            <w:szCs w:val="18"/>
          </w:rPr>
          <w:delText>f</w:delText>
        </w:r>
        <w:r w:rsidDel="0088691F">
          <w:rPr>
            <w:rFonts w:ascii="Times New Roman" w:hAnsi="Times New Roman"/>
            <w:color w:val="191919"/>
            <w:spacing w:val="-2"/>
            <w:sz w:val="18"/>
            <w:szCs w:val="18"/>
          </w:rPr>
          <w:delText>fer</w:delText>
        </w:r>
        <w:r w:rsidDel="0088691F">
          <w:rPr>
            <w:rFonts w:ascii="Times New Roman" w:hAnsi="Times New Roman"/>
            <w:color w:val="191919"/>
            <w:sz w:val="18"/>
            <w:szCs w:val="18"/>
          </w:rPr>
          <w:delText>s</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excellen</w:delText>
        </w:r>
        <w:r w:rsidDel="0088691F">
          <w:rPr>
            <w:rFonts w:ascii="Times New Roman" w:hAnsi="Times New Roman"/>
            <w:color w:val="191919"/>
            <w:sz w:val="18"/>
            <w:szCs w:val="18"/>
          </w:rPr>
          <w:delText>t</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preparatio</w:delText>
        </w:r>
        <w:r w:rsidDel="0088691F">
          <w:rPr>
            <w:rFonts w:ascii="Times New Roman" w:hAnsi="Times New Roman"/>
            <w:color w:val="191919"/>
            <w:sz w:val="18"/>
            <w:szCs w:val="18"/>
          </w:rPr>
          <w:delText>n</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fo</w:delText>
        </w:r>
        <w:r w:rsidDel="0088691F">
          <w:rPr>
            <w:rFonts w:ascii="Times New Roman" w:hAnsi="Times New Roman"/>
            <w:color w:val="191919"/>
            <w:sz w:val="18"/>
            <w:szCs w:val="18"/>
          </w:rPr>
          <w:delText>r</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admissio</w:delText>
        </w:r>
        <w:r w:rsidDel="0088691F">
          <w:rPr>
            <w:rFonts w:ascii="Times New Roman" w:hAnsi="Times New Roman"/>
            <w:color w:val="191919"/>
            <w:sz w:val="18"/>
            <w:szCs w:val="18"/>
          </w:rPr>
          <w:delText>n</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t</w:delText>
        </w:r>
        <w:r w:rsidDel="0088691F">
          <w:rPr>
            <w:rFonts w:ascii="Times New Roman" w:hAnsi="Times New Roman"/>
            <w:color w:val="191919"/>
            <w:sz w:val="18"/>
            <w:szCs w:val="18"/>
          </w:rPr>
          <w:delText>o</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med</w:delText>
        </w:r>
        <w:r w:rsidDel="0088691F">
          <w:rPr>
            <w:rFonts w:ascii="Times New Roman" w:hAnsi="Times New Roman"/>
            <w:color w:val="191919"/>
            <w:spacing w:val="-3"/>
            <w:sz w:val="18"/>
            <w:szCs w:val="18"/>
          </w:rPr>
          <w:delText>i</w:delText>
        </w:r>
        <w:r w:rsidDel="0088691F">
          <w:rPr>
            <w:rFonts w:ascii="Times New Roman" w:hAnsi="Times New Roman"/>
            <w:color w:val="191919"/>
            <w:spacing w:val="-2"/>
            <w:sz w:val="18"/>
            <w:szCs w:val="18"/>
          </w:rPr>
          <w:delText>ca</w:delText>
        </w:r>
        <w:r w:rsidDel="0088691F">
          <w:rPr>
            <w:rFonts w:ascii="Times New Roman" w:hAnsi="Times New Roman"/>
            <w:color w:val="191919"/>
            <w:sz w:val="18"/>
            <w:szCs w:val="18"/>
          </w:rPr>
          <w:delText>l</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school</w:delText>
        </w:r>
        <w:r w:rsidDel="0088691F">
          <w:rPr>
            <w:rFonts w:ascii="Times New Roman" w:hAnsi="Times New Roman"/>
            <w:color w:val="191919"/>
            <w:sz w:val="18"/>
            <w:szCs w:val="18"/>
          </w:rPr>
          <w:delText>.</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2"/>
            <w:sz w:val="18"/>
            <w:szCs w:val="18"/>
          </w:rPr>
          <w:delText>(Stu- dent</w:delText>
        </w:r>
        <w:r w:rsidDel="0088691F">
          <w:rPr>
            <w:rFonts w:ascii="Times New Roman" w:hAnsi="Times New Roman"/>
            <w:color w:val="191919"/>
            <w:sz w:val="18"/>
            <w:szCs w:val="18"/>
          </w:rPr>
          <w:delText>s</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intereste</w:delText>
        </w:r>
        <w:r w:rsidDel="0088691F">
          <w:rPr>
            <w:rFonts w:ascii="Times New Roman" w:hAnsi="Times New Roman"/>
            <w:color w:val="191919"/>
            <w:sz w:val="18"/>
            <w:szCs w:val="18"/>
          </w:rPr>
          <w:delText>d</w:delText>
        </w:r>
        <w:r w:rsidDel="0088691F">
          <w:rPr>
            <w:rFonts w:ascii="Times New Roman" w:hAnsi="Times New Roman"/>
            <w:color w:val="191919"/>
            <w:spacing w:val="-3"/>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n</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medicin</w:delText>
        </w:r>
        <w:r w:rsidDel="0088691F">
          <w:rPr>
            <w:rFonts w:ascii="Times New Roman" w:hAnsi="Times New Roman"/>
            <w:color w:val="191919"/>
            <w:sz w:val="18"/>
            <w:szCs w:val="18"/>
          </w:rPr>
          <w:delText>e</w:delText>
        </w:r>
        <w:r w:rsidDel="0088691F">
          <w:rPr>
            <w:rFonts w:ascii="Times New Roman" w:hAnsi="Times New Roman"/>
            <w:color w:val="191919"/>
            <w:spacing w:val="-3"/>
            <w:sz w:val="18"/>
            <w:szCs w:val="18"/>
          </w:rPr>
          <w:delText xml:space="preserve"> </w:delText>
        </w:r>
        <w:r w:rsidDel="0088691F">
          <w:rPr>
            <w:rFonts w:ascii="Times New Roman" w:hAnsi="Times New Roman"/>
            <w:color w:val="191919"/>
            <w:spacing w:val="-2"/>
            <w:sz w:val="18"/>
            <w:szCs w:val="18"/>
          </w:rPr>
          <w:delText>ar</w:delText>
        </w:r>
        <w:r w:rsidDel="0088691F">
          <w:rPr>
            <w:rFonts w:ascii="Times New Roman" w:hAnsi="Times New Roman"/>
            <w:color w:val="191919"/>
            <w:sz w:val="18"/>
            <w:szCs w:val="18"/>
          </w:rPr>
          <w:delText>e</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advise</w:delText>
        </w:r>
        <w:r w:rsidDel="0088691F">
          <w:rPr>
            <w:rFonts w:ascii="Times New Roman" w:hAnsi="Times New Roman"/>
            <w:color w:val="191919"/>
            <w:sz w:val="18"/>
            <w:szCs w:val="18"/>
          </w:rPr>
          <w:delText>d</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b</w:delText>
        </w:r>
        <w:r w:rsidDel="0088691F">
          <w:rPr>
            <w:rFonts w:ascii="Times New Roman" w:hAnsi="Times New Roman"/>
            <w:color w:val="191919"/>
            <w:sz w:val="18"/>
            <w:szCs w:val="18"/>
          </w:rPr>
          <w:delText>y</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pre-me</w:delText>
        </w:r>
        <w:r w:rsidDel="0088691F">
          <w:rPr>
            <w:rFonts w:ascii="Times New Roman" w:hAnsi="Times New Roman"/>
            <w:color w:val="191919"/>
            <w:sz w:val="18"/>
            <w:szCs w:val="18"/>
          </w:rPr>
          <w:delText>d</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adviso</w:delText>
        </w:r>
        <w:r w:rsidDel="0088691F">
          <w:rPr>
            <w:rFonts w:ascii="Times New Roman" w:hAnsi="Times New Roman"/>
            <w:color w:val="191919"/>
            <w:spacing w:val="-12"/>
            <w:sz w:val="18"/>
            <w:szCs w:val="18"/>
          </w:rPr>
          <w:delText>r</w:delText>
        </w:r>
        <w:r w:rsidDel="0088691F">
          <w:rPr>
            <w:rFonts w:ascii="Times New Roman" w:hAnsi="Times New Roman"/>
            <w:color w:val="191919"/>
            <w:spacing w:val="-2"/>
            <w:sz w:val="18"/>
            <w:szCs w:val="18"/>
          </w:rPr>
          <w:delText>.)</w:delText>
        </w:r>
      </w:del>
    </w:p>
    <w:p w:rsidR="001050CA" w:rsidDel="0088691F" w:rsidRDefault="001050CA" w:rsidP="001050CA">
      <w:pPr>
        <w:widowControl w:val="0"/>
        <w:autoSpaceDE w:val="0"/>
        <w:autoSpaceDN w:val="0"/>
        <w:adjustRightInd w:val="0"/>
        <w:spacing w:before="10" w:after="0" w:line="260" w:lineRule="exact"/>
        <w:rPr>
          <w:del w:id="959" w:author="Tippins, Margie F." w:date="2011-04-06T10:59:00Z"/>
          <w:rFonts w:ascii="Times New Roman" w:hAnsi="Times New Roman"/>
          <w:color w:val="000000"/>
          <w:sz w:val="26"/>
          <w:szCs w:val="26"/>
        </w:rPr>
      </w:pPr>
    </w:p>
    <w:p w:rsidR="001050CA" w:rsidDel="0088691F" w:rsidRDefault="001050CA" w:rsidP="001050CA">
      <w:pPr>
        <w:widowControl w:val="0"/>
        <w:autoSpaceDE w:val="0"/>
        <w:autoSpaceDN w:val="0"/>
        <w:adjustRightInd w:val="0"/>
        <w:spacing w:after="0"/>
        <w:ind w:left="1120" w:right="580"/>
        <w:jc w:val="both"/>
        <w:rPr>
          <w:del w:id="960" w:author="Tippins, Margie F." w:date="2011-04-06T10:59:00Z"/>
          <w:rFonts w:ascii="Times New Roman" w:hAnsi="Times New Roman"/>
          <w:color w:val="000000"/>
          <w:sz w:val="18"/>
          <w:szCs w:val="18"/>
        </w:rPr>
      </w:pPr>
      <w:del w:id="961" w:author="Tippins, Margie F." w:date="2011-04-06T10:59:00Z">
        <w:r w:rsidDel="0088691F">
          <w:rPr>
            <w:rFonts w:ascii="Times New Roman" w:hAnsi="Times New Roman"/>
            <w:b/>
            <w:bCs/>
            <w:color w:val="191919"/>
            <w:spacing w:val="-2"/>
            <w:sz w:val="24"/>
            <w:szCs w:val="24"/>
          </w:rPr>
          <w:delText>P</w:delText>
        </w:r>
        <w:r w:rsidDel="0088691F">
          <w:rPr>
            <w:rFonts w:ascii="Times New Roman" w:hAnsi="Times New Roman"/>
            <w:b/>
            <w:bCs/>
            <w:color w:val="191919"/>
            <w:spacing w:val="-2"/>
            <w:sz w:val="18"/>
            <w:szCs w:val="18"/>
          </w:rPr>
          <w:delText>RE</w:delText>
        </w:r>
        <w:r w:rsidDel="0088691F">
          <w:rPr>
            <w:rFonts w:ascii="Times New Roman" w:hAnsi="Times New Roman"/>
            <w:b/>
            <w:bCs/>
            <w:color w:val="191919"/>
            <w:spacing w:val="-2"/>
            <w:sz w:val="24"/>
            <w:szCs w:val="24"/>
          </w:rPr>
          <w:delText>-M</w:delText>
        </w:r>
        <w:r w:rsidDel="0088691F">
          <w:rPr>
            <w:rFonts w:ascii="Times New Roman" w:hAnsi="Times New Roman"/>
            <w:b/>
            <w:bCs/>
            <w:color w:val="191919"/>
            <w:spacing w:val="-2"/>
            <w:sz w:val="18"/>
            <w:szCs w:val="18"/>
          </w:rPr>
          <w:delText>EDICA</w:delText>
        </w:r>
        <w:r w:rsidDel="0088691F">
          <w:rPr>
            <w:rFonts w:ascii="Times New Roman" w:hAnsi="Times New Roman"/>
            <w:b/>
            <w:bCs/>
            <w:color w:val="191919"/>
            <w:sz w:val="18"/>
            <w:szCs w:val="18"/>
          </w:rPr>
          <w:delText>L</w:delText>
        </w:r>
        <w:r w:rsidDel="0088691F">
          <w:rPr>
            <w:rFonts w:ascii="Times New Roman" w:hAnsi="Times New Roman"/>
            <w:b/>
            <w:bCs/>
            <w:color w:val="191919"/>
            <w:spacing w:val="-4"/>
            <w:sz w:val="18"/>
            <w:szCs w:val="18"/>
          </w:rPr>
          <w:delText xml:space="preserve"> </w:delText>
        </w:r>
        <w:r w:rsidDel="0088691F">
          <w:rPr>
            <w:rFonts w:ascii="Times New Roman" w:hAnsi="Times New Roman"/>
            <w:b/>
            <w:bCs/>
            <w:color w:val="191919"/>
            <w:spacing w:val="-2"/>
            <w:sz w:val="24"/>
            <w:szCs w:val="24"/>
          </w:rPr>
          <w:delText>T</w:delText>
        </w:r>
        <w:r w:rsidDel="0088691F">
          <w:rPr>
            <w:rFonts w:ascii="Times New Roman" w:hAnsi="Times New Roman"/>
            <w:b/>
            <w:bCs/>
            <w:color w:val="191919"/>
            <w:spacing w:val="-2"/>
            <w:sz w:val="18"/>
            <w:szCs w:val="18"/>
          </w:rPr>
          <w:delText>ECHNOLOGY</w:delText>
        </w:r>
      </w:del>
    </w:p>
    <w:p w:rsidR="001050CA" w:rsidDel="0088691F" w:rsidRDefault="001050CA" w:rsidP="001050CA">
      <w:pPr>
        <w:widowControl w:val="0"/>
        <w:autoSpaceDE w:val="0"/>
        <w:autoSpaceDN w:val="0"/>
        <w:adjustRightInd w:val="0"/>
        <w:spacing w:before="30" w:after="0" w:line="250" w:lineRule="auto"/>
        <w:ind w:left="1120" w:right="89"/>
        <w:jc w:val="both"/>
        <w:rPr>
          <w:del w:id="962" w:author="Tippins, Margie F." w:date="2011-04-06T10:59:00Z"/>
          <w:rFonts w:ascii="Times New Roman" w:hAnsi="Times New Roman"/>
          <w:color w:val="000000"/>
          <w:sz w:val="18"/>
          <w:szCs w:val="18"/>
        </w:rPr>
      </w:pPr>
      <w:del w:id="963" w:author="Tippins, Margie F." w:date="2011-04-06T10:59:00Z">
        <w:r w:rsidDel="0088691F">
          <w:rPr>
            <w:rFonts w:ascii="Times New Roman" w:hAnsi="Times New Roman"/>
            <w:color w:val="191919"/>
            <w:spacing w:val="-2"/>
            <w:sz w:val="18"/>
            <w:szCs w:val="18"/>
          </w:rPr>
          <w:delText>Thi</w:delText>
        </w:r>
        <w:r w:rsidDel="0088691F">
          <w:rPr>
            <w:rFonts w:ascii="Times New Roman" w:hAnsi="Times New Roman"/>
            <w:color w:val="191919"/>
            <w:sz w:val="18"/>
            <w:szCs w:val="18"/>
          </w:rPr>
          <w:delText>s</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s</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two-yea</w:delText>
        </w:r>
        <w:r w:rsidDel="0088691F">
          <w:rPr>
            <w:rFonts w:ascii="Times New Roman" w:hAnsi="Times New Roman"/>
            <w:color w:val="191919"/>
            <w:sz w:val="18"/>
            <w:szCs w:val="18"/>
          </w:rPr>
          <w:delText>r</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sequenc</w:delText>
        </w:r>
        <w:r w:rsidDel="0088691F">
          <w:rPr>
            <w:rFonts w:ascii="Times New Roman" w:hAnsi="Times New Roman"/>
            <w:color w:val="191919"/>
            <w:sz w:val="18"/>
            <w:szCs w:val="18"/>
          </w:rPr>
          <w:delText>e</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pacing w:val="-5"/>
            <w:sz w:val="18"/>
            <w:szCs w:val="18"/>
          </w:rPr>
          <w:delText>f</w:delText>
        </w:r>
        <w:r w:rsidDel="0088691F">
          <w:rPr>
            <w:rFonts w:ascii="Times New Roman" w:hAnsi="Times New Roman"/>
            <w:color w:val="191919"/>
            <w:spacing w:val="-2"/>
            <w:sz w:val="18"/>
            <w:szCs w:val="18"/>
          </w:rPr>
          <w:delText>fere</w:delText>
        </w:r>
        <w:r w:rsidDel="0088691F">
          <w:rPr>
            <w:rFonts w:ascii="Times New Roman" w:hAnsi="Times New Roman"/>
            <w:color w:val="191919"/>
            <w:sz w:val="18"/>
            <w:szCs w:val="18"/>
          </w:rPr>
          <w:delText>d</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b</w:delText>
        </w:r>
        <w:r w:rsidDel="0088691F">
          <w:rPr>
            <w:rFonts w:ascii="Times New Roman" w:hAnsi="Times New Roman"/>
            <w:color w:val="191919"/>
            <w:sz w:val="18"/>
            <w:szCs w:val="18"/>
          </w:rPr>
          <w:delText>y</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Departmen</w:delText>
        </w:r>
        <w:r w:rsidDel="0088691F">
          <w:rPr>
            <w:rFonts w:ascii="Times New Roman" w:hAnsi="Times New Roman"/>
            <w:color w:val="191919"/>
            <w:sz w:val="18"/>
            <w:szCs w:val="18"/>
          </w:rPr>
          <w:delText>t</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Chemistr</w:delText>
        </w:r>
        <w:r w:rsidDel="0088691F">
          <w:rPr>
            <w:rFonts w:ascii="Times New Roman" w:hAnsi="Times New Roman"/>
            <w:color w:val="191919"/>
            <w:sz w:val="18"/>
            <w:szCs w:val="18"/>
          </w:rPr>
          <w:delText>y</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wit</w:delText>
        </w:r>
        <w:r w:rsidDel="0088691F">
          <w:rPr>
            <w:rFonts w:ascii="Times New Roman" w:hAnsi="Times New Roman"/>
            <w:color w:val="191919"/>
            <w:sz w:val="18"/>
            <w:szCs w:val="18"/>
          </w:rPr>
          <w:delText>h</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emphasi</w:delText>
        </w:r>
        <w:r w:rsidDel="0088691F">
          <w:rPr>
            <w:rFonts w:ascii="Times New Roman" w:hAnsi="Times New Roman"/>
            <w:color w:val="191919"/>
            <w:sz w:val="18"/>
            <w:szCs w:val="18"/>
          </w:rPr>
          <w:delText>s</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n</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Cor</w:delText>
        </w:r>
        <w:r w:rsidDel="0088691F">
          <w:rPr>
            <w:rFonts w:ascii="Times New Roman" w:hAnsi="Times New Roman"/>
            <w:color w:val="191919"/>
            <w:sz w:val="18"/>
            <w:szCs w:val="18"/>
          </w:rPr>
          <w:delText>e</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Curriculu</w:delText>
        </w:r>
        <w:r w:rsidDel="0088691F">
          <w:rPr>
            <w:rFonts w:ascii="Times New Roman" w:hAnsi="Times New Roman"/>
            <w:color w:val="191919"/>
            <w:sz w:val="18"/>
            <w:szCs w:val="18"/>
          </w:rPr>
          <w:delText>m</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an</w:delText>
        </w:r>
        <w:r w:rsidDel="0088691F">
          <w:rPr>
            <w:rFonts w:ascii="Times New Roman" w:hAnsi="Times New Roman"/>
            <w:color w:val="191919"/>
            <w:sz w:val="18"/>
            <w:szCs w:val="18"/>
          </w:rPr>
          <w:delText>d</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course</w:delText>
        </w:r>
        <w:r w:rsidDel="0088691F">
          <w:rPr>
            <w:rFonts w:ascii="Times New Roman" w:hAnsi="Times New Roman"/>
            <w:color w:val="191919"/>
            <w:sz w:val="18"/>
            <w:szCs w:val="18"/>
          </w:rPr>
          <w:delText>s</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n</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biolog</w:delText>
        </w:r>
        <w:r w:rsidDel="0088691F">
          <w:rPr>
            <w:rFonts w:ascii="Times New Roman" w:hAnsi="Times New Roman"/>
            <w:color w:val="191919"/>
            <w:spacing w:val="-13"/>
            <w:sz w:val="18"/>
            <w:szCs w:val="18"/>
          </w:rPr>
          <w:delText>y</w:delText>
        </w:r>
        <w:r w:rsidDel="0088691F">
          <w:rPr>
            <w:rFonts w:ascii="Times New Roman" w:hAnsi="Times New Roman"/>
            <w:color w:val="191919"/>
            <w:sz w:val="18"/>
            <w:szCs w:val="18"/>
          </w:rPr>
          <w:delText>,</w:delText>
        </w:r>
        <w:r w:rsidDel="0088691F">
          <w:rPr>
            <w:rFonts w:ascii="Times New Roman" w:hAnsi="Times New Roman"/>
            <w:color w:val="191919"/>
            <w:spacing w:val="-1"/>
            <w:sz w:val="18"/>
            <w:szCs w:val="18"/>
          </w:rPr>
          <w:delText xml:space="preserve"> </w:delText>
        </w:r>
        <w:r w:rsidDel="0088691F">
          <w:rPr>
            <w:rFonts w:ascii="Times New Roman" w:hAnsi="Times New Roman"/>
            <w:color w:val="191919"/>
            <w:spacing w:val="-2"/>
            <w:sz w:val="18"/>
            <w:szCs w:val="18"/>
          </w:rPr>
          <w:delText>chemistr</w:delText>
        </w:r>
        <w:r w:rsidDel="0088691F">
          <w:rPr>
            <w:rFonts w:ascii="Times New Roman" w:hAnsi="Times New Roman"/>
            <w:color w:val="191919"/>
            <w:spacing w:val="-13"/>
            <w:sz w:val="18"/>
            <w:szCs w:val="18"/>
          </w:rPr>
          <w:delText>y</w:delText>
        </w:r>
        <w:r w:rsidDel="0088691F">
          <w:rPr>
            <w:rFonts w:ascii="Times New Roman" w:hAnsi="Times New Roman"/>
            <w:color w:val="191919"/>
            <w:sz w:val="18"/>
            <w:szCs w:val="18"/>
          </w:rPr>
          <w:delText xml:space="preserve">, </w:delText>
        </w:r>
        <w:r w:rsidDel="0088691F">
          <w:rPr>
            <w:rFonts w:ascii="Times New Roman" w:hAnsi="Times New Roman"/>
            <w:color w:val="191919"/>
            <w:spacing w:val="-2"/>
            <w:sz w:val="18"/>
            <w:szCs w:val="18"/>
          </w:rPr>
          <w:delText>an</w:delText>
        </w:r>
        <w:r w:rsidDel="0088691F">
          <w:rPr>
            <w:rFonts w:ascii="Times New Roman" w:hAnsi="Times New Roman"/>
            <w:color w:val="191919"/>
            <w:sz w:val="18"/>
            <w:szCs w:val="18"/>
          </w:rPr>
          <w:delText>d</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mathematics</w:delText>
        </w:r>
        <w:r w:rsidDel="0088691F">
          <w:rPr>
            <w:rFonts w:ascii="Times New Roman" w:hAnsi="Times New Roman"/>
            <w:color w:val="191919"/>
            <w:sz w:val="18"/>
            <w:szCs w:val="18"/>
          </w:rPr>
          <w:delText>.</w:delText>
        </w:r>
        <w:r w:rsidDel="0088691F">
          <w:rPr>
            <w:rFonts w:ascii="Times New Roman" w:hAnsi="Times New Roman"/>
            <w:color w:val="191919"/>
            <w:spacing w:val="-13"/>
            <w:sz w:val="18"/>
            <w:szCs w:val="18"/>
          </w:rPr>
          <w:delText xml:space="preserve"> </w:delText>
        </w:r>
        <w:r w:rsidDel="0088691F">
          <w:rPr>
            <w:rFonts w:ascii="Times New Roman" w:hAnsi="Times New Roman"/>
            <w:color w:val="191919"/>
            <w:spacing w:val="-2"/>
            <w:sz w:val="18"/>
            <w:szCs w:val="18"/>
          </w:rPr>
          <w:delText>A</w:delText>
        </w:r>
        <w:r w:rsidDel="0088691F">
          <w:rPr>
            <w:rFonts w:ascii="Times New Roman" w:hAnsi="Times New Roman"/>
            <w:color w:val="191919"/>
            <w:sz w:val="18"/>
            <w:szCs w:val="18"/>
          </w:rPr>
          <w:delText>t</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en</w:delText>
        </w:r>
        <w:r w:rsidDel="0088691F">
          <w:rPr>
            <w:rFonts w:ascii="Times New Roman" w:hAnsi="Times New Roman"/>
            <w:color w:val="191919"/>
            <w:sz w:val="18"/>
            <w:szCs w:val="18"/>
          </w:rPr>
          <w:delText>d</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secon</w:delText>
        </w:r>
        <w:r w:rsidDel="0088691F">
          <w:rPr>
            <w:rFonts w:ascii="Times New Roman" w:hAnsi="Times New Roman"/>
            <w:color w:val="191919"/>
            <w:sz w:val="18"/>
            <w:szCs w:val="18"/>
          </w:rPr>
          <w:delText>d</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yea</w:delText>
        </w:r>
        <w:r w:rsidDel="0088691F">
          <w:rPr>
            <w:rFonts w:ascii="Times New Roman" w:hAnsi="Times New Roman"/>
            <w:color w:val="191919"/>
            <w:spacing w:val="-9"/>
            <w:sz w:val="18"/>
            <w:szCs w:val="18"/>
          </w:rPr>
          <w:delText>r</w:delText>
        </w:r>
        <w:r w:rsidDel="0088691F">
          <w:rPr>
            <w:rFonts w:ascii="Times New Roman" w:hAnsi="Times New Roman"/>
            <w:color w:val="191919"/>
            <w:sz w:val="18"/>
            <w:szCs w:val="18"/>
          </w:rPr>
          <w:delText>,</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student</w:delText>
        </w:r>
        <w:r w:rsidDel="0088691F">
          <w:rPr>
            <w:rFonts w:ascii="Times New Roman" w:hAnsi="Times New Roman"/>
            <w:color w:val="191919"/>
            <w:sz w:val="18"/>
            <w:szCs w:val="18"/>
          </w:rPr>
          <w:delText>s</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n</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progra</w:delText>
        </w:r>
        <w:r w:rsidDel="0088691F">
          <w:rPr>
            <w:rFonts w:ascii="Times New Roman" w:hAnsi="Times New Roman"/>
            <w:color w:val="191919"/>
            <w:sz w:val="18"/>
            <w:szCs w:val="18"/>
          </w:rPr>
          <w:delText>m</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transfe</w:delText>
        </w:r>
        <w:r w:rsidDel="0088691F">
          <w:rPr>
            <w:rFonts w:ascii="Times New Roman" w:hAnsi="Times New Roman"/>
            <w:color w:val="191919"/>
            <w:sz w:val="18"/>
            <w:szCs w:val="18"/>
          </w:rPr>
          <w:delText>r</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t</w:delText>
        </w:r>
        <w:r w:rsidDel="0088691F">
          <w:rPr>
            <w:rFonts w:ascii="Times New Roman" w:hAnsi="Times New Roman"/>
            <w:color w:val="191919"/>
            <w:sz w:val="18"/>
            <w:szCs w:val="18"/>
          </w:rPr>
          <w:delText>o</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schoo</w:delText>
        </w:r>
        <w:r w:rsidDel="0088691F">
          <w:rPr>
            <w:rFonts w:ascii="Times New Roman" w:hAnsi="Times New Roman"/>
            <w:color w:val="191919"/>
            <w:sz w:val="18"/>
            <w:szCs w:val="18"/>
          </w:rPr>
          <w:delText>l</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pacing w:val="-5"/>
            <w:sz w:val="18"/>
            <w:szCs w:val="18"/>
          </w:rPr>
          <w:delText>f</w:delText>
        </w:r>
        <w:r w:rsidDel="0088691F">
          <w:rPr>
            <w:rFonts w:ascii="Times New Roman" w:hAnsi="Times New Roman"/>
            <w:color w:val="191919"/>
            <w:spacing w:val="-2"/>
            <w:sz w:val="18"/>
            <w:szCs w:val="18"/>
          </w:rPr>
          <w:delText>ferin</w:delText>
        </w:r>
        <w:r w:rsidDel="0088691F">
          <w:rPr>
            <w:rFonts w:ascii="Times New Roman" w:hAnsi="Times New Roman"/>
            <w:color w:val="191919"/>
            <w:sz w:val="18"/>
            <w:szCs w:val="18"/>
          </w:rPr>
          <w:delText>g</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degre</w:delText>
        </w:r>
        <w:r w:rsidDel="0088691F">
          <w:rPr>
            <w:rFonts w:ascii="Times New Roman" w:hAnsi="Times New Roman"/>
            <w:color w:val="191919"/>
            <w:sz w:val="18"/>
            <w:szCs w:val="18"/>
          </w:rPr>
          <w:delText>e</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n</w:delText>
        </w:r>
        <w:r w:rsidDel="0088691F">
          <w:rPr>
            <w:rFonts w:ascii="Times New Roman" w:hAnsi="Times New Roman"/>
            <w:color w:val="191919"/>
            <w:spacing w:val="-4"/>
            <w:sz w:val="18"/>
            <w:szCs w:val="18"/>
          </w:rPr>
          <w:delText xml:space="preserve"> </w:delText>
        </w:r>
        <w:r w:rsidDel="0088691F">
          <w:rPr>
            <w:rFonts w:ascii="Times New Roman" w:hAnsi="Times New Roman"/>
            <w:color w:val="191919"/>
            <w:spacing w:val="-2"/>
            <w:sz w:val="18"/>
            <w:szCs w:val="18"/>
          </w:rPr>
          <w:delText>Medica</w:delText>
        </w:r>
        <w:r w:rsidDel="0088691F">
          <w:rPr>
            <w:rFonts w:ascii="Times New Roman" w:hAnsi="Times New Roman"/>
            <w:color w:val="191919"/>
            <w:sz w:val="18"/>
            <w:szCs w:val="18"/>
          </w:rPr>
          <w:delText>l</w:delText>
        </w:r>
        <w:r w:rsidDel="0088691F">
          <w:rPr>
            <w:rFonts w:ascii="Times New Roman" w:hAnsi="Times New Roman"/>
            <w:color w:val="191919"/>
            <w:spacing w:val="-7"/>
            <w:sz w:val="18"/>
            <w:szCs w:val="18"/>
          </w:rPr>
          <w:delText xml:space="preserve"> </w:delText>
        </w:r>
        <w:r w:rsidDel="0088691F">
          <w:rPr>
            <w:rFonts w:ascii="Times New Roman" w:hAnsi="Times New Roman"/>
            <w:color w:val="191919"/>
            <w:spacing w:val="-14"/>
            <w:sz w:val="18"/>
            <w:szCs w:val="18"/>
          </w:rPr>
          <w:delText>T</w:delText>
        </w:r>
        <w:r w:rsidDel="0088691F">
          <w:rPr>
            <w:rFonts w:ascii="Times New Roman" w:hAnsi="Times New Roman"/>
            <w:color w:val="191919"/>
            <w:spacing w:val="-2"/>
            <w:sz w:val="18"/>
            <w:szCs w:val="18"/>
          </w:rPr>
          <w:delText>ech</w:delText>
        </w:r>
        <w:r w:rsidDel="0088691F">
          <w:rPr>
            <w:rFonts w:ascii="Times New Roman" w:hAnsi="Times New Roman"/>
            <w:color w:val="191919"/>
            <w:spacing w:val="-3"/>
            <w:sz w:val="18"/>
            <w:szCs w:val="18"/>
          </w:rPr>
          <w:delText>n</w:delText>
        </w:r>
        <w:r w:rsidDel="0088691F">
          <w:rPr>
            <w:rFonts w:ascii="Times New Roman" w:hAnsi="Times New Roman"/>
            <w:color w:val="191919"/>
            <w:spacing w:val="-2"/>
            <w:sz w:val="18"/>
            <w:szCs w:val="18"/>
          </w:rPr>
          <w:delText>olog</w:delText>
        </w:r>
        <w:r w:rsidDel="0088691F">
          <w:rPr>
            <w:rFonts w:ascii="Times New Roman" w:hAnsi="Times New Roman"/>
            <w:color w:val="191919"/>
            <w:spacing w:val="-13"/>
            <w:sz w:val="18"/>
            <w:szCs w:val="18"/>
          </w:rPr>
          <w:delText>y</w:delText>
        </w:r>
        <w:r w:rsidDel="0088691F">
          <w:rPr>
            <w:rFonts w:ascii="Times New Roman" w:hAnsi="Times New Roman"/>
            <w:color w:val="191919"/>
            <w:sz w:val="18"/>
            <w:szCs w:val="18"/>
          </w:rPr>
          <w:delText>.</w:delText>
        </w:r>
      </w:del>
    </w:p>
    <w:p w:rsidR="001050CA" w:rsidDel="0088691F" w:rsidRDefault="001050CA" w:rsidP="001050CA">
      <w:pPr>
        <w:widowControl w:val="0"/>
        <w:autoSpaceDE w:val="0"/>
        <w:autoSpaceDN w:val="0"/>
        <w:adjustRightInd w:val="0"/>
        <w:spacing w:before="8" w:after="0" w:line="190" w:lineRule="exact"/>
        <w:rPr>
          <w:del w:id="964" w:author="Tippins, Margie F." w:date="2011-04-06T10:59:00Z"/>
          <w:rFonts w:ascii="Times New Roman" w:hAnsi="Times New Roman"/>
          <w:color w:val="000000"/>
          <w:sz w:val="19"/>
          <w:szCs w:val="19"/>
        </w:rPr>
      </w:pPr>
    </w:p>
    <w:p w:rsidR="001050CA" w:rsidDel="0088691F" w:rsidRDefault="001050CA" w:rsidP="001050CA">
      <w:pPr>
        <w:widowControl w:val="0"/>
        <w:autoSpaceDE w:val="0"/>
        <w:autoSpaceDN w:val="0"/>
        <w:adjustRightInd w:val="0"/>
        <w:spacing w:after="0"/>
        <w:ind w:left="1120" w:right="490"/>
        <w:jc w:val="both"/>
        <w:rPr>
          <w:del w:id="965" w:author="Tippins, Margie F." w:date="2011-04-06T10:59:00Z"/>
          <w:rFonts w:ascii="Times New Roman" w:hAnsi="Times New Roman"/>
          <w:color w:val="000000"/>
          <w:sz w:val="18"/>
          <w:szCs w:val="18"/>
        </w:rPr>
      </w:pPr>
      <w:del w:id="966" w:author="Tippins, Margie F." w:date="2011-04-06T10:59:00Z">
        <w:r w:rsidDel="0088691F">
          <w:rPr>
            <w:rFonts w:ascii="Times New Roman" w:hAnsi="Times New Roman"/>
            <w:b/>
            <w:bCs/>
            <w:color w:val="191919"/>
            <w:spacing w:val="-2"/>
            <w:sz w:val="24"/>
            <w:szCs w:val="24"/>
          </w:rPr>
          <w:delText>P</w:delText>
        </w:r>
        <w:r w:rsidDel="0088691F">
          <w:rPr>
            <w:rFonts w:ascii="Times New Roman" w:hAnsi="Times New Roman"/>
            <w:b/>
            <w:bCs/>
            <w:color w:val="191919"/>
            <w:spacing w:val="-2"/>
            <w:sz w:val="18"/>
            <w:szCs w:val="18"/>
          </w:rPr>
          <w:delText>RE</w:delText>
        </w:r>
        <w:r w:rsidDel="0088691F">
          <w:rPr>
            <w:rFonts w:ascii="Times New Roman" w:hAnsi="Times New Roman"/>
            <w:b/>
            <w:bCs/>
            <w:color w:val="191919"/>
            <w:spacing w:val="-2"/>
            <w:sz w:val="24"/>
            <w:szCs w:val="24"/>
          </w:rPr>
          <w:delText>-P</w:delText>
        </w:r>
        <w:r w:rsidDel="0088691F">
          <w:rPr>
            <w:rFonts w:ascii="Times New Roman" w:hAnsi="Times New Roman"/>
            <w:b/>
            <w:bCs/>
            <w:color w:val="191919"/>
            <w:spacing w:val="-2"/>
            <w:sz w:val="18"/>
            <w:szCs w:val="18"/>
          </w:rPr>
          <w:delText>HARMACY</w:delText>
        </w:r>
      </w:del>
    </w:p>
    <w:p w:rsidR="001050CA" w:rsidDel="0088691F" w:rsidRDefault="001050CA" w:rsidP="001050CA">
      <w:pPr>
        <w:widowControl w:val="0"/>
        <w:autoSpaceDE w:val="0"/>
        <w:autoSpaceDN w:val="0"/>
        <w:adjustRightInd w:val="0"/>
        <w:spacing w:before="30" w:after="0" w:line="250" w:lineRule="auto"/>
        <w:ind w:left="1120" w:right="94"/>
        <w:jc w:val="both"/>
        <w:rPr>
          <w:del w:id="967" w:author="Tippins, Margie F." w:date="2011-04-06T10:59:00Z"/>
          <w:rFonts w:ascii="Times New Roman" w:hAnsi="Times New Roman"/>
          <w:color w:val="000000"/>
          <w:sz w:val="18"/>
          <w:szCs w:val="18"/>
        </w:rPr>
      </w:pPr>
      <w:del w:id="968" w:author="Tippins, Margie F." w:date="2011-04-06T10:59:00Z">
        <w:r w:rsidDel="0088691F">
          <w:rPr>
            <w:rFonts w:ascii="Times New Roman" w:hAnsi="Times New Roman"/>
            <w:color w:val="191919"/>
            <w:spacing w:val="-2"/>
            <w:sz w:val="18"/>
            <w:szCs w:val="18"/>
          </w:rPr>
          <w:delText>Pre-pharmac</w:delText>
        </w:r>
        <w:r w:rsidDel="0088691F">
          <w:rPr>
            <w:rFonts w:ascii="Times New Roman" w:hAnsi="Times New Roman"/>
            <w:color w:val="191919"/>
            <w:sz w:val="18"/>
            <w:szCs w:val="18"/>
          </w:rPr>
          <w:delText>y</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student</w:delText>
        </w:r>
        <w:r w:rsidDel="0088691F">
          <w:rPr>
            <w:rFonts w:ascii="Times New Roman" w:hAnsi="Times New Roman"/>
            <w:color w:val="191919"/>
            <w:sz w:val="18"/>
            <w:szCs w:val="18"/>
          </w:rPr>
          <w:delText>s</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ar</w:delText>
        </w:r>
        <w:r w:rsidDel="0088691F">
          <w:rPr>
            <w:rFonts w:ascii="Times New Roman" w:hAnsi="Times New Roman"/>
            <w:color w:val="191919"/>
            <w:sz w:val="18"/>
            <w:szCs w:val="18"/>
          </w:rPr>
          <w:delText>e</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advise</w:delText>
        </w:r>
        <w:r w:rsidDel="0088691F">
          <w:rPr>
            <w:rFonts w:ascii="Times New Roman" w:hAnsi="Times New Roman"/>
            <w:color w:val="191919"/>
            <w:sz w:val="18"/>
            <w:szCs w:val="18"/>
          </w:rPr>
          <w:delText>d</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t</w:delText>
        </w:r>
        <w:r w:rsidDel="0088691F">
          <w:rPr>
            <w:rFonts w:ascii="Times New Roman" w:hAnsi="Times New Roman"/>
            <w:color w:val="191919"/>
            <w:sz w:val="18"/>
            <w:szCs w:val="18"/>
          </w:rPr>
          <w:delText>o</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tak</w:delText>
        </w:r>
        <w:r w:rsidDel="0088691F">
          <w:rPr>
            <w:rFonts w:ascii="Times New Roman" w:hAnsi="Times New Roman"/>
            <w:color w:val="191919"/>
            <w:sz w:val="18"/>
            <w:szCs w:val="18"/>
          </w:rPr>
          <w:delText>e</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nin</w:delText>
        </w:r>
        <w:r w:rsidDel="0088691F">
          <w:rPr>
            <w:rFonts w:ascii="Times New Roman" w:hAnsi="Times New Roman"/>
            <w:color w:val="191919"/>
            <w:sz w:val="18"/>
            <w:szCs w:val="18"/>
          </w:rPr>
          <w:delText>e</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semester</w:delText>
        </w:r>
        <w:r w:rsidDel="0088691F">
          <w:rPr>
            <w:rFonts w:ascii="Times New Roman" w:hAnsi="Times New Roman"/>
            <w:color w:val="191919"/>
            <w:sz w:val="18"/>
            <w:szCs w:val="18"/>
          </w:rPr>
          <w:delText>s</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course</w:delText>
        </w:r>
        <w:r w:rsidDel="0088691F">
          <w:rPr>
            <w:rFonts w:ascii="Times New Roman" w:hAnsi="Times New Roman"/>
            <w:color w:val="191919"/>
            <w:sz w:val="18"/>
            <w:szCs w:val="18"/>
          </w:rPr>
          <w:delText>s</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i</w:delText>
        </w:r>
        <w:r w:rsidDel="0088691F">
          <w:rPr>
            <w:rFonts w:ascii="Times New Roman" w:hAnsi="Times New Roman"/>
            <w:color w:val="191919"/>
            <w:sz w:val="18"/>
            <w:szCs w:val="18"/>
          </w:rPr>
          <w:delText>n</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th</w:delText>
        </w:r>
        <w:r w:rsidDel="0088691F">
          <w:rPr>
            <w:rFonts w:ascii="Times New Roman" w:hAnsi="Times New Roman"/>
            <w:color w:val="191919"/>
            <w:sz w:val="18"/>
            <w:szCs w:val="18"/>
          </w:rPr>
          <w:delText>e</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area</w:delText>
        </w:r>
        <w:r w:rsidDel="0088691F">
          <w:rPr>
            <w:rFonts w:ascii="Times New Roman" w:hAnsi="Times New Roman"/>
            <w:color w:val="191919"/>
            <w:sz w:val="18"/>
            <w:szCs w:val="18"/>
          </w:rPr>
          <w:delText>s</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chemistr</w:delText>
        </w:r>
        <w:r w:rsidDel="0088691F">
          <w:rPr>
            <w:rFonts w:ascii="Times New Roman" w:hAnsi="Times New Roman"/>
            <w:color w:val="191919"/>
            <w:sz w:val="18"/>
            <w:szCs w:val="18"/>
          </w:rPr>
          <w:delText>y</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an</w:delText>
        </w:r>
        <w:r w:rsidDel="0088691F">
          <w:rPr>
            <w:rFonts w:ascii="Times New Roman" w:hAnsi="Times New Roman"/>
            <w:color w:val="191919"/>
            <w:sz w:val="18"/>
            <w:szCs w:val="18"/>
          </w:rPr>
          <w:delText>d</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biolog</w:delText>
        </w:r>
        <w:r w:rsidDel="0088691F">
          <w:rPr>
            <w:rFonts w:ascii="Times New Roman" w:hAnsi="Times New Roman"/>
            <w:color w:val="191919"/>
            <w:sz w:val="18"/>
            <w:szCs w:val="18"/>
          </w:rPr>
          <w:delText>y</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befor</w:delText>
        </w:r>
        <w:r w:rsidDel="0088691F">
          <w:rPr>
            <w:rFonts w:ascii="Times New Roman" w:hAnsi="Times New Roman"/>
            <w:color w:val="191919"/>
            <w:sz w:val="18"/>
            <w:szCs w:val="18"/>
          </w:rPr>
          <w:delText>e</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transferrin</w:delText>
        </w:r>
        <w:r w:rsidDel="0088691F">
          <w:rPr>
            <w:rFonts w:ascii="Times New Roman" w:hAnsi="Times New Roman"/>
            <w:color w:val="191919"/>
            <w:sz w:val="18"/>
            <w:szCs w:val="18"/>
          </w:rPr>
          <w:delText>g</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3"/>
            <w:sz w:val="18"/>
            <w:szCs w:val="18"/>
          </w:rPr>
          <w:delText>t</w:delText>
        </w:r>
        <w:r w:rsidDel="0088691F">
          <w:rPr>
            <w:rFonts w:ascii="Times New Roman" w:hAnsi="Times New Roman"/>
            <w:color w:val="191919"/>
            <w:sz w:val="18"/>
            <w:szCs w:val="18"/>
          </w:rPr>
          <w:delText>o</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z w:val="18"/>
            <w:szCs w:val="18"/>
          </w:rPr>
          <w:delText>a</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schoo</w:delText>
        </w:r>
        <w:r w:rsidDel="0088691F">
          <w:rPr>
            <w:rFonts w:ascii="Times New Roman" w:hAnsi="Times New Roman"/>
            <w:color w:val="191919"/>
            <w:sz w:val="18"/>
            <w:szCs w:val="18"/>
          </w:rPr>
          <w:delText>l</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o</w:delText>
        </w:r>
        <w:r w:rsidDel="0088691F">
          <w:rPr>
            <w:rFonts w:ascii="Times New Roman" w:hAnsi="Times New Roman"/>
            <w:color w:val="191919"/>
            <w:sz w:val="18"/>
            <w:szCs w:val="18"/>
          </w:rPr>
          <w:delText>f</w:delText>
        </w:r>
        <w:r w:rsidDel="0088691F">
          <w:rPr>
            <w:rFonts w:ascii="Times New Roman" w:hAnsi="Times New Roman"/>
            <w:color w:val="191919"/>
            <w:spacing w:val="-9"/>
            <w:sz w:val="18"/>
            <w:szCs w:val="18"/>
          </w:rPr>
          <w:delText xml:space="preserve"> </w:delText>
        </w:r>
        <w:r w:rsidDel="0088691F">
          <w:rPr>
            <w:rFonts w:ascii="Times New Roman" w:hAnsi="Times New Roman"/>
            <w:color w:val="191919"/>
            <w:spacing w:val="-2"/>
            <w:sz w:val="18"/>
            <w:szCs w:val="18"/>
          </w:rPr>
          <w:delText>pha</w:delText>
        </w:r>
        <w:r w:rsidDel="0088691F">
          <w:rPr>
            <w:rFonts w:ascii="Times New Roman" w:hAnsi="Times New Roman"/>
            <w:color w:val="191919"/>
            <w:spacing w:val="-5"/>
            <w:sz w:val="18"/>
            <w:szCs w:val="18"/>
          </w:rPr>
          <w:delText>r</w:delText>
        </w:r>
        <w:r w:rsidDel="0088691F">
          <w:rPr>
            <w:rFonts w:ascii="Times New Roman" w:hAnsi="Times New Roman"/>
            <w:color w:val="191919"/>
            <w:sz w:val="18"/>
            <w:szCs w:val="18"/>
          </w:rPr>
          <w:delText xml:space="preserve">- </w:delText>
        </w:r>
        <w:r w:rsidDel="0088691F">
          <w:rPr>
            <w:rFonts w:ascii="Times New Roman" w:hAnsi="Times New Roman"/>
            <w:color w:val="191919"/>
            <w:spacing w:val="-2"/>
            <w:sz w:val="18"/>
            <w:szCs w:val="18"/>
          </w:rPr>
          <w:delText>macy</w:delText>
        </w:r>
      </w:del>
    </w:p>
    <w:p w:rsidR="001050CA" w:rsidRDefault="001050CA">
      <w:pPr>
        <w:sectPr w:rsidR="001050CA" w:rsidSect="001050CA">
          <w:pgSz w:w="12240" w:h="15840"/>
          <w:pgMar w:top="360" w:right="1260" w:bottom="1440" w:left="140" w:header="720" w:footer="720" w:gutter="0"/>
          <w:cols w:space="720"/>
          <w:docGrid w:linePitch="360"/>
        </w:sectPr>
      </w:pPr>
      <w:r>
        <w:t xml:space="preserve">   </w:t>
      </w:r>
    </w:p>
    <w:p w:rsidR="001050CA" w:rsidRDefault="00AE60A2" w:rsidP="001050CA">
      <w:pPr>
        <w:sectPr w:rsidR="001050CA" w:rsidSect="001050CA">
          <w:pgSz w:w="12240" w:h="15840"/>
          <w:pgMar w:top="360" w:right="1260" w:bottom="1440" w:left="810" w:header="720" w:footer="720" w:gutter="0"/>
          <w:cols w:space="720"/>
          <w:docGrid w:linePitch="360"/>
        </w:sectPr>
      </w:pPr>
      <w:r>
        <w:rPr>
          <w:noProof/>
        </w:rPr>
        <w:lastRenderedPageBreak/>
        <w:pict>
          <v:group id="_x0000_s2748" style="position:absolute;left:0;text-align:left;margin-left:416.15pt;margin-top:-17.9pt;width:156.05pt;height:11in;z-index:251948032" coordorigin="9101,396" coordsize="3121,15840">
            <v:group id="_x0000_s2749" style="position:absolute;left:9101;top:396;width:3121;height:15840" coordorigin="9070,183" coordsize="3121,15840">
              <v:group id="_x0000_s2750" style="position:absolute;left:9070;top:183;width:3121;height:15840;mso-position-horizontal-relative:page;mso-position-vertical-relative:page" coordorigin="9119" coordsize="31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" o:allowincell="f">
                <v:rect id="Rectangle 2736" o:spid="_x0000_s2751" style="position:absolute;left:11160;width:1080;height:25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dcdcdc" stroked="f">
                  <v:path arrowok="t"/>
                </v:rect>
                <v:rect id="Rectangle 2737" o:spid="_x0000_s2752" style="position:absolute;left:11160;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MsMA&#10;AADdAAAADwAAAGRycy9kb3ducmV2LnhtbERPy2rCQBTdC/7DcIXudFKlUdNMpAiW0o2vFre3mdsk&#10;NHMnzExN+vedheDycN75ZjCtuJLzjWUFj7MEBHFpdcOVgo/zbroC4QOyxtYyKfgjD5tiPMox07bn&#10;I11PoRIxhH2GCuoQukxKX9Zk0M9sRxy5b+sMhghdJbXDPoabVs6TJJUGG44NNXa0ran8Of0aBb0b&#10;6Om10vtV+v55Xl++ltgdnFIPk+HlGUSgIdzFN/ebVpAuF3F/fBOf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ZfMsMAAADdAAAADwAAAAAAAAAAAAAAAACYAgAAZHJzL2Rv&#10;d25yZXYueG1sUEsFBgAAAAAEAAQA9QAAAIgDAAAAAA==&#10;" fillcolor="#dcdcdc" stroked="f">
                  <v:path arrowok="t"/>
                </v:rect>
                <v:rect id="Rectangle 2738" o:spid="_x0000_s2753" style="position:absolute;left:11160;top:2513;width:1080;height:1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x8McA&#10;AADdAAAADwAAAGRycy9kb3ducmV2LnhtbESPQWvCQBSE74X+h+UVvBTdJIKV6CpSFATpIVol3h7Z&#10;ZxKafRuyq8Z/3y0UPA4z8w0zX/amETfqXG1ZQTyKQBAXVtdcKvg+bIZTEM4ja2wsk4IHOVguXl/m&#10;mGp754xue1+KAGGXooLK+zaV0hUVGXQj2xIH72I7gz7IrpS6w3uAm0YmUTSRBmsOCxW29FlR8bO/&#10;GgXrJF9ddk3WZl8mP8aUmPfifFJq8NavZiA89f4Z/m9vtYLJxziGv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lcfDHAAAA3QAAAA8AAAAAAAAAAAAAAAAAmAIAAGRy&#10;cy9kb3ducmV2LnhtbFBLBQYAAAAABAAEAPUAAACMAwAAAAA=&#10;" fillcolor="#d8d8d8 [2732]" stroked="f">
                  <v:path arrowok="t"/>
                </v:rect>
                <v:rect id="_x0000_s2754" style="position:absolute;left:9159;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tMcA&#10;AADdAAAADwAAAGRycy9kb3ducmV2LnhtbESPQWvCQBSE74X+h+UVequbpJhK6iqlUKniJamX3l6y&#10;zySYfRuy25j+e1cQPA4z8w2zXE+mEyMNrrWsIJ5FIIgrq1uuFRx+vl4WIJxH1thZJgX/5GC9enxY&#10;YqbtmXMaC1+LAGGXoYLG+z6T0lUNGXQz2xMH72gHgz7IoZZ6wHOAm04mUZRKgy2HhQZ7+myoOhV/&#10;RkG53ed+sztsxkVZ950tf+O9nSv1/DR9vIPwNPl7+Nb+1grSt9cErm/C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7rTHAAAA3QAAAA8AAAAAAAAAAAAAAAAAmAIAAGRy&#10;cy9kb3ducmV2LnhtbFBLBQYAAAAABAAEAPUAAACMAwAAAAA=&#10;" stroked="f">
                  <v:path arrowok="t"/>
                </v:rect>
                <v:rect id="Rectangle 2740" o:spid="_x0000_s2755" style="position:absolute;left:9139;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a8MgA&#10;AADdAAAADwAAAGRycy9kb3ducmV2LnhtbESPT2vCQBTE74V+h+UVvBTdqBht6ipVkHqq+Aekt9fs&#10;a5I2+zbsrjH99m6h0OMwM79h5svO1KIl5yvLCoaDBARxbnXFhYLTcdOfgfABWWNtmRT8kIfl4v5u&#10;jpm2V95TewiFiBD2GSooQ2gyKX1ekkE/sA1x9D6tMxiidIXUDq8Rbmo5SpJUGqw4LpTY0Lqk/Ptw&#10;MQq+zq9u9fQ+2e3yj7rdUPqWDKePSvUeupdnEIG68B/+a2+1gnQ6HsPvm/gE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NNrwyAAAAN0AAAAPAAAAAAAAAAAAAAAAAJgCAABk&#10;cnMvZG93bnJldi54bWxQSwUGAAAAAAQABAD1AAAAjQMAAAAA&#10;" filled="f" strokecolor="#a3a3a3" strokeweight="2pt">
                  <v:path arrowok="t"/>
                </v:rect>
                <v:rect id="Rectangle 2741" o:spid="_x0000_s2756" style="position:absolute;left:11145;top:24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oZsgA&#10;AADdAAAADwAAAGRycy9kb3ducmV2LnhtbESPQWvCQBSE74X+h+UVeil1EytaYjZSSis9iFirB2+P&#10;7DMJZt+m2dXEf+8KgsdhZr5h0llvanGi1lWWFcSDCARxbnXFhYLN3/frOwjnkTXWlknBmRzMsseH&#10;FBNtO/6l09oXIkDYJaig9L5JpHR5SQbdwDbEwdvb1qAPsi2kbrELcFPLYRSNpcGKw0KJDX2WlB/W&#10;R6Ngvjwvhi+HeBt/9V21Ge3+i9UElXp+6j+mIDz1/h6+tX+0gvHkbQTXN+EJy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GhmyAAAAN0AAAAPAAAAAAAAAAAAAAAAAJgCAABk&#10;cnMvZG93bnJldi54bWxQSwUGAAAAAAQABAD1AAAAjQMAAAAA&#10;" fillcolor="#191919" stroked="f">
                  <v:path arrowok="t"/>
                </v:rect>
                <v:rect id="Rectangle 2742" o:spid="_x0000_s2757" style="position:absolute;left:11145;top:4285;width:109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N/cgA&#10;AADdAAAADwAAAGRycy9kb3ducmV2LnhtbESPQWvCQBSE70L/w/IKXqRuYmssqasUUfEg0lp76O2R&#10;fU2C2bcxu5r477sFweMwM98w03lnKnGhxpWWFcTDCARxZnXJuYLD1+rpFYTzyBory6TgSg7ms4fe&#10;FFNtW/6ky97nIkDYpaig8L5OpXRZQQbd0NbEwfu1jUEfZJNL3WAb4KaSoyhKpMGSw0KBNS0Kyo77&#10;s1Gw3l23o8Ex/o6XXVseXn5O+ccEleo/du9vIDx1/h6+tTdaQTJ5HsP/m/A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JM39yAAAAN0AAAAPAAAAAAAAAAAAAAAAAJgCAABk&#10;cnMvZG93bnJldi54bWxQSwUGAAAAAAQABAD1AAAAjQMAAAAA&#10;" fillcolor="#191919" stroked="f">
                  <v:path arrowok="t"/>
                </v:rect>
                <v:group id="Group 2743" o:spid="_x0000_s2758" style="position:absolute;left:11145;top:6105;width:1967;height:0" coordorigin="11145,61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9lLPxgAAAN0A&#10;AAAPAAAAAAAAAAAAAAAAAKoCAABkcnMvZG93bnJldi54bWxQSwUGAAAAAAQABAD6AAAAnQMAAAAA&#10;">
                  <v:shape id="Freeform 2744" o:spid="_x0000_s2759"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lLcYA&#10;AADdAAAADwAAAGRycy9kb3ducmV2LnhtbESPT4vCMBTE78J+h/AWvMiaruIfqlEWQfAkq25Bb4/m&#10;2Rabl9LEWv30ZkHwOMzMb5j5sjWlaKh2hWUF3/0IBHFqdcGZgr/D+msKwnlkjaVlUnAnB8vFR2eO&#10;sbY33lGz95kIEHYxKsi9r2IpXZqTQde3FXHwzrY26IOsM6lrvAW4KeUgisbSYMFhIceKVjmll/3V&#10;KJiWoyFR8nvqNcljux41x3uaHJXqfrY/MxCeWv8Ov9obrWA8GU7g/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ilLcYAAADdAAAADwAAAAAAAAAAAAAAAACYAgAAZHJz&#10;L2Rvd25yZXYueG1sUEsFBgAAAAAEAAQA9QAAAIsDAAAAAA==&#10;" path="m1094,l,e" filled="f" strokecolor="#191919" strokeweight="2pt">
                    <v:path arrowok="t" o:connecttype="custom" o:connectlocs="1094,0;0,0" o:connectangles="0,0"/>
                  </v:shape>
                  <v:shape id="Freeform 2745" o:spid="_x0000_s2760" style="position:absolute;left:11145;top:61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xX8MA&#10;AADdAAAADwAAAGRycy9kb3ducmV2LnhtbERPy4rCMBTdD/gP4QpuBk1H8UE1igwIrsRRC7q7NNe2&#10;2NyUJtbq15vFgMvDeS9WrSlFQ7UrLCv4GUQgiFOrC84UnI6b/gyE88gaS8uk4EkOVsvO1wJjbR/8&#10;R83BZyKEsItRQe59FUvp0pwMuoGtiAN3tbVBH2CdSV3jI4SbUg6jaCINFhwacqzoN6f0drgbBbNy&#10;PCJK9pfvJnntNuPm/EyTs1K9brueg/DU+o/4373VCibTUZgb3oQn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xX8MAAADdAAAADwAAAAAAAAAAAAAAAACYAgAAZHJzL2Rv&#10;d25yZXYueG1sUEsFBgAAAAAEAAQA9QAAAIgDAAAAAA==&#10;" path="m,l1094,e" filled="f" strokecolor="#191919" strokeweight="2pt">
                    <v:path arrowok="t" o:connecttype="custom" o:connectlocs="0,0;1094,0" o:connectangles="0,0"/>
                  </v:shape>
                </v:group>
                <v:group id="Group 2746" o:spid="_x0000_s2761" style="position:absolute;left:11145;top:7905;width:1953;height:0" coordorigin="11145,7905" coordsize="1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nGvcYAAADdAAAADwAAAGRycy9kb3ducmV2LnhtbESPQWvCQBSE74X+h+UV&#10;vOkmSm2NriKi4kGEakG8PbLPJJh9G7JrEv99VxB6HGbmG2a26EwpGqpdYVlBPIhAEKdWF5wp+D1t&#10;+t8gnEfWWFomBQ9ysJi/v80w0bblH2qOPhMBwi5BBbn3VSKlS3My6Aa2Ig7e1dYGfZB1JnWNbYCb&#10;Ug6jaCwNFhwWcqxolVN6O96Ngm2L7XIUr5v97bp6XE6fh/M+JqV6H91yCsJT5//Dr/ZOKxh/j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aca9xgAAAN0A&#10;AAAPAAAAAAAAAAAAAAAAAKoCAABkcnMvZG93bnJldi54bWxQSwUGAAAAAAQABAD6AAAAnQMAAAAA&#10;">
                  <v:shape id="Freeform 2747" o:spid="_x0000_s2762"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AtcAA&#10;AADdAAAADwAAAGRycy9kb3ducmV2LnhtbERPy6rCMBDdX/AfwghuRFPFZzWKCIobER8Ll2MztsVm&#10;Upqo9e/NQrjLw3nPl7UpxIsql1tW0OtGIIgTq3NOFVzOm84EhPPIGgvLpOBDDpaLxt8cY23ffKTX&#10;yacihLCLUUHmfRlL6ZKMDLquLYkDd7eVQR9glUpd4TuEm0L2o2gkDeYcGjIsaZ1R8jg9jYJre3M3&#10;kZsO24ct3eg80M9Vsleq1axXMxCeav8v/rl3WsFoPAj7w5vwBO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zAtcAAAADdAAAADwAAAAAAAAAAAAAAAACYAgAAZHJzL2Rvd25y&#10;ZXYueG1sUEsFBgAAAAAEAAQA9QAAAIUDAAAAAA==&#10;" path="m1094,l,e" filled="f" strokecolor="#191919" strokeweight="2pt">
                    <v:path arrowok="t" o:connecttype="custom" o:connectlocs="1094,0;0,0" o:connectangles="0,0"/>
                  </v:shape>
                  <v:shape id="Freeform 2748" o:spid="_x0000_s2763" style="position:absolute;left:11145;top:7905;width:1953;height:0;visibility:visible;mso-wrap-style:square;v-text-anchor:top" coordsize="1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lLscA&#10;AADdAAAADwAAAGRycy9kb3ducmV2LnhtbESPT2vCQBTE7wW/w/KEXsRsLFbbNKuIEOmllKoHj6/Z&#10;lz+YfRuyGxO/fbdQ6HGYmd8w6XY0jbhR52rLChZRDII4t7rmUsH5lM1fQDiPrLGxTAru5GC7mTyk&#10;mGg78Bfdjr4UAcIuQQWV920ipcsrMugi2xIHr7CdQR9kV0rd4RDgppFPcbySBmsOCxW2tK8ovx57&#10;o+AyywoTu9fn2eeBvum01P0u/1DqcTru3kB4Gv1/+K/9rhWs1ssF/L4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wZS7HAAAA3QAAAA8AAAAAAAAAAAAAAAAAmAIAAGRy&#10;cy9kb3ducmV2LnhtbFBLBQYAAAAABAAEAPUAAACMAwAAAAA=&#10;" path="m,l1094,e" filled="f" strokecolor="#191919" strokeweight="2pt">
                    <v:path arrowok="t" o:connecttype="custom" o:connectlocs="0,0;1094,0" o:connectangles="0,0"/>
                  </v:shape>
                </v:group>
                <v:group id="Group 2749" o:spid="_x0000_s2764" style="position:absolute;left:11145;top:9705;width:1967;height:0" coordorigin="11145,97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snsccAAADdAAAADwAAAGRycy9kb3ducmV2LnhtbESPT2vCQBTE7wW/w/KE&#10;3nQT26pEVxHR0oMI/gHx9sg+k2D2bciuSfz23YLQ4zAzv2Hmy86UoqHaFZYVxMMIBHFqdcGZgvNp&#10;O5iCcB5ZY2mZFDzJwXLRe5tjom3LB2qOPhMBwi5BBbn3VSKlS3My6Ia2Ig7ezdYGfZB1JnWNbYCb&#10;Uo6iaCwNFhwWcqxonVN6Pz6Mgu8W29VHvGl299v6eT197S+7mJR673erGQhPnf8Pv9o/WsF48jmC&#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MsnsccAAADd&#10;AAAADwAAAAAAAAAAAAAAAACqAgAAZHJzL2Rvd25yZXYueG1sUEsFBgAAAAAEAAQA+gAAAJ4DAAAA&#10;AA==&#10;">
                  <v:shape id="Freeform 2750" o:spid="_x0000_s2765"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QU8cA&#10;AADdAAAADwAAAGRycy9kb3ducmV2LnhtbESPQWvCQBSE7wX/w/KEXorZWBsNqatIQehJrBqwt0f2&#10;NQnNvg3ZbYz99a5Q6HGYmW+Y5Xowjeipc7VlBdMoBkFcWF1zqeB03E5SEM4ja2wsk4IrOVivRg9L&#10;zLS98Af1B1+KAGGXoYLK+zaT0hUVGXSRbYmD92U7gz7IrpS6w0uAm0Y+x/FcGqw5LFTY0ltFxffh&#10;xyhIm2RGlO8/n/r8d7dN+vO1yM9KPY6HzSsIT4P/D/+137WC+eJlBvc34Qn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l0FPHAAAA3QAAAA8AAAAAAAAAAAAAAAAAmAIAAGRy&#10;cy9kb3ducmV2LnhtbFBLBQYAAAAABAAEAPUAAACMAwAAAAA=&#10;" path="m1094,l,e" filled="f" strokecolor="#191919" strokeweight="2pt">
                    <v:path arrowok="t" o:connecttype="custom" o:connectlocs="1094,0;0,0" o:connectangles="0,0"/>
                  </v:shape>
                  <v:shape id="Freeform 2751" o:spid="_x0000_s2766" style="position:absolute;left:11145;top:97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IJ8gA&#10;AADdAAAADwAAAGRycy9kb3ducmV2LnhtbESPT2vCQBTE70K/w/IKvYhuao1KdJUiCD2VahvQ2yP7&#10;TILZtyG7zZ9++m6h4HGYmd8wm11vKtFS40rLCp6nEQjizOqScwVfn4fJCoTzyBory6RgIAe77cNo&#10;g4m2HR+pPflcBAi7BBUU3teJlC4ryKCb2po4eFfbGPRBNrnUDXYBbio5i6KFNFhyWCiwpn1B2e30&#10;bRSsqviFKP24jNv05/0Qt+chS89KPT32r2sQnnp/D/+337SCxXI+h7834Qn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EgnyAAAAN0AAAAPAAAAAAAAAAAAAAAAAJgCAABk&#10;cnMvZG93bnJldi54bWxQSwUGAAAAAAQABAD1AAAAjQMAAAAA&#10;" path="m,l1094,e" filled="f" strokecolor="#191919" strokeweight="2pt">
                    <v:path arrowok="t" o:connecttype="custom" o:connectlocs="0,0;1094,0" o:connectangles="0,0"/>
                  </v:shape>
                </v:group>
                <v:group id="Group 2752" o:spid="_x0000_s2767" style="position:absolute;left:11145;top:11505;width:1967;height:0" coordorigin="11145,11505" coordsize="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K/xccAAADdAAAADwAAAGRycy9kb3ducmV2LnhtbESPQWvCQBSE7wX/w/IK&#10;vdVNtEZJs4qILT2IoBaKt0f2mYRk34bsNon/vlso9DjMzDdMthlNI3rqXGVZQTyNQBDnVldcKPi8&#10;vD2vQDiPrLGxTAru5GCznjxkmGo78In6sy9EgLBLUUHpfZtK6fKSDLqpbYmDd7OdQR9kV0jd4RDg&#10;ppGzKEqkwYrDQokt7UrK6/O3UfA+4LCdx/v+UN929+tlcfw6xKTU0+O4fQXhafT/4b/2h1aQLF8W&#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K/xccAAADd&#10;AAAADwAAAAAAAAAAAAAAAACqAgAAZHJzL2Rvd25yZXYueG1sUEsFBgAAAAAEAAQA+gAAAJ4DAAAA&#10;AA==&#10;">
                  <v:shape id="Freeform 2753" o:spid="_x0000_s2768"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zy8gA&#10;AADdAAAADwAAAGRycy9kb3ducmV2LnhtbESPS2vDMBCE74X+B7GFXEosNw/HuFFCKQR6Ks3DkNwW&#10;a2ubWitjqY6TX18VAjkOM/MNs1wPphE9da62rOAlikEQF1bXXCo47DfjFITzyBoby6TgQg7Wq8eH&#10;JWbannlL/c6XIkDYZaig8r7NpHRFRQZdZFvi4H3bzqAPsiul7vAc4KaRkzhOpMGaw0KFLb1XVPzs&#10;fo2CtJlPifKv03OfXz838/54KfKjUqOn4e0VhKfB38O39odWkCxmCfy/CU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UnPLyAAAAN0AAAAPAAAAAAAAAAAAAAAAAJgCAABk&#10;cnMvZG93bnJldi54bWxQSwUGAAAAAAQABAD1AAAAjQMAAAAA&#10;" path="m1094,l,e" filled="f" strokecolor="#191919" strokeweight="2pt">
                    <v:path arrowok="t" o:connecttype="custom" o:connectlocs="1094,0;0,0" o:connectangles="0,0"/>
                  </v:shape>
                  <v:shape id="Freeform 2754" o:spid="_x0000_s2769" style="position:absolute;left:11145;top:11505;width:1967;height:0;visibility:visible;mso-wrap-style:square;v-text-anchor:top" coordsize="19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7WUMYA&#10;AADdAAAADwAAAGRycy9kb3ducmV2LnhtbESPT2vCQBTE70K/w/IEL6Kb+p/UVUpB8FTUNqC3R/Y1&#10;CWbfhuwao5++Kwgeh5n5DbNct6YUDdWusKzgfRiBIE6tLjhT8PuzGSxAOI+ssbRMCm7kYL166ywx&#10;1vbKe2oOPhMBwi5GBbn3VSylS3My6Ia2Ig7en60N+iDrTOoarwFuSjmKopk0WHBYyLGir5zS8+Fi&#10;FCzK6Zgo2Z36TXL/3kyb4y1Njkr1uu3nBwhPrX+Fn+2tVjCbT+bweBOe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7WUMYAAADdAAAADwAAAAAAAAAAAAAAAACYAgAAZHJz&#10;L2Rvd25yZXYueG1sUEsFBgAAAAAEAAQA9QAAAIsDAAAAAA==&#10;" path="m,l1094,e" filled="f" strokecolor="#191919" strokeweight="2pt">
                    <v:path arrowok="t" o:connecttype="custom" o:connectlocs="0,0;1094,0" o:connectangles="0,0"/>
                  </v:shape>
                </v:group>
                <v:group id="Group 2755" o:spid="_x0000_s2770" style="position:absolute;left:11145;top:13305;width:1939;height:0" coordorigin="11145,13305" coordsize="19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SMQW8QAAADdAAAA&#10;DwAAAAAAAAAAAAAAAACqAgAAZHJzL2Rvd25yZXYueG1sUEsFBgAAAAAEAAQA+gAAAJsDAAAAAA==&#10;">
                  <v:shape id="Freeform 2756" o:spid="_x0000_s2771"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ZccA&#10;AADdAAAADwAAAGRycy9kb3ducmV2LnhtbESP3WrCQBSE74W+w3IKvRHdRKw/0VVEWrAUxKgPcMge&#10;k2j2bMxuY/r23UKhl8PMN8Ms152pREuNKy0riIcRCOLM6pJzBefT+2AGwnlkjZVlUvBNDtarp94S&#10;E20fnFJ79LkIJewSVFB4XydSuqwgg25oa+LgXWxj0AfZ5FI3+AjlppKjKJpIgyWHhQJr2haU3Y5f&#10;RsEkHe3j6/317ar7n5v2FB/u6cdBqZfnbrMA4anz/+E/eqcDNx3P4f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kKWXHAAAA3QAAAA8AAAAAAAAAAAAAAAAAmAIAAGRy&#10;cy9kb3ducmV2LnhtbFBLBQYAAAAABAAEAPUAAACMAwAAAAA=&#10;" path="m1094,l,e" filled="f" strokecolor="#191919" strokeweight="2pt">
                    <v:path arrowok="t" o:connecttype="custom" o:connectlocs="1094,0;0,0" o:connectangles="0,0"/>
                  </v:shape>
                  <v:shape id="Freeform 2757" o:spid="_x0000_s2772" style="position:absolute;left:11145;top:13305;width:1939;height:0;visibility:visible;mso-wrap-style:square;v-text-anchor:top" coordsize="1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WJcQA&#10;AADdAAAADwAAAGRycy9kb3ducmV2LnhtbERPzWrCQBC+F/oOyxR6KXUTQVuiq0hpwSIUoz7AkB2T&#10;aHY2ZteYvr1zKPT48f3Pl4NrVE9dqD0bSEcJKOLC25pLA4f91+s7qBCRLTaeycAvBVguHh/mmFl/&#10;45z6XSyVhHDI0EAVY5tpHYqKHIaRb4mFO/rOYRTYldp2eJNw1+hxkky1w5qlocKWPioqzrurMzDN&#10;xz/p6TL5PNmXzarfp9tL/r015vlpWM1ARRriv/jPvbbie5vIfnkjT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HFiXEAAAA3QAAAA8AAAAAAAAAAAAAAAAAmAIAAGRycy9k&#10;b3ducmV2LnhtbFBLBQYAAAAABAAEAPUAAACJAwAAAAA=&#10;" path="m,l1094,e" filled="f" strokecolor="#191919" strokeweight="2pt">
                    <v:path arrowok="t" o:connecttype="custom" o:connectlocs="0,0;1094,0" o:connectangles="0,0"/>
                  </v:shape>
                </v:group>
                <v:shape id="Freeform 2758" o:spid="_x0000_s2773" style="position:absolute;left:11816;top:1510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ed="f" strokecolor="#191919" strokeweight="2pt">
                  <v:path arrowok="t" o:connecttype="custom" o:connectlocs="0,0;423,0" o:connectangles="0,0"/>
                </v:shape>
                <v:shape id="_x0000_s2774" style="position:absolute;left:11160;top:15085;width:0;height:40;visibility:visible;mso-wrap-style:square;v-text-anchor:top" coordsize="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N58UA&#10;AADdAAAADwAAAGRycy9kb3ducmV2LnhtbESPQUsDMRSE70L/Q3gFL2Kztrgra9NSREuvrSJ4e26e&#10;yeLmJSSx3f57Iwg9DjPzDbNcj24QR4qp96zgblaBIO687tkoeHt9uX0AkTKyxsEzKThTgvVqcrXE&#10;VvsT7+l4yEYUCKcWFdicQytl6iw5TDMfiIv35aPDXGQ0Ukc8Fbgb5Lyqaumw57JgMdCTpe778OMU&#10;7Jvmk8Luxph6EfvteRPs8/uHUtfTcfMIItOYL+H/9k4rqJv7Ofy9K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o3nxQAAAN0AAAAPAAAAAAAAAAAAAAAAAJgCAABkcnMv&#10;ZG93bnJldi54bWxQSwUGAAAAAAQABAD1AAAAigMAAAAA&#10;" path="m,l,40e" filled="f" strokecolor="#191919" strokeweight="2pt">
                  <v:path arrowok="t" o:connecttype="custom" o:connectlocs="0,0;0,40" o:connectangles="0,0"/>
                </v:shape>
                <v:rect id="Rectangle 2760" o:spid="_x0000_s2775" style="position:absolute;left:11176;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uj8UA&#10;AADdAAAADwAAAGRycy9kb3ducmV2LnhtbESPS4vCQBCE74L/YWhhbzpxxQfRUURYWRcvPi7eOpk2&#10;CWZ6QmaM8d/vCILHoqq+ohar1pSiodoVlhUMBxEI4tTqgjMF59NPfwbCeWSNpWVS8CQHq2W3s8BY&#10;2wcfqDn6TAQIuxgV5N5XsZQuzcmgG9iKOHhXWxv0QdaZ1DU+AtyU8juKJtJgwWEhx4o2OaW3490o&#10;SHb7g9/+nbfNLMmq0iaX4d6Olfrqtes5CE+t/4Tf7V+tYDIdj+D1Jj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a6PxQAAAN0AAAAPAAAAAAAAAAAAAAAAAJgCAABkcnMv&#10;ZG93bnJldi54bWxQSwUGAAAAAAQABAD1AAAAigMAAAAA&#10;" stroked="f">
                  <v:path arrowok="t"/>
                </v:rect>
                <v:rect id="Rectangle 2761" o:spid="_x0000_s2776" style="position:absolute;left:11156;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ed="f" strokecolor="#191919" strokeweight="2pt">
                  <v:path arrowok="t"/>
                </v:rect>
              </v:group>
              <v:shape id="_x0000_s2777" type="#_x0000_t202" style="position:absolute;left:11138;top:8240;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" o:allowincell="f" filled="f" stroked="f">
                <v:textbox style="layout-flow:vertical;mso-next-textbox:#_x0000_s2777"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left="202"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778" type="#_x0000_t202" style="position:absolute;left:11358;top:9969;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X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" o:allowincell="f" filled="f" stroked="f">
                <v:textbox style="layout-flow:vertical;mso-next-textbox:#_x0000_s2778"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779" type="#_x0000_t202" style="position:absolute;left:11338;top:11809;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30twIAALc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1GcLDHipIMuPdFRo3sxomCRBK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" o:allowincell="f" filled="f" stroked="f">
                <v:textbox style="layout-flow:vertical;mso-next-textbox:#_x0000_s2779" inset="0,0,0,0">
                  <w:txbxContent>
                    <w:p w:rsidR="009D7097" w:rsidRDefault="009D7097" w:rsidP="001050CA">
                      <w:pPr>
                        <w:widowControl w:val="0"/>
                        <w:autoSpaceDE w:val="0"/>
                        <w:autoSpaceDN w:val="0"/>
                        <w:adjustRightInd w:val="0"/>
                        <w:spacing w:after="0" w:line="221" w:lineRule="exact"/>
                        <w:ind w:left="229"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780" type="#_x0000_t202" style="position:absolute;left:11318;top:13659;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" o:allowincell="f" filled="f" stroked="f">
                <v:textbox style="layout-flow:vertical;mso-next-textbox:#_x0000_s2780"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781" type="#_x0000_t202" style="position:absolute;left:11450;top:819;width:377;height:17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" o:allowincell="f" filled="f" stroked="f">
                <v:textbox style="layout-flow:vertical;mso-next-textbox:#_x0000_s2781"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Albany State</w:t>
                      </w:r>
                    </w:p>
                  </w:txbxContent>
                </v:textbox>
              </v:shape>
              <v:rect id="_x0000_s2782" style="position:absolute;left:11096;top:4504;width:1095;height:1784" fillcolor="#d8d8d8 [2732]" stroked="f" strokecolor="#f2f2f2 [3041]" strokeweight="3pt">
                <v:shadow on="t" type="perspective" color="#7f7f7f [1601]" opacity=".5" offset="1pt" offset2="-1pt"/>
                <v:textbox style="layout-flow:vertical;mso-next-textbox:#_x0000_s2782">
                  <w:txbxContent>
                    <w:p w:rsidR="009D7097" w:rsidRDefault="009D7097" w:rsidP="001050CA">
                      <w:pPr>
                        <w:spacing w:after="0"/>
                        <w:rPr>
                          <w:b/>
                          <w:color w:val="000000" w:themeColor="text1"/>
                        </w:rPr>
                      </w:pPr>
                    </w:p>
                    <w:p w:rsidR="009D7097" w:rsidRPr="007A3E3A" w:rsidRDefault="009D7097" w:rsidP="001050CA">
                      <w:pPr>
                        <w:spacing w:after="0"/>
                        <w:rPr>
                          <w:b/>
                          <w:color w:val="000000" w:themeColor="text1"/>
                        </w:rPr>
                      </w:pPr>
                      <w:r>
                        <w:rPr>
                          <w:b/>
                          <w:color w:val="000000" w:themeColor="text1"/>
                        </w:rPr>
                        <w:t>Business</w:t>
                      </w:r>
                    </w:p>
                  </w:txbxContent>
                </v:textbox>
              </v:rect>
              <v:rect id="_x0000_s2783" style="position:absolute;left:11111;top:2796;width:1060;height:1659" fillcolor="#d8d8d8 [2732]" stroked="f" strokecolor="#f2f2f2 [3041]" strokeweight="3pt">
                <v:shadow on="t" type="perspective" color="#7f7f7f [1601]" opacity=".5" offset="1pt" offset2="-1pt"/>
                <v:textbox style="layout-flow:vertical;mso-next-textbox:#_x0000_s2783">
                  <w:txbxContent>
                    <w:p w:rsidR="009D7097" w:rsidRPr="00F91ACB" w:rsidRDefault="009D7097" w:rsidP="001050CA">
                      <w:pPr>
                        <w:spacing w:after="0"/>
                        <w:rPr>
                          <w:b/>
                          <w:color w:val="000000" w:themeColor="text1"/>
                        </w:rPr>
                      </w:pPr>
                      <w:r w:rsidRPr="00F91ACB">
                        <w:rPr>
                          <w:b/>
                          <w:color w:val="000000" w:themeColor="text1"/>
                        </w:rPr>
                        <w:t>Arts &amp; Humanities</w:t>
                      </w:r>
                    </w:p>
                  </w:txbxContent>
                </v:textbox>
              </v:rect>
              <v:rect id="_x0000_s2784" style="position:absolute;left:11107;top:6304;width:1060;height:1784" fillcolor="#d8d8d8 [2732]" stroked="f" strokecolor="#f2f2f2 [3041]" strokeweight="3pt">
                <v:shadow on="t" type="perspective" color="#7f7f7f [1601]" opacity=".5" offset="1pt" offset2="-1pt"/>
                <v:textbox style="layout-flow:vertical;mso-next-textbox:#_x0000_s2784">
                  <w:txbxContent>
                    <w:p w:rsidR="009D7097" w:rsidRDefault="009D7097" w:rsidP="001050CA">
                      <w:pPr>
                        <w:spacing w:after="0"/>
                        <w:rPr>
                          <w:b/>
                          <w:color w:val="F2F2F2" w:themeColor="background1" w:themeShade="F2"/>
                        </w:rPr>
                      </w:pPr>
                    </w:p>
                    <w:p w:rsidR="009D7097" w:rsidRPr="008A57FA" w:rsidRDefault="009D7097" w:rsidP="001050CA">
                      <w:pPr>
                        <w:rPr>
                          <w:b/>
                          <w:color w:val="000000" w:themeColor="text1"/>
                        </w:rPr>
                      </w:pPr>
                      <w:r w:rsidRPr="008A57FA">
                        <w:rPr>
                          <w:b/>
                          <w:color w:val="000000" w:themeColor="text1"/>
                        </w:rPr>
                        <w:t>Education</w:t>
                      </w:r>
                    </w:p>
                  </w:txbxContent>
                </v:textbox>
              </v:rect>
            </v:group>
            <v:rect id="_x0000_s2785" style="position:absolute;left:11127;top:8331;width:1095;height:1800" fillcolor="#404040 [2429]" strokecolor="#f2f2f2 [3041]" strokeweight="3pt">
              <v:shadow on="t" type="perspective" color="#7f7f7f [1601]" opacity=".5" offset="1pt" offset2="-1pt"/>
              <v:textbox style="layout-flow:vertical;mso-next-textbox:#_x0000_s2785">
                <w:txbxContent>
                  <w:p w:rsidR="009D7097" w:rsidRPr="008A57FA" w:rsidRDefault="009D7097" w:rsidP="001050CA">
                    <w:pPr>
                      <w:spacing w:after="0"/>
                      <w:rPr>
                        <w:b/>
                        <w:color w:val="FFFFFF" w:themeColor="background1"/>
                      </w:rPr>
                    </w:pPr>
                    <w:r w:rsidRPr="008A57FA">
                      <w:rPr>
                        <w:b/>
                        <w:color w:val="FFFFFF" w:themeColor="background1"/>
                      </w:rPr>
                      <w:t>Sciences &amp; Health Professions</w:t>
                    </w:r>
                  </w:p>
                </w:txbxContent>
              </v:textbox>
            </v:rect>
          </v:group>
        </w:pict>
      </w:r>
    </w:p>
    <w:p w:rsidR="001050CA" w:rsidRDefault="00AE60A2" w:rsidP="001050CA">
      <w:r>
        <w:rPr>
          <w:noProof/>
        </w:rPr>
        <w:lastRenderedPageBreak/>
        <w:pict>
          <v:group id="_x0000_s2786" style="position:absolute;left:0;text-align:left;margin-left:-63.8pt;margin-top:-17.9pt;width:157.05pt;height:11in;z-index:251949056" coordorigin="-31,3" coordsize="3141,15840">
            <v:group id="_x0000_s2787" style="position:absolute;left:-31;top:3;width:3141;height:15840" coordorigin="-55,3" coordsize="3141,15840">
              <v:group id="Group 2700" o:spid="_x0000_s2788" style="position:absolute;left:-34;top:3;width:3120;height:15840;mso-position-horizontal-relative:page;mso-position-vertical-relative:page" coordsize="312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" o:allowincell="f">
                <v:rect id="_x0000_s2789" style="position:absolute;width:1080;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LMUA&#10;AADdAAAADwAAAGRycy9kb3ducmV2LnhtbESPT2vCQBTE70K/w/IKvZlNpY0aXUUKLcVL/Uuvr9ln&#10;Epp9G3a3Jn57Vyh4HGbmN8x82ZtGnMn52rKC5yQFQVxYXXOp4LB/H05A+ICssbFMCi7kYbl4GMwx&#10;17bjLZ13oRQRwj5HBVUIbS6lLyoy6BPbEkfvZJ3BEKUrpXbYRbhp5ChNM2mw5rhQYUtvFRW/uz+j&#10;oHM9vX6U+muSrY/76ffPGNuNU+rpsV/NQATqwz383/7UCrJx9g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YsxQAAAN0AAAAPAAAAAAAAAAAAAAAAAJgCAABkcnMv&#10;ZG93bnJldi54bWxQSwUGAAAAAAQABAD1AAAAigMAAAAA&#10;" fillcolor="#dcdcdc" stroked="f">
                  <v:path arrowok="t"/>
                </v:rect>
                <v:rect id="Rectangle 2702" o:spid="_x0000_s2790" style="position:absolute;top:4294;width:1080;height:1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Tt8UA&#10;AADdAAAADwAAAGRycy9kb3ducmV2LnhtbESPT2vCQBTE70K/w/IKvemmglGjqxShRbxo/YPXZ/aZ&#10;BLNvw+7WpN++Kwg9DjPzG2a+7Ewt7uR8ZVnB+yABQZxbXXGh4Hj47E9A+ICssbZMCn7Jw3Lx0ptj&#10;pm3L33Tfh0JECPsMFZQhNJmUPi/JoB/Yhjh6V+sMhihdIbXDNsJNLYdJkkqDFceFEhtalZTf9j9G&#10;Qes6Gn0VejtJN6fD9HwZY7NzSr29dh8zEIG68B9+ttdaQTpOR/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tO3xQAAAN0AAAAPAAAAAAAAAAAAAAAAAJgCAABkcnMv&#10;ZG93bnJldi54bWxQSwUGAAAAAAQABAD1AAAAigMAAAAA&#10;" fillcolor="#dcdcdc" stroked="f">
                  <v:path arrowok="t"/>
                </v:rect>
                <v:rect id="Rectangle 2703" o:spid="_x0000_s2791" style="position:absolute;top:2488;width:1080;height: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mccA&#10;AADdAAAADwAAAGRycy9kb3ducmV2LnhtbESPT2vCQBTE74V+h+UVehHdmEMsaVaRUqEgHqJt0dsj&#10;+/KHZt+G7JrEb+8WCj0OM/MbJttMphUD9a6xrGC5iEAQF1Y3XCn4PO3mLyCcR9bYWiYFN3KwWT8+&#10;ZJhqO3JOw9FXIkDYpaig9r5LpXRFTQbdwnbEwSttb9AH2VdS9zgGuGllHEWJNNhwWKixo7eaip/j&#10;1Sh4j8/bct/mXX4w568lxWZWXL6Ven6atq8gPE3+P/zX/tAKklWSwO+b8AT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pnHAAAA3QAAAA8AAAAAAAAAAAAAAAAAmAIAAGRy&#10;cy9kb3ducmV2LnhtbFBLBQYAAAAABAAEAPUAAACMAwAAAAA=&#10;" fillcolor="#dcdcdc" stroked="f">
                  <v:path arrowok="t"/>
                </v:rect>
                <v:rect id="_x0000_s2792" style="position:absolute;left:760;top:393;width:232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McUA&#10;AADdAAAADwAAAGRycy9kb3ducmV2LnhtbESPQYvCMBSE78L+h/AWvGmqsFW6RpGFlVW8WL14e23e&#10;tsXmpTSx1n9vBMHjMDPfMItVb2rRUesqywom4wgEcW51xYWC0/F3NAfhPLLG2jIpuJOD1fJjsMBE&#10;2xsfqEt9IQKEXYIKSu+bREqXl2TQjW1DHLx/2xr0QbaF1C3eAtzUchpFsTRYcVgosaGfkvJLejUK&#10;su3+4De706abZ0VT2+w82dsvpYaf/fobhKfev8Ov9p9WEM/i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mIxxQAAAN0AAAAPAAAAAAAAAAAAAAAAAJgCAABkcnMv&#10;ZG93bnJldi54bWxQSwUGAAAAAAQABAD1AAAAigMAAAAA&#10;" stroked="f">
                  <v:path arrowok="t"/>
                </v:rect>
                <v:rect id="_x0000_s2793" style="position:absolute;left:740;top:373;width:2360;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nnMQA&#10;AADdAAAADwAAAGRycy9kb3ducmV2LnhtbERPz2vCMBS+C/sfwhvsIjNVWHXVKCrIPCmrg7HbW/Ns&#10;uzUvJclq/e/NQdjx4/u9WPWmER05X1tWMB4lIIgLq2suFXycds8zED4ga2wsk4IreVgtHwYLzLS9&#10;8Dt1eShFDGGfoYIqhDaT0hcVGfQj2xJH7mydwRChK6V2eInhppGTJEmlwZpjQ4UtbSsqfvM/o+Dn&#10;881tXr9ejsfiu+l2lB6S8XSo1NNjv56DCNSHf/HdvdcK0mka58Y38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Z5zEAAAA3QAAAA8AAAAAAAAAAAAAAAAAmAIAAGRycy9k&#10;b3ducmV2LnhtbFBLBQYAAAAABAAEAPUAAACJAwAAAAA=&#10;" filled="f" strokecolor="#a3a3a3" strokeweight="2pt">
                  <v:path arrowok="t"/>
                </v:rect>
                <v:rect id="Rectangle 2706" o:spid="_x0000_s2794" style="position:absolute;top:24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o5cgA&#10;AADdAAAADwAAAGRycy9kb3ducmV2LnhtbESPQWvCQBSE7wX/w/IEL6VuIhLb1FVEVDwUaa0evD2y&#10;r0kw+zZmVxP/fbdQ8DjMzDfMdN6ZStyocaVlBfEwAkGcWV1yruDwvX55BeE8ssbKMim4k4P5rPc0&#10;xVTblr/otve5CBB2KSoovK9TKV1WkEE3tDVx8H5sY9AH2eRSN9gGuKnkKIoSabDksFBgTcuCsvP+&#10;ahRsdveP0fM5Psarri0P49Ml/5ygUoN+t3gH4anzj/B/e6sVJJPkDf7eh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2ujlyAAAAN0AAAAPAAAAAAAAAAAAAAAAAJgCAABk&#10;cnMvZG93bnJldi54bWxQSwUGAAAAAAQABAD1AAAAjQMAAAAA&#10;" fillcolor="#191919" stroked="f">
                  <v:path arrowok="t"/>
                </v:rect>
                <v:rect id="Rectangle 2707" o:spid="_x0000_s2795" style="position:absolute;top:4284;width:1084;height: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XpcUA&#10;AADdAAAADwAAAGRycy9kb3ducmV2LnhtbERPy2rCQBTdF/yH4Qpuik4ixUh0FCkqLoq0PhbuLplr&#10;EszcSTOjiX/vLApdHs57vuxMJR7UuNKygngUgSDOrC45V3A6boZTEM4ja6wsk4InOVguem9zTLVt&#10;+YceB5+LEMIuRQWF93UqpcsKMuhGtiYO3NU2Bn2ATS51g20IN5UcR9FEGiw5NBRY02dB2e1wNwq2&#10;++fX+P0Wn+N115anj8tv/p2gUoN+t5qB8NT5f/Gfe6cVTJIk7A9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delxQAAAN0AAAAPAAAAAAAAAAAAAAAAAJgCAABkcnMv&#10;ZG93bnJldi54bWxQSwUGAAAAAAQABAD1AAAAigMAAAAA&#10;" fillcolor="#191919" stroked="f">
                  <v:path arrowok="t"/>
                </v:rect>
                <v:group id="Group 2708" o:spid="_x0000_s2796" style="position:absolute;left:-720;top:6104;width:1804;height:0" coordorigin="-720,6104" coordsize="1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nVze8cAAADd&#10;AAAADwAAAAAAAAAAAAAAAACqAgAAZHJzL2Rvd25yZXYueG1sUEsFBgAAAAAEAAQA+gAAAJ4DAAAA&#10;AA==&#10;">
                  <v:shape id="Freeform 2709" o:spid="_x0000_s2797"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csUA&#10;AADdAAAADwAAAGRycy9kb3ducmV2LnhtbESPzWrDMBCE74G+g9hCb7FcH+LgRDGltNCQXPJTSm6L&#10;tZVNrZWR1MR9+yoQyHGYmW+YZT3aXpzJh86xgucsB0HcON2xUXA8vE/nIEJE1tg7JgV/FKBePUyW&#10;WGl34R2d99GIBOFQoYI2xqGSMjQtWQyZG4iT9+28xZikN1J7vCS47WWR5zNpseO00OJAry01P/tf&#10;qyC8rbvPsLbj1vbutPnypTEbr9TT4/iyABFpjPfwrf2hFczKsoD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ZyxQAAAN0AAAAPAAAAAAAAAAAAAAAAAJgCAABkcnMv&#10;ZG93bnJldi54bWxQSwUGAAAAAAQABAD1AAAAigMAAAAA&#10;" path="m1804,l720,e" filled="f" strokecolor="#191919" strokeweight="2pt">
                    <v:path arrowok="t" o:connecttype="custom" o:connectlocs="1804,0;720,0" o:connectangles="0,0"/>
                  </v:shape>
                  <v:shape id="Freeform 2710" o:spid="_x0000_s2798" style="position:absolute;left:-720;top:6104;width:1804;height:0;visibility:visible;mso-wrap-style:square;v-text-anchor:top" coordsize="1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T6cUA&#10;AADdAAAADwAAAGRycy9kb3ducmV2LnhtbESPQWsCMRSE74X+h/AKvdVsW3DLanYppQVFL9qKeHts&#10;ntnFzcuSRF3/vRGEHoeZ+YaZVoPtxIl8aB0reB1lIIhrp1s2Cv5+f14+QISIrLFzTAouFKAqHx+m&#10;WGh35hWd1tGIBOFQoIImxr6QMtQNWQwj1xMnb++8xZikN1J7PCe47eRblo2lxZbTQoM9fTVUH9ZH&#10;qyB8z9tNmNthaTu3W2x9bszCK/X8NHxOQEQa4n/43p5pBeM8f4fbm/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ZPpxQAAAN0AAAAPAAAAAAAAAAAAAAAAAJgCAABkcnMv&#10;ZG93bnJldi54bWxQSwUGAAAAAAQABAD1AAAAigMAAAAA&#10;" path="m720,l1804,e" filled="f" strokecolor="#191919" strokeweight="2pt">
                    <v:path arrowok="t" o:connecttype="custom" o:connectlocs="720,0;1804,0" o:connectangles="0,0"/>
                  </v:shape>
                </v:group>
                <v:group id="Group 2711" o:spid="_x0000_s2799" style="position:absolute;left:-696;top:7904;width:1780;height:0" coordorigin="-696,79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LQ48cAAADd&#10;AAAADwAAAAAAAAAAAAAAAACqAgAAZHJzL2Rvd25yZXYueG1sUEsFBgAAAAAEAAQA+gAAAJ4DAAAA&#10;AA==&#10;">
                  <v:shape id="Freeform 2712" o:spid="_x0000_s2800"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gBsUA&#10;AADdAAAADwAAAGRycy9kb3ducmV2LnhtbESPT4vCMBTE7wt+h/AEL4smiqtSjSJS2T3sxT94fjTP&#10;trR5KU2s9dtvFhb2OMzMb5jNrre16Kj1pWMN04kCQZw5U3Ku4Xo5jlcgfEA2WDsmDS/ysNsO3jaY&#10;GPfkE3XnkIsIYZ+ghiKEJpHSZwVZ9BPXEEfv7lqLIco2l6bFZ4TbWs6UWkiLJceFAhs6FJRV54fV&#10;0Kdz2X2qSn1nPJ+m1fssDZeb1qNhv1+DCNSH//Bf+8toWCy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qAGxQAAAN0AAAAPAAAAAAAAAAAAAAAAAJgCAABkcnMv&#10;ZG93bnJldi54bWxQSwUGAAAAAAQABAD1AAAAigMAAAAA&#10;" path="m1781,l696,e" filled="f" strokecolor="#191919" strokeweight="2pt">
                    <v:path arrowok="t" o:connecttype="custom" o:connectlocs="1781,0;696,0" o:connectangles="0,0"/>
                  </v:shape>
                  <v:shape id="Freeform 2713" o:spid="_x0000_s2801" style="position:absolute;left:-696;top:79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ccUA&#10;AADdAAAADwAAAGRycy9kb3ducmV2LnhtbESPQWvCQBSE7wX/w/KEXoruKhIlugmlROyhl2rp+ZF9&#10;JiHZtyG7xvTfu4VCj8PMfMMc8sl2YqTBN441rJYKBHHpTMOVhq/LcbED4QOywc4xafghD3k2ezpg&#10;atydP2k8h0pECPsUNdQh9KmUvqzJol+6njh6VzdYDFEOlTQD3iPcdnKtVCItNhwXauzpraayPd+s&#10;hqnYyPGkWvVR8mZVtC/rIly+tX6eT697EIGm8B/+a78bDcl2m8Dvm/g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D5xxQAAAN0AAAAPAAAAAAAAAAAAAAAAAJgCAABkcnMv&#10;ZG93bnJldi54bWxQSwUGAAAAAAQABAD1AAAAigMAAAAA&#10;" path="m696,l1781,e" filled="f" strokecolor="#191919" strokeweight="2pt">
                    <v:path arrowok="t" o:connecttype="custom" o:connectlocs="696,0;1781,0" o:connectangles="0,0"/>
                  </v:shape>
                </v:group>
                <v:group id="Group 2714" o:spid="_x0000_s2802" style="position:absolute;left:-687;top:9704;width:1771;height:0" coordorigin="-687,9704" coordsize="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BOlMYAAADdAAAADwAAAGRycy9kb3ducmV2LnhtbESPQWvCQBSE7wX/w/KE&#10;3uomSo1EVxGppQcRqoJ4e2SfSTD7NmS3Sfz3riD0OMzMN8xi1ZtKtNS40rKCeBSBIM6sLjlXcDpu&#10;P2YgnEfWWFkmBXdysFoO3haYatvxL7UHn4sAYZeigsL7OpXSZQUZdCNbEwfvahuDPsgml7rBLsBN&#10;JcdRNJUGSw4LBda0KSi7Hf6Mgu8Ou/Uk/mp3t+vmfjl+7s+7mJR6H/brOQhPvf8Pv9o/WsE0SRJ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E6UxgAAAN0A&#10;AAAPAAAAAAAAAAAAAAAAAKoCAABkcnMvZG93bnJldi54bWxQSwUGAAAAAAQABAD6AAAAnQMAAAAA&#10;">
                  <v:shape id="Freeform 2715" o:spid="_x0000_s2803"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gFMMA&#10;AADdAAAADwAAAGRycy9kb3ducmV2LnhtbERP3WrCMBS+F/YO4Qx2I5q6QSvVKFMm24UIVh/g2Bzb&#10;suakJJlWn95cDLz8+P7ny9604kLON5YVTMYJCOLS6oYrBcfDZjQF4QOyxtYyKbiRh+XiZTDHXNsr&#10;7+lShErEEPY5KqhD6HIpfVmTQT+2HXHkztYZDBG6SmqH1xhuWvmeJKk02HBsqLGjdU3lb/FnFGT3&#10;ydeHNpy2hdt+r/a33fa0GSr19tp/zkAE6sNT/O/+0QrSLIt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IgFMMAAADdAAAADwAAAAAAAAAAAAAAAACYAgAAZHJzL2Rv&#10;d25yZXYueG1sUEsFBgAAAAAEAAQA9QAAAIgDAAAAAA==&#10;" path="m1772,l687,e" filled="f" strokecolor="#191919" strokeweight="2pt">
                    <v:path arrowok="t" o:connecttype="custom" o:connectlocs="1772,0;687,0" o:connectangles="0,0"/>
                  </v:shape>
                  <v:shape id="Freeform 2716" o:spid="_x0000_s2804" style="position:absolute;left:-687;top:9704;width:1771;height:0;visibility:visible;mso-wrap-style:square;v-text-anchor:top" coordsize="1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Fj8cA&#10;AADdAAAADwAAAGRycy9kb3ducmV2LnhtbESP0WrCQBRE34X+w3KFvkjdWCFpo6tUqdQHKZj2A26z&#10;1ySYvRt2txr9ercg9HGYmTPMfNmbVpzI+caygsk4AUFcWt1wpeD7a/P0AsIHZI2tZVJwIQ/LxcNg&#10;jrm2Z97TqQiViBD2OSqoQ+hyKX1Zk0E/th1x9A7WGQxRukpqh+cIN618TpJUGmw4LtTY0bqm8lj8&#10;GgXZdfI+1YbTtnC7j9X+8rn72YyUehz2bzMQgfrwH763t1pBmmWv8Pc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Y/HAAAA3QAAAA8AAAAAAAAAAAAAAAAAmAIAAGRy&#10;cy9kb3ducmV2LnhtbFBLBQYAAAAABAAEAPUAAACMAwAAAAA=&#10;" path="m687,l1772,e" filled="f" strokecolor="#191919" strokeweight="2pt">
                    <v:path arrowok="t" o:connecttype="custom" o:connectlocs="687,0;1772,0" o:connectangles="0,0"/>
                  </v:shape>
                </v:group>
                <v:group id="Group 2717" o:spid="_x0000_s2805" style="position:absolute;left:-705;top:11504;width:1789;height:0" coordorigin="-705,11504" coordsize="17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ymx8MAAADdAAAADwAAAGRycy9kb3ducmV2LnhtbERPTYvCMBC9C/sfwgh7&#10;07S76Eo1ioi7eBDBuiDehmZsi82kNLGt/94cBI+P971Y9aYSLTWutKwgHkcgiDOrS84V/J9+RzMQ&#10;ziNrrCyTggc5WC0/BgtMtO34SG3qcxFC2CWooPC+TqR0WUEG3djWxIG72sagD7DJpW6wC+Gmkl9R&#10;NJUGSw4NBda0KSi7pXej4K/Dbv0db9v97bp5XE6Tw3kfk1Kfw349B+Gp92/xy73TCqY/s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7KbHwwAAAN0AAAAP&#10;AAAAAAAAAAAAAAAAAKoCAABkcnMvZG93bnJldi54bWxQSwUGAAAAAAQABAD6AAAAmgMAAAAA&#10;">
                  <v:shape id="Freeform 2718" o:spid="_x0000_s2806"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DZMYA&#10;AADdAAAADwAAAGRycy9kb3ducmV2LnhtbESPUUvDQBCE3wv9D8cWfGsv8aHW2GsRwVaRIkZ/wJJb&#10;c6G53Zi7ttFf7xUKfRxm5htmuR58q47Uh0bYQD7LQBFXYhuuDXx9Pk8XoEJEttgKk4FfCrBejUdL&#10;LKyc+IOOZaxVgnAo0ICLsSu0DpUjj2EmHXHyvqX3GJPsa217PCW4b/Vtls21x4bTgsOOnhxV+/Lg&#10;DWy299v87c+J7LXPfqrdu7x22pibyfD4ACrSEK/hS/vFGpjfLXI4v0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3DZMYAAADdAAAADwAAAAAAAAAAAAAAAACYAgAAZHJz&#10;L2Rvd25yZXYueG1sUEsFBgAAAAAEAAQA9QAAAIsDAAAAAA==&#10;" path="m1790,l705,e" filled="f" strokecolor="#191919" strokeweight="2pt">
                    <v:path arrowok="t" o:connecttype="custom" o:connectlocs="1790,0;705,0" o:connectangles="0,0"/>
                  </v:shape>
                  <v:shape id="Freeform 2719" o:spid="_x0000_s2807" style="position:absolute;left:-705;top:11504;width:1789;height:0;visibility:visible;mso-wrap-style:square;v-text-anchor:top" coordsize="1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dE8YA&#10;AADdAAAADwAAAGRycy9kb3ducmV2LnhtbESPzWoCQRCE74G8w9CB3HRWD/5sHCUEjAkioskDNDud&#10;ncWd7nVnohuf3hGEHIuq+oqaLTpfqxO1oRI2MOhnoIgLsRWXBr6/lr0JqBCRLdbCZOCPAizmjw8z&#10;zK2ceUenfSxVgnDI0YCLscm1DoUjj6EvDXHyfqT1GJNsS21bPCe4r/Uwy0baY8VpwWFDb46Kw/7X&#10;G3hfTVeD9cWJHLTPjsVmK5+NNub5qXt9ARWpi//he/vDGhiNJ0O4vUlP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9dE8YAAADdAAAADwAAAAAAAAAAAAAAAACYAgAAZHJz&#10;L2Rvd25yZXYueG1sUEsFBgAAAAAEAAQA9QAAAIsDAAAAAA==&#10;" path="m705,l1790,e" filled="f" strokecolor="#191919" strokeweight="2pt">
                    <v:path arrowok="t" o:connecttype="custom" o:connectlocs="705,0;1790,0" o:connectangles="0,0"/>
                  </v:shape>
                </v:group>
                <v:group id="_x0000_s2808" style="position:absolute;left:-696;top:13304;width:1780;height:0" coordorigin="-696,13304" coordsize="1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PjiwxgAAAN0A&#10;AAAPAAAAAAAAAAAAAAAAAKoCAABkcnMvZG93bnJldi54bWxQSwUGAAAAAAQABAD6AAAAnQMAAAAA&#10;">
                  <v:shape id="Freeform 2721" o:spid="_x0000_s2809"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1usUA&#10;AADdAAAADwAAAGRycy9kb3ducmV2LnhtbESPQWvCQBSE70L/w/IKXqTuKsFKdBWRlHroxVh6fmSf&#10;SUj2bchuY/z3XaHgcZiZb5jtfrStGKj3tWMNi7kCQVw4U3Op4fvy8bYG4QOywdYxabiTh/3uZbLF&#10;1Lgbn2nIQykihH2KGqoQulRKX1Rk0c9dRxy9q+sthij7UpoebxFuW7lUaiUt1hwXKuzoWFHR5L9W&#10;w5glcvhUjfoqOFlkzWyZhcuP1tPX8bABEWgMz/B/+2Q0rN7XCTzexCc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W6xQAAAN0AAAAPAAAAAAAAAAAAAAAAAJgCAABkcnMv&#10;ZG93bnJldi54bWxQSwUGAAAAAAQABAD1AAAAigMAAAAA&#10;" path="m1781,l696,e" filled="f" strokecolor="#191919" strokeweight="2pt">
                    <v:path arrowok="t" o:connecttype="custom" o:connectlocs="1781,0;696,0" o:connectangles="0,0"/>
                  </v:shape>
                  <v:shape id="Freeform 2722" o:spid="_x0000_s2810" style="position:absolute;left:-696;top:13304;width:1780;height:0;visibility:visible;mso-wrap-style:square;v-text-anchor:top" coordsize="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cUA&#10;AADdAAAADwAAAGRycy9kb3ducmV2LnhtbESPT4vCMBTE7wt+h/AEL4smiqtSjSJS2T3sxT94fjTP&#10;trR5KU2s9dtvFhb2OMzMb5jNrre16Kj1pWMN04kCQZw5U3Ku4Xo5jlcgfEA2WDsmDS/ysNsO3jaY&#10;GPfkE3XnkIsIYZ+ghiKEJpHSZwVZ9BPXEEfv7lqLIco2l6bFZ4TbWs6UWkiLJceFAhs6FJRV54fV&#10;0Kdz2X2qSn1nPJ+m1fssDZeb1qNhv1+DCNSH//Bf+8toWCxXH/D7Jj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9AhxQAAAN0AAAAPAAAAAAAAAAAAAAAAAJgCAABkcnMv&#10;ZG93bnJldi54bWxQSwUGAAAAAAQABAD1AAAAigMAAAAA&#10;" path="m696,l1781,e" filled="f" strokecolor="#191919" strokeweight="2pt">
                    <v:path arrowok="t" o:connecttype="custom" o:connectlocs="696,0;1781,0" o:connectangles="0,0"/>
                  </v:shape>
                </v:group>
                <v:shape id="_x0000_s2811" style="position:absolute;left:1039;top:15104;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8ijcQA&#10;AADdAAAADwAAAGRycy9kb3ducmV2LnhtbESPQWuDQBSE74H+h+UVcotrA7ViswklteAlB23p+eG+&#10;qKn7VtyNmn+fLRR6HGbmG2Z3WEwvJhpdZ1nBUxSDIK6t7rhR8PX5sUlBOI+ssbdMCm7k4LB/WO0w&#10;03bmkqbKNyJA2GWooPV+yKR0dUsGXWQH4uCd7WjQBzk2Uo84B7jp5TaOE2mw47DQ4kDHluqf6moU&#10;zEPuLoWpj9W3rE55SUv+/F4qtX5c3l5BeFr8f/ivXWgFyUuawO+b8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Io3EAAAA3QAAAA8AAAAAAAAAAAAAAAAAmAIAAGRycy9k&#10;b3ducmV2LnhtbFBLBQYAAAAABAAEAPUAAACJAwAAAAA=&#10;" path="m,l44,e" filled="f" strokecolor="#191919" strokeweight="2pt">
                  <v:path arrowok="t" o:connecttype="custom" o:connectlocs="0,0;44,0" o:connectangles="0,0"/>
                </v:shape>
                <v:shape id="_x0000_s2812" style="position:absolute;top:15104;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3nMQA&#10;AADdAAAADwAAAGRycy9kb3ducmV2LnhtbESPQWsCMRSE74X+h/AKXopmFauyNYqIgnirevD42Lxu&#10;VjcvyyZq/PdGEDwOM/MNM51HW4srtb5yrKDfy0AQF05XXCo47NfdCQgfkDXWjknBnTzMZ58fU8y1&#10;u/EfXXehFAnCPkcFJoQml9IXhiz6nmuIk/fvWoshybaUusVbgttaDrJsJC1WnBYMNrQ0VJx3F6sg&#10;28cfHB5Ox0au6sU3reJwezdKdb7i4hdEoBje4Vd7oxWMxpMxPN+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95zEAAAA3QAAAA8AAAAAAAAAAAAAAAAAmAIAAGRycy9k&#10;b3ducmV2LnhtbFBLBQYAAAAABAAEAPUAAACJAwAAAAA=&#10;" path="m,l400,e" filled="f" strokecolor="#191919" strokeweight="2pt">
                  <v:path arrowok="t" o:connecttype="custom" o:connectlocs="0,0;400,0" o:connectangles="0,0"/>
                </v:shape>
                <v:rect id="_x0000_s2813" style="position:absolute;left:400;top:14864;width:64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QucIA&#10;AADdAAAADwAAAGRycy9kb3ducmV2LnhtbERPTYvCMBC9C/6HMII3TRXU0jUti6Do4kXXy96mzWxb&#10;tpmUJtb6781hwePjfW+zwTSip87VlhUs5hEI4sLqmksFt+/9LAbhPLLGxjIpeJKDLB2Ptpho++AL&#10;9VdfihDCLkEFlfdtIqUrKjLo5rYlDtyv7Qz6ALtS6g4fIdw0chlFa2mw5tBQYUu7ioq/690oyE/n&#10;iz983Q59nJdtY/OfxdmulJpOhs8PEJ4G/xb/u49awXoTh7nhTX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RC5wgAAAN0AAAAPAAAAAAAAAAAAAAAAAJgCAABkcnMvZG93&#10;bnJldi54bWxQSwUGAAAAAAQABAD1AAAAhwMAAAAA&#10;" stroked="f">
                  <v:path arrowok="t"/>
                </v:rect>
                <v:rect id="_x0000_s2814" style="position:absolute;left:380;top:14844;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KccA&#10;AADdAAAADwAAAGRycy9kb3ducmV2LnhtbESP3UoDMRSE74W+QziF3ojNWmp/1qZFCi3VG3H1AY6b&#10;42bb5GRJ0nZ9eyMIXg4z8w2z2vTOiguF2HpWcD8uQBDXXrfcKPh4390tQMSErNF6JgXfFGGzHtys&#10;sNT+ym90qVIjMoRjiQpMSl0pZawNOYxj3xFn78sHhynL0Egd8JrhzspJUcykw5bzgsGOtobqU3V2&#10;Cuj19vlhfzieXo7aWrOcflbneVBqNOyfHkEk6tN/+K990Apm88US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P3ynHAAAA3QAAAA8AAAAAAAAAAAAAAAAAmAIAAGRy&#10;cy9kb3ducmV2LnhtbFBLBQYAAAAABAAEAPUAAACMAwAAAAA=&#10;" filled="f" strokecolor="#191919" strokeweight="2pt">
                  <v:path arrowok="t"/>
                </v:rect>
              </v:group>
              <v:shape id="_x0000_s2815" type="#_x0000_t202" style="position:absolute;left:343;top:13535;width:480;height:1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QBuAIAALo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" o:allowincell="f" filled="f" stroked="f">
                <v:textbox style="layout-flow:vertical;mso-layout-flow-alt:bottom-to-top;mso-next-textbox:#_x0000_s2815"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Personnel &amp;Index</w:t>
                      </w:r>
                    </w:p>
                  </w:txbxContent>
                </v:textbox>
              </v:shape>
              <v:shape id="_x0000_s2816" type="#_x0000_t202" style="position:absolute;left:343;top:8267;width:720;height: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" o:allowincell="f" filled="f" stroked="f">
                <v:textbox style="layout-flow:vertical;mso-layout-flow-alt:bottom-to-top;mso-next-textbox:#_x0000_s2816"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Sciences &amp;</w:t>
                      </w:r>
                    </w:p>
                    <w:p w:rsidR="009D7097" w:rsidRDefault="009D7097" w:rsidP="001050CA">
                      <w:pPr>
                        <w:widowControl w:val="0"/>
                        <w:autoSpaceDE w:val="0"/>
                        <w:autoSpaceDN w:val="0"/>
                        <w:adjustRightInd w:val="0"/>
                        <w:spacing w:after="0" w:line="240" w:lineRule="exact"/>
                        <w:ind w:right="202"/>
                        <w:rPr>
                          <w:rFonts w:ascii="Century Gothic" w:hAnsi="Century Gothic" w:cs="Century Gothic"/>
                          <w:color w:val="000000"/>
                          <w:sz w:val="20"/>
                          <w:szCs w:val="20"/>
                        </w:rPr>
                      </w:pPr>
                      <w:r>
                        <w:rPr>
                          <w:rFonts w:ascii="Century Gothic" w:hAnsi="Century Gothic" w:cs="Century Gothic"/>
                          <w:b/>
                          <w:bCs/>
                          <w:color w:val="191919"/>
                          <w:sz w:val="20"/>
                          <w:szCs w:val="20"/>
                        </w:rPr>
                        <w:t>Health</w:t>
                      </w:r>
                    </w:p>
                    <w:p w:rsidR="009D7097" w:rsidRDefault="009D7097" w:rsidP="001050CA">
                      <w:pPr>
                        <w:widowControl w:val="0"/>
                        <w:autoSpaceDE w:val="0"/>
                        <w:autoSpaceDN w:val="0"/>
                        <w:adjustRightInd w:val="0"/>
                        <w:spacing w:after="0" w:line="240" w:lineRule="exact"/>
                        <w:ind w:left="-7" w:right="-7"/>
                        <w:rPr>
                          <w:rFonts w:ascii="Century Gothic" w:hAnsi="Century Gothic" w:cs="Century Gothic"/>
                          <w:color w:val="000000"/>
                          <w:sz w:val="20"/>
                          <w:szCs w:val="20"/>
                        </w:rPr>
                      </w:pPr>
                      <w:r>
                        <w:rPr>
                          <w:rFonts w:ascii="Century Gothic" w:hAnsi="Century Gothic" w:cs="Century Gothic"/>
                          <w:b/>
                          <w:bCs/>
                          <w:color w:val="191919"/>
                          <w:sz w:val="20"/>
                          <w:szCs w:val="20"/>
                        </w:rPr>
                        <w:t>Professions</w:t>
                      </w:r>
                    </w:p>
                  </w:txbxContent>
                </v:textbox>
              </v:shape>
              <v:shape id="_x0000_s2817" type="#_x0000_t202" style="position:absolute;left:363;top:11813;width:480;height:12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aTtwIAALo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" o:allowincell="f" filled="f" stroked="f">
                <v:textbox style="layout-flow:vertical;mso-layout-flow-alt:bottom-to-top;mso-next-textbox:#_x0000_s2817" inset="0,0,0,0">
                  <w:txbxContent>
                    <w:p w:rsidR="009D7097" w:rsidRDefault="009D7097" w:rsidP="001050CA">
                      <w:pPr>
                        <w:widowControl w:val="0"/>
                        <w:autoSpaceDE w:val="0"/>
                        <w:autoSpaceDN w:val="0"/>
                        <w:adjustRightInd w:val="0"/>
                        <w:spacing w:after="0" w:line="221" w:lineRule="exact"/>
                        <w:ind w:right="229"/>
                        <w:rPr>
                          <w:rFonts w:ascii="Century Gothic" w:hAnsi="Century Gothic" w:cs="Century Gothic"/>
                          <w:color w:val="000000"/>
                          <w:sz w:val="20"/>
                          <w:szCs w:val="20"/>
                        </w:rPr>
                      </w:pPr>
                      <w:r>
                        <w:rPr>
                          <w:rFonts w:ascii="Century Gothic" w:hAnsi="Century Gothic" w:cs="Century Gothic"/>
                          <w:b/>
                          <w:bCs/>
                          <w:color w:val="191919"/>
                          <w:sz w:val="20"/>
                          <w:szCs w:val="20"/>
                        </w:rPr>
                        <w:t>Course</w:t>
                      </w:r>
                    </w:p>
                    <w:p w:rsidR="009D7097" w:rsidRDefault="009D7097" w:rsidP="001050CA">
                      <w:pPr>
                        <w:widowControl w:val="0"/>
                        <w:autoSpaceDE w:val="0"/>
                        <w:autoSpaceDN w:val="0"/>
                        <w:adjustRightInd w:val="0"/>
                        <w:spacing w:after="0" w:line="240"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Descriptions</w:t>
                      </w:r>
                    </w:p>
                  </w:txbxContent>
                </v:textbox>
              </v:shape>
              <v:shape id="_x0000_s2818" type="#_x0000_t202" style="position:absolute;left:363;top:10131;width:480;height: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" o:allowincell="f" filled="f" stroked="f">
                <v:textbox style="layout-flow:vertical;mso-layout-flow-alt:bottom-to-top;mso-next-textbox:#_x0000_s2818" inset="0,0,0,0">
                  <w:txbxContent>
                    <w:p w:rsidR="009D7097" w:rsidRDefault="009D7097" w:rsidP="001050CA">
                      <w:pPr>
                        <w:widowControl w:val="0"/>
                        <w:autoSpaceDE w:val="0"/>
                        <w:autoSpaceDN w:val="0"/>
                        <w:adjustRightInd w:val="0"/>
                        <w:spacing w:after="0" w:line="221" w:lineRule="exact"/>
                        <w:ind w:left="-15" w:right="-15"/>
                        <w:rPr>
                          <w:rFonts w:ascii="Century Gothic" w:hAnsi="Century Gothic" w:cs="Century Gothic"/>
                          <w:color w:val="000000"/>
                          <w:sz w:val="20"/>
                          <w:szCs w:val="20"/>
                        </w:rPr>
                      </w:pPr>
                      <w:r>
                        <w:rPr>
                          <w:rFonts w:ascii="Century Gothic" w:hAnsi="Century Gothic" w:cs="Century Gothic"/>
                          <w:b/>
                          <w:bCs/>
                          <w:color w:val="191919"/>
                          <w:sz w:val="20"/>
                          <w:szCs w:val="20"/>
                        </w:rPr>
                        <w:t>Graduate</w:t>
                      </w:r>
                    </w:p>
                    <w:p w:rsidR="009D7097" w:rsidRDefault="009D7097" w:rsidP="001050CA">
                      <w:pPr>
                        <w:widowControl w:val="0"/>
                        <w:autoSpaceDE w:val="0"/>
                        <w:autoSpaceDN w:val="0"/>
                        <w:adjustRightInd w:val="0"/>
                        <w:spacing w:after="0" w:line="240" w:lineRule="exact"/>
                        <w:ind w:right="125"/>
                        <w:rPr>
                          <w:rFonts w:ascii="Century Gothic" w:hAnsi="Century Gothic" w:cs="Century Gothic"/>
                          <w:color w:val="000000"/>
                          <w:sz w:val="20"/>
                          <w:szCs w:val="20"/>
                        </w:rPr>
                      </w:pPr>
                      <w:r>
                        <w:rPr>
                          <w:rFonts w:ascii="Century Gothic" w:hAnsi="Century Gothic" w:cs="Century Gothic"/>
                          <w:b/>
                          <w:bCs/>
                          <w:color w:val="191919"/>
                          <w:sz w:val="20"/>
                          <w:szCs w:val="20"/>
                        </w:rPr>
                        <w:t>School</w:t>
                      </w:r>
                    </w:p>
                  </w:txbxContent>
                </v:textbox>
              </v:shape>
              <v:shape id="_x0000_s2819" type="#_x0000_t202" style="position:absolute;left:366;top:653;width:257;height:16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" o:allowincell="f" filled="f" stroked="f">
                <v:textbox style="layout-flow:vertical;mso-layout-flow-alt:bottom-to-top;mso-next-textbox:#_x0000_s2819" inset="0,0,0,0">
                  <w:txbxContent>
                    <w:p w:rsidR="009D7097" w:rsidRDefault="009D7097" w:rsidP="001050CA">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 xml:space="preserve">Albany State </w:t>
                      </w:r>
                    </w:p>
                  </w:txbxContent>
                </v:textbox>
              </v:shape>
              <v:rect id="_x0000_s2820" style="position:absolute;left:-34;top:4298;width:1060;height:1784" fillcolor="#d8d8d8 [2732]" stroked="f" strokecolor="#f2f2f2 [3041]" strokeweight="3pt">
                <v:shadow on="t" type="perspective" color="#7f7f7f [1601]" opacity=".5" offset="1pt" offset2="-1pt"/>
                <v:textbox style="layout-flow:vertical;mso-layout-flow-alt:bottom-to-top;mso-next-textbox:#_x0000_s2820">
                  <w:txbxContent>
                    <w:p w:rsidR="009D7097" w:rsidRDefault="009D7097" w:rsidP="001050CA">
                      <w:pPr>
                        <w:spacing w:after="0"/>
                        <w:rPr>
                          <w:color w:val="FFFFFF" w:themeColor="background1"/>
                        </w:rPr>
                      </w:pPr>
                      <w:r>
                        <w:rPr>
                          <w:color w:val="FFFFFF" w:themeColor="background1"/>
                        </w:rPr>
                        <w:t xml:space="preserve">  </w:t>
                      </w:r>
                    </w:p>
                    <w:p w:rsidR="009D7097" w:rsidRPr="007A3E3A" w:rsidRDefault="009D7097" w:rsidP="001050CA">
                      <w:pPr>
                        <w:spacing w:after="0"/>
                        <w:rPr>
                          <w:b/>
                          <w:color w:val="000000" w:themeColor="text1"/>
                        </w:rPr>
                      </w:pPr>
                      <w:r w:rsidRPr="007A3E3A">
                        <w:rPr>
                          <w:b/>
                          <w:color w:val="000000" w:themeColor="text1"/>
                        </w:rPr>
                        <w:t>Business</w:t>
                      </w:r>
                    </w:p>
                  </w:txbxContent>
                </v:textbox>
              </v:rect>
              <v:rect id="_x0000_s2821" style="position:absolute;left:-34;top:2513;width:1060;height:1784" fillcolor="#d8d8d8 [2732]" stroked="f" strokecolor="#f2f2f2 [3041]" strokeweight="3pt">
                <v:shadow on="t" type="perspective" color="#7f7f7f [1601]" opacity=".5" offset="1pt" offset2="-1pt"/>
                <v:textbox style="layout-flow:vertical;mso-layout-flow-alt:bottom-to-top;mso-next-textbox:#_x0000_s2821">
                  <w:txbxContent>
                    <w:p w:rsidR="009D7097" w:rsidRPr="00F91ACB" w:rsidRDefault="009D7097" w:rsidP="001050CA">
                      <w:pPr>
                        <w:spacing w:after="0"/>
                        <w:rPr>
                          <w:b/>
                          <w:color w:val="000000" w:themeColor="text1"/>
                        </w:rPr>
                      </w:pPr>
                      <w:r w:rsidRPr="00F91ACB">
                        <w:rPr>
                          <w:b/>
                          <w:color w:val="000000" w:themeColor="text1"/>
                        </w:rPr>
                        <w:t xml:space="preserve">  Arts &amp; Humanities</w:t>
                      </w:r>
                    </w:p>
                  </w:txbxContent>
                </v:textbox>
              </v:rect>
              <v:rect id="_x0000_s2822" style="position:absolute;left:-55;top:6107;width:1060;height:1784" fillcolor="#d8d8d8 [2732]" stroked="f" strokecolor="#f2f2f2 [3041]" strokeweight="3pt">
                <v:shadow on="t" type="perspective" color="#7f7f7f [1601]" opacity=".5" offset="1pt" offset2="-1pt"/>
                <v:textbox style="layout-flow:vertical;mso-layout-flow-alt:bottom-to-top;mso-next-textbox:#_x0000_s2822">
                  <w:txbxContent>
                    <w:p w:rsidR="009D7097" w:rsidRDefault="009D7097" w:rsidP="001050CA">
                      <w:pPr>
                        <w:spacing w:after="0"/>
                        <w:rPr>
                          <w:b/>
                          <w:color w:val="FFFFFF" w:themeColor="background1"/>
                        </w:rPr>
                      </w:pPr>
                    </w:p>
                    <w:p w:rsidR="009D7097" w:rsidRPr="008A57FA" w:rsidRDefault="009D7097" w:rsidP="001050CA">
                      <w:pPr>
                        <w:spacing w:after="0"/>
                        <w:rPr>
                          <w:b/>
                          <w:color w:val="000000" w:themeColor="text1"/>
                        </w:rPr>
                      </w:pPr>
                      <w:r w:rsidRPr="007A3E3A">
                        <w:rPr>
                          <w:b/>
                          <w:color w:val="FFFFFF" w:themeColor="background1"/>
                        </w:rPr>
                        <w:t xml:space="preserve">  </w:t>
                      </w:r>
                      <w:r w:rsidRPr="008A57FA">
                        <w:rPr>
                          <w:b/>
                          <w:color w:val="000000" w:themeColor="text1"/>
                        </w:rPr>
                        <w:t>Education</w:t>
                      </w:r>
                    </w:p>
                  </w:txbxContent>
                </v:textbox>
              </v:rect>
            </v:group>
            <v:rect id="_x0000_s2823" style="position:absolute;left:-10;top:7907;width:1097;height:1800" fillcolor="#404040 [2429]" strokecolor="#f2f2f2 [3041]" strokeweight="3pt">
              <v:shadow on="t" type="perspective" color="#7f7f7f [1601]" opacity=".5" offset="1pt" offset2="-1pt"/>
              <v:textbox style="layout-flow:vertical;mso-layout-flow-alt:bottom-to-top;mso-next-textbox:#_x0000_s2823">
                <w:txbxContent>
                  <w:p w:rsidR="009D7097" w:rsidRPr="008A57FA" w:rsidRDefault="009D7097" w:rsidP="001050CA">
                    <w:pPr>
                      <w:spacing w:after="0"/>
                      <w:rPr>
                        <w:b/>
                        <w:color w:val="FFFFFF" w:themeColor="background1"/>
                      </w:rPr>
                    </w:pPr>
                    <w:r w:rsidRPr="008A57FA">
                      <w:rPr>
                        <w:b/>
                        <w:color w:val="FFFFFF" w:themeColor="background1"/>
                      </w:rPr>
                      <w:t>Sciences &amp; Health Professions</w:t>
                    </w:r>
                  </w:p>
                </w:txbxContent>
              </v:textbox>
            </v:rect>
          </v:group>
        </w:pict>
      </w:r>
      <w:r w:rsidR="001050CA">
        <w:t xml:space="preserve">    </w:t>
      </w:r>
    </w:p>
    <w:p w:rsidR="001050CA" w:rsidRDefault="001050CA" w:rsidP="001050CA"/>
    <w:p w:rsidR="001050CA" w:rsidRDefault="001050CA" w:rsidP="001050CA">
      <w:pPr>
        <w:ind w:left="90"/>
      </w:pPr>
    </w:p>
    <w:p w:rsidR="006D75CE" w:rsidRDefault="00AE60A2">
      <w:pPr>
        <w:sectPr w:rsidR="006D75CE" w:rsidSect="001050CA">
          <w:pgSz w:w="12240" w:h="15840"/>
          <w:pgMar w:top="270" w:right="1440" w:bottom="1440" w:left="1440" w:header="720" w:footer="720" w:gutter="0"/>
          <w:cols w:space="720"/>
          <w:docGrid w:linePitch="360"/>
        </w:sectPr>
      </w:pPr>
      <w:r>
        <w:fldChar w:fldCharType="end"/>
      </w:r>
    </w:p>
    <w:p w:rsidR="001050CA" w:rsidRDefault="00AE60A2" w:rsidP="001050CA">
      <w:r>
        <w:lastRenderedPageBreak/>
        <w:fldChar w:fldCharType="begin"/>
      </w:r>
      <w:r w:rsidR="006D75CE">
        <w:instrText xml:space="preserve"> INCLUDETEXT "C:\\Users\\juliette\\Desktop\\raw3\\colSciHealthProf\\dept_CriminalJustice.docx" </w:instrText>
      </w:r>
      <w:r>
        <w:fldChar w:fldCharType="separate"/>
      </w:r>
      <w:r w:rsidR="001050CA">
        <w:t>Department of Criminal Justice</w:t>
      </w:r>
    </w:p>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p w:rsidR="001050CA" w:rsidRDefault="001050CA" w:rsidP="001050CA">
      <w:r>
        <w:t>Department of Criminal Justice</w:t>
      </w:r>
    </w:p>
    <w:p w:rsidR="001050CA" w:rsidRDefault="001050CA" w:rsidP="001050CA"/>
    <w:p w:rsidR="006D75CE" w:rsidRDefault="00AE60A2">
      <w:pPr>
        <w:sectPr w:rsidR="006D75CE" w:rsidSect="001050CA">
          <w:pgSz w:w="12240" w:h="15840"/>
          <w:pgMar w:top="270" w:right="1440" w:bottom="1440" w:left="1440" w:header="720" w:footer="720" w:gutter="0"/>
          <w:cols w:space="720"/>
          <w:docGrid w:linePitch="360"/>
        </w:sectPr>
      </w:pPr>
      <w:r>
        <w:fldChar w:fldCharType="end"/>
      </w:r>
    </w:p>
    <w:p w:rsidR="001050CA" w:rsidRDefault="00AE60A2">
      <w:r>
        <w:lastRenderedPageBreak/>
        <w:fldChar w:fldCharType="begin"/>
      </w:r>
      <w:r w:rsidR="006D75CE">
        <w:instrText xml:space="preserve"> INCLUDETEXT "C:\\Users\\juliette\\Desktop\\raw3\\colSciHealthProf\\dept_NaturalScience.docx" </w:instrText>
      </w:r>
      <w:r>
        <w:fldChar w:fldCharType="separate"/>
      </w:r>
      <w:r w:rsidR="001050CA">
        <w:t>Department Natural Science</w:t>
      </w:r>
    </w:p>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r>
        <w:t>Department of Natural Science</w:t>
      </w:r>
    </w:p>
    <w:p w:rsidR="006D75CE" w:rsidRDefault="00AE60A2">
      <w:pPr>
        <w:sectPr w:rsidR="006D75CE" w:rsidSect="001050CA">
          <w:pgSz w:w="12240" w:h="15840"/>
          <w:pgMar w:top="270" w:right="1440" w:bottom="1440" w:left="1440" w:header="720" w:footer="720" w:gutter="0"/>
          <w:cols w:space="720"/>
          <w:docGrid w:linePitch="360"/>
        </w:sectPr>
      </w:pPr>
      <w:r>
        <w:fldChar w:fldCharType="end"/>
      </w:r>
    </w:p>
    <w:p w:rsidR="001050CA" w:rsidRDefault="00AE60A2">
      <w:r>
        <w:lastRenderedPageBreak/>
        <w:fldChar w:fldCharType="begin"/>
      </w:r>
      <w:r w:rsidR="006D75CE">
        <w:instrText xml:space="preserve"> INCLUDETEXT "C:\\Users\\juliette\\Desktop\\raw3\\colSciHealthProf\\dept_math_cs.docx" </w:instrText>
      </w:r>
      <w:r>
        <w:fldChar w:fldCharType="separate"/>
      </w:r>
      <w:r w:rsidR="001050CA">
        <w:t>Department math Cs</w:t>
      </w:r>
    </w:p>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p w:rsidR="001050CA" w:rsidRDefault="001050CA" w:rsidP="001050CA">
      <w:r>
        <w:t>Department math Cs</w:t>
      </w:r>
    </w:p>
    <w:p w:rsidR="001050CA" w:rsidRDefault="001050CA"/>
    <w:p w:rsidR="006D75CE" w:rsidRDefault="00AE60A2">
      <w:pPr>
        <w:sectPr w:rsidR="006D75CE" w:rsidSect="001050CA">
          <w:pgSz w:w="12240" w:h="15840"/>
          <w:pgMar w:top="270" w:right="1440" w:bottom="1440" w:left="1440" w:header="720" w:footer="720" w:gutter="0"/>
          <w:cols w:space="720"/>
          <w:docGrid w:linePitch="360"/>
        </w:sectPr>
      </w:pPr>
      <w:r>
        <w:fldChar w:fldCharType="end"/>
      </w:r>
    </w:p>
    <w:p w:rsidR="00946B9C" w:rsidRDefault="00946B9C"/>
    <w:sectPr w:rsidR="00946B9C" w:rsidSect="001050CA">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E39" w:rsidRDefault="001C6E39" w:rsidP="0009686A">
      <w:pPr>
        <w:spacing w:after="0"/>
      </w:pPr>
      <w:r>
        <w:separator/>
      </w:r>
    </w:p>
  </w:endnote>
  <w:endnote w:type="continuationSeparator" w:id="0">
    <w:p w:rsidR="001C6E39" w:rsidRDefault="001C6E39" w:rsidP="0009686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Garamond Premr Pro Smbd">
    <w:altName w:val="Times New Roman"/>
    <w:charset w:val="00"/>
    <w:family w:val="auto"/>
    <w:pitch w:val="default"/>
    <w:sig w:usb0="00000000" w:usb1="00000000" w:usb2="00000000" w:usb3="00000000" w:csb0="00000000" w:csb1="00000000"/>
  </w:font>
  <w:font w:name="Century Gothic Bold">
    <w:altName w:val="Futura Hv"/>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097" w:rsidRPr="00501EE6" w:rsidRDefault="009D7097" w:rsidP="0009686A">
    <w:pPr>
      <w:pStyle w:val="Footer"/>
      <w:jc w:val="center"/>
      <w:rPr>
        <w:rFonts w:ascii="Times New Roman" w:hAnsi="Times New Roman" w:cs="Times New Roman"/>
        <w:noProof/>
        <w:color w:val="000000" w:themeColor="text1"/>
        <w:sz w:val="18"/>
        <w:szCs w:val="18"/>
      </w:rPr>
    </w:pPr>
    <w:r w:rsidRPr="00501EE6">
      <w:rPr>
        <w:rFonts w:ascii="Times New Roman" w:hAnsi="Times New Roman" w:cs="Times New Roman"/>
        <w:noProof/>
        <w:color w:val="000000" w:themeColor="text1"/>
        <w:sz w:val="18"/>
        <w:szCs w:val="18"/>
      </w:rPr>
      <w:pict>
        <v:shapetype id="_x0000_t202" coordsize="21600,21600" o:spt="202" path="m,l,21600r21600,l21600,xe">
          <v:stroke joinstyle="miter"/>
          <v:path gradientshapeok="t" o:connecttype="rect"/>
        </v:shapetype>
        <v:shape id="_x0000_s5122" type="#_x0000_t202" style="position:absolute;left:0;text-align:left;margin-left:-11.3pt;margin-top:-10.6pt;width:40.55pt;height:35.8pt;z-index:251659264" stroked="f">
          <v:textbox style="mso-next-textbox:#_x0000_s5122">
            <w:txbxContent>
              <w:p w:rsidR="009D7097" w:rsidRPr="0009686A" w:rsidRDefault="009D7097" w:rsidP="0009686A">
                <w:pPr>
                  <w:ind w:firstLine="0"/>
                  <w:rPr>
                    <w:rFonts w:ascii="Impact" w:hAnsi="Impact"/>
                    <w:sz w:val="40"/>
                    <w:szCs w:val="40"/>
                  </w:rPr>
                </w:pPr>
                <w:r w:rsidRPr="0009686A">
                  <w:rPr>
                    <w:rFonts w:ascii="Impact" w:hAnsi="Impact"/>
                    <w:sz w:val="40"/>
                    <w:szCs w:val="40"/>
                  </w:rPr>
                  <w:fldChar w:fldCharType="begin"/>
                </w:r>
                <w:r w:rsidRPr="0009686A">
                  <w:rPr>
                    <w:rFonts w:ascii="Impact" w:hAnsi="Impact"/>
                    <w:sz w:val="40"/>
                    <w:szCs w:val="40"/>
                  </w:rPr>
                  <w:instrText xml:space="preserve"> PAGE   \* MERGEFORMAT </w:instrText>
                </w:r>
                <w:r w:rsidRPr="0009686A">
                  <w:rPr>
                    <w:rFonts w:ascii="Impact" w:hAnsi="Impact"/>
                    <w:sz w:val="40"/>
                    <w:szCs w:val="40"/>
                  </w:rPr>
                  <w:fldChar w:fldCharType="separate"/>
                </w:r>
                <w:r w:rsidR="00501EE6">
                  <w:rPr>
                    <w:rFonts w:ascii="Impact" w:hAnsi="Impact"/>
                    <w:noProof/>
                    <w:sz w:val="40"/>
                    <w:szCs w:val="40"/>
                  </w:rPr>
                  <w:t>40</w:t>
                </w:r>
                <w:r w:rsidRPr="0009686A">
                  <w:rPr>
                    <w:rFonts w:ascii="Impact" w:hAnsi="Impact"/>
                    <w:sz w:val="40"/>
                    <w:szCs w:val="40"/>
                  </w:rPr>
                  <w:fldChar w:fldCharType="end"/>
                </w:r>
              </w:p>
            </w:txbxContent>
          </v:textbox>
        </v:shape>
      </w:pict>
    </w:r>
    <w:r w:rsidRPr="00501EE6">
      <w:rPr>
        <w:rFonts w:ascii="Times New Roman" w:hAnsi="Times New Roman" w:cs="Times New Roman"/>
        <w:noProof/>
        <w:color w:val="000000" w:themeColor="text1"/>
        <w:sz w:val="18"/>
        <w:szCs w:val="18"/>
      </w:rPr>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097" w:rsidRPr="00AE3903" w:rsidRDefault="009D7097" w:rsidP="00AE3903">
    <w:pPr>
      <w:pStyle w:val="Footer"/>
      <w:jc w:val="cente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pict>
        <v:shapetype id="_x0000_t202" coordsize="21600,21600" o:spt="202" path="m,l,21600r21600,l21600,xe">
          <v:stroke joinstyle="miter"/>
          <v:path gradientshapeok="t" o:connecttype="rect"/>
        </v:shapetype>
        <v:shape id="_x0000_s5121" type="#_x0000_t202" style="position:absolute;left:0;text-align:left;margin-left:524.5pt;margin-top:-14.45pt;width:42.15pt;height:46.1pt;z-index:251658240" stroked="f">
          <v:textbox style="mso-next-textbox:#_x0000_s5121">
            <w:txbxContent>
              <w:p w:rsidR="009D7097" w:rsidRPr="0009686A" w:rsidRDefault="009D7097" w:rsidP="0009686A">
                <w:pPr>
                  <w:ind w:firstLine="0"/>
                  <w:rPr>
                    <w:rFonts w:ascii="Impact" w:hAnsi="Impact"/>
                    <w:sz w:val="40"/>
                    <w:szCs w:val="40"/>
                  </w:rPr>
                </w:pPr>
                <w:r w:rsidRPr="0009686A">
                  <w:rPr>
                    <w:rFonts w:ascii="Impact" w:hAnsi="Impact"/>
                    <w:sz w:val="40"/>
                    <w:szCs w:val="40"/>
                  </w:rPr>
                  <w:fldChar w:fldCharType="begin"/>
                </w:r>
                <w:r w:rsidRPr="0009686A">
                  <w:rPr>
                    <w:rFonts w:ascii="Impact" w:hAnsi="Impact"/>
                    <w:sz w:val="40"/>
                    <w:szCs w:val="40"/>
                  </w:rPr>
                  <w:instrText xml:space="preserve"> PAGE   \* MERGEFORMAT </w:instrText>
                </w:r>
                <w:r w:rsidRPr="0009686A">
                  <w:rPr>
                    <w:rFonts w:ascii="Impact" w:hAnsi="Impact"/>
                    <w:sz w:val="40"/>
                    <w:szCs w:val="40"/>
                  </w:rPr>
                  <w:fldChar w:fldCharType="separate"/>
                </w:r>
                <w:r w:rsidR="00501EE6">
                  <w:rPr>
                    <w:rFonts w:ascii="Impact" w:hAnsi="Impact"/>
                    <w:noProof/>
                    <w:sz w:val="40"/>
                    <w:szCs w:val="40"/>
                  </w:rPr>
                  <w:t>39</w:t>
                </w:r>
                <w:r w:rsidRPr="0009686A">
                  <w:rPr>
                    <w:rFonts w:ascii="Impact" w:hAnsi="Impact"/>
                    <w:sz w:val="40"/>
                    <w:szCs w:val="40"/>
                  </w:rPr>
                  <w:fldChar w:fldCharType="end"/>
                </w:r>
              </w:p>
            </w:txbxContent>
          </v:textbox>
        </v:shape>
      </w:pict>
    </w:r>
    <w:r w:rsidRPr="00AE3903">
      <w:rPr>
        <w:rFonts w:ascii="Times New Roman" w:hAnsi="Times New Roman" w:cs="Times New Roman"/>
        <w:noProof/>
        <w:color w:val="000000" w:themeColor="text1"/>
        <w:sz w:val="18"/>
        <w:szCs w:val="18"/>
      </w:rPr>
      <w:t xml:space="preserve">2011-2012 </w:t>
    </w:r>
    <w:r w:rsidRPr="00501EE6">
      <w:rPr>
        <w:rFonts w:ascii="Times New Roman" w:hAnsi="Times New Roman" w:cs="Times New Roman"/>
        <w:noProof/>
        <w:color w:val="000000" w:themeColor="text1"/>
        <w:sz w:val="18"/>
        <w:szCs w:val="18"/>
      </w:rPr>
      <w:t>U</w:t>
    </w:r>
    <w:r w:rsidRPr="00AE3903">
      <w:rPr>
        <w:rFonts w:ascii="Times New Roman" w:hAnsi="Times New Roman" w:cs="Times New Roman"/>
        <w:noProof/>
        <w:color w:val="000000" w:themeColor="text1"/>
        <w:sz w:val="18"/>
        <w:szCs w:val="18"/>
      </w:rPr>
      <w:t xml:space="preserve">NDERGRADUATE </w:t>
    </w:r>
    <w:r w:rsidRPr="00501EE6">
      <w:rPr>
        <w:rFonts w:ascii="Times New Roman" w:hAnsi="Times New Roman" w:cs="Times New Roman"/>
        <w:noProof/>
        <w:color w:val="000000" w:themeColor="text1"/>
        <w:sz w:val="18"/>
        <w:szCs w:val="18"/>
      </w:rPr>
      <w:t>C</w:t>
    </w:r>
    <w:r w:rsidRPr="00AE3903">
      <w:rPr>
        <w:rFonts w:ascii="Times New Roman" w:hAnsi="Times New Roman" w:cs="Times New Roman"/>
        <w:noProof/>
        <w:color w:val="000000" w:themeColor="text1"/>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E39" w:rsidRDefault="001C6E39" w:rsidP="0009686A">
      <w:pPr>
        <w:spacing w:after="0"/>
      </w:pPr>
      <w:r>
        <w:separator/>
      </w:r>
    </w:p>
  </w:footnote>
  <w:footnote w:type="continuationSeparator" w:id="0">
    <w:p w:rsidR="001C6E39" w:rsidRDefault="001C6E39" w:rsidP="0009686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19"/>
  </w:num>
  <w:num w:numId="15">
    <w:abstractNumId w:val="14"/>
  </w:num>
  <w:num w:numId="16">
    <w:abstractNumId w:val="21"/>
  </w:num>
  <w:num w:numId="17">
    <w:abstractNumId w:val="18"/>
  </w:num>
  <w:num w:numId="18">
    <w:abstractNumId w:val="20"/>
  </w:num>
  <w:num w:numId="19">
    <w:abstractNumId w:val="13"/>
  </w:num>
  <w:num w:numId="20">
    <w:abstractNumId w:val="10"/>
  </w:num>
  <w:num w:numId="21">
    <w:abstractNumId w:val="17"/>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evenAndOddHeaders/>
  <w:drawingGridHorizontalSpacing w:val="110"/>
  <w:displayHorizontalDrawingGridEvery w:val="2"/>
  <w:characterSpacingControl w:val="doNotCompress"/>
  <w:hdrShapeDefaults>
    <o:shapedefaults v:ext="edit" spidmax="11266"/>
    <o:shapelayout v:ext="edit">
      <o:idmap v:ext="edit" data="5"/>
    </o:shapelayout>
  </w:hdrShapeDefaults>
  <w:footnotePr>
    <w:footnote w:id="-1"/>
    <w:footnote w:id="0"/>
  </w:footnotePr>
  <w:endnotePr>
    <w:endnote w:id="-1"/>
    <w:endnote w:id="0"/>
  </w:endnotePr>
  <w:compat>
    <w:useFELayout/>
  </w:compat>
  <w:rsids>
    <w:rsidRoot w:val="00243A40"/>
    <w:rsid w:val="0009686A"/>
    <w:rsid w:val="001050CA"/>
    <w:rsid w:val="001C6E39"/>
    <w:rsid w:val="001D4E14"/>
    <w:rsid w:val="001D618C"/>
    <w:rsid w:val="00243A40"/>
    <w:rsid w:val="002727E5"/>
    <w:rsid w:val="00284CE2"/>
    <w:rsid w:val="00297A7E"/>
    <w:rsid w:val="002B0FF0"/>
    <w:rsid w:val="0031231B"/>
    <w:rsid w:val="0031565A"/>
    <w:rsid w:val="00335165"/>
    <w:rsid w:val="00474E16"/>
    <w:rsid w:val="00482E7D"/>
    <w:rsid w:val="00501EE6"/>
    <w:rsid w:val="00513964"/>
    <w:rsid w:val="00517D78"/>
    <w:rsid w:val="005219DE"/>
    <w:rsid w:val="00682891"/>
    <w:rsid w:val="006D75CE"/>
    <w:rsid w:val="006E6485"/>
    <w:rsid w:val="006F2981"/>
    <w:rsid w:val="0080302A"/>
    <w:rsid w:val="008520B8"/>
    <w:rsid w:val="008762DD"/>
    <w:rsid w:val="008C02BC"/>
    <w:rsid w:val="00903FC2"/>
    <w:rsid w:val="0092519F"/>
    <w:rsid w:val="00931F09"/>
    <w:rsid w:val="00946B9C"/>
    <w:rsid w:val="009D7097"/>
    <w:rsid w:val="00A079C6"/>
    <w:rsid w:val="00A4282F"/>
    <w:rsid w:val="00AB1E6C"/>
    <w:rsid w:val="00AE3903"/>
    <w:rsid w:val="00AE60A2"/>
    <w:rsid w:val="00B1715B"/>
    <w:rsid w:val="00B34BE7"/>
    <w:rsid w:val="00B34EC4"/>
    <w:rsid w:val="00B54F6D"/>
    <w:rsid w:val="00B90B93"/>
    <w:rsid w:val="00C23BEA"/>
    <w:rsid w:val="00D0220B"/>
    <w:rsid w:val="00D515AD"/>
    <w:rsid w:val="00DC772D"/>
    <w:rsid w:val="00E454F7"/>
    <w:rsid w:val="00E572E7"/>
    <w:rsid w:val="00EA65A2"/>
    <w:rsid w:val="00FF29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1266"/>
    <o:shapelayout v:ext="edit">
      <o:idmap v:ext="edit" data="1,2,3,10"/>
      <o:rules v:ext="edit">
        <o:r id="V:Rule8" type="connector" idref="#_x0000_s3694"/>
        <o:r id="V:Rule9" type="connector" idref="#_x0000_s3697"/>
        <o:r id="V:Rule10" type="connector" idref="#_x0000_s3699"/>
        <o:r id="V:Rule11" type="connector" idref="#_x0000_s3698"/>
        <o:r id="V:Rule12" type="connector" idref="#_x0000_s3700"/>
        <o:r id="V:Rule13" type="connector" idref="#_x0000_s3701"/>
        <o:r id="V:Rule14" type="connector" idref="#_x0000_s3693"/>
        <o:r id="V:Rule15" type="connector" idref="#_x0000_s3709"/>
        <o:r id="V:Rule16" type="connector" idref="#_x0000_s3710"/>
        <o:r id="V:Rule17" type="connector" idref="#_x0000_s3717"/>
        <o:r id="V:Rule18" type="connector" idref="#_x0000_s3715"/>
        <o:r id="V:Rule19" type="connector" idref="#_x0000_s3716"/>
        <o:r id="V:Rule20" type="connector" idref="#_x0000_s3714"/>
        <o:r id="V:Rule21" type="connector" idref="#_x0000_s3713"/>
        <o:r id="V:Rule22" type="connector" idref="#_x0000_s3726"/>
        <o:r id="V:Rule23" type="connector" idref="#_x0000_s3729"/>
        <o:r id="V:Rule24" type="connector" idref="#_x0000_s3731"/>
        <o:r id="V:Rule25" type="connector" idref="#_x0000_s3730"/>
        <o:r id="V:Rule26" type="connector" idref="#_x0000_s3732"/>
        <o:r id="V:Rule27" type="connector" idref="#_x0000_s3733"/>
        <o:r id="V:Rule28" type="connector" idref="#_x0000_s3725"/>
        <o:r id="V:Rule29" type="connector" idref="#_x0000_s3742"/>
        <o:r id="V:Rule30" type="connector" idref="#_x0000_s3745"/>
        <o:r id="V:Rule31" type="connector" idref="#_x0000_s3747"/>
        <o:r id="V:Rule32" type="connector" idref="#_x0000_s3746"/>
        <o:r id="V:Rule33" type="connector" idref="#_x0000_s3748"/>
        <o:r id="V:Rule34" type="connector" idref="#_x0000_s3749"/>
        <o:r id="V:Rule35" type="connector" idref="#_x0000_s3741"/>
        <o:r id="V:Rule36" type="connector" idref="#_x0000_s3758"/>
        <o:r id="V:Rule37" type="connector" idref="#_x0000_s3761"/>
        <o:r id="V:Rule38" type="connector" idref="#_x0000_s3763"/>
        <o:r id="V:Rule39" type="connector" idref="#_x0000_s3762"/>
        <o:r id="V:Rule40" type="connector" idref="#_x0000_s3764"/>
        <o:r id="V:Rule41" type="connector" idref="#_x0000_s3765"/>
        <o:r id="V:Rule42" type="connector" idref="#_x0000_s3757"/>
        <o:r id="V:Rule43" type="connector" idref="#_x0000_s3774"/>
        <o:r id="V:Rule44" type="connector" idref="#_x0000_s3777"/>
        <o:r id="V:Rule45" type="connector" idref="#_x0000_s3779"/>
        <o:r id="V:Rule46" type="connector" idref="#_x0000_s3778"/>
        <o:r id="V:Rule47" type="connector" idref="#_x0000_s3780"/>
        <o:r id="V:Rule48" type="connector" idref="#_x0000_s3781"/>
        <o:r id="V:Rule49" type="connector" idref="#_x0000_s3773"/>
        <o:r id="V:Rule50" type="connector" idref="#_x0000_s3790"/>
        <o:r id="V:Rule51" type="connector" idref="#_x0000_s3793"/>
        <o:r id="V:Rule52" type="connector" idref="#_x0000_s3795"/>
        <o:r id="V:Rule53" type="connector" idref="#_x0000_s3794"/>
        <o:r id="V:Rule54" type="connector" idref="#_x0000_s3796"/>
        <o:r id="V:Rule55" type="connector" idref="#_x0000_s3797"/>
        <o:r id="V:Rule56" type="connector" idref="#_x0000_s3789"/>
        <o:r id="V:Rule57" type="connector" idref="#_x0000_s3806"/>
        <o:r id="V:Rule58" type="connector" idref="#_x0000_s3809"/>
        <o:r id="V:Rule59" type="connector" idref="#_x0000_s3811"/>
        <o:r id="V:Rule60" type="connector" idref="#_x0000_s3810"/>
        <o:r id="V:Rule61" type="connector" idref="#_x0000_s3812"/>
        <o:r id="V:Rule62" type="connector" idref="#_x0000_s3813"/>
        <o:r id="V:Rule63" type="connector" idref="#_x0000_s3805"/>
        <o:r id="V:Rule64" type="connector" idref="#_x0000_s3822"/>
        <o:r id="V:Rule65" type="connector" idref="#_x0000_s3825"/>
        <o:r id="V:Rule66" type="connector" idref="#_x0000_s3827"/>
        <o:r id="V:Rule67" type="connector" idref="#_x0000_s3826"/>
        <o:r id="V:Rule68" type="connector" idref="#_x0000_s3828"/>
        <o:r id="V:Rule69" type="connector" idref="#_x0000_s3829"/>
        <o:r id="V:Rule70" type="connector" idref="#_x0000_s3821"/>
        <o:r id="V:Rule71" type="connector" idref="#_x0000_s3838"/>
        <o:r id="V:Rule72" type="connector" idref="#_x0000_s3841"/>
        <o:r id="V:Rule73" type="connector" idref="#_x0000_s3843"/>
        <o:r id="V:Rule74" type="connector" idref="#_x0000_s3842"/>
        <o:r id="V:Rule75" type="connector" idref="#_x0000_s3844"/>
        <o:r id="V:Rule76" type="connector" idref="#_x0000_s3845"/>
        <o:r id="V:Rule77" type="connector" idref="#_x0000_s3837"/>
        <o:r id="V:Rule78" type="connector" idref="#_x0000_s3853"/>
        <o:r id="V:Rule79" type="connector" idref="#_x0000_s3854"/>
        <o:r id="V:Rule80" type="connector" idref="#_x0000_s3861"/>
        <o:r id="V:Rule81" type="connector" idref="#_x0000_s3859"/>
        <o:r id="V:Rule82" type="connector" idref="#_x0000_s3860"/>
        <o:r id="V:Rule83" type="connector" idref="#_x0000_s3858"/>
        <o:r id="V:Rule84" type="connector" idref="#_x0000_s3857"/>
        <o:r id="V:Rule85" type="connector" idref="#_x0000_s3869"/>
        <o:r id="V:Rule86" type="connector" idref="#_x0000_s3870"/>
        <o:r id="V:Rule87" type="connector" idref="#_x0000_s3877"/>
        <o:r id="V:Rule88" type="connector" idref="#_x0000_s3875"/>
        <o:r id="V:Rule89" type="connector" idref="#_x0000_s3876"/>
        <o:r id="V:Rule90" type="connector" idref="#_x0000_s3874"/>
        <o:r id="V:Rule91" type="connector" idref="#_x0000_s3873"/>
        <o:r id="V:Rule92" type="connector" idref="#_x0000_s3885"/>
        <o:r id="V:Rule93" type="connector" idref="#_x0000_s3886"/>
        <o:r id="V:Rule94" type="connector" idref="#_x0000_s3893"/>
        <o:r id="V:Rule95" type="connector" idref="#_x0000_s3891"/>
        <o:r id="V:Rule96" type="connector" idref="#_x0000_s3892"/>
        <o:r id="V:Rule97" type="connector" idref="#_x0000_s3890"/>
        <o:r id="V:Rule98" type="connector" idref="#_x0000_s3889"/>
        <o:r id="V:Rule99" type="connector" idref="#_x0000_s3901"/>
        <o:r id="V:Rule100" type="connector" idref="#_x0000_s3902"/>
        <o:r id="V:Rule101" type="connector" idref="#_x0000_s3909"/>
        <o:r id="V:Rule102" type="connector" idref="#_x0000_s3907"/>
        <o:r id="V:Rule103" type="connector" idref="#_x0000_s3908"/>
        <o:r id="V:Rule104" type="connector" idref="#_x0000_s3906"/>
        <o:r id="V:Rule105" type="connector" idref="#_x0000_s3905"/>
        <o:r id="V:Rule106" type="connector" idref="#_x0000_s3917"/>
        <o:r id="V:Rule107" type="connector" idref="#_x0000_s3918"/>
        <o:r id="V:Rule108" type="connector" idref="#_x0000_s3925"/>
        <o:r id="V:Rule109" type="connector" idref="#_x0000_s3923"/>
        <o:r id="V:Rule110" type="connector" idref="#_x0000_s3924"/>
        <o:r id="V:Rule111" type="connector" idref="#_x0000_s3922"/>
        <o:r id="V:Rule112" type="connector" idref="#_x0000_s3921"/>
        <o:r id="V:Rule113" type="connector" idref="#_x0000_s3933"/>
        <o:r id="V:Rule114" type="connector" idref="#_x0000_s3934"/>
        <o:r id="V:Rule115" type="connector" idref="#_x0000_s3941"/>
        <o:r id="V:Rule116" type="connector" idref="#_x0000_s3939"/>
        <o:r id="V:Rule117" type="connector" idref="#_x0000_s3940"/>
        <o:r id="V:Rule118" type="connector" idref="#_x0000_s3938"/>
        <o:r id="V:Rule119" type="connector" idref="#_x0000_s3937"/>
        <o:r id="V:Rule120" type="connector" idref="#_x0000_s3949"/>
        <o:r id="V:Rule121" type="connector" idref="#_x0000_s3950"/>
        <o:r id="V:Rule122" type="connector" idref="#_x0000_s3957"/>
        <o:r id="V:Rule123" type="connector" idref="#_x0000_s3955"/>
        <o:r id="V:Rule124" type="connector" idref="#_x0000_s3956"/>
        <o:r id="V:Rule125" type="connector" idref="#_x0000_s3954"/>
        <o:r id="V:Rule126" type="connector" idref="#_x0000_s3953"/>
        <o:r id="V:Rule127" type="connector" idref="#_x0000_s3965"/>
        <o:r id="V:Rule128" type="connector" idref="#_x0000_s3966"/>
        <o:r id="V:Rule129" type="connector" idref="#_x0000_s3973"/>
        <o:r id="V:Rule130" type="connector" idref="#_x0000_s3971"/>
        <o:r id="V:Rule131" type="connector" idref="#_x0000_s3972"/>
        <o:r id="V:Rule132" type="connector" idref="#_x0000_s3970"/>
        <o:r id="V:Rule133" type="connector" idref="#_x0000_s3969"/>
        <o:r id="V:Rule141" type="connector" idref="#_x0000_s4004"/>
        <o:r id="V:Rule142" type="connector" idref="#_x0000_s4005"/>
        <o:r id="V:Rule143" type="connector" idref="#_x0000_s3997"/>
        <o:r id="V:Rule144" type="connector" idref="#_x0000_s3998"/>
        <o:r id="V:Rule145" type="connector" idref="#_x0000_s4001"/>
        <o:r id="V:Rule146" type="connector" idref="#_x0000_s4003"/>
        <o:r id="V:Rule147" type="connector" idref="#_x0000_s4002"/>
        <o:r id="V:Rule148" type="connector" idref="#_x0000_s4014"/>
        <o:r id="V:Rule149" type="connector" idref="#_x0000_s4013"/>
        <o:r id="V:Rule150" type="connector" idref="#_x0000_s4020"/>
        <o:r id="V:Rule151" type="connector" idref="#_x0000_s4019"/>
        <o:r id="V:Rule152" type="connector" idref="#_x0000_s4017"/>
        <o:r id="V:Rule153" type="connector" idref="#_x0000_s4018"/>
        <o:r id="V:Rule154" type="connector" idref="#_x0000_s4021"/>
        <o:r id="V:Rule162" type="connector" idref="#_x0000_s4052"/>
        <o:r id="V:Rule163" type="connector" idref="#_x0000_s4053"/>
        <o:r id="V:Rule164" type="connector" idref="#_x0000_s4045"/>
        <o:r id="V:Rule165" type="connector" idref="#_x0000_s4046"/>
        <o:r id="V:Rule166" type="connector" idref="#_x0000_s4049"/>
        <o:r id="V:Rule167" type="connector" idref="#_x0000_s4051"/>
        <o:r id="V:Rule168" type="connector" idref="#_x0000_s4050"/>
        <o:r id="V:Rule169" type="connector" idref="#_x0000_s4062"/>
        <o:r id="V:Rule170" type="connector" idref="#_x0000_s4061"/>
        <o:r id="V:Rule171" type="connector" idref="#_x0000_s4068"/>
        <o:r id="V:Rule172" type="connector" idref="#_x0000_s4067"/>
        <o:r id="V:Rule173" type="connector" idref="#_x0000_s4065"/>
        <o:r id="V:Rule174" type="connector" idref="#_x0000_s4066"/>
        <o:r id="V:Rule175" type="connector" idref="#_x0000_s4069"/>
        <o:r id="V:Rule176" type="connector" idref="#_x0000_s4078"/>
        <o:r id="V:Rule177" type="connector" idref="#_x0000_s4077"/>
        <o:r id="V:Rule178" type="connector" idref="#_x0000_s4084"/>
        <o:r id="V:Rule179" type="connector" idref="#_x0000_s4083"/>
        <o:r id="V:Rule180" type="connector" idref="#_x0000_s4081"/>
        <o:r id="V:Rule181" type="connector" idref="#_x0000_s4082"/>
        <o:r id="V:Rule182" type="connector" idref="#_x0000_s4085"/>
        <o:r id="V:Rule183" type="connector" idref="#_x0000_s4094"/>
        <o:r id="V:Rule184" type="connector" idref="#_x0000_s4093"/>
        <o:r id="V:Rule185" type="connector" idref="#_x0000_s10244"/>
        <o:r id="V:Rule186" type="connector" idref="#_x0000_s10243"/>
        <o:r id="V:Rule187" type="connector" idref="#_x0000_s10241"/>
        <o:r id="V:Rule188" type="connector" idref="#_x0000_s10242"/>
        <o:r id="V:Rule189" type="connector" idref="#_x0000_s10245"/>
        <o:r id="V:Rule190" type="connector" idref="#_x0000_s10260"/>
        <o:r id="V:Rule191" type="connector" idref="#_x0000_s10261"/>
        <o:r id="V:Rule192" type="connector" idref="#_x0000_s10253"/>
        <o:r id="V:Rule193" type="connector" idref="#_x0000_s10254"/>
        <o:r id="V:Rule194" type="connector" idref="#_x0000_s10257"/>
        <o:r id="V:Rule195" type="connector" idref="#_x0000_s10259"/>
        <o:r id="V:Rule196" type="connector" idref="#_x0000_s10258"/>
        <o:r id="V:Rule197" type="connector" idref="#_x0000_s10276"/>
        <o:r id="V:Rule198" type="connector" idref="#_x0000_s10277"/>
        <o:r id="V:Rule199" type="connector" idref="#_x0000_s10269"/>
        <o:r id="V:Rule200" type="connector" idref="#_x0000_s10270"/>
        <o:r id="V:Rule201" type="connector" idref="#_x0000_s10273"/>
        <o:r id="V:Rule202" type="connector" idref="#_x0000_s10275"/>
        <o:r id="V:Rule203" type="connector" idref="#_x0000_s10274"/>
        <o:r id="V:Rule204" type="connector" idref="#_x0000_s10315"/>
        <o:r id="V:Rule205" type="connector" idref="#_x0000_s10316"/>
        <o:r id="V:Rule206" type="connector" idref="#_x0000_s10308"/>
        <o:r id="V:Rule207" type="connector" idref="#_x0000_s10309"/>
        <o:r id="V:Rule208" type="connector" idref="#_x0000_s10312"/>
        <o:r id="V:Rule209" type="connector" idref="#_x0000_s10314"/>
        <o:r id="V:Rule210" type="connector" idref="#_x0000_s10313"/>
        <o:r id="V:Rule211" type="connector" idref="#_x0000_s10325"/>
        <o:r id="V:Rule212" type="connector" idref="#_x0000_s10324"/>
        <o:r id="V:Rule213" type="connector" idref="#_x0000_s10331"/>
        <o:r id="V:Rule214" type="connector" idref="#_x0000_s10330"/>
        <o:r id="V:Rule215" type="connector" idref="#_x0000_s10328"/>
        <o:r id="V:Rule216" type="connector" idref="#_x0000_s10329"/>
        <o:r id="V:Rule217" type="connector" idref="#_x0000_s10332"/>
        <o:r id="V:Rule218" type="connector" idref="#_x0000_s10341"/>
        <o:r id="V:Rule219" type="connector" idref="#_x0000_s10340"/>
        <o:r id="V:Rule220" type="connector" idref="#_x0000_s10347"/>
        <o:r id="V:Rule221" type="connector" idref="#_x0000_s10346"/>
        <o:r id="V:Rule222" type="connector" idref="#_x0000_s10344"/>
        <o:r id="V:Rule223" type="connector" idref="#_x0000_s10345"/>
        <o:r id="V:Rule224" type="connector" idref="#_x0000_s10348"/>
        <o:r id="V:Rule225" type="connector" idref="#_x0000_s10357"/>
        <o:r id="V:Rule226" type="connector" idref="#_x0000_s10356"/>
        <o:r id="V:Rule227" type="connector" idref="#_x0000_s10363"/>
        <o:r id="V:Rule228" type="connector" idref="#_x0000_s10362"/>
        <o:r id="V:Rule229" type="connector" idref="#_x0000_s10360"/>
        <o:r id="V:Rule230" type="connector" idref="#_x0000_s10361"/>
        <o:r id="V:Rule231" type="connector" idref="#_x0000_s10364"/>
        <o:r id="V:Rule232" type="connector" idref="#_x0000_s10373"/>
        <o:r id="V:Rule233" type="connector" idref="#_x0000_s10372"/>
        <o:r id="V:Rule234" type="connector" idref="#_x0000_s10379"/>
        <o:r id="V:Rule235" type="connector" idref="#_x0000_s10378"/>
        <o:r id="V:Rule236" type="connector" idref="#_x0000_s10376"/>
        <o:r id="V:Rule237" type="connector" idref="#_x0000_s10377"/>
        <o:r id="V:Rule238" type="connector" idref="#_x0000_s10380"/>
        <o:r id="V:Rule239" type="connector" idref="#_x0000_s10395"/>
        <o:r id="V:Rule240" type="connector" idref="#_x0000_s10396"/>
        <o:r id="V:Rule241" type="connector" idref="#_x0000_s10388"/>
        <o:r id="V:Rule242" type="connector" idref="#_x0000_s10389"/>
        <o:r id="V:Rule243" type="connector" idref="#_x0000_s10392"/>
        <o:r id="V:Rule244" type="connector" idref="#_x0000_s10394"/>
        <o:r id="V:Rule245" type="connector" idref="#_x0000_s10393"/>
        <o:r id="V:Rule246" type="connector" idref="#_x0000_s10411"/>
        <o:r id="V:Rule247" type="connector" idref="#_x0000_s10412"/>
        <o:r id="V:Rule248" type="connector" idref="#_x0000_s10404"/>
        <o:r id="V:Rule249" type="connector" idref="#_x0000_s10405"/>
        <o:r id="V:Rule250" type="connector" idref="#_x0000_s10408"/>
        <o:r id="V:Rule251" type="connector" idref="#_x0000_s10410"/>
        <o:r id="V:Rule252" type="connector" idref="#_x0000_s10409"/>
        <o:r id="V:Rule253" type="connector" idref="#_x0000_s10427"/>
        <o:r id="V:Rule254" type="connector" idref="#_x0000_s10428"/>
        <o:r id="V:Rule255" type="connector" idref="#_x0000_s10420"/>
        <o:r id="V:Rule256" type="connector" idref="#_x0000_s10421"/>
        <o:r id="V:Rule257" type="connector" idref="#_x0000_s10424"/>
        <o:r id="V:Rule258" type="connector" idref="#_x0000_s10426"/>
        <o:r id="V:Rule259" type="connector" idref="#_x0000_s10425"/>
      </o:rules>
      <o:regrouptable v:ext="edit">
        <o:entry new="1" old="0"/>
        <o:entry new="2" old="1"/>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5CE"/>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75CE"/>
    <w:rPr>
      <w:rFonts w:ascii="Tahoma" w:eastAsia="Times New Roman" w:hAnsi="Tahoma" w:cs="Tahoma"/>
      <w:sz w:val="16"/>
      <w:szCs w:val="16"/>
      <w:lang w:eastAsia="en-US"/>
    </w:rPr>
  </w:style>
  <w:style w:type="paragraph" w:styleId="Revision">
    <w:name w:val="Revision"/>
    <w:hidden/>
    <w:uiPriority w:val="99"/>
    <w:semiHidden/>
    <w:rsid w:val="00D515AD"/>
    <w:pPr>
      <w:spacing w:after="0"/>
      <w:ind w:firstLine="0"/>
    </w:pPr>
    <w:rPr>
      <w:rFonts w:ascii="Calibri" w:eastAsia="Times New Roman" w:hAnsi="Calibri" w:cs="Times New Roman"/>
      <w:lang w:eastAsia="en-US"/>
    </w:rPr>
  </w:style>
  <w:style w:type="paragraph" w:styleId="Header">
    <w:name w:val="header"/>
    <w:basedOn w:val="Normal"/>
    <w:link w:val="HeaderChar"/>
    <w:uiPriority w:val="99"/>
    <w:semiHidden/>
    <w:unhideWhenUsed/>
    <w:rsid w:val="0009686A"/>
    <w:pPr>
      <w:tabs>
        <w:tab w:val="center" w:pos="4320"/>
        <w:tab w:val="right" w:pos="8640"/>
      </w:tabs>
      <w:spacing w:after="0"/>
    </w:pPr>
  </w:style>
  <w:style w:type="character" w:customStyle="1" w:styleId="HeaderChar">
    <w:name w:val="Header Char"/>
    <w:basedOn w:val="DefaultParagraphFont"/>
    <w:link w:val="Header"/>
    <w:uiPriority w:val="99"/>
    <w:semiHidden/>
    <w:rsid w:val="0009686A"/>
  </w:style>
  <w:style w:type="paragraph" w:styleId="Footer">
    <w:name w:val="footer"/>
    <w:basedOn w:val="Normal"/>
    <w:link w:val="FooterChar"/>
    <w:uiPriority w:val="99"/>
    <w:semiHidden/>
    <w:unhideWhenUsed/>
    <w:rsid w:val="0009686A"/>
    <w:pPr>
      <w:tabs>
        <w:tab w:val="center" w:pos="4320"/>
        <w:tab w:val="right" w:pos="8640"/>
      </w:tabs>
      <w:spacing w:after="0"/>
    </w:pPr>
  </w:style>
  <w:style w:type="character" w:customStyle="1" w:styleId="FooterChar">
    <w:name w:val="Footer Char"/>
    <w:basedOn w:val="DefaultParagraphFont"/>
    <w:link w:val="Footer"/>
    <w:uiPriority w:val="99"/>
    <w:semiHidden/>
    <w:rsid w:val="0009686A"/>
  </w:style>
  <w:style w:type="paragraph" w:styleId="ListParagraph">
    <w:name w:val="List Paragraph"/>
    <w:basedOn w:val="Normal"/>
    <w:uiPriority w:val="34"/>
    <w:qFormat/>
    <w:rsid w:val="00AE39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s.state.ga.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0D508-E44E-4003-AA65-94632D0B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63</Pages>
  <Words>14213</Words>
  <Characters>81016</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juliette</cp:lastModifiedBy>
  <cp:revision>31</cp:revision>
  <dcterms:created xsi:type="dcterms:W3CDTF">2011-05-17T14:27:00Z</dcterms:created>
  <dcterms:modified xsi:type="dcterms:W3CDTF">2011-06-07T13:39:00Z</dcterms:modified>
</cp:coreProperties>
</file>