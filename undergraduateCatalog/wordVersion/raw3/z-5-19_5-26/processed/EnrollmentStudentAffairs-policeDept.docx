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03" w:rsidRDefault="00D36003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939" w:right="8512" w:hanging="48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Century Gothic" w:hAnsi="Century Gothic" w:cs="Century Gothic"/>
          <w:color w:val="000000"/>
          <w:sz w:val="28"/>
          <w:szCs w:val="28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1229" w:lineRule="exact"/>
        <w:ind w:left="2799" w:right="1584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  <w:t>E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NROLLMENT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1080" w:lineRule="exact"/>
        <w:ind w:left="1413" w:right="199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position w:val="-3"/>
          <w:sz w:val="128"/>
          <w:szCs w:val="128"/>
        </w:rPr>
        <w:t>M</w:t>
      </w:r>
      <w:r>
        <w:rPr>
          <w:rFonts w:ascii="Times New Roman" w:hAnsi="Times New Roman"/>
          <w:color w:val="191919"/>
          <w:spacing w:val="-26"/>
          <w:position w:val="-3"/>
          <w:sz w:val="96"/>
          <w:szCs w:val="96"/>
        </w:rPr>
        <w:t>ANAGEMEN</w:t>
      </w:r>
      <w:r>
        <w:rPr>
          <w:rFonts w:ascii="Times New Roman" w:hAnsi="Times New Roman"/>
          <w:color w:val="191919"/>
          <w:position w:val="-3"/>
          <w:sz w:val="96"/>
          <w:szCs w:val="96"/>
        </w:rPr>
        <w:t>T</w:t>
      </w:r>
      <w:r w:rsidR="007B2E36">
        <w:rPr>
          <w:rFonts w:ascii="Times New Roman" w:hAnsi="Times New Roman"/>
          <w:color w:val="191919"/>
          <w:spacing w:val="-42"/>
          <w:position w:val="-3"/>
          <w:sz w:val="96"/>
          <w:szCs w:val="96"/>
        </w:rPr>
        <w:t xml:space="preserve"> A</w:t>
      </w:r>
      <w:r>
        <w:rPr>
          <w:rFonts w:ascii="Times New Roman" w:hAnsi="Times New Roman"/>
          <w:color w:val="191919"/>
          <w:spacing w:val="-26"/>
          <w:position w:val="-3"/>
          <w:sz w:val="96"/>
          <w:szCs w:val="96"/>
        </w:rPr>
        <w:t>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1117" w:lineRule="exact"/>
        <w:ind w:left="1768" w:right="554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TUDEN</w:t>
      </w:r>
      <w:r>
        <w:rPr>
          <w:rFonts w:ascii="Times New Roman" w:hAnsi="Times New Roman"/>
          <w:color w:val="191919"/>
          <w:sz w:val="96"/>
          <w:szCs w:val="96"/>
        </w:rPr>
        <w:t>T</w:t>
      </w:r>
      <w:r>
        <w:rPr>
          <w:rFonts w:ascii="Times New Roman" w:hAnsi="Times New Roman"/>
          <w:color w:val="191919"/>
          <w:spacing w:val="-5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97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303" w:lineRule="exact"/>
        <w:ind w:left="111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position w:val="2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position w:val="2"/>
          <w:sz w:val="27"/>
          <w:szCs w:val="27"/>
        </w:rPr>
        <w:t>ONTENTS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  <w:sectPr w:rsidR="00D36003">
          <w:pgSz w:w="12240" w:h="15840"/>
          <w:pgMar w:top="320" w:right="760" w:bottom="280" w:left="420" w:header="720" w:footer="720" w:gutter="0"/>
          <w:cols w:space="720" w:equalWidth="0">
            <w:col w:w="11060"/>
          </w:cols>
          <w:noEndnote/>
        </w:sect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1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 xml:space="preserve">Orientation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.39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Housing</w:t>
      </w:r>
      <w:r>
        <w:rPr>
          <w:rFonts w:ascii="Times New Roman" w:hAnsi="Times New Roman"/>
          <w:color w:val="191919"/>
          <w:spacing w:val="2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.39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Health Services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.39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Counseling,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esting and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Disabled Student Services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.39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Regents’</w:t>
      </w:r>
      <w:r>
        <w:rPr>
          <w:rFonts w:ascii="Times New Roman" w:hAnsi="Times New Roman"/>
          <w:color w:val="191919"/>
          <w:spacing w:val="-1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Center for Learning Disorders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at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Geo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 xml:space="preserve">gia Southern 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.40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Provisions for Learning Disabilities and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Physically Handicapped Students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.40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Religious Life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.41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Student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Activities 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f</w:t>
      </w:r>
      <w:r>
        <w:rPr>
          <w:rFonts w:ascii="Times New Roman" w:hAnsi="Times New Roman"/>
          <w:color w:val="191919"/>
          <w:sz w:val="17"/>
          <w:szCs w:val="17"/>
        </w:rPr>
        <w:t>fice</w:t>
      </w:r>
      <w:r>
        <w:rPr>
          <w:rFonts w:ascii="Times New Roman" w:hAnsi="Times New Roman"/>
          <w:color w:val="191919"/>
          <w:spacing w:val="1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.41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Student Identification Card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.41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University Police and Parking Regulations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.41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Student 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>ganizations</w:t>
      </w:r>
      <w:r>
        <w:rPr>
          <w:rFonts w:ascii="Times New Roman" w:hAnsi="Times New Roman"/>
          <w:color w:val="191919"/>
          <w:spacing w:val="2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.41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Who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>’</w:t>
      </w:r>
      <w:r>
        <w:rPr>
          <w:rFonts w:ascii="Times New Roman" w:hAnsi="Times New Roman"/>
          <w:color w:val="191919"/>
          <w:sz w:val="17"/>
          <w:szCs w:val="17"/>
        </w:rPr>
        <w:t>s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Who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.42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60" w:lineRule="exact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position w:val="-3"/>
          <w:sz w:val="17"/>
          <w:szCs w:val="17"/>
        </w:rPr>
        <w:t xml:space="preserve">Athletics </w:t>
      </w:r>
      <w:r>
        <w:rPr>
          <w:rFonts w:ascii="Times New Roman" w:hAnsi="Times New Roman"/>
          <w:color w:val="191919"/>
          <w:spacing w:val="28"/>
          <w:position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position w:val="-3"/>
          <w:sz w:val="17"/>
          <w:szCs w:val="17"/>
        </w:rPr>
        <w:t xml:space="preserve">. . . . 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position w:val="-3"/>
          <w:sz w:val="17"/>
          <w:szCs w:val="17"/>
        </w:rPr>
        <w:t>.42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 xml:space="preserve">The James C. Reese Student Union 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.42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Required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Attendance Regulations: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Class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Attendance</w:t>
      </w:r>
      <w:r>
        <w:rPr>
          <w:rFonts w:ascii="Times New Roman" w:hAnsi="Times New Roman"/>
          <w:color w:val="191919"/>
          <w:spacing w:val="2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.43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Statement of Disruptive and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Obstructive Behavior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.43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Career Services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.43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The Right to Share in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Policy Making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.44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Academic Information </w:t>
      </w:r>
      <w:r>
        <w:rPr>
          <w:rFonts w:ascii="Times New Roman" w:hAnsi="Times New Roman"/>
          <w:color w:val="191919"/>
          <w:spacing w:val="3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.44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Degree Requirements.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.44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Commencement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.44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Regents’</w:t>
      </w:r>
      <w:r>
        <w:rPr>
          <w:rFonts w:ascii="Times New Roman" w:hAnsi="Times New Roman"/>
          <w:color w:val="191919"/>
          <w:spacing w:val="-1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est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.44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Foreign and Disabled Student Services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.47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Matriculation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ime for Degree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.47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Credit Load.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.47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D36003">
          <w:type w:val="continuous"/>
          <w:pgSz w:w="12240" w:h="15840"/>
          <w:pgMar w:top="1480" w:right="760" w:bottom="280" w:left="420" w:header="720" w:footer="720" w:gutter="0"/>
          <w:cols w:num="2" w:space="720" w:equalWidth="0">
            <w:col w:w="5791" w:space="479"/>
            <w:col w:w="4790"/>
          </w:cols>
          <w:noEndnote/>
        </w:sectPr>
      </w:pPr>
    </w:p>
    <w:p w:rsidR="00D36003" w:rsidRDefault="003B471D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39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 w:rsidRPr="003B471D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44" o:spid="_x0000_s1066" type="#_x0000_t202" style="position:absolute;left:0;text-align:left;margin-left:20.85pt;margin-top:49pt;width:12pt;height:63.8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45" o:spid="_x0000_s1065" type="#_x0000_t202" style="position:absolute;left:0;text-align:left;margin-left:20.85pt;margin-top:127.9pt;width:12pt;height:85.8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mwtgIAALs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46" o:spid="_x0000_s1064" type="#_x0000_t202" style="position:absolute;left:0;text-align:left;margin-left:20.85pt;margin-top:240pt;width:12pt;height:41.8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OStgIAALo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47" o:spid="_x0000_s1063" type="#_x0000_t202" style="position:absolute;left:0;text-align:left;margin-left:20.85pt;margin-top:325.6pt;width:12pt;height:50.6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CcKtQIAALo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48" o:spid="_x0000_s1062" type="#_x0000_t202" style="position:absolute;left:0;text-align:left;margin-left:20.85pt;margin-top:506.5pt;width:24pt;height:48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Bjtw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49" o:spid="_x0000_s1061" type="#_x0000_t202" style="position:absolute;left:0;text-align:left;margin-left:20.85pt;margin-top:590.6pt;width:24pt;height:60.6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Ls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50" o:spid="_x0000_s1060" type="#_x0000_t202" style="position:absolute;left:0;text-align:left;margin-left:20.85pt;margin-top:676.7pt;width:24pt;height:58.4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51" o:spid="_x0000_s1059" type="#_x0000_t202" style="position:absolute;left:0;text-align:left;margin-left:19.65pt;margin-top:413.3pt;width:36pt;height:55.2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group id="Group 1252" o:spid="_x0000_s1056" style="position:absolute;left:0;text-align:left;margin-left:71.9pt;margin-top:53.9pt;width:504.15pt;height:342.2pt;z-index:-251653120;mso-position-horizontal-relative:page;mso-position-vertical-relative:page" coordorigin="1438,1078" coordsize="10083,6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" o:allowincell="f">
            <v:rect id="Rectangle 1253" o:spid="_x0000_s1057" style="position:absolute;left:1440;top:1080;width:10080;height:6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ytMUA&#10;AADdAAAADwAAAGRycy9kb3ducmV2LnhtbESPQWvCQBSE74L/YXmCN92oNKbRVaTQUry0akuvz+wz&#10;CWbfht2tif++Wyj0OMzMN8x625tG3Mj52rKC2TQBQVxYXXOp4OP0PMlA+ICssbFMCu7kYbsZDtaY&#10;a9vxgW7HUIoIYZ+jgiqENpfSFxUZ9FPbEkfvYp3BEKUrpXbYRbhp5DxJUmmw5rhQYUtPFRXX47dR&#10;0LmeHl5K/Zal+8/T49d5ie27U2o86ncrEIH68B/+a79qBdl8k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bK0xQAAAN0AAAAPAAAAAAAAAAAAAAAAAJgCAABkcnMv&#10;ZG93bnJldi54bWxQSwUGAAAAAAQABAD1AAAAigMAAAAA&#10;" fillcolor="#dcdcdc" stroked="f">
              <v:path arrowok="t"/>
            </v:rect>
            <v:rect id="Rectangle 1254" o:spid="_x0000_s1058" style="position:absolute;left:1420;top:1061;width:10020;height:6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k18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4j7Xw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3k18YAAADdAAAADwAAAAAAAAAAAAAAAACYAgAAZHJz&#10;L2Rvd25yZXYueG1sUEsFBgAAAAAEAAQA9QAAAIsDAAAAAA==&#10;" filled="f" stroked="f">
              <v:textbox inset="0,0,0,0">
                <w:txbxContent>
                  <w:p w:rsidR="00D36003" w:rsidRDefault="00D36003" w:rsidP="00D36003">
                    <w:pPr>
                      <w:spacing w:after="0" w:line="688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372225" cy="4381500"/>
                          <wp:effectExtent l="19050" t="0" r="9525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72225" cy="438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36003" w:rsidRDefault="00D36003" w:rsidP="00D3600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Pr="003B471D">
        <w:rPr>
          <w:noProof/>
        </w:rPr>
        <w:pict>
          <v:polyline id="Freeform 1255" o:spid="_x0000_s1055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6.5pt,583.3pt,580.5pt,583.3pt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" o:allowincell="f" filled="f" strokecolor="#191919" strokeweight=".04408mm">
            <v:path arrowok="t" o:connecttype="custom" o:connectlocs="0,0;6400800,0" o:connectangles="0,0"/>
            <w10:wrap anchorx="page" anchory="page"/>
          </v:polyline>
        </w:pict>
      </w:r>
      <w:r w:rsidRPr="003B471D">
        <w:rPr>
          <w:noProof/>
        </w:rPr>
        <w:pict>
          <v:group id="Group 1256" o:spid="_x0000_s1027" style="position:absolute;left:0;text-align:left;margin-left:0;margin-top:0;width:156pt;height:11in;z-index:-251655168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" o:allowincell="f">
            <v:rect id="Rectangle 1257" o:spid="_x0000_s1028" style="position:absolute;top:2489;width:1080;height:13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dksUA&#10;AADdAAAADwAAAGRycy9kb3ducmV2LnhtbESPQWvCQBSE70L/w/IKvemmgpqmbkIpVMSLViteX7PP&#10;JJh9G3a3Jv33XUHocZiZb5hlMZhWXMn5xrKC50kCgri0uuFKwdfhY5yC8AFZY2uZFPyShyJ/GC0x&#10;07bnT7ruQyUihH2GCuoQukxKX9Zk0E9sRxy9s3UGQ5SuktphH+GmldMkmUuDDceFGjt6r6m87H+M&#10;gt4NNFtVepvON8fDy+l7gd3OKfX0OLy9ggg0hP/wvb3WCtJpsoDbm/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d2SxQAAAN0AAAAPAAAAAAAAAAAAAAAAAJgCAABkcnMv&#10;ZG93bnJldi54bWxQSwUGAAAAAAQABAD1AAAAigMAAAAA&#10;" fillcolor="#dcdcdc" stroked="f">
              <v:path arrowok="t"/>
            </v:rect>
            <v:rect id="Rectangle 1258" o:spid="_x0000_s1029" style="position:absolute;width:1080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CucQA&#10;AADdAAAADwAAAGRycy9kb3ducmV2LnhtbERPy2rCQBTdC/7DcAtupE6ShUjqKFIsFIqLxAe6u2Su&#10;STBzJ2SmSfr3nYXg8nDe6+1oGtFT52rLCuJFBIK4sLrmUsHp+PW+AuE8ssbGMin4IwfbzXSyxlTb&#10;gTPqc1+KEMIuRQWV920qpSsqMugWtiUO3N12Bn2AXSl1h0MIN41MomgpDdYcGips6bOi4pH/GgX7&#10;5Lq7/zRZmx3M9RxTYubF7aLU7G3cfYDwNPqX+On+1gpWSRTmhjfhCc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FwrnEAAAA3QAAAA8AAAAAAAAAAAAAAAAAmAIAAGRycy9k&#10;b3ducmV2LnhtbFBLBQYAAAAABAAEAPUAAACJAwAAAAA=&#10;" fillcolor="#474747" stroked="f">
              <v:path arrowok="t"/>
            </v:rect>
            <v:rect id="Rectangle 1259" o:spid="_x0000_s1030" style="position:absolute;left:760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RmEcUA&#10;AADdAAAADwAAAGRycy9kb3ducmV2LnhtbESPQYvCMBSE78L+h/AW9qapwkrtGkUExRUvVi/eXpu3&#10;bbF5KU2s3X9vBMHjMDPfMPNlb2rRUesqywrGowgEcW51xYWC82kzjEE4j6yxtkwK/snBcvExmGOi&#10;7Z2P1KW+EAHCLkEFpfdNIqXLSzLoRrYhDt6fbQ36INtC6hbvAW5qOYmiqTRYcVgosaF1Sfk1vRkF&#10;2e/h6Lf787aLs6KpbXYZH+y3Ul+f/eoHhKfev8Ov9k4riCfRDJ5vw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GYRxQAAAN0AAAAPAAAAAAAAAAAAAAAAAJgCAABkcnMv&#10;ZG93bnJldi54bWxQSwUGAAAAAAQABAD1AAAAigMAAAAA&#10;" stroked="f">
              <v:path arrowok="t"/>
            </v:rect>
            <v:rect id="Rectangle 1260" o:spid="_x0000_s1031" style="position:absolute;left:740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IjsQA&#10;AADdAAAADwAAAGRycy9kb3ducmV2LnhtbERPz2vCMBS+C/sfwhvsIppWmNNqFB3IdlLmBPH2bJ5t&#10;t+alJFmt/705DDx+fL/ny87UoiXnK8sK0mECgji3uuJCweF7M5iA8AFZY22ZFNzIw3Lx1Jtjpu2V&#10;v6jdh0LEEPYZKihDaDIpfV6SQT+0DXHkLtYZDBG6QmqH1xhuajlKkrE0WHFsKLGh95Ly3/2fUfBz&#10;/HDr6el1t8vPdbuh8TZJ3/pKvTx3qxmIQF14iP/dn1rBZJTG/fFNf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lyI7EAAAA3QAAAA8AAAAAAAAAAAAAAAAAmAIAAGRycy9k&#10;b3ducmV2LnhtbFBLBQYAAAAABAAEAPUAAACJAwAAAAA=&#10;" filled="f" strokecolor="#a3a3a3" strokeweight="2pt">
              <v:path arrowok="t"/>
            </v:rect>
            <v:rect id="Rectangle 1261" o:spid="_x0000_s1032" style="position:absolute;top:24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H98gA&#10;AADdAAAADwAAAGRycy9kb3ducmV2LnhtbESPQWvCQBSE7wX/w/IEL6VuNkgr0VVE2tKDSGvtwdsj&#10;+0yC2bcxu5r4791CocdhZr5h5sve1uJKra8ca1DjBARx7kzFhYb999vTFIQPyAZrx6ThRh6Wi8HD&#10;HDPjOv6i6y4UIkLYZ6ihDKHJpPR5SRb92DXE0Tu61mKIsi2kabGLcFvLNEmepcWK40KJDa1Lyk+7&#10;i9Xwvr1t0seT+lGvfVftJ4dz8fmCWo+G/WoGIlAf/sN/7Q+jYZoqBb9v4hOQi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3Ef3yAAAAN0AAAAPAAAAAAAAAAAAAAAAAJgCAABk&#10;cnMvZG93bnJldi54bWxQSwUGAAAAAAQABAD1AAAAjQMAAAAA&#10;" fillcolor="#191919" stroked="f">
              <v:path arrowok="t"/>
            </v:rect>
            <v:group id="Group 1262" o:spid="_x0000_s1033" style="position:absolute;left:-812;top:4306;width:1896;height:0" coordorigin="-812,4306" coordsize="189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7Yxc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bMkTu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cO2MXFAAAA3QAA&#10;AA8AAAAAAAAAAAAAAAAAqgIAAGRycy9kb3ducmV2LnhtbFBLBQYAAAAABAAEAPoAAACcAwAAAAA=&#10;">
              <v:shape id="Freeform 1263" o:spid="_x0000_s1034" style="position:absolute;left:-812;top:4306;width:1896;height:0;visibility:visible;mso-wrap-style:square;v-text-anchor:top" coordsize="1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VWscA&#10;AADdAAAADwAAAGRycy9kb3ducmV2LnhtbESP3WrCQBSE74W+w3IKvdONfyXEbESkBaVQMYreHrKn&#10;SWj2bMhuTdqn7xaEXg4z8w2TrgfTiBt1rrasYDqJQBAXVtdcKjifXscxCOeRNTaWScE3OVhnD6MU&#10;E217PtIt96UIEHYJKqi8bxMpXVGRQTexLXHwPmxn0AfZlVJ32Ae4aeQsip6lwZrDQoUtbSsqPvMv&#10;o+BwnbfHJeXXl7efxft+35hNv70o9fQ4bFYgPA3+P3xv77SCeDadw9+b8ARk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J1VrHAAAA3QAAAA8AAAAAAAAAAAAAAAAAmAIAAGRy&#10;cy9kb3ducmV2LnhtbFBLBQYAAAAABAAEAPUAAACMAwAAAAA=&#10;" path="m1897,l812,e" filled="f" strokecolor="#191919" strokeweight="2pt">
                <v:path arrowok="t" o:connecttype="custom" o:connectlocs="1897,0;812,0" o:connectangles="0,0"/>
              </v:shape>
              <v:shape id="Freeform 1264" o:spid="_x0000_s1035" style="position:absolute;left:-812;top:4306;width:1896;height:0;visibility:visible;mso-wrap-style:square;v-text-anchor:top" coordsize="1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NLscA&#10;AADdAAAADwAAAGRycy9kb3ducmV2LnhtbESPQWvCQBSE70L/w/IKvelGa0uI2YhIC0qhYhS9PrKv&#10;SWj2bciuJvrru4VCj8PMfMOky8E04kqdqy0rmE4iEMSF1TWXCo6H93EMwnlkjY1lUnAjB8vsYZRi&#10;om3Pe7rmvhQBwi5BBZX3bSKlKyoy6Ca2JQ7el+0M+iC7UuoO+wA3jZxF0as0WHNYqLCldUXFd34x&#10;Cnbn53b/Qvn57eM+/9xuG7Pq1yelnh6H1QKEp8H/h//aG60gnk3n8PsmPAGZ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gTS7HAAAA3QAAAA8AAAAAAAAAAAAAAAAAmAIAAGRy&#10;cy9kb3ducmV2LnhtbFBLBQYAAAAABAAEAPUAAACMAwAAAAA=&#10;" path="m812,l1897,e" filled="f" strokecolor="#191919" strokeweight="2pt">
                <v:path arrowok="t" o:connecttype="custom" o:connectlocs="812,0;1897,0" o:connectangles="0,0"/>
              </v:shape>
            </v:group>
            <v:group id="Group 1265" o:spid="_x0000_s1036" style="position:absolute;left:-822;top:6106;width:1906;height:0" coordorigin="-822,6106" coordsize="19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dAsc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rSRZz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50CxxgAAAN0A&#10;AAAPAAAAAAAAAAAAAAAAAKoCAABkcnMvZG93bnJldi54bWxQSwUGAAAAAAQABAD6AAAAnQMAAAAA&#10;">
              <v:shape id="Freeform 1266" o:spid="_x0000_s1037" style="position:absolute;left:-822;top:6106;width:1906;height:0;visibility:visible;mso-wrap-style:square;v-text-anchor:top" coordsize="19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3pxcUA&#10;AADdAAAADwAAAGRycy9kb3ducmV2LnhtbESPQWvCQBSE7wX/w/IEb3UTD2Kjq4go7UVo1Yu3Z/aZ&#10;BHffhuzGRH+9Wyj0OMzMN8xi1Vsj7tT4yrGCdJyAIM6drrhQcDru3mcgfEDWaByTggd5WC0HbwvM&#10;tOv4h+6HUIgIYZ+hgjKEOpPS5yVZ9GNXE0fv6hqLIcqmkLrBLsKtkZMkmUqLFceFEmvalJTfDq1V&#10;0D/zT/f4+DaX86m9pqZN9mm3VWo07NdzEIH68B/+a39pBbNJOoXfN/EJyO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enFxQAAAN0AAAAPAAAAAAAAAAAAAAAAAJgCAABkcnMv&#10;ZG93bnJldi54bWxQSwUGAAAAAAQABAD1AAAAigMAAAAA&#10;" path="m1906,l822,e" filled="f" strokecolor="#191919" strokeweight="2pt">
                <v:path arrowok="t" o:connecttype="custom" o:connectlocs="1906,0;822,0" o:connectangles="0,0"/>
              </v:shape>
              <v:shape id="Freeform 1267" o:spid="_x0000_s1038" style="position:absolute;left:-822;top:6106;width:1906;height:0;visibility:visible;mso-wrap-style:square;v-text-anchor:top" coordsize="19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FMXsYA&#10;AADdAAAADwAAAGRycy9kb3ducmV2LnhtbESPQWvCQBSE74L/YXkFb7qJh6rRVYq01IvQqpfeXrPP&#10;JLj7NmQ3Jvrr3ULB4zAz3zCrTW+NuFLjK8cK0kkCgjh3uuJCwen4MZ6D8AFZo3FMCm7kYbMeDlaY&#10;adfxN10PoRARwj5DBWUIdSalz0uy6CeuJo7e2TUWQ5RNIXWDXYRbI6dJ8iotVhwXSqxpW1J+ObRW&#10;QX/PP91t8WV+f07tOTVtsk+7d6VGL/3bEkSgPjzD/+2dVjCfpjP4exOfgF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FMXsYAAADdAAAADwAAAAAAAAAAAAAAAACYAgAAZHJz&#10;L2Rvd25yZXYueG1sUEsFBgAAAAAEAAQA9QAAAIsDAAAAAA==&#10;" path="m822,l1906,e" filled="f" strokecolor="#191919" strokeweight="2pt">
                <v:path arrowok="t" o:connecttype="custom" o:connectlocs="822,0;1906,0" o:connectangles="0,0"/>
              </v:shape>
            </v:group>
            <v:group id="Group 1268" o:spid="_x0000_s1039" style="position:absolute;left:-831;top:7906;width:1915;height:0" coordorigin="-831,7906" coordsize="19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ubvL8QAAADdAAAA&#10;DwAAAAAAAAAAAAAAAACqAgAAZHJzL2Rvd25yZXYueG1sUEsFBgAAAAAEAAQA+gAAAJsDAAAAAA==&#10;">
              <v:shape id="Freeform 1269" o:spid="_x0000_s1040" style="position:absolute;left:-831;top:7906;width:1915;height:0;visibility:visible;mso-wrap-style:square;v-text-anchor:top" coordsize="1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2y8QA&#10;AADdAAAADwAAAGRycy9kb3ducmV2LnhtbESPQYvCMBSE7wv+h/AW9ram9bBqNYoUhT14sQpeH83b&#10;prvNS0mi1n+/EQSPw8x8wyzXg+3ElXxoHSvIxxkI4trplhsFp+PucwYiRGSNnWNScKcA69XobYmF&#10;djc+0LWKjUgQDgUqMDH2hZShNmQxjF1PnLwf5y3GJH0jtcdbgttOTrLsS1psOS0Y7Kk0VP9VF6ug&#10;KlvMt6b7vZ/3vpxmegib6qDUx/uwWYCINMRX+Nn+1gpmk3wOjzfpCc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DdsvEAAAA3QAAAA8AAAAAAAAAAAAAAAAAmAIAAGRycy9k&#10;b3ducmV2LnhtbFBLBQYAAAAABAAEAPUAAACJAwAAAAA=&#10;" path="m1916,l831,e" filled="f" strokecolor="#191919" strokeweight="2pt">
                <v:path arrowok="t" o:connecttype="custom" o:connectlocs="1916,0;831,0" o:connectangles="0,0"/>
              </v:shape>
              <v:shape id="Freeform 1270" o:spid="_x0000_s1041" style="position:absolute;left:-831;top:7906;width:1915;height:0;visibility:visible;mso-wrap-style:square;v-text-anchor:top" coordsize="1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V68EA&#10;AADdAAAADwAAAGRycy9kb3ducmV2LnhtbERPPWvDMBDdC/0P4grdajkemuBECcE00KFL3ELWw7pa&#10;aq2TkZTY/vfVUMj4eN+7w+wGcaMQrWcFq6IEQdx5bblX8PV5etmAiAlZ4+CZFCwU4bB/fNhhrf3E&#10;Z7q1qRc5hGONCkxKYy1l7Aw5jIUfiTP37YPDlGHopQ445XA3yKosX6VDy7nB4EiNoe63vToFbWNx&#10;9WaGn+XyEZp1qed4bM9KPT/Nxy2IRHO6i//d71rBpqry/vwmPwG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VFevBAAAA3QAAAA8AAAAAAAAAAAAAAAAAmAIAAGRycy9kb3du&#10;cmV2LnhtbFBLBQYAAAAABAAEAPUAAACGAwAAAAA=&#10;" path="m831,l1916,e" filled="f" strokecolor="#191919" strokeweight="2pt">
                <v:path arrowok="t" o:connecttype="custom" o:connectlocs="831,0;1916,0" o:connectangles="0,0"/>
              </v:shape>
            </v:group>
            <v:group id="Group 1271" o:spid="_x0000_s1042" style="position:absolute;left:-810;top:9706;width:1894;height:0" coordorigin="-810,9706" coordsize="18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CMD8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bMk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mwjA/FAAAA3QAA&#10;AA8AAAAAAAAAAAAAAAAAqgIAAGRycy9kb3ducmV2LnhtbFBLBQYAAAAABAAEAPoAAACcAwAAAAA=&#10;">
              <v:shape id="Freeform 1272" o:spid="_x0000_s1043" style="position:absolute;left:-810;top:9706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8mBMYA&#10;AADdAAAADwAAAGRycy9kb3ducmV2LnhtbESPX0vDMBTF3wW/Q7gD31y6DqR0y4Yo4pgos/v3emnu&#10;mmBzU5u41W9vBMHHwznndzjz5eBacaY+WM8KJuMMBHHtteVGwW77dFuACBFZY+uZFHxTgOXi+mqO&#10;pfYXfqdzFRuRIBxKVGBi7EopQ23IYRj7jjh5J987jEn2jdQ9XhLctTLPsjvp0HJaMNjRg6H6o/py&#10;Cj5367e9PFTm+PL8OH0tNlbqtVXqZjTcz0BEGuJ/+K+90gqKPM/h901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8mBMYAAADdAAAADwAAAAAAAAAAAAAAAACYAgAAZHJz&#10;L2Rvd25yZXYueG1sUEsFBgAAAAAEAAQA9QAAAIsDAAAAAA==&#10;" path="m1894,l810,e" filled="f" strokecolor="#191919" strokeweight="2pt">
                <v:path arrowok="t" o:connecttype="custom" o:connectlocs="1894,0;810,0" o:connectangles="0,0"/>
              </v:shape>
              <v:shape id="Freeform 1273" o:spid="_x0000_s1044" style="position:absolute;left:-810;top:9706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ODn8cA&#10;AADdAAAADwAAAGRycy9kb3ducmV2LnhtbESPX0vDMBTF3wW/Q7jC3lxqB6N0y4Yo4thQtO7P66W5&#10;NsHmpmuyrX57Iwg+Hs45v8OZLwfXijP1wXpWcDfOQBDXXltuFGw/nm4LECEia2w9k4JvCrBcXF/N&#10;sdT+wu90rmIjEoRDiQpMjF0pZagNOQxj3xEn79P3DmOSfSN1j5cEd63Ms2wqHVpOCwY7ejBUf1Un&#10;p+C4Xb/u5L4yh83z4+SleLNSr61So5vhfgYi0hD/w3/tlVZQ5PkE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jg5/HAAAA3QAAAA8AAAAAAAAAAAAAAAAAmAIAAGRy&#10;cy9kb3ducmV2LnhtbFBLBQYAAAAABAAEAPUAAACMAwAAAAA=&#10;" path="m810,l1894,e" filled="f" strokecolor="#191919" strokeweight="2pt">
                <v:path arrowok="t" o:connecttype="custom" o:connectlocs="810,0;1894,0" o:connectangles="0,0"/>
              </v:shape>
            </v:group>
            <v:group id="Group 1274" o:spid="_x0000_s1045" style="position:absolute;left:-831;top:11506;width:1915;height:0" coordorigin="-831,11506" coordsize="19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cvl8YAAADdAAAADwAAAGRycy9kb3ducmV2LnhtbESPQWvCQBSE70L/w/IK&#10;vekmsYpEVxHR0oMUjIXi7ZF9JsHs25Bdk/jvu4WCx2FmvmFWm8HUoqPWVZYVxJMIBHFudcWFgu/z&#10;YbwA4TyyxtoyKXiQg836ZbTCVNueT9RlvhABwi5FBaX3TSqly0sy6Ca2IQ7e1bYGfZBtIXWLfYCb&#10;WiZRNJcGKw4LJTa0Kym/ZXej4KPHfjuN993xdt09LufZ188xJqXeXoftEoSnwT/D/+1PrWCRJO/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xy+XxgAAAN0A&#10;AAAPAAAAAAAAAAAAAAAAAKoCAABkcnMvZG93bnJldi54bWxQSwUGAAAAAAQABAD6AAAAnQMAAAAA&#10;">
              <v:shape id="Freeform 1275" o:spid="_x0000_s1046" style="position:absolute;left:-831;top:11506;width:1915;height:0;visibility:visible;mso-wrap-style:square;v-text-anchor:top" coordsize="1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2c8QA&#10;AADdAAAADwAAAGRycy9kb3ducmV2LnhtbESPQWvCQBSE70L/w/IKvZmNgVZJXUWChR56MQpeH9nX&#10;bDT7NuyuGv99tyB4HGbmG2a5Hm0vruRD51jBLMtBEDdOd9wqOOy/pgsQISJr7B2TgjsFWK9eJkss&#10;tbvxjq51bEWCcChRgYlxKKUMjSGLIXMDcfJ+nbcYk/St1B5vCW57WeT5h7TYcVowOFBlqDnXF6ug&#10;rjqcbU1/uh9/fDXP9Rg29U6pt9dx8wki0hif4Uf7WytYFMU7/L9JT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itnPEAAAA3QAAAA8AAAAAAAAAAAAAAAAAmAIAAGRycy9k&#10;b3ducmV2LnhtbFBLBQYAAAAABAAEAPUAAACJAwAAAAA=&#10;" path="m1916,l831,e" filled="f" strokecolor="#191919" strokeweight="2pt">
                <v:path arrowok="t" o:connecttype="custom" o:connectlocs="1916,0;831,0" o:connectangles="0,0"/>
              </v:shape>
              <v:shape id="Freeform 1276" o:spid="_x0000_s1047" style="position:absolute;left:-831;top:11506;width:1915;height:0;visibility:visible;mso-wrap-style:square;v-text-anchor:top" coordsize="1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AoBMMA&#10;AADdAAAADwAAAGRycy9kb3ducmV2LnhtbESPQYvCMBSE7wv+h/AEb2tqD650jSJFYQ97sQp7fTTP&#10;ptq8lCRq/fdGEPY4zMw3zHI92E7cyIfWsYLZNANBXDvdcqPgeNh9LkCEiKyxc0wKHhRgvRp9LLHQ&#10;7s57ulWxEQnCoUAFJsa+kDLUhiyGqeuJk3dy3mJM0jdSe7wnuO1knmVzabHltGCwp9JQfamuVkFV&#10;tjjbmu78+Pv15Vemh7Cp9kpNxsPmG0SkIf6H3+0frWCR53N4vUlP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AoBMMAAADdAAAADwAAAAAAAAAAAAAAAACYAgAAZHJzL2Rv&#10;d25yZXYueG1sUEsFBgAAAAAEAAQA9QAAAIgDAAAAAA==&#10;" path="m831,l1916,e" filled="f" strokecolor="#191919" strokeweight="2pt">
                <v:path arrowok="t" o:connecttype="custom" o:connectlocs="831,0;1916,0" o:connectangles="0,0"/>
              </v:shape>
            </v:group>
            <v:group id="Group 1277" o:spid="_x0000_s1048" style="position:absolute;left:-810;top:13306;width:1894;height:0" coordorigin="-810,13306" coordsize="18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Wx4MYAAADdAAAADwAAAGRycy9kb3ducmV2LnhtbESPQWvCQBSE70L/w/IK&#10;vekmkapEVxHR0oMUjIXi7ZF9JsHs25Bdk/jvu4WCx2FmvmFWm8HUoqPWVZYVxJMIBHFudcWFgu/z&#10;YbwA4TyyxtoyKXiQg836ZbTCVNueT9RlvhABwi5FBaX3TSqly0sy6Ca2IQ7e1bYGfZBtIXWLfYCb&#10;WiZRNJMGKw4LJTa0Kym/ZXej4KPHfjuN993xdt09Luf3r59jTEq9vQ7bJQhPg3+G/9ufWsEiSe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FbHgxgAAAN0A&#10;AAAPAAAAAAAAAAAAAAAAAKoCAABkcnMvZG93bnJldi54bWxQSwUGAAAAAAQABAD6AAAAnQMAAAAA&#10;">
              <v:shape id="Freeform 1278" o:spid="_x0000_s1049" style="position:absolute;left:-810;top:13306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R7sMA&#10;AADdAAAADwAAAGRycy9kb3ducmV2LnhtbERPW0vDMBR+F/wP4Qh7c6kdSOmWjaGMyURx3e310Jw1&#10;weakNnGr/948CD5+fPfZYnCtuFAfrGcFD+MMBHHtteVGwX63ui9AhIissfVMCn4owGJ+ezPDUvsr&#10;b+lSxUakEA4lKjAxdqWUoTbkMIx9R5y4s+8dxgT7RuoerynctTLPskfp0HJqMNjRk6H6s/p2Cr72&#10;m/eDPFbm9Lp+nrwVH1bqjVVqdDcspyAiDfFf/Od+0QqKPE9z05v0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cR7sMAAADdAAAADwAAAAAAAAAAAAAAAACYAgAAZHJzL2Rv&#10;d25yZXYueG1sUEsFBgAAAAAEAAQA9QAAAIgDAAAAAA==&#10;" path="m1894,l810,e" filled="f" strokecolor="#191919" strokeweight="2pt">
                <v:path arrowok="t" o:connecttype="custom" o:connectlocs="1894,0;810,0" o:connectangles="0,0"/>
              </v:shape>
              <v:shape id="Freeform 1279" o:spid="_x0000_s1050" style="position:absolute;left:-810;top:13306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0dccA&#10;AADdAAAADwAAAGRycy9kb3ducmV2LnhtbESPUUvDMBSF3wX/Q7iCby61A6ndsjGUMZkortv09dLc&#10;NcHmpmviVv+9EQQfD+ec73Cm88G14kR9sJ4V3I4yEMS115YbBbvt8qYAESKyxtYzKfimAPPZ5cUU&#10;S+3PvKFTFRuRIBxKVGBi7EopQ23IYRj5jjh5B987jEn2jdQ9nhPctTLPsjvp0HJaMNjRg6H6s/py&#10;Co679etevlfm43n1OH4p3qzUa6vU9dWwmICINMT/8F/7SSso8vweft+kJ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LtHXHAAAA3QAAAA8AAAAAAAAAAAAAAAAAmAIAAGRy&#10;cy9kb3ducmV2LnhtbFBLBQYAAAAABAAEAPUAAACMAwAAAAA=&#10;" path="m810,l1894,e" filled="f" strokecolor="#191919" strokeweight="2pt">
                <v:path arrowok="t" o:connecttype="custom" o:connectlocs="810,0;1894,0" o:connectangles="0,0"/>
              </v:shape>
            </v:group>
            <v:shape id="Freeform 1280" o:spid="_x0000_s1051" style="position:absolute;left:1039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G7MEA&#10;AADdAAAADwAAAGRycy9kb3ducmV2LnhtbERPTYvCMBC9L/gfwgje1lSXXaQai9QuePHQKp6HZmyr&#10;zaQ00dZ/bw4Le3y8700ymlY8qXeNZQWLeQSCuLS64UrB+fT7uQLhPLLG1jIpeJGDZDv52GCs7cA5&#10;PQtfiRDCLkYFtfddLKUrazLo5rYjDtzV9gZ9gH0ldY9DCDetXEbRjzTYcGiosaO0pvJePIyCocvc&#10;7WDKtLjI4pjlNGbf+1yp2XTcrUF4Gv2/+M990ApWy6+wP7wJT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DBuzBAAAA3QAAAA8AAAAAAAAAAAAAAAAAmAIAAGRycy9kb3du&#10;cmV2LnhtbFBLBQYAAAAABAAEAPUAAACGAwAAAAA=&#10;" path="m,l44,e" filled="f" strokecolor="#191919" strokeweight="2pt">
              <v:path arrowok="t" o:connecttype="custom" o:connectlocs="0,0;44,0" o:connectangles="0,0"/>
            </v:shape>
            <v:shape id="Freeform 1281" o:spid="_x0000_s1052" style="position:absolute;top:15106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/cYA&#10;AADdAAAADwAAAGRycy9kb3ducmV2LnhtbESPQWvCQBSE7wX/w/KEXoputKlI6ioiKRRvVQ89PrKv&#10;2bTZtyG7xs2/7xaEHoeZ+YbZ7KJtxUC9bxwrWMwzEMSV0w3XCi7nt9kahA/IGlvHpGAkD7vt5GGD&#10;hXY3/qDhFGqRIOwLVGBC6AopfWXIop+7jjh5X663GJLsa6l7vCW4beUyy1bSYsNpwWBHB0PVz+lq&#10;FWTn+IL55fuzk2W7f6Iy5sfRKPU4jftXEIFi+A/f2+9awXr5vIC/N+kJ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3T/cYAAADdAAAADwAAAAAAAAAAAAAAAACYAgAAZHJz&#10;L2Rvd25yZXYueG1sUEsFBgAAAAAEAAQA9QAAAIsDAAAAAA==&#10;" path="m,l400,e" filled="f" strokecolor="#191919" strokeweight="2pt">
              <v:path arrowok="t" o:connecttype="custom" o:connectlocs="0,0;400,0" o:connectangles="0,0"/>
            </v:shape>
            <v:rect id="Rectangle 1282" o:spid="_x0000_s1053" style="position:absolute;left:400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w+3cYA&#10;AADdAAAADwAAAGRycy9kb3ducmV2LnhtbESPQWuDQBSE74X8h+UVcmtWDS1isgklUElKLjFecnu6&#10;ryp134q7NfbfdwuFHoeZ+YbZ7mfTi4lG11lWEK8iEMS11R03Csrr21MKwnlkjb1lUvBNDva7xcMW&#10;M23vfKGp8I0IEHYZKmi9HzIpXd2SQbeyA3HwPuxo0Ac5NlKPeA9w08skil6kwY7DQosDHVqqP4sv&#10;o6A6nS8+fy/zKa2aobfVLT7bZ6WWj/PrBoSn2f+H/9pHrSBN1gn8vglP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w+3cYAAADdAAAADwAAAAAAAAAAAAAAAACYAgAAZHJz&#10;L2Rvd25yZXYueG1sUEsFBgAAAAAEAAQA9QAAAIsDAAAAAA==&#10;" stroked="f">
              <v:path arrowok="t"/>
            </v:rect>
            <v:rect id="Rectangle 1283" o:spid="_x0000_s1054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7xTccA&#10;AADdAAAADwAAAGRycy9kb3ducmV2LnhtbESP0U4CMRRE3038h+aa+EKkK6jAQiHGRIO+GFc+4LK9&#10;bBfa201bYP17a0Li42RmzmQWq95ZcaIQW88K7ocFCOLa65YbBZvv17spiJiQNVrPpOCHIqyW11cL&#10;LLU/8xedqtSIDOFYogKTUldKGWtDDuPQd8TZ2/ngMGUZGqkDnjPcWTkqiifpsOW8YLCjF0P1oTo6&#10;BfQ5eH98W+8PH3ttrZk9bKvjJCh1e9M/z0Ek6tN/+NJeawXT0XgMf2/y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u8U3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3B471D">
        <w:rPr>
          <w:noProof/>
        </w:rPr>
        <w:pict>
          <v:shape id="Text Box 1284" o:spid="_x0000_s1026" type="#_x0000_t202" style="position:absolute;left:0;text-align:left;margin-left:0;margin-top:3.1pt;width:54pt;height:788.8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C/tgIAALk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" o:allowincell="f" filled="f" stroked="f">
            <v:textbox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before="17" w:after="0" w:line="280" w:lineRule="exact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40"/>
                    <w:jc w:val="right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191919"/>
                      <w:sz w:val="20"/>
                      <w:szCs w:val="20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38</w:t>
      </w:r>
      <w:r w:rsidR="00D36003"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ab/>
      </w:r>
      <w:r w:rsidR="00D36003">
        <w:rPr>
          <w:rFonts w:ascii="Times New Roman" w:hAnsi="Times New Roman"/>
          <w:color w:val="191919"/>
          <w:position w:val="-3"/>
          <w:sz w:val="20"/>
          <w:szCs w:val="20"/>
        </w:rPr>
        <w:t>2008-2012 Unde</w:t>
      </w:r>
      <w:r w:rsidR="00D36003">
        <w:rPr>
          <w:rFonts w:ascii="Times New Roman" w:hAnsi="Times New Roman"/>
          <w:color w:val="191919"/>
          <w:spacing w:val="-4"/>
          <w:position w:val="-3"/>
          <w:sz w:val="20"/>
          <w:szCs w:val="20"/>
        </w:rPr>
        <w:t>r</w:t>
      </w:r>
      <w:r w:rsidR="00D36003">
        <w:rPr>
          <w:rFonts w:ascii="Times New Roman" w:hAnsi="Times New Roman"/>
          <w:color w:val="191919"/>
          <w:position w:val="-3"/>
          <w:sz w:val="20"/>
          <w:szCs w:val="20"/>
        </w:rPr>
        <w:t>graduate Catalog</w:t>
      </w:r>
    </w:p>
    <w:p w:rsidR="00D36003" w:rsidRDefault="00D36003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39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D36003">
          <w:type w:val="continuous"/>
          <w:pgSz w:w="12240" w:h="15840"/>
          <w:pgMar w:top="1480" w:right="760" w:bottom="280" w:left="420" w:header="720" w:footer="720" w:gutter="0"/>
          <w:cols w:space="720" w:equalWidth="0">
            <w:col w:w="11060"/>
          </w:cols>
          <w:noEndnote/>
        </w:sect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-5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NROLLMEN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ANAGEMEN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482" w:right="452" w:hanging="48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Enrollment Management 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482" w:right="452" w:hanging="482"/>
        <w:rPr>
          <w:rFonts w:ascii="Century Gothic" w:hAnsi="Century Gothic" w:cs="Century Gothic"/>
          <w:color w:val="000000"/>
          <w:sz w:val="16"/>
          <w:szCs w:val="16"/>
        </w:rPr>
        <w:sectPr w:rsidR="00D36003">
          <w:pgSz w:w="12240" w:h="15840"/>
          <w:pgMar w:top="320" w:right="420" w:bottom="280" w:left="600" w:header="720" w:footer="720" w:gutter="0"/>
          <w:cols w:num="2" w:space="720" w:equalWidth="0">
            <w:col w:w="5070" w:space="3608"/>
            <w:col w:w="2542"/>
          </w:cols>
          <w:noEndnote/>
        </w:sect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 w:rsidRPr="003B471D">
        <w:rPr>
          <w:noProof/>
        </w:rPr>
        <w:lastRenderedPageBreak/>
        <w:pict>
          <v:shape id="Text Box 1285" o:spid="_x0000_s1103" type="#_x0000_t202" style="position:absolute;left:0;text-align:left;margin-left:579.15pt;margin-top:325.6pt;width:12pt;height:50.6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86" o:spid="_x0000_s1102" type="#_x0000_t202" style="position:absolute;left:0;text-align:left;margin-left:579.15pt;margin-top:240pt;width:12pt;height:41.8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e+tAIAALc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87" o:spid="_x0000_s1101" type="#_x0000_t202" style="position:absolute;left:0;text-align:left;margin-left:579.15pt;margin-top:128pt;width:12pt;height:85.8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Wn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88" o:spid="_x0000_s1100" type="#_x0000_t202" style="position:absolute;left:0;text-align:left;margin-left:579.15pt;margin-top:49pt;width:12pt;height:63.8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89" o:spid="_x0000_s1099" type="#_x0000_t202" style="position:absolute;left:0;text-align:left;margin-left:568.15pt;margin-top:676.7pt;width:24pt;height:58.4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90" o:spid="_x0000_s1098" type="#_x0000_t202" style="position:absolute;left:0;text-align:left;margin-left:568.15pt;margin-top:590.6pt;width:24pt;height:60.6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NqtgIAALc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91" o:spid="_x0000_s1097" type="#_x0000_t202" style="position:absolute;left:0;text-align:left;margin-left:568.15pt;margin-top:506.5pt;width:24pt;height:48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jitA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292" o:spid="_x0000_s1096" type="#_x0000_t202" style="position:absolute;left:0;text-align:left;margin-left:557.15pt;margin-top:413.3pt;width:36pt;height:55.2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IqtAIAALc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group id="Group 1293" o:spid="_x0000_s1068" style="position:absolute;left:0;text-align:left;margin-left:455.95pt;margin-top:0;width:156.05pt;height:11in;z-index:-25164288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" o:allowincell="f">
            <v:rect id="Rectangle 1294" o:spid="_x0000_s1069" style="position:absolute;left:11160;top:2514;width:1080;height:13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9X58IA&#10;AADdAAAADwAAAGRycy9kb3ducmV2LnhtbERPz2vCMBS+D/Y/hCfsNlOFae2ayhAU2cVNJ16fzVtb&#10;bF5KEm3335vDwOPH9ztfDqYVN3K+saxgMk5AEJdWN1wp+DmsX1MQPiBrbC2Tgj/ysCyen3LMtO35&#10;m277UIkYwj5DBXUIXSalL2sy6Me2I47cr3UGQ4SuktphH8NNK6dJMpMGG44NNXa0qqm87K9GQe8G&#10;ettUepfOPo+Hxek8x+7LKfUyGj7eQQQawkP8795qBelkHvfHN/EJ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1fnwgAAAN0AAAAPAAAAAAAAAAAAAAAAAJgCAABkcnMvZG93&#10;bnJldi54bWxQSwUGAAAAAAQABAD1AAAAhwMAAAAA&#10;" fillcolor="#dcdcdc" stroked="f">
              <v:path arrowok="t"/>
            </v:rect>
            <v:rect id="Rectangle 1295" o:spid="_x0000_s1070" style="position:absolute;left:11160;width:1080;height:2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5JcYA&#10;AADdAAAADwAAAGRycy9kb3ducmV2LnhtbESPT4vCMBTE7wt+h/CEvSyatgdXqlFEFIRlD/Ufens0&#10;z7bYvJQmavfbG0HY4zAzv2Gm887U4k6tqywriIcRCOLc6ooLBfvdejAG4TyyxtoyKfgjB/NZ72OK&#10;qbYPzui+9YUIEHYpKii9b1IpXV6SQTe0DXHwLrY16INsC6lbfAS4qWUSRSNpsOKwUGJDy5Ly6/Zm&#10;FKyS0+LyU2dN9mtOh5gS85Wfj0p99rvFBISnzv+H3+2NVjCOv2N4vQlPQM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x5JcYAAADdAAAADwAAAAAAAAAAAAAAAACYAgAAZHJz&#10;L2Rvd25yZXYueG1sUEsFBgAAAAAEAAQA9QAAAIsDAAAAAA==&#10;" fillcolor="#474747" stroked="f">
              <v:path arrowok="t"/>
            </v:rect>
            <v:rect id="Rectangle 1296" o:spid="_x0000_s1071" style="position:absolute;left:9159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mYcUA&#10;AADdAAAADwAAAGRycy9kb3ducmV2LnhtbESPT4vCMBTE7wt+h/AEb2taQbdUo4iwouLFPxdvr82z&#10;LTYvpcnW7rffCMIeh5n5DbNY9aYWHbWusqwgHkcgiHOrKy4UXC/fnwkI55E11pZJwS85WC0HHwtM&#10;tX3yibqzL0SAsEtRQel9k0rp8pIMurFtiIN3t61BH2RbSN3iM8BNLSdRNJMGKw4LJTa0KSl/nH+M&#10;gmx/PPnt4brtkqxoapvd4qOdKjUa9us5CE+9/w+/2zutIIm/JvB6E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+ZhxQAAAN0AAAAPAAAAAAAAAAAAAAAAAJgCAABkcnMv&#10;ZG93bnJldi54bWxQSwUGAAAAAAQABAD1AAAAigMAAAAA&#10;" stroked="f">
              <v:path arrowok="t"/>
            </v:rect>
            <v:rect id="Rectangle 1297" o:spid="_x0000_s1072" style="position:absolute;left:9139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3SJcgA&#10;AADdAAAADwAAAGRycy9kb3ducmV2LnhtbESPT2vCQBTE70K/w/IKXkQ3sVRt6ipaEHuq+AfE22v2&#10;NUmbfRt2tzF++26h0OMwM79h5svO1KIl5yvLCtJRAoI4t7riQsHpuBnOQPiArLG2TApu5GG5uOvN&#10;MdP2yntqD6EQEcI+QwVlCE0mpc9LMuhHtiGO3od1BkOUrpDa4TXCTS3HSTKRBiuOCyU29FJS/nX4&#10;Ngo+z1u3fro87nb5e91uaPKWpNOBUv37bvUMIlAX/sN/7VetYJZOH+D3TXw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DdIlyAAAAN0AAAAPAAAAAAAAAAAAAAAAAJgCAABk&#10;cnMvZG93bnJldi54bWxQSwUGAAAAAAQABAD1AAAAjQMAAAAA&#10;" filled="f" strokecolor="#a3a3a3" strokeweight="2pt">
              <v:path arrowok="t"/>
            </v:rect>
            <v:rect id="Rectangle 1298" o:spid="_x0000_s1073" style="position:absolute;left:11145;top:2487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Fgs8cA&#10;AADdAAAADwAAAGRycy9kb3ducmV2LnhtbESPQWvCQBSE74L/YXlCL1I3EVGJriKipQcpbWoP3h7Z&#10;ZxLMvo3ZrYn/3i0IPQ4z8w2zXHemEjdqXGlZQTyKQBBnVpecKzh+71/nIJxH1lhZJgV3crBe9XtL&#10;TLRt+Ytuqc9FgLBLUEHhfZ1I6bKCDLqRrYmDd7aNQR9kk0vdYBvgppLjKJpKgyWHhQJr2haUXdJf&#10;o+Dt434YDy/xT7zr2vI4OV3zzxkq9TLoNgsQnjr/H36237WCeTybwN+b8ATk6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RYLPHAAAA3QAAAA8AAAAAAAAAAAAAAAAAmAIAAGRy&#10;cy9kb3ducmV2LnhtbFBLBQYAAAAABAAEAPUAAACMAwAAAAA=&#10;" fillcolor="#191919" stroked="f">
              <v:path arrowok="t"/>
            </v:rect>
            <v:group id="Group 1299" o:spid="_x0000_s1074" style="position:absolute;left:11145;top:4307;width:1858;height:0" coordorigin="11145,4307" coordsize="18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3EbccAAADdAAAADwAAAGRycy9kb3ducmV2LnhtbESPT2vCQBTE7wW/w/KE&#10;3uomFltJ3YgEFQ9SqBZKb4/sMwnJvg3ZNX++fbdQ6HGYmd8wm+1oGtFT5yrLCuJFBII4t7riQsHn&#10;9fC0BuE8ssbGMimYyME2nT1sMNF24A/qL74QAcIuQQWl920ipctLMugWtiUO3s12Bn2QXSF1h0OA&#10;m0Yuo+hFGqw4LJTYUlZSXl/uRsFxwGH3HO/7c33Lpu/r6v3rHJNSj/Nx9wbC0+j/w3/tk1awjl9X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h3EbccAAADd&#10;AAAADwAAAAAAAAAAAAAAAACqAgAAZHJzL2Rvd25yZXYueG1sUEsFBgAAAAAEAAQA+gAAAJ4DAAAA&#10;AA==&#10;">
              <v:shape id="Freeform 1300" o:spid="_x0000_s1075" style="position:absolute;left:11145;top:4307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tc8UA&#10;AADdAAAADwAAAGRycy9kb3ducmV2LnhtbESPUWvCQBCE3wv9D8cWfBG9xIJK6ilFENsnMfoD1tw2&#10;CcntpblV03/fKwh9HGbmG2a1GVyrbtSH2rOBdJqAIi68rbk0cD7tJktQQZAttp7JwA8F2Kyfn1aY&#10;WX/nI91yKVWEcMjQQCXSZVqHoiKHYeo74uh9+d6hRNmX2vZ4j3DX6lmSzLXDmuNChR1tKyqa/OoM&#10;NNLow/h19724pufP/UVonB/JmNHL8P4GSmiQ//Cj/WENLNPFHP7exCe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aK1z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1301" o:spid="_x0000_s1076" style="position:absolute;left:11145;top:4307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QI6MUA&#10;AADdAAAADwAAAGRycy9kb3ducmV2LnhtbESPUWvCQBCE3wv+h2MLvki9pEIjqadIQapPYuoP2Oa2&#10;SUhuL82tmv77nlDo4zAz3zCrzeg6daUhNJ4NpPMEFHHpbcOVgfPH7mkJKgiyxc4zGfihAJv15GGF&#10;ufU3PtG1kEpFCIccDdQifa51KGtyGOa+J47elx8cSpRDpe2Atwh3nX5OkhftsOG4UGNPbzWVbXFx&#10;Blpp9XG22H1nl/R8eP8UmhUnMmb6OG5fQQmN8h/+a++tgWWaZXB/E5+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JAjo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1302" o:spid="_x0000_s1077" style="position:absolute;left:11145;top:6107;width:1873;height:0" coordorigin="11145,6107" coordsize="18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Aca/PCAAAA3QAAAA8A&#10;AAAAAAAAAAAAAAAAqgIAAGRycy9kb3ducmV2LnhtbFBLBQYAAAAABAAEAPoAAACZAwAAAAA=&#10;">
              <v:shape id="Freeform 1303" o:spid="_x0000_s1078" style="position:absolute;left:11145;top:6107;width:1873;height:0;visibility:visible;mso-wrap-style:square;v-text-anchor:top" coordsize="18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uIBMcA&#10;AADdAAAADwAAAGRycy9kb3ducmV2LnhtbESP0WrCQBRE3wv+w3KFvtWNgo2N2YgWBGntQ20/4JK9&#10;JtHs3TS7MWm/3hWEPg4zc4ZJV4OpxYVaV1lWMJ1EIIhzqysuFHx/bZ8WIJxH1lhbJgW/5GCVjR5S&#10;TLTt+ZMuB1+IAGGXoILS+yaR0uUlGXQT2xAH72hbgz7ItpC6xT7ATS1nUfQsDVYcFkps6LWk/Hzo&#10;jIJ+03Snn+FtF9vZ3/w9rj66vfRKPY6H9RKEp8H/h+/tnVawmMYvcHsTnoDM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biAT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1304" o:spid="_x0000_s1079" style="position:absolute;left:11145;top:6107;width:1873;height:0;visibility:visible;mso-wrap-style:square;v-text-anchor:top" coordsize="18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RvsIA&#10;AADdAAAADwAAAGRycy9kb3ducmV2LnhtbERPzYrCMBC+L/gOYQRva6qglmoUXRBE3cOqDzA0Y1tt&#10;Jt0mtdWnN4eFPX58/4tVZ0rxoNoVlhWMhhEI4tTqgjMFl/P2MwbhPLLG0jIpeJKD1bL3scBE25Z/&#10;6HHymQgh7BJUkHtfJVK6NCeDbmgr4sBdbW3QB1hnUtfYhnBTynEUTaXBgkNDjhV95ZTeT41R0G6q&#10;5vbb7XczO35NDrPiuzlKr9Sg363nIDx1/l/8595pBfEoDvvDm/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FG+wgAAAN0AAAAPAAAAAAAAAAAAAAAAAJgCAABkcnMvZG93&#10;bnJldi54bWxQSwUGAAAAAAQABAD1AAAAhwMAAAAA&#10;" path="m,l1094,e" filled="f" strokecolor="#191919" strokeweight="2pt">
                <v:path arrowok="t" o:connecttype="custom" o:connectlocs="0,0;1094,0" o:connectangles="0,0"/>
              </v:shape>
            </v:group>
            <v:group id="Group 1305" o:spid="_x0000_s1080" style="position:absolute;left:11145;top:7907;width:1905;height:0" coordorigin="11145,7907" coordsize="19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87JJxgAAAN0A&#10;AAAPAAAAAAAAAAAAAAAAAKoCAABkcnMvZG93bnJldi54bWxQSwUGAAAAAAQABAD6AAAAnQMAAAAA&#10;">
              <v:shape id="Freeform 1306" o:spid="_x0000_s1081" style="position:absolute;left:11145;top:7907;width:1905;height:0;visibility:visible;mso-wrap-style:square;v-text-anchor:top" coordsize="19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ixcQA&#10;AADdAAAADwAAAGRycy9kb3ducmV2LnhtbESPQYvCMBSE74L/ITzBm6b1IKUaRQTFgyh1BT0+m2db&#10;2ryUJmr3328WFvY4zMw3zHLdm0a8qXOVZQXxNAJBnFtdcaHg+rWbJCCcR9bYWCYF3+RgvRoOlphq&#10;++GM3hdfiABhl6KC0vs2ldLlJRl0U9sSB+9pO4M+yK6QusNPgJtGzqJoLg1WHBZKbGlbUl5fXkZB&#10;duI7z5N9czbH6PYoznWWH65KjUf9ZgHCU+//w3/tg1aQxMkMft+EJ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SYsX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1307" o:spid="_x0000_s1082" style="position:absolute;left:11145;top:7907;width:1905;height:0;visibility:visible;mso-wrap-style:square;v-text-anchor:top" coordsize="19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7HXsYA&#10;AADdAAAADwAAAGRycy9kb3ducmV2LnhtbESPQWuDQBSE74X8h+UFemtWWwhiXCUEUjyUBpNAe3xx&#10;X1R034q7Tey/7xYKPQ4z8w2TFbMZxI0m11lWEK8iEMS11R03Cs6n/VMCwnlkjYNlUvBNDop88ZBh&#10;qu2dK7odfSMChF2KClrvx1RKV7dk0K3sSBy8q50M+iCnRuoJ7wFuBvkcRWtpsOOw0OJIu5bq/vhl&#10;FFTv/Mnr5HU4mLfo49Ic+qouz0o9LuftBoSn2f+H/9qlVpDEyQv8vglP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7HXs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1308" o:spid="_x0000_s1083" style="position:absolute;left:11145;top:9707;width:1888;height:0" coordorigin="11145,9707" coordsize="18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QR0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iZ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IQR0ccAAADd&#10;AAAADwAAAAAAAAAAAAAAAACqAgAAZHJzL2Rvd25yZXYueG1sUEsFBgAAAAAEAAQA+gAAAJ4DAAAA&#10;AA==&#10;">
              <v:shape id="Freeform 1309" o:spid="_x0000_s1084" style="position:absolute;left:11145;top:9707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eMMUA&#10;AADdAAAADwAAAGRycy9kb3ducmV2LnhtbESPQWvCQBSE74X+h+UVvNVNFGuIrlIqSsBLje39kX0m&#10;abNvY3YT03/fFQo9DjPzDbPejqYRA3WutqwgnkYgiAuray4VfJz3zwkI55E1NpZJwQ852G4eH9aY&#10;anvjEw25L0WAsEtRQeV9m0rpiooMuqltiYN3sZ1BH2RXSt3hLcBNI2dR9CIN1hwWKmzpraLiO++N&#10;As19Vr/n7fzrsLtaszRZf/y0Sk2extcVCE+j/w//tTOtIImTBdzfh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vN4w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1310" o:spid="_x0000_s1085" style="position:absolute;left:11145;top:9707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5AR8QA&#10;AADdAAAADwAAAGRycy9kb3ducmV2LnhtbESPQWvCQBSE74X+h+UVvNVNFGxIXUOpKAEvNtr7I/tM&#10;YrNv0+xG4793CwWPw8x8wyyz0bTiQr1rLCuIpxEI4tLqhisFx8PmNQHhPLLG1jIpuJGDbPX8tMRU&#10;2yt/0aXwlQgQdikqqL3vUildWZNBN7UdcfBOtjfog+wrqXu8Brhp5SyKFtJgw2Ghxo4+ayp/isEo&#10;0Dzkzb7o5uft+teaN5MPu2+r1ORl/HgH4Wn0j/B/O9cKkjhZwN+b8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uQEf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1311" o:spid="_x0000_s1086" style="position:absolute;left:11145;top:11507;width:1827;height:0" coordorigin="11145,11507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aPpscAAADdAAAADwAAAGRycy9kb3ducmV2LnhtbESPS2vDMBCE74X+B7GB&#10;3BrZDWmMYyWE0IQcQiEPKL0t1vpBrJWxVNv591Wh0OMwM98w2WY0jeipc7VlBfEsAkGcW11zqeB2&#10;3b8kIJxH1thYJgUPcrBZPz9lmGo78Jn6iy9FgLBLUUHlfZtK6fKKDLqZbYmDV9jOoA+yK6XucAhw&#10;08jXKHqTBmsOCxW2tKsov1++jYLDgMN2Hr/3p3uxe3xdFx+fp5iUmk7G7QqEp9H/h//aR60giZ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FaPpscAAADd&#10;AAAADwAAAAAAAAAAAAAAAACqAgAAZHJzL2Rvd25yZXYueG1sUEsFBgAAAAAEAAQA+gAAAJ4DAAAA&#10;AA==&#10;">
              <v:shape id="Freeform 1312" o:spid="_x0000_s1087" style="position:absolute;left:11145;top:115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1YcUA&#10;AADdAAAADwAAAGRycy9kb3ducmV2LnhtbERPyWrDMBC9B/oPYgq9hFhOKME4kUMTUmgLgWY5pLfB&#10;Gi/EGhlLjdW/rw6FHh9vX2+C6cSdBtdaVjBPUhDEpdUt1wou59dZBsJ5ZI2dZVLwQw42xcNkjbm2&#10;Ix/pfvK1iCHsclTQeN/nUrqyIYMusT1x5Co7GPQRDrXUA44x3HRykaZLabDl2NBgT7uGytvp2yj4&#10;CNNt+Ny+36776utyfF5U44GkUk+P4WUFwlPw/+I/95tWkM2zODe+iU9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PVh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1313" o:spid="_x0000_s1088" style="position:absolute;left:11145;top:115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Q+sgA&#10;AADdAAAADwAAAGRycy9kb3ducmV2LnhtbESPT2sCMRTE7wW/Q3hCL6VmFSnrahQtLdSCoNZDe3ts&#10;3v7BzcuySd347U2h4HGYmd8wi1UwjbhQ52rLCsajBARxbnXNpYLT1/tzCsJ5ZI2NZVJwJQer5eBh&#10;gZm2PR/ocvSliBB2GSqovG8zKV1ekUE3si1x9ArbGfRRdqXUHfYRbho5SZIXabDmuFBhS68V5efj&#10;r1HwGZ42Yb/Znr/fip/TYTop+h1JpR6HYT0H4Sn4e/i//aEVpON0Bn9v4hO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gFD6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group id="Group 1314" o:spid="_x0000_s1089" style="position:absolute;left:11145;top:13307;width:1858;height:0" coordorigin="11145,13307" coordsize="18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BD8IAAADdAAAADwAAAGRycy9kb3ducmV2LnhtbERPTYvCMBC9C/6HMMLe&#10;NK2LotUoIrrsQYTVBfE2NGNbbCaliW399+YgeHy87+W6M6VoqHaFZQXxKAJBnFpdcKbg/7wfzkA4&#10;j6yxtEwKnuRgver3lpho2/IfNSefiRDCLkEFufdVIqVLczLoRrYiDtzN1gZ9gHUmdY1tCDelHEfR&#10;VBosODTkWNE2p/R+ehgFPy22m+941xzut+3zep4cL4eYlPoadJsFCE+d/4jf7l+tYBbPw/7wJjwB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5mgQ/CAAAA3QAAAA8A&#10;AAAAAAAAAAAAAAAAqgIAAGRycy9kb3ducmV2LnhtbFBLBQYAAAAABAAEAPoAAACZAwAAAAA=&#10;">
              <v:shape id="Freeform 1315" o:spid="_x0000_s1090" style="position:absolute;left:11145;top:13307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3T/cUA&#10;AADdAAAADwAAAGRycy9kb3ducmV2LnhtbESPUWvCQBCE3wv+h2MFX6Re0kLV1FNKQaxPxdQfsOa2&#10;SUhuL82tmv77nlDwcZiZb5jVZnCtulAfas8G0lkCirjwtubSwPFr+7gAFQTZYuuZDPxSgM169LDC&#10;zPorH+iSS6kihEOGBiqRLtM6FBU5DDPfEUfv2/cOJcq+1LbHa4S7Vj8lyYt2WHNcqLCj94qKJj87&#10;A400+nP6vP2Zn9PjfncSmuYHMmYyHt5eQQkNcg//tz+sgUW6TOH2Jj4B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dP9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1316" o:spid="_x0000_s1091" style="position:absolute;left:11145;top:13307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NisUA&#10;AADdAAAADwAAAGRycy9kb3ducmV2LnhtbESPUWvCQBCE3wv+h2OFvoheYqHV6CmlIG2fiqk/YM2t&#10;SUhuL+ZWTf99r1DwcZiZb5j1dnCtulIfas8G0lkCirjwtubSwOF7N12ACoJssfVMBn4owHYzelhj&#10;Zv2N93TNpVQRwiFDA5VIl2kdioochpnviKN38r1DibIvte3xFuGu1fMkedYOa44LFXb0VlHR5Bdn&#10;oJFGf02edueXS3r4fD8KTfI9GfM4Hl5XoIQGuYf/2x/WwCJdzuHvTXwC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02K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shape id="Freeform 1317" o:spid="_x0000_s1092" style="position:absolute;left:11816;top:15107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cmsYA&#10;AADdAAAADwAAAGRycy9kb3ducmV2LnhtbESPQWuDQBSE74X+h+UVcmtWGxBrXCUECoWCkFhCji/u&#10;i0rct9bdJubfdwuFHoeZ+YbJy9kM4kqT6y0riJcRCOLG6p5bBZ/123MKwnlkjYNlUnAnB2Xx+JBj&#10;pu2Nd3Td+1YECLsMFXTej5mUrunIoFvakTh4ZzsZ9EFOrdQT3gLcDPIlihJpsOew0OFI246ay/7b&#10;KLCHdnuqD1+Nr3YfkayPblUlqVKLp3mzBuFp9v/hv/a7VpDGryv4fROegC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kcms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1318" o:spid="_x0000_s1093" style="position:absolute;left:11160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7h8UA&#10;AADdAAAADwAAAGRycy9kb3ducmV2LnhtbESPQWsCMRSE7wX/Q3hCL6VmbYvarVFE2uJVWwRvr5vX&#10;ZHHzEpJU13/fFIQeh5n5hpkve9eJE8XUelYwHlUgiBuvWzYKPj/e7mcgUkbW2HkmBRdKsFwMbuZY&#10;a3/mLZ122YgC4VSjAptzqKVMjSWHaeQDcfG+fXSYi4xG6ojnAnedfKiqiXTYclmwGGhtqTnufpyC&#10;7XT6RWFzZ8zkMbbvl1Wwr/uDUrfDfvUCIlOf/8PX9kYrmI2fn+DvTXk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3buH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1319" o:spid="_x0000_s1094" style="position:absolute;left:11176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Y78YA&#10;AADdAAAADwAAAGRycy9kb3ducmV2LnhtbESPT2uDQBTE74V8h+UFcmtWCxZjswklEEmLl/y55PZ0&#10;X1XqvhV3q/bbdwuFHoeZ+Q2z3c+mEyMNrrWsIF5HIIgrq1uuFdyux8cUhPPIGjvLpOCbHOx3i4ct&#10;ZtpOfKbx4msRIOwyVNB432dSuqohg25te+LgfdjBoA9yqKUecApw08mnKHqWBlsOCw32dGio+rx8&#10;GQXlW3H2+fstH9Oy7jtb3uPCJkqtlvPrCwhPs/8P/7VPWkEabxL4fROe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Y78YAAADdAAAADwAAAAAAAAAAAAAAAACYAgAAZHJz&#10;L2Rvd25yZXYueG1sUEsFBgAAAAAEAAQA9QAAAIsDAAAAAA==&#10;" stroked="f">
              <v:path arrowok="t"/>
            </v:rect>
            <v:rect id="Rectangle 1320" o:spid="_x0000_s1095" style="position:absolute;left:11156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psk8cA&#10;AADdAAAADwAAAGRycy9kb3ducmV2LnhtbESP3UoDMRSE7wu+QziCN6XNVrQ/a9MiglJ7I277AMfN&#10;cbNtcrIkabu+vRGEXg4z8w2zXPfOijOF2HpWMBkXIIhrr1tuFOx3r6M5iJiQNVrPpOCHIqxXN4Ml&#10;ltpf+JPOVWpEhnAsUYFJqSuljLUhh3HsO+LsffvgMGUZGqkDXjLcWXlfFFPpsOW8YLCjF0P1sTo5&#10;BfQxfH982xyO24O21iwevqrTLCh1d9s/P4FI1Kdr+L+90Qrmk8UU/t7k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abJP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3B471D">
        <w:rPr>
          <w:noProof/>
        </w:rPr>
        <w:pict>
          <v:shape id="Text Box 1321" o:spid="_x0000_s1067" type="#_x0000_t202" style="position:absolute;left:0;text-align:left;margin-left:558pt;margin-top:0;width:54pt;height:791.95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G1tgIAALk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" o:allowincell="f" filled="f" stroked="f">
            <v:textbox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before="9" w:after="0" w:line="150" w:lineRule="exact"/>
                    <w:rPr>
                      <w:rFonts w:ascii="Times New Roman" w:hAnsi="Times New Roman"/>
                      <w:sz w:val="15"/>
                      <w:szCs w:val="15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90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191919"/>
                      <w:sz w:val="20"/>
                      <w:szCs w:val="20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exist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creat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cultur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vibran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invo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vement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Our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growt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reference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TEMENT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0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empowere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challenge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service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innovative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“student-centered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first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Reflectin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50" w:lineRule="auto"/>
        <w:ind w:left="120" w:right="1414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ensurin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conducte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 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collaborativel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RIEN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1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de- 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psycho-socia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adjustmen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cquaintin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gisterin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 classes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OUSING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/R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ESIDENC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IFE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08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Housin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female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Femal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traditional 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style hall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gende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co-ed 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1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kitchen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singl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bedrooms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washer/drye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suite 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,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singl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bedrooms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sin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combination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community 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restroom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peopl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peopl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peopl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bathroom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wast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baske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hous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equippe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76-channe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connectio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telephon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outlet.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25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togethe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7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on- 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non-refundabl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deposi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on- line)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4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holiday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 breaks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convenien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grill/snac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Building.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pacing w:val="-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VICES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19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practitione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icense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practical 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physician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entitl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unlimite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nfidential.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9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immunizatio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 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nex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se-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4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hospital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rendere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drugstore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prescriptions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expense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incurred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treatmen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hospita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physician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ts/guardians.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holidays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reserve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ex-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wheneve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advisable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prospectiv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judgmen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Health 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endange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ices.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OUNSELING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,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ISABLE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VICES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26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facilitate 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intellectual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emotional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growth.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0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determinin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behav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  <w:t>39</w:t>
      </w: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3"/>
        <w:rPr>
          <w:rFonts w:ascii="Century Gothic" w:hAnsi="Century Gothic" w:cs="Century Gothic"/>
          <w:color w:val="000000"/>
          <w:sz w:val="36"/>
          <w:szCs w:val="36"/>
        </w:rPr>
        <w:sectPr w:rsidR="00D36003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943" w:right="8649" w:hanging="482"/>
        <w:rPr>
          <w:rFonts w:ascii="Century Gothic" w:hAnsi="Century Gothic" w:cs="Century Gothic"/>
          <w:color w:val="000000"/>
          <w:sz w:val="16"/>
          <w:szCs w:val="16"/>
        </w:rPr>
      </w:pPr>
      <w:r w:rsidRPr="003B471D">
        <w:rPr>
          <w:noProof/>
        </w:rPr>
        <w:lastRenderedPageBreak/>
        <w:pict>
          <v:shape id="Text Box 1322" o:spid="_x0000_s1134" type="#_x0000_t202" style="position:absolute;left:0;text-align:left;margin-left:20.05pt;margin-top:506.45pt;width:24pt;height:48.8pt;z-index:-25163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U3twIAALo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323" o:spid="_x0000_s1133" type="#_x0000_t202" style="position:absolute;left:0;text-align:left;margin-left:20.05pt;margin-top:676.7pt;width:24pt;height:58.4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6jtwIAALo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324" o:spid="_x0000_s1132" type="#_x0000_t202" style="position:absolute;left:0;text-align:left;margin-left:19.05pt;margin-top:413.25pt;width:36pt;height:55.2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p0twIAALo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group id="Group 1325" o:spid="_x0000_s1104" style="position:absolute;left:0;text-align:left;margin-left:0;margin-top:0;width:156.15pt;height:11in;z-index:-251633664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" o:allowincell="f">
            <v:rect id="Rectangle 1326" o:spid="_x0000_s1105" style="position:absolute;top:2489;width:1083;height:13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PiIcIA&#10;AADdAAAADwAAAGRycy9kb3ducmV2LnhtbERPy2rCQBTdC/7DcIXu6kRLbYyOIoVKcVPrA7fXzDUJ&#10;Zu6EmdHEv+8sCi4P5z1fdqYWd3K+sqxgNExAEOdWV1woOOy/XlMQPiBrrC2Tggd5WC76vTlm2rb8&#10;S/ddKEQMYZ+hgjKEJpPS5yUZ9EPbEEfuYp3BEKErpHbYxnBTy3GSTKTBimNDiQ19lpRfdzejoHUd&#10;va8L/ZNONsf99HT+wGbrlHoZdKsZiEBdeIr/3d9aQTp6i3Pjm/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+IhwgAAAN0AAAAPAAAAAAAAAAAAAAAAAJgCAABkcnMvZG93&#10;bnJldi54bWxQSwUGAAAAAAQABAD1AAAAhwMAAAAA&#10;" fillcolor="#dcdcdc" stroked="f">
              <v:path arrowok="t"/>
            </v:rect>
            <v:rect id="Rectangle 1327" o:spid="_x0000_s1106" style="position:absolute;width:1083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M48cA&#10;AADdAAAADwAAAGRycy9kb3ducmV2LnhtbESPT2vCQBTE7wW/w/IEL0U3SaFozCoiCoXSQ6yK3h7Z&#10;lz+YfRuyW02/fbdQ6HGYmd8w2XowrbhT7xrLCuJZBIK4sLrhSsHxcz+dg3AeWWNrmRR8k4P1avSU&#10;Yartg3O6H3wlAoRdigpq77tUSlfUZNDNbEccvNL2Bn2QfSV1j48AN61MouhVGmw4LNTY0bam4nb4&#10;Mgp2yWVTvrd5l3+YyymmxDwX17NSk/GwWYLwNPj/8F/7TSuYxy8L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AzOPHAAAA3QAAAA8AAAAAAAAAAAAAAAAAmAIAAGRy&#10;cy9kb3ducmV2LnhtbFBLBQYAAAAABAAEAPUAAACMAwAAAAA=&#10;" fillcolor="#474747" stroked="f">
              <v:path arrowok="t"/>
            </v:rect>
            <v:rect id="Rectangle 1328" o:spid="_x0000_s1107" style="position:absolute;left:7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XMMIA&#10;AADdAAAADwAAAGRycy9kb3ducmV2LnhtbERPTYvCMBC9C/sfwizsTdPKKqVrlGVBUfFi9bK3aTO2&#10;xWZSmljrvzcHwePjfS9Wg2lET52rLSuIJxEI4sLqmksF59N6nIBwHlljY5kUPMjBavkxWmCq7Z2P&#10;1Ge+FCGEXYoKKu/bVEpXVGTQTWxLHLiL7Qz6ALtS6g7vIdw0chpFc2mw5tBQYUt/FRXX7GYU5LvD&#10;0W/2502f5GXb2Pw/PtiZUl+fw+8PCE+Df4tf7q1WkMTfYX94E5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4RcwwgAAAN0AAAAPAAAAAAAAAAAAAAAAAJgCAABkcnMvZG93&#10;bnJldi54bWxQSwUGAAAAAAQABAD1AAAAhwMAAAAA&#10;" stroked="f">
              <v:path arrowok="t"/>
            </v:rect>
            <v:rect id="Rectangle 1329" o:spid="_x0000_s1108" style="position:absolute;left:7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jdMkA&#10;AADdAAAADwAAAGRycy9kb3ducmV2LnhtbESPS2vDMBCE74X+B7GFXEoiu7R5OFFCGwjNKSEPCLlt&#10;rK3t1loZSXWcf18VCj0OM/MNM1t0phYtOV9ZVpAOEhDEudUVFwqOh1V/DMIHZI21ZVJwIw+L+f3d&#10;DDNtr7yjdh8KESHsM1RQhtBkUvq8JIN+YBvi6H1YZzBE6QqpHV4j3NTyKUmG0mDFcaHEhpYl5V/7&#10;b6Pg8/Tu3ibnl+02v9TtioabJB09KtV76F6nIAJ14T/8115rBeP0OYXfN/EJyP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/8jdMkAAADdAAAADwAAAAAAAAAAAAAAAACYAgAA&#10;ZHJzL2Rvd25yZXYueG1sUEsFBgAAAAAEAAQA9QAAAI4DAAAAAA==&#10;" filled="f" strokecolor="#a3a3a3" strokeweight="2pt">
              <v:path arrowok="t"/>
            </v:rect>
            <v:rect id="Rectangle 1330" o:spid="_x0000_s1109" style="position:absolute;top:24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X4cgA&#10;AADdAAAADwAAAGRycy9kb3ducmV2LnhtbESPT2vCQBTE70K/w/IKXkQ3CdJKmo2UUosHKdY/B2+P&#10;7GsSzL5Ns1sTv323IHgcZuY3TLYcTCMu1LnasoJ4FoEgLqyuuVRw2K+mCxDOI2tsLJOCKzlY5g+j&#10;DFNte/6iy86XIkDYpaig8r5NpXRFRQbdzLbEwfu2nUEfZFdK3WEf4KaRSRQ9SYM1h4UKW3qrqDjv&#10;fo2Cj8/rJpmc42P8PvT1YX76KbfPqNT4cXh9AeFp8Pfwrb3WChbxPIH/N+EJy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mJfhyAAAAN0AAAAPAAAAAAAAAAAAAAAAAJgCAABk&#10;cnMvZG93bnJldi54bWxQSwUGAAAAAAQABAD1AAAAjQMAAAAA&#10;" fillcolor="#191919" stroked="f">
              <v:path arrowok="t"/>
            </v:rect>
            <v:group id="Group 1331" o:spid="_x0000_s1110" style="position:absolute;left:-800;top:4305;width:1888;height:0" coordorigin="-800,4305" coordsize="18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QzP8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x88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NQzP8cAAADd&#10;AAAADwAAAAAAAAAAAAAAAACqAgAAZHJzL2Rvd25yZXYueG1sUEsFBgAAAAAEAAQA+gAAAJ4DAAAA&#10;AA==&#10;">
              <v:shape id="Freeform 1332" o:spid="_x0000_s1111" style="position:absolute;left:-800;top:4305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nBMcQA&#10;AADdAAAADwAAAGRycy9kb3ducmV2LnhtbESPQWvCQBSE74L/YXlCb2ZjlVaiq0iLJdBLG/X+yD6T&#10;aPZtmt1o/PduQfA4zMw3zHLdm1pcqHWVZQWTKAZBnFtdcaFgv9uO5yCcR9ZYWyYFN3KwXg0HS0y0&#10;vfIvXTJfiABhl6CC0vsmkdLlJRl0kW2Ig3e0rUEfZFtI3eI1wE0tX+P4TRqsOCyU2NBHSfk564wC&#10;zV1a/WTN9PT1+WfNu0m774NV6mXUbxYgPPX+GX60U61gPpnN4P9Ne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wTHEAAAA3QAAAA8AAAAAAAAAAAAAAAAAmAIAAGRycy9k&#10;b3ducmV2LnhtbFBLBQYAAAAABAAEAPUAAACJAwAAAAA=&#10;" path="m1888,l800,e" filled="f" strokecolor="#191919" strokeweight="2pt">
                <v:path arrowok="t" o:connecttype="custom" o:connectlocs="1888,0;800,0" o:connectangles="0,0"/>
              </v:shape>
              <v:shape id="Freeform 1333" o:spid="_x0000_s1112" style="position:absolute;left:-800;top:4305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kqsUA&#10;AADdAAAADwAAAGRycy9kb3ducmV2LnhtbESPT2vCQBTE7wW/w/KE3urGtv4huoooSqAXjXp/ZJ9J&#10;NPs2zW40/fZdodDjMDO/YebLzlTiTo0rLSsYDiIQxJnVJecKTsft2xSE88gaK8uk4IccLBe9lznG&#10;2j74QPfU5yJA2MWooPC+jqV0WUEG3cDWxMG72MagD7LJpW7wEeCmku9RNJYGSw4LBda0Lii7pa1R&#10;oLlNyn1af1x3m29rJiZpv85Wqdd+t5qB8NT5//BfO9EKpsPPETzfhCc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BWSqxQAAAN0AAAAPAAAAAAAAAAAAAAAAAJgCAABkcnMv&#10;ZG93bnJldi54bWxQSwUGAAAAAAQABAD1AAAAigMAAAAA&#10;" path="m800,l1888,e" filled="f" strokecolor="#191919" strokeweight="2pt">
                <v:path arrowok="t" o:connecttype="custom" o:connectlocs="800,0;1888,0" o:connectangles="0,0"/>
              </v:shape>
            </v:group>
            <v:group id="Group 1334" o:spid="_x0000_s1113" style="position:absolute;left:-810;top:6105;width:1898;height:0" coordorigin="-810,6105" coordsize="18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OQp8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xy8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KOQp8cAAADd&#10;AAAADwAAAAAAAAAAAAAAAACqAgAAZHJzL2Rvd25yZXYueG1sUEsFBgAAAAAEAAQA+gAAAJ4DAAAA&#10;AA==&#10;">
              <v:shape id="Freeform 1335" o:spid="_x0000_s1114" style="position:absolute;left:-810;top:61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CFe8cA&#10;AADdAAAADwAAAGRycy9kb3ducmV2LnhtbESPzWrDMBCE74W+g9hCb42cUlrjRAmltE0OhZIfQo6L&#10;tbFMrJWRVMfO00eFQI7DzHzDTOe9bURHPtSOFYxHGQji0umaKwXbzddTDiJEZI2NY1IwUID57P5u&#10;ioV2J15Rt46VSBAOBSowMbaFlKE0ZDGMXEucvIPzFmOSvpLa4ynBbSOfs+xVWqw5LRhs6cNQeVz/&#10;WQXn3ffAv92m+1wM+eLH+H1cDUulHh/69wmISH28ha/tpVaQj1/e4P9Neg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ghXvHAAAA3QAAAA8AAAAAAAAAAAAAAAAAmAIAAGRy&#10;cy9kb3ducmV2LnhtbFBLBQYAAAAABAAEAPUAAACMAwAAAAA=&#10;" path="m1898,l810,e" filled="f" strokecolor="#191919" strokeweight="2pt">
                <v:path arrowok="t" o:connecttype="custom" o:connectlocs="1898,0;810,0" o:connectangles="0,0"/>
              </v:shape>
              <v:shape id="Freeform 1336" o:spid="_x0000_s1115" style="position:absolute;left:-810;top:61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8RCcMA&#10;AADdAAAADwAAAGRycy9kb3ducmV2LnhtbERPz2vCMBS+C/sfwhvspqljSOmMMoZOD8Kwiuz4aN6a&#10;sualJFlt99cvB8Hjx/d7uR5sK3ryoXGsYD7LQBBXTjdcKzifttMcRIjIGlvHpGCkAOvVw2SJhXZX&#10;PlJfxlqkEA4FKjAxdoWUoTJkMcxcR5y4b+ctxgR9LbXHawq3rXzOsoW02HBqMNjRu6Hqp/y1Cv4u&#10;HyN/9qd+sxvz3cH4r3gc90o9PQ5vryAiDfEuvrn3WkE+f0lz05v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8RCcMAAADdAAAADwAAAAAAAAAAAAAAAACYAgAAZHJzL2Rv&#10;d25yZXYueG1sUEsFBgAAAAAEAAQA9QAAAIgDAAAAAA==&#10;" path="m810,l1898,e" filled="f" strokecolor="#191919" strokeweight="2pt">
                <v:path arrowok="t" o:connecttype="custom" o:connectlocs="810,0;1898,0" o:connectangles="0,0"/>
              </v:shape>
            </v:group>
            <v:group id="Group 1337" o:spid="_x0000_s1116" style="position:absolute;left:-810;top:7905;width:1898;height:0" coordorigin="-810,7905" coordsize="18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wE1c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eP4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TwE1ccAAADd&#10;AAAADwAAAAAAAAAAAAAAAACqAgAAZHJzL2Rvd25yZXYueG1sUEsFBgAAAAAEAAQA+gAAAJ4DAAAA&#10;AA==&#10;">
              <v:shape id="Freeform 1338" o:spid="_x0000_s1117" style="position:absolute;left:-810;top:79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L0sMA&#10;AADdAAAADwAAAGRycy9kb3ducmV2LnhtbERPz2vCMBS+C/sfwhvspqmDSemMMoZOD8Kwiuz4aN6a&#10;sualJFlt99cvB8Hjx/d7uR5sK3ryoXGsYD7LQBBXTjdcKzifttMcRIjIGlvHpGCkAOvVw2SJhXZX&#10;PlJfxlqkEA4FKjAxdoWUoTJkMcxcR5y4b+ctxgR9LbXHawq3rXzOsoW02HBqMNjRu6Hqp/y1Cv4u&#10;HyN/9qd+sxvz3cH4r3gc90o9PQ5vryAiDfEuvrn3WkE+f0n705v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CL0sMAAADdAAAADwAAAAAAAAAAAAAAAACYAgAAZHJzL2Rv&#10;d25yZXYueG1sUEsFBgAAAAAEAAQA9QAAAIgDAAAAAA==&#10;" path="m1898,l810,e" filled="f" strokecolor="#191919" strokeweight="2pt">
                <v:path arrowok="t" o:connecttype="custom" o:connectlocs="1898,0;810,0" o:connectangles="0,0"/>
              </v:shape>
              <v:shape id="Freeform 1339" o:spid="_x0000_s1118" style="position:absolute;left:-810;top:79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uScYA&#10;AADdAAAADwAAAGRycy9kb3ducmV2LnhtbESPQUvDQBSE74L/YXmCN7uJYAmx2yCipoeCtBXx+Mi+&#10;ZkOzb8Pumib+elcQehxm5htmVU22FyP50DlWkC8yEMSN0x23Cj4Or3cFiBCRNfaOScFMAar19dUK&#10;S+3OvKNxH1uRIBxKVGBiHEopQ2PIYli4gTh5R+ctxiR9K7XHc4LbXt5n2VJa7DgtGBzo2VBz2n9b&#10;BT+fbzO/j4fxpZ6Lemv8V9zNG6Vub6anRxCRpngJ/7c3WkGRP+Tw9yY9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wuScYAAADdAAAADwAAAAAAAAAAAAAAAACYAgAAZHJz&#10;L2Rvd25yZXYueG1sUEsFBgAAAAAEAAQA9QAAAIsDAAAAAA==&#10;" path="m810,l1898,e" filled="f" strokecolor="#191919" strokeweight="2pt">
                <v:path arrowok="t" o:connecttype="custom" o:connectlocs="810,0;1898,0" o:connectangles="0,0"/>
              </v:shape>
            </v:group>
            <v:group id="Group 1340" o:spid="_x0000_s1119" style="position:absolute;left:-810;top:9705;width:1898;height:0" coordorigin="-810,9705" coordsize="18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kEAec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rSOFn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QQB5xgAAAN0A&#10;AAAPAAAAAAAAAAAAAAAAAKoCAABkcnMvZG93bnJldi54bWxQSwUGAAAAAAQABAD6AAAAnQMAAAAA&#10;">
              <v:shape id="Freeform 1341" o:spid="_x0000_s1120" style="position:absolute;left:-810;top:97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IVpccA&#10;AADdAAAADwAAAGRycy9kb3ducmV2LnhtbESPzWrDMBCE74W+g9hCb42clhbjRAmltE0OhZIfQo6L&#10;tbFMrJWRVMfO00eFQI7DzHzDTOe9bURHPtSOFYxHGQji0umaKwXbzddTDiJEZI2NY1IwUID57P5u&#10;ioV2J15Rt46VSBAOBSowMbaFlKE0ZDGMXEucvIPzFmOSvpLa4ynBbSOfs+xNWqw5LRhs6cNQeVz/&#10;WQXn3ffAv92m+1wM+eLH+H1cDUulHh/69wmISH28ha/tpVaQj19f4P9Neg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CFaXHAAAA3QAAAA8AAAAAAAAAAAAAAAAAmAIAAGRy&#10;cy9kb3ducmV2LnhtbFBLBQYAAAAABAAEAPUAAACMAwAAAAA=&#10;" path="m1898,l810,e" filled="f" strokecolor="#191919" strokeweight="2pt">
                <v:path arrowok="t" o:connecttype="custom" o:connectlocs="1898,0;810,0" o:connectangles="0,0"/>
              </v:shape>
              <v:shape id="Freeform 1342" o:spid="_x0000_s1121" style="position:absolute;left:-810;top:97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uN0ccA&#10;AADdAAAADwAAAGRycy9kb3ducmV2LnhtbESPzWrDMBCE74W+g9hCb42c0hbjRAmltE0OhZIfQo6L&#10;tbFMrJWRVMfO00eFQI7DzHzDTOe9bURHPtSOFYxHGQji0umaKwXbzddTDiJEZI2NY1IwUID57P5u&#10;ioV2J15Rt46VSBAOBSowMbaFlKE0ZDGMXEucvIPzFmOSvpLa4ynBbSOfs+xNWqw5LRhs6cNQeVz/&#10;WQXn3ffAv92m+1wM+eLH+H1cDUulHh/69wmISH28ha/tpVaQj19f4P9Neg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rjdHHAAAA3QAAAA8AAAAAAAAAAAAAAAAAmAIAAGRy&#10;cy9kb3ducmV2LnhtbFBLBQYAAAAABAAEAPUAAACMAwAAAAA=&#10;" path="m810,l1898,e" filled="f" strokecolor="#191919" strokeweight="2pt">
                <v:path arrowok="t" o:connecttype="custom" o:connectlocs="810,0;1898,0" o:connectangles="0,0"/>
              </v:shape>
            </v:group>
            <v:group id="Group 1343" o:spid="_x0000_s1122" style="position:absolute;left:-800;top:11505;width:1888;height:0" coordorigin="-800,11505" coordsize="18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iYDcUAAADd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mcJPD/&#10;Jjw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WomA3FAAAA3QAA&#10;AA8AAAAAAAAAAAAAAAAAqgIAAGRycy9kb3ducmV2LnhtbFBLBQYAAAAABAAEAPoAAACcAwAAAAA=&#10;">
              <v:shape id="Freeform 1344" o:spid="_x0000_s1123" style="position:absolute;left:-800;top:11505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5sAMQA&#10;AADdAAAADwAAAGRycy9kb3ducmV2LnhtbESPQWvCQBSE7wX/w/IEb83Gilaiq0iLEujFRr0/ss8k&#10;mn2bZjca/31XKPQ4zMw3zHLdm1rcqHWVZQXjKAZBnFtdcaHgeNi+zkE4j6yxtkwKHuRgvRq8LDHR&#10;9s7fdMt8IQKEXYIKSu+bREqXl2TQRbYhDt7ZtgZ9kG0hdYv3ADe1fIvjmTRYcVgosaGPkvJr1hkF&#10;mru02mfN5LL7/LHm3aTd18kqNRr2mwUIT73/D/+1U61gPp7O4PkmP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ObADEAAAA3QAAAA8AAAAAAAAAAAAAAAAAmAIAAGRycy9k&#10;b3ducmV2LnhtbFBLBQYAAAAABAAEAPUAAACJAwAAAAA=&#10;" path="m1888,l800,e" filled="f" strokecolor="#191919" strokeweight="2pt">
                <v:path arrowok="t" o:connecttype="custom" o:connectlocs="1888,0;800,0" o:connectangles="0,0"/>
              </v:shape>
              <v:shape id="Freeform 1345" o:spid="_x0000_s1124" style="position:absolute;left:-800;top:11505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LJm8QA&#10;AADdAAAADwAAAGRycy9kb3ducmV2LnhtbESPQWvCQBSE7wX/w/IEb83GilWiq0iLEujFRr0/ss8k&#10;mn2bZjca/31XKPQ4zMw3zHLdm1rcqHWVZQXjKAZBnFtdcaHgeNi+zkE4j6yxtkwKHuRgvRq8LDHR&#10;9s7fdMt8IQKEXYIKSu+bREqXl2TQRbYhDt7ZtgZ9kG0hdYv3ADe1fIvjd2mw4rBQYkMfJeXXrDMK&#10;NHdptc+ayWX3+WPNzKTd18kqNRr2mwUIT73/D/+1U61gPp7O4PkmP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CyZvEAAAA3QAAAA8AAAAAAAAAAAAAAAAAmAIAAGRycy9k&#10;b3ducmV2LnhtbFBLBQYAAAAABAAEAPUAAACJAwAAAAA=&#10;" path="m800,l1888,e" filled="f" strokecolor="#191919" strokeweight="2pt">
                <v:path arrowok="t" o:connecttype="custom" o:connectlocs="800,0;1888,0" o:connectangles="0,0"/>
              </v:shape>
            </v:group>
            <v:group id="Group 1346" o:spid="_x0000_s1125" style="position:absolute;left:-772;top:13305;width:1860;height:0" coordorigin="-772,13305" coordsize="18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k3k8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CKF2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qTeTwwAAAN0AAAAP&#10;AAAAAAAAAAAAAAAAAKoCAABkcnMvZG93bnJldi54bWxQSwUGAAAAAAQABAD6AAAAmgMAAAAA&#10;">
              <v:shape id="Freeform 1347" o:spid="_x0000_s1126" style="position:absolute;left:-772;top:13305;width:1860;height:0;visibility:visible;mso-wrap-style:square;v-text-anchor:top" coordsize="1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Dw8MA&#10;AADdAAAADwAAAGRycy9kb3ducmV2LnhtbESPzarCMBSE9xd8h3CEu9NU4YpWo4gguBDEf9wdmmNb&#10;bE5qE7V9eyMIdznMzDfMZFabQjypcrllBb1uBII4sTrnVMFhv+wMQTiPrLGwTAoacjCbtn4mGGv7&#10;4i09dz4VAcIuRgWZ92UspUsyMui6tiQO3tVWBn2QVSp1ha8AN4XsR9FAGsw5LGRY0iKj5LZ7GAX3&#10;45k2g2bFc6LL9RJtm7U8NUr9tuv5GISn2v+Hv+2VVjDs/Y3g8yY8A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1Dw8MAAADdAAAADwAAAAAAAAAAAAAAAACYAgAAZHJzL2Rv&#10;d25yZXYueG1sUEsFBgAAAAAEAAQA9QAAAIgDAAAAAA==&#10;" path="m1860,l772,e" filled="f" strokecolor="#191919" strokeweight="2pt">
                <v:path arrowok="t" o:connecttype="custom" o:connectlocs="1860,0;772,0" o:connectangles="0,0"/>
              </v:shape>
              <v:shape id="Freeform 1348" o:spid="_x0000_s1127" style="position:absolute;left:-772;top:13305;width:1860;height:0;visibility:visible;mso-wrap-style:square;v-text-anchor:top" coordsize="1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sg474A&#10;AADdAAAADwAAAGRycy9kb3ducmV2LnhtbERPuwrCMBTdBf8hXMFNUx2KVKOIIDgI4hu3S3Nti81N&#10;baK2f28GwfFw3rNFY0rxptoVlhWMhhEI4tTqgjMFp+N6MAHhPLLG0jIpaMnBYt7tzDDR9sN7eh98&#10;JkIIuwQV5N5XiZQuzcmgG9qKOHB3Wxv0AdaZ1DV+Qrgp5TiKYmmw4NCQY0WrnNLH4WUUPM9X2sXt&#10;hpdEt/st2rdbeWmV6vea5RSEp8b/xT/3RiuYjOKwP7wJT0DO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xrIOO+AAAA3QAAAA8AAAAAAAAAAAAAAAAAmAIAAGRycy9kb3ducmV2&#10;LnhtbFBLBQYAAAAABAAEAPUAAACDAwAAAAA=&#10;" path="m772,l1860,e" filled="f" strokecolor="#191919" strokeweight="2pt">
                <v:path arrowok="t" o:connecttype="custom" o:connectlocs="772,0;1860,0" o:connectangles="0,0"/>
              </v:shape>
            </v:group>
            <v:shape id="Freeform 1349" o:spid="_x0000_s1128" style="position:absolute;left:1043;top:15105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ntFsQA&#10;AADdAAAADwAAAGRycy9kb3ducmV2LnhtbESPQWuDQBSE74X8h+UFemtWCxEx2YSQGPDSg7b0/HBf&#10;1MR9K+5W7b/vFgo9DjPzDbM/LqYXE42us6wg3kQgiGurO24UfLxfX1IQziNr7C2Tgm9ycDysnvaY&#10;aTtzSVPlGxEg7DJU0Ho/ZFK6uiWDbmMH4uDd7GjQBzk2Uo84B7jp5WsUJdJgx2GhxYHOLdWP6sso&#10;mIfc3QtTn6tPWb3lJS359lIq9bxeTjsQnhb/H/5rF1pBGicx/L4JT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Z7Rb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1350" o:spid="_x0000_s1129" style="position:absolute;top:15105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FW8UA&#10;AADdAAAADwAAAGRycy9kb3ducmV2LnhtbESP3WoCMRSE7wt9h3AKvatZpch2NYoKgrQI9af3h81x&#10;d3FzEpK4bn36Rih4OczMN8x03ptWdORDY1nBcJCBIC6tbrhScDys33IQISJrbC2Tgl8KMJ89P02x&#10;0PbKO+r2sRIJwqFABXWMrpAylDUZDAPriJN3st5gTNJXUnu8Jrhp5SjLxtJgw2mhRkermsrz/mIU&#10;+MPP8YNcvGw79/X9vvy85a2/KfX60i8mICL18RH+b2+0gnw4HsH9TXo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UVbxQAAAN0AAAAPAAAAAAAAAAAAAAAAAJgCAABkcnMv&#10;ZG93bnJldi54bWxQSwUGAAAAAAQABAD1AAAAigMAAAAA&#10;" path="m,l403,e" filled="f" strokecolor="#191919" strokeweight="2pt">
              <v:path arrowok="t" o:connecttype="custom" o:connectlocs="0,0;403,0" o:connectangles="0,0"/>
            </v:shape>
            <v:rect id="Rectangle 1351" o:spid="_x0000_s1130" style="position:absolute;left:403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bVJ8YA&#10;AADdAAAADwAAAGRycy9kb3ducmV2LnhtbESPT2uDQBTE74V8h+UFcmtWGypiswkhUEmLl/y59PZ0&#10;X1XqvhV3o/bbdwuFHoeZ+Q2z3c+mEyMNrrWsIF5HIIgrq1uuFdyur48pCOeRNXaWScE3OdjvFg9b&#10;zLSd+EzjxdciQNhlqKDxvs+kdFVDBt3a9sTB+7SDQR/kUEs94BTgppNPUZRIgy2HhQZ7OjZUfV3u&#10;RkH5Vpx9/n7Lx7Ss+86WH3Fhn5VaLefDCwhPs/8P/7VPWkEaJxv4fROe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bVJ8YAAADdAAAADwAAAAAAAAAAAAAAAACYAgAAZHJz&#10;L2Rvd25yZXYueG1sUEsFBgAAAAAEAAQA9QAAAIsDAAAAAA==&#10;" stroked="f">
              <v:path arrowok="t"/>
            </v:rect>
            <v:rect id="Rectangle 1352" o:spid="_x0000_s1131" style="position:absolute;left:383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nWMcA&#10;AADdAAAADwAAAGRycy9kb3ducmV2LnhtbESP0WoCMRRE3wv+Q7iCL6VmFWvt1igiKLYvpdt+wO3m&#10;drOa3CxJ1O3fN4VCH4eZOcMs172z4kIhtp4VTMYFCOLa65YbBR/vu7sFiJiQNVrPpOCbIqxXg5sl&#10;ltpf+Y0uVWpEhnAsUYFJqSuljLUhh3HsO+LsffngMGUZGqkDXjPcWTktirl02HJeMNjR1lB9qs5O&#10;Ab3ePt/vD8fTy1Fbax5nn9X5ISg1GvabJxCJ+vQf/msftILFZD6D3zf5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RJ1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D36003">
        <w:rPr>
          <w:rFonts w:ascii="Century Gothic" w:hAnsi="Century Gothic" w:cs="Century Gothic"/>
          <w:b/>
          <w:bCs/>
          <w:color w:val="191919"/>
          <w:sz w:val="16"/>
          <w:szCs w:val="16"/>
        </w:rPr>
        <w:t>Enrollment Management 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Century Gothic" w:hAnsi="Century Gothic" w:cs="Century Gothic"/>
          <w:color w:val="000000"/>
        </w:r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222"/>
        <w:rPr>
          <w:rFonts w:ascii="Times New Roman" w:hAnsi="Times New Roman"/>
          <w:color w:val="000000"/>
          <w:sz w:val="18"/>
          <w:szCs w:val="18"/>
        </w:rPr>
      </w:pPr>
      <w:r w:rsidRPr="003B471D">
        <w:rPr>
          <w:noProof/>
        </w:rPr>
        <w:pict>
          <v:shape id="Text Box 1353" o:spid="_x0000_s1138" type="#_x0000_t202" style="position:absolute;left:0;text-align:left;margin-left:21.05pt;margin-top:48.95pt;width:12pt;height:63.8pt;z-index:-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autQIAALo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proofErr w:type="gramStart"/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academic</w:t>
      </w:r>
      <w:proofErr w:type="gramEnd"/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person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psychosocia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therapeuti</w:t>
      </w:r>
      <w:r w:rsidR="00D36003">
        <w:rPr>
          <w:rFonts w:ascii="Times New Roman" w:hAnsi="Times New Roman"/>
          <w:color w:val="191919"/>
          <w:sz w:val="18"/>
          <w:szCs w:val="18"/>
        </w:rPr>
        <w:t>c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counseling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session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confidentia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conducte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one-on-on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well 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smal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groups.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224"/>
        <w:rPr>
          <w:rFonts w:ascii="Times New Roman" w:hAnsi="Times New Roman"/>
          <w:color w:val="000000"/>
          <w:sz w:val="18"/>
          <w:szCs w:val="18"/>
        </w:rPr>
      </w:pPr>
      <w:r w:rsidRPr="003B471D">
        <w:rPr>
          <w:noProof/>
        </w:rPr>
        <w:pict>
          <v:shape id="Text Box 1354" o:spid="_x0000_s1139" type="#_x0000_t202" style="position:absolute;left:0;text-align:left;margin-left:21.65pt;margin-top:43.55pt;width:12pt;height:85.8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T2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Grou</w:t>
      </w:r>
      <w:r w:rsidR="00D36003">
        <w:rPr>
          <w:rFonts w:ascii="Times New Roman" w:hAnsi="Times New Roman"/>
          <w:color w:val="191919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orkshop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skills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social 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relationshi</w:t>
      </w:r>
      <w:r w:rsidR="00D36003">
        <w:rPr>
          <w:rFonts w:ascii="Times New Roman" w:hAnsi="Times New Roman"/>
          <w:color w:val="191919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skills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persona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growth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Outreac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Consultation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 w:rsidR="00D36003">
        <w:rPr>
          <w:rFonts w:ascii="Times New Roman" w:hAnsi="Times New Roman"/>
          <w:color w:val="191919"/>
          <w:sz w:val="18"/>
          <w:szCs w:val="18"/>
        </w:rPr>
        <w:t>: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Non-traditiona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Services, 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Drug/Alcoho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Prevention/Educatio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sponsor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activ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National chapte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filiat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BACCHU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(Dru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&amp;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Alcoho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Prevention</w:t>
      </w:r>
      <w:r w:rsidR="00D36003">
        <w:rPr>
          <w:rFonts w:ascii="Times New Roman" w:hAnsi="Times New Roman"/>
          <w:color w:val="191919"/>
          <w:sz w:val="18"/>
          <w:szCs w:val="18"/>
        </w:rPr>
        <w:t>)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Network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 xml:space="preserve">compo- </w:t>
      </w:r>
      <w:proofErr w:type="spellStart"/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nent</w:t>
      </w:r>
      <w:proofErr w:type="spellEnd"/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addresse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provisio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variou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examinations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 xml:space="preserve">in- </w:t>
      </w:r>
      <w:proofErr w:type="spellStart"/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cludin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som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(CLEP)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Compass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(GRE)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Mille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Analogie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 w:rsidRPr="003B471D">
        <w:rPr>
          <w:noProof/>
        </w:rPr>
        <w:pict>
          <v:shape id="Text Box 1355" o:spid="_x0000_s1137" type="#_x0000_t202" style="position:absolute;left:0;text-align:left;margin-left:21.05pt;margin-top:4.5pt;width:12pt;height:41.8pt;z-index:-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Compute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Compute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estin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 w:rsidR="00D36003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appointment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take 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examination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computer: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(GRE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Assessmen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Educators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OFEL)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Independen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3307"/>
        <w:jc w:val="both"/>
        <w:rPr>
          <w:rFonts w:ascii="Times New Roman" w:hAnsi="Times New Roman"/>
          <w:color w:val="000000"/>
          <w:sz w:val="18"/>
          <w:szCs w:val="18"/>
        </w:rPr>
      </w:pPr>
      <w:r w:rsidRPr="003B471D">
        <w:rPr>
          <w:noProof/>
        </w:rPr>
        <w:pict>
          <v:shape id="Text Box 1356" o:spid="_x0000_s1136" type="#_x0000_t202" style="position:absolute;left:0;text-align:left;margin-left:21.05pt;margin-top:-6.15pt;width:12pt;height:50.6pt;z-index:-2516285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EGENTS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’</w:t>
      </w:r>
      <w:r w:rsidR="00D36003"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ENTER</w:t>
      </w:r>
      <w:r w:rsidR="00D36003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 w:rsidR="00D36003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EARNING</w:t>
      </w:r>
      <w:r w:rsidR="00D36003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ISORDERS</w:t>
      </w:r>
      <w:r w:rsidR="00D36003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EORGIA</w:t>
      </w:r>
      <w:r w:rsidR="00D36003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OUTHERN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Disorder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assessment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suspecte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disorders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Each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identify-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suspecte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Deficit/Hyperactivit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Disorde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(ADHD)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Re- 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ADHD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 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- 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Provider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criteria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ADH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outsid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(assessmen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centers).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197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ROVISIONS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EARNING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ISABILITIES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HYSICAL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ANDICAPPED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Board 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Federa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legislation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ission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criteria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otherwis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qualified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voluntaril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DSS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accommodations 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goals.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78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EARNING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ISABILITIES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18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 documentation.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 w:rsidRPr="003B471D">
        <w:rPr>
          <w:noProof/>
        </w:rPr>
        <w:pict>
          <v:shape id="Text Box 1357" o:spid="_x0000_s1135" type="#_x0000_t202" style="position:absolute;left:0;text-align:left;margin-left:21.05pt;margin-top:-1.25pt;width:24pt;height:60.6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tdtgIAALo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(LD</w:t>
      </w:r>
      <w:r w:rsidR="00D36003">
        <w:rPr>
          <w:rFonts w:ascii="Times New Roman" w:hAnsi="Times New Roman"/>
          <w:color w:val="191919"/>
          <w:sz w:val="18"/>
          <w:szCs w:val="18"/>
        </w:rPr>
        <w:t>)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meet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criteria.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Defici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Hyperactivit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(ADHD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ADH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 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Psychiatri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‘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Diagnosti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Statistica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(DMS-IV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define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parameter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380" w:right="177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(ABI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states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380" w:right="253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hearing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moto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40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D36003" w:rsidRDefault="00D36003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  <w:sectPr w:rsidR="00D36003">
          <w:pgSz w:w="12240" w:h="15840"/>
          <w:pgMar w:top="32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9162" w:right="449" w:hanging="482"/>
        <w:rPr>
          <w:rFonts w:ascii="Century Gothic" w:hAnsi="Century Gothic" w:cs="Century Gothic"/>
          <w:color w:val="000000"/>
          <w:sz w:val="16"/>
          <w:szCs w:val="16"/>
        </w:rPr>
      </w:pPr>
      <w:r w:rsidRPr="003B471D">
        <w:rPr>
          <w:noProof/>
        </w:rPr>
        <w:lastRenderedPageBreak/>
        <w:pict>
          <v:shape id="Text Box 1358" o:spid="_x0000_s1174" type="#_x0000_t202" style="position:absolute;left:0;text-align:left;margin-left:579.3pt;margin-top:325.55pt;width:12pt;height:50.6pt;z-index:-251617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359" o:spid="_x0000_s1173" type="#_x0000_t202" style="position:absolute;left:0;text-align:left;margin-left:579.3pt;margin-top:239.95pt;width:12pt;height:41.8pt;z-index:-251618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360" o:spid="_x0000_s1172" type="#_x0000_t202" style="position:absolute;left:0;text-align:left;margin-left:579.3pt;margin-top:48.95pt;width:12pt;height:63.8pt;z-index:-2516193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361" o:spid="_x0000_s1171" type="#_x0000_t202" style="position:absolute;left:0;text-align:left;margin-left:568.3pt;margin-top:590.55pt;width:24pt;height:60.6pt;z-index:-2516203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362" o:spid="_x0000_s1170" type="#_x0000_t202" style="position:absolute;left:0;text-align:left;margin-left:568.3pt;margin-top:506.45pt;width:24pt;height:48.8pt;z-index:-251621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oStAIAALc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363" o:spid="_x0000_s1169" type="#_x0000_t202" style="position:absolute;left:0;text-align:left;margin-left:569.3pt;margin-top:676.7pt;width:24pt;height:58.4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hatAIAALc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364" o:spid="_x0000_s1168" type="#_x0000_t202" style="position:absolute;left:0;text-align:left;margin-left:557.3pt;margin-top:413.25pt;width:36pt;height:55.2pt;z-index:-25162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group id="Group 1365" o:spid="_x0000_s1140" style="position:absolute;left:0;text-align:left;margin-left:456.15pt;margin-top:0;width:155.85pt;height:11in;z-index:-251624448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" o:allowincell="f">
            <v:rect id="Rectangle 1366" o:spid="_x0000_s1141" style="position:absolute;left:11163;top:2514;width:1076;height:13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yhsIA&#10;AADdAAAADwAAAGRycy9kb3ducmV2LnhtbERPz2vCMBS+C/4P4Qm7aepArdW0iDARL3O6setb82yL&#10;zUtJMtv998thsOPH93tbDKYVD3K+saxgPktAEJdWN1wpeL++TFMQPiBrbC2Tgh/yUOTj0RYzbXt+&#10;o8clVCKGsM9QQR1Cl0npy5oM+pntiCN3s85giNBVUjvsY7hp5XOSLKXBhmNDjR3tayrvl2+joHcD&#10;LQ6Vfk2Xp4/r+vNrhd3ZKfU0GXYbEIGG8C/+cx+1gjRZx7nxTXw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VLKGwgAAAN0AAAAPAAAAAAAAAAAAAAAAAJgCAABkcnMvZG93&#10;bnJldi54bWxQSwUGAAAAAAQABAD1AAAAhwMAAAAA&#10;" fillcolor="#dcdcdc" stroked="f">
              <v:path arrowok="t"/>
            </v:rect>
            <v:rect id="Rectangle 1367" o:spid="_x0000_s1142" style="position:absolute;left:11163;width:1076;height:2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cRMcA&#10;AADdAAAADwAAAGRycy9kb3ducmV2LnhtbESPT2vCQBTE74V+h+UVvBSzSQ5Fo6sEURCkh9g/xNsj&#10;+0yC2bchu2r89t1CocdhZn7DLNej6cSNBtdaVpBEMQjiyuqWawWfH7vpDITzyBo7y6TgQQ7Wq+en&#10;JWba3rmg29HXIkDYZaig8b7PpHRVQwZdZHvi4J3tYNAHOdRSD3gPcNPJNI7fpMGWw0KDPW0aqi7H&#10;q1GwTcv8fOiKvng35VdCqXmtTt9KTV7GfAHC0+j/w3/tvVYwi+dz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HnETHAAAA3QAAAA8AAAAAAAAAAAAAAAAAmAIAAGRy&#10;cy9kb3ducmV2LnhtbFBLBQYAAAAABAAEAPUAAACMAwAAAAA=&#10;" fillcolor="#474747" stroked="f">
              <v:path arrowok="t"/>
            </v:rect>
            <v:rect id="Rectangle 1368" o:spid="_x0000_s1143" style="position:absolute;left:91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u8MMA&#10;AADdAAAADwAAAGRycy9kb3ducmV2LnhtbERPTWuDQBC9B/IflgnkFlcLKWKzCSWQ0BYvSbzkNrpT&#10;lbqz4m7V/vvuIZDj433vDrPpxEiDay0rSKIYBHFldcu1guJ22qQgnEfW2FkmBX/k4LBfLnaYaTvx&#10;hcarr0UIYZehgsb7PpPSVQ0ZdJHtiQP3bQeDPsChlnrAKYSbTr7E8as02HJoaLCnY0PVz/XXKCg/&#10;84s/fxXnMS3rvrPlPcntVqn1an5/A+Fp9k/xw/2hFaRJHPaHN+EJ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uu8MMAAADdAAAADwAAAAAAAAAAAAAAAACYAgAAZHJzL2Rv&#10;d25yZXYueG1sUEsFBgAAAAAEAAQA9QAAAIgDAAAAAA==&#10;" stroked="f">
              <v:path arrowok="t"/>
            </v:rect>
            <v:rect id="Rectangle 1369" o:spid="_x0000_s1144" style="position:absolute;left:91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WatMcA&#10;AADdAAAADwAAAGRycy9kb3ducmV2LnhtbESPQWsCMRSE7wX/Q3hCL1KTLVTt1ihakHpSqoXS2+vm&#10;dXfbzcuSpOv6701B6HGYmW+Y+bK3jejIh9qxhmysQBAXztRcang7bu5mIEJENtg4Jg1nCrBcDG7m&#10;mBt34lfqDrEUCcIhRw1VjG0uZSgqshjGriVO3pfzFmOSvpTG4ynBbSPvlZpIizWnhQpbeq6o+Dn8&#10;Wg3f7y9+/fjxsN8Xn023oclOZdOR1rfDfvUEIlIf/8PX9tZomGUqg7836QnI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VmrTHAAAA3QAAAA8AAAAAAAAAAAAAAAAAmAIAAGRy&#10;cy9kb3ducmV2LnhtbFBLBQYAAAAABAAEAPUAAACMAwAAAAA=&#10;" filled="f" strokecolor="#a3a3a3" strokeweight="2pt">
              <v:path arrowok="t"/>
            </v:rect>
            <v:rect id="Rectangle 1370" o:spid="_x0000_s1145" style="position:absolute;left:11149;top:24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IuIccA&#10;AADdAAAADwAAAGRycy9kb3ducmV2LnhtbESPQWvCQBSE7wX/w/KEXqRuEqSV6CoiKh6kqLUHb4/s&#10;Mwlm38bs1sR/3y0IPQ4z8w0znXemEndqXGlZQTyMQBBnVpecKzh9rd/GIJxH1lhZJgUPcjCf9V6m&#10;mGrb8oHuR5+LAGGXooLC+zqV0mUFGXRDWxMH72Ibgz7IJpe6wTbATSWTKHqXBksOCwXWtCwoux5/&#10;jILN52OXDK7xd7zq2vI0Ot/y/Qcq9drvFhMQnjr/H362t1rBOI4S+HsTn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yLiHHAAAA3QAAAA8AAAAAAAAAAAAAAAAAmAIAAGRy&#10;cy9kb3ducmV2LnhtbFBLBQYAAAAABAAEAPUAAACMAwAAAAA=&#10;" fillcolor="#191919" stroked="f">
              <v:path arrowok="t"/>
            </v:rect>
            <v:group id="Group 1371" o:spid="_x0000_s1146" style="position:absolute;left:11149;top:4307;width:1827;height:0" coordorigin="11149,4307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+iv/FAAAA3QAA&#10;AA8AAAAAAAAAAAAAAAAAqgIAAGRycy9kb3ducmV2LnhtbFBLBQYAAAAABAAEAPoAAACcAwAAAAA=&#10;">
              <v:shape id="Freeform 1372" o:spid="_x0000_s1147" style="position:absolute;left:11149;top:43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L8PscA&#10;AADdAAAADwAAAGRycy9kb3ducmV2LnhtbESPW2sCMRSE34X+h3AKvohmFSmyGqWKQisUvD3Yt8Pm&#10;7AU3J8smddN/bwoFH4eZ+YZZrIKpxZ1aV1lWMB4lIIgzqysuFFzOu+EMhPPIGmvLpOCXHKyWL70F&#10;ptp2fKT7yRciQtilqKD0vkmldFlJBt3INsTRy21r0EfZFlK32EW4qeUkSd6kwYrjQokNbUrKbqcf&#10;o2AfButwWH/ertv8+3KcTvLui6RS/dfwPgfhKfhn+L/9oRXMxskU/t7E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S/D7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1373" o:spid="_x0000_s1148" style="position:absolute;left:11149;top:43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5ZpccA&#10;AADdAAAADwAAAGRycy9kb3ducmV2LnhtbESPW2sCMRSE3wv+h3CEvhTNKq3IahSVCm1B8Pagb4fN&#10;2QtuTpZNdNN/3xQKfRxm5htmvgymFg9qXWVZwWiYgCDOrK64UHA+bQdTEM4ja6wtk4JvcrBc9J7m&#10;mGrb8YEeR1+ICGGXooLS+yaV0mUlGXRD2xBHL7etQR9lW0jdYhfhppbjJJlIgxXHhRIb2pSU3Y53&#10;o+ArvKzDfv15u7zn1/PhdZx3O5JKPffDagbCU/D/4b/2h1YwHSVv8PsmPg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eWaXHAAAA3QAAAA8AAAAAAAAAAAAAAAAAmAIAAGRy&#10;cy9kb3ducmV2LnhtbFBLBQYAAAAABAAEAPUAAACMAwAAAAA=&#10;" path="m,l1090,e" filled="f" strokecolor="#191919" strokeweight="2pt">
                <v:path arrowok="t" o:connecttype="custom" o:connectlocs="0,0;1090,0" o:connectangles="0,0"/>
              </v:shape>
            </v:group>
            <v:group id="Group 1374" o:spid="_x0000_s1149" style="position:absolute;left:11149;top:6107;width:1887;height:0" coordorigin="11149,6107" coordsize="18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skpZ8UAAADd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UcLeD1&#10;JjwBuX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bJKWfFAAAA3QAA&#10;AA8AAAAAAAAAAAAAAAAAqgIAAGRycy9kb3ducmV2LnhtbFBLBQYAAAAABAAEAPoAAACcAwAAAAA=&#10;">
              <v:shape id="Freeform 1375" o:spid="_x0000_s1150" style="position:absolute;left:11149;top:6107;width:1887;height:0;visibility:visible;mso-wrap-style:square;v-text-anchor:top" coordsize="1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1kK8YA&#10;AADdAAAADwAAAGRycy9kb3ducmV2LnhtbESP3WoCMRCF7wt9hzBCb4pmLWJla5RSEFqKYLWil8Nm&#10;ulndTJbNqOvbNwWhl4fz83Gm887X6kxtrAIbGA4yUMRFsBWXBr43i/4EVBRki3VgMnClCPPZ/d0U&#10;cxsu/EXntZQqjXDM0YATaXKtY+HIYxyEhjh5P6H1KEm2pbYtXtK4r/VTlo21x4oTwWFDb46K4/rk&#10;E/djt1qMDu4q/Lm3j+OjbLanpTEPve71BZRQJ//hW/vdGpgMs2f4e5Oe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1kK8YAAADdAAAADwAAAAAAAAAAAAAAAACYAgAAZHJz&#10;L2Rvd25yZXYueG1sUEsFBgAAAAAEAAQA9QAAAIsDAAAAAA==&#10;" path="m1090,l,e" filled="f" strokecolor="#191919" strokeweight="2pt">
                <v:path arrowok="t" o:connecttype="custom" o:connectlocs="1090,0;0,0" o:connectangles="0,0"/>
              </v:shape>
              <v:shape id="Freeform 1376" o:spid="_x0000_s1151" style="position:absolute;left:11149;top:6107;width:1887;height:0;visibility:visible;mso-wrap-style:square;v-text-anchor:top" coordsize="1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wWcMA&#10;AADdAAAADwAAAGRycy9kb3ducmV2LnhtbERPTUvDQBC9C/6HZQQv0m4qUkrsthShoIigrUWPQ3bM&#10;ps3Ohuy0Tf+9cxA8Pt73fDnE1pyoz01iB5NxAYa4Sr7h2sHndj2agcmC7LFNTA4ulGG5uL6aY+nT&#10;mT/otJHaaAjnEh0Eka60NleBIuZx6oiV+0l9RFHY19b3eNbw2Nr7opjaiA1rQ8COngJVh80xau/L&#10;1/v6YR8uwq/f/m56kO3u+Obc7c2wegQjNMi/+M/97B3MJoXO1Tf6BOz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LwWcMAAADdAAAADwAAAAAAAAAAAAAAAACYAgAAZHJzL2Rv&#10;d25yZXYueG1sUEsFBgAAAAAEAAQA9QAAAIgDAAAAAA==&#10;" path="m,l1090,e" filled="f" strokecolor="#191919" strokeweight="2pt">
                <v:path arrowok="t" o:connecttype="custom" o:connectlocs="0,0;1090,0" o:connectangles="0,0"/>
              </v:shape>
            </v:group>
            <v:group id="Group 1377" o:spid="_x0000_s1152" style="position:absolute;left:11149;top:7907;width:1857;height:0" coordorigin="11149,7907" coordsize="18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1a9FcYAAADd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zi6Au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Vr0VxgAAAN0A&#10;AAAPAAAAAAAAAAAAAAAAAKoCAABkcnMvZG93bnJldi54bWxQSwUGAAAAAAQABAD6AAAAnQMAAAAA&#10;">
              <v:shape id="Freeform 1378" o:spid="_x0000_s1153" style="position:absolute;left:11149;top:7907;width:1857;height:0;visibility:visible;mso-wrap-style:square;v-text-anchor:top" coordsize="18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llpMEA&#10;AADdAAAADwAAAGRycy9kb3ducmV2LnhtbERPTYvCMBC9C/6HMII3TbqglGoUUYSyC8K6C16HZmyL&#10;zaQ0aa3/3hwW9vh439v9aBsxUOdrxxqSpQJBXDhTc6nh9+e8SEH4gGywcUwaXuRhv5tOtpgZ9+Rv&#10;Gq6hFDGEfYYaqhDaTEpfVGTRL11LHLm76yyGCLtSmg6fMdw28kOptbRYc2yosKVjRcXj2lsNtwsX&#10;vbyfDl/9MV19qlwNuXpoPZ+Nhw2IQGP4F/+5c6MhTZK4P76JT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ZZaTBAAAA3QAAAA8AAAAAAAAAAAAAAAAAmAIAAGRycy9kb3du&#10;cmV2LnhtbFBLBQYAAAAABAAEAPUAAACGAwAAAAA=&#10;" path="m1090,l,e" filled="f" strokecolor="#191919" strokeweight="2pt">
                <v:path arrowok="t" o:connecttype="custom" o:connectlocs="1090,0;0,0" o:connectangles="0,0"/>
              </v:shape>
              <v:shape id="Freeform 1379" o:spid="_x0000_s1154" style="position:absolute;left:11149;top:7907;width:1857;height:0;visibility:visible;mso-wrap-style:square;v-text-anchor:top" coordsize="18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AP8QA&#10;AADdAAAADwAAAGRycy9kb3ducmV2LnhtbESP3WrCQBSE7wu+w3IE7+puCpUQXUWUQmih4A94e8ge&#10;k2D2bMhuYnz7bkHwcpiZb5jVZrSNGKjztWMNyVyBIC6cqbnUcD59vacgfEA22DgmDQ/ysFlP3laY&#10;GXfnAw3HUIoIYZ+hhiqENpPSFxVZ9HPXEkfv6jqLIcqulKbDe4TbRn4otZAWa44LFba0q6i4HXur&#10;4fLLRS+v++1Pv0s/v1WuhlzdtJ5Nx+0SRKAxvMLPdm40pEmSwP+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VwD/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1380" o:spid="_x0000_s1155" style="position:absolute;left:11149;top:9707;width:1827;height:0" coordorigin="11149,9707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K7m5xgAAAN0A&#10;AAAPAAAAAAAAAAAAAAAAAKoCAABkcnMvZG93bnJldi54bWxQSwUGAAAAAAQABAD6AAAAnQMAAAAA&#10;">
              <v:shape id="Freeform 1381" o:spid="_x0000_s1156" style="position:absolute;left:11149;top:97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Lyl8gA&#10;AADdAAAADwAAAGRycy9kb3ducmV2LnhtbESPT2sCMRTE74V+h/AKXqRm15YiW6OoKNSCoNZDe3ts&#10;3v7BzcuyiW789k1B6HGYmd8w03kwjbhS52rLCtJRAoI4t7rmUsHpa/M8AeE8ssbGMim4kYP57PFh&#10;ipm2PR/oevSliBB2GSqovG8zKV1ekUE3si1x9ArbGfRRdqXUHfYRbho5TpI3abDmuFBhS6uK8vPx&#10;YhR8huEy7Jfb8/e6+DkdXsdFvyOp1OApLN5BeAr+P3xvf2gFkzR9gb838Qn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YvKXyAAAAN0AAAAPAAAAAAAAAAAAAAAAAJgCAABk&#10;cnMvZG93bnJldi54bWxQSwUGAAAAAAQABAD1AAAAjQMAAAAA&#10;" path="m1090,l,e" filled="f" strokecolor="#191919" strokeweight="2pt">
                <v:path arrowok="t" o:connecttype="custom" o:connectlocs="1090,0;0,0" o:connectangles="0,0"/>
              </v:shape>
              <v:shape id="Freeform 1382" o:spid="_x0000_s1157" style="position:absolute;left:11149;top:97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q48gA&#10;AADdAAAADwAAAGRycy9kb3ducmV2LnhtbESPT2sCMRTE74V+h/AKXkrNrojI1ihVFLRQ6FoP7e2x&#10;efsHNy/LJrrx2zcFocdhZn7DLFbBtOJKvWssK0jHCQjiwuqGKwWnr93LHITzyBpby6TgRg5Wy8eH&#10;BWbaDpzT9egrESHsMlRQe99lUrqiJoNubDvi6JW2N+ij7Cupexwi3LRykiQzabDhuFBjR5uaivPx&#10;YhS8h+d1+Fwfzt/b8ueUTyfl8EFSqdFTeHsF4Sn4//C9vdcK5mk6hb838Qn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i2rjyAAAAN0AAAAPAAAAAAAAAAAAAAAAAJgCAABk&#10;cnMvZG93bnJldi54bWxQSwUGAAAAAAQABAD1AAAAjQMAAAAA&#10;" path="m,l1090,e" filled="f" strokecolor="#191919" strokeweight="2pt">
                <v:path arrowok="t" o:connecttype="custom" o:connectlocs="0,0;1090,0" o:connectangles="0,0"/>
              </v:shape>
            </v:group>
            <v:group id="Group 1383" o:spid="_x0000_s1158" style="position:absolute;left:11149;top:11507;width:1842;height:0" coordorigin="11149,11507" coordsize="184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wiHNxgAAAN0A&#10;AAAPAAAAAAAAAAAAAAAAAKoCAABkcnMvZG93bnJldi54bWxQSwUGAAAAAAQABAD6AAAAnQMAAAAA&#10;">
              <v:shape id="Freeform 1384" o:spid="_x0000_s1159" style="position:absolute;left:11149;top:11507;width:1842;height:0;visibility:visible;mso-wrap-style:square;v-text-anchor:top" coordsize="18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ypMMA&#10;AADdAAAADwAAAGRycy9kb3ducmV2LnhtbESPzarCMBSE9xd8h3AEd9e0FxStRhFB0IXgH4i7Q3Ns&#10;i81JaXJr9emNILgcZuYbZjpvTSkaql1hWUHcj0AQp1YXnCk4HVe/IxDOI2ssLZOCBzmYzzo/U0y0&#10;vfOemoPPRICwS1BB7n2VSOnSnAy6vq2Ig3e1tUEfZJ1JXeM9wE0p/6JoKA0WHBZyrGiZU3o7/BsF&#10;eFk2xUaPeXDeOnxe3CLe0E6pXrddTEB4av03/GmvtYJRHA/h/SY8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LypMMAAADdAAAADwAAAAAAAAAAAAAAAACYAgAAZHJzL2Rv&#10;d25yZXYueG1sUEsFBgAAAAAEAAQA9QAAAIgDAAAAAA==&#10;" path="m1090,l,e" filled="f" strokecolor="#191919" strokeweight="2pt">
                <v:path arrowok="t" o:connecttype="custom" o:connectlocs="1090,0;0,0" o:connectangles="0,0"/>
              </v:shape>
              <v:shape id="Freeform 1385" o:spid="_x0000_s1160" style="position:absolute;left:11149;top:11507;width:1842;height:0;visibility:visible;mso-wrap-style:square;v-text-anchor:top" coordsize="18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XP8QA&#10;AADdAAAADwAAAGRycy9kb3ducmV2LnhtbESPT4vCMBTE74LfITxhb5pW2FWrUUQQ9LDgPxBvj+bZ&#10;FpuX0sTa3U9vBMHjMDO/YWaL1pSiodoVlhXEgwgEcWp1wZmC03HdH4NwHlljaZkU/JGDxbzbmWGi&#10;7YP31Bx8JgKEXYIKcu+rREqX5mTQDWxFHLyrrQ36IOtM6hofAW5KOYyiH2mw4LCQY0WrnNLb4W4U&#10;4GXVFFs94e/zr8P/i1vGW9op9dVrl1MQnlr/Cb/bG61gHMcjeL0JT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eVz/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1386" o:spid="_x0000_s1161" style="position:absolute;left:11149;top:13307;width:1796;height:0" coordorigin="11149,13307" coordsize="179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3DjlPCAAAA3QAAAA8A&#10;AAAAAAAAAAAAAAAAqgIAAGRycy9kb3ducmV2LnhtbFBLBQYAAAAABAAEAPoAAACZAwAAAAA=&#10;">
              <v:shape id="Freeform 1387" o:spid="_x0000_s1162" style="position:absolute;left:11149;top:13307;width:1796;height:0;visibility:visible;mso-wrap-style:square;v-text-anchor:top" coordsize="17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jLcYA&#10;AADdAAAADwAAAGRycy9kb3ducmV2LnhtbESPT2vCQBTE70K/w/IKvekmPVSNrlKFQKGC+Cfg8ZF9&#10;ZmOzb0N2q/Hbu4WCx2FmfsPMl71txJU6XztWkI4SEMSl0zVXCo6HfDgB4QOyxsYxKbiTh+XiZTDH&#10;TLsb7+i6D5WIEPYZKjAhtJmUvjRk0Y9cSxy9s+sshii7SuoObxFuG/meJB/SYs1xwWBLa0Plz/7X&#10;Kiha1ut8tcrN92VbbDfj/LQLqVJvr/3nDESgPjzD/+0vrWCSplP4exOf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KjLcYAAADdAAAADwAAAAAAAAAAAAAAAACYAgAAZHJz&#10;L2Rvd25yZXYueG1sUEsFBgAAAAAEAAQA9QAAAIsDAAAAAA==&#10;" path="m1090,l,e" filled="f" strokecolor="#191919" strokeweight="2pt">
                <v:path arrowok="t" o:connecttype="custom" o:connectlocs="1090,0;0,0" o:connectangles="0,0"/>
              </v:shape>
              <v:shape id="Freeform 1388" o:spid="_x0000_s1163" style="position:absolute;left:11149;top:13307;width:1796;height:0;visibility:visible;mso-wrap-style:square;v-text-anchor:top" coordsize="17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ADcIA&#10;AADdAAAADwAAAGRycy9kb3ducmV2LnhtbERPTYvCMBC9C/6HMAveNK0Hla5RVqEgKIi6hT0OzWzT&#10;3WZSmqj135uD4PHxvpfr3jbiRp2vHStIJwkI4tLpmisF35d8vADhA7LGxjEpeJCH9Wo4WGKm3Z1P&#10;dDuHSsQQ9hkqMCG0mZS+NGTRT1xLHLlf11kMEXaV1B3eY7ht5DRJZtJizbHBYEtbQ+X/+WoVFC3r&#10;bb7Z5Gb/dyyOh3n+cwqpUqOP/usTRKA+vMUv904rWKTTuD++iU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MANwgAAAN0AAAAPAAAAAAAAAAAAAAAAAJgCAABkcnMvZG93&#10;bnJldi54bWxQSwUGAAAAAAQABAD1AAAAhwMAAAAA&#10;" path="m,l1090,e" filled="f" strokecolor="#191919" strokeweight="2pt">
                <v:path arrowok="t" o:connecttype="custom" o:connectlocs="0,0;1090,0" o:connectangles="0,0"/>
              </v:shape>
            </v:group>
            <v:shape id="Freeform 1389" o:spid="_x0000_s1164" style="position:absolute;left:11819;top:15107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EGKMYA&#10;AADdAAAADwAAAGRycy9kb3ducmV2LnhtbESP3WoCMRSE7wt9h3AKvavZVam6GqUUChVE8QevD5vj&#10;7mJysiSprj69KRR6OczMN8xs0VkjLuRD41hB3stAEJdON1wpOOy/3sYgQkTWaByTghsFWMyfn2ZY&#10;aHflLV12sRIJwqFABXWMbSFlKGuyGHquJU7eyXmLMUlfSe3xmuDWyH6WvUuLDaeFGlv6rKk8736s&#10;gvXRxJHPs0F3Gqwmw/V9WW1Mq9TrS/cxBRGpi//hv/a3VjDO+zn8vk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EGKM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1390" o:spid="_x0000_s1165" style="position:absolute;left:11164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Pj8UA&#10;AADdAAAADwAAAGRycy9kb3ducmV2LnhtbESPQWsCMRSE7wX/Q3iFXopm3YLK1igibfGqLYK35+Y1&#10;Wbp5CUmq679vCoUeh5n5hlmuB9eLC8XUeVYwnVQgiFuvOzYKPt5fxwsQKSNr7D2TghslWK9Gd0ts&#10;tL/yni6HbESBcGpQgc05NFKm1pLDNPGBuHifPjrMRUYjdcRrgbte1lU1kw47LgsWA20ttV+Hb6dg&#10;P5+fKewejZk9xe7ttgn25XhS6uF+2DyDyDTk//Bfe6cVLKZ1Db9vy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x0+P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1391" o:spid="_x0000_s1166" style="position:absolute;left:11179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s58UA&#10;AADdAAAADwAAAGRycy9kb3ducmV2LnhtbESPT4vCMBTE7wt+h/AEb2taxaVUo4iwouLFPxdvr82z&#10;LTYvpcnW7rffCMIeh5n5DbNY9aYWHbWusqwgHkcgiHOrKy4UXC/fnwkI55E11pZJwS85WC0HHwtM&#10;tX3yibqzL0SAsEtRQel9k0rp8pIMurFtiIN3t61BH2RbSN3iM8BNLSdR9CUNVhwWSmxoU1L+OP8Y&#10;Bdn+ePLbw3XbJVnR1Da7xUc7U2o07NdzEJ56/x9+t3daQRJPpvB6E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GznxQAAAN0AAAAPAAAAAAAAAAAAAAAAAJgCAABkcnMv&#10;ZG93bnJldi54bWxQSwUGAAAAAAQABAD1AAAAigMAAAAA&#10;" stroked="f">
              <v:path arrowok="t"/>
            </v:rect>
            <v:rect id="Rectangle 1392" o:spid="_x0000_s1167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uemMcA&#10;AADdAAAADwAAAGRycy9kb3ducmV2LnhtbESP0WoCMRRE34X+Q7gFX0rNKtrarVFKwWJ9kW77Abeb&#10;281qcrMkUbd/3wgFH4eZOcMsVr2z4kQhtp4VjEcFCOLa65YbBV+f6/s5iJiQNVrPpOCXIqyWN4MF&#10;ltqf+YNOVWpEhnAsUYFJqSuljLUhh3HkO+Ls/fjgMGUZGqkDnjPcWTkpigfpsOW8YLCjV0P1oTo6&#10;BbS7e5+9bfaH7V5ba56m39XxMSg1vO1fnkEk6tM1/N/eaAXz8WQKlzf5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7np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D36003">
        <w:rPr>
          <w:rFonts w:ascii="Century Gothic" w:hAnsi="Century Gothic" w:cs="Century Gothic"/>
          <w:b/>
          <w:bCs/>
          <w:color w:val="191919"/>
          <w:sz w:val="16"/>
          <w:szCs w:val="16"/>
        </w:rPr>
        <w:t>Enrollment Management 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Century Gothic" w:hAnsi="Century Gothic" w:cs="Century Gothic"/>
          <w:color w:val="00000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Assistan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incom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plete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components.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possible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 appropriat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Professor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problem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ble.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681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ISABLED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/H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ANDICAPPE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VICES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Rehabilitatio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197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504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II).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question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504/AD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Stu- 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(DSSP).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94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ELIGIOUS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IFE</w:t>
      </w:r>
    </w:p>
    <w:p w:rsidR="00D36003" w:rsidRDefault="003B471D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 w:rsidRPr="003B471D">
        <w:rPr>
          <w:noProof/>
        </w:rPr>
        <w:pict>
          <v:shape id="Text Box 1393" o:spid="_x0000_s1175" type="#_x0000_t202" style="position:absolute;left:0;text-align:left;margin-left:578.3pt;margin-top:-80.75pt;width:12pt;height:85.8pt;z-index:-2516162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recognize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nee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spiritua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guidanc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live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endeavor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giv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gui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non- denominationa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religiou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activities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highlight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annua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observanc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Religiou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eek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time minister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spiritua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consultant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 w:rsidR="00D36003">
        <w:rPr>
          <w:rFonts w:ascii="Times New Roman" w:hAnsi="Times New Roman"/>
          <w:color w:val="191919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variou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churche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invite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participate.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795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DENTIFIC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Photographin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cedure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Card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transferable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$25.0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replace.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631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NIVERSITY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OLICE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ARKING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EGUL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visitors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 certifie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arres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power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safet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conduc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fa- cilitie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ins w:id="0" w:author="jfields" w:date="2011-05-23T13:14:00Z">
        <w:r w:rsidR="00C003B5"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1" w:author="jfields" w:date="2011-05-23T13:15:00Z">
        <w:r w:rsidR="00C003B5" w:rsidRPr="00C003B5">
          <w:rPr>
            <w:rFonts w:ascii="Times New Roman" w:hAnsi="Times New Roman"/>
            <w:color w:val="191919"/>
            <w:sz w:val="18"/>
            <w:szCs w:val="18"/>
          </w:rPr>
          <w:t xml:space="preserve">The </w:t>
        </w:r>
        <w:r w:rsidR="00C003B5">
          <w:rPr>
            <w:rFonts w:ascii="Times New Roman" w:hAnsi="Times New Roman"/>
            <w:color w:val="191919"/>
            <w:sz w:val="18"/>
            <w:szCs w:val="18"/>
          </w:rPr>
          <w:t>police department’s website provides important information you should know if planning to attend or visit ASU campus.</w:t>
        </w:r>
      </w:ins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con- 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(229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430-47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acros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ACAD/Administratio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Building.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82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CTIVITIES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FFICE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retention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respected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improv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aspect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planning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oppo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tunities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accomplishe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governance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cultural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intellectual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outside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classroom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therefore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planne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ughou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informa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weekends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through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togethe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extracurricula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Albany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fulfil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overseein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Programming, 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Projects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Intramural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Clubs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Sanfor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Gymnasium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J.C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Grounds.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flyers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posters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handouts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distributio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delivere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population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on-cam- 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club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Gree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Althoug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tradi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population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limited.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groups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&amp;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Roya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Gentlemen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Candlelight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Blac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Heritag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Ball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Relay-4-Life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Homecoming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Pageant, M.L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Commemorativ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Blac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Celebration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sponsor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co-sponsors.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854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RGANIZ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40" w:lineRule="auto"/>
        <w:ind w:left="120" w:right="106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res-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acquisitio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invaluabl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self-government.</w:t>
      </w: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before="52" w:after="0" w:line="240" w:lineRule="auto"/>
        <w:ind w:left="4137"/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sz w:val="20"/>
          <w:szCs w:val="20"/>
        </w:rPr>
        <w:tab/>
      </w: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before="52" w:after="0" w:line="240" w:lineRule="auto"/>
        <w:ind w:left="4137"/>
        <w:rPr>
          <w:rFonts w:ascii="Century Gothic" w:hAnsi="Century Gothic" w:cs="Century Gothic"/>
          <w:color w:val="000000"/>
          <w:sz w:val="36"/>
          <w:szCs w:val="36"/>
        </w:rPr>
        <w:sectPr w:rsidR="00D36003">
          <w:pgSz w:w="12240" w:h="15840"/>
          <w:pgMar w:top="32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before="66" w:after="0" w:line="192" w:lineRule="exact"/>
        <w:ind w:right="-771"/>
        <w:rPr>
          <w:rFonts w:ascii="Century Gothic" w:hAnsi="Century Gothic" w:cs="Century Gothic"/>
          <w:color w:val="000000"/>
          <w:sz w:val="16"/>
          <w:szCs w:val="16"/>
        </w:rPr>
      </w:pPr>
      <w:r w:rsidRPr="003B471D">
        <w:rPr>
          <w:noProof/>
        </w:rPr>
        <w:lastRenderedPageBreak/>
        <w:pict>
          <v:shape id="Text Box 1394" o:spid="_x0000_s1207" type="#_x0000_t202" style="position:absolute;margin-left:20.05pt;margin-top:506.45pt;width:24pt;height:48.8pt;z-index:-251611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v6tw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395" o:spid="_x0000_s1206" type="#_x0000_t202" style="position:absolute;margin-left:20.05pt;margin-top:590.55pt;width:24pt;height:60.6pt;z-index:-251612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sBtw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396" o:spid="_x0000_s1205" type="#_x0000_t202" style="position:absolute;margin-left:19.05pt;margin-top:413.25pt;width:36pt;height:55.2pt;z-index:-251613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shape id="Text Box 1397" o:spid="_x0000_s1204" type="#_x0000_t202" style="position:absolute;margin-left:19.05pt;margin-top:676.65pt;width:24pt;height:58.4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B471D">
        <w:rPr>
          <w:noProof/>
        </w:rPr>
        <w:pict>
          <v:group id="Group 1398" o:spid="_x0000_s1176" style="position:absolute;margin-left:0;margin-top:0;width:156.15pt;height:11in;z-index:-251615232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" o:allowincell="f">
            <v:rect id="Rectangle 1399" o:spid="_x0000_s1177" style="position:absolute;top:2489;width:1083;height:133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tP8UA&#10;AADdAAAADwAAAGRycy9kb3ducmV2LnhtbESPQWvCQBSE74L/YXlCb7qxYEyjq4jQIl7aakuvr9ln&#10;Esy+Dburif++WxA8DjPzDbNc96YRV3K+tqxgOklAEBdW11wq+Dq+jjMQPiBrbCyTght5WK+GgyXm&#10;2nb8SddDKEWEsM9RQRVCm0vpi4oM+oltiaN3ss5giNKVUjvsItw08jlJUmmw5rhQYUvbiorz4WIU&#10;dK6n2Vup37N0/318+fmdY/vhlHoa9ZsFiEB9eITv7Z1WkCXpDP7fx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G0/xQAAAN0AAAAPAAAAAAAAAAAAAAAAAJgCAABkcnMv&#10;ZG93bnJldi54bWxQSwUGAAAAAAQABAD1AAAAigMAAAAA&#10;" fillcolor="#dcdcdc" stroked="f">
              <v:path arrowok="t"/>
            </v:rect>
            <v:rect id="Rectangle 1400" o:spid="_x0000_s1178" style="position:absolute;width:1083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14EcUA&#10;AADdAAAADwAAAGRycy9kb3ducmV2LnhtbESPQYvCMBSE7wv+h/AEL4um9lCkGkXEhQXxUHUXvT2a&#10;Z1tsXkoTtf57Iwgeh5n5hpktOlOLG7WusqxgPIpAEOdWV1woOOx/hhMQziNrrC2Tggc5WMx7XzNM&#10;tb1zRredL0SAsEtRQel9k0rp8pIMupFtiIN3tq1BH2RbSN3iPcBNLeMoSqTBisNCiQ2tSsovu6tR&#10;sI6Py/Omzppsa45/Y4rNd376V2rQ75ZTEJ46/wm/279awSRKEni9CU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zXgRxQAAAN0AAAAPAAAAAAAAAAAAAAAAAJgCAABkcnMv&#10;ZG93bnJldi54bWxQSwUGAAAAAAQABAD1AAAAigMAAAAA&#10;" fillcolor="#474747" stroked="f">
              <v:path arrowok="t"/>
            </v:rect>
            <v:rect id="Rectangle 1401" o:spid="_x0000_s1179" style="position:absolute;left:763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cucYA&#10;AADdAAAADwAAAGRycy9kb3ducmV2LnhtbESPzWrDMBCE74W8g9hAbo2cQlzjRAkhUNMWX/JzyW1t&#10;bWwTa2Us1XbfvioUehxm5htmu59MKwbqXWNZwWoZgSAurW64UnC9vD0nIJxH1thaJgXf5GC/mz1t&#10;MdV25BMNZ1+JAGGXooLa+y6V0pU1GXRL2xEH7257gz7IvpK6xzHATStfoiiWBhsOCzV2dKypfJy/&#10;jILiIz/57POaDUlRda0tbqvcrpVazKfDBoSnyf+H/9rvWkESxa/w+yY8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zcucYAAADdAAAADwAAAAAAAAAAAAAAAACYAgAAZHJz&#10;L2Rvd25yZXYueG1sUEsFBgAAAAAEAAQA9QAAAIsDAAAAAA==&#10;" stroked="f">
              <v:path arrowok="t"/>
            </v:rect>
            <v:rect id="Rectangle 1402" o:spid="_x0000_s1180" style="position:absolute;left:743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HZFMUA&#10;AADdAAAADwAAAGRycy9kb3ducmV2LnhtbERPz0/CMBS+m/A/NM/Ei5EWEycOCkETgieJ08R4e6zP&#10;bbC+Lm0Z47+nBxKPX77f8+VgW9GTD41jDZOxAkFcOtNwpeH7a/0wBREissHWMWk4U4DlYnQzx9y4&#10;E39SX8RKpBAOOWqoY+xyKUNZk8Uwdh1x4v6ctxgT9JU0Hk8p3LbyUalMWmw4NdTY0VtN5aE4Wg37&#10;n41/ffl92m7LXduvKftQk+d7re9uh9UMRKQh/ouv7nejYaqyNDe9SU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dkUxQAAAN0AAAAPAAAAAAAAAAAAAAAAAJgCAABkcnMv&#10;ZG93bnJldi54bWxQSwUGAAAAAAQABAD1AAAAigMAAAAA&#10;" filled="f" strokecolor="#a3a3a3" strokeweight="2pt">
              <v:path arrowok="t"/>
            </v:rect>
            <v:rect id="Rectangle 1403" o:spid="_x0000_s1181" style="position:absolute;top:24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hWbcgA&#10;AADdAAAADwAAAGRycy9kb3ducmV2LnhtbESPT2vCQBTE7wW/w/IKXkrdRMQ/0VVErHiQUq0evD2y&#10;r0kw+zZmtyZ+e1co9DjMzG+Y2aI1pbhR7QrLCuJeBII4tbrgTMHx++N9DMJ5ZI2lZVJwJweLeedl&#10;hom2De/pdvCZCBB2CSrIva8SKV2ak0HXsxVx8H5sbdAHWWdS19gEuCllP4qG0mDBYSHHilY5pZfD&#10;r1Gw+bzv+m+X+BSv26Y4Ds7X7GuESnVf2+UUhKfW/4f/2lutYBwNJ/B8E56AnD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FZtyAAAAN0AAAAPAAAAAAAAAAAAAAAAAJgCAABk&#10;cnMvZG93bnJldi54bWxQSwUGAAAAAAQABAD1AAAAjQMAAAAA&#10;" fillcolor="#191919" stroked="f">
              <v:path arrowok="t"/>
            </v:rect>
            <v:group id="Group 1404" o:spid="_x0000_s1182" style="position:absolute;left:-753;top:4305;width:1841;height:0" coordorigin="-753,4305" coordsize="18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ItoaMMAAADd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I5mF/eBOe&#10;gFw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i2howwAAAN0AAAAP&#10;AAAAAAAAAAAAAAAAAKoCAABkcnMvZG93bnJldi54bWxQSwUGAAAAAAQABAD6AAAAmgMAAAAA&#10;">
              <v:shape id="Freeform 1405" o:spid="_x0000_s1183" style="position:absolute;left:-753;top:4305;width:1841;height:0;visibility:visible;mso-wrap-style:square;v-text-anchor:top" coordsize="18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mTsQA&#10;AADdAAAADwAAAGRycy9kb3ducmV2LnhtbESPQWvCQBSE7wX/w/KE3pqNLTQaXUWk0vZYNXp9ZJ/Z&#10;YPZtyG6T9N93CwWPw8x8w6w2o21ET52vHSuYJSkI4tLpmisFp+P+aQ7CB2SNjWNS8EMeNuvJwwpz&#10;7Qb+ov4QKhEh7HNUYEJocyl9aciiT1xLHL2r6yyGKLtK6g6HCLeNfE7TV2mx5rhgsKWdofJ2+LYK&#10;3PtLj7vFMTNvpjhfAhb8We+VepyO2yWIQGO4h//bH1rBPM1m8PcmP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HJk7EAAAA3QAAAA8AAAAAAAAAAAAAAAAAmAIAAGRycy9k&#10;b3ducmV2LnhtbFBLBQYAAAAABAAEAPUAAACJAwAAAAA=&#10;" path="m1842,l753,e" filled="f" strokecolor="#191919" strokeweight="2pt">
                <v:path arrowok="t" o:connecttype="custom" o:connectlocs="1842,0;753,0" o:connectangles="0,0"/>
              </v:shape>
              <v:shape id="Freeform 1406" o:spid="_x0000_s1184" style="position:absolute;left:-753;top:4305;width:1841;height:0;visibility:visible;mso-wrap-style:square;v-text-anchor:top" coordsize="18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W4OcIA&#10;AADdAAAADwAAAGRycy9kb3ducmV2LnhtbESPQYvCMBSE74L/ITxhb5rqgrrVKIusrB7VVa+P5tkU&#10;m5fSZGv990YQPA4z8w0zX7a2FA3VvnCsYDhIQBBnThecK/g7rPtTED4gaywdk4I7eVguup05ptrd&#10;eEfNPuQiQtinqMCEUKVS+syQRT9wFXH0Lq62GKKsc6lrvEW4LeUoScbSYsFxwWBFK0PZdf9vFbjf&#10;zwZXX4eJ+THH0zngkbfFWqmPXvs9AxGoDe/wq73RCqbJZATPN/EJ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Vbg5wgAAAN0AAAAPAAAAAAAAAAAAAAAAAJgCAABkcnMvZG93&#10;bnJldi54bWxQSwUGAAAAAAQABAD1AAAAhwMAAAAA&#10;" path="m753,l1842,e" filled="f" strokecolor="#191919" strokeweight="2pt">
                <v:path arrowok="t" o:connecttype="custom" o:connectlocs="753,0;1842,0" o:connectangles="0,0"/>
              </v:shape>
            </v:group>
            <v:group id="Group 1407" o:spid="_x0000_s1185" style="position:absolute;left:-790;top:6105;width:1878;height:0" coordorigin="-790,6105" coordsize="18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n2H8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68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Fn2H8cAAADd&#10;AAAADwAAAAAAAAAAAAAAAACqAgAAZHJzL2Rvd25yZXYueG1sUEsFBgAAAAAEAAQA+gAAAJ4DAAAA&#10;AA==&#10;">
              <v:shape id="Freeform 1408" o:spid="_x0000_s1186" style="position:absolute;left:-790;top:6105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LCycYA&#10;AADdAAAADwAAAGRycy9kb3ducmV2LnhtbESPQWvCQBSE7wX/w/KE3uompVqJrlJSCq2eqgX19sg+&#10;k2D2bbq7NfHfu4LQ4zAz3zDzZW8acSbna8sK0lECgriwuuZSwc/242kKwgdkjY1lUnAhD8vF4GGO&#10;mbYdf9N5E0oRIewzVFCF0GZS+qIig35kW+LoHa0zGKJ0pdQOuwg3jXxOkok0WHNcqLClvKLitPkz&#10;CordnlYy37v1sRun75a+tt3vQanHYf82AxGoD//he/tTK5gmry9wexOf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LCycYAAADdAAAADwAAAAAAAAAAAAAAAACYAgAAZHJz&#10;L2Rvd25yZXYueG1sUEsFBgAAAAAEAAQA9QAAAIsDAAAAAA==&#10;" path="m1879,l790,e" filled="f" strokecolor="#191919" strokeweight="2pt">
                <v:path arrowok="t" o:connecttype="custom" o:connectlocs="1879,0;790,0" o:connectangles="0,0"/>
              </v:shape>
              <v:shape id="Freeform 1409" o:spid="_x0000_s1187" style="position:absolute;left:-790;top:6105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5nUsUA&#10;AADdAAAADwAAAGRycy9kb3ducmV2LnhtbESPQWvCQBSE70L/w/IKvenGgq1EVxGLUOupRlBvj+wz&#10;CWbfxt3VxH/vCoUeh5n5hpnOO1OLGzlfWVYwHCQgiHOrKy4U7LJVfwzCB2SNtWVScCcP89lLb4qp&#10;ti3/0m0bChEh7FNUUIbQpFL6vCSDfmAb4uidrDMYonSF1A7bCDe1fE+SD2mw4rhQYkPLkvLz9moU&#10;5PsD/cjlwW1O7Wj4ZWmdtZejUm+v3WICIlAX/sN/7W+tYJx8juD5Jj4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TmdSxQAAAN0AAAAPAAAAAAAAAAAAAAAAAJgCAABkcnMv&#10;ZG93bnJldi54bWxQSwUGAAAAAAQABAD1AAAAigMAAAAA&#10;" path="m790,l1879,e" filled="f" strokecolor="#191919" strokeweight="2pt">
                <v:path arrowok="t" o:connecttype="custom" o:connectlocs="790,0;1879,0" o:connectangles="0,0"/>
              </v:shape>
            </v:group>
            <v:group id="Group 1410" o:spid="_x0000_s1188" style="position:absolute;left:-781;top:7905;width:1869;height:0" coordorigin="-781,7905" coordsize="18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C5Vh8YAAADdAAAADwAAAGRycy9kb3ducmV2LnhtbESPT4vCMBTE78J+h/AW&#10;vGnaFf9QjSKyKx5EUBcWb4/m2Rabl9Jk2/rtjSB4HGbmN8xi1ZlSNFS7wrKCeBiBIE6tLjhT8Hv+&#10;GcxAOI+ssbRMCu7kYLX86C0w0bblIzUnn4kAYZeggtz7KpHSpTkZdENbEQfvamuDPsg6k7rGNsBN&#10;Kb+iaCINFhwWcqxok1N6O/0bBdsW2/Uo/m72t+vmfjmPD3/7mJTqf3brOQhPnX+HX+2dVjCLp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LlWHxgAAAN0A&#10;AAAPAAAAAAAAAAAAAAAAAKoCAABkcnMvZG93bnJldi54bWxQSwUGAAAAAAQABAD6AAAAnQMAAAAA&#10;">
              <v:shape id="Freeform 1411" o:spid="_x0000_s1189" style="position:absolute;left:-781;top:79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spscA&#10;AADdAAAADwAAAGRycy9kb3ducmV2LnhtbESPzWrDMBCE74G+g9hCL6WR3UMdnMgmBAqFQrDzAz0u&#10;1sY2tlaOpSZOn74qFHIcZuYbZpVPphcXGl1rWUE8j0AQV1a3XCs47N9fFiCcR9bYWyYFN3KQZw+z&#10;FabaXrmky87XIkDYpaig8X5IpXRVQwbd3A7EwTvZ0aAPcqylHvEa4KaXr1H0Jg22HBYaHGjTUNXt&#10;vo2C86fpkmIb/1Tx13Nhj7Usu+6k1NPjtF6C8DT5e/i//aEVLKIkgb834QnI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gLKbHAAAA3QAAAA8AAAAAAAAAAAAAAAAAmAIAAGRy&#10;cy9kb3ducmV2LnhtbFBLBQYAAAAABAAEAPUAAACMAwAAAAA=&#10;" path="m1870,l781,e" filled="f" strokecolor="#191919" strokeweight="2pt">
                <v:path arrowok="t" o:connecttype="custom" o:connectlocs="1870,0;781,0" o:connectangles="0,0"/>
              </v:shape>
              <v:shape id="Freeform 1412" o:spid="_x0000_s1190" style="position:absolute;left:-781;top:79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+41MQA&#10;AADdAAAADwAAAGRycy9kb3ducmV2LnhtbERPyWrDMBC9F/oPYgq9lER2Dk1wLJtSCAQCJVuhx0Ea&#10;L9gaOZaSuP366lDo8fH2vJxsL240+taxgnSegCDWzrRcKzifNrMVCB+QDfaOScE3eSiLx4ccM+Pu&#10;fKDbMdQihrDPUEETwpBJ6XVDFv3cDcSRq9xoMUQ41tKMeI/htpeLJHmVFluODQ0O9N6Q7o5Xq+Cy&#10;s91y/5H+6PTrZe8+a3noukqp56fpbQ0i0BT+xX/urVGwSpZxbnwTn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/uNTEAAAA3QAAAA8AAAAAAAAAAAAAAAAAmAIAAGRycy9k&#10;b3ducmV2LnhtbFBLBQYAAAAABAAEAPUAAACJAwAAAAA=&#10;" path="m781,l1870,e" filled="f" strokecolor="#191919" strokeweight="2pt">
                <v:path arrowok="t" o:connecttype="custom" o:connectlocs="781,0;1870,0" o:connectangles="0,0"/>
              </v:shape>
            </v:group>
            <v:group id="Group 1413" o:spid="_x0000_s1191" style="position:absolute;left:-790;top:9705;width:1878;height:0" coordorigin="-790,9705" coordsize="18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HB9ccAAADd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JF9PY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bHB9ccAAADd&#10;AAAADwAAAAAAAAAAAAAAAACqAgAAZHJzL2Rvd25yZXYueG1sUEsFBgAAAAAEAAQA+gAAAJ4DAAAA&#10;AA==&#10;">
              <v:shape id="Freeform 1414" o:spid="_x0000_s1192" style="position:absolute;left:-790;top:9705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y07cMA&#10;AADdAAAADwAAAGRycy9kb3ducmV2LnhtbERPz2vCMBS+C/sfwhvsZlOFSemMMhwDp6dZYXp7JM+2&#10;2Lx0SWbrf78cBjt+fL+X69F24kY+tI4VzLIcBLF2puVawbF6nxYgQkQ22DkmBXcKsF49TJZYGjfw&#10;J90OsRYphEOJCpoY+1LKoBuyGDLXEyfu4rzFmKCvpfE4pHDbyXmeL6TFllNDgz1tGtLXw49VoL9O&#10;tJObk99fhufZm6OPavg+K/X0OL6+gIg0xn/xn3trFBR5kfanN+kJ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y07cMAAADdAAAADwAAAAAAAAAAAAAAAACYAgAAZHJzL2Rv&#10;d25yZXYueG1sUEsFBgAAAAAEAAQA9QAAAIgDAAAAAA==&#10;" path="m1879,l790,e" filled="f" strokecolor="#191919" strokeweight="2pt">
                <v:path arrowok="t" o:connecttype="custom" o:connectlocs="1879,0;790,0" o:connectangles="0,0"/>
              </v:shape>
              <v:shape id="Freeform 1415" o:spid="_x0000_s1193" style="position:absolute;left:-790;top:9705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ARdsUA&#10;AADdAAAADwAAAGRycy9kb3ducmV2LnhtbESPQWvCQBSE7wX/w/IKvdVNhEqIrlIUQeupKmhvj+wz&#10;Cc2+jburSf99VxA8DjPzDTOd96YRN3K+tqwgHSYgiAuray4VHPar9wyED8gaG8uk4I88zGeDlynm&#10;2nb8TbddKEWEsM9RQRVCm0vpi4oM+qFtiaN3ts5giNKVUjvsItw0cpQkY2mw5rhQYUuLiorf3dUo&#10;KI4n+pKLk9ueu490aWmz7y4/Sr299p8TEIH68Aw/2mutIEuyFO5v4hO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oBF2xQAAAN0AAAAPAAAAAAAAAAAAAAAAAJgCAABkcnMv&#10;ZG93bnJldi54bWxQSwUGAAAAAAQABAD1AAAAigMAAAAA&#10;" path="m790,l1879,e" filled="f" strokecolor="#191919" strokeweight="2pt">
                <v:path arrowok="t" o:connecttype="custom" o:connectlocs="790,0;1879,0" o:connectangles="0,0"/>
              </v:shape>
            </v:group>
            <v:group id="Group 1416" o:spid="_x0000_s1194" style="position:absolute;left:-781;top:11505;width:1869;height:0" coordorigin="-781,11505" coordsize="18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Ajo8UAAADdAAAADwAAAGRycy9kb3ducmV2LnhtbESPQYvCMBSE7wv+h/AE&#10;b2taZZdSjSKi4kEWVgXx9miebbF5KU1s67/fLAgeh5n5hpkve1OJlhpXWlYQjyMQxJnVJecKzqft&#10;ZwLCeWSNlWVS8CQHy8XgY46pth3/Unv0uQgQdikqKLyvUyldVpBBN7Y1cfButjHog2xyqRvsAtxU&#10;chJF39JgyWGhwJrWBWX348Mo2HXYrab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LAI6PFAAAA3QAA&#10;AA8AAAAAAAAAAAAAAAAAqgIAAGRycy9kb3ducmV2LnhtbFBLBQYAAAAABAAEAPoAAACcAwAAAAA=&#10;">
              <v:shape id="Freeform 1417" o:spid="_x0000_s1195" style="position:absolute;left:-781;top:115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5agscA&#10;AADdAAAADwAAAGRycy9kb3ducmV2LnhtbESPQWvCQBSE70L/w/KEXsRs0oIN0VVKoVAoiFoFj4/s&#10;MwnJvk2z2yT213cLgsdhZr5hVpvRNKKnzlWWFSRRDII4t7riQsHx632egnAeWWNjmRRcycFm/TBZ&#10;YabtwHvqD74QAcIuQwWl920mpctLMugi2xIH72I7gz7IrpC6wyHATSOf4nghDVYcFkps6a2kvD78&#10;GAXfn6Z+2W2T3zw5z3b2VMh9XV+UepyOr0sQnkZ/D9/aH1pBGqfP8P8mPA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OWoLHAAAA3QAAAA8AAAAAAAAAAAAAAAAAmAIAAGRy&#10;cy9kb3ducmV2LnhtbFBLBQYAAAAABAAEAPUAAACMAwAAAAA=&#10;" path="m1870,l781,e" filled="f" strokecolor="#191919" strokeweight="2pt">
                <v:path arrowok="t" o:connecttype="custom" o:connectlocs="1870,0;781,0" o:connectangles="0,0"/>
              </v:shape>
              <v:shape id="Freeform 1418" o:spid="_x0000_s1196" style="position:absolute;left:-781;top:115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C9scA&#10;AADdAAAADwAAAGRycy9kb3ducmV2LnhtbESPQWvCQBSE70L/w/KEXsRsUooN0VVKoVAoiFoFj4/s&#10;MwnJvk2z2yT213cLgsdhZr5hVpvRNKKnzlWWFSRRDII4t7riQsHx632egnAeWWNjmRRcycFm/TBZ&#10;YabtwHvqD74QAcIuQwWl920mpctLMugi2xIH72I7gz7IrpC6wyHATSOf4nghDVYcFkps6a2kvD78&#10;GAXfn6Z+2W2T3zw5z3b2VMh9XV+UepyOr0sQnkZ/D9/aH1pBGqfP8P8mPA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nwvbHAAAA3QAAAA8AAAAAAAAAAAAAAAAAmAIAAGRy&#10;cy9kb3ducmV2LnhtbFBLBQYAAAAABAAEAPUAAACMAwAAAAA=&#10;" path="m781,l1870,e" filled="f" strokecolor="#191919" strokeweight="2pt">
                <v:path arrowok="t" o:connecttype="custom" o:connectlocs="781,0;1870,0" o:connectangles="0,0"/>
              </v:shape>
            </v:group>
            <v:group id="Group 1419" o:spid="_x0000_s1197" style="position:absolute;left:-781;top:13305;width:1869;height:0" coordorigin="-781,13305" coordsize="18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m718UAAADd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iRKJvB8&#10;E56An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0pu9fFAAAA3QAA&#10;AA8AAAAAAAAAAAAAAAAAqgIAAGRycy9kb3ducmV2LnhtbFBLBQYAAAAABAAEAPoAAACcAwAAAAA=&#10;">
              <v:shape id="Freeform 1420" o:spid="_x0000_s1198" style="position:absolute;left:-781;top:133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5GsYA&#10;AADdAAAADwAAAGRycy9kb3ducmV2LnhtbESPT4vCMBTE7wv7HcJb8CKa1oOWahRZEARh8S94fDTP&#10;trR56TZRu356Iwh7HGbmN8xs0Zla3Kh1pWUF8TACQZxZXXKu4HhYDRIQziNrrC2Tgj9ysJh/fsww&#10;1fbOO7rtfS4ChF2KCgrvm1RKlxVk0A1tQxy8i20N+iDbXOoW7wFuajmKorE0WHJYKLCh74Kyan81&#10;Cn43pppsf+JHFp/7W3vK5a6qLkr1vrrlFISnzv+H3+21VpBEyRheb8IT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n5GsYAAADdAAAADwAAAAAAAAAAAAAAAACYAgAAZHJz&#10;L2Rvd25yZXYueG1sUEsFBgAAAAAEAAQA9QAAAIsDAAAAAA==&#10;" path="m1870,l781,e" filled="f" strokecolor="#191919" strokeweight="2pt">
                <v:path arrowok="t" o:connecttype="custom" o:connectlocs="1870,0;781,0" o:connectangles="0,0"/>
              </v:shape>
              <v:shape id="Freeform 1421" o:spid="_x0000_s1199" style="position:absolute;left:-781;top:133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cgcYA&#10;AADdAAAADwAAAGRycy9kb3ducmV2LnhtbESPT4vCMBTE7wv7HcJb8CKa1oOWahRZEARh8S94fDTP&#10;trR56TZRu356Iwh7HGbmN8xs0Zla3Kh1pWUF8TACQZxZXXKu4HhYDRIQziNrrC2Tgj9ysJh/fsww&#10;1fbOO7rtfS4ChF2KCgrvm1RKlxVk0A1tQxy8i20N+iDbXOoW7wFuajmKorE0WHJYKLCh74Kyan81&#10;Cn43pppsf+JHFp/7W3vK5a6qLkr1vrrlFISnzv+H3+21VpBEyQReb8IT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VcgcYAAADdAAAADwAAAAAAAAAAAAAAAACYAgAAZHJz&#10;L2Rvd25yZXYueG1sUEsFBgAAAAAEAAQA9QAAAIsDAAAAAA==&#10;" path="m781,l1870,e" filled="f" strokecolor="#191919" strokeweight="2pt">
                <v:path arrowok="t" o:connecttype="custom" o:connectlocs="781,0;1870,0" o:connectangles="0,0"/>
              </v:shape>
            </v:group>
            <v:shape id="Freeform 1422" o:spid="_x0000_s1200" style="position:absolute;left:1043;top:15105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6t7MEA&#10;AADdAAAADwAAAGRycy9kb3ducmV2LnhtbERPTWuDQBC9B/oflgnkFtcUGsS4CcVayCUHbch5cKdq&#10;686Ku1Xz77OHQI+P952dFtOLiUbXWVawi2IQxLXVHTcKrl+f2wSE88gae8uk4E4OTseXVYaptjOX&#10;NFW+ESGEXYoKWu+HVEpXt2TQRXYgDty3HQ36AMdG6hHnEG56+RrHe2mw49DQ4kB5S/Vv9WcUzEPh&#10;fs6mzqubrC5FSUvx9lEqtVkv7wcQnhb/L366z1pBEidhbngTnoA8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OrezBAAAA3QAAAA8AAAAAAAAAAAAAAAAAmAIAAGRycy9kb3du&#10;cmV2LnhtbFBLBQYAAAAABAAEAPUAAACGAwAAAAA=&#10;" path="m,l44,e" filled="f" strokecolor="#191919" strokeweight="2pt">
              <v:path arrowok="t" o:connecttype="custom" o:connectlocs="0,0;44,0" o:connectangles="0,0"/>
            </v:shape>
            <v:shape id="Freeform 1423" o:spid="_x0000_s1201" style="position:absolute;top:15105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A+TcUA&#10;AADdAAAADwAAAGRycy9kb3ducmV2LnhtbESP3WoCMRSE7wu+QzhC72rWImVdjaJCQSqF1p/7w+a4&#10;u7g5CUlcV5++KRR6OczMN8x82ZtWdORDY1nBeJSBIC6tbrhScDy8v+QgQkTW2FomBXcKsFwMnuZY&#10;aHvjb+r2sRIJwqFABXWMrpAylDUZDCPriJN3tt5gTNJXUnu8Jbhp5WuWvUmDDaeFGh1taiov+6tR&#10;4A+n45RcvH52bvc1WX888tY/lHoe9qsZiEh9/A//tbdaQZ7lU/h9k5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D5NxQAAAN0AAAAPAAAAAAAAAAAAAAAAAJgCAABkcnMv&#10;ZG93bnJldi54bWxQSwUGAAAAAAQABAD1AAAAigMAAAAA&#10;" path="m,l403,e" filled="f" strokecolor="#191919" strokeweight="2pt">
              <v:path arrowok="t" o:connecttype="custom" o:connectlocs="0,0;403,0" o:connectangles="0,0"/>
            </v:shape>
            <v:rect id="Rectangle 1424" o:spid="_x0000_s1202" style="position:absolute;left:403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A06sIA&#10;AADdAAAADwAAAGRycy9kb3ducmV2LnhtbERPy4rCMBTdD/gP4QqzG1MFpVbTIoLiiBsfG3e3zbUt&#10;NjelibXz95PFwCwP573OBtOInjpXW1YwnUQgiAuray4V3K67rxiE88gaG8uk4IccZOnoY42Jtm8+&#10;U3/xpQgh7BJUUHnfJlK6oiKDbmJb4sA9bGfQB9iVUnf4DuGmkbMoWkiDNYeGClvaVlQ8Ly+jIP8+&#10;nf3+eNv3cV62jc3v05OdK/U5HjYrEJ4G/y/+cx+0gjhahv3hTXgC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DTqwgAAAN0AAAAPAAAAAAAAAAAAAAAAAJgCAABkcnMvZG93&#10;bnJldi54bWxQSwUGAAAAAAQABAD1AAAAhwMAAAAA&#10;" stroked="f">
              <v:path arrowok="t"/>
            </v:rect>
            <v:rect id="Rectangle 1425" o:spid="_x0000_s1203" style="position:absolute;left:383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L7esYA&#10;AADdAAAADwAAAGRycy9kb3ducmV2LnhtbESP0WoCMRRE34X+Q7iFvkjNWrTVrVFKocX6UrrtB9xu&#10;bjeryc2SRF3/vhEEH4eZOcMsVr2z4kAhtp4VjEcFCOLa65YbBT/fb/czEDEha7SeScGJIqyWN4MF&#10;ltof+YsOVWpEhnAsUYFJqSuljLUhh3HkO+Ls/fngMGUZGqkDHjPcWflQFI/SYct5wWBHr4bqXbV3&#10;Cuhz+DF9X293m6221swnv9X+KSh1d9u/PINI1Kdr+NJeawWzYj6G85v8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L7es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 w:rsidR="00D36003">
        <w:rPr>
          <w:rFonts w:ascii="Century Gothic" w:hAnsi="Century Gothic" w:cs="Century Gothic"/>
          <w:b/>
          <w:bCs/>
          <w:color w:val="191919"/>
          <w:sz w:val="16"/>
          <w:szCs w:val="16"/>
        </w:rPr>
        <w:t>Enrollment Management 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7" w:after="0" w:line="220" w:lineRule="exact"/>
        <w:ind w:right="-771"/>
        <w:rPr>
          <w:rFonts w:ascii="Century Gothic" w:hAnsi="Century Gothic" w:cs="Century Gothic"/>
          <w:color w:val="000000"/>
        </w:r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 w:rsidRPr="003B471D">
        <w:rPr>
          <w:noProof/>
        </w:rPr>
        <w:pict>
          <v:shape id="Text Box 1426" o:spid="_x0000_s1211" type="#_x0000_t202" style="position:absolute;left:0;text-align:left;margin-left:21.05pt;margin-top:48.95pt;width:12pt;height:63.8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AKtQ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societie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(General)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 xml:space="preserve">So- </w:t>
      </w:r>
      <w:proofErr w:type="spellStart"/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 w:rsidR="00D36003">
        <w:rPr>
          <w:rFonts w:ascii="Times New Roman" w:hAnsi="Times New Roman"/>
          <w:color w:val="19191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(Crimina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Justice)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;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u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(Business)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;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Kapp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i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(Education)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;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i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Sigma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(Histor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&amp;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Politica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Science)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Ch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(Psychology)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Honor 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(English)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(PLEAS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</w:t>
      </w:r>
      <w:r w:rsidR="00D36003"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TMENT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VERIF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ELIGIBILIT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REQUIREMENTS).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 w:rsidRPr="003B471D">
        <w:rPr>
          <w:noProof/>
        </w:rPr>
        <w:pict>
          <v:shape id="Text Box 1427" o:spid="_x0000_s1210" type="#_x0000_t202" style="position:absolute;left:0;text-align:left;margin-left:21.25pt;margin-top:21.55pt;width:12pt;height:85.8pt;z-index:-2516080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eptg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Anointe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Gospe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Choir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Marchin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Ram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proofErr w:type="spellStart"/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Showband</w:t>
      </w:r>
      <w:proofErr w:type="spellEnd"/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Ensemble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Concer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orale; Cheerleaders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Habita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Humanity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 w:rsidR="00D36003">
        <w:rPr>
          <w:rFonts w:ascii="Times New Roman" w:hAnsi="Times New Roman"/>
          <w:color w:val="191919"/>
          <w:sz w:val="18"/>
          <w:szCs w:val="18"/>
        </w:rPr>
        <w:t>V</w:t>
      </w:r>
      <w:r w:rsidR="00D360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Aid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Educators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Holle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Ambassadors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NAACP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Paraprofessional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-</w:t>
      </w:r>
      <w:proofErr w:type="spellStart"/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fection</w:t>
      </w:r>
      <w:proofErr w:type="spellEnd"/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 xml:space="preserve">Plat- </w:t>
      </w:r>
      <w:proofErr w:type="spellStart"/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inu</w:t>
      </w:r>
      <w:r w:rsidR="00D36003">
        <w:rPr>
          <w:rFonts w:ascii="Times New Roman" w:hAnsi="Times New Roman"/>
          <w:color w:val="191919"/>
          <w:sz w:val="18"/>
          <w:szCs w:val="18"/>
        </w:rPr>
        <w:t>m</w:t>
      </w:r>
      <w:proofErr w:type="spellEnd"/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Divas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Pre-Alumn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Association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Research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Debat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Club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Association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proofErr w:type="spellStart"/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Rok</w:t>
      </w:r>
      <w:proofErr w:type="spellEnd"/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-N-De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m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Danc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eam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 xml:space="preserve">Ac- </w:t>
      </w:r>
      <w:proofErr w:type="spellStart"/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tivitie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Advisor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Board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Association.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fraternitie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follows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:Alph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proofErr w:type="spellEnd"/>
      <w:proofErr w:type="gramEnd"/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proofErr w:type="spellEnd"/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Iot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X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Chap-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ter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Omeg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Epsilo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ows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Kappa 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Gamm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Zet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Sigma Gamm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Zet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Omeg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>
        <w:rPr>
          <w:rFonts w:ascii="Times New Roman" w:hAnsi="Times New Roman"/>
          <w:color w:val="191919"/>
          <w:sz w:val="18"/>
          <w:szCs w:val="18"/>
        </w:rPr>
        <w:t>a</w:t>
      </w:r>
      <w:proofErr w:type="spellEnd"/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</w:t>
      </w:r>
    </w:p>
    <w:p w:rsidR="00D36003" w:rsidRDefault="003B471D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 w:rsidRPr="003B471D">
        <w:rPr>
          <w:noProof/>
        </w:rPr>
        <w:pict>
          <v:shape id="Text Box 1428" o:spid="_x0000_s1209" type="#_x0000_t202" style="position:absolute;left:0;text-align:left;margin-left:21.05pt;margin-top:4.95pt;width:12pt;height:41.8pt;z-index:-251609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qUtg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proofErr w:type="gramStart"/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Omega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Sinfonia</w:t>
      </w:r>
      <w:proofErr w:type="spellEnd"/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Honorar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’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participate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annua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Amon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Colleges. Selectio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“B,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”</w:t>
      </w:r>
      <w:r>
        <w:rPr>
          <w:rFonts w:ascii="Times New Roman" w:hAnsi="Times New Roman"/>
          <w:color w:val="191919"/>
          <w:sz w:val="18"/>
          <w:szCs w:val="18"/>
        </w:rPr>
        <w:t>,</w:t>
      </w:r>
      <w:proofErr w:type="gramEnd"/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excellen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citizenship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(4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leadership.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Athletics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220" w:lineRule="exact"/>
        <w:ind w:right="-771"/>
        <w:rPr>
          <w:rFonts w:ascii="Times New Roman" w:hAnsi="Times New Roman"/>
          <w:color w:val="000000"/>
        </w:rPr>
      </w:pPr>
    </w:p>
    <w:p w:rsidR="00D36003" w:rsidRDefault="003B471D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 w:rsidRPr="003B471D">
        <w:rPr>
          <w:noProof/>
        </w:rPr>
        <w:pict>
          <v:shape id="Text Box 1429" o:spid="_x0000_s1208" type="#_x0000_t202" style="position:absolute;left:0;text-align:left;margin-left:21.05pt;margin-top:.1pt;width:12pt;height:50.6pt;z-index:-251610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integra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 w:rsidR="00D36003">
        <w:rPr>
          <w:rFonts w:ascii="Times New Roman" w:hAnsi="Times New Roman"/>
          <w:color w:val="191919"/>
          <w:sz w:val="18"/>
          <w:szCs w:val="18"/>
        </w:rPr>
        <w:t>’</w:t>
      </w:r>
      <w:r w:rsidR="00D36003"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athletics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intercollegiat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ramural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students 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encourage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competitor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spectators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desire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accordi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abilit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participatio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particularl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emphasize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majorin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participatio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specia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importanc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in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preparin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 w:rsidR="00D36003">
        <w:rPr>
          <w:rFonts w:ascii="Times New Roman" w:hAnsi="Times New Roman"/>
          <w:color w:val="191919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futur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careers.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ind w:right="-771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J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AME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.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NION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J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gatherin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plac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campus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creatin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amon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alumn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friends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comfortabl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info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Jame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two-st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facility bring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togethe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recreation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bookstore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ramcar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laundr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facility;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floo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display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mural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masco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Administrative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viewin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floo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ind w:right="-771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THLETICS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integra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athletics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intram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 encourage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competitor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spectators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particularl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preparing 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2" w:after="0" w:line="130" w:lineRule="exact"/>
        <w:ind w:right="-771"/>
        <w:rPr>
          <w:rFonts w:ascii="Times New Roman" w:hAnsi="Times New Roman"/>
          <w:color w:val="000000"/>
          <w:sz w:val="13"/>
          <w:szCs w:val="13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ind w:right="-771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D36003" w:rsidRDefault="00D36003" w:rsidP="00D36003">
      <w:pPr>
        <w:ind w:right="-771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946B9C" w:rsidRDefault="00D36003" w:rsidP="00D36003">
      <w:pPr>
        <w:ind w:right="-771"/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sectPr w:rsidR="00946B9C" w:rsidSect="00D36003">
      <w:pgSz w:w="12240" w:h="15840"/>
      <w:pgMar w:top="1440" w:right="1800" w:bottom="1440" w:left="9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D36003"/>
    <w:rsid w:val="000861E7"/>
    <w:rsid w:val="00186A8D"/>
    <w:rsid w:val="00350AA1"/>
    <w:rsid w:val="003B471D"/>
    <w:rsid w:val="006F2981"/>
    <w:rsid w:val="007B2E36"/>
    <w:rsid w:val="008201E6"/>
    <w:rsid w:val="00821A8F"/>
    <w:rsid w:val="00946B9C"/>
    <w:rsid w:val="00B4457B"/>
    <w:rsid w:val="00BF526D"/>
    <w:rsid w:val="00C003B5"/>
    <w:rsid w:val="00D22C9C"/>
    <w:rsid w:val="00D36003"/>
    <w:rsid w:val="00D37117"/>
    <w:rsid w:val="00DE51D3"/>
    <w:rsid w:val="00FF7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0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0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3438</Words>
  <Characters>19600</Characters>
  <Application>Microsoft Office Word</Application>
  <DocSecurity>0</DocSecurity>
  <Lines>163</Lines>
  <Paragraphs>45</Paragraphs>
  <ScaleCrop>false</ScaleCrop>
  <Company>Hewlett-Packard Company</Company>
  <LinksUpToDate>false</LinksUpToDate>
  <CharactersWithSpaces>22993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2011-05-27T00:20:00Z</dcterms:created>
  <dcterms:modified xsi:type="dcterms:W3CDTF">2011-05-27T00:20:00Z</dcterms:modified>
</cp:coreProperties>
</file>