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34" w:rsidRDefault="006255F2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034" style="position:absolute;margin-left:425.15pt;margin-top:-20.1pt;width:156.05pt;height:11in;z-index:251699200" coordorigin="9107,-57" coordsize="3121,15840">
            <v:group id="_x0000_s1035" style="position:absolute;left:9107;top:-57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036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037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038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039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040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041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042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043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044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045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046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047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048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049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050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051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052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053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054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055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056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057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058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059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060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06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2" type="#_x0000_t202" style="position:absolute;left:11175;top:800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062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063" type="#_x0000_t202" style="position:absolute;left:11395;top:972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063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064" type="#_x0000_t202" style="position:absolute;left:11375;top:1156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064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065" type="#_x0000_t202" style="position:absolute;left:11355;top:1341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065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066" type="#_x0000_t202" style="position:absolute;left:11487;top:57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066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shape id="_x0000_s1067" type="#_x0000_t202" style="position:absolute;left:11595;top:6111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" o:allowincell="f" filled="f" stroked="f">
              <v:textbox style="layout-flow:vertical;mso-next-textbox:#_x0000_s1067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rect id="_x0000_s1068" style="position:absolute;left:11133;top:426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068">
                <w:txbxContent>
                  <w:p w:rsidR="00C91870" w:rsidRDefault="00C91870" w:rsidP="00C9187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C91870" w:rsidRPr="007A3E3A" w:rsidRDefault="00C91870" w:rsidP="00C9187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069" style="position:absolute;left:11148;top:2431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069">
                <w:txbxContent>
                  <w:p w:rsidR="00C91870" w:rsidRPr="00BD3FD8" w:rsidRDefault="00C91870" w:rsidP="00C9187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BD3FD8">
                      <w:rPr>
                        <w:b/>
                        <w:color w:val="FFFFFF" w:themeColor="background1"/>
                      </w:rPr>
                      <w:t>Arts &amp; Humanities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2316" o:spid="_x0000_s1028" style="position:absolute;margin-left:427.1pt;margin-top:-1.25pt;width:116pt;height:19.95pt;z-index:-2516336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yVcQA&#10;AADdAAAADwAAAGRycy9kb3ducmV2LnhtbESPQYvCMBSE74L/ITzBm6YVdKUaRQRFxYuul729Ns+2&#10;2LyUJtb6783Cwh6HmfmGWa47U4mWGldaVhCPIxDEmdUl5wpu37vRHITzyBory6TgTQ7Wq35viYm2&#10;L75Qe/W5CBB2CSoovK8TKV1WkEE3tjVx8O62MeiDbHKpG3wFuKnkJIpm0mDJYaHAmrYFZY/r0yhI&#10;j+eL359u+3ae5nVl05/4bKdKDQfdZgHCU+f/w3/tg1bwFU8n8PsmPAG5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lMlXEAAAA3QAAAA8AAAAAAAAAAAAAAAAAmAIAAGRycy9k&#10;b3ducmV2LnhtbFBLBQYAAAAABAAEAPUAAACJAwAAAAA=&#10;" stroked="f">
            <v:path arrowok="t"/>
          </v:rect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6255F2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2340" o:spid="_x0000_s1032" style="position:absolute;margin-left:4.05pt;margin-top:2.2pt;width:506pt;height:342pt;z-index:-2516193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0RpMYA&#10;AADdAAAADwAAAGRycy9kb3ducmV2LnhtbESPT4vCMBTE7wt+h/AW9ramevBPNYqoix7VCu7eHs2z&#10;Ldu8lCba6qc3guBxmJnfMNN5a0pxpdoVlhX0uhEI4tTqgjMFx+TnewTCeWSNpWVScCMH81nnY4qx&#10;tg3v6XrwmQgQdjEqyL2vYildmpNB17UVcfDOtjbog6wzqWtsAtyUsh9FA2mw4LCQY0XLnNL/w8Uo&#10;2Iyqxe/W3pusXP9tTrvTeJWMvVJfn+1iAsJT69/hV3urFQx7wwE834Qn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0RpMYAAADdAAAADwAAAAAAAAAAAAAAAACYAgAAZHJz&#10;L2Rvd25yZXYueG1sUEsFBgAAAAAEAAQA9QAAAIsDAAAAAA==&#10;" filled="f" stroked="f">
            <v:textbox inset="0,0,0,0">
              <w:txbxContent>
                <w:p w:rsidR="005D5234" w:rsidRDefault="005D5234" w:rsidP="005D5234">
                  <w:pPr>
                    <w:spacing w:after="0" w:line="684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6400800" cy="4333875"/>
                        <wp:effectExtent l="1905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00800" cy="4333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2339" o:spid="_x0000_s1031" style="position:absolute;margin-left:5pt;margin-top:1.5pt;width:7in;height:342pt;z-index:-2516203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tDP8YA&#10;AADdAAAADwAAAGRycy9kb3ducmV2LnhtbESPQWsCMRSE7wX/Q3gFL0WzFlbtahQpiAq9aC29vm6e&#10;u0s3L2ETNf57UxB6HGbmG2a+jKYVF+p8Y1nBaJiBIC6tbrhScPxcD6YgfEDW2FomBTfysFz0nuZY&#10;aHvlPV0OoRIJwr5ABXUIrpDSlzUZ9EPriJN3sp3BkGRXSd3hNcFNK1+zbCwNNpwWanT0XlP5ezgb&#10;BV/xuHv7+HFu+7Ifc1ybTZnn30r1n+NqBiJQDP/hR3urFUxGkxz+3qQnI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tDP8YAAADdAAAADwAAAAAAAAAAAAAAAACYAgAAZHJz&#10;L2Rvd25yZXYueG1sUEsFBgAAAAAEAAQA9QAAAIsDAAAAAA==&#10;" fillcolor="#e8e8e8" stroked="f">
            <v:path arrowok="t"/>
          </v:rect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6" w:after="0" w:line="220" w:lineRule="exact"/>
        <w:rPr>
          <w:rFonts w:ascii="Century Gothic" w:hAnsi="Century Gothic" w:cs="Century Gothic"/>
          <w:color w:val="00000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176" w:lineRule="auto"/>
        <w:ind w:left="2153" w:right="881" w:hanging="1971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>
        <w:rPr>
          <w:rFonts w:ascii="Times New Roman" w:hAnsi="Times New Roman"/>
          <w:color w:val="191919"/>
          <w:sz w:val="96"/>
          <w:szCs w:val="96"/>
        </w:rPr>
        <w:t>E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>
        <w:rPr>
          <w:rFonts w:ascii="Times New Roman" w:hAnsi="Times New Roman"/>
          <w:color w:val="191919"/>
          <w:sz w:val="96"/>
          <w:szCs w:val="96"/>
        </w:rPr>
        <w:t>F</w:t>
      </w:r>
      <w:r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>
        <w:rPr>
          <w:rFonts w:ascii="Times New Roman" w:hAnsi="Times New Roman"/>
          <w:color w:val="191919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sz w:val="128"/>
          <w:szCs w:val="128"/>
        </w:rPr>
        <w:t xml:space="preserve">&amp; </w:t>
      </w:r>
      <w:r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before="1" w:after="0" w:line="240" w:lineRule="auto"/>
        <w:ind w:left="10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sz w:val="27"/>
          <w:szCs w:val="27"/>
        </w:rPr>
        <w:t>ONTENTS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8436DE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5D5234">
          <w:pgSz w:w="12240" w:h="15840"/>
          <w:pgMar w:top="420" w:right="420" w:bottom="280" w:left="620" w:header="720" w:footer="720" w:gutter="0"/>
          <w:cols w:space="720" w:equalWidth="0">
            <w:col w:w="11200"/>
          </w:cols>
          <w:noEndnote/>
        </w:sectPr>
      </w:pPr>
      <w:ins w:id="0" w:author="spearman" w:date="2011-05-16T14:54:00Z">
        <w:r>
          <w:rPr>
            <w:rFonts w:ascii="Times New Roman" w:hAnsi="Times New Roman"/>
            <w:color w:val="191919"/>
            <w:sz w:val="17"/>
            <w:szCs w:val="17"/>
          </w:rPr>
          <w:t xml:space="preserve">  </w:t>
        </w:r>
        <w:proofErr w:type="spellStart"/>
        <w:r>
          <w:rPr>
            <w:rFonts w:ascii="Times New Roman" w:hAnsi="Times New Roman"/>
            <w:color w:val="191919"/>
            <w:sz w:val="17"/>
            <w:szCs w:val="17"/>
          </w:rPr>
          <w:t>Deoartent</w:t>
        </w:r>
        <w:proofErr w:type="spellEnd"/>
        <w:r>
          <w:rPr>
            <w:rFonts w:ascii="Times New Roman" w:hAnsi="Times New Roman"/>
            <w:color w:val="191919"/>
            <w:sz w:val="17"/>
            <w:szCs w:val="17"/>
          </w:rPr>
          <w:t xml:space="preserve"> </w:t>
        </w:r>
        <w:proofErr w:type="gramStart"/>
        <w:r>
          <w:rPr>
            <w:rFonts w:ascii="Times New Roman" w:hAnsi="Times New Roman"/>
            <w:color w:val="191919"/>
            <w:sz w:val="17"/>
            <w:szCs w:val="17"/>
          </w:rPr>
          <w:t>of  Behavioral</w:t>
        </w:r>
        <w:proofErr w:type="gramEnd"/>
        <w:r>
          <w:rPr>
            <w:rFonts w:ascii="Times New Roman" w:hAnsi="Times New Roman"/>
            <w:color w:val="191919"/>
            <w:sz w:val="17"/>
            <w:szCs w:val="17"/>
          </w:rPr>
          <w:t xml:space="preserve"> Sciences</w:t>
        </w:r>
      </w:ins>
    </w:p>
    <w:p w:rsidR="005D5234" w:rsidRDefault="005D5234" w:rsidP="005D5234">
      <w:pPr>
        <w:widowControl w:val="0"/>
        <w:autoSpaceDE w:val="0"/>
        <w:autoSpaceDN w:val="0"/>
        <w:adjustRightInd w:val="0"/>
        <w:spacing w:before="31" w:after="0" w:line="240" w:lineRule="auto"/>
        <w:ind w:left="10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English and</w:t>
      </w:r>
    </w:p>
    <w:p w:rsidR="005D5234" w:rsidRDefault="006255F2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 w:rsidRPr="006255F2">
        <w:rPr>
          <w:rFonts w:ascii="Times New Roman" w:hAnsi="Times New Roman"/>
          <w:noProof/>
          <w:color w:val="191919"/>
          <w:sz w:val="17"/>
          <w:szCs w:val="17"/>
          <w:lang w:eastAsia="zh-CN"/>
        </w:rPr>
        <w:pict>
          <v:polyline id="Freeform 2341" o:spid="_x0000_s1033" style="position:absolute;left:0;text-align:left;z-index:-251618304;visibility:visible;mso-wrap-style:square;v-text-anchor:top" points="5pt,8.8pt,509pt,8.8pt" coordsize="100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S01sMA&#10;AADdAAAADwAAAGRycy9kb3ducmV2LnhtbESPT4vCMBTE74LfITzBm6b1YN1qFP8g63W7Ih6fzbMt&#10;Ni+lidr99kZY8DjMzG+YxaoztXhQ6yrLCuJxBII4t7riQsHxdz+agXAeWWNtmRT8kYPVst9bYKrt&#10;k3/okflCBAi7FBWU3jeplC4vyaAb24Y4eFfbGvRBtoXULT4D3NRyEkVTabDisFBiQ9uS8lt2Nwou&#10;m8txd8qzJuoOHH9/nfE2LVCp4aBbz0F46vwn/N8+aAVJnCTwfhOegF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S01sMAAADdAAAADwAAAAAAAAAAAAAAAACYAgAAZHJzL2Rv&#10;d25yZXYueG1sUEsFBgAAAAAEAAQA9QAAAIgDAAAAAA==&#10;" filled="f" strokecolor="#191919" strokeweight=".04408mm">
            <v:path arrowok="t" o:connecttype="custom" o:connectlocs="0,0;10080,0" o:connectangles="0,0"/>
          </v:polyline>
        </w:pict>
      </w:r>
      <w:r w:rsidR="005D5234">
        <w:rPr>
          <w:rFonts w:ascii="Times New Roman" w:hAnsi="Times New Roman"/>
          <w:color w:val="191919"/>
          <w:sz w:val="17"/>
          <w:szCs w:val="17"/>
        </w:rPr>
        <w:t xml:space="preserve">Modern Languages </w:t>
      </w:r>
      <w:r w:rsidR="005D5234"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 w:rsidR="005D5234"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.68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English Curriculum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.69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Spanish Curriculum . . . . . . . . . . . . . . . . . . . . . . . . . . . . . . . . . . . . .71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Mass Communication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.72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Fine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Arts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.75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Arts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.76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Music Curriculum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.77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Speech &amp;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Theatre Curriculum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.81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Histor</w:t>
      </w:r>
      <w:r>
        <w:rPr>
          <w:rFonts w:ascii="Times New Roman" w:hAnsi="Times New Roman"/>
          <w:color w:val="191919"/>
          <w:spacing w:val="-11"/>
          <w:sz w:val="17"/>
          <w:szCs w:val="17"/>
        </w:rPr>
        <w:t>y</w:t>
      </w:r>
      <w:r>
        <w:rPr>
          <w:rFonts w:ascii="Times New Roman" w:hAnsi="Times New Roman"/>
          <w:color w:val="191919"/>
          <w:sz w:val="17"/>
          <w:szCs w:val="17"/>
        </w:rPr>
        <w:t>, Political Science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ind w:left="10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and Public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Administration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.84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t xml:space="preserve">Minor Programs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.84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History Curriculum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.85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Political Science Curriculum </w:t>
      </w:r>
      <w:r>
        <w:rPr>
          <w:rFonts w:ascii="Times New Roman" w:hAnsi="Times New Roman"/>
          <w:color w:val="191919"/>
          <w:spacing w:val="3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.87</w:t>
      </w:r>
    </w:p>
    <w:p w:rsidR="008436DE" w:rsidRDefault="006F436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ins w:id="1" w:author="spearman" w:date="2011-05-16T14:52:00Z"/>
          <w:rFonts w:ascii="Times New Roman" w:hAnsi="Times New Roman"/>
          <w:color w:val="191919"/>
          <w:sz w:val="17"/>
          <w:szCs w:val="17"/>
        </w:rPr>
      </w:pPr>
      <w:ins w:id="2" w:author="spearman" w:date="2011-05-16T14:48:00Z">
        <w:r>
          <w:rPr>
            <w:rFonts w:ascii="Times New Roman" w:hAnsi="Times New Roman"/>
            <w:color w:val="191919"/>
            <w:sz w:val="17"/>
            <w:szCs w:val="17"/>
          </w:rPr>
          <w:t xml:space="preserve">Social Work  </w:t>
        </w:r>
      </w:ins>
    </w:p>
    <w:p w:rsidR="005D5234" w:rsidDel="008436DE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del w:id="3" w:author="spearman" w:date="2011-05-16T15:00:00Z"/>
          <w:rFonts w:ascii="Times New Roman" w:hAnsi="Times New Roman"/>
          <w:color w:val="000000"/>
          <w:sz w:val="17"/>
          <w:szCs w:val="17"/>
        </w:rPr>
      </w:pPr>
      <w:del w:id="4" w:author="spearman" w:date="2011-05-16T15:00:00Z">
        <w:r w:rsidDel="008436DE">
          <w:rPr>
            <w:rFonts w:ascii="Times New Roman" w:hAnsi="Times New Roman"/>
            <w:color w:val="191919"/>
            <w:sz w:val="17"/>
            <w:szCs w:val="17"/>
          </w:rPr>
          <w:delText>Department of Psycholog</w:delText>
        </w:r>
        <w:r w:rsidDel="008436DE">
          <w:rPr>
            <w:rFonts w:ascii="Times New Roman" w:hAnsi="Times New Roman"/>
            <w:color w:val="191919"/>
            <w:spacing w:val="-11"/>
            <w:sz w:val="17"/>
            <w:szCs w:val="17"/>
          </w:rPr>
          <w:delText>y</w:delText>
        </w:r>
        <w:r w:rsidDel="008436DE">
          <w:rPr>
            <w:rFonts w:ascii="Times New Roman" w:hAnsi="Times New Roman"/>
            <w:color w:val="191919"/>
            <w:sz w:val="17"/>
            <w:szCs w:val="17"/>
          </w:rPr>
          <w:delText>, Sociology</w:delText>
        </w:r>
      </w:del>
    </w:p>
    <w:p w:rsidR="008436DE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ins w:id="5" w:author="spearman" w:date="2011-05-16T15:00:00Z"/>
          <w:rFonts w:ascii="Times New Roman" w:hAnsi="Times New Roman"/>
          <w:color w:val="191919"/>
          <w:sz w:val="17"/>
          <w:szCs w:val="17"/>
        </w:rPr>
      </w:pPr>
      <w:del w:id="6" w:author="spearman" w:date="2011-05-16T15:00:00Z">
        <w:r w:rsidDel="008436DE">
          <w:rPr>
            <w:rFonts w:ascii="Times New Roman" w:hAnsi="Times New Roman"/>
            <w:color w:val="191919"/>
            <w:sz w:val="17"/>
            <w:szCs w:val="17"/>
          </w:rPr>
          <w:delText>and Social</w:delText>
        </w:r>
        <w:r w:rsidDel="008436DE">
          <w:rPr>
            <w:rFonts w:ascii="Times New Roman" w:hAnsi="Times New Roman"/>
            <w:color w:val="191919"/>
            <w:spacing w:val="-3"/>
            <w:sz w:val="17"/>
            <w:szCs w:val="17"/>
          </w:rPr>
          <w:delText xml:space="preserve"> </w:delText>
        </w:r>
        <w:r w:rsidDel="008436DE">
          <w:rPr>
            <w:rFonts w:ascii="Times New Roman" w:hAnsi="Times New Roman"/>
            <w:color w:val="191919"/>
            <w:spacing w:val="-14"/>
            <w:sz w:val="17"/>
            <w:szCs w:val="17"/>
          </w:rPr>
          <w:delText>W</w:delText>
        </w:r>
        <w:r w:rsidDel="008436DE">
          <w:rPr>
            <w:rFonts w:ascii="Times New Roman" w:hAnsi="Times New Roman"/>
            <w:color w:val="191919"/>
            <w:sz w:val="17"/>
            <w:szCs w:val="17"/>
          </w:rPr>
          <w:delText>ork</w:delText>
        </w:r>
      </w:del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27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 . . . .90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Psychology Curriculum . . . . . . . . . . . . . . . . . . . . . . . . . . . . . . . . . .92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Sociology Curriculum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 . .94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Social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4"/>
          <w:sz w:val="17"/>
          <w:szCs w:val="17"/>
        </w:rPr>
        <w:t>W</w:t>
      </w:r>
      <w:r>
        <w:rPr>
          <w:rFonts w:ascii="Times New Roman" w:hAnsi="Times New Roman"/>
          <w:color w:val="191919"/>
          <w:sz w:val="17"/>
          <w:szCs w:val="17"/>
        </w:rPr>
        <w:t>ork Curriculum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 . . .95</w: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before="6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5D5234">
          <w:type w:val="continuous"/>
          <w:pgSz w:w="12240" w:h="15840"/>
          <w:pgMar w:top="1480" w:right="420" w:bottom="280" w:left="620" w:header="720" w:footer="720" w:gutter="0"/>
          <w:cols w:num="2" w:space="720" w:equalWidth="0">
            <w:col w:w="4781" w:space="479"/>
            <w:col w:w="5940"/>
          </w:cols>
          <w:noEndnote/>
        </w:sectPr>
      </w:pPr>
    </w:p>
    <w:p w:rsidR="005D5234" w:rsidRDefault="006255F2" w:rsidP="005D523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imes New Roman" w:hAnsi="Times New Roman"/>
          <w:color w:val="000000"/>
          <w:sz w:val="19"/>
          <w:szCs w:val="19"/>
        </w:rPr>
      </w:pPr>
      <w:r w:rsidRPr="006255F2">
        <w:rPr>
          <w:noProof/>
        </w:rPr>
        <w:pict>
          <v:shape id="Text Box 2306" o:spid="_x0000_s1026" type="#_x0000_t202" style="position:absolute;margin-left:579.25pt;margin-top:128pt;width:12pt;height:85.8pt;z-index:-2516500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3ItQIAALg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" o:allowincell="f" filled="f" stroked="f">
            <v:textbox style="layout-flow:vertical" inset="0,0,0,0">
              <w:txbxContent>
                <w:p w:rsidR="005D5234" w:rsidRDefault="005D5234" w:rsidP="005D523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 anchory="page"/>
          </v:shape>
        </w:pict>
      </w:r>
    </w:p>
    <w:p w:rsidR="005D5234" w:rsidRDefault="005D5234" w:rsidP="005D523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D5234" w:rsidRDefault="006255F2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</w:pPr>
      <w:r w:rsidRPr="006255F2">
        <w:rPr>
          <w:rFonts w:ascii="Times New Roman" w:hAnsi="Times New Roman"/>
          <w:noProof/>
          <w:color w:val="191919"/>
          <w:position w:val="-5"/>
          <w:sz w:val="20"/>
          <w:szCs w:val="20"/>
          <w:lang w:eastAsia="zh-CN"/>
        </w:rPr>
        <w:pict>
          <v:rect id="Rectangle 2337" o:spid="_x0000_s1030" style="position:absolute;left:0;text-align:left;margin-left:527.9pt;margin-top:29.35pt;width:32pt;height:32pt;z-index:-2516224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zLrsUA&#10;AADdAAAADwAAAGRycy9kb3ducmV2LnhtbESPQYvCMBSE7wv+h/AEb2taxVWqUURQdPGi68Xba/Ns&#10;i81LaWKt/94sLOxxmJlvmMWqM5VoqXGlZQXxMAJBnFldcq7g8rP9nIFwHlljZZkUvMjBatn7WGCi&#10;7ZNP1J59LgKEXYIKCu/rREqXFWTQDW1NHLybbQz6IJtc6gafAW4qOYqiL2mw5LBQYE2bgrL7+WEU&#10;pIfjye++L7t2luZ1ZdNrfLQTpQb9bj0H4anz/+G/9l4rmMbTMfy+CU9AL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nMuuxQAAAN0AAAAPAAAAAAAAAAAAAAAAAJgCAABkcnMv&#10;ZG93bnJldi54bWxQSwUGAAAAAAQABAD1AAAAigMAAAAA&#10;" stroked="f">
            <v:path arrowok="t"/>
          </v:rect>
        </w:pict>
      </w:r>
      <w:r w:rsidRPr="006255F2">
        <w:rPr>
          <w:rFonts w:ascii="Times New Roman" w:hAnsi="Times New Roman"/>
          <w:noProof/>
          <w:color w:val="191919"/>
          <w:position w:val="-5"/>
          <w:sz w:val="20"/>
          <w:szCs w:val="20"/>
          <w:lang w:eastAsia="zh-CN"/>
        </w:rPr>
        <w:pict>
          <v:polyline id="Freeform 2336" o:spid="_x0000_s1029" style="position:absolute;left:0;text-align:left;z-index:-251623424;visibility:visible;mso-wrap-style:square;v-text-anchor:top" points="527.15pt,40.4pt,527.15pt,42.4pt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foxsUA&#10;AADdAAAADwAAAGRycy9kb3ducmV2LnhtbESPQWsCMRSE7wX/Q3hCL0WzWnDL1igibfGqlkJvz81r&#10;srh5CUmq679vCoUeh5n5hlmuB9eLC8XUeVYwm1YgiFuvOzYK3o+vkycQKSNr7D2TghslWK9Gd0ts&#10;tL/yni6HbESBcGpQgc05NFKm1pLDNPWBuHhfPjrMRUYjdcRrgbtezqtqIR12XBYsBtpaas+Hb6dg&#10;X9cnCrsHYxaPsXu7bYJ9+fhU6n48bJ5BZBryf/ivvdMK6lk9h9835Qn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+jGxQAAAN0AAAAPAAAAAAAAAAAAAAAAAJgCAABkcnMv&#10;ZG93bnJldi54bWxQSwUGAAAAAAQABAD1AAAAigMAAAAA&#10;" filled="f" strokecolor="#191919" strokeweight="2pt">
            <v:path arrowok="t" o:connecttype="custom" o:connectlocs="0,0;0,40" o:connectangles="0,0"/>
          </v:polyline>
        </w:pict>
      </w:r>
      <w:r w:rsidR="005D5234">
        <w:rPr>
          <w:rFonts w:ascii="Times New Roman" w:hAnsi="Times New Roman"/>
          <w:color w:val="191919"/>
          <w:position w:val="-5"/>
          <w:sz w:val="20"/>
          <w:szCs w:val="20"/>
        </w:rPr>
        <w:t>2008-2012 Unde</w:t>
      </w:r>
      <w:r w:rsidR="005D5234"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 w:rsidR="005D5234">
        <w:rPr>
          <w:rFonts w:ascii="Times New Roman" w:hAnsi="Times New Roman"/>
          <w:color w:val="191919"/>
          <w:position w:val="-5"/>
          <w:sz w:val="20"/>
          <w:szCs w:val="20"/>
        </w:rPr>
        <w:t>graduate Catalog</w:t>
      </w:r>
      <w:r w:rsidR="005D5234">
        <w:rPr>
          <w:rFonts w:ascii="Times New Roman" w:hAnsi="Times New Roman"/>
          <w:color w:val="191919"/>
          <w:position w:val="-5"/>
          <w:sz w:val="20"/>
          <w:szCs w:val="20"/>
        </w:rPr>
        <w:tab/>
      </w:r>
      <w:r w:rsidR="005D5234"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  <w:t>67</w:t>
      </w:r>
    </w:p>
    <w:p w:rsidR="005D5234" w:rsidRDefault="005D5234" w:rsidP="005D5234">
      <w:pPr>
        <w:widowControl w:val="0"/>
        <w:tabs>
          <w:tab w:val="left" w:pos="10680"/>
        </w:tabs>
        <w:autoSpaceDE w:val="0"/>
        <w:autoSpaceDN w:val="0"/>
        <w:adjustRightInd w:val="0"/>
        <w:spacing w:after="0" w:line="451" w:lineRule="exact"/>
        <w:ind w:left="4116"/>
        <w:rPr>
          <w:rFonts w:ascii="Century Gothic" w:hAnsi="Century Gothic" w:cs="Century Gothic"/>
          <w:color w:val="000000"/>
          <w:sz w:val="36"/>
          <w:szCs w:val="36"/>
        </w:rPr>
        <w:sectPr w:rsidR="005D5234">
          <w:type w:val="continuous"/>
          <w:pgSz w:w="12240" w:h="15840"/>
          <w:pgMar w:top="1480" w:right="420" w:bottom="280" w:left="620" w:header="720" w:footer="720" w:gutter="0"/>
          <w:cols w:space="720" w:equalWidth="0">
            <w:col w:w="11200"/>
          </w:cols>
          <w:noEndnote/>
        </w:sectPr>
      </w:pPr>
    </w:p>
    <w:p w:rsidR="005D5234" w:rsidRDefault="006255F2" w:rsidP="00C91870">
      <w:pPr>
        <w:widowControl w:val="0"/>
        <w:autoSpaceDE w:val="0"/>
        <w:autoSpaceDN w:val="0"/>
        <w:adjustRightInd w:val="0"/>
        <w:spacing w:before="1" w:after="0" w:line="120" w:lineRule="exact"/>
        <w:ind w:left="90"/>
        <w:rPr>
          <w:rFonts w:ascii="Times New Roman" w:hAnsi="Times New Roman"/>
          <w:color w:val="000000"/>
          <w:sz w:val="12"/>
          <w:szCs w:val="12"/>
        </w:rPr>
      </w:pPr>
      <w:r w:rsidRPr="006255F2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pict>
          <v:group id="_x0000_s1070" style="position:absolute;left:0;text-align:left;margin-left:-22.75pt;margin-top:-13.65pt;width:156pt;height:11in;z-index:-251616256" coordorigin=",-57" coordsize="3120,15840">
            <v:group id="Group 2700" o:spid="_x0000_s1071" style="position:absolute;top:-57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07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07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07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07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07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07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07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07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08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08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08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08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08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08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08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08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08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08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09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09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09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09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09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09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09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09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098" type="#_x0000_t202" style="position:absolute;left:377;top:1347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098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099" type="#_x0000_t202" style="position:absolute;left:377;top:820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099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100" type="#_x0000_t202" style="position:absolute;left:397;top:1175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100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101" type="#_x0000_t202" style="position:absolute;left:397;top:1007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101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102" type="#_x0000_t202" style="position:absolute;left:417;top:6453;width:240;height:10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" o:allowincell="f" filled="f" stroked="f">
              <v:textbox style="layout-flow:vertical;mso-layout-flow-alt:bottom-to-top;mso-next-textbox:#_x0000_s1102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Education</w:t>
                    </w:r>
                  </w:p>
                </w:txbxContent>
              </v:textbox>
            </v:shape>
            <v:shape id="_x0000_s1103" type="#_x0000_t202" style="position:absolute;left:400;top:59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103" inset="0,0,0,0">
                <w:txbxContent>
                  <w:p w:rsidR="00C91870" w:rsidRDefault="00C91870" w:rsidP="00C91870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104" style="position:absolute;top:423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04">
                <w:txbxContent>
                  <w:p w:rsidR="00C91870" w:rsidRDefault="00C91870" w:rsidP="00C91870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C91870" w:rsidRPr="007A3E3A" w:rsidRDefault="00C91870" w:rsidP="00C91870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105" style="position:absolute;top:2453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05">
                <w:txbxContent>
                  <w:p w:rsidR="00C91870" w:rsidRPr="007A3E3A" w:rsidRDefault="00C91870" w:rsidP="00C91870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Arts &amp; Humanities</w:t>
                    </w:r>
                  </w:p>
                </w:txbxContent>
              </v:textbox>
            </v:rect>
          </v:group>
        </w:pic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57" w:after="0" w:line="240" w:lineRule="auto"/>
        <w:ind w:left="375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English &amp; Modern Languages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Century Gothic" w:hAnsi="Century Gothic" w:cs="Century Gothic"/>
          <w:color w:val="000000"/>
        </w:rPr>
      </w:pPr>
    </w:p>
    <w:p w:rsidR="00F317BF" w:rsidRDefault="006255F2" w:rsidP="00F317BF">
      <w:pPr>
        <w:widowControl w:val="0"/>
        <w:autoSpaceDE w:val="0"/>
        <w:autoSpaceDN w:val="0"/>
        <w:adjustRightInd w:val="0"/>
        <w:spacing w:after="0" w:line="176" w:lineRule="auto"/>
        <w:ind w:left="3073" w:right="-39" w:hanging="1971"/>
        <w:rPr>
          <w:rFonts w:ascii="Times New Roman" w:hAnsi="Times New Roman"/>
          <w:color w:val="000000"/>
          <w:sz w:val="96"/>
          <w:szCs w:val="96"/>
        </w:rPr>
      </w:pPr>
      <w:r w:rsidRPr="006255F2">
        <w:rPr>
          <w:noProof/>
        </w:rPr>
        <w:pict>
          <v:shape id="Text Box 2376" o:spid="_x0000_s1027" type="#_x0000_t202" style="position:absolute;left:0;text-align:left;margin-left:21.95pt;margin-top:33.15pt;width:12pt;height:85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F317BF" w:rsidRDefault="00F317BF" w:rsidP="00F317B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="00F317BF">
        <w:rPr>
          <w:rFonts w:ascii="Times New Roman" w:hAnsi="Times New Roman"/>
          <w:color w:val="191919"/>
          <w:spacing w:val="-26"/>
          <w:sz w:val="128"/>
          <w:szCs w:val="128"/>
        </w:rPr>
        <w:t>C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OLLEG</w:t>
      </w:r>
      <w:r w:rsidR="00F317BF">
        <w:rPr>
          <w:rFonts w:ascii="Times New Roman" w:hAnsi="Times New Roman"/>
          <w:color w:val="191919"/>
          <w:sz w:val="96"/>
          <w:szCs w:val="96"/>
        </w:rPr>
        <w:t>E</w:t>
      </w:r>
      <w:r w:rsidR="00F317BF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O</w:t>
      </w:r>
      <w:r w:rsidR="00F317BF">
        <w:rPr>
          <w:rFonts w:ascii="Times New Roman" w:hAnsi="Times New Roman"/>
          <w:color w:val="191919"/>
          <w:sz w:val="96"/>
          <w:szCs w:val="96"/>
        </w:rPr>
        <w:t>F</w:t>
      </w:r>
      <w:r w:rsidR="00F317BF">
        <w:rPr>
          <w:rFonts w:ascii="Times New Roman" w:hAnsi="Times New Roman"/>
          <w:color w:val="191919"/>
          <w:spacing w:val="-42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pacing w:val="-25"/>
          <w:sz w:val="128"/>
          <w:szCs w:val="128"/>
        </w:rPr>
        <w:t>A</w:t>
      </w:r>
      <w:r w:rsidR="00F317BF">
        <w:rPr>
          <w:rFonts w:ascii="Times New Roman" w:hAnsi="Times New Roman"/>
          <w:color w:val="191919"/>
          <w:spacing w:val="-83"/>
          <w:sz w:val="96"/>
          <w:szCs w:val="96"/>
        </w:rPr>
        <w:t>R</w:t>
      </w:r>
      <w:r w:rsidR="00F317BF">
        <w:rPr>
          <w:rFonts w:ascii="Times New Roman" w:hAnsi="Times New Roman"/>
          <w:color w:val="191919"/>
          <w:spacing w:val="-25"/>
          <w:sz w:val="96"/>
          <w:szCs w:val="96"/>
        </w:rPr>
        <w:t>T</w:t>
      </w:r>
      <w:r w:rsidR="00F317BF">
        <w:rPr>
          <w:rFonts w:ascii="Times New Roman" w:hAnsi="Times New Roman"/>
          <w:color w:val="191919"/>
          <w:sz w:val="96"/>
          <w:szCs w:val="96"/>
        </w:rPr>
        <w:t>S</w:t>
      </w:r>
      <w:r w:rsidR="00F317BF">
        <w:rPr>
          <w:rFonts w:ascii="Times New Roman" w:hAnsi="Times New Roman"/>
          <w:color w:val="191919"/>
          <w:spacing w:val="29"/>
          <w:sz w:val="96"/>
          <w:szCs w:val="96"/>
        </w:rPr>
        <w:t xml:space="preserve"> </w:t>
      </w:r>
      <w:r w:rsidR="00F317BF">
        <w:rPr>
          <w:rFonts w:ascii="Times New Roman" w:hAnsi="Times New Roman"/>
          <w:color w:val="191919"/>
          <w:sz w:val="128"/>
          <w:szCs w:val="128"/>
        </w:rPr>
        <w:t xml:space="preserve">&amp; </w:t>
      </w:r>
      <w:r w:rsidR="00F317BF">
        <w:rPr>
          <w:rFonts w:ascii="Times New Roman" w:hAnsi="Times New Roman"/>
          <w:color w:val="191919"/>
          <w:spacing w:val="-25"/>
          <w:sz w:val="128"/>
          <w:szCs w:val="128"/>
        </w:rPr>
        <w:t>H</w:t>
      </w:r>
      <w:r w:rsidR="00F317BF">
        <w:rPr>
          <w:rFonts w:ascii="Times New Roman" w:hAnsi="Times New Roman"/>
          <w:color w:val="191919"/>
          <w:spacing w:val="-26"/>
          <w:sz w:val="96"/>
          <w:szCs w:val="96"/>
        </w:rPr>
        <w:t>UMANITIES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8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30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College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Humanities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includes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Departments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of</w:t>
      </w:r>
      <w:ins w:id="7" w:author="spearman" w:date="2011-05-16T14:57:00Z">
        <w:r w:rsidR="008436DE">
          <w:rPr>
            <w:rFonts w:ascii="Times New Roman" w:hAnsi="Times New Roman"/>
            <w:color w:val="191919"/>
            <w:sz w:val="18"/>
            <w:szCs w:val="18"/>
          </w:rPr>
          <w:t xml:space="preserve"> Behavioral Sciences,</w:t>
        </w:r>
      </w:ins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English,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Modern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Languages,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Mass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Communications,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Fine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Arts,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ry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and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before="9"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Political Science</w:t>
      </w:r>
      <w:ins w:id="8" w:author="spearman" w:date="2011-05-16T14:58:00Z">
        <w:r w:rsidR="008436DE">
          <w:rPr>
            <w:rFonts w:ascii="Times New Roman" w:hAnsi="Times New Roman"/>
            <w:color w:val="191919"/>
            <w:sz w:val="18"/>
            <w:szCs w:val="18"/>
          </w:rPr>
          <w:t>, MPA Program</w:t>
        </w:r>
      </w:ins>
      <w:r>
        <w:rPr>
          <w:rFonts w:ascii="Times New Roman" w:hAnsi="Times New Roman"/>
          <w:color w:val="191919"/>
          <w:sz w:val="18"/>
          <w:szCs w:val="18"/>
        </w:rPr>
        <w:t xml:space="preserve"> and</w:t>
      </w:r>
      <w:del w:id="9" w:author="spearman" w:date="2011-05-16T14:59:00Z">
        <w:r w:rsidDel="008436DE">
          <w:rPr>
            <w:rFonts w:ascii="Times New Roman" w:hAnsi="Times New Roman"/>
            <w:color w:val="191919"/>
            <w:sz w:val="18"/>
            <w:szCs w:val="18"/>
          </w:rPr>
          <w:delText xml:space="preserve"> Psycholog</w:delText>
        </w:r>
        <w:r w:rsidDel="008436DE">
          <w:rPr>
            <w:rFonts w:ascii="Times New Roman" w:hAnsi="Times New Roman"/>
            <w:color w:val="191919"/>
            <w:spacing w:val="-12"/>
            <w:sz w:val="18"/>
            <w:szCs w:val="18"/>
          </w:rPr>
          <w:delText>y</w:delText>
        </w:r>
        <w:r w:rsidDel="008436DE">
          <w:rPr>
            <w:rFonts w:ascii="Times New Roman" w:hAnsi="Times New Roman"/>
            <w:color w:val="191919"/>
            <w:sz w:val="18"/>
            <w:szCs w:val="18"/>
          </w:rPr>
          <w:delText>, Sociology and</w:delText>
        </w:r>
      </w:del>
      <w:r>
        <w:rPr>
          <w:rFonts w:ascii="Times New Roman" w:hAnsi="Times New Roman"/>
          <w:color w:val="191919"/>
          <w:sz w:val="18"/>
          <w:szCs w:val="18"/>
        </w:rPr>
        <w:t xml:space="preserve"> Social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ork.</w:t>
      </w:r>
      <w:proofErr w:type="gramEnd"/>
    </w:p>
    <w:p w:rsidR="00F317BF" w:rsidRDefault="00F317BF" w:rsidP="00F317B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40" w:lineRule="auto"/>
        <w:ind w:left="10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Through the cooperation of several departments, the College of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 and Humanities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training in the area of pre-la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317BF" w:rsidRDefault="00F317BF" w:rsidP="00F317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544915" w:rsidRDefault="00544915" w:rsidP="00F317BF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rPr>
          <w:rFonts w:ascii="Century Gothic" w:hAnsi="Century Gothic" w:cs="Century Gothic"/>
          <w:b/>
          <w:bCs/>
          <w:color w:val="191919"/>
          <w:position w:val="2"/>
          <w:sz w:val="36"/>
          <w:szCs w:val="36"/>
        </w:rPr>
      </w:pPr>
    </w:p>
    <w:p w:rsidR="00946B9C" w:rsidRDefault="00C91870" w:rsidP="00C91870">
      <w:pPr>
        <w:widowControl w:val="0"/>
        <w:tabs>
          <w:tab w:val="left" w:pos="4300"/>
        </w:tabs>
        <w:autoSpaceDE w:val="0"/>
        <w:autoSpaceDN w:val="0"/>
        <w:adjustRightInd w:val="0"/>
        <w:spacing w:after="0" w:line="451" w:lineRule="exact"/>
        <w:ind w:left="106"/>
        <w:jc w:val="center"/>
      </w:pPr>
      <w:r>
        <w:rPr>
          <w:rFonts w:ascii="Times New Roman" w:hAnsi="Times New Roman"/>
          <w:color w:val="191919"/>
          <w:position w:val="-5"/>
          <w:sz w:val="20"/>
          <w:szCs w:val="20"/>
        </w:rPr>
        <w:t>008-2012 Unde</w:t>
      </w:r>
      <w:r>
        <w:rPr>
          <w:rFonts w:ascii="Times New Roman" w:hAnsi="Times New Roman"/>
          <w:color w:val="191919"/>
          <w:spacing w:val="-4"/>
          <w:position w:val="-5"/>
          <w:sz w:val="20"/>
          <w:szCs w:val="20"/>
        </w:rPr>
        <w:t>r</w:t>
      </w:r>
      <w:r>
        <w:rPr>
          <w:rFonts w:ascii="Times New Roman" w:hAnsi="Times New Roman"/>
          <w:color w:val="191919"/>
          <w:position w:val="-5"/>
          <w:sz w:val="20"/>
          <w:szCs w:val="20"/>
        </w:rPr>
        <w:t>graduate Catalo</w:t>
      </w:r>
    </w:p>
    <w:sectPr w:rsidR="00946B9C" w:rsidSect="00C91870">
      <w:pgSz w:w="12240" w:h="15840"/>
      <w:pgMar w:top="270" w:right="990" w:bottom="144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5D5234"/>
    <w:rsid w:val="0009025F"/>
    <w:rsid w:val="000C740D"/>
    <w:rsid w:val="002F72D4"/>
    <w:rsid w:val="00407EF6"/>
    <w:rsid w:val="00544915"/>
    <w:rsid w:val="005B2811"/>
    <w:rsid w:val="005B3630"/>
    <w:rsid w:val="005D5234"/>
    <w:rsid w:val="006255F2"/>
    <w:rsid w:val="006668B0"/>
    <w:rsid w:val="006F2981"/>
    <w:rsid w:val="006F4364"/>
    <w:rsid w:val="008317FC"/>
    <w:rsid w:val="008436DE"/>
    <w:rsid w:val="009010B7"/>
    <w:rsid w:val="00906334"/>
    <w:rsid w:val="00946B9C"/>
    <w:rsid w:val="0095547F"/>
    <w:rsid w:val="00967044"/>
    <w:rsid w:val="00AE28DC"/>
    <w:rsid w:val="00AF3E8C"/>
    <w:rsid w:val="00BF49EF"/>
    <w:rsid w:val="00C82A77"/>
    <w:rsid w:val="00C91870"/>
    <w:rsid w:val="00E72E7B"/>
    <w:rsid w:val="00E774C5"/>
    <w:rsid w:val="00EA1B6C"/>
    <w:rsid w:val="00F317BF"/>
    <w:rsid w:val="00FF5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234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5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3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336</Words>
  <Characters>1919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spearman</cp:lastModifiedBy>
  <cp:revision>5</cp:revision>
  <dcterms:created xsi:type="dcterms:W3CDTF">2011-05-16T18:42:00Z</dcterms:created>
  <dcterms:modified xsi:type="dcterms:W3CDTF">2011-05-16T19:01:00Z</dcterms:modified>
</cp:coreProperties>
</file>