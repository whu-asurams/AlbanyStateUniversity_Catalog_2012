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A30" w:rsidRDefault="00BB42A4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begin"/>
      </w: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instrText xml:space="preserve"> TOC \o "1-2" \h \z \u </w:instrText>
      </w: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separate"/>
      </w:r>
      <w:hyperlink w:anchor="_Toc295331391" w:history="1"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-6"/>
          </w:rPr>
          <w:t>COLLEG</w:t>
        </w:r>
        <w:r w:rsidR="00555A30" w:rsidRPr="00B941E2">
          <w:rPr>
            <w:rStyle w:val="Hyperlink"/>
            <w:rFonts w:ascii="Times New Roman" w:hAnsi="Times New Roman"/>
            <w:noProof/>
            <w:position w:val="-6"/>
          </w:rPr>
          <w:t>E</w:t>
        </w:r>
        <w:r w:rsidR="00555A30" w:rsidRPr="00B941E2">
          <w:rPr>
            <w:rStyle w:val="Hyperlink"/>
            <w:rFonts w:ascii="Times New Roman" w:hAnsi="Times New Roman"/>
            <w:noProof/>
            <w:spacing w:val="29"/>
            <w:position w:val="-6"/>
          </w:rPr>
          <w:t xml:space="preserve"> </w:t>
        </w:r>
        <w:r w:rsidR="00555A30" w:rsidRPr="00B941E2">
          <w:rPr>
            <w:rStyle w:val="Hyperlink"/>
            <w:rFonts w:ascii="Times New Roman" w:hAnsi="Times New Roman"/>
            <w:noProof/>
            <w:spacing w:val="-26"/>
            <w:position w:val="-6"/>
          </w:rPr>
          <w:t>OF</w:t>
        </w:r>
        <w:r w:rsidR="00555A30">
          <w:rPr>
            <w:noProof/>
            <w:webHidden/>
          </w:rPr>
          <w:tab/>
        </w:r>
        <w:r w:rsidR="00555A30">
          <w:rPr>
            <w:noProof/>
            <w:webHidden/>
          </w:rPr>
          <w:fldChar w:fldCharType="begin"/>
        </w:r>
        <w:r w:rsidR="00555A30">
          <w:rPr>
            <w:noProof/>
            <w:webHidden/>
          </w:rPr>
          <w:instrText xml:space="preserve"> PAGEREF _Toc295331391 \h </w:instrText>
        </w:r>
        <w:r w:rsidR="00555A30">
          <w:rPr>
            <w:noProof/>
            <w:webHidden/>
          </w:rPr>
        </w:r>
        <w:r w:rsidR="00555A30">
          <w:rPr>
            <w:noProof/>
            <w:webHidden/>
          </w:rPr>
          <w:fldChar w:fldCharType="separate"/>
        </w:r>
        <w:r w:rsidR="00555A30">
          <w:rPr>
            <w:noProof/>
            <w:webHidden/>
          </w:rPr>
          <w:t>3</w:t>
        </w:r>
        <w:r w:rsidR="00555A30">
          <w:rPr>
            <w:noProof/>
            <w:webHidden/>
          </w:rPr>
          <w:fldChar w:fldCharType="end"/>
        </w:r>
      </w:hyperlink>
    </w:p>
    <w:p w:rsidR="00555A30" w:rsidRDefault="00555A30">
      <w:pPr>
        <w:pStyle w:val="TOC1"/>
        <w:tabs>
          <w:tab w:val="right" w:pos="10560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</w:rPr>
      </w:pPr>
      <w:hyperlink w:anchor="_Toc295331392" w:history="1">
        <w:r w:rsidRPr="00B941E2">
          <w:rPr>
            <w:rStyle w:val="Hyperlink"/>
            <w:rFonts w:ascii="Times New Roman" w:hAnsi="Times New Roman"/>
            <w:noProof/>
            <w:spacing w:val="-26"/>
            <w:position w:val="4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32"/>
            <w:position w:val="4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26"/>
            <w:position w:val="4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3" w:history="1">
        <w:r w:rsidRPr="00B941E2">
          <w:rPr>
            <w:rStyle w:val="Hyperlink"/>
            <w:rFonts w:ascii="Times New Roman" w:hAnsi="Times New Roman"/>
            <w:noProof/>
            <w:spacing w:val="-4"/>
          </w:rPr>
          <w:t>COLLEG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38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O</w:t>
        </w:r>
        <w:r w:rsidRPr="00B941E2">
          <w:rPr>
            <w:rStyle w:val="Hyperlink"/>
            <w:rFonts w:ascii="Times New Roman" w:hAnsi="Times New Roman"/>
            <w:noProof/>
          </w:rPr>
          <w:t>F</w:t>
        </w:r>
        <w:r w:rsidRPr="00B941E2">
          <w:rPr>
            <w:rStyle w:val="Hyperlink"/>
            <w:rFonts w:ascii="Times New Roman" w:hAnsi="Times New Roman"/>
            <w:noProof/>
            <w:spacing w:val="38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63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4" w:history="1">
        <w:r w:rsidRPr="00B941E2">
          <w:rPr>
            <w:rStyle w:val="Hyperlink"/>
            <w:rFonts w:ascii="Times New Roman" w:hAnsi="Times New Roman"/>
            <w:noProof/>
          </w:rPr>
          <w:t>DEPARTMENT OF TEACHER EDUCATION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5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ACCREDI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TA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6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CE</w:t>
        </w:r>
        <w:r w:rsidRPr="00B941E2">
          <w:rPr>
            <w:rStyle w:val="Hyperlink"/>
            <w:rFonts w:ascii="Times New Roman" w:hAnsi="Times New Roman"/>
            <w:noProof/>
            <w:spacing w:val="-8"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TIFIC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7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TEACHE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GOVERNANC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AN</w:t>
        </w:r>
        <w:r w:rsidRPr="00B941E2">
          <w:rPr>
            <w:rStyle w:val="Hyperlink"/>
            <w:rFonts w:ascii="Times New Roman" w:hAnsi="Times New Roman"/>
            <w:noProof/>
          </w:rPr>
          <w:t>D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CURRICULA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8" w:history="1">
        <w:r w:rsidRPr="00B941E2">
          <w:rPr>
            <w:rStyle w:val="Hyperlink"/>
            <w:rFonts w:ascii="Times New Roman" w:hAnsi="Times New Roman"/>
            <w:noProof/>
            <w:spacing w:val="-2"/>
          </w:rPr>
          <w:t>BACHELO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O</w:t>
        </w:r>
        <w:r w:rsidRPr="00B941E2">
          <w:rPr>
            <w:rStyle w:val="Hyperlink"/>
            <w:rFonts w:ascii="Times New Roman" w:hAnsi="Times New Roman"/>
            <w:noProof/>
          </w:rPr>
          <w:t>F</w:t>
        </w:r>
        <w:r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SCIENC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I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EAR</w:t>
        </w:r>
        <w:r w:rsidRPr="00B941E2">
          <w:rPr>
            <w:rStyle w:val="Hyperlink"/>
            <w:rFonts w:ascii="Times New Roman" w:hAnsi="Times New Roman"/>
            <w:noProof/>
            <w:spacing w:val="-24"/>
          </w:rPr>
          <w:t>L</w:t>
        </w:r>
        <w:r w:rsidRPr="00B941E2">
          <w:rPr>
            <w:rStyle w:val="Hyperlink"/>
            <w:rFonts w:ascii="Times New Roman" w:hAnsi="Times New Roman"/>
            <w:noProof/>
          </w:rPr>
          <w:t>Y</w:t>
        </w:r>
        <w:r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CHILDHOO</w:t>
        </w:r>
        <w:r w:rsidRPr="00B941E2">
          <w:rPr>
            <w:rStyle w:val="Hyperlink"/>
            <w:rFonts w:ascii="Times New Roman" w:hAnsi="Times New Roman"/>
            <w:noProof/>
          </w:rPr>
          <w:t>D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20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399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BACHELO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O</w:t>
        </w:r>
        <w:r w:rsidRPr="00B941E2">
          <w:rPr>
            <w:rStyle w:val="Hyperlink"/>
            <w:rFonts w:ascii="Times New Roman" w:hAnsi="Times New Roman"/>
            <w:noProof/>
          </w:rPr>
          <w:t>F</w:t>
        </w:r>
        <w:r w:rsidRPr="00B941E2">
          <w:rPr>
            <w:rStyle w:val="Hyperlink"/>
            <w:rFonts w:ascii="Times New Roman" w:hAnsi="Times New Roman"/>
            <w:noProof/>
            <w:spacing w:val="6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SCIENC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2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I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MIDDL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GRADE</w:t>
        </w:r>
        <w:r w:rsidRPr="00B941E2">
          <w:rPr>
            <w:rStyle w:val="Hyperlink"/>
            <w:rFonts w:ascii="Times New Roman" w:hAnsi="Times New Roman"/>
            <w:noProof/>
          </w:rPr>
          <w:t>S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(MGE</w:t>
        </w:r>
        <w:r w:rsidRPr="00B941E2">
          <w:rPr>
            <w:rStyle w:val="Hyperlink"/>
            <w:rFonts w:ascii="Times New Roman" w:hAnsi="Times New Roman"/>
            <w:noProof/>
          </w:rPr>
          <w:t>D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4-8)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left" w:pos="6244"/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0" w:history="1">
        <w:r w:rsidRPr="00B941E2">
          <w:rPr>
            <w:rStyle w:val="Hyperlink"/>
            <w:rFonts w:ascii="Times New Roman" w:hAnsi="Times New Roman"/>
            <w:noProof/>
            <w:spacing w:val="-2"/>
          </w:rPr>
          <w:t>B.S</w:t>
        </w:r>
        <w:r w:rsidRPr="00B941E2">
          <w:rPr>
            <w:rStyle w:val="Hyperlink"/>
            <w:rFonts w:ascii="Times New Roman" w:hAnsi="Times New Roman"/>
            <w:noProof/>
          </w:rPr>
          <w:t>.</w:t>
        </w:r>
        <w:r w:rsidRPr="00B941E2">
          <w:rPr>
            <w:rStyle w:val="Hyperlink"/>
            <w:rFonts w:ascii="Times New Roman" w:hAnsi="Times New Roman"/>
            <w:noProof/>
            <w:spacing w:val="-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I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SPECIA</w:t>
        </w:r>
        <w:r w:rsidRPr="00B941E2">
          <w:rPr>
            <w:rStyle w:val="Hyperlink"/>
            <w:rFonts w:ascii="Times New Roman" w:hAnsi="Times New Roman"/>
            <w:noProof/>
          </w:rPr>
          <w:t>L</w:t>
        </w:r>
        <w:r w:rsidRPr="00B941E2">
          <w:rPr>
            <w:rStyle w:val="Hyperlink"/>
            <w:rFonts w:ascii="Times New Roman" w:hAnsi="Times New Roman"/>
            <w:noProof/>
            <w:spacing w:val="4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20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ADAPTED</w:t>
        </w:r>
        <w:r w:rsidRPr="00B941E2">
          <w:rPr>
            <w:rStyle w:val="Hyperlink"/>
            <w:rFonts w:ascii="Times New Roman" w:hAnsi="Times New Roman"/>
            <w:noProof/>
            <w:spacing w:val="4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CURRICULU</w:t>
        </w:r>
        <w:r w:rsidRPr="00B941E2">
          <w:rPr>
            <w:rStyle w:val="Hyperlink"/>
            <w:rFonts w:ascii="Times New Roman" w:hAnsi="Times New Roman"/>
            <w:noProof/>
          </w:rPr>
          <w:t>M</w:t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 xml:space="preserve"> </w:t>
        </w:r>
        <w:r>
          <w:rPr>
            <w:b w:val="0"/>
            <w:bCs w:val="0"/>
            <w:noProof/>
            <w:sz w:val="22"/>
            <w:szCs w:val="22"/>
          </w:rPr>
          <w:tab/>
        </w:r>
        <w:r w:rsidRPr="00B941E2">
          <w:rPr>
            <w:rStyle w:val="Hyperlink"/>
            <w:rFonts w:ascii="Times New Roman" w:hAnsi="Times New Roman"/>
            <w:noProof/>
            <w:spacing w:val="17"/>
          </w:rPr>
          <w:t>P</w:t>
        </w:r>
        <w:r w:rsidRPr="00B941E2">
          <w:rPr>
            <w:rStyle w:val="Hyperlink"/>
            <w:rFonts w:ascii="Times New Roman" w:hAnsi="Times New Roman"/>
            <w:noProof/>
            <w:spacing w:val="-2"/>
          </w:rPr>
          <w:t>-12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1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OFFIC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O</w:t>
        </w:r>
        <w:r w:rsidRPr="00B941E2">
          <w:rPr>
            <w:rStyle w:val="Hyperlink"/>
            <w:rFonts w:ascii="Times New Roman" w:hAnsi="Times New Roman"/>
            <w:noProof/>
          </w:rPr>
          <w:t>F</w:t>
        </w:r>
        <w:r w:rsidRPr="00B941E2">
          <w:rPr>
            <w:rStyle w:val="Hyperlink"/>
            <w:rFonts w:ascii="Times New Roman" w:hAnsi="Times New Roman"/>
            <w:noProof/>
            <w:spacing w:val="-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ADMISSIO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Pr="00B941E2">
          <w:rPr>
            <w:rStyle w:val="Hyperlink"/>
            <w:rFonts w:ascii="Times New Roman" w:hAnsi="Times New Roman"/>
            <w:noProof/>
          </w:rPr>
          <w:t>O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Pr="00B941E2">
          <w:rPr>
            <w:rStyle w:val="Hyperlink"/>
            <w:rFonts w:ascii="Times New Roman" w:hAnsi="Times New Roman"/>
            <w:noProof/>
          </w:rPr>
          <w:t>L</w:t>
        </w:r>
        <w:r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2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APPLIC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FO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 xml:space="preserve"> ADMISSION</w:t>
        </w:r>
        <w:r w:rsidRPr="00B941E2">
          <w:rPr>
            <w:rStyle w:val="Hyperlink"/>
            <w:rFonts w:ascii="Times New Roman" w:hAnsi="Times New Roman"/>
            <w:noProof/>
          </w:rPr>
          <w:t>S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Pr="00B941E2">
          <w:rPr>
            <w:rStyle w:val="Hyperlink"/>
            <w:rFonts w:ascii="Times New Roman" w:hAnsi="Times New Roman"/>
            <w:noProof/>
          </w:rPr>
          <w:t>O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Pr="00B941E2">
          <w:rPr>
            <w:rStyle w:val="Hyperlink"/>
            <w:rFonts w:ascii="Times New Roman" w:hAnsi="Times New Roman"/>
            <w:noProof/>
          </w:rPr>
          <w:t>L</w:t>
        </w:r>
        <w:r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3" w:history="1">
        <w:r w:rsidRPr="00B941E2">
          <w:rPr>
            <w:rStyle w:val="Hyperlink"/>
            <w:rFonts w:ascii="Times New Roman" w:hAnsi="Times New Roman"/>
            <w:noProof/>
            <w:spacing w:val="-1"/>
          </w:rPr>
          <w:t>REQUIREMENT</w:t>
        </w:r>
        <w:r w:rsidRPr="00B941E2">
          <w:rPr>
            <w:rStyle w:val="Hyperlink"/>
            <w:rFonts w:ascii="Times New Roman" w:hAnsi="Times New Roman"/>
            <w:noProof/>
          </w:rPr>
          <w:t>S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FO</w:t>
        </w:r>
        <w:r w:rsidRPr="00B941E2">
          <w:rPr>
            <w:rStyle w:val="Hyperlink"/>
            <w:rFonts w:ascii="Times New Roman" w:hAnsi="Times New Roman"/>
            <w:noProof/>
          </w:rPr>
          <w:t xml:space="preserve">R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ADMISSIO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T</w:t>
        </w:r>
        <w:r w:rsidRPr="00B941E2">
          <w:rPr>
            <w:rStyle w:val="Hyperlink"/>
            <w:rFonts w:ascii="Times New Roman" w:hAnsi="Times New Roman"/>
            <w:noProof/>
          </w:rPr>
          <w:t>O</w:t>
        </w:r>
        <w:r w:rsidRPr="00B941E2">
          <w:rPr>
            <w:rStyle w:val="Hyperlink"/>
            <w:rFonts w:ascii="Times New Roman" w:hAnsi="Times New Roman"/>
            <w:noProof/>
            <w:spacing w:val="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TH</w:t>
        </w:r>
        <w:r w:rsidRPr="00B941E2">
          <w:rPr>
            <w:rStyle w:val="Hyperlink"/>
            <w:rFonts w:ascii="Times New Roman" w:hAnsi="Times New Roman"/>
            <w:noProof/>
          </w:rPr>
          <w:t>E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PROFESSIONA</w:t>
        </w:r>
        <w:r w:rsidRPr="00B941E2">
          <w:rPr>
            <w:rStyle w:val="Hyperlink"/>
            <w:rFonts w:ascii="Times New Roman" w:hAnsi="Times New Roman"/>
            <w:noProof/>
          </w:rPr>
          <w:t>L</w:t>
        </w:r>
        <w:r w:rsidRPr="00B941E2">
          <w:rPr>
            <w:rStyle w:val="Hyperlink"/>
            <w:rFonts w:ascii="Times New Roman" w:hAnsi="Times New Roman"/>
            <w:noProof/>
            <w:spacing w:val="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</w:t>
        </w:r>
        <w:r w:rsidRPr="00B941E2">
          <w:rPr>
            <w:rStyle w:val="Hyperlink"/>
            <w:rFonts w:ascii="Times New Roman" w:hAnsi="Times New Roman"/>
            <w:noProof/>
          </w:rPr>
          <w:t>N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UNIT/TEACHE</w:t>
        </w:r>
        <w:r w:rsidRPr="00B941E2">
          <w:rPr>
            <w:rStyle w:val="Hyperlink"/>
            <w:rFonts w:ascii="Times New Roman" w:hAnsi="Times New Roman"/>
            <w:noProof/>
          </w:rPr>
          <w:t>R</w:t>
        </w:r>
        <w:r w:rsidRPr="00B941E2">
          <w:rPr>
            <w:rStyle w:val="Hyperlink"/>
            <w:rFonts w:ascii="Times New Roman" w:hAnsi="Times New Roman"/>
            <w:noProof/>
            <w:spacing w:val="13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5"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1"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4" w:history="1">
        <w:r w:rsidRPr="00B941E2">
          <w:rPr>
            <w:rStyle w:val="Hyperlink"/>
            <w:rFonts w:ascii="Times New Roman" w:hAnsi="Times New Roman"/>
            <w:noProof/>
            <w:spacing w:val="-4"/>
          </w:rPr>
          <w:t>ADVISEMEN</w:t>
        </w:r>
        <w:r w:rsidRPr="00B941E2">
          <w:rPr>
            <w:rStyle w:val="Hyperlink"/>
            <w:rFonts w:ascii="Times New Roman" w:hAnsi="Times New Roman"/>
            <w:noProof/>
          </w:rPr>
          <w:t>T</w:t>
        </w:r>
        <w:r w:rsidRPr="00B941E2">
          <w:rPr>
            <w:rStyle w:val="Hyperlink"/>
            <w:rFonts w:ascii="Times New Roman" w:hAnsi="Times New Roman"/>
            <w:noProof/>
            <w:spacing w:val="-12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  <w:spacing w:val="-4"/>
          </w:rPr>
          <w:t>ACADEMY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5" w:history="1">
        <w:r w:rsidRPr="00B941E2">
          <w:rPr>
            <w:rStyle w:val="Hyperlink"/>
            <w:rFonts w:ascii="Times New Roman" w:hAnsi="Times New Roman"/>
            <w:noProof/>
          </w:rPr>
          <w:t>MINOR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IN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6" w:history="1">
        <w:r w:rsidRPr="00B941E2">
          <w:rPr>
            <w:rStyle w:val="Hyperlink"/>
            <w:rFonts w:ascii="Times New Roman" w:hAnsi="Times New Roman"/>
            <w:noProof/>
          </w:rPr>
          <w:t>DE</w:t>
        </w:r>
        <w:r w:rsidRPr="00B941E2">
          <w:rPr>
            <w:rStyle w:val="Hyperlink"/>
            <w:rFonts w:ascii="Times New Roman" w:hAnsi="Times New Roman"/>
            <w:noProof/>
            <w:spacing w:val="-18"/>
          </w:rPr>
          <w:t>P</w:t>
        </w:r>
        <w:r w:rsidRPr="00B941E2">
          <w:rPr>
            <w:rStyle w:val="Hyperlink"/>
            <w:rFonts w:ascii="Times New Roman" w:hAnsi="Times New Roman"/>
            <w:noProof/>
          </w:rPr>
          <w:t>A</w:t>
        </w:r>
        <w:r w:rsidRPr="00B941E2">
          <w:rPr>
            <w:rStyle w:val="Hyperlink"/>
            <w:rFonts w:ascii="Times New Roman" w:hAnsi="Times New Roman"/>
            <w:noProof/>
            <w:spacing w:val="-9"/>
          </w:rPr>
          <w:t>R</w:t>
        </w:r>
        <w:r w:rsidRPr="00B941E2">
          <w:rPr>
            <w:rStyle w:val="Hyperlink"/>
            <w:rFonts w:ascii="Times New Roman" w:hAnsi="Times New Roman"/>
            <w:noProof/>
          </w:rPr>
          <w:t>TMENT</w:t>
        </w:r>
        <w:r w:rsidRPr="00B941E2">
          <w:rPr>
            <w:rStyle w:val="Hyperlink"/>
            <w:rFonts w:ascii="Times New Roman" w:hAnsi="Times New Roman"/>
            <w:noProof/>
            <w:spacing w:val="16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OF</w:t>
        </w:r>
        <w:r w:rsidRPr="00B941E2">
          <w:rPr>
            <w:rStyle w:val="Hyperlink"/>
            <w:rFonts w:ascii="Times New Roman" w:hAnsi="Times New Roman"/>
            <w:noProof/>
            <w:spacing w:val="11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HEA</w:t>
        </w:r>
        <w:r w:rsidRPr="00B941E2">
          <w:rPr>
            <w:rStyle w:val="Hyperlink"/>
            <w:rFonts w:ascii="Times New Roman" w:hAnsi="Times New Roman"/>
            <w:noProof/>
            <w:spacing w:val="-22"/>
          </w:rPr>
          <w:t>L</w:t>
        </w:r>
        <w:r w:rsidRPr="00B941E2">
          <w:rPr>
            <w:rStyle w:val="Hyperlink"/>
            <w:rFonts w:ascii="Times New Roman" w:hAnsi="Times New Roman"/>
            <w:noProof/>
          </w:rPr>
          <w:t>TH, PHYSICAL</w:t>
        </w:r>
        <w:r w:rsidRPr="00B941E2">
          <w:rPr>
            <w:rStyle w:val="Hyperlink"/>
            <w:rFonts w:ascii="Times New Roman" w:hAnsi="Times New Roman"/>
            <w:noProof/>
            <w:spacing w:val="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 w:rsidRPr="00B941E2">
          <w:rPr>
            <w:rStyle w:val="Hyperlink"/>
            <w:rFonts w:ascii="Times New Roman" w:hAnsi="Times New Roman"/>
            <w:noProof/>
            <w:spacing w:val="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AND</w:t>
        </w:r>
        <w:r w:rsidRPr="00B941E2">
          <w:rPr>
            <w:rStyle w:val="Hyperlink"/>
            <w:rFonts w:ascii="Times New Roman" w:hAnsi="Times New Roman"/>
            <w:noProof/>
            <w:spacing w:val="20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RECRE</w:t>
        </w:r>
        <w:r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7" w:history="1">
        <w:r w:rsidRPr="00B941E2">
          <w:rPr>
            <w:rStyle w:val="Hyperlink"/>
            <w:rFonts w:ascii="Times New Roman" w:hAnsi="Times New Roman"/>
            <w:noProof/>
          </w:rPr>
          <w:t>BACHELOR OF</w:t>
        </w:r>
        <w:r w:rsidRPr="00B941E2">
          <w:rPr>
            <w:rStyle w:val="Hyperlink"/>
            <w:rFonts w:ascii="Times New Roman" w:hAnsi="Times New Roman"/>
            <w:noProof/>
            <w:spacing w:val="-9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SCIENCE DEGREE IN HEA</w:t>
        </w:r>
        <w:r w:rsidRPr="00B941E2">
          <w:rPr>
            <w:rStyle w:val="Hyperlink"/>
            <w:rFonts w:ascii="Times New Roman" w:hAnsi="Times New Roman"/>
            <w:noProof/>
            <w:spacing w:val="-22"/>
          </w:rPr>
          <w:t>L</w:t>
        </w:r>
        <w:r w:rsidRPr="00B941E2">
          <w:rPr>
            <w:rStyle w:val="Hyperlink"/>
            <w:rFonts w:ascii="Times New Roman" w:hAnsi="Times New Roman"/>
            <w:noProof/>
          </w:rPr>
          <w:t>TH</w:t>
        </w:r>
        <w:r w:rsidRPr="00B941E2">
          <w:rPr>
            <w:rStyle w:val="Hyperlink"/>
            <w:rFonts w:ascii="Times New Roman" w:hAnsi="Times New Roman"/>
            <w:noProof/>
            <w:spacing w:val="-10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AND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PHYSICAL</w:t>
        </w:r>
        <w:r w:rsidRPr="00B941E2">
          <w:rPr>
            <w:rStyle w:val="Hyperlink"/>
            <w:rFonts w:ascii="Times New Roman" w:hAnsi="Times New Roman"/>
            <w:noProof/>
            <w:spacing w:val="47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8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 (TEACHING)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8" w:history="1">
        <w:r w:rsidRPr="00B941E2">
          <w:rPr>
            <w:rStyle w:val="Hyperlink"/>
            <w:rFonts w:ascii="Times New Roman" w:hAnsi="Times New Roman"/>
            <w:noProof/>
          </w:rPr>
          <w:t>BACHELOR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OF</w:t>
        </w:r>
        <w:r w:rsidRPr="00B941E2">
          <w:rPr>
            <w:rStyle w:val="Hyperlink"/>
            <w:rFonts w:ascii="Times New Roman" w:hAnsi="Times New Roman"/>
            <w:noProof/>
            <w:spacing w:val="8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SCIENCE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DEGREE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IN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HEA</w:t>
        </w:r>
        <w:r w:rsidRPr="00B941E2">
          <w:rPr>
            <w:rStyle w:val="Hyperlink"/>
            <w:rFonts w:ascii="Times New Roman" w:hAnsi="Times New Roman"/>
            <w:noProof/>
            <w:spacing w:val="-17"/>
          </w:rPr>
          <w:t>L</w:t>
        </w:r>
        <w:r w:rsidRPr="00B941E2">
          <w:rPr>
            <w:rStyle w:val="Hyperlink"/>
            <w:rFonts w:ascii="Times New Roman" w:hAnsi="Times New Roman"/>
            <w:noProof/>
          </w:rPr>
          <w:t>TH, PHYSICAL</w:t>
        </w:r>
        <w:r w:rsidRPr="00B941E2">
          <w:rPr>
            <w:rStyle w:val="Hyperlink"/>
            <w:rFonts w:ascii="Times New Roman" w:hAnsi="Times New Roman"/>
            <w:noProof/>
            <w:spacing w:val="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 w:rsidRPr="00B941E2">
          <w:rPr>
            <w:rStyle w:val="Hyperlink"/>
            <w:rFonts w:ascii="Times New Roman" w:hAnsi="Times New Roman"/>
            <w:noProof/>
            <w:spacing w:val="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AND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RECRE</w:t>
        </w:r>
        <w:r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5A30" w:rsidRDefault="00555A30">
      <w:pPr>
        <w:pStyle w:val="TOC2"/>
        <w:tabs>
          <w:tab w:val="right" w:pos="10560"/>
        </w:tabs>
        <w:rPr>
          <w:b w:val="0"/>
          <w:bCs w:val="0"/>
          <w:noProof/>
          <w:sz w:val="22"/>
          <w:szCs w:val="22"/>
        </w:rPr>
      </w:pPr>
      <w:hyperlink w:anchor="_Toc295331409" w:history="1">
        <w:r w:rsidRPr="00B941E2">
          <w:rPr>
            <w:rStyle w:val="Hyperlink"/>
            <w:rFonts w:ascii="Times New Roman" w:hAnsi="Times New Roman"/>
            <w:noProof/>
          </w:rPr>
          <w:t>ENDORSEMENT</w:t>
        </w:r>
        <w:r w:rsidRPr="00B941E2">
          <w:rPr>
            <w:rStyle w:val="Hyperlink"/>
            <w:rFonts w:ascii="Times New Roman" w:hAnsi="Times New Roman"/>
            <w:noProof/>
            <w:spacing w:val="12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IN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DRIVER</w:t>
        </w:r>
        <w:r w:rsidRPr="00B941E2">
          <w:rPr>
            <w:rStyle w:val="Hyperlink"/>
            <w:rFonts w:ascii="Times New Roman" w:hAnsi="Times New Roman"/>
            <w:noProof/>
            <w:spacing w:val="15"/>
          </w:rPr>
          <w:t xml:space="preserve"> </w:t>
        </w:r>
        <w:r w:rsidRPr="00B941E2">
          <w:rPr>
            <w:rStyle w:val="Hyperlink"/>
            <w:rFonts w:ascii="Times New Roman" w:hAnsi="Times New Roman"/>
            <w:noProof/>
          </w:rPr>
          <w:t>EDUC</w:t>
        </w:r>
        <w:r w:rsidRPr="00B941E2">
          <w:rPr>
            <w:rStyle w:val="Hyperlink"/>
            <w:rFonts w:ascii="Times New Roman" w:hAnsi="Times New Roman"/>
            <w:noProof/>
            <w:spacing w:val="-13"/>
          </w:rPr>
          <w:t>A</w:t>
        </w:r>
        <w:r w:rsidRPr="00B941E2">
          <w:rPr>
            <w:rStyle w:val="Hyperlink"/>
            <w:rFonts w:ascii="Times New Roman" w:hAnsi="Times New Roman"/>
            <w:noProof/>
          </w:rPr>
          <w:t>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_Toc295331409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fldChar w:fldCharType="end"/>
      </w: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</w:p>
    <w:p w:rsidR="00BB42A4" w:rsidRPr="00BB42A4" w:rsidRDefault="00BB42A4">
      <w:pPr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</w:pPr>
      <w:r w:rsidRPr="00BB42A4">
        <w:rPr>
          <w:rFonts w:ascii="Times New Roman" w:hAnsi="Times New Roman"/>
          <w:color w:val="191919"/>
          <w:spacing w:val="-26"/>
          <w:position w:val="-6"/>
          <w:sz w:val="18"/>
          <w:szCs w:val="18"/>
        </w:rPr>
        <w:br w:type="page"/>
      </w:r>
    </w:p>
    <w:p w:rsidR="00BB42A4" w:rsidRDefault="00BB42A4">
      <w:pP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lastRenderedPageBreak/>
        <w:br w:type="page"/>
      </w:r>
    </w:p>
    <w:p w:rsidR="00152F3B" w:rsidRPr="00BB42A4" w:rsidRDefault="00152F3B" w:rsidP="00BB42A4">
      <w:pPr>
        <w:pStyle w:val="Heading1"/>
        <w:spacing w:before="0"/>
        <w:jc w:val="center"/>
        <w:rPr>
          <w:rFonts w:ascii="Times New Roman" w:hAnsi="Times New Roman"/>
          <w:color w:val="000000"/>
          <w:sz w:val="96"/>
          <w:szCs w:val="96"/>
        </w:rPr>
      </w:pPr>
      <w:r w:rsidRPr="00BB42A4">
        <w:rPr>
          <w:rFonts w:ascii="Times New Roman" w:hAnsi="Times New Roman"/>
          <w:noProof/>
          <w:color w:val="191919"/>
          <w:spacing w:val="-26"/>
          <w:position w:val="-6"/>
          <w:sz w:val="96"/>
          <w:szCs w:val="96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172085</wp:posOffset>
            </wp:positionV>
            <wp:extent cx="6448425" cy="4391025"/>
            <wp:effectExtent l="19050" t="0" r="9525" b="0"/>
            <wp:wrapSquare wrapText="bothSides"/>
            <wp:docPr id="7" name="Picture 0" descr="part2Education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EducationP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150" w:rsidRPr="00BB42A4">
        <w:rPr>
          <w:rFonts w:ascii="Calibri" w:hAnsi="Calibri"/>
          <w:noProof/>
          <w:color w:val="auto"/>
          <w:sz w:val="96"/>
          <w:szCs w:val="9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20.85pt;margin-top:-71.7pt;width:12pt;height:50.6pt;z-index:-251641856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466150" w:rsidRPr="00BB42A4">
        <w:rPr>
          <w:rFonts w:ascii="Calibri" w:hAnsi="Calibri"/>
          <w:noProof/>
          <w:color w:val="auto"/>
          <w:sz w:val="96"/>
          <w:szCs w:val="96"/>
          <w:lang w:eastAsia="en-US"/>
        </w:rPr>
        <w:pict>
          <v:shape id="_x0000_s1075" type="#_x0000_t202" style="position:absolute;left:0;text-align:left;margin-left:20.85pt;margin-top:-157.2pt;width:12pt;height:41.8pt;z-index:-251640832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bookmarkStart w:id="0" w:name="_Toc295331391"/>
      <w:r w:rsidRPr="00BB42A4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COLLEG</w:t>
      </w:r>
      <w:r w:rsidRPr="00BB42A4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Pr="00BB42A4"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 w:rsidRPr="00BB42A4"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  <w:bookmarkEnd w:id="0"/>
    </w:p>
    <w:p w:rsidR="00152F3B" w:rsidRDefault="00152F3B" w:rsidP="00BB42A4">
      <w:pPr>
        <w:pStyle w:val="Heading1"/>
        <w:spacing w:before="0"/>
        <w:jc w:val="center"/>
        <w:rPr>
          <w:rFonts w:ascii="Times New Roman" w:hAnsi="Times New Roman"/>
          <w:color w:val="000000"/>
          <w:sz w:val="96"/>
          <w:szCs w:val="96"/>
        </w:rPr>
      </w:pPr>
      <w:bookmarkStart w:id="1" w:name="_Toc295331392"/>
      <w:r w:rsidRPr="00BB42A4"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EDUC</w:t>
      </w:r>
      <w:r w:rsidRPr="00BB42A4">
        <w:rPr>
          <w:rFonts w:ascii="Times New Roman" w:hAnsi="Times New Roman"/>
          <w:color w:val="191919"/>
          <w:spacing w:val="-132"/>
          <w:position w:val="4"/>
          <w:sz w:val="96"/>
          <w:szCs w:val="96"/>
        </w:rPr>
        <w:t>A</w:t>
      </w:r>
      <w:r w:rsidRPr="00BB42A4"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TION</w:t>
      </w:r>
      <w:bookmarkEnd w:id="1"/>
    </w:p>
    <w:p w:rsidR="00946B9C" w:rsidRDefault="00946B9C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152F3B" w:rsidP="00BB42A4">
      <w:pPr>
        <w:pStyle w:val="Heading2"/>
        <w:ind w:left="180" w:firstLine="0"/>
        <w:rPr>
          <w:rFonts w:ascii="Times New Roman" w:hAnsi="Times New Roman"/>
          <w:color w:val="191919"/>
          <w:spacing w:val="-4"/>
          <w:sz w:val="54"/>
          <w:szCs w:val="54"/>
        </w:rPr>
      </w:pPr>
      <w:bookmarkStart w:id="2" w:name="_Toc295331393"/>
      <w:r>
        <w:rPr>
          <w:rFonts w:ascii="Times New Roman" w:hAnsi="Times New Roman"/>
          <w:color w:val="191919"/>
          <w:spacing w:val="-4"/>
          <w:sz w:val="72"/>
          <w:szCs w:val="72"/>
        </w:rPr>
        <w:lastRenderedPageBreak/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E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DUC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  <w:bookmarkEnd w:id="2"/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collaboratio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Humanities</w:t>
      </w:r>
      <w:r>
        <w:rPr>
          <w:rFonts w:ascii="Times New Roman" w:hAnsi="Times New Roman"/>
          <w:color w:val="191919"/>
          <w:sz w:val="18"/>
          <w:szCs w:val="18"/>
        </w:rPr>
        <w:t xml:space="preserve"> and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(know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Unit-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.E.U.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belie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public schools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ogethe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 xml:space="preserve">2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partners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adopte</w:t>
      </w:r>
      <w:r>
        <w:rPr>
          <w:rFonts w:ascii="Times New Roman" w:hAnsi="Times New Roman"/>
          <w:color w:val="191919"/>
          <w:sz w:val="18"/>
          <w:szCs w:val="18"/>
        </w:rPr>
        <w:t xml:space="preserve">d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of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teaching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performance-base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educators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premise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continuou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reflective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culturally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practitioner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personnel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</w:t>
      </w:r>
      <w:r>
        <w:rPr>
          <w:rFonts w:ascii="Times New Roman" w:hAnsi="Times New Roman"/>
          <w:color w:val="191919"/>
          <w:sz w:val="18"/>
          <w:szCs w:val="18"/>
        </w:rPr>
        <w:t>ds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learners.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.E.U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nurture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-gir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curricula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velopment/disposition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value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processes/indicator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cornerstone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capabl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positivel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P-1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learners.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22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466150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087" type="#_x0000_t202" style="position:absolute;left:0;text-align:left;margin-left:580.15pt;margin-top:122pt;width:12pt;height:50.6pt;z-index:-251634688;mso-position-horizontal-relative:page" o:allowincell="f" filled="f" stroked="f">
            <v:textbox style="layout-flow:vertical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 w:rsidR="00152F3B">
        <w:rPr>
          <w:rFonts w:ascii="Times New Roman" w:hAnsi="Times New Roman"/>
          <w:color w:val="191919"/>
          <w:sz w:val="18"/>
          <w:szCs w:val="18"/>
        </w:rPr>
        <w:t>p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eam coordinate</w:t>
      </w:r>
      <w:r w:rsid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policies</w:t>
      </w:r>
      <w:r w:rsidR="00152F3B">
        <w:rPr>
          <w:rFonts w:ascii="Times New Roman" w:hAnsi="Times New Roman"/>
          <w:color w:val="191919"/>
          <w:sz w:val="18"/>
          <w:szCs w:val="18"/>
        </w:rPr>
        <w:t>,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operation</w:t>
      </w:r>
      <w:r w:rsid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152F3B">
        <w:rPr>
          <w:rFonts w:ascii="Times New Roman" w:hAnsi="Times New Roman"/>
          <w:color w:val="191919"/>
          <w:sz w:val="18"/>
          <w:szCs w:val="18"/>
        </w:rPr>
        <w:t>d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 w:rsidR="00152F3B">
        <w:rPr>
          <w:rFonts w:ascii="Times New Roman" w:hAnsi="Times New Roman"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>
        <w:rPr>
          <w:rFonts w:ascii="Times New Roman" w:hAnsi="Times New Roman"/>
          <w:color w:val="191919"/>
          <w:sz w:val="18"/>
          <w:szCs w:val="18"/>
        </w:rPr>
        <w:t>f</w:t>
      </w:r>
      <w:r w:rsidR="00152F3B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5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 w:rsidR="00152F3B">
        <w:rPr>
          <w:rFonts w:ascii="Times New Roman" w:hAnsi="Times New Roman"/>
          <w:color w:val="191919"/>
          <w:sz w:val="18"/>
          <w:szCs w:val="18"/>
        </w:rPr>
        <w:t>r</w:t>
      </w:r>
      <w:r w:rsidR="00152F3B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 w:rsidR="00152F3B">
        <w:rPr>
          <w:rFonts w:ascii="Times New Roman" w:hAnsi="Times New Roman"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 w:rsidR="00152F3B">
        <w:rPr>
          <w:rFonts w:ascii="Times New Roman" w:hAnsi="Times New Roman"/>
          <w:color w:val="191919"/>
          <w:sz w:val="18"/>
          <w:szCs w:val="18"/>
        </w:rPr>
        <w:t>.</w:t>
      </w:r>
      <w:r w:rsidR="00152F3B"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 w:rsidR="00152F3B">
        <w:rPr>
          <w:rFonts w:ascii="Times New Roman" w:hAnsi="Times New Roman"/>
          <w:color w:val="191919"/>
          <w:sz w:val="18"/>
          <w:szCs w:val="18"/>
        </w:rPr>
        <w:t>g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 w:rsid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 w:rsid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fered: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140" w:lineRule="exact"/>
        <w:ind w:left="180" w:right="220" w:firstLine="0"/>
        <w:jc w:val="both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88"/>
        <w:gridCol w:w="2435"/>
        <w:gridCol w:w="2270"/>
      </w:tblGrid>
      <w:tr w:rsidR="00152F3B" w:rsidRPr="007A7452" w:rsidTr="009F4AE2">
        <w:trPr>
          <w:trHeight w:hRule="exact" w:val="19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</w:p>
          <w:p w:rsidR="00152F3B" w:rsidRPr="0006479D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 w:line="251" w:lineRule="auto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Healt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Middl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7" w:lineRule="exact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–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Adapted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Grades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P-5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4-8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9-12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7-12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P-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220" w:firstLine="0"/>
              <w:jc w:val="both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 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Science </w:t>
            </w:r>
          </w:p>
        </w:tc>
      </w:tr>
      <w:tr w:rsidR="00152F3B" w:rsidRPr="007A7452" w:rsidTr="009F4AE2">
        <w:trPr>
          <w:trHeight w:hRule="exact" w:val="84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 w:line="252" w:lineRule="auto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Major/Non-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 xml:space="preserve">ea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Health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 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right="220" w:firstLine="0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Deg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8" w:after="0" w:line="220" w:lineRule="exact"/>
              <w:ind w:left="180" w:right="220" w:firstLine="0"/>
              <w:jc w:val="both"/>
              <w:rPr>
                <w:rFonts w:ascii="Times New Roman" w:hAnsi="Times New Roman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22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Bachelo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</w:tr>
    </w:tbl>
    <w:p w:rsidR="00152F3B" w:rsidRPr="002568E8" w:rsidRDefault="00E178A2" w:rsidP="00E178A2">
      <w:pPr>
        <w:pStyle w:val="Heading2"/>
        <w:ind w:left="180" w:firstLine="0"/>
        <w:rPr>
          <w:rFonts w:ascii="Times New Roman" w:hAnsi="Times New Roman"/>
          <w:color w:val="000000" w:themeColor="text1"/>
          <w:sz w:val="36"/>
          <w:szCs w:val="36"/>
        </w:rPr>
      </w:pPr>
      <w:bookmarkStart w:id="3" w:name="_Toc295331394"/>
      <w:r w:rsidRPr="002568E8">
        <w:rPr>
          <w:rFonts w:ascii="Times New Roman" w:hAnsi="Times New Roman"/>
          <w:color w:val="000000" w:themeColor="text1"/>
          <w:sz w:val="48"/>
          <w:szCs w:val="48"/>
        </w:rPr>
        <w:t>D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 xml:space="preserve">EPARTMENT OF </w:t>
      </w:r>
      <w:r w:rsidRPr="002568E8">
        <w:rPr>
          <w:rFonts w:ascii="Times New Roman" w:hAnsi="Times New Roman"/>
          <w:color w:val="000000" w:themeColor="text1"/>
          <w:sz w:val="48"/>
          <w:szCs w:val="48"/>
        </w:rPr>
        <w:t>T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 xml:space="preserve">EACHER </w:t>
      </w:r>
      <w:r w:rsidRPr="002568E8">
        <w:rPr>
          <w:rFonts w:ascii="Times New Roman" w:hAnsi="Times New Roman"/>
          <w:color w:val="000000" w:themeColor="text1"/>
          <w:sz w:val="48"/>
          <w:szCs w:val="48"/>
        </w:rPr>
        <w:t>E</w:t>
      </w:r>
      <w:r w:rsidRPr="002568E8">
        <w:rPr>
          <w:rFonts w:ascii="Times New Roman" w:hAnsi="Times New Roman"/>
          <w:color w:val="000000" w:themeColor="text1"/>
          <w:sz w:val="36"/>
          <w:szCs w:val="36"/>
        </w:rPr>
        <w:t>DUCATION</w:t>
      </w:r>
      <w:bookmarkEnd w:id="3"/>
    </w:p>
    <w:p w:rsidR="00E178A2" w:rsidRDefault="00E178A2" w:rsidP="00E178A2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of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Early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Childhood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Middle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Special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(Please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Catalog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about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fered).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approved and leads to Level-4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Certification by the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 Standards Commission.</w:t>
      </w:r>
    </w:p>
    <w:p w:rsidR="00E178A2" w:rsidRDefault="00E178A2" w:rsidP="00E178A2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E178A2" w:rsidRPr="00E178A2" w:rsidRDefault="00E178A2" w:rsidP="00E178A2">
      <w:pPr>
        <w:widowControl w:val="0"/>
        <w:autoSpaceDE w:val="0"/>
        <w:autoSpaceDN w:val="0"/>
        <w:adjustRightInd w:val="0"/>
        <w:spacing w:after="0"/>
        <w:ind w:left="187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wenty-one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designated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required. All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seeking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initial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-4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position w:val="1"/>
          <w:sz w:val="18"/>
          <w:szCs w:val="18"/>
        </w:rPr>
        <w:t>and are governed by all of the general</w:t>
      </w:r>
      <w:r>
        <w:rPr>
          <w:rFonts w:ascii="Times New Roman" w:hAnsi="Times New Roman"/>
          <w:color w:val="191919"/>
          <w:spacing w:val="-3"/>
          <w:position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position w:val="1"/>
          <w:sz w:val="18"/>
          <w:szCs w:val="18"/>
        </w:rPr>
        <w:t>T</w:t>
      </w:r>
      <w:r>
        <w:rPr>
          <w:rFonts w:ascii="Times New Roman" w:hAnsi="Times New Roman"/>
          <w:color w:val="191919"/>
          <w:position w:val="1"/>
          <w:sz w:val="18"/>
          <w:szCs w:val="18"/>
        </w:rPr>
        <w:t>eacher Education policies as stated here under the section titled College of Education.</w:t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4" w:name="_Toc295331395"/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CCREDI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4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Counci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reditation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awar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 Specialis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22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5" w:name="_Toc295331396"/>
      <w:r>
        <w:rPr>
          <w:rFonts w:ascii="Times New Roman" w:hAnsi="Times New Roman"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TIFIC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5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and 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credential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producin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file 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22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6" w:name="_Toc295331397"/>
      <w:r>
        <w:rPr>
          <w:rFonts w:ascii="Times New Roman" w:hAnsi="Times New Roman"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OVERNANC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URRICULA</w:t>
      </w:r>
      <w:bookmarkEnd w:id="6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22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22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ai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Leadership Team.</w:t>
      </w:r>
    </w:p>
    <w:p w:rsidR="00152F3B" w:rsidRDefault="00152F3B"/>
    <w:p w:rsidR="007D77D2" w:rsidRDefault="007D77D2"/>
    <w:p w:rsidR="007D77D2" w:rsidRDefault="007D77D2"/>
    <w:p w:rsidR="007D77D2" w:rsidRDefault="007D77D2"/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7" w:name="_Toc295331398"/>
      <w:r>
        <w:rPr>
          <w:rFonts w:ascii="Times New Roman" w:hAnsi="Times New Roman"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z w:val="24"/>
          <w:szCs w:val="24"/>
        </w:rPr>
        <w:t>F</w:t>
      </w:r>
      <w:r>
        <w:rPr>
          <w:rFonts w:ascii="Times New Roman" w:hAnsi="Times New Roman"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CIENC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AR</w:t>
      </w:r>
      <w:r>
        <w:rPr>
          <w:rFonts w:ascii="Times New Roman" w:hAnsi="Times New Roman"/>
          <w:color w:val="191919"/>
          <w:spacing w:val="-24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Y</w:t>
      </w:r>
      <w:r>
        <w:rPr>
          <w:rFonts w:ascii="Times New Roman" w:hAnsi="Times New Roman"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HILDHOO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TION</w:t>
      </w:r>
      <w:bookmarkEnd w:id="7"/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firstLine="0"/>
        <w:rPr>
          <w:rFonts w:ascii="Times New Roman" w:hAnsi="Times New Roman"/>
          <w:color w:val="000000"/>
          <w:sz w:val="20"/>
          <w:szCs w:val="20"/>
        </w:rPr>
      </w:pPr>
    </w:p>
    <w:p w:rsidR="007D77D2" w:rsidRDefault="00152F3B" w:rsidP="00152F3B">
      <w:pPr>
        <w:ind w:left="180" w:firstLine="0"/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152F3B" w:rsidRDefault="00152F3B" w:rsidP="00152F3B">
      <w:pPr>
        <w:widowControl w:val="0"/>
        <w:tabs>
          <w:tab w:val="left" w:pos="3260"/>
          <w:tab w:val="left" w:pos="9630"/>
          <w:tab w:val="left" w:pos="9960"/>
        </w:tabs>
        <w:autoSpaceDE w:val="0"/>
        <w:autoSpaceDN w:val="0"/>
        <w:adjustRightInd w:val="0"/>
        <w:spacing w:after="0" w:line="430" w:lineRule="atLeast"/>
        <w:ind w:left="180" w:right="13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152F3B" w:rsidRPr="007A7452" w:rsidTr="00152F3B">
        <w:trPr>
          <w:trHeight w:hRule="exact" w:val="237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63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63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8"/>
        <w:gridCol w:w="817"/>
        <w:gridCol w:w="5055"/>
        <w:gridCol w:w="2910"/>
      </w:tblGrid>
      <w:tr w:rsidR="00152F3B" w:rsidRPr="007A7452" w:rsidTr="00152F3B">
        <w:trPr>
          <w:trHeight w:hRule="exact" w:val="237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466150" w:rsidP="00152F3B">
      <w:pPr>
        <w:widowControl w:val="0"/>
        <w:tabs>
          <w:tab w:val="left" w:pos="9450"/>
        </w:tabs>
        <w:autoSpaceDE w:val="0"/>
        <w:autoSpaceDN w:val="0"/>
        <w:adjustRightInd w:val="0"/>
        <w:spacing w:after="0" w:line="250" w:lineRule="auto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094" type="#_x0000_t202" style="position:absolute;left:0;text-align:left;margin-left:70pt;margin-top:21.25pt;width:490pt;height:145.6pt;z-index:-251629568;mso-position-horizontal-relative:page;mso-position-vertical-relative:text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61"/>
                    <w:gridCol w:w="842"/>
                    <w:gridCol w:w="5289"/>
                    <w:gridCol w:w="2608"/>
                  </w:tblGrid>
                  <w:tr w:rsidR="00152F3B" w:rsidRPr="007A7452">
                    <w:trPr>
                      <w:trHeight w:hRule="exact" w:val="237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Science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14K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Biotechnology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Environmenta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Biology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152K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8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1020K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Surve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Moder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&amp;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ech.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322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624"/>
                    </w:trPr>
                    <w:tc>
                      <w:tcPr>
                        <w:tcW w:w="10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4" w:after="0"/>
                          <w:ind w:left="40" w:firstLine="5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"/>
                            <w:sz w:val="18"/>
                            <w:szCs w:val="18"/>
                          </w:rPr>
                          <w:t>REQUIRED</w:t>
                        </w: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2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8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59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52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297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Preca</w:t>
                        </w:r>
                        <w:r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culus</w:t>
                        </w:r>
                        <w:proofErr w:type="spellEnd"/>
                      </w:p>
                    </w:tc>
                    <w:tc>
                      <w:tcPr>
                        <w:tcW w:w="26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4" w:after="0" w:line="110" w:lineRule="exact"/>
                          <w:ind w:firstLine="50"/>
                          <w:rPr>
                            <w:rFonts w:ascii="Times New Roman" w:hAnsi="Times New Roman"/>
                            <w:sz w:val="11"/>
                            <w:szCs w:val="11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ind w:firstLine="50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firstLine="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466150">
        <w:rPr>
          <w:rFonts w:ascii="Calibri" w:hAnsi="Calibri"/>
          <w:noProof/>
          <w:lang w:eastAsia="en-US"/>
        </w:rPr>
        <w:pict>
          <v:shape id="_x0000_s1096" type="#_x0000_t202" style="position:absolute;left:0;text-align:left;margin-left:20.95pt;margin-top:-2pt;width:12pt;height:50.6pt;z-index:-251627520;mso-position-horizontal-relative:page;mso-position-vertical-relative:text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152F3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7D77D2" w:rsidRDefault="007D77D2"/>
    <w:p w:rsidR="00152F3B" w:rsidRDefault="00152F3B" w:rsidP="00152F3B">
      <w:pPr>
        <w:widowControl w:val="0"/>
        <w:tabs>
          <w:tab w:val="left" w:pos="9540"/>
        </w:tabs>
        <w:autoSpaceDE w:val="0"/>
        <w:autoSpaceDN w:val="0"/>
        <w:adjustRightInd w:val="0"/>
        <w:spacing w:before="30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4975"/>
        <w:gridCol w:w="2990"/>
      </w:tblGrid>
      <w:tr w:rsidR="00152F3B" w:rsidRPr="007A7452" w:rsidTr="00152F3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lastRenderedPageBreak/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D77D2" w:rsidRDefault="007D77D2" w:rsidP="00152F3B">
      <w:pPr>
        <w:ind w:firstLine="50"/>
      </w:pPr>
    </w:p>
    <w:p w:rsidR="007D77D2" w:rsidRDefault="007D77D2"/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228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152F3B" w:rsidRPr="007A7452" w:rsidTr="009F4AE2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I=Institutiona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•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=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152F3B" w:rsidRDefault="00466150" w:rsidP="00152F3B">
      <w:pPr>
        <w:widowControl w:val="0"/>
        <w:tabs>
          <w:tab w:val="left" w:pos="938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33" type="#_x0000_t202" style="position:absolute;left:0;text-align:left;margin-left:580.2pt;margin-top:79.6pt;width:12pt;height:50.6pt;z-index:-251622400;mso-position-horizontal-relative:page" o:allowincell="f" filled="f" stroked="f">
            <v:textbox style="layout-flow:vertical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(Foundations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8"/>
        <w:gridCol w:w="960"/>
        <w:gridCol w:w="5574"/>
        <w:gridCol w:w="2388"/>
      </w:tblGrid>
      <w:tr w:rsidR="00152F3B" w:rsidRPr="007A7452" w:rsidTr="009F4AE2">
        <w:trPr>
          <w:trHeight w:hRule="exact" w:val="234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2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left="3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9F4AE2">
            <w:pPr>
              <w:widowControl w:val="0"/>
              <w:autoSpaceDE w:val="0"/>
              <w:autoSpaceDN w:val="0"/>
              <w:adjustRightInd w:val="0"/>
              <w:spacing w:before="6" w:after="0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tural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cation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2001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Life/Eart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2002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Ope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ations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tabs>
          <w:tab w:val="left" w:pos="934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(2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7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5417"/>
        <w:gridCol w:w="2545"/>
      </w:tblGrid>
      <w:tr w:rsidR="00152F3B" w:rsidRPr="007A7452" w:rsidTr="009F4AE2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Quantitativ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3354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Y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ou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Studies/Cul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tural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Diversity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Preschoo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3378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Creative/E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Performance-Base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Measurement/Evaluation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orary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ional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4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152F3B" w:rsidRDefault="00152F3B" w:rsidP="00152F3B">
      <w:pPr>
        <w:widowControl w:val="0"/>
        <w:tabs>
          <w:tab w:val="left" w:pos="922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proofErr w:type="gramEnd"/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75"/>
        <w:gridCol w:w="763"/>
        <w:gridCol w:w="5175"/>
        <w:gridCol w:w="2787"/>
      </w:tblGrid>
      <w:tr w:rsidR="00152F3B" w:rsidRPr="007A7452" w:rsidTr="009F4AE2">
        <w:trPr>
          <w:trHeight w:hRule="exact" w:val="23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Children'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Literature/Lang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3355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Correctiv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Remedia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Practicum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5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Mathematics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right="41" w:firstLine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19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448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152F3B" w:rsidRPr="007A7452" w:rsidTr="009F4AE2">
        <w:trPr>
          <w:trHeight w:hRule="exact" w:val="21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eachers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52F3B" w:rsidRPr="007A7452" w:rsidTr="009F4AE2">
        <w:trPr>
          <w:trHeight w:hRule="exact" w:val="3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ECEC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</w:tr>
      <w:tr w:rsidR="00152F3B" w:rsidRPr="007A7452" w:rsidTr="009F4AE2">
        <w:trPr>
          <w:trHeight w:hRule="exact" w:val="62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45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362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4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4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40"/>
        <w:rPr>
          <w:rFonts w:ascii="Times New Roman" w:hAnsi="Times New Roman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40"/>
        <w:rPr>
          <w:rFonts w:ascii="Times New Roman" w:hAnsi="Times New Roman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15" w:after="0" w:line="220" w:lineRule="exact"/>
        <w:ind w:firstLine="40"/>
        <w:rPr>
          <w:rFonts w:ascii="Times New Roman" w:hAnsi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90"/>
        <w:gridCol w:w="1440"/>
      </w:tblGrid>
      <w:tr w:rsidR="00152F3B" w:rsidRPr="007A7452" w:rsidTr="009F4AE2">
        <w:trPr>
          <w:trHeight w:hRule="exact" w:val="462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*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Courses must be taken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 sequence</w:t>
            </w:r>
          </w:p>
        </w:tc>
      </w:tr>
    </w:tbl>
    <w:p w:rsidR="007D77D2" w:rsidRDefault="007D77D2" w:rsidP="00152F3B">
      <w:pPr>
        <w:ind w:left="90" w:firstLine="0"/>
      </w:pPr>
    </w:p>
    <w:p w:rsidR="00152F3B" w:rsidRDefault="00152F3B">
      <w:r>
        <w:br w:type="page"/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b w:val="0"/>
          <w:bCs w:val="0"/>
          <w:color w:val="191919"/>
          <w:spacing w:val="-1"/>
          <w:sz w:val="24"/>
          <w:szCs w:val="24"/>
        </w:rPr>
      </w:pPr>
      <w:bookmarkStart w:id="8" w:name="_Toc295331399"/>
      <w:r>
        <w:rPr>
          <w:rFonts w:ascii="Times New Roman" w:hAnsi="Times New Roman"/>
          <w:color w:val="191919"/>
          <w:spacing w:val="-1"/>
          <w:sz w:val="24"/>
          <w:szCs w:val="24"/>
        </w:rPr>
        <w:lastRenderedPageBreak/>
        <w:t>B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IDDL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(MGE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4-8)</w:t>
      </w:r>
      <w:bookmarkEnd w:id="8"/>
    </w:p>
    <w:p w:rsidR="00152F3B" w:rsidRDefault="00152F3B" w:rsidP="00152F3B">
      <w:pPr>
        <w:widowControl w:val="0"/>
        <w:tabs>
          <w:tab w:val="left" w:pos="3260"/>
          <w:tab w:val="right" w:pos="9960"/>
        </w:tabs>
        <w:autoSpaceDE w:val="0"/>
        <w:autoSpaceDN w:val="0"/>
        <w:adjustRightInd w:val="0"/>
        <w:spacing w:before="20" w:after="0" w:line="430" w:lineRule="atLeast"/>
        <w:ind w:left="180" w:right="13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4"/>
        <w:gridCol w:w="1001"/>
        <w:gridCol w:w="5031"/>
        <w:gridCol w:w="2934"/>
      </w:tblGrid>
      <w:tr w:rsidR="00152F3B" w:rsidRPr="007A7452" w:rsidTr="00152F3B">
        <w:trPr>
          <w:trHeight w:hRule="exact" w:val="235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03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5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right" w:pos="10140"/>
        </w:tabs>
        <w:autoSpaceDE w:val="0"/>
        <w:autoSpaceDN w:val="0"/>
        <w:adjustRightInd w:val="0"/>
        <w:spacing w:after="0"/>
        <w:ind w:left="27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124"/>
        <w:gridCol w:w="2838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1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12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(S)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152F3B" w:rsidRDefault="00466150" w:rsidP="00152F3B">
      <w:pPr>
        <w:widowControl w:val="0"/>
        <w:tabs>
          <w:tab w:val="left" w:pos="2200"/>
          <w:tab w:val="left" w:pos="328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40" type="#_x0000_t202" style="position:absolute;left:0;text-align:left;margin-left:70pt;margin-top:32.25pt;width:490pt;height:113pt;z-index:-251618304;mso-position-horizontal-relative:page" o:allowincell="f" filled="f" stroked="f">
            <v:textbox inset="0,0,0,0">
              <w:txbxContent>
                <w:tbl>
                  <w:tblPr>
                    <w:tblW w:w="972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80"/>
                    <w:gridCol w:w="1080"/>
                    <w:gridCol w:w="5052"/>
                    <w:gridCol w:w="2508"/>
                  </w:tblGrid>
                  <w:tr w:rsidR="00152F3B" w:rsidRPr="007A7452" w:rsidTr="00152F3B">
                    <w:trPr>
                      <w:trHeight w:hRule="exact" w:val="234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198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5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Literatur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34"/>
                    </w:trPr>
                    <w:tc>
                      <w:tcPr>
                        <w:tcW w:w="972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(Require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MGE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D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Major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w/languag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Concentration)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77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ARAP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MUSC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Musi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Appreciation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2201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French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German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16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7"/>
                            <w:sz w:val="18"/>
                            <w:szCs w:val="18"/>
                          </w:rPr>
                          <w:t>P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AN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2231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Intermediat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Spanish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 w:rsidTr="00152F3B">
                    <w:trPr>
                      <w:trHeight w:hRule="exact" w:val="298"/>
                    </w:trPr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FIAR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</w:t>
                        </w:r>
                      </w:p>
                    </w:tc>
                    <w:tc>
                      <w:tcPr>
                        <w:tcW w:w="50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Fin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Arts</w:t>
                        </w:r>
                      </w:p>
                    </w:tc>
                    <w:tc>
                      <w:tcPr>
                        <w:tcW w:w="2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hours)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200"/>
          <w:tab w:val="left" w:pos="3280"/>
          <w:tab w:val="left" w:pos="10140"/>
          <w:tab w:val="left" w:pos="10740"/>
        </w:tabs>
        <w:autoSpaceDE w:val="0"/>
        <w:autoSpaceDN w:val="0"/>
        <w:adjustRightInd w:val="0"/>
        <w:spacing w:after="0" w:line="252" w:lineRule="auto"/>
        <w:ind w:left="270" w:right="129" w:firstLine="5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4" w:after="0" w:line="140" w:lineRule="exact"/>
        <w:ind w:firstLine="50"/>
        <w:rPr>
          <w:rFonts w:ascii="Times New Roman" w:hAnsi="Times New Roman"/>
          <w:color w:val="000000"/>
          <w:sz w:val="14"/>
          <w:szCs w:val="1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firstLine="50"/>
        <w:rPr>
          <w:rFonts w:ascii="Times New Roman" w:hAnsi="Times New Roman"/>
          <w:color w:val="000000"/>
          <w:sz w:val="20"/>
          <w:szCs w:val="20"/>
        </w:rPr>
      </w:pPr>
    </w:p>
    <w:p w:rsidR="00152F3B" w:rsidRDefault="00466150" w:rsidP="00152F3B">
      <w:pPr>
        <w:widowControl w:val="0"/>
        <w:tabs>
          <w:tab w:val="right" w:pos="9820"/>
        </w:tabs>
        <w:autoSpaceDE w:val="0"/>
        <w:autoSpaceDN w:val="0"/>
        <w:adjustRightInd w:val="0"/>
        <w:spacing w:before="30" w:after="0" w:line="247" w:lineRule="auto"/>
        <w:ind w:left="270" w:right="130" w:firstLine="0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44" type="#_x0000_t202" style="position:absolute;left:0;text-align:left;margin-left:20pt;margin-top:-40.45pt;width:12pt;height:50.6pt;z-index:-251614208;mso-position-horizontal-relative:page" o:allowincell="f" filled="f" stroked="f">
            <v:textbox style="layout-flow:vertical;mso-layout-flow-alt:bottom-to-top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152F3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 xml:space="preserve">hours) </w:t>
      </w:r>
    </w:p>
    <w:p w:rsidR="00152F3B" w:rsidRDefault="00152F3B" w:rsidP="00152F3B">
      <w:pPr>
        <w:widowControl w:val="0"/>
        <w:tabs>
          <w:tab w:val="right" w:pos="9820"/>
        </w:tabs>
        <w:autoSpaceDE w:val="0"/>
        <w:autoSpaceDN w:val="0"/>
        <w:adjustRightInd w:val="0"/>
        <w:spacing w:before="30" w:after="0" w:line="247" w:lineRule="auto"/>
        <w:ind w:left="270" w:right="13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proofErr w:type="gramEnd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6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12" w:after="0" w:line="250" w:lineRule="auto"/>
        <w:ind w:left="27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 (Required Course)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 w:line="250" w:lineRule="auto"/>
        <w:ind w:left="27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9"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220" w:lineRule="exact"/>
        <w:ind w:left="27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righ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2"/>
        <w:gridCol w:w="5375"/>
        <w:gridCol w:w="2590"/>
      </w:tblGrid>
      <w:tr w:rsidR="00152F3B" w:rsidRPr="007A7452" w:rsidTr="00152F3B">
        <w:trPr>
          <w:trHeight w:hRule="exact" w:val="292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47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74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161</w:t>
            </w:r>
          </w:p>
        </w:tc>
        <w:tc>
          <w:tcPr>
            <w:tcW w:w="53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Govt.</w:t>
            </w:r>
          </w:p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(Optiona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Only)</w:t>
            </w:r>
          </w:p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othe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courses</w:t>
            </w:r>
          </w:p>
        </w:tc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5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before="2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1350"/>
          <w:tab w:val="left" w:pos="2430"/>
          <w:tab w:val="left" w:pos="990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1015"/>
        <w:gridCol w:w="4710"/>
        <w:gridCol w:w="3252"/>
      </w:tblGrid>
      <w:tr w:rsidR="00152F3B" w:rsidRPr="007A7452" w:rsidTr="00152F3B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before="9" w:after="0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tabs>
                <w:tab w:val="left" w:pos="1350"/>
                <w:tab w:val="left" w:pos="2430"/>
                <w:tab w:val="left" w:pos="9900"/>
              </w:tabs>
              <w:autoSpaceDE w:val="0"/>
              <w:autoSpaceDN w:val="0"/>
              <w:adjustRightInd w:val="0"/>
              <w:spacing w:after="0" w:line="195" w:lineRule="exact"/>
              <w:ind w:left="27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46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43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Minoritie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Americ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PHI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Philosoph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34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PSY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Psycholog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203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Anthropolog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3"/>
        <w:gridCol w:w="1025"/>
        <w:gridCol w:w="4967"/>
        <w:gridCol w:w="2995"/>
      </w:tblGrid>
      <w:tr w:rsidR="00152F3B" w:rsidRPr="007A7452" w:rsidTr="009F4AE2">
        <w:trPr>
          <w:trHeight w:hRule="exact" w:val="237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466150" w:rsidP="00152F3B">
      <w:pPr>
        <w:widowControl w:val="0"/>
        <w:tabs>
          <w:tab w:val="left" w:pos="92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49" type="#_x0000_t202" style="position:absolute;left:0;text-align:left;margin-left:580.3pt;margin-top:-41.8pt;width:12pt;height:50.6pt;z-index:-251608064;mso-position-horizontal-relative:page" o:allowincell="f" filled="f" stroked="f">
            <v:textbox style="layout-flow:vertical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ogra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Stud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Relate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3"/>
        <w:gridCol w:w="55"/>
        <w:gridCol w:w="960"/>
        <w:gridCol w:w="5574"/>
        <w:gridCol w:w="2388"/>
      </w:tblGrid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37"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7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4978"/>
        <w:gridCol w:w="2984"/>
      </w:tblGrid>
      <w:tr w:rsidR="00152F3B" w:rsidRPr="007A7452" w:rsidTr="009F4AE2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(LA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ENGL 2204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Advanced Composition (LA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POLS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 to Political Science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2113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Minorities in America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9166FA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9166FA">
              <w:rPr>
                <w:rFonts w:ascii="Times New Roman" w:hAnsi="Times New Roman"/>
                <w:sz w:val="18"/>
                <w:szCs w:val="18"/>
              </w:rPr>
              <w:t>HIST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2115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African American History (SS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0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 (S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183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 xml:space="preserve">MATH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2411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Basic Statistics (MATH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2008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Foundations of Numbers &amp; Operations (M&amp;S concentration)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0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Methods/Curriculum/Conten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417"/>
        <w:gridCol w:w="2545"/>
      </w:tblGrid>
      <w:tr w:rsidR="00152F3B" w:rsidRPr="007A7452" w:rsidTr="009F4AE2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3306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orary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tives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41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995"/>
        <w:gridCol w:w="5029"/>
        <w:gridCol w:w="2933"/>
      </w:tblGrid>
      <w:tr w:rsidR="00152F3B" w:rsidRPr="007A7452" w:rsidTr="009F4AE2">
        <w:trPr>
          <w:trHeight w:hRule="exact" w:val="237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3204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Rhetori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16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9F4AE2">
        <w:trPr>
          <w:trHeight w:hRule="exact" w:val="298"/>
        </w:trPr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3106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lastRenderedPageBreak/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331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 w:line="250" w:lineRule="auto"/>
        <w:ind w:left="3260" w:right="89" w:hanging="3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after="0" w:line="250" w:lineRule="auto"/>
        <w:ind w:left="3260" w:right="89" w:hanging="30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13)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Discret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Geometr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470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Economi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340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451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35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443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2200"/>
          <w:tab w:val="left" w:pos="328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310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Concept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Advance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0350"/>
        </w:tabs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right" w:pos="104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4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2180"/>
          <w:tab w:val="left" w:pos="3260"/>
          <w:tab w:val="left" w:pos="10350"/>
          <w:tab w:val="left" w:pos="1074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446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</w:p>
    <w:p w:rsidR="00152F3B" w:rsidRDefault="00152F3B" w:rsidP="00152F3B">
      <w:pPr>
        <w:widowControl w:val="0"/>
        <w:tabs>
          <w:tab w:val="left" w:pos="1060"/>
          <w:tab w:val="left" w:pos="2140"/>
          <w:tab w:val="left" w:pos="1035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230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32"/>
          <w:szCs w:val="32"/>
        </w:rPr>
      </w:pPr>
      <w:bookmarkStart w:id="9" w:name="_Toc295331400"/>
      <w:r>
        <w:rPr>
          <w:rFonts w:ascii="Times New Roman" w:hAnsi="Times New Roman"/>
          <w:color w:val="191919"/>
          <w:spacing w:val="-2"/>
          <w:sz w:val="32"/>
          <w:szCs w:val="32"/>
        </w:rPr>
        <w:t>B.S</w:t>
      </w:r>
      <w:r>
        <w:rPr>
          <w:rFonts w:ascii="Times New Roman" w:hAnsi="Times New Roman"/>
          <w:color w:val="191919"/>
          <w:sz w:val="32"/>
          <w:szCs w:val="32"/>
        </w:rPr>
        <w:t>.</w:t>
      </w:r>
      <w:r>
        <w:rPr>
          <w:rFonts w:ascii="Times New Roman" w:hAnsi="Times New Roman"/>
          <w:color w:val="191919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color w:val="191919"/>
          <w:sz w:val="24"/>
          <w:szCs w:val="24"/>
        </w:rPr>
        <w:t>N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PECIA</w:t>
      </w:r>
      <w:r>
        <w:rPr>
          <w:rFonts w:ascii="Times New Roman" w:hAnsi="Times New Roman"/>
          <w:color w:val="191919"/>
          <w:sz w:val="24"/>
          <w:szCs w:val="24"/>
        </w:rPr>
        <w:t>L</w:t>
      </w:r>
      <w:r>
        <w:rPr>
          <w:rFonts w:ascii="Times New Roman" w:hAnsi="Times New Roman"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E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20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TIO</w:t>
      </w:r>
      <w:r>
        <w:rPr>
          <w:rFonts w:ascii="Times New Roman" w:hAnsi="Times New Roman"/>
          <w:color w:val="191919"/>
          <w:sz w:val="24"/>
          <w:szCs w:val="24"/>
        </w:rPr>
        <w:t>N</w:t>
      </w:r>
      <w:r w:rsidRPr="0037296E"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 w:rsidRPr="0037296E">
        <w:rPr>
          <w:rFonts w:ascii="Times New Roman" w:hAnsi="Times New Roman"/>
          <w:color w:val="191919"/>
          <w:spacing w:val="-2"/>
          <w:sz w:val="24"/>
          <w:szCs w:val="24"/>
        </w:rPr>
        <w:t>ADAPTED</w:t>
      </w:r>
      <w:r>
        <w:rPr>
          <w:rFonts w:ascii="Times New Roman" w:hAnsi="Times New Roman"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32"/>
          <w:szCs w:val="32"/>
        </w:rPr>
        <w:t>C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URRICULU</w:t>
      </w:r>
      <w:r>
        <w:rPr>
          <w:rFonts w:ascii="Times New Roman" w:hAnsi="Times New Roman"/>
          <w:color w:val="191919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17"/>
          <w:sz w:val="24"/>
          <w:szCs w:val="24"/>
        </w:rPr>
        <w:t xml:space="preserve"> </w:t>
      </w:r>
      <w:r w:rsidRPr="0037296E">
        <w:rPr>
          <w:rFonts w:ascii="Times New Roman" w:hAnsi="Times New Roman"/>
          <w:color w:val="191919"/>
          <w:spacing w:val="17"/>
          <w:sz w:val="24"/>
          <w:szCs w:val="24"/>
        </w:rPr>
        <w:tab/>
        <w:t>P</w:t>
      </w:r>
      <w:r w:rsidRPr="0037296E">
        <w:rPr>
          <w:rFonts w:ascii="Times New Roman" w:hAnsi="Times New Roman"/>
          <w:color w:val="191919"/>
          <w:spacing w:val="-2"/>
          <w:sz w:val="24"/>
          <w:szCs w:val="24"/>
        </w:rPr>
        <w:t>-12</w:t>
      </w:r>
      <w:bookmarkEnd w:id="9"/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260" w:lineRule="exact"/>
        <w:ind w:left="180" w:firstLine="0"/>
        <w:rPr>
          <w:rFonts w:ascii="Times New Roman" w:hAnsi="Times New Roman"/>
          <w:color w:val="000000"/>
          <w:sz w:val="26"/>
          <w:szCs w:val="26"/>
        </w:rPr>
      </w:pPr>
    </w:p>
    <w:p w:rsidR="00152F3B" w:rsidRDefault="00466150" w:rsidP="00152F3B">
      <w:pPr>
        <w:widowControl w:val="0"/>
        <w:tabs>
          <w:tab w:val="left" w:pos="2280"/>
          <w:tab w:val="left" w:pos="8980"/>
          <w:tab w:val="left" w:pos="9160"/>
        </w:tabs>
        <w:autoSpaceDE w:val="0"/>
        <w:autoSpaceDN w:val="0"/>
        <w:adjustRightInd w:val="0"/>
        <w:spacing w:after="0" w:line="250" w:lineRule="auto"/>
        <w:ind w:left="180" w:right="145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58" type="#_x0000_t202" style="position:absolute;left:0;text-align:left;margin-left:62.5pt;margin-top:21.25pt;width:490pt;height:59.2pt;z-index:-251596800;mso-position-horizontal-relative:page" o:allowincell="f" filled="f" stroked="f">
            <v:textbox style="mso-next-textbox:#_x0000_s115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4"/>
                    <w:gridCol w:w="1001"/>
                    <w:gridCol w:w="5031"/>
                    <w:gridCol w:w="2934"/>
                  </w:tblGrid>
                  <w:tr w:rsidR="00152F3B" w:rsidRPr="007A7452">
                    <w:trPr>
                      <w:trHeight w:hRule="exact" w:val="237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Englis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Compositio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or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16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HONR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Honor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Humanitie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(H)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152F3B" w:rsidRPr="007A7452">
                    <w:trPr>
                      <w:trHeight w:hRule="exact" w:val="298"/>
                    </w:trPr>
                    <w:tc>
                      <w:tcPr>
                        <w:tcW w:w="8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50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firstLine="3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Colleg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Algebra</w:t>
                        </w:r>
                      </w:p>
                    </w:tc>
                    <w:tc>
                      <w:tcPr>
                        <w:tcW w:w="2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52F3B" w:rsidRPr="007A7452" w:rsidRDefault="00152F3B" w:rsidP="00152F3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3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 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ESSENTIA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3"/>
        <w:gridCol w:w="975"/>
        <w:gridCol w:w="5087"/>
        <w:gridCol w:w="2875"/>
      </w:tblGrid>
      <w:tr w:rsidR="00152F3B" w:rsidRPr="007A7452" w:rsidTr="00152F3B">
        <w:trPr>
          <w:trHeight w:hRule="exact" w:val="237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Speaking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Diaspora(s)</w:t>
            </w:r>
          </w:p>
        </w:tc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16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3"/>
        <w:gridCol w:w="855"/>
        <w:gridCol w:w="5052"/>
        <w:gridCol w:w="2910"/>
      </w:tblGrid>
      <w:tr w:rsidR="00152F3B" w:rsidRPr="007A7452" w:rsidTr="00152F3B">
        <w:trPr>
          <w:trHeight w:hRule="exact" w:val="23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One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ARAP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MUSC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Appreciation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French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German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2231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Spanish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FIAR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firstLine="0"/>
        <w:rPr>
          <w:rFonts w:ascii="Times New Roman" w:hAnsi="Times New Roman"/>
          <w:sz w:val="12"/>
          <w:szCs w:val="12"/>
        </w:rPr>
      </w:pPr>
    </w:p>
    <w:p w:rsidR="00152F3B" w:rsidRDefault="00466150" w:rsidP="00152F3B">
      <w:pPr>
        <w:widowControl w:val="0"/>
        <w:tabs>
          <w:tab w:val="left" w:pos="8840"/>
        </w:tabs>
        <w:autoSpaceDE w:val="0"/>
        <w:autoSpaceDN w:val="0"/>
        <w:adjustRightInd w:val="0"/>
        <w:spacing w:after="0" w:line="250" w:lineRule="auto"/>
        <w:ind w:left="180" w:right="40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63" type="#_x0000_t202" style="position:absolute;left:0;text-align:left;margin-left:579.2pt;margin-top:-36.8pt;width:12pt;height:50.6pt;z-index:-251590656;mso-position-horizontal-relative:page" o:allowincell="f" filled="f" stroked="f">
            <v:textbox style="layout-flow:vertical;mso-next-textbox:#_x0000_s1163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</w:t>
      </w:r>
      <w:r w:rsidR="00152F3B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(10-</w:t>
      </w:r>
      <w:r w:rsidR="00152F3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 OPTIO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Non-Scienc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(Selec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TWO)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3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14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lastRenderedPageBreak/>
        <w:t>BIO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Environmenta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152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1001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1002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170"/>
          <w:tab w:val="left" w:pos="2070"/>
          <w:tab w:val="left" w:pos="97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One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right" w:pos="9760"/>
        </w:tabs>
        <w:autoSpaceDE w:val="0"/>
        <w:autoSpaceDN w:val="0"/>
        <w:adjustRightInd w:val="0"/>
        <w:spacing w:before="12" w:after="0" w:line="250" w:lineRule="auto"/>
        <w:ind w:left="140" w:right="1449" w:firstLine="4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right" w:pos="9760"/>
        </w:tabs>
        <w:autoSpaceDE w:val="0"/>
        <w:autoSpaceDN w:val="0"/>
        <w:adjustRightInd w:val="0"/>
        <w:spacing w:before="12" w:after="0" w:line="250" w:lineRule="auto"/>
        <w:ind w:left="140" w:right="1449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(Require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w/Scienc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Concentration)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Microcomputer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24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Statistic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CSC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152F3B" w:rsidRDefault="00152F3B" w:rsidP="00152F3B">
      <w:pPr>
        <w:widowControl w:val="0"/>
        <w:tabs>
          <w:tab w:val="left" w:pos="1200"/>
          <w:tab w:val="left" w:pos="228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Applications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152F3B" w:rsidRDefault="00466150" w:rsidP="00152F3B">
      <w:pPr>
        <w:widowControl w:val="0"/>
        <w:autoSpaceDE w:val="0"/>
        <w:autoSpaceDN w:val="0"/>
        <w:adjustRightInd w:val="0"/>
        <w:spacing w:before="9"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69" type="#_x0000_t202" style="position:absolute;left:0;text-align:left;margin-left:21pt;margin-top:177.15pt;width:12pt;height:50.6pt;z-index:-251582464;mso-position-horizontal-relative:page" o:allowincell="f" filled="f" stroked="f">
            <v:textbox style="layout-flow:vertical;mso-layout-flow-alt:bottom-to-top;mso-next-textbox:#_x0000_s1169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proofErr w:type="gramEnd"/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tw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othe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courses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5184"/>
        <w:gridCol w:w="2778"/>
      </w:tblGrid>
      <w:tr w:rsidR="00152F3B" w:rsidRPr="007A7452" w:rsidTr="00152F3B">
        <w:trPr>
          <w:trHeight w:hRule="exact" w:val="237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2106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Microeconomics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Economics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13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America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152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(H)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Philosophy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2102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Law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Psychology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2031</w:t>
            </w: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Anthropology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1" w:after="0" w:line="50" w:lineRule="exact"/>
        <w:ind w:left="180" w:firstLine="50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850"/>
        <w:gridCol w:w="5238"/>
        <w:gridCol w:w="2605"/>
      </w:tblGrid>
      <w:tr w:rsidR="00152F3B" w:rsidRPr="007A7452" w:rsidTr="00152F3B">
        <w:trPr>
          <w:trHeight w:hRule="exact" w:val="624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90" w:right="-38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CORE: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ind w:left="180" w:firstLine="50"/>
              <w:rPr>
                <w:rFonts w:ascii="Times New Roman" w:hAnsi="Times New Roman"/>
                <w:sz w:val="28"/>
                <w:szCs w:val="28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Freshme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Leadership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41" w:firstLine="50"/>
              <w:jc w:val="right"/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6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40" w:firstLine="5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5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ellness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firstLine="5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firstLine="5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Sports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Fitnes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1004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Recreationa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1005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1006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Lifetim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Skill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1007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Aquatic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9" w:after="0" w:line="40" w:lineRule="exact"/>
        <w:ind w:firstLine="50"/>
        <w:rPr>
          <w:rFonts w:ascii="Times New Roman" w:hAnsi="Times New Roman"/>
          <w:sz w:val="4"/>
          <w:szCs w:val="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71"/>
        <w:gridCol w:w="1201"/>
        <w:gridCol w:w="5191"/>
        <w:gridCol w:w="2637"/>
      </w:tblGrid>
      <w:tr w:rsidR="00152F3B" w:rsidRPr="007A7452" w:rsidTr="00152F3B">
        <w:trPr>
          <w:trHeight w:hRule="exact"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40" w:right="-25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F: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left="2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Foundations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70" w:after="0"/>
              <w:ind w:right="41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hrs)</w:t>
            </w:r>
          </w:p>
        </w:tc>
      </w:tr>
      <w:tr w:rsidR="00152F3B" w:rsidRPr="007A7452" w:rsidTr="00152F3B">
        <w:trPr>
          <w:trHeight w:hRule="exact" w:val="21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Invs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Issue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2120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Prespe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9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2130</w:t>
            </w:r>
          </w:p>
        </w:tc>
        <w:tc>
          <w:tcPr>
            <w:tcW w:w="519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8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Explorin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Learning</w:t>
            </w: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9" w:after="0" w:line="110" w:lineRule="exact"/>
        <w:ind w:firstLine="50"/>
        <w:rPr>
          <w:rFonts w:ascii="Times New Roman" w:hAnsi="Times New Roman"/>
          <w:sz w:val="11"/>
          <w:szCs w:val="11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36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you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concentratio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eas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1000"/>
        <w:gridCol w:w="6311"/>
        <w:gridCol w:w="1651"/>
      </w:tblGrid>
      <w:tr w:rsidR="00152F3B" w:rsidRPr="007A7452" w:rsidTr="00152F3B">
        <w:trPr>
          <w:trHeight w:hRule="exact" w:val="237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2105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Creativ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concentration: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2101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hanging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2F3B" w:rsidRPr="007A7452" w:rsidTr="00152F3B">
        <w:trPr>
          <w:trHeight w:hRule="exact" w:val="216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2310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hanging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Scientifi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w/Scienc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Concentration)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27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27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450"/>
        </w:tabs>
        <w:autoSpaceDE w:val="0"/>
        <w:autoSpaceDN w:val="0"/>
        <w:adjustRightInd w:val="0"/>
        <w:spacing w:after="0"/>
        <w:ind w:left="27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Hrs)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8"/>
        <w:gridCol w:w="970"/>
        <w:gridCol w:w="6108"/>
        <w:gridCol w:w="1854"/>
      </w:tblGrid>
      <w:tr w:rsidR="00152F3B" w:rsidRPr="007A7452" w:rsidTr="00152F3B">
        <w:trPr>
          <w:trHeight w:hRule="exact" w:val="237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370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Classroom Management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Developmen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Characteristic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Methods/Material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Childre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wit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Disabilities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Behavio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Managemen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3340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ransition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Instructiona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Plannin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4450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Measuremen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Evaluation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3230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Contemporar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Perspective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Exceptiona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3315</w:t>
            </w:r>
          </w:p>
        </w:tc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Need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466150" w:rsidP="00152F3B">
      <w:pPr>
        <w:widowControl w:val="0"/>
        <w:tabs>
          <w:tab w:val="left" w:pos="2280"/>
          <w:tab w:val="left" w:pos="898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73" type="#_x0000_t202" style="position:absolute;left:0;text-align:left;margin-left:580.25pt;margin-top:-48.95pt;width:12pt;height:50.6pt;z-index:-251577344;mso-position-horizontal-relative:page" o:allowincell="f" filled="f" stroked="f">
            <v:textbox style="layout-flow:vertical;mso-next-textbox:#_x0000_s1173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Course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itle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edi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Languag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Readin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995"/>
        <w:gridCol w:w="5214"/>
        <w:gridCol w:w="2521"/>
      </w:tblGrid>
      <w:tr w:rsidR="00152F3B" w:rsidRPr="007A7452" w:rsidTr="00152F3B">
        <w:trPr>
          <w:trHeight w:hRule="exact" w:val="23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3305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Grammar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3326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Preadolescen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Literature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4423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Languag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4439</w:t>
            </w: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Readin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4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Mathematic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1005"/>
        <w:gridCol w:w="5082"/>
        <w:gridCol w:w="2643"/>
      </w:tblGrid>
      <w:tr w:rsidR="00152F3B" w:rsidRPr="007A7452" w:rsidTr="00152F3B">
        <w:trPr>
          <w:trHeight w:hRule="exact" w:val="235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3000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Applications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Concepts/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508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152F3B" w:rsidRDefault="00152F3B" w:rsidP="00152F3B">
      <w:pPr>
        <w:widowControl w:val="0"/>
        <w:tabs>
          <w:tab w:val="left" w:pos="904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50"/>
        <w:gridCol w:w="797"/>
        <w:gridCol w:w="5312"/>
        <w:gridCol w:w="2650"/>
      </w:tblGrid>
      <w:tr w:rsidR="00152F3B" w:rsidRPr="007A7452" w:rsidTr="00152F3B">
        <w:trPr>
          <w:trHeight w:hRule="exact" w:val="237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Geography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3403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4705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Economi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gia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4422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54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Science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3001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right="41" w:firstLine="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3002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Eart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Spac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3109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Concept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Science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19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4434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MGED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152F3B" w:rsidRPr="007A7452" w:rsidTr="00152F3B">
        <w:trPr>
          <w:trHeight w:hRule="exact" w:val="448"/>
        </w:trPr>
        <w:tc>
          <w:tcPr>
            <w:tcW w:w="10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tabs>
                <w:tab w:val="left" w:pos="8940"/>
              </w:tabs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Experienc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Hours)</w:t>
            </w:r>
          </w:p>
        </w:tc>
      </w:tr>
      <w:tr w:rsidR="00152F3B" w:rsidRPr="007A7452" w:rsidTr="00152F3B">
        <w:trPr>
          <w:trHeight w:hRule="exact" w:val="218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eaching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152F3B" w:rsidRPr="007A7452" w:rsidTr="00152F3B">
        <w:trPr>
          <w:trHeight w:hRule="exact" w:val="216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4460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Disabled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52F3B" w:rsidRPr="007A7452" w:rsidTr="00152F3B">
        <w:trPr>
          <w:trHeight w:hRule="exact" w:val="322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SPED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4470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Studen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eachin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Inclusiv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Environments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6</w:t>
            </w:r>
          </w:p>
        </w:tc>
      </w:tr>
      <w:tr w:rsidR="00152F3B" w:rsidRPr="007A7452" w:rsidTr="00152F3B">
        <w:trPr>
          <w:trHeight w:hRule="exact" w:val="624"/>
        </w:trPr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94" w:after="0"/>
              <w:ind w:left="180" w:firstLin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ELECTIVE</w:t>
            </w: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12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EDUC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2300</w:t>
            </w:r>
          </w:p>
        </w:tc>
        <w:tc>
          <w:tcPr>
            <w:tcW w:w="5312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Master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Learnin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Seminar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ind w:left="180" w:firstLine="0"/>
              <w:rPr>
                <w:rFonts w:ascii="Times New Roman" w:hAnsi="Times New Roman"/>
                <w:sz w:val="11"/>
                <w:szCs w:val="11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152F3B" w:rsidRPr="007A7452" w:rsidRDefault="00152F3B" w:rsidP="00152F3B">
            <w:pPr>
              <w:widowControl w:val="0"/>
              <w:autoSpaceDE w:val="0"/>
              <w:autoSpaceDN w:val="0"/>
              <w:adjustRightInd w:val="0"/>
              <w:spacing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2415C3" w:rsidRDefault="002415C3">
      <w:pP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br w:type="page"/>
      </w: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0" w:name="_Toc295331401"/>
      <w:r>
        <w:rPr>
          <w:rFonts w:ascii="Times New Roman" w:hAnsi="Times New Roman"/>
          <w:color w:val="191919"/>
          <w:spacing w:val="-1"/>
          <w:sz w:val="24"/>
          <w:szCs w:val="24"/>
        </w:rPr>
        <w:lastRenderedPageBreak/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0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pursuin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approved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post-baccalaureat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initia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Level-</w:t>
      </w:r>
      <w:r>
        <w:rPr>
          <w:rFonts w:ascii="Times New Roman" w:hAnsi="Times New Roman"/>
          <w:color w:val="191919"/>
          <w:sz w:val="18"/>
          <w:szCs w:val="18"/>
        </w:rPr>
        <w:t xml:space="preserve">4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ers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Students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eligible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4000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until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rofessional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check.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1" w:name="_Toc295331402"/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PPLIC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1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 Application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 Admission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obtained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ith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submission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–Basi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enrolled 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 xml:space="preserve">C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Contemp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urs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nrollment.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14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E178A2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2" w:name="_Toc295331403"/>
      <w:r>
        <w:rPr>
          <w:rFonts w:ascii="Times New Roman" w:hAnsi="Times New Roman"/>
          <w:color w:val="191919"/>
          <w:spacing w:val="-1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/T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TION</w:t>
      </w:r>
      <w:bookmarkEnd w:id="12"/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forma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take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desiri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the 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candidate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mode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mandate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Ethic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Pr="00152F3B" w:rsidRDefault="00466150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78" type="#_x0000_t202" style="position:absolute;left:0;text-align:left;margin-left:20.95pt;margin-top:-6.95pt;width:12pt;height:50.6pt;z-index:-251571200;mso-position-horizontal-relative:page" o:allowincell="f" filled="f" stroked="f">
            <v:textbox style="layout-flow:vertical;mso-layout-flow-alt:bottom-to-top;mso-next-textbox:#_x0000_s1178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n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f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a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m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f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6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r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m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 w:rsidRPr="00152F3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,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,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,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D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d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f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d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a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cumulativ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grad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poin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t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averag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of 2.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5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 w:rsidRPr="00152F3B">
        <w:rPr>
          <w:rFonts w:ascii="Times New Roman" w:hAnsi="Times New Roman"/>
          <w:color w:val="191919"/>
          <w:sz w:val="18"/>
          <w:szCs w:val="18"/>
        </w:rPr>
        <w:t>r</w:t>
      </w:r>
      <w:r w:rsidR="00152F3B"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 w:rsidRPr="00152F3B">
        <w:rPr>
          <w:rFonts w:ascii="Times New Roman" w:hAnsi="Times New Roman"/>
          <w:color w:val="191919"/>
          <w:spacing w:val="-1"/>
          <w:sz w:val="18"/>
          <w:szCs w:val="18"/>
        </w:rPr>
        <w:t>above.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20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 xml:space="preserve"> 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z w:val="18"/>
          <w:szCs w:val="18"/>
        </w:rPr>
        <w:t>H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 w:rsidRPr="00152F3B">
        <w:rPr>
          <w:rFonts w:ascii="Times New Roman" w:hAnsi="Times New Roman"/>
          <w:color w:val="191919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(o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equivalent</w:t>
      </w:r>
      <w:r w:rsidRPr="00152F3B">
        <w:rPr>
          <w:rFonts w:ascii="Times New Roman" w:hAnsi="Times New Roman"/>
          <w:color w:val="191919"/>
          <w:sz w:val="18"/>
          <w:szCs w:val="18"/>
        </w:rPr>
        <w:t>)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 w:rsidRPr="00152F3B">
        <w:rPr>
          <w:rFonts w:ascii="Times New Roman" w:hAnsi="Times New Roman"/>
          <w:color w:val="191919"/>
          <w:sz w:val="18"/>
          <w:szCs w:val="18"/>
        </w:rPr>
        <w:t>h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grade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“C</w:t>
      </w:r>
      <w:r w:rsidRPr="00152F3B">
        <w:rPr>
          <w:rFonts w:ascii="Times New Roman" w:hAnsi="Times New Roman"/>
          <w:color w:val="191919"/>
          <w:sz w:val="18"/>
          <w:szCs w:val="18"/>
        </w:rPr>
        <w:t>”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successful completio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 w:rsidRPr="00152F3B">
        <w:rPr>
          <w:rFonts w:ascii="Times New Roman" w:hAnsi="Times New Roman"/>
          <w:color w:val="191919"/>
          <w:sz w:val="18"/>
          <w:szCs w:val="18"/>
        </w:rPr>
        <w:t>’</w:t>
      </w:r>
      <w:r w:rsidRPr="00152F3B"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Skills.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2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ora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communication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demonstrate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 w:rsidRPr="00152F3B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2120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2130.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20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acceptabl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histor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mental</w:t>
      </w:r>
      <w:r w:rsidRPr="00152F3B">
        <w:rPr>
          <w:rFonts w:ascii="Times New Roman" w:hAnsi="Times New Roman"/>
          <w:color w:val="191919"/>
          <w:sz w:val="18"/>
          <w:szCs w:val="18"/>
        </w:rPr>
        <w:t>,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emotiona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health.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Demonstratio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proficienc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completin</w:t>
      </w:r>
      <w:r w:rsidRPr="00152F3B">
        <w:rPr>
          <w:rFonts w:ascii="Times New Roman" w:hAnsi="Times New Roman"/>
          <w:color w:val="191919"/>
          <w:sz w:val="18"/>
          <w:szCs w:val="18"/>
        </w:rPr>
        <w:t>g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321</w:t>
      </w:r>
      <w:r w:rsidRPr="00152F3B">
        <w:rPr>
          <w:rFonts w:ascii="Times New Roman" w:hAnsi="Times New Roman"/>
          <w:color w:val="191919"/>
          <w:sz w:val="18"/>
          <w:szCs w:val="18"/>
        </w:rPr>
        <w:t>0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Compute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est.</w:t>
      </w:r>
    </w:p>
    <w:p w:rsidR="00152F3B" w:rsidRPr="00152F3B" w:rsidRDefault="00152F3B" w:rsidP="00152F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5" w:after="0" w:line="250" w:lineRule="auto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Satisfactio</w:t>
      </w:r>
      <w:r w:rsidRPr="00152F3B">
        <w:rPr>
          <w:rFonts w:ascii="Times New Roman" w:hAnsi="Times New Roman"/>
          <w:color w:val="191919"/>
          <w:sz w:val="18"/>
          <w:szCs w:val="18"/>
        </w:rPr>
        <w:t>n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uniqu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f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applie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Pr="00152F3B">
        <w:rPr>
          <w:rFonts w:ascii="Times New Roman" w:hAnsi="Times New Roman"/>
          <w:color w:val="191919"/>
          <w:sz w:val="18"/>
          <w:szCs w:val="18"/>
        </w:rPr>
        <w:t>d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approva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correspondin</w:t>
      </w:r>
      <w:r w:rsidRPr="00152F3B">
        <w:rPr>
          <w:rFonts w:ascii="Times New Roman" w:hAnsi="Times New Roman"/>
          <w:color w:val="191919"/>
          <w:sz w:val="18"/>
          <w:szCs w:val="18"/>
        </w:rPr>
        <w:t>g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 w:rsidRPr="00152F3B">
        <w:rPr>
          <w:rFonts w:ascii="Times New Roman" w:hAnsi="Times New Roman"/>
          <w:color w:val="191919"/>
          <w:sz w:val="18"/>
          <w:szCs w:val="18"/>
        </w:rPr>
        <w:t>m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coordinato</w:t>
      </w:r>
      <w:r w:rsidRPr="00152F3B"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ma</w:t>
      </w:r>
      <w:r w:rsidRPr="00152F3B">
        <w:rPr>
          <w:rFonts w:ascii="Times New Roman" w:hAnsi="Times New Roman"/>
          <w:color w:val="191919"/>
          <w:sz w:val="18"/>
          <w:szCs w:val="18"/>
        </w:rPr>
        <w:t>y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includ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 w:rsidRPr="00152F3B">
        <w:rPr>
          <w:rFonts w:ascii="Times New Roman" w:hAnsi="Times New Roman"/>
          <w:color w:val="191919"/>
          <w:sz w:val="18"/>
          <w:szCs w:val="18"/>
        </w:rPr>
        <w:t>c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achievemen</w:t>
      </w:r>
      <w:r w:rsidRPr="00152F3B">
        <w:rPr>
          <w:rFonts w:ascii="Times New Roman" w:hAnsi="Times New Roman"/>
          <w:color w:val="191919"/>
          <w:sz w:val="18"/>
          <w:szCs w:val="18"/>
        </w:rPr>
        <w:t>t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test</w:t>
      </w:r>
      <w:r w:rsidRPr="00152F3B">
        <w:rPr>
          <w:rFonts w:ascii="Times New Roman" w:hAnsi="Times New Roman"/>
          <w:color w:val="191919"/>
          <w:sz w:val="18"/>
          <w:szCs w:val="18"/>
        </w:rPr>
        <w:t>s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152F3B">
        <w:rPr>
          <w:rFonts w:ascii="Times New Roman" w:hAnsi="Times New Roman"/>
          <w:color w:val="191919"/>
          <w:sz w:val="18"/>
          <w:szCs w:val="18"/>
        </w:rPr>
        <w:t>r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 w:rsidRPr="00152F3B">
        <w:rPr>
          <w:rFonts w:ascii="Times New Roman" w:hAnsi="Times New Roman"/>
          <w:color w:val="191919"/>
          <w:sz w:val="18"/>
          <w:szCs w:val="18"/>
        </w:rPr>
        <w:t>l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performanc</w:t>
      </w:r>
      <w:r w:rsidRPr="00152F3B">
        <w:rPr>
          <w:rFonts w:ascii="Times New Roman" w:hAnsi="Times New Roman"/>
          <w:color w:val="191919"/>
          <w:sz w:val="18"/>
          <w:szCs w:val="18"/>
        </w:rPr>
        <w:t>e</w:t>
      </w:r>
      <w:r w:rsidRP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Pr="00152F3B">
        <w:rPr>
          <w:rFonts w:ascii="Times New Roman" w:hAnsi="Times New Roman"/>
          <w:color w:val="191919"/>
          <w:spacing w:val="-1"/>
          <w:sz w:val="18"/>
          <w:szCs w:val="18"/>
        </w:rPr>
        <w:t>requirements.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3210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echnology/Medi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pre-requisit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enrollmen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course</w:t>
      </w:r>
      <w:r>
        <w:rPr>
          <w:rFonts w:ascii="Times New Roman" w:hAnsi="Times New Roman"/>
          <w:color w:val="191919"/>
          <w:sz w:val="18"/>
          <w:szCs w:val="18"/>
        </w:rPr>
        <w:t xml:space="preserve">. 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enrollin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and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 xml:space="preserve">0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 administrativel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withdraw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).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ransitio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waive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fulfil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Pr="002568E8" w:rsidRDefault="00152F3B" w:rsidP="00E178A2">
      <w:pPr>
        <w:pStyle w:val="Heading2"/>
        <w:ind w:left="180" w:firstLine="0"/>
        <w:rPr>
          <w:rFonts w:ascii="Times New Roman" w:hAnsi="Times New Roman"/>
          <w:color w:val="191919"/>
          <w:spacing w:val="-4"/>
          <w:sz w:val="28"/>
          <w:szCs w:val="28"/>
        </w:rPr>
      </w:pPr>
      <w:bookmarkStart w:id="13" w:name="_Toc295331404"/>
      <w:r w:rsidRPr="002568E8">
        <w:rPr>
          <w:rFonts w:ascii="Times New Roman" w:hAnsi="Times New Roman"/>
          <w:color w:val="191919"/>
          <w:spacing w:val="-4"/>
          <w:sz w:val="40"/>
          <w:szCs w:val="40"/>
        </w:rPr>
        <w:t>A</w:t>
      </w:r>
      <w:r w:rsidRPr="002568E8">
        <w:rPr>
          <w:rFonts w:ascii="Times New Roman" w:hAnsi="Times New Roman"/>
          <w:color w:val="191919"/>
          <w:spacing w:val="-4"/>
          <w:sz w:val="28"/>
          <w:szCs w:val="28"/>
        </w:rPr>
        <w:t>DVISEMEN</w:t>
      </w:r>
      <w:r w:rsidRPr="002568E8">
        <w:rPr>
          <w:rFonts w:ascii="Times New Roman" w:hAnsi="Times New Roman"/>
          <w:color w:val="191919"/>
          <w:sz w:val="28"/>
          <w:szCs w:val="28"/>
        </w:rPr>
        <w:t>T</w:t>
      </w:r>
      <w:r w:rsidRPr="002568E8">
        <w:rPr>
          <w:rFonts w:ascii="Times New Roman" w:hAnsi="Times New Roman"/>
          <w:color w:val="191919"/>
          <w:spacing w:val="-12"/>
          <w:sz w:val="28"/>
          <w:szCs w:val="28"/>
        </w:rPr>
        <w:t xml:space="preserve"> </w:t>
      </w:r>
      <w:r w:rsidRPr="002568E8">
        <w:rPr>
          <w:rFonts w:ascii="Times New Roman" w:hAnsi="Times New Roman"/>
          <w:color w:val="191919"/>
          <w:spacing w:val="-4"/>
          <w:sz w:val="40"/>
          <w:szCs w:val="40"/>
        </w:rPr>
        <w:t>A</w:t>
      </w:r>
      <w:r w:rsidRPr="002568E8">
        <w:rPr>
          <w:rFonts w:ascii="Times New Roman" w:hAnsi="Times New Roman"/>
          <w:color w:val="191919"/>
          <w:spacing w:val="-4"/>
          <w:sz w:val="28"/>
          <w:szCs w:val="28"/>
        </w:rPr>
        <w:t>CADEMY</w:t>
      </w:r>
      <w:bookmarkEnd w:id="13"/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BJECTIVES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 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timel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accurat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procedures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object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 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follows: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knowledgeabl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abou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programs.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increas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retentio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ultimatel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enhanc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matriculatio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beyond.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ye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nto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majors.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scree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pathway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determine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they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</w:p>
    <w:p w:rsidR="00152F3B" w:rsidRDefault="00152F3B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direction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sing</w:t>
      </w:r>
      <w:r w:rsidR="002568E8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Master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strategies.</w:t>
      </w:r>
    </w:p>
    <w:p w:rsidR="00152F3B" w:rsidRDefault="00466150" w:rsidP="002568E8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197" type="#_x0000_t202" style="position:absolute;left:0;text-align:left;margin-left:580.25pt;margin-top:-10.55pt;width:12pt;height:50.6pt;z-index:-251563008;mso-position-horizontal-relative:page" o:allowincell="f" filled="f" stroked="f">
            <v:textbox style="layout-flow:vertical;mso-next-textbox:#_x0000_s1197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proofErr w:type="gramStart"/>
      <w:r w:rsidR="00152F3B">
        <w:rPr>
          <w:rFonts w:ascii="Times New Roman" w:hAnsi="Times New Roman"/>
          <w:color w:val="191919"/>
          <w:sz w:val="18"/>
          <w:szCs w:val="18"/>
        </w:rPr>
        <w:t xml:space="preserve">• </w:t>
      </w:r>
      <w:r w:rsidR="00152F3B"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z w:val="18"/>
          <w:szCs w:val="18"/>
        </w:rPr>
        <w:t>o</w:t>
      </w:r>
      <w:proofErr w:type="gramEnd"/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collec</w:t>
      </w:r>
      <w:r w:rsidR="00152F3B">
        <w:rPr>
          <w:rFonts w:ascii="Times New Roman" w:hAnsi="Times New Roman"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 w:rsidR="00152F3B">
        <w:rPr>
          <w:rFonts w:ascii="Times New Roman" w:hAnsi="Times New Roman"/>
          <w:color w:val="191919"/>
          <w:sz w:val="18"/>
          <w:szCs w:val="18"/>
        </w:rPr>
        <w:t>d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maintai</w:t>
      </w:r>
      <w:r w:rsidR="00152F3B">
        <w:rPr>
          <w:rFonts w:ascii="Times New Roman" w:hAnsi="Times New Roman"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dat</w:t>
      </w:r>
      <w:r w:rsidR="00152F3B">
        <w:rPr>
          <w:rFonts w:ascii="Times New Roman" w:hAnsi="Times New Roman"/>
          <w:color w:val="191919"/>
          <w:sz w:val="18"/>
          <w:szCs w:val="18"/>
        </w:rPr>
        <w:t>a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152F3B">
        <w:rPr>
          <w:rFonts w:ascii="Times New Roman" w:hAnsi="Times New Roman"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 w:rsidR="00152F3B">
        <w:rPr>
          <w:rFonts w:ascii="Times New Roman" w:hAnsi="Times New Roman"/>
          <w:color w:val="191919"/>
          <w:sz w:val="18"/>
          <w:szCs w:val="18"/>
        </w:rPr>
        <w:t>s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 w:rsidR="00152F3B">
        <w:rPr>
          <w:rFonts w:ascii="Times New Roman" w:hAnsi="Times New Roman"/>
          <w:color w:val="191919"/>
          <w:sz w:val="18"/>
          <w:szCs w:val="18"/>
        </w:rPr>
        <w:t>o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 w:rsidR="00152F3B">
        <w:rPr>
          <w:rFonts w:ascii="Times New Roman" w:hAnsi="Times New Roman"/>
          <w:color w:val="191919"/>
          <w:sz w:val="18"/>
          <w:szCs w:val="18"/>
        </w:rPr>
        <w:t>e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152F3B">
        <w:rPr>
          <w:rFonts w:ascii="Times New Roman" w:hAnsi="Times New Roman"/>
          <w:color w:val="191919"/>
          <w:sz w:val="18"/>
          <w:szCs w:val="18"/>
        </w:rPr>
        <w:t>n</w:t>
      </w:r>
      <w:r w:rsidR="00152F3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 w:rsidR="00152F3B">
        <w:rPr>
          <w:rFonts w:ascii="Times New Roman" w:hAnsi="Times New Roman"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 w:rsidR="00152F3B">
        <w:rPr>
          <w:rFonts w:ascii="Times New Roman" w:hAnsi="Times New Roman"/>
          <w:color w:val="191919"/>
          <w:sz w:val="18"/>
          <w:szCs w:val="18"/>
        </w:rPr>
        <w:t>y</w:t>
      </w:r>
      <w:r w:rsidR="00152F3B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color w:val="191919"/>
          <w:spacing w:val="-1"/>
          <w:sz w:val="18"/>
          <w:szCs w:val="18"/>
        </w:rPr>
        <w:t>activities.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lastRenderedPageBreak/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-E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AJORS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/A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CADEMY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8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e-educatio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decla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admitte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9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300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400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re-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graduation.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UIDELINE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GAC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ROGRAM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guideline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Invest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Crit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>/Contemp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Education.</w:t>
      </w:r>
      <w:proofErr w:type="gramEnd"/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630" w:right="670" w:hanging="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successfull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assessment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schedul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intensive 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weakness.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45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45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reportin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DVISEMEN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CADEM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CTIVITIES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6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Instructio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Guidance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selectio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accordin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Catalo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Chec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Sheets.</w:t>
      </w:r>
      <w:proofErr w:type="gramEnd"/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67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estin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Policie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(ne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evised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–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 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first-tim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enrollment.</w:t>
      </w:r>
      <w:r w:rsidRPr="00152F3B">
        <w:rPr>
          <w:rFonts w:ascii="Calibri" w:hAnsi="Calibri"/>
          <w:noProof/>
          <w:lang w:eastAsia="en-US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tudents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immediatel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firstLine="0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152F3B" w:rsidRPr="00E178A2" w:rsidRDefault="00E178A2" w:rsidP="00152F3B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P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ENALT</w:t>
      </w:r>
      <w:r w:rsidRPr="00E178A2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F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</w:t>
      </w:r>
      <w:r w:rsidRPr="00E178A2"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N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>-</w:t>
      </w:r>
      <w:r w:rsidRPr="00E178A2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COMPLIANCE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regardles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accumulated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proofErr w:type="gramEnd"/>
      <w:r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following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NOT be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violators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willfull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registe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remedial </w:t>
      </w:r>
      <w:r>
        <w:rPr>
          <w:rFonts w:ascii="Times New Roman" w:hAnsi="Times New Roman"/>
          <w:color w:val="191919"/>
          <w:sz w:val="18"/>
          <w:szCs w:val="18"/>
        </w:rPr>
        <w:t>class(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following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 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allowed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Second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violators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regul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(6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recommende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instructo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remedia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class(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allowe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 courses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violator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suspende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Regen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Sessions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Counse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taker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enrol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Applicant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to 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Regent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Simmon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Roo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Holle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Hall.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Informed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mandator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Chairperso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dvisors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concerns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kee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curren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certificati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information.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3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Experience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opportunitie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childre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supervise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setting.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neede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unconditiona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Program.</w:t>
      </w:r>
    </w:p>
    <w:p w:rsidR="00152F3B" w:rsidRDefault="00466150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lastRenderedPageBreak/>
        <w:pict>
          <v:shape id="_x0000_s1230" type="#_x0000_t202" style="position:absolute;left:0;text-align:left;margin-left:20.85pt;margin-top:-43pt;width:12pt;height:50.6pt;z-index:-251553792;mso-position-horizontal-relative:page" o:allowincell="f" filled="f" stroked="f">
            <v:textbox style="layout-flow:vertical;mso-layout-flow-alt:bottom-to-top;mso-next-textbox:#_x0000_s1230" inset="0,0,0,0">
              <w:txbxContent>
                <w:p w:rsidR="00152F3B" w:rsidRDefault="00152F3B" w:rsidP="00152F3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</w:t>
      </w:r>
      <w:r w:rsidR="00152F3B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ofessiona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152F3B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Developmen</w:t>
      </w:r>
      <w:r w:rsidR="00152F3B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152F3B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152F3B">
        <w:rPr>
          <w:rFonts w:ascii="Times New Roman" w:hAnsi="Times New Roman"/>
          <w:b/>
          <w:bCs/>
          <w:color w:val="191919"/>
          <w:spacing w:val="-11"/>
          <w:sz w:val="18"/>
          <w:szCs w:val="18"/>
        </w:rPr>
        <w:t>W</w:t>
      </w:r>
      <w:r w:rsidR="00152F3B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orkshops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Advis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workshop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provided.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Mission: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2"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Ou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missio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oduc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educator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wh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engag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n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continuou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development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expectation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such 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punctualit</w:t>
      </w:r>
      <w:r>
        <w:rPr>
          <w:rFonts w:ascii="Times New Roman" w:hAnsi="Times New Roman"/>
          <w:i/>
          <w:iCs/>
          <w:color w:val="191919"/>
          <w:spacing w:val="-11"/>
          <w:sz w:val="18"/>
          <w:szCs w:val="18"/>
        </w:rPr>
        <w:t>y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ganizations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atten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confe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ences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esentations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,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demonstrat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ofessiona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standa</w:t>
      </w:r>
      <w:r>
        <w:rPr>
          <w:rFonts w:ascii="Times New Roman" w:hAnsi="Times New Roman"/>
          <w:i/>
          <w:i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s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d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ethica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l</w:t>
      </w:r>
      <w:r>
        <w:rPr>
          <w:rFonts w:ascii="Times New Roman" w:hAnsi="Times New Roman"/>
          <w:i/>
          <w:i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191919"/>
          <w:spacing w:val="-1"/>
          <w:sz w:val="18"/>
          <w:szCs w:val="18"/>
        </w:rPr>
        <w:t>behaviors.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10" w:after="0" w:line="260" w:lineRule="exact"/>
        <w:ind w:left="180" w:right="130"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ROFESSIONAL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 professional education courses in the department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eacher Education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requires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authentic field experiences.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*Junior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and Senior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ear Clinical Experiences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jc w:val="both"/>
        <w:rPr>
          <w:rFonts w:ascii="Times New Roman" w:hAnsi="Times New Roman"/>
          <w:color w:val="00000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following senior year experiences are required of all baccalaureate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students.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EGINNING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CHOOL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XPERIENCE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spend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weeks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observe/participate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beginning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 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Beginning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during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scheduled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whether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Stu- dent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fall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spring.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non-paid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volunteer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member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chool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setting. Approval and arrangements for the Beginning School Experience are made with the public school by the Director of Clinical Expe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iences. Service for one year as a paraprofessional may substitute for the Beginning School Experience.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jc w:val="both"/>
        <w:rPr>
          <w:rFonts w:ascii="Times New Roman" w:hAnsi="Times New Roman"/>
          <w:color w:val="000000"/>
          <w:sz w:val="19"/>
          <w:szCs w:val="19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capstone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entry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level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baccalaureate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conducted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select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public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school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 advised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against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classes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doing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their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eaching.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ching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at- tending the Pre-Student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Seminar in the preceding semeste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 – (EDUC 4400 - Prep for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eaching)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after="0" w:line="204" w:lineRule="exact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The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must comply with the participating school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’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 d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ess code.</w:t>
      </w:r>
    </w:p>
    <w:p w:rsidR="00152F3B" w:rsidRDefault="00152F3B" w:rsidP="00152F3B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before="20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DMISSION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EQUIREMENTS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TUDENT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For all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programs,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Admissions to 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requires that the student: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9" w:after="0" w:line="220" w:lineRule="exact"/>
        <w:ind w:left="180" w:right="130" w:firstLine="0"/>
        <w:rPr>
          <w:rFonts w:ascii="Times New Roman" w:hAnsi="Times New Roman"/>
          <w:color w:val="000000"/>
        </w:rPr>
      </w:pP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Be fully admitted to the Professional Education Unit/</w:t>
      </w:r>
      <w:r w:rsidRPr="002415C3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 and is in good standing (G.</w:t>
      </w:r>
      <w:r w:rsidRPr="002415C3">
        <w:rPr>
          <w:rFonts w:ascii="Times New Roman" w:hAnsi="Times New Roman"/>
          <w:color w:val="191919"/>
          <w:spacing w:val="-20"/>
          <w:sz w:val="18"/>
          <w:szCs w:val="18"/>
        </w:rPr>
        <w:t>P</w:t>
      </w:r>
      <w:r w:rsidRPr="002415C3">
        <w:rPr>
          <w:rFonts w:ascii="Times New Roman" w:hAnsi="Times New Roman"/>
          <w:color w:val="191919"/>
          <w:sz w:val="18"/>
          <w:szCs w:val="18"/>
        </w:rPr>
        <w:t>.A. of 2.5 or better).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the required specialty area (teaching content) and professional courses including EDUC 4400: Preparation for Stu</w:t>
      </w:r>
      <w:r w:rsidRPr="002415C3"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 w:rsidRPr="002415C3">
        <w:rPr>
          <w:rFonts w:ascii="Times New Roman" w:hAnsi="Times New Roman"/>
          <w:color w:val="191919"/>
          <w:sz w:val="18"/>
          <w:szCs w:val="18"/>
        </w:rPr>
        <w:t>ent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04" w:lineRule="exact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eaching/Internship.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applied for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Admission to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by attending the Pre-Student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seminar the preceding semeste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filed an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Application for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 xml:space="preserve">eacher Certification after completing </w:t>
      </w:r>
      <w:proofErr w:type="gramStart"/>
      <w:r w:rsidRPr="002415C3">
        <w:rPr>
          <w:rFonts w:ascii="Times New Roman" w:hAnsi="Times New Roman"/>
          <w:color w:val="191919"/>
          <w:sz w:val="18"/>
          <w:szCs w:val="18"/>
        </w:rPr>
        <w:t>the  Student</w:t>
      </w:r>
      <w:proofErr w:type="gramEnd"/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Experience.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 xml:space="preserve">Is covered by Professional Liability Insurance.  (Inexpensive insurance </w:t>
      </w:r>
      <w:proofErr w:type="gramStart"/>
      <w:r w:rsidRPr="002415C3">
        <w:rPr>
          <w:rFonts w:ascii="Times New Roman" w:hAnsi="Times New Roman"/>
          <w:color w:val="191919"/>
          <w:sz w:val="18"/>
          <w:szCs w:val="18"/>
        </w:rPr>
        <w:t>coverage  is</w:t>
      </w:r>
      <w:proofErr w:type="gramEnd"/>
      <w:r w:rsidRPr="002415C3">
        <w:rPr>
          <w:rFonts w:ascii="Times New Roman" w:hAnsi="Times New Roman"/>
          <w:color w:val="191919"/>
          <w:sz w:val="18"/>
          <w:szCs w:val="18"/>
        </w:rPr>
        <w:t xml:space="preserve"> usually acquired through Professional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z w:val="18"/>
          <w:szCs w:val="18"/>
        </w:rPr>
        <w:t>Ass</w:t>
      </w:r>
      <w:r w:rsidRPr="002415C3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Pr="002415C3">
        <w:rPr>
          <w:rFonts w:ascii="Times New Roman" w:hAnsi="Times New Roman"/>
          <w:color w:val="191919"/>
          <w:sz w:val="18"/>
          <w:szCs w:val="18"/>
        </w:rPr>
        <w:t>ciation Membership and proof of  medical insurance).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passed the GACE Basic Skills examination, including unconditional admission to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Clinical Experience (30 hours) prior to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(EDUC 4400 Prep for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eaching).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130"/>
        <w:jc w:val="both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Has completed a full year of Student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eaching prior to Graduation.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5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NTERNSHIP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RACTICUM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OURSES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rPr>
          <w:rFonts w:ascii="Times New Roman" w:hAnsi="Times New Roman"/>
          <w:color w:val="000000"/>
          <w:sz w:val="24"/>
          <w:szCs w:val="24"/>
        </w:rPr>
      </w:pPr>
    </w:p>
    <w:p w:rsidR="002415C3" w:rsidRDefault="00466150" w:rsidP="002415C3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_x0000_s1240" type="#_x0000_t202" style="position:absolute;left:0;text-align:left;margin-left:579.15pt;margin-top:6.5pt;width:12pt;height:50.6pt;z-index:-251545600;mso-position-horizontal-relative:page" o:allowincell="f" filled="f" stroked="f">
            <v:textbox style="layout-flow:vertical" inset="0,0,0,0">
              <w:txbxContent>
                <w:p w:rsidR="002415C3" w:rsidRDefault="002415C3" w:rsidP="002415C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2415C3">
        <w:rPr>
          <w:rFonts w:ascii="Times New Roman" w:hAnsi="Times New Roman"/>
          <w:color w:val="191919"/>
          <w:sz w:val="18"/>
          <w:szCs w:val="18"/>
        </w:rPr>
        <w:t>All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internship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and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practicum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courses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taken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in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lieu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of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Student</w:t>
      </w:r>
      <w:r w:rsidR="002415C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2415C3">
        <w:rPr>
          <w:rFonts w:ascii="Times New Roman" w:hAnsi="Times New Roman"/>
          <w:color w:val="191919"/>
          <w:sz w:val="18"/>
          <w:szCs w:val="18"/>
        </w:rPr>
        <w:t>eaching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are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governed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by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Student</w:t>
      </w:r>
      <w:r w:rsidR="002415C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2415C3">
        <w:rPr>
          <w:rFonts w:ascii="Times New Roman" w:hAnsi="Times New Roman"/>
          <w:color w:val="191919"/>
          <w:sz w:val="18"/>
          <w:szCs w:val="18"/>
        </w:rPr>
        <w:t>eaching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policies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and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all</w:t>
      </w:r>
      <w:r w:rsidR="002415C3"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z w:val="18"/>
          <w:szCs w:val="18"/>
        </w:rPr>
        <w:t>Stude</w:t>
      </w:r>
      <w:r w:rsidR="002415C3"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 w:rsidR="002415C3">
        <w:rPr>
          <w:rFonts w:ascii="Times New Roman" w:hAnsi="Times New Roman"/>
          <w:color w:val="191919"/>
          <w:sz w:val="18"/>
          <w:szCs w:val="18"/>
        </w:rPr>
        <w:t>t</w:t>
      </w:r>
      <w:r w:rsidR="002415C3"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 w:rsid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="002415C3">
        <w:rPr>
          <w:rFonts w:ascii="Times New Roman" w:hAnsi="Times New Roman"/>
          <w:color w:val="191919"/>
          <w:sz w:val="18"/>
          <w:szCs w:val="18"/>
        </w:rPr>
        <w:t>eaching requirements are applicable to these courses.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rPr>
          <w:rFonts w:ascii="Times New Roman" w:hAnsi="Times New Roman"/>
          <w:color w:val="000000"/>
          <w:sz w:val="20"/>
          <w:szCs w:val="20"/>
        </w:rPr>
      </w:pPr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formally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Unit/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permitted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9"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Clinical Experience.</w:t>
      </w:r>
      <w:proofErr w:type="gramEnd"/>
    </w:p>
    <w:p w:rsidR="002415C3" w:rsidRDefault="002415C3" w:rsidP="002415C3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rPr>
          <w:rFonts w:ascii="Times New Roman" w:hAnsi="Times New Roman"/>
          <w:color w:val="000000"/>
          <w:sz w:val="20"/>
          <w:szCs w:val="20"/>
        </w:rPr>
      </w:pPr>
    </w:p>
    <w:p w:rsidR="002415C3" w:rsidRDefault="002415C3" w:rsidP="002568E8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14" w:name="_Toc295331405"/>
      <w:r>
        <w:rPr>
          <w:rFonts w:ascii="Times New Roman" w:hAnsi="Times New Roman"/>
          <w:color w:val="191919"/>
          <w:sz w:val="24"/>
          <w:szCs w:val="24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>INOR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14"/>
    </w:p>
    <w:p w:rsidR="002415C3" w:rsidRDefault="002415C3" w:rsidP="002415C3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Requirements for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 to the Minor:</w:t>
      </w:r>
    </w:p>
    <w:p w:rsidR="002415C3" w:rsidRDefault="002415C3" w:rsidP="002415C3">
      <w:pPr>
        <w:widowControl w:val="0"/>
        <w:autoSpaceDE w:val="0"/>
        <w:autoSpaceDN w:val="0"/>
        <w:adjustRightInd w:val="0"/>
        <w:spacing w:before="19" w:after="0" w:line="220" w:lineRule="exact"/>
        <w:ind w:left="180" w:right="130" w:firstLine="0"/>
        <w:rPr>
          <w:rFonts w:ascii="Times New Roman" w:hAnsi="Times New Roman"/>
          <w:color w:val="000000"/>
        </w:rPr>
      </w:pP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 xml:space="preserve">Completion of core courses with no less than a grade of “C” in English </w:t>
      </w: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Pr="002415C3">
        <w:rPr>
          <w:rFonts w:ascii="Times New Roman" w:hAnsi="Times New Roman"/>
          <w:color w:val="191919"/>
          <w:sz w:val="18"/>
          <w:szCs w:val="18"/>
        </w:rPr>
        <w:t xml:space="preserve">101, </w:t>
      </w: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Pr="002415C3">
        <w:rPr>
          <w:rFonts w:ascii="Times New Roman" w:hAnsi="Times New Roman"/>
          <w:color w:val="191919"/>
          <w:sz w:val="18"/>
          <w:szCs w:val="18"/>
        </w:rPr>
        <w:t>102.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Grade point average of 2.50 or bette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Successful completion of the Regent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Pr="002415C3">
        <w:rPr>
          <w:rFonts w:ascii="Times New Roman" w:hAnsi="Times New Roman"/>
          <w:color w:val="191919"/>
          <w:sz w:val="18"/>
          <w:szCs w:val="18"/>
        </w:rPr>
        <w:t>s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est.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Successful completion of the GACE Basic Skills</w:t>
      </w:r>
      <w:r w:rsidRPr="002415C3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Pr="002415C3"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est.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 w:rsidRPr="002415C3">
        <w:rPr>
          <w:rFonts w:ascii="Times New Roman" w:hAnsi="Times New Roman"/>
          <w:color w:val="191919"/>
          <w:sz w:val="18"/>
          <w:szCs w:val="18"/>
        </w:rPr>
        <w:t>ritten recommendation by the student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 w:rsidRPr="002415C3">
        <w:rPr>
          <w:rFonts w:ascii="Times New Roman" w:hAnsi="Times New Roman"/>
          <w:color w:val="191919"/>
          <w:sz w:val="18"/>
          <w:szCs w:val="18"/>
        </w:rPr>
        <w:t>s adviso</w:t>
      </w:r>
      <w:r w:rsidRPr="002415C3"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 w:rsidRPr="002415C3">
        <w:rPr>
          <w:rFonts w:ascii="Times New Roman" w:hAnsi="Times New Roman"/>
          <w:color w:val="191919"/>
          <w:sz w:val="18"/>
          <w:szCs w:val="18"/>
        </w:rPr>
        <w:t>.</w:t>
      </w:r>
    </w:p>
    <w:p w:rsidR="002415C3" w:rsidRPr="002415C3" w:rsidRDefault="002415C3" w:rsidP="002415C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right="130"/>
        <w:rPr>
          <w:rFonts w:ascii="Times New Roman" w:hAnsi="Times New Roman"/>
          <w:color w:val="000000"/>
          <w:sz w:val="18"/>
          <w:szCs w:val="18"/>
        </w:rPr>
      </w:pPr>
      <w:r w:rsidRPr="002415C3">
        <w:rPr>
          <w:rFonts w:ascii="Times New Roman" w:hAnsi="Times New Roman"/>
          <w:color w:val="191919"/>
          <w:sz w:val="18"/>
          <w:szCs w:val="18"/>
        </w:rPr>
        <w:t>Student must be admitted to the Professional Education Unit/</w:t>
      </w:r>
      <w:r w:rsidRPr="002415C3"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 w:rsidRPr="002415C3">
        <w:rPr>
          <w:rFonts w:ascii="Times New Roman" w:hAnsi="Times New Roman"/>
          <w:color w:val="191919"/>
          <w:sz w:val="18"/>
          <w:szCs w:val="18"/>
        </w:rPr>
        <w:t>eacher Education.</w:t>
      </w:r>
    </w:p>
    <w:p w:rsidR="00152F3B" w:rsidRDefault="00152F3B">
      <w:r>
        <w:br w:type="page"/>
      </w:r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15" w:name="_Toc295331406"/>
      <w:r>
        <w:rPr>
          <w:rFonts w:ascii="Times New Roman" w:hAnsi="Times New Roman"/>
          <w:color w:val="191919"/>
          <w:sz w:val="32"/>
          <w:szCs w:val="32"/>
        </w:rPr>
        <w:lastRenderedPageBreak/>
        <w:t>D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color w:val="191919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TMENT</w:t>
      </w:r>
      <w:r>
        <w:rPr>
          <w:rFonts w:ascii="Times New Roman" w:hAnsi="Times New Roman"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OF</w:t>
      </w:r>
      <w:r>
        <w:rPr>
          <w:rFonts w:ascii="Times New Roman" w:hAnsi="Times New Roman"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H</w:t>
      </w:r>
      <w:r>
        <w:rPr>
          <w:rFonts w:ascii="Times New Roman" w:hAnsi="Times New Roman"/>
          <w:color w:val="191919"/>
          <w:sz w:val="24"/>
          <w:szCs w:val="24"/>
        </w:rPr>
        <w:t>EA</w:t>
      </w:r>
      <w:r>
        <w:rPr>
          <w:rFonts w:ascii="Times New Roman" w:hAnsi="Times New Roman"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TH</w:t>
      </w:r>
      <w:r>
        <w:rPr>
          <w:rFonts w:ascii="Times New Roman" w:hAnsi="Times New Roman"/>
          <w:color w:val="191919"/>
          <w:sz w:val="32"/>
          <w:szCs w:val="32"/>
        </w:rPr>
        <w:t>, P</w:t>
      </w:r>
      <w:r>
        <w:rPr>
          <w:rFonts w:ascii="Times New Roman" w:hAnsi="Times New Roman"/>
          <w:color w:val="191919"/>
          <w:sz w:val="24"/>
          <w:szCs w:val="24"/>
        </w:rPr>
        <w:t>HYSICAL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E</w:t>
      </w:r>
      <w:r>
        <w:rPr>
          <w:rFonts w:ascii="Times New Roman" w:hAnsi="Times New Roman"/>
          <w:color w:val="191919"/>
          <w:sz w:val="24"/>
          <w:szCs w:val="24"/>
        </w:rPr>
        <w:t>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r>
        <w:rPr>
          <w:rFonts w:ascii="Times New Roman" w:hAnsi="Times New Roman"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AND</w:t>
      </w:r>
      <w:r>
        <w:rPr>
          <w:rFonts w:ascii="Times New Roman" w:hAnsi="Times New Roman"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32"/>
          <w:szCs w:val="32"/>
        </w:rPr>
        <w:t>R</w:t>
      </w:r>
      <w:r>
        <w:rPr>
          <w:rFonts w:ascii="Times New Roman" w:hAnsi="Times New Roman"/>
          <w:color w:val="191919"/>
          <w:sz w:val="24"/>
          <w:szCs w:val="24"/>
        </w:rPr>
        <w:t>ECRE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</w:t>
      </w:r>
      <w:bookmarkEnd w:id="15"/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3" w:after="0" w:line="240" w:lineRule="exact"/>
        <w:ind w:left="18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78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ional ac-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creditation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or the Bache-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lor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"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78" w:lineRule="auto"/>
        <w:ind w:left="180" w:right="130" w:firstLine="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The mission of the HPER department is to </w:t>
      </w:r>
      <w:del w:id="16" w:author="lnorman" w:date="2011-04-05T16:15:00Z">
        <w:r w:rsidDel="00065D6B">
          <w:rPr>
            <w:rFonts w:ascii="Times New Roman" w:hAnsi="Times New Roman"/>
            <w:color w:val="191919"/>
            <w:sz w:val="18"/>
            <w:szCs w:val="18"/>
          </w:rPr>
          <w:delText>equip</w:delText>
        </w:r>
      </w:del>
      <w:ins w:id="17" w:author="lnorman" w:date="2011-04-05T16:15:00Z">
        <w:r>
          <w:rPr>
            <w:rFonts w:ascii="Times New Roman" w:hAnsi="Times New Roman"/>
            <w:color w:val="191919"/>
            <w:sz w:val="18"/>
            <w:szCs w:val="18"/>
          </w:rPr>
          <w:t xml:space="preserve"> arm our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students and stake-holders with the </w:t>
      </w:r>
      <w:ins w:id="18" w:author="lnorman" w:date="2011-04-05T16:15:00Z">
        <w:r>
          <w:rPr>
            <w:rFonts w:ascii="Times New Roman" w:hAnsi="Times New Roman"/>
            <w:color w:val="191919"/>
            <w:sz w:val="18"/>
            <w:szCs w:val="18"/>
          </w:rPr>
          <w:t xml:space="preserve">knowledge, </w:t>
        </w:r>
      </w:ins>
      <w:r>
        <w:rPr>
          <w:rFonts w:ascii="Times New Roman" w:hAnsi="Times New Roman"/>
          <w:color w:val="191919"/>
          <w:sz w:val="18"/>
          <w:szCs w:val="18"/>
        </w:rPr>
        <w:t>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ds to </w:t>
      </w:r>
      <w:ins w:id="19" w:author="lnorman" w:date="2011-04-05T16:16:00Z">
        <w:r>
          <w:rPr>
            <w:rFonts w:ascii="Times New Roman" w:hAnsi="Times New Roman"/>
            <w:color w:val="191919"/>
            <w:sz w:val="18"/>
            <w:szCs w:val="18"/>
          </w:rPr>
          <w:t xml:space="preserve">perpetual 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participation in physical and recreational </w:t>
      </w:r>
      <w:ins w:id="20" w:author="lnorman" w:date="2011-04-05T16:17:00Z">
        <w:r>
          <w:rPr>
            <w:rFonts w:ascii="Times New Roman" w:hAnsi="Times New Roman"/>
            <w:color w:val="191919"/>
            <w:sz w:val="18"/>
            <w:szCs w:val="18"/>
          </w:rPr>
          <w:t xml:space="preserve">endeavors. </w:t>
        </w:r>
      </w:ins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lthy behaviors, and to indoctrinate our students to become</w:t>
      </w:r>
      <w:ins w:id="21" w:author="lnorman" w:date="2011-04-05T16:19:00Z">
        <w:r>
          <w:rPr>
            <w:rFonts w:ascii="Times New Roman" w:hAnsi="Times New Roman"/>
            <w:color w:val="191919"/>
            <w:sz w:val="18"/>
            <w:szCs w:val="18"/>
          </w:rPr>
          <w:t xml:space="preserve"> fully certified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acclaimed for distinction in academic instruction, innovative in scholarship, and renowned for highly prepared graduates.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right="130" w:firstLine="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80" w:lineRule="exact"/>
        <w:ind w:left="180" w:right="13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24"/>
          <w:szCs w:val="24"/>
        </w:rPr>
      </w:pPr>
      <w:bookmarkStart w:id="22" w:name="_Toc295331407"/>
      <w:r>
        <w:rPr>
          <w:rFonts w:ascii="Times New Roman" w:hAnsi="Times New Roman"/>
          <w:color w:val="191919"/>
          <w:sz w:val="24"/>
          <w:szCs w:val="24"/>
        </w:rPr>
        <w:t>BACHELOR OF</w:t>
      </w:r>
      <w:r>
        <w:rPr>
          <w:rFonts w:ascii="Times New Roman" w:hAnsi="Times New Roman"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color w:val="191919"/>
          <w:sz w:val="24"/>
          <w:szCs w:val="24"/>
        </w:rPr>
        <w:t>TH</w:t>
      </w:r>
      <w:r>
        <w:rPr>
          <w:rFonts w:ascii="Times New Roman" w:hAnsi="Times New Roman"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PHYSICAL</w:t>
      </w:r>
      <w:r>
        <w:rPr>
          <w:rFonts w:ascii="Times New Roman" w:hAnsi="Times New Roman"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EDUC</w:t>
      </w:r>
      <w:r>
        <w:rPr>
          <w:rFonts w:ascii="Times New Roman" w:hAnsi="Times New Roman"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color w:val="191919"/>
          <w:sz w:val="24"/>
          <w:szCs w:val="24"/>
        </w:rPr>
        <w:t>TION (T</w:t>
      </w:r>
      <w:r>
        <w:rPr>
          <w:rFonts w:ascii="Times New Roman" w:hAnsi="Times New Roman"/>
          <w:color w:val="191919"/>
          <w:sz w:val="18"/>
          <w:szCs w:val="18"/>
        </w:rPr>
        <w:t>EACHING</w:t>
      </w:r>
      <w:r>
        <w:rPr>
          <w:rFonts w:ascii="Times New Roman" w:hAnsi="Times New Roman"/>
          <w:color w:val="191919"/>
          <w:sz w:val="24"/>
          <w:szCs w:val="24"/>
        </w:rPr>
        <w:t>)</w:t>
      </w:r>
      <w:bookmarkEnd w:id="22"/>
    </w:p>
    <w:p w:rsidR="007D77D2" w:rsidRDefault="007D77D2"/>
    <w:p w:rsidR="007A4626" w:rsidRDefault="007A4626" w:rsidP="007A4626">
      <w:pPr>
        <w:widowControl w:val="0"/>
        <w:tabs>
          <w:tab w:val="left" w:pos="2260"/>
          <w:tab w:val="left" w:pos="8910"/>
        </w:tabs>
        <w:autoSpaceDE w:val="0"/>
        <w:autoSpaceDN w:val="0"/>
        <w:adjustRightInd w:val="0"/>
        <w:spacing w:after="0"/>
        <w:ind w:left="180" w:right="130" w:hanging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7A4626" w:rsidRDefault="00466150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624" o:spid="_x0000_s1026" type="#_x0000_t202" style="position:absolute;left:0;text-align:left;margin-left:20.85pt;margin-top:-2.6pt;width:12pt;height:50.6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H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7A4626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 w:rsidR="007A4626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7A4626" w:rsidRPr="007A7452" w:rsidTr="007A4626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7D77D2" w:rsidRDefault="007D77D2" w:rsidP="007A4626">
      <w:pPr>
        <w:ind w:firstLine="50"/>
      </w:pPr>
    </w:p>
    <w:p w:rsidR="007A4626" w:rsidRDefault="007A4626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7A4626" w:rsidRPr="007A7452" w:rsidTr="007A4626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29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Fundamentals of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tabs>
          <w:tab w:val="left" w:pos="891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7A4626" w:rsidRPr="007A7452" w:rsidTr="007A4626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/>
    <w:p w:rsidR="007A4626" w:rsidRDefault="007A4626" w:rsidP="007A4626">
      <w:pPr>
        <w:widowControl w:val="0"/>
        <w:tabs>
          <w:tab w:val="left" w:pos="86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23" w:author="lnorman" w:date="2011-04-05T14:48:00Z">
        <w:r>
          <w:rPr>
            <w:rFonts w:ascii="Times New Roman" w:hAnsi="Times New Roman"/>
            <w:color w:val="191919"/>
            <w:sz w:val="18"/>
            <w:szCs w:val="18"/>
          </w:rPr>
          <w:t xml:space="preserve"> 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ins w:id="24" w:author="lnorman" w:date="2011-04-05T14:48:00Z">
        <w:r>
          <w:rPr>
            <w:rFonts w:ascii="Times New Roman" w:hAnsi="Times New Roman"/>
            <w:color w:val="191919"/>
            <w:sz w:val="18"/>
            <w:szCs w:val="18"/>
          </w:rPr>
          <w:t xml:space="preserve"> II</w:t>
        </w:r>
      </w:ins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81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/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40"/>
        <w:rPr>
          <w:rFonts w:ascii="Times New Roman" w:hAnsi="Times New Roman"/>
          <w:color w:val="000000"/>
        </w:rPr>
      </w:pPr>
      <w:ins w:id="25" w:author="lnorman" w:date="2011-04-05T14:50:00Z">
        <w:r>
          <w:rPr>
            <w:rFonts w:ascii="Times New Roman" w:hAnsi="Times New Roman"/>
            <w:color w:val="000000"/>
          </w:rPr>
          <w:t xml:space="preserve">   </w:t>
        </w:r>
      </w:ins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220" w:lineRule="exact"/>
        <w:ind w:firstLine="4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7A4626" w:rsidRPr="007A7452" w:rsidTr="00B8396C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26" w:author="lnorman" w:date="2011-04-05T14:5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Introductory </w:t>
            </w:r>
            <w:ins w:id="27" w:author="lnorman" w:date="2011-04-05T14:53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 Physics II</w:t>
              </w:r>
            </w:ins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ins w:id="28" w:author="lnorman" w:date="2011-04-05T14:5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2212</w:t>
              </w:r>
            </w:ins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  <w:r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ind w:firstLine="4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4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7A4626" w:rsidRPr="007A7452" w:rsidTr="00B8396C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9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7A4626" w:rsidRDefault="007A4626" w:rsidP="007A4626">
      <w:pPr>
        <w:ind w:firstLine="40"/>
      </w:pPr>
    </w:p>
    <w:p w:rsidR="007A4626" w:rsidRDefault="00466150" w:rsidP="007A4626">
      <w:pPr>
        <w:widowControl w:val="0"/>
        <w:tabs>
          <w:tab w:val="left" w:pos="9060"/>
        </w:tabs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686" o:spid="_x0000_s1028" type="#_x0000_t202" style="position:absolute;left:0;text-align:left;margin-left:580.15pt;margin-top:-45.8pt;width:12pt;height:5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3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7F3jREnHXTpiY4a3YsRhVEc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" o:allowincell="f" filled="f" stroked="f">
            <v:textbox style="layout-flow:vertical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 w:rsidR="007A4626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 w:rsidR="007A4626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gia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Government  or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 w:firstLine="40"/>
        <w:rPr>
          <w:rFonts w:ascii="Times New Roman" w:hAnsi="Times New Roman"/>
          <w:color w:val="191919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3 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(Optional for Honors Student Only)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 w:firstLine="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7A4626" w:rsidRPr="007A7452" w:rsidTr="00B8396C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ind w:firstLine="40"/>
      </w:pPr>
    </w:p>
    <w:p w:rsidR="007A4626" w:rsidRDefault="007A4626"/>
    <w:p w:rsidR="007A4626" w:rsidRDefault="007A4626"/>
    <w:p w:rsidR="007A4626" w:rsidRDefault="007A4626"/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7A4626" w:rsidRDefault="007A4626" w:rsidP="007A4626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4626" w:rsidRPr="00501EE6" w:rsidRDefault="00466150" w:rsidP="007A4626">
      <w:pPr>
        <w:widowControl w:val="0"/>
        <w:autoSpaceDE w:val="0"/>
        <w:autoSpaceDN w:val="0"/>
        <w:adjustRightInd w:val="0"/>
        <w:spacing w:after="0"/>
        <w:ind w:left="14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Times New Roman" w:hAnsi="Times New Roman"/>
          <w:b/>
          <w:color w:val="191919"/>
          <w:sz w:val="18"/>
          <w:szCs w:val="18"/>
          <w:rPrChange w:id="29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PHYSICAL</w:t>
      </w:r>
      <w:r w:rsidRPr="00466150">
        <w:rPr>
          <w:rFonts w:ascii="Times New Roman" w:hAnsi="Times New Roman"/>
          <w:b/>
          <w:color w:val="191919"/>
          <w:spacing w:val="-17"/>
          <w:sz w:val="18"/>
          <w:szCs w:val="18"/>
          <w:rPrChange w:id="30" w:author="lnorman" w:date="2011-04-05T15:30:00Z">
            <w:rPr>
              <w:rFonts w:ascii="Times New Roman" w:hAnsi="Times New Roman"/>
              <w:color w:val="191919"/>
              <w:spacing w:val="-17"/>
              <w:sz w:val="18"/>
              <w:szCs w:val="18"/>
            </w:rPr>
          </w:rPrChange>
        </w:rPr>
        <w:t xml:space="preserve"> </w:t>
      </w:r>
      <w:r w:rsidRPr="00466150">
        <w:rPr>
          <w:rFonts w:ascii="Times New Roman" w:hAnsi="Times New Roman"/>
          <w:b/>
          <w:color w:val="191919"/>
          <w:sz w:val="18"/>
          <w:szCs w:val="18"/>
          <w:rPrChange w:id="31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ACTIVITY</w:t>
      </w:r>
      <w:r w:rsidRPr="00466150">
        <w:rPr>
          <w:rFonts w:ascii="Times New Roman" w:hAnsi="Times New Roman"/>
          <w:b/>
          <w:color w:val="191919"/>
          <w:spacing w:val="-7"/>
          <w:sz w:val="18"/>
          <w:szCs w:val="18"/>
          <w:rPrChange w:id="32" w:author="lnorman" w:date="2011-04-05T15:30:00Z">
            <w:rPr>
              <w:rFonts w:ascii="Times New Roman" w:hAnsi="Times New Roman"/>
              <w:color w:val="191919"/>
              <w:spacing w:val="-7"/>
              <w:sz w:val="18"/>
              <w:szCs w:val="18"/>
            </w:rPr>
          </w:rPrChange>
        </w:rPr>
        <w:t xml:space="preserve"> </w:t>
      </w:r>
      <w:r w:rsidRPr="00466150">
        <w:rPr>
          <w:rFonts w:ascii="Times New Roman" w:hAnsi="Times New Roman"/>
          <w:b/>
          <w:color w:val="191919"/>
          <w:sz w:val="18"/>
          <w:szCs w:val="18"/>
          <w:rPrChange w:id="33" w:author="lnorman" w:date="2011-04-05T15:30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SKILLS COURSES</w:t>
      </w:r>
      <w:ins w:id="34" w:author="lnorman" w:date="2011-04-05T15:25:00Z">
        <w:r w:rsidR="007A4626">
          <w:rPr>
            <w:rFonts w:ascii="Times New Roman" w:hAnsi="Times New Roman"/>
            <w:color w:val="191919"/>
            <w:sz w:val="18"/>
            <w:szCs w:val="18"/>
          </w:rPr>
          <w:t xml:space="preserve"> (choose 6)</w:t>
        </w:r>
      </w:ins>
    </w:p>
    <w:p w:rsidR="007D77D2" w:rsidRDefault="00466150">
      <w:r w:rsidRPr="00466150">
        <w:rPr>
          <w:rFonts w:ascii="Calibri" w:hAnsi="Calibri"/>
          <w:b/>
          <w:noProof/>
          <w:lang w:eastAsia="en-US"/>
        </w:rPr>
        <w:pict>
          <v:shape id="Text Box 4690" o:spid="_x0000_s1067" type="#_x0000_t202" style="position:absolute;left:0;text-align:left;margin-left:64pt;margin-top:.15pt;width:459.45pt;height:87.65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847"/>
                  </w:tblGrid>
                  <w:tr w:rsidR="007A4626" w:rsidRPr="007A7452" w:rsidTr="007A4626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7A4626" w:rsidRPr="007A7452" w:rsidTr="007A4626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 w:firstLine="5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ind w:firstLine="50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8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A4626" w:rsidRPr="007A7452" w:rsidRDefault="007A4626" w:rsidP="007A462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 w:firstLine="5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firstLine="5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</w:p>
    <w:p w:rsidR="007D77D2" w:rsidRDefault="007D77D2"/>
    <w:p w:rsidR="007D77D2" w:rsidRDefault="007D77D2"/>
    <w:p w:rsidR="007D77D2" w:rsidRDefault="007D77D2"/>
    <w:tbl>
      <w:tblPr>
        <w:tblW w:w="9390" w:type="dxa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679"/>
        <w:gridCol w:w="4764"/>
        <w:gridCol w:w="2436"/>
      </w:tblGrid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PEDH          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1020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Intermediate Swimming (Prerequisite: PEDH 1007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1150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C7965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color w:val="191919"/>
                <w:sz w:val="16"/>
                <w:szCs w:val="16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Life </w:t>
            </w:r>
            <w:r w:rsidRPr="00B64C88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Guarding </w:t>
            </w:r>
            <w:r w:rsidRPr="00416969">
              <w:rPr>
                <w:rFonts w:ascii="Times New Roman" w:hAnsi="Times New Roman"/>
                <w:color w:val="191919"/>
                <w:sz w:val="18"/>
                <w:szCs w:val="18"/>
              </w:rPr>
              <w:t>(Prerequisite: PEDH 1020)</w:t>
            </w:r>
            <w:r>
              <w:rPr>
                <w:rFonts w:ascii="Times New Roman" w:hAnsi="Times New Roman"/>
                <w:color w:val="191919"/>
                <w:sz w:val="16"/>
                <w:szCs w:val="16"/>
              </w:rPr>
              <w:t xml:space="preserve">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  <w:r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4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9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72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50" w:lineRule="exact"/>
        <w:ind w:firstLine="5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1845"/>
        <w:gridCol w:w="700"/>
      </w:tblGrid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AC15CE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AREA F:</w:t>
            </w:r>
            <w:ins w:id="35" w:author="lnorman" w:date="2011-04-05T15:2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</w:t>
              </w:r>
            </w:ins>
          </w:p>
        </w:tc>
        <w:tc>
          <w:tcPr>
            <w:tcW w:w="88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4626" w:rsidRPr="00AC15CE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18"/>
                <w:szCs w:val="18"/>
              </w:rPr>
            </w:pPr>
            <w:r w:rsidRPr="00AC15CE">
              <w:rPr>
                <w:rFonts w:ascii="Times New Roman" w:hAnsi="Times New Roman"/>
                <w:sz w:val="18"/>
                <w:szCs w:val="18"/>
              </w:rPr>
              <w:t xml:space="preserve">    </w:t>
            </w:r>
            <w:ins w:id="36" w:author="lnorman" w:date="2011-04-05T15:27:00Z">
              <w:r>
                <w:rPr>
                  <w:rFonts w:ascii="Times New Roman" w:hAnsi="Times New Roman"/>
                  <w:sz w:val="18"/>
                  <w:szCs w:val="18"/>
                </w:rPr>
                <w:t xml:space="preserve">  </w:t>
              </w:r>
            </w:ins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Invst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Crit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Issues in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0973AC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  <w:lang w:val="fr-MC"/>
              </w:rPr>
            </w:pPr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Explore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Soci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/Cul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Perspec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Div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in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Edu</w:t>
            </w:r>
            <w:proofErr w:type="spellEnd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</w:t>
            </w:r>
            <w:proofErr w:type="spellStart"/>
            <w:r w:rsidRPr="000973AC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Cnt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  <w:ins w:id="37" w:author="lnorman" w:date="2011-04-05T15:16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38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39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**PEDH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40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1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1007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42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3" w:author="lnorman" w:date="2011-04-05T15:1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Aquatics</w:t>
              </w:r>
            </w:ins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44" w:author="lnorman" w:date="2011-04-05T15:16:00Z"/>
                <w:rFonts w:ascii="Times New Roman" w:hAnsi="Times New Roman"/>
                <w:color w:val="191919"/>
                <w:sz w:val="18"/>
                <w:szCs w:val="18"/>
              </w:rPr>
            </w:pPr>
            <w:ins w:id="45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ins w:id="46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  <w:ins w:id="47" w:author="lnorman" w:date="2011-04-05T15:17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K</w:t>
              </w:r>
            </w:ins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gridAfter w:val="1"/>
          <w:wAfter w:w="700" w:type="dxa"/>
          <w:trHeight w:hRule="exact" w:val="216"/>
          <w:ins w:id="48" w:author="lnorman" w:date="2011-04-05T15:54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49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50" w:author="lnorman" w:date="2011-04-05T15:5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Total                 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51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52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53" w:author="lnorman" w:date="2011-04-05T15:54:00Z"/>
                <w:rFonts w:ascii="Times New Roman" w:hAnsi="Times New Roman"/>
                <w:color w:val="191919"/>
                <w:sz w:val="18"/>
                <w:szCs w:val="18"/>
              </w:rPr>
            </w:pPr>
            <w:ins w:id="54" w:author="lnorman" w:date="2011-04-05T15:5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(18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81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810" w:firstLine="5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50" w:lineRule="exact"/>
        <w:ind w:firstLine="5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9000" w:type="dxa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193"/>
      </w:tblGrid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F178E3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b/>
                <w:color w:val="191919"/>
                <w:sz w:val="18"/>
                <w:szCs w:val="18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7A4626" w:rsidRPr="007A7452" w:rsidTr="007A4626">
        <w:trPr>
          <w:trHeight w:hRule="exact" w:val="298"/>
          <w:ins w:id="55" w:author="lnorman" w:date="2011-04-05T15:58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284B55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ins w:id="56" w:author="lnorman" w:date="2011-04-05T15:58:00Z"/>
                <w:rFonts w:ascii="Times New Roman" w:hAnsi="Times New Roman"/>
                <w:b/>
                <w:color w:val="191919"/>
                <w:sz w:val="18"/>
                <w:szCs w:val="18"/>
              </w:rPr>
            </w:pPr>
            <w:ins w:id="57" w:author="lnorman" w:date="2011-04-05T16:01:00Z">
              <w:r>
                <w:rPr>
                  <w:rFonts w:ascii="Times New Roman" w:hAnsi="Times New Roman"/>
                  <w:b/>
                  <w:color w:val="191919"/>
                  <w:sz w:val="18"/>
                  <w:szCs w:val="18"/>
                </w:rPr>
                <w:t>AREA G: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ins w:id="58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ins w:id="59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ins w:id="60" w:author="lnorman" w:date="2011-04-05T15:58:00Z"/>
                <w:rFonts w:ascii="Times New Roman" w:hAnsi="Times New Roman"/>
                <w:color w:val="191919"/>
                <w:sz w:val="18"/>
                <w:szCs w:val="18"/>
              </w:rPr>
            </w:pP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  <w:ins w:id="61" w:author="lnorman" w:date="2011-04-05T15:45:00Z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ins w:id="62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63" w:author="lnorman" w:date="2011-04-05T15:45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P</w:t>
              </w:r>
            </w:ins>
            <w:ins w:id="64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EDH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ins w:id="65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66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4480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ins w:id="67" w:author="lnorman" w:date="2011-04-05T15:45:00Z"/>
                <w:rFonts w:ascii="Times New Roman" w:hAnsi="Times New Roman"/>
                <w:color w:val="191919"/>
                <w:spacing w:val="-13"/>
                <w:sz w:val="18"/>
                <w:szCs w:val="18"/>
              </w:rPr>
            </w:pPr>
            <w:ins w:id="68" w:author="lnorman" w:date="2011-04-05T15:46:00Z">
              <w:r>
                <w:rPr>
                  <w:rFonts w:ascii="Times New Roman" w:hAnsi="Times New Roman"/>
                  <w:color w:val="191919"/>
                  <w:spacing w:val="-13"/>
                  <w:sz w:val="18"/>
                  <w:szCs w:val="18"/>
                </w:rPr>
                <w:t>Major Seminar &amp; Practice</w:t>
              </w:r>
            </w:ins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ins w:id="69" w:author="lnorman" w:date="2011-04-05T15:45:00Z"/>
                <w:rFonts w:ascii="Times New Roman" w:hAnsi="Times New Roman"/>
                <w:color w:val="191919"/>
                <w:sz w:val="18"/>
                <w:szCs w:val="18"/>
              </w:rPr>
            </w:pPr>
            <w:ins w:id="70" w:author="lnorman" w:date="2011-04-05T15:46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1</w:t>
              </w:r>
            </w:ins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ins w:id="71" w:author="lnorman" w:date="2011-04-05T15:57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  <w:ins w:id="72" w:author="lnorman" w:date="2011-04-05T15:40:00Z">
              <w:r>
                <w:rPr>
                  <w:rFonts w:ascii="Times New Roman" w:hAnsi="Times New Roman"/>
                  <w:sz w:val="24"/>
                  <w:szCs w:val="24"/>
                </w:rPr>
                <w:t xml:space="preserve">    </w:t>
              </w:r>
            </w:ins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73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ins w:id="74" w:author="lnorman" w:date="2011-04-05T15:43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1</w:t>
              </w:r>
            </w:ins>
            <w:ins w:id="75" w:author="lnorman" w:date="2011-04-05T15:46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9</w:t>
              </w:r>
            </w:ins>
            <w:ins w:id="76" w:author="lnorman" w:date="2011-04-05T15:4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3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466150" w:rsidP="007A4626">
      <w:pPr>
        <w:widowControl w:val="0"/>
        <w:autoSpaceDE w:val="0"/>
        <w:autoSpaceDN w:val="0"/>
        <w:adjustRightInd w:val="0"/>
        <w:spacing w:after="0"/>
        <w:ind w:left="900" w:firstLine="5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695" o:spid="_x0000_s1069" type="#_x0000_t202" style="position:absolute;left:0;text-align:left;margin-left:20.85pt;margin-top:-7.85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p+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kxIiTDrr0REeN7sWIwihZmB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ins w:id="77" w:author="lnorman" w:date="2011-04-05T15:43:00Z">
        <w:r w:rsidR="007A4626">
          <w:rPr>
            <w:rFonts w:ascii="Times New Roman" w:hAnsi="Times New Roman"/>
            <w:b/>
            <w:bCs/>
            <w:color w:val="191919"/>
            <w:sz w:val="18"/>
            <w:szCs w:val="18"/>
          </w:rPr>
          <w:t xml:space="preserve">AREA H: </w:t>
        </w:r>
      </w:ins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9000" w:type="dxa"/>
        <w:tblInd w:w="8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1926"/>
      </w:tblGrid>
      <w:tr w:rsidR="007A4626" w:rsidRPr="007A7452" w:rsidTr="007A4626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 w:firstLine="50"/>
              <w:rPr>
                <w:rFonts w:ascii="Times New Roman" w:hAnsi="Times New Roman"/>
                <w:sz w:val="24"/>
                <w:szCs w:val="24"/>
              </w:rPr>
            </w:pPr>
            <w:ins w:id="78" w:author="lnorman" w:date="2011-04-05T15:4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>3660</w:t>
              </w:r>
            </w:ins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Current Issues </w:t>
            </w:r>
            <w:ins w:id="79" w:author="lnorman" w:date="2011-04-05T15:44:00Z">
              <w:r>
                <w:rPr>
                  <w:rFonts w:ascii="Times New Roman" w:hAnsi="Times New Roman"/>
                  <w:color w:val="191919"/>
                  <w:sz w:val="18"/>
                  <w:szCs w:val="18"/>
                </w:rPr>
                <w:t xml:space="preserve">in </w:t>
              </w:r>
            </w:ins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0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ins w:id="81" w:author="lnorman" w:date="2011-04-05T15:49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8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466150" w:rsidP="007A4626">
      <w:pPr>
        <w:widowControl w:val="0"/>
        <w:autoSpaceDE w:val="0"/>
        <w:autoSpaceDN w:val="0"/>
        <w:adjustRightInd w:val="0"/>
        <w:spacing w:after="0"/>
        <w:ind w:left="900" w:firstLine="50"/>
        <w:rPr>
          <w:rFonts w:ascii="Times New Roman" w:hAnsi="Times New Roman"/>
          <w:color w:val="000000"/>
          <w:sz w:val="18"/>
          <w:szCs w:val="18"/>
        </w:rPr>
      </w:pPr>
      <w:ins w:id="82" w:author="lnorman" w:date="2011-04-05T15:49:00Z">
        <w:r w:rsidRPr="00466150">
          <w:rPr>
            <w:rFonts w:ascii="Times New Roman" w:hAnsi="Times New Roman"/>
            <w:b/>
            <w:color w:val="191919"/>
            <w:sz w:val="18"/>
            <w:szCs w:val="18"/>
            <w:rPrChange w:id="83" w:author="lnorman" w:date="2011-04-05T15:50:00Z">
              <w:rPr>
                <w:rFonts w:ascii="Times New Roman" w:hAnsi="Times New Roman"/>
                <w:color w:val="191919"/>
                <w:sz w:val="18"/>
                <w:szCs w:val="18"/>
              </w:rPr>
            </w:rPrChange>
          </w:rPr>
          <w:t>AREA I:</w:t>
        </w:r>
        <w:r w:rsidR="007A4626">
          <w:rPr>
            <w:rFonts w:ascii="Times New Roman" w:hAnsi="Times New Roman"/>
            <w:color w:val="191919"/>
            <w:sz w:val="18"/>
            <w:szCs w:val="18"/>
          </w:rPr>
          <w:t xml:space="preserve"> </w:t>
        </w:r>
      </w:ins>
      <w:r w:rsidRPr="00466150">
        <w:rPr>
          <w:rFonts w:ascii="Times New Roman" w:hAnsi="Times New Roman"/>
          <w:b/>
          <w:color w:val="191919"/>
          <w:sz w:val="18"/>
          <w:szCs w:val="18"/>
          <w:rPrChange w:id="84" w:author="lnorman" w:date="2011-04-05T15:49:00Z">
            <w:rPr>
              <w:rFonts w:ascii="Times New Roman" w:hAnsi="Times New Roman"/>
              <w:color w:val="191919"/>
              <w:sz w:val="18"/>
              <w:szCs w:val="18"/>
            </w:rPr>
          </w:rPrChange>
        </w:rPr>
        <w:t>Education Courses</w:t>
      </w:r>
    </w:p>
    <w:tbl>
      <w:tblPr>
        <w:tblW w:w="8910" w:type="dxa"/>
        <w:tblInd w:w="9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1438"/>
      </w:tblGrid>
      <w:tr w:rsidR="007A4626" w:rsidRPr="007A7452" w:rsidTr="007A4626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 w:firstLine="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Cont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Perspec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Except Students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firstLine="50"/>
              <w:rPr>
                <w:rFonts w:ascii="Times New Roman" w:hAnsi="Times New Roman"/>
                <w:sz w:val="24"/>
                <w:szCs w:val="24"/>
              </w:rPr>
            </w:pPr>
            <w:ins w:id="85" w:author="lnorman" w:date="2011-04-05T15:58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Total</w:t>
              </w:r>
            </w:ins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firstLine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 w:firstLine="50"/>
              <w:jc w:val="right"/>
              <w:rPr>
                <w:rFonts w:ascii="Times New Roman" w:hAnsi="Times New Roman"/>
                <w:sz w:val="24"/>
                <w:szCs w:val="24"/>
              </w:rPr>
            </w:pPr>
            <w:ins w:id="86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>(</w:t>
              </w:r>
            </w:ins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  <w:ins w:id="87" w:author="lnorman" w:date="2011-04-05T15:51:00Z">
              <w:r>
                <w:rPr>
                  <w:rFonts w:ascii="Times New Roman" w:hAnsi="Times New Roman"/>
                  <w:b/>
                  <w:bCs/>
                  <w:color w:val="191919"/>
                  <w:sz w:val="18"/>
                  <w:szCs w:val="18"/>
                </w:rPr>
                <w:t xml:space="preserve"> hours)</w:t>
              </w:r>
            </w:ins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6" w:after="0" w:line="120" w:lineRule="exact"/>
        <w:ind w:firstLine="5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99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firstLine="50"/>
        <w:rPr>
          <w:rFonts w:ascii="Times New Roman" w:hAnsi="Times New Roman"/>
          <w:color w:val="000000"/>
        </w:rPr>
      </w:pPr>
    </w:p>
    <w:p w:rsidR="007D77D2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lastRenderedPageBreak/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</w:t>
      </w:r>
      <w:ins w:id="88" w:author="lnorman" w:date="2011-04-05T15:52:00Z">
        <w:r>
          <w:rPr>
            <w:rFonts w:ascii="Times New Roman" w:hAnsi="Times New Roman"/>
            <w:b/>
            <w:bCs/>
            <w:color w:val="191919"/>
            <w:sz w:val="18"/>
            <w:szCs w:val="18"/>
          </w:rPr>
          <w:t>6</w:t>
        </w:r>
      </w:ins>
    </w:p>
    <w:p w:rsidR="007A4626" w:rsidRDefault="007A4626" w:rsidP="002568E8">
      <w:pPr>
        <w:pStyle w:val="Heading2"/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89" w:name="_Toc295331408"/>
      <w:r>
        <w:rPr>
          <w:rFonts w:ascii="Times New Roman" w:hAnsi="Times New Roman"/>
          <w:color w:val="191919"/>
          <w:sz w:val="24"/>
          <w:szCs w:val="24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ACHELOR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CIENCE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EGREE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24"/>
          <w:szCs w:val="24"/>
        </w:rPr>
        <w:t>, P</w:t>
      </w:r>
      <w:r>
        <w:rPr>
          <w:rFonts w:ascii="Times New Roman" w:hAnsi="Times New Roman"/>
          <w:color w:val="191919"/>
          <w:sz w:val="18"/>
          <w:szCs w:val="18"/>
        </w:rPr>
        <w:t>HYSICAL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ECRE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89"/>
    </w:p>
    <w:p w:rsidR="007A4626" w:rsidRDefault="007A4626" w:rsidP="007A4626">
      <w:pPr>
        <w:widowControl w:val="0"/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6" w:after="0" w:line="240" w:lineRule="exact"/>
        <w:ind w:left="180" w:firstLine="0"/>
        <w:rPr>
          <w:rFonts w:ascii="Times New Roman" w:hAnsi="Times New Roman"/>
          <w:color w:val="000000"/>
          <w:sz w:val="24"/>
          <w:szCs w:val="24"/>
        </w:rPr>
      </w:pPr>
    </w:p>
    <w:p w:rsidR="007A4626" w:rsidRDefault="007A4626" w:rsidP="007A4626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912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466150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730" o:spid="_x0000_s1070" type="#_x0000_t202" style="position:absolute;left:0;text-align:left;margin-left:579.15pt;margin-top:7pt;width:12pt;height:50.6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" o:allowincell="f" filled="f" stroked="f">
            <v:textbox style="layout-flow:vertical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color w:val="191919"/>
          <w:sz w:val="18"/>
          <w:szCs w:val="18"/>
        </w:rPr>
        <w:t>ARAP</w:t>
      </w:r>
      <w:r w:rsidR="007A4626">
        <w:rPr>
          <w:rFonts w:ascii="Times New Roman" w:hAnsi="Times New Roman"/>
          <w:color w:val="191919"/>
          <w:sz w:val="18"/>
          <w:szCs w:val="18"/>
        </w:rPr>
        <w:tab/>
      </w:r>
      <w:r w:rsidR="007A4626"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 w:rsidR="007A4626">
        <w:rPr>
          <w:rFonts w:ascii="Times New Roman" w:hAnsi="Times New Roman"/>
          <w:color w:val="191919"/>
          <w:sz w:val="18"/>
          <w:szCs w:val="18"/>
        </w:rPr>
        <w:t>100</w:t>
      </w:r>
      <w:r w:rsidR="007A4626">
        <w:rPr>
          <w:rFonts w:ascii="Times New Roman" w:hAnsi="Times New Roman"/>
          <w:color w:val="191919"/>
          <w:sz w:val="18"/>
          <w:szCs w:val="18"/>
        </w:rPr>
        <w:tab/>
        <w:t>Art</w:t>
      </w:r>
      <w:r w:rsidR="007A4626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7A4626">
        <w:rPr>
          <w:rFonts w:ascii="Times New Roman" w:hAnsi="Times New Roman"/>
          <w:color w:val="191919"/>
          <w:sz w:val="18"/>
          <w:szCs w:val="18"/>
        </w:rPr>
        <w:t>Appreciation</w:t>
      </w:r>
      <w:r w:rsidR="007A4626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tabs>
          <w:tab w:val="left" w:pos="8800"/>
        </w:tabs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14K</w:t>
      </w:r>
      <w:r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1001K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2588"/>
      </w:tblGrid>
      <w:tr w:rsidR="007A4626" w:rsidRPr="007A7452" w:rsidTr="007A4626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ind w:left="180" w:firstLine="0"/>
              <w:rPr>
                <w:rFonts w:ascii="Times New Roman" w:hAnsi="Times New Roman"/>
                <w:sz w:val="20"/>
                <w:szCs w:val="20"/>
              </w:rPr>
            </w:pPr>
          </w:p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2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54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2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7A4626" w:rsidRPr="007A7452" w:rsidTr="00B8396C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7A4626" w:rsidRPr="007A7452" w:rsidTr="00B8396C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7A4626" w:rsidRDefault="007A4626" w:rsidP="007A4626">
      <w:pPr>
        <w:widowControl w:val="0"/>
        <w:tabs>
          <w:tab w:val="left" w:pos="2180"/>
          <w:tab w:val="left" w:pos="2900"/>
          <w:tab w:val="right" w:pos="1026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2180"/>
          <w:tab w:val="left" w:pos="2900"/>
          <w:tab w:val="right" w:pos="10260"/>
        </w:tabs>
        <w:autoSpaceDE w:val="0"/>
        <w:autoSpaceDN w:val="0"/>
        <w:adjustRightInd w:val="0"/>
        <w:spacing w:before="9" w:after="0" w:line="250" w:lineRule="auto"/>
        <w:ind w:left="180" w:right="129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6" w:after="0" w:line="200" w:lineRule="exact"/>
        <w:ind w:left="180" w:firstLine="0"/>
        <w:rPr>
          <w:rFonts w:ascii="Times New Roman" w:hAnsi="Times New Roman"/>
          <w:color w:val="000000"/>
          <w:sz w:val="20"/>
          <w:szCs w:val="20"/>
        </w:rPr>
      </w:pPr>
    </w:p>
    <w:p w:rsidR="007A4626" w:rsidRDefault="00466150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765" o:spid="_x0000_s1071" type="#_x0000_t202" style="position:absolute;left:0;text-align:left;margin-left:20.85pt;margin-top:67.55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4ztgIAALs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 w:rsidR="007A4626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 w:rsidR="007A4626"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 w:rsidR="007A4626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3128"/>
      </w:tblGrid>
      <w:tr w:rsidR="007A4626" w:rsidRPr="007A7452" w:rsidTr="007A4626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Survey of Economics for Soc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2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7A4626" w:rsidRDefault="007A4626" w:rsidP="007A4626">
      <w:pPr>
        <w:widowControl w:val="0"/>
        <w:tabs>
          <w:tab w:val="left" w:pos="120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2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7A4626" w:rsidP="007A4626">
      <w:pPr>
        <w:widowControl w:val="0"/>
        <w:tabs>
          <w:tab w:val="left" w:pos="1200"/>
          <w:tab w:val="left" w:pos="198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7A4626" w:rsidRDefault="00466150" w:rsidP="007A4626">
      <w:pPr>
        <w:widowControl w:val="0"/>
        <w:tabs>
          <w:tab w:val="left" w:pos="9680"/>
          <w:tab w:val="left" w:pos="10080"/>
        </w:tabs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 w:rsidRPr="00466150">
        <w:rPr>
          <w:rFonts w:ascii="Calibri" w:hAnsi="Calibri"/>
          <w:noProof/>
          <w:lang w:eastAsia="en-US"/>
        </w:rPr>
        <w:pict>
          <v:shape id="Text Box 4800" o:spid="_x0000_s1072" type="#_x0000_t202" style="position:absolute;left:0;text-align:left;margin-left:579.15pt;margin-top:178.9pt;width:12pt;height:5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7A4626" w:rsidRDefault="007A4626" w:rsidP="007A462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7A4626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7A4626"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220" w:lineRule="exact"/>
        <w:ind w:left="180" w:firstLine="0"/>
        <w:rPr>
          <w:rFonts w:ascii="Times New Roman" w:hAnsi="Times New Roman"/>
          <w:color w:val="00000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828"/>
      </w:tblGrid>
      <w:tr w:rsidR="007A4626" w:rsidRPr="007A7452" w:rsidTr="007A4626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3033"/>
      </w:tblGrid>
      <w:tr w:rsidR="007A4626" w:rsidRPr="007A7452" w:rsidTr="007A4626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20" w:lineRule="exact"/>
        <w:ind w:left="180" w:firstLine="0"/>
        <w:rPr>
          <w:rFonts w:ascii="Times New Roman" w:hAnsi="Times New Roman"/>
          <w:sz w:val="12"/>
          <w:szCs w:val="12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742"/>
      </w:tblGrid>
      <w:tr w:rsidR="007A4626" w:rsidRPr="007A7452" w:rsidTr="007A4626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lastRenderedPageBreak/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Facility/Equip Design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for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Pop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Supervision of Recreation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7A4626" w:rsidRPr="007A7452" w:rsidTr="007A4626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6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96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widowControl w:val="0"/>
        <w:autoSpaceDE w:val="0"/>
        <w:autoSpaceDN w:val="0"/>
        <w:adjustRightInd w:val="0"/>
        <w:spacing w:before="10" w:after="0" w:line="100" w:lineRule="exact"/>
        <w:ind w:left="180" w:firstLine="0"/>
        <w:rPr>
          <w:rFonts w:ascii="Times New Roman" w:hAnsi="Times New Roman"/>
          <w:sz w:val="10"/>
          <w:szCs w:val="10"/>
        </w:rPr>
      </w:pPr>
    </w:p>
    <w:p w:rsidR="007A4626" w:rsidRDefault="007A4626" w:rsidP="007A4626">
      <w:pPr>
        <w:widowControl w:val="0"/>
        <w:autoSpaceDE w:val="0"/>
        <w:autoSpaceDN w:val="0"/>
        <w:adjustRightInd w:val="0"/>
        <w:spacing w:after="0" w:line="200" w:lineRule="exact"/>
        <w:ind w:left="180" w:firstLine="0"/>
        <w:rPr>
          <w:rFonts w:ascii="Times New Roman" w:hAnsi="Times New Roman"/>
          <w:sz w:val="20"/>
          <w:szCs w:val="20"/>
        </w:rPr>
      </w:pPr>
    </w:p>
    <w:p w:rsidR="007A4626" w:rsidRDefault="007A4626" w:rsidP="007A4626">
      <w:pPr>
        <w:widowControl w:val="0"/>
        <w:tabs>
          <w:tab w:val="right" w:pos="10260"/>
        </w:tabs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19" w:after="0" w:line="260" w:lineRule="exact"/>
        <w:ind w:left="180" w:firstLine="0"/>
        <w:rPr>
          <w:rFonts w:ascii="Times New Roman" w:hAnsi="Times New Roman"/>
          <w:color w:val="000000"/>
          <w:sz w:val="26"/>
          <w:szCs w:val="26"/>
        </w:rPr>
      </w:pPr>
    </w:p>
    <w:p w:rsidR="007A4626" w:rsidRDefault="007A4626" w:rsidP="002568E8">
      <w:pPr>
        <w:pStyle w:val="Heading2"/>
        <w:tabs>
          <w:tab w:val="left" w:pos="180"/>
        </w:tabs>
        <w:ind w:left="180" w:firstLine="0"/>
        <w:rPr>
          <w:rFonts w:ascii="Times New Roman" w:hAnsi="Times New Roman"/>
          <w:color w:val="000000"/>
          <w:sz w:val="18"/>
          <w:szCs w:val="18"/>
        </w:rPr>
      </w:pPr>
      <w:bookmarkStart w:id="90" w:name="_Toc295331409"/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NDORSEMENT</w:t>
      </w:r>
      <w:r>
        <w:rPr>
          <w:rFonts w:ascii="Times New Roman" w:hAnsi="Times New Roman"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RIVER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24"/>
          <w:szCs w:val="24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DUC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TION</w:t>
      </w:r>
      <w:bookmarkEnd w:id="90"/>
    </w:p>
    <w:p w:rsidR="007A4626" w:rsidRDefault="007A4626" w:rsidP="007A4626">
      <w:pPr>
        <w:widowControl w:val="0"/>
        <w:autoSpaceDE w:val="0"/>
        <w:autoSpaceDN w:val="0"/>
        <w:adjustRightInd w:val="0"/>
        <w:spacing w:before="30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7A4626" w:rsidRDefault="007A4626" w:rsidP="007A4626">
      <w:pPr>
        <w:widowControl w:val="0"/>
        <w:autoSpaceDE w:val="0"/>
        <w:autoSpaceDN w:val="0"/>
        <w:adjustRightInd w:val="0"/>
        <w:spacing w:before="9" w:after="0"/>
        <w:ind w:left="180" w:firstLine="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Commission.</w:t>
      </w:r>
      <w:proofErr w:type="gramEnd"/>
    </w:p>
    <w:p w:rsidR="007A4626" w:rsidRDefault="007A4626" w:rsidP="007A4626">
      <w:pPr>
        <w:widowControl w:val="0"/>
        <w:autoSpaceDE w:val="0"/>
        <w:autoSpaceDN w:val="0"/>
        <w:adjustRightInd w:val="0"/>
        <w:spacing w:before="5" w:after="0" w:line="150" w:lineRule="exact"/>
        <w:ind w:left="180" w:firstLine="0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752"/>
      </w:tblGrid>
      <w:tr w:rsidR="007A4626" w:rsidRPr="007A7452" w:rsidTr="007A4626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before="70" w:after="0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7A4626" w:rsidRPr="007A7452" w:rsidTr="007A4626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firstLine="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</w:tcPr>
          <w:p w:rsidR="007A4626" w:rsidRPr="007A7452" w:rsidRDefault="007A4626" w:rsidP="007A4626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 w:right="40"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  <w:rPr>
          <w:rFonts w:ascii="Times New Roman" w:hAnsi="Times New Roman"/>
          <w:b/>
          <w:bCs/>
          <w:color w:val="191919"/>
          <w:sz w:val="18"/>
          <w:szCs w:val="18"/>
        </w:rPr>
      </w:pPr>
    </w:p>
    <w:p w:rsidR="007A4626" w:rsidRDefault="007A4626" w:rsidP="007A4626">
      <w:pPr>
        <w:ind w:left="990" w:firstLine="50"/>
      </w:pPr>
    </w:p>
    <w:sectPr w:rsidR="007A4626" w:rsidSect="007D77D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504" w:right="547" w:bottom="274" w:left="1123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08A" w:rsidRDefault="0029208A" w:rsidP="007D77D2">
      <w:pPr>
        <w:spacing w:after="0"/>
      </w:pPr>
      <w:r>
        <w:separator/>
      </w:r>
    </w:p>
  </w:endnote>
  <w:endnote w:type="continuationSeparator" w:id="0">
    <w:p w:rsidR="0029208A" w:rsidRDefault="0029208A" w:rsidP="007D77D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Pr="007D77D2" w:rsidRDefault="00466150" w:rsidP="007D77D2">
    <w:pPr>
      <w:pStyle w:val="Footer"/>
      <w:jc w:val="center"/>
      <w:rPr>
        <w:sz w:val="18"/>
        <w:szCs w:val="18"/>
      </w:rPr>
    </w:pPr>
    <w:r w:rsidRPr="0046615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left:0;text-align:left;margin-left:530.3pt;margin-top:-22.75pt;width:34pt;height:34.15pt;z-index:251661312">
          <v:textbox inset="0,0,0,0">
            <w:txbxContent>
              <w:p w:rsidR="007D77D2" w:rsidRPr="007D77D2" w:rsidRDefault="00466150" w:rsidP="007D77D2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7D77D2" w:rsidRPr="007D77D2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555A30">
                  <w:rPr>
                    <w:rFonts w:ascii="Impact" w:hAnsi="Impact"/>
                    <w:noProof/>
                    <w:sz w:val="40"/>
                    <w:szCs w:val="40"/>
                  </w:rPr>
                  <w:t>18</w: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7D77D2" w:rsidRPr="007D77D2">
      <w:t>2011-2012 U</w:t>
    </w:r>
    <w:r w:rsidR="007D77D2" w:rsidRPr="007D77D2">
      <w:rPr>
        <w:sz w:val="18"/>
        <w:szCs w:val="18"/>
      </w:rPr>
      <w:t xml:space="preserve">NDERGRADUATE </w:t>
    </w:r>
    <w:r w:rsidR="007D77D2" w:rsidRPr="007D77D2">
      <w:t>C</w:t>
    </w:r>
    <w:r w:rsidR="007D77D2" w:rsidRPr="007D77D2">
      <w:rPr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Pr="007D77D2" w:rsidRDefault="00466150" w:rsidP="007D77D2">
    <w:pPr>
      <w:pStyle w:val="Footer"/>
      <w:jc w:val="center"/>
      <w:rPr>
        <w:rFonts w:ascii="Times New Roman" w:hAnsi="Times New Roman" w:cs="Times New Roman"/>
        <w:sz w:val="18"/>
        <w:szCs w:val="18"/>
      </w:rPr>
    </w:pPr>
    <w:r w:rsidRPr="00466150">
      <w:rPr>
        <w:rFonts w:ascii="Times New Roman" w:hAnsi="Times New Roman" w:cs="Times New Roman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-36.9pt;margin-top:-23.45pt;width:34pt;height:34.15pt;z-index:251659264">
          <v:textbox inset="0,0,0,0">
            <w:txbxContent>
              <w:p w:rsidR="007D77D2" w:rsidRPr="007D77D2" w:rsidRDefault="00466150" w:rsidP="007D77D2">
                <w:pPr>
                  <w:ind w:firstLine="0"/>
                  <w:rPr>
                    <w:rFonts w:ascii="Impact" w:hAnsi="Impact"/>
                    <w:sz w:val="40"/>
                    <w:szCs w:val="40"/>
                  </w:rPr>
                </w:pP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7D77D2" w:rsidRPr="007D77D2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555A30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7D77D2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7D77D2" w:rsidRPr="007D77D2">
      <w:rPr>
        <w:rFonts w:ascii="Times New Roman" w:hAnsi="Times New Roman" w:cs="Times New Roman"/>
      </w:rPr>
      <w:t>2011-2012 U</w:t>
    </w:r>
    <w:r w:rsidR="007D77D2" w:rsidRPr="007D77D2">
      <w:rPr>
        <w:rFonts w:ascii="Times New Roman" w:hAnsi="Times New Roman" w:cs="Times New Roman"/>
        <w:sz w:val="18"/>
        <w:szCs w:val="18"/>
      </w:rPr>
      <w:t xml:space="preserve">NDERGRADUATE </w:t>
    </w:r>
    <w:r w:rsidR="007D77D2" w:rsidRPr="007D77D2">
      <w:rPr>
        <w:rFonts w:ascii="Times New Roman" w:hAnsi="Times New Roman" w:cs="Times New Roman"/>
      </w:rPr>
      <w:t>C</w:t>
    </w:r>
    <w:r w:rsidR="007D77D2" w:rsidRPr="007D77D2">
      <w:rPr>
        <w:rFonts w:ascii="Times New Roman" w:hAnsi="Times New Roman" w:cs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08A" w:rsidRDefault="0029208A" w:rsidP="007D77D2">
      <w:pPr>
        <w:spacing w:after="0"/>
      </w:pPr>
      <w:r>
        <w:separator/>
      </w:r>
    </w:p>
  </w:footnote>
  <w:footnote w:type="continuationSeparator" w:id="0">
    <w:p w:rsidR="0029208A" w:rsidRDefault="0029208A" w:rsidP="007D77D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Default="00466150">
    <w:pPr>
      <w:pStyle w:val="Header"/>
    </w:pPr>
    <w:r>
      <w:rPr>
        <w:noProof/>
      </w:rPr>
      <w:pict>
        <v:group id="_x0000_s2066" style="position:absolute;left:0;text-align:left;margin-left:430.9pt;margin-top:-38.95pt;width:153.4pt;height:795.8pt;z-index:251660288" coordorigin="2412,-59" coordsize="3068,15916">
          <v:rect id="_x0000_s2067" style="position:absolute;left:4400;top:5997;width:1080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67" inset="0,0,0,0">
              <w:txbxContent>
                <w:p w:rsidR="007D77D2" w:rsidRDefault="007D77D2" w:rsidP="007D77D2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D77D2" w:rsidRPr="00E963F1" w:rsidRDefault="007D77D2" w:rsidP="007D77D2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68" style="position:absolute;left:2412;top:-59;width:3068;height:15916" coordorigin="3416,-59" coordsize="3068,15916">
            <v:group id="_x0000_s2069" style="position:absolute;left:5404;top:-59;width:1080;height:15916" coordorigin="7514,7" coordsize="1080,15916">
              <v:rect id="_x0000_s2070" style="position:absolute;left:7514;top:7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070" inset="0,0,0,0">
                  <w:txbxContent>
                    <w:p w:rsidR="007D77D2" w:rsidRDefault="007D77D2" w:rsidP="007D77D2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</w:t>
                      </w:r>
                      <w:r w:rsidRPr="00C0510C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Education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Sciences &amp;                Graduate              Course                     Personnel &amp;                    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School                   Descriptions            Index</w:t>
                      </w:r>
                    </w:p>
                    <w:p w:rsidR="007D77D2" w:rsidRPr="00E963F1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71" style="position:absolute;left:7514;top:2465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72" type="#_x0000_t32" style="position:absolute;left:7514;top:4229;width:1051;height:0" o:connectortype="straight" strokeweight="2pt"/>
                <v:shape id="_x0000_s2073" type="#_x0000_t32" style="position:absolute;left:7514;top:2465;width:1051;height:0" o:connectortype="straight" strokeweight="2pt"/>
                <v:shape id="Freeform 2758" o:spid="_x0000_s2074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075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076" type="#_x0000_t32" style="position:absolute;left:7514;top:6063;width:1051;height:0" o:connectortype="straight" strokeweight="2pt"/>
                <v:shape id="_x0000_s2077" type="#_x0000_t32" style="position:absolute;left:7514;top:7843;width:1051;height:0" o:connectortype="straight" strokeweight="2pt"/>
                <v:shape id="_x0000_s2078" type="#_x0000_t32" style="position:absolute;left:7514;top:9720;width:1051;height:0" o:connectortype="straight" strokeweight="2pt"/>
                <v:shape id="_x0000_s2079" type="#_x0000_t32" style="position:absolute;left:7514;top:11538;width:1051;height:0" o:connectortype="straight" strokeweight="2pt"/>
                <v:shape id="_x0000_s2080" type="#_x0000_t32" style="position:absolute;left:7514;top:13338;width:1051;height:0" o:connectortype="straight" strokeweight="2pt"/>
              </v:group>
            </v:group>
            <v:rect id="_x0000_s2081" style="position:absolute;left:3416;top:276;width:2360;height:441" fillcolor="white [3212]" strokecolor="#d8d8d8 [2732]" strokeweight="3pt">
              <v:shadow on="t" type="perspective" color="#622423 [1605]" opacity=".5" offset="1pt" offset2="-1pt"/>
              <v:textbox>
                <w:txbxContent>
                  <w:p w:rsidR="007D77D2" w:rsidRDefault="007D77D2">
                    <w:r>
                      <w:t>Education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7D2" w:rsidRDefault="00466150">
    <w:pPr>
      <w:pStyle w:val="Header"/>
    </w:pPr>
    <w:r>
      <w:rPr>
        <w:noProof/>
      </w:rPr>
      <w:pict>
        <v:group id="_x0000_s2049" style="position:absolute;left:0;text-align:left;margin-left:-58.1pt;margin-top:-36pt;width:178.7pt;height:795.8pt;z-index:251658240" coordorigin="4750" coordsize="3574,15916">
          <v:rect id="_x0000_s2050" style="position:absolute;left:4803;top:5999;width:1047;height:1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<v:path arrowok="t"/>
            <v:textbox style="layout-flow:vertical;mso-next-textbox:#_x0000_s2050" inset="0,0,0,0">
              <w:txbxContent>
                <w:p w:rsidR="007D77D2" w:rsidRDefault="007D77D2" w:rsidP="007D77D2">
                  <w:pPr>
                    <w:spacing w:after="0"/>
                    <w:ind w:firstLine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</w:t>
                  </w:r>
                </w:p>
                <w:p w:rsidR="007D77D2" w:rsidRPr="00E963F1" w:rsidRDefault="007D77D2" w:rsidP="007D77D2">
                  <w:pPr>
                    <w:spacing w:after="0" w:line="216" w:lineRule="auto"/>
                    <w:ind w:firstLine="0"/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>
                    <w:rPr>
                      <w:rFonts w:ascii="Century Gothic" w:hAnsi="Century Gothic" w:cs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</w:txbxContent>
            </v:textbox>
          </v:rect>
          <v:group id="_x0000_s2051" style="position:absolute;left:4750;width:3574;height:15916" coordorigin="3590" coordsize="3574,15916">
            <v:group id="_x0000_s2052" style="position:absolute;left:3590;top:2401;width:1104;height:13112" coordorigin="3836,2408" coordsize="1104,1311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3" type="#_x0000_t32" style="position:absolute;left:3889;top:4172;width:1051;height:0" o:connectortype="straight" strokeweight="2pt"/>
              <v:shape id="_x0000_s2054" type="#_x0000_t32" style="position:absolute;left:3889;top:2408;width:1051;height:0" o:connectortype="straight" strokeweight="2pt"/>
              <v:shape id="Freeform 2758" o:spid="_x0000_s2055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<v:fill opacity=".5"/>
                <v:path arrowok="t" o:connecttype="custom" o:connectlocs="0,0;423,0" o:connectangles="0,0"/>
              </v:shape>
              <v:rect id="Rectangle 2761" o:spid="_x0000_s2056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<v:fill opacity="0"/>
                <v:path arrowok="t"/>
              </v:rect>
              <v:shape id="_x0000_s2057" type="#_x0000_t32" style="position:absolute;left:3889;top:6006;width:1051;height:0" o:connectortype="straight" strokeweight="2pt"/>
              <v:shape id="_x0000_s2058" type="#_x0000_t32" style="position:absolute;left:3889;top:7786;width:1051;height:0" o:connectortype="straight" strokeweight="2pt"/>
              <v:shape id="_x0000_s2059" type="#_x0000_t32" style="position:absolute;left:3889;top:9663;width:1051;height:0" o:connectortype="straight" strokeweight="2pt"/>
              <v:shape id="_x0000_s2060" type="#_x0000_t32" style="position:absolute;left:3889;top:11481;width:1051;height:0" o:connectortype="straight" strokeweight="2pt"/>
              <v:shape id="_x0000_s2061" type="#_x0000_t32" style="position:absolute;left:3889;top:13281;width:1051;height:0" o:connectortype="straight" strokeweight="2pt"/>
            </v:group>
            <v:group id="_x0000_s2062" style="position:absolute;left:3614;width:3550;height:15916" coordorigin="5759" coordsize="3550,15916">
              <v:rect id="_x0000_s2063" style="position:absolute;left:6485;top:375;width:2824;height:421" fillcolor="white [3201]" strokecolor="#bfbfbf [2412]" strokeweight="2.5pt">
                <v:shadow color="#868686"/>
                <v:textbox>
                  <w:txbxContent>
                    <w:p w:rsidR="007D77D2" w:rsidRDefault="007D77D2">
                      <w:r>
                        <w:t>Education</w:t>
                      </w:r>
                    </w:p>
                  </w:txbxContent>
                </v:textbox>
              </v:rect>
              <v:rect id="_x0000_s2064" style="position:absolute;left:575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64" inset="0,0,0,0">
                  <w:txbxContent>
                    <w:p w:rsidR="007D77D2" w:rsidRDefault="007D77D2" w:rsidP="007D77D2">
                      <w:pPr>
                        <w:spacing w:after="0"/>
                        <w:ind w:firstLine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Personnel             Course                       Graduate              Sciences &amp;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Education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7D77D2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&amp; Index                 Descriptions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7D77D2" w:rsidRPr="00E963F1" w:rsidRDefault="007D77D2" w:rsidP="007D77D2">
                      <w:pPr>
                        <w:spacing w:after="0" w:line="216" w:lineRule="auto"/>
                        <w:ind w:firstLine="0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C30F5"/>
    <w:multiLevelType w:val="hybridMultilevel"/>
    <w:tmpl w:val="CC848C6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9666166"/>
    <w:multiLevelType w:val="hybridMultilevel"/>
    <w:tmpl w:val="F2B6BF24"/>
    <w:lvl w:ilvl="0" w:tplc="92C8926E">
      <w:start w:val="1"/>
      <w:numFmt w:val="decimal"/>
      <w:lvlText w:val="%1."/>
      <w:lvlJc w:val="left"/>
      <w:pPr>
        <w:ind w:left="630" w:hanging="360"/>
      </w:pPr>
      <w:rPr>
        <w:rFonts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B5A5DD3"/>
    <w:multiLevelType w:val="hybridMultilevel"/>
    <w:tmpl w:val="4766722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78907370"/>
    <w:multiLevelType w:val="hybridMultilevel"/>
    <w:tmpl w:val="C040DE5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proofState w:spelling="clean" w:grammar="clean"/>
  <w:defaultTabStop w:val="720"/>
  <w:evenAndOddHeaders/>
  <w:characterSpacingControl w:val="doNotCompress"/>
  <w:hdrShapeDefaults>
    <o:shapedefaults v:ext="edit" spidmax="9218"/>
    <o:shapelayout v:ext="edit">
      <o:idmap v:ext="edit" data="2"/>
      <o:rules v:ext="edit">
        <o:r id="V:Rule15" type="connector" idref="#_x0000_s2058"/>
        <o:r id="V:Rule16" type="connector" idref="#_x0000_s2057"/>
        <o:r id="V:Rule17" type="connector" idref="#_x0000_s2060"/>
        <o:r id="V:Rule18" type="connector" idref="#_x0000_s2076"/>
        <o:r id="V:Rule19" type="connector" idref="#_x0000_s2078"/>
        <o:r id="V:Rule20" type="connector" idref="#_x0000_s2080"/>
        <o:r id="V:Rule21" type="connector" idref="#_x0000_s2059"/>
        <o:r id="V:Rule22" type="connector" idref="#_x0000_s2077"/>
        <o:r id="V:Rule23" type="connector" idref="#_x0000_s2072"/>
        <o:r id="V:Rule24" type="connector" idref="#_x0000_s2054"/>
        <o:r id="V:Rule25" type="connector" idref="#_x0000_s2073"/>
        <o:r id="V:Rule26" type="connector" idref="#_x0000_s2079"/>
        <o:r id="V:Rule27" type="connector" idref="#_x0000_s2061"/>
        <o:r id="V:Rule28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77D2"/>
    <w:rsid w:val="00152F3B"/>
    <w:rsid w:val="002415C3"/>
    <w:rsid w:val="002568E8"/>
    <w:rsid w:val="0029208A"/>
    <w:rsid w:val="00357B2B"/>
    <w:rsid w:val="00466150"/>
    <w:rsid w:val="00555A30"/>
    <w:rsid w:val="006F2981"/>
    <w:rsid w:val="007A4626"/>
    <w:rsid w:val="007B46A1"/>
    <w:rsid w:val="007D77D2"/>
    <w:rsid w:val="00887515"/>
    <w:rsid w:val="008E7FB1"/>
    <w:rsid w:val="00946B9C"/>
    <w:rsid w:val="00A4282F"/>
    <w:rsid w:val="00BB42A4"/>
    <w:rsid w:val="00D439F5"/>
    <w:rsid w:val="00DC772D"/>
    <w:rsid w:val="00E178A2"/>
    <w:rsid w:val="00EA5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26"/>
  </w:style>
  <w:style w:type="paragraph" w:styleId="Heading1">
    <w:name w:val="heading 1"/>
    <w:basedOn w:val="Normal"/>
    <w:next w:val="Normal"/>
    <w:link w:val="Heading1Char"/>
    <w:uiPriority w:val="9"/>
    <w:qFormat/>
    <w:rsid w:val="00BB4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77D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7D2"/>
  </w:style>
  <w:style w:type="paragraph" w:styleId="Footer">
    <w:name w:val="footer"/>
    <w:basedOn w:val="Normal"/>
    <w:link w:val="FooterChar"/>
    <w:uiPriority w:val="99"/>
    <w:semiHidden/>
    <w:unhideWhenUsed/>
    <w:rsid w:val="007D77D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7D2"/>
  </w:style>
  <w:style w:type="paragraph" w:styleId="BalloonText">
    <w:name w:val="Balloon Text"/>
    <w:basedOn w:val="Normal"/>
    <w:link w:val="BalloonTextChar"/>
    <w:uiPriority w:val="99"/>
    <w:semiHidden/>
    <w:unhideWhenUsed/>
    <w:rsid w:val="007A46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F3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B42A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42A4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42A4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42A4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42A4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42A4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42A4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42A4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42A4"/>
    <w:pPr>
      <w:spacing w:after="0"/>
      <w:ind w:left="154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5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99BFC-8CE7-40B0-8A50-A4EE636E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21</Pages>
  <Words>6265</Words>
  <Characters>35712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7</cp:revision>
  <dcterms:created xsi:type="dcterms:W3CDTF">2011-06-08T02:00:00Z</dcterms:created>
  <dcterms:modified xsi:type="dcterms:W3CDTF">2011-06-09T01:21:00Z</dcterms:modified>
</cp:coreProperties>
</file>