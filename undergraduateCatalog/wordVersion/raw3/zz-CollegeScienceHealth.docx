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88B" w:rsidRDefault="0071188B">
      <w:pPr>
        <w:pStyle w:val="TOC1"/>
        <w:tabs>
          <w:tab w:val="right" w:pos="10560"/>
        </w:tabs>
        <w:rPr>
          <w:rFonts w:asciiTheme="minorHAnsi" w:hAnsiTheme="minorHAnsi"/>
          <w:b w:val="0"/>
          <w:bCs w:val="0"/>
          <w:caps w:val="0"/>
          <w:noProof/>
          <w:sz w:val="22"/>
          <w:szCs w:val="22"/>
        </w:rPr>
      </w:pPr>
      <w:r>
        <w:fldChar w:fldCharType="begin"/>
      </w:r>
      <w:r>
        <w:instrText xml:space="preserve"> TOC \o "1-2" \u </w:instrText>
      </w:r>
      <w:r>
        <w:fldChar w:fldCharType="separate"/>
      </w:r>
      <w:r w:rsidRPr="00567BA1">
        <w:rPr>
          <w:rFonts w:ascii="Times New Roman" w:hAnsi="Times New Roman"/>
          <w:noProof/>
          <w:color w:val="191919"/>
          <w:spacing w:val="-45"/>
          <w:position w:val="-6"/>
        </w:rPr>
        <w:t>COLLEG</w:t>
      </w:r>
      <w:r w:rsidRPr="00567BA1">
        <w:rPr>
          <w:rFonts w:ascii="Times New Roman" w:hAnsi="Times New Roman"/>
          <w:noProof/>
          <w:color w:val="191919"/>
          <w:position w:val="-6"/>
        </w:rPr>
        <w:t>E</w:t>
      </w:r>
      <w:r w:rsidRPr="00567BA1">
        <w:rPr>
          <w:rFonts w:ascii="Times New Roman" w:hAnsi="Times New Roman"/>
          <w:noProof/>
          <w:color w:val="191919"/>
          <w:spacing w:val="-9"/>
          <w:position w:val="-6"/>
        </w:rPr>
        <w:t xml:space="preserve"> </w:t>
      </w:r>
      <w:r w:rsidRPr="00567BA1">
        <w:rPr>
          <w:rFonts w:ascii="Times New Roman" w:hAnsi="Times New Roman"/>
          <w:noProof/>
          <w:color w:val="191919"/>
          <w:spacing w:val="-45"/>
          <w:position w:val="-6"/>
        </w:rPr>
        <w:t>OF</w:t>
      </w:r>
      <w:r>
        <w:rPr>
          <w:noProof/>
        </w:rPr>
        <w:tab/>
      </w:r>
      <w:r>
        <w:rPr>
          <w:noProof/>
        </w:rPr>
        <w:fldChar w:fldCharType="begin"/>
      </w:r>
      <w:r>
        <w:rPr>
          <w:noProof/>
        </w:rPr>
        <w:instrText xml:space="preserve"> PAGEREF _Toc295333398 \h </w:instrText>
      </w:r>
      <w:r>
        <w:rPr>
          <w:noProof/>
        </w:rPr>
      </w:r>
      <w:r>
        <w:rPr>
          <w:noProof/>
        </w:rPr>
        <w:fldChar w:fldCharType="separate"/>
      </w:r>
      <w:r>
        <w:rPr>
          <w:noProof/>
        </w:rPr>
        <w:t>2</w:t>
      </w:r>
      <w:r>
        <w:rPr>
          <w:noProof/>
        </w:rPr>
        <w:fldChar w:fldCharType="end"/>
      </w:r>
    </w:p>
    <w:p w:rsidR="0071188B" w:rsidRDefault="0071188B">
      <w:pPr>
        <w:pStyle w:val="TOC1"/>
        <w:tabs>
          <w:tab w:val="right" w:pos="10560"/>
        </w:tabs>
        <w:rPr>
          <w:rFonts w:asciiTheme="minorHAnsi" w:hAnsiTheme="minorHAnsi"/>
          <w:b w:val="0"/>
          <w:bCs w:val="0"/>
          <w:caps w:val="0"/>
          <w:noProof/>
          <w:sz w:val="22"/>
          <w:szCs w:val="22"/>
        </w:rPr>
      </w:pPr>
      <w:r w:rsidRPr="00567BA1">
        <w:rPr>
          <w:rFonts w:ascii="Times New Roman" w:hAnsi="Times New Roman"/>
          <w:noProof/>
          <w:color w:val="191919"/>
          <w:spacing w:val="-45"/>
          <w:position w:val="-3"/>
        </w:rPr>
        <w:t>SCIENCE</w:t>
      </w:r>
      <w:r w:rsidRPr="00567BA1">
        <w:rPr>
          <w:rFonts w:ascii="Times New Roman" w:hAnsi="Times New Roman"/>
          <w:noProof/>
          <w:color w:val="191919"/>
          <w:position w:val="-3"/>
        </w:rPr>
        <w:t>S</w:t>
      </w:r>
      <w:r w:rsidRPr="00567BA1">
        <w:rPr>
          <w:rFonts w:ascii="Times New Roman" w:hAnsi="Times New Roman"/>
          <w:noProof/>
          <w:color w:val="191919"/>
          <w:spacing w:val="-9"/>
          <w:position w:val="-3"/>
        </w:rPr>
        <w:t xml:space="preserve"> </w:t>
      </w:r>
      <w:r w:rsidRPr="00567BA1">
        <w:rPr>
          <w:rFonts w:ascii="Times New Roman" w:hAnsi="Times New Roman"/>
          <w:noProof/>
          <w:color w:val="191919"/>
          <w:position w:val="-3"/>
        </w:rPr>
        <w:t>&amp;</w:t>
      </w:r>
      <w:r w:rsidRPr="00567BA1">
        <w:rPr>
          <w:rFonts w:ascii="Times New Roman" w:hAnsi="Times New Roman"/>
          <w:noProof/>
          <w:color w:val="191919"/>
          <w:spacing w:val="-89"/>
          <w:position w:val="-3"/>
        </w:rPr>
        <w:t xml:space="preserve"> </w:t>
      </w:r>
      <w:r w:rsidRPr="00567BA1">
        <w:rPr>
          <w:rFonts w:ascii="Times New Roman" w:hAnsi="Times New Roman"/>
          <w:noProof/>
          <w:color w:val="191919"/>
          <w:spacing w:val="-45"/>
          <w:position w:val="-3"/>
        </w:rPr>
        <w:t>HEA</w:t>
      </w:r>
      <w:r w:rsidRPr="00567BA1">
        <w:rPr>
          <w:rFonts w:ascii="Times New Roman" w:hAnsi="Times New Roman"/>
          <w:noProof/>
          <w:color w:val="191919"/>
          <w:spacing w:val="-133"/>
          <w:position w:val="-3"/>
        </w:rPr>
        <w:t>L</w:t>
      </w:r>
      <w:r w:rsidRPr="00567BA1">
        <w:rPr>
          <w:rFonts w:ascii="Times New Roman" w:hAnsi="Times New Roman"/>
          <w:noProof/>
          <w:color w:val="191919"/>
          <w:spacing w:val="-45"/>
          <w:position w:val="-3"/>
        </w:rPr>
        <w:t>TH</w:t>
      </w:r>
      <w:r>
        <w:rPr>
          <w:noProof/>
        </w:rPr>
        <w:tab/>
      </w:r>
      <w:r>
        <w:rPr>
          <w:noProof/>
        </w:rPr>
        <w:fldChar w:fldCharType="begin"/>
      </w:r>
      <w:r>
        <w:rPr>
          <w:noProof/>
        </w:rPr>
        <w:instrText xml:space="preserve"> PAGEREF _Toc295333399 \h </w:instrText>
      </w:r>
      <w:r>
        <w:rPr>
          <w:noProof/>
        </w:rPr>
      </w:r>
      <w:r>
        <w:rPr>
          <w:noProof/>
        </w:rPr>
        <w:fldChar w:fldCharType="separate"/>
      </w:r>
      <w:r>
        <w:rPr>
          <w:noProof/>
        </w:rPr>
        <w:t>2</w:t>
      </w:r>
      <w:r>
        <w:rPr>
          <w:noProof/>
        </w:rPr>
        <w:fldChar w:fldCharType="end"/>
      </w:r>
    </w:p>
    <w:p w:rsidR="0071188B" w:rsidRDefault="0071188B">
      <w:pPr>
        <w:pStyle w:val="TOC1"/>
        <w:tabs>
          <w:tab w:val="right" w:pos="10560"/>
        </w:tabs>
        <w:rPr>
          <w:rFonts w:asciiTheme="minorHAnsi" w:hAnsiTheme="minorHAnsi"/>
          <w:b w:val="0"/>
          <w:bCs w:val="0"/>
          <w:caps w:val="0"/>
          <w:noProof/>
          <w:sz w:val="22"/>
          <w:szCs w:val="22"/>
        </w:rPr>
      </w:pPr>
      <w:r w:rsidRPr="00567BA1">
        <w:rPr>
          <w:rFonts w:ascii="Times New Roman" w:hAnsi="Times New Roman"/>
          <w:noProof/>
          <w:color w:val="191919"/>
          <w:spacing w:val="-45"/>
          <w:position w:val="-1"/>
        </w:rPr>
        <w:t>PROFESSIONS</w:t>
      </w:r>
      <w:r>
        <w:rPr>
          <w:noProof/>
        </w:rPr>
        <w:tab/>
      </w:r>
      <w:r>
        <w:rPr>
          <w:noProof/>
        </w:rPr>
        <w:fldChar w:fldCharType="begin"/>
      </w:r>
      <w:r>
        <w:rPr>
          <w:noProof/>
        </w:rPr>
        <w:instrText xml:space="preserve"> PAGEREF _Toc295333400 \h </w:instrText>
      </w:r>
      <w:r>
        <w:rPr>
          <w:noProof/>
        </w:rPr>
      </w:r>
      <w:r>
        <w:rPr>
          <w:noProof/>
        </w:rPr>
        <w:fldChar w:fldCharType="separate"/>
      </w:r>
      <w:r>
        <w:rPr>
          <w:noProof/>
        </w:rPr>
        <w:t>2</w:t>
      </w:r>
      <w:r>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spacing w:val="-2"/>
        </w:rPr>
        <w:t>DE</w:t>
      </w:r>
      <w:r w:rsidRPr="00567BA1">
        <w:rPr>
          <w:rFonts w:ascii="Times New Roman" w:hAnsi="Times New Roman"/>
          <w:noProof/>
          <w:color w:val="191919"/>
          <w:spacing w:val="-16"/>
        </w:rPr>
        <w:t>P</w:t>
      </w:r>
      <w:r w:rsidRPr="00567BA1">
        <w:rPr>
          <w:rFonts w:ascii="Times New Roman" w:hAnsi="Times New Roman"/>
          <w:noProof/>
          <w:color w:val="191919"/>
          <w:spacing w:val="-2"/>
        </w:rPr>
        <w:t>A</w:t>
      </w:r>
      <w:r w:rsidRPr="00567BA1">
        <w:rPr>
          <w:rFonts w:ascii="Times New Roman" w:hAnsi="Times New Roman"/>
          <w:noProof/>
          <w:color w:val="191919"/>
          <w:spacing w:val="-9"/>
        </w:rPr>
        <w:t>R</w:t>
      </w:r>
      <w:r w:rsidRPr="00567BA1">
        <w:rPr>
          <w:rFonts w:ascii="Times New Roman" w:hAnsi="Times New Roman"/>
          <w:noProof/>
          <w:color w:val="191919"/>
          <w:spacing w:val="-2"/>
        </w:rPr>
        <w:t>TMEN</w:t>
      </w:r>
      <w:r w:rsidRPr="00567BA1">
        <w:rPr>
          <w:rFonts w:ascii="Times New Roman" w:hAnsi="Times New Roman"/>
          <w:noProof/>
          <w:color w:val="191919"/>
        </w:rPr>
        <w:t>T</w:t>
      </w:r>
      <w:r w:rsidRPr="00567BA1">
        <w:rPr>
          <w:rFonts w:ascii="Times New Roman" w:hAnsi="Times New Roman"/>
          <w:noProof/>
          <w:color w:val="191919"/>
          <w:spacing w:val="7"/>
        </w:rPr>
        <w:t xml:space="preserve"> </w:t>
      </w:r>
      <w:r w:rsidRPr="00567BA1">
        <w:rPr>
          <w:rFonts w:ascii="Times New Roman" w:hAnsi="Times New Roman"/>
          <w:noProof/>
          <w:color w:val="191919"/>
          <w:spacing w:val="-2"/>
        </w:rPr>
        <w:t>O</w:t>
      </w:r>
      <w:r w:rsidRPr="00567BA1">
        <w:rPr>
          <w:rFonts w:ascii="Times New Roman" w:hAnsi="Times New Roman"/>
          <w:noProof/>
          <w:color w:val="191919"/>
        </w:rPr>
        <w:t>F</w:t>
      </w:r>
      <w:r w:rsidRPr="00567BA1">
        <w:rPr>
          <w:rFonts w:ascii="Times New Roman" w:hAnsi="Times New Roman"/>
          <w:noProof/>
          <w:color w:val="191919"/>
          <w:spacing w:val="4"/>
        </w:rPr>
        <w:t xml:space="preserve"> </w:t>
      </w:r>
      <w:r w:rsidRPr="00567BA1">
        <w:rPr>
          <w:rFonts w:ascii="Times New Roman" w:hAnsi="Times New Roman"/>
          <w:noProof/>
          <w:color w:val="191919"/>
          <w:spacing w:val="-2"/>
        </w:rPr>
        <w:t>NURSING</w:t>
      </w:r>
      <w:r>
        <w:rPr>
          <w:noProof/>
        </w:rPr>
        <w:tab/>
      </w:r>
      <w:r>
        <w:rPr>
          <w:noProof/>
        </w:rPr>
        <w:fldChar w:fldCharType="begin"/>
      </w:r>
      <w:r>
        <w:rPr>
          <w:noProof/>
        </w:rPr>
        <w:instrText xml:space="preserve"> PAGEREF _Toc295333401 \h </w:instrText>
      </w:r>
      <w:r>
        <w:rPr>
          <w:noProof/>
        </w:rPr>
      </w:r>
      <w:r>
        <w:rPr>
          <w:noProof/>
        </w:rPr>
        <w:fldChar w:fldCharType="separate"/>
      </w:r>
      <w:r>
        <w:rPr>
          <w:noProof/>
        </w:rPr>
        <w:t>3</w:t>
      </w:r>
      <w:r>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spacing w:val="-2"/>
        </w:rPr>
        <w:t>SPECIFI</w:t>
      </w:r>
      <w:r w:rsidRPr="00567BA1">
        <w:rPr>
          <w:rFonts w:ascii="Times New Roman" w:hAnsi="Times New Roman"/>
          <w:noProof/>
          <w:color w:val="191919"/>
        </w:rPr>
        <w:t>C</w:t>
      </w:r>
      <w:r w:rsidRPr="00567BA1">
        <w:rPr>
          <w:rFonts w:ascii="Times New Roman" w:hAnsi="Times New Roman"/>
          <w:noProof/>
          <w:color w:val="191919"/>
          <w:spacing w:val="-3"/>
        </w:rPr>
        <w:t xml:space="preserve"> </w:t>
      </w:r>
      <w:r w:rsidRPr="00567BA1">
        <w:rPr>
          <w:rFonts w:ascii="Times New Roman" w:hAnsi="Times New Roman"/>
          <w:noProof/>
          <w:color w:val="191919"/>
          <w:spacing w:val="-2"/>
        </w:rPr>
        <w:t>ADMISSIO</w:t>
      </w:r>
      <w:r w:rsidRPr="00567BA1">
        <w:rPr>
          <w:rFonts w:ascii="Times New Roman" w:hAnsi="Times New Roman"/>
          <w:noProof/>
          <w:color w:val="191919"/>
        </w:rPr>
        <w:t>N</w:t>
      </w:r>
      <w:r w:rsidRPr="00567BA1">
        <w:rPr>
          <w:rFonts w:ascii="Times New Roman" w:hAnsi="Times New Roman"/>
          <w:noProof/>
          <w:color w:val="191919"/>
          <w:spacing w:val="10"/>
        </w:rPr>
        <w:t xml:space="preserve"> </w:t>
      </w:r>
      <w:r w:rsidRPr="00567BA1">
        <w:rPr>
          <w:rFonts w:ascii="Times New Roman" w:hAnsi="Times New Roman"/>
          <w:noProof/>
          <w:color w:val="191919"/>
          <w:spacing w:val="-2"/>
        </w:rPr>
        <w:t>CRITERI</w:t>
      </w:r>
      <w:r w:rsidRPr="00567BA1">
        <w:rPr>
          <w:rFonts w:ascii="Times New Roman" w:hAnsi="Times New Roman"/>
          <w:noProof/>
          <w:color w:val="191919"/>
        </w:rPr>
        <w:t>A</w:t>
      </w:r>
      <w:r w:rsidRPr="00567BA1">
        <w:rPr>
          <w:rFonts w:ascii="Times New Roman" w:hAnsi="Times New Roman"/>
          <w:noProof/>
          <w:color w:val="191919"/>
          <w:spacing w:val="-4"/>
        </w:rPr>
        <w:t xml:space="preserve"> </w:t>
      </w:r>
      <w:r w:rsidRPr="00567BA1">
        <w:rPr>
          <w:rFonts w:ascii="Times New Roman" w:hAnsi="Times New Roman"/>
          <w:noProof/>
          <w:color w:val="191919"/>
          <w:spacing w:val="-6"/>
        </w:rPr>
        <w:t>T</w:t>
      </w:r>
      <w:r w:rsidRPr="00567BA1">
        <w:rPr>
          <w:rFonts w:ascii="Times New Roman" w:hAnsi="Times New Roman"/>
          <w:noProof/>
          <w:color w:val="191919"/>
        </w:rPr>
        <w:t>O</w:t>
      </w:r>
      <w:r w:rsidRPr="00567BA1">
        <w:rPr>
          <w:rFonts w:ascii="Times New Roman" w:hAnsi="Times New Roman"/>
          <w:noProof/>
          <w:color w:val="191919"/>
          <w:spacing w:val="6"/>
        </w:rPr>
        <w:t xml:space="preserve"> </w:t>
      </w:r>
      <w:r w:rsidRPr="00567BA1">
        <w:rPr>
          <w:rFonts w:ascii="Times New Roman" w:hAnsi="Times New Roman"/>
          <w:noProof/>
          <w:color w:val="191919"/>
          <w:spacing w:val="-2"/>
        </w:rPr>
        <w:t>TH</w:t>
      </w:r>
      <w:r w:rsidRPr="00567BA1">
        <w:rPr>
          <w:rFonts w:ascii="Times New Roman" w:hAnsi="Times New Roman"/>
          <w:noProof/>
          <w:color w:val="191919"/>
        </w:rPr>
        <w:t>E</w:t>
      </w:r>
      <w:r w:rsidRPr="00567BA1">
        <w:rPr>
          <w:rFonts w:ascii="Times New Roman" w:hAnsi="Times New Roman"/>
          <w:noProof/>
          <w:color w:val="191919"/>
          <w:spacing w:val="10"/>
        </w:rPr>
        <w:t xml:space="preserve"> </w:t>
      </w:r>
      <w:r w:rsidRPr="00567BA1">
        <w:rPr>
          <w:rFonts w:ascii="Times New Roman" w:hAnsi="Times New Roman"/>
          <w:noProof/>
          <w:color w:val="191919"/>
          <w:spacing w:val="-2"/>
        </w:rPr>
        <w:t>GENERI</w:t>
      </w:r>
      <w:r w:rsidRPr="00567BA1">
        <w:rPr>
          <w:rFonts w:ascii="Times New Roman" w:hAnsi="Times New Roman"/>
          <w:noProof/>
          <w:color w:val="191919"/>
        </w:rPr>
        <w:t>C</w:t>
      </w:r>
      <w:r w:rsidRPr="00567BA1">
        <w:rPr>
          <w:rFonts w:ascii="Times New Roman" w:hAnsi="Times New Roman"/>
          <w:noProof/>
          <w:color w:val="191919"/>
          <w:spacing w:val="10"/>
        </w:rPr>
        <w:t xml:space="preserve"> </w:t>
      </w:r>
      <w:r w:rsidRPr="00567BA1">
        <w:rPr>
          <w:rFonts w:ascii="Times New Roman" w:hAnsi="Times New Roman"/>
          <w:noProof/>
          <w:color w:val="191919"/>
          <w:spacing w:val="-2"/>
        </w:rPr>
        <w:t>NURSIN</w:t>
      </w:r>
      <w:r w:rsidRPr="00567BA1">
        <w:rPr>
          <w:rFonts w:ascii="Times New Roman" w:hAnsi="Times New Roman"/>
          <w:noProof/>
          <w:color w:val="191919"/>
        </w:rPr>
        <w:t>G</w:t>
      </w:r>
      <w:r w:rsidRPr="00567BA1">
        <w:rPr>
          <w:rFonts w:ascii="Times New Roman" w:hAnsi="Times New Roman"/>
          <w:noProof/>
          <w:color w:val="191919"/>
          <w:spacing w:val="10"/>
        </w:rPr>
        <w:t xml:space="preserve"> </w:t>
      </w:r>
      <w:r w:rsidRPr="00567BA1">
        <w:rPr>
          <w:rFonts w:ascii="Times New Roman" w:hAnsi="Times New Roman"/>
          <w:noProof/>
          <w:color w:val="191919"/>
          <w:spacing w:val="-2"/>
        </w:rPr>
        <w:t>PROGRAM</w:t>
      </w:r>
      <w:r>
        <w:rPr>
          <w:noProof/>
        </w:rPr>
        <w:tab/>
      </w:r>
      <w:r>
        <w:rPr>
          <w:noProof/>
        </w:rPr>
        <w:fldChar w:fldCharType="begin"/>
      </w:r>
      <w:r>
        <w:rPr>
          <w:noProof/>
        </w:rPr>
        <w:instrText xml:space="preserve"> PAGEREF _Toc295333402 \h </w:instrText>
      </w:r>
      <w:r>
        <w:rPr>
          <w:noProof/>
        </w:rPr>
      </w:r>
      <w:r>
        <w:rPr>
          <w:noProof/>
        </w:rPr>
        <w:fldChar w:fldCharType="separate"/>
      </w:r>
      <w:r>
        <w:rPr>
          <w:noProof/>
        </w:rPr>
        <w:t>3</w:t>
      </w:r>
      <w:r>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spacing w:val="-2"/>
        </w:rPr>
        <w:t>APPEA</w:t>
      </w:r>
      <w:r w:rsidRPr="00567BA1">
        <w:rPr>
          <w:rFonts w:ascii="Times New Roman" w:hAnsi="Times New Roman"/>
          <w:noProof/>
          <w:color w:val="191919"/>
        </w:rPr>
        <w:t xml:space="preserve">L </w:t>
      </w:r>
      <w:r w:rsidRPr="00567BA1">
        <w:rPr>
          <w:rFonts w:ascii="Times New Roman" w:hAnsi="Times New Roman"/>
          <w:noProof/>
          <w:color w:val="191919"/>
          <w:spacing w:val="-2"/>
        </w:rPr>
        <w:t>POLIC</w:t>
      </w:r>
      <w:r w:rsidRPr="00567BA1">
        <w:rPr>
          <w:rFonts w:ascii="Times New Roman" w:hAnsi="Times New Roman"/>
          <w:noProof/>
          <w:color w:val="191919"/>
        </w:rPr>
        <w:t>Y</w:t>
      </w:r>
      <w:r w:rsidRPr="00567BA1">
        <w:rPr>
          <w:rFonts w:ascii="Times New Roman" w:hAnsi="Times New Roman"/>
          <w:noProof/>
          <w:color w:val="191919"/>
          <w:spacing w:val="3"/>
        </w:rPr>
        <w:t xml:space="preserve"> </w:t>
      </w:r>
      <w:r w:rsidRPr="00567BA1">
        <w:rPr>
          <w:rFonts w:ascii="Times New Roman" w:hAnsi="Times New Roman"/>
          <w:noProof/>
          <w:color w:val="191919"/>
          <w:spacing w:val="-2"/>
        </w:rPr>
        <w:t>FO</w:t>
      </w:r>
      <w:r w:rsidRPr="00567BA1">
        <w:rPr>
          <w:rFonts w:ascii="Times New Roman" w:hAnsi="Times New Roman"/>
          <w:noProof/>
          <w:color w:val="191919"/>
        </w:rPr>
        <w:t>R</w:t>
      </w:r>
      <w:r w:rsidRPr="00567BA1">
        <w:rPr>
          <w:rFonts w:ascii="Times New Roman" w:hAnsi="Times New Roman"/>
          <w:noProof/>
          <w:color w:val="191919"/>
          <w:spacing w:val="10"/>
        </w:rPr>
        <w:t xml:space="preserve"> </w:t>
      </w:r>
      <w:r w:rsidRPr="00567BA1">
        <w:rPr>
          <w:rFonts w:ascii="Times New Roman" w:hAnsi="Times New Roman"/>
          <w:noProof/>
          <w:color w:val="191919"/>
          <w:spacing w:val="-2"/>
        </w:rPr>
        <w:t>READMISSION</w:t>
      </w:r>
      <w:r>
        <w:rPr>
          <w:noProof/>
        </w:rPr>
        <w:tab/>
      </w:r>
      <w:r>
        <w:rPr>
          <w:noProof/>
        </w:rPr>
        <w:fldChar w:fldCharType="begin"/>
      </w:r>
      <w:r>
        <w:rPr>
          <w:noProof/>
        </w:rPr>
        <w:instrText xml:space="preserve"> PAGEREF _Toc295333403 \h </w:instrText>
      </w:r>
      <w:r>
        <w:rPr>
          <w:noProof/>
        </w:rPr>
      </w:r>
      <w:r>
        <w:rPr>
          <w:noProof/>
        </w:rPr>
        <w:fldChar w:fldCharType="separate"/>
      </w:r>
      <w:r>
        <w:rPr>
          <w:noProof/>
        </w:rPr>
        <w:t>4</w:t>
      </w:r>
      <w:r>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spacing w:val="-2"/>
        </w:rPr>
        <w:t>R</w:t>
      </w:r>
      <w:r w:rsidRPr="00567BA1">
        <w:rPr>
          <w:rFonts w:ascii="Times New Roman" w:hAnsi="Times New Roman"/>
          <w:noProof/>
          <w:color w:val="191919"/>
        </w:rPr>
        <w:t>N</w:t>
      </w:r>
      <w:r w:rsidRPr="00567BA1">
        <w:rPr>
          <w:rFonts w:ascii="Times New Roman" w:hAnsi="Times New Roman"/>
          <w:noProof/>
          <w:color w:val="191919"/>
          <w:spacing w:val="-5"/>
        </w:rPr>
        <w:t xml:space="preserve"> </w:t>
      </w:r>
      <w:r w:rsidRPr="00567BA1">
        <w:rPr>
          <w:rFonts w:ascii="Times New Roman" w:hAnsi="Times New Roman"/>
          <w:noProof/>
          <w:color w:val="191919"/>
          <w:spacing w:val="-2"/>
        </w:rPr>
        <w:t>STUDEN</w:t>
      </w:r>
      <w:r w:rsidRPr="00567BA1">
        <w:rPr>
          <w:rFonts w:ascii="Times New Roman" w:hAnsi="Times New Roman"/>
          <w:noProof/>
          <w:color w:val="191919"/>
        </w:rPr>
        <w:t>T</w:t>
      </w:r>
      <w:r w:rsidRPr="00567BA1">
        <w:rPr>
          <w:rFonts w:ascii="Times New Roman" w:hAnsi="Times New Roman"/>
          <w:noProof/>
          <w:color w:val="191919"/>
          <w:spacing w:val="-6"/>
        </w:rPr>
        <w:t xml:space="preserve"> </w:t>
      </w:r>
      <w:r w:rsidRPr="00567BA1">
        <w:rPr>
          <w:rFonts w:ascii="Times New Roman" w:hAnsi="Times New Roman"/>
          <w:noProof/>
          <w:color w:val="191919"/>
          <w:spacing w:val="-2"/>
        </w:rPr>
        <w:t>ADMISSION</w:t>
      </w:r>
      <w:r>
        <w:rPr>
          <w:noProof/>
        </w:rPr>
        <w:tab/>
      </w:r>
      <w:r>
        <w:rPr>
          <w:noProof/>
        </w:rPr>
        <w:fldChar w:fldCharType="begin"/>
      </w:r>
      <w:r>
        <w:rPr>
          <w:noProof/>
        </w:rPr>
        <w:instrText xml:space="preserve"> PAGEREF _Toc295333404 \h </w:instrText>
      </w:r>
      <w:r>
        <w:rPr>
          <w:noProof/>
        </w:rPr>
      </w:r>
      <w:r>
        <w:rPr>
          <w:noProof/>
        </w:rPr>
        <w:fldChar w:fldCharType="separate"/>
      </w:r>
      <w:r>
        <w:rPr>
          <w:noProof/>
        </w:rPr>
        <w:t>4</w:t>
      </w:r>
      <w:r>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spacing w:val="-2"/>
        </w:rPr>
        <w:t>BACHELO</w:t>
      </w:r>
      <w:r w:rsidRPr="00567BA1">
        <w:rPr>
          <w:rFonts w:ascii="Times New Roman" w:hAnsi="Times New Roman"/>
          <w:noProof/>
          <w:color w:val="191919"/>
        </w:rPr>
        <w:t>R</w:t>
      </w:r>
      <w:r w:rsidRPr="00567BA1">
        <w:rPr>
          <w:rFonts w:ascii="Times New Roman" w:hAnsi="Times New Roman"/>
          <w:noProof/>
          <w:color w:val="191919"/>
          <w:spacing w:val="10"/>
        </w:rPr>
        <w:t xml:space="preserve"> </w:t>
      </w:r>
      <w:r w:rsidRPr="00567BA1">
        <w:rPr>
          <w:rFonts w:ascii="Times New Roman" w:hAnsi="Times New Roman"/>
          <w:noProof/>
          <w:color w:val="191919"/>
          <w:spacing w:val="-2"/>
        </w:rPr>
        <w:t>O</w:t>
      </w:r>
      <w:r w:rsidRPr="00567BA1">
        <w:rPr>
          <w:rFonts w:ascii="Times New Roman" w:hAnsi="Times New Roman"/>
          <w:noProof/>
          <w:color w:val="191919"/>
        </w:rPr>
        <w:t>F</w:t>
      </w:r>
      <w:r w:rsidRPr="00567BA1">
        <w:rPr>
          <w:rFonts w:ascii="Times New Roman" w:hAnsi="Times New Roman"/>
          <w:noProof/>
          <w:color w:val="191919"/>
          <w:spacing w:val="4"/>
        </w:rPr>
        <w:t xml:space="preserve"> </w:t>
      </w:r>
      <w:r w:rsidRPr="00567BA1">
        <w:rPr>
          <w:rFonts w:ascii="Times New Roman" w:hAnsi="Times New Roman"/>
          <w:noProof/>
          <w:color w:val="191919"/>
          <w:spacing w:val="-2"/>
        </w:rPr>
        <w:t>SCIENC</w:t>
      </w:r>
      <w:r w:rsidRPr="00567BA1">
        <w:rPr>
          <w:rFonts w:ascii="Times New Roman" w:hAnsi="Times New Roman"/>
          <w:noProof/>
          <w:color w:val="191919"/>
        </w:rPr>
        <w:t>E</w:t>
      </w:r>
      <w:r w:rsidRPr="00567BA1">
        <w:rPr>
          <w:rFonts w:ascii="Times New Roman" w:hAnsi="Times New Roman"/>
          <w:noProof/>
          <w:color w:val="191919"/>
          <w:spacing w:val="10"/>
        </w:rPr>
        <w:t xml:space="preserve"> </w:t>
      </w:r>
      <w:r w:rsidRPr="00567BA1">
        <w:rPr>
          <w:rFonts w:ascii="Times New Roman" w:hAnsi="Times New Roman"/>
          <w:noProof/>
          <w:color w:val="191919"/>
          <w:spacing w:val="-2"/>
        </w:rPr>
        <w:t>I</w:t>
      </w:r>
      <w:r w:rsidRPr="00567BA1">
        <w:rPr>
          <w:rFonts w:ascii="Times New Roman" w:hAnsi="Times New Roman"/>
          <w:noProof/>
          <w:color w:val="191919"/>
        </w:rPr>
        <w:t>N</w:t>
      </w:r>
      <w:r w:rsidRPr="00567BA1">
        <w:rPr>
          <w:rFonts w:ascii="Times New Roman" w:hAnsi="Times New Roman"/>
          <w:noProof/>
          <w:color w:val="191919"/>
          <w:spacing w:val="10"/>
        </w:rPr>
        <w:t xml:space="preserve"> </w:t>
      </w:r>
      <w:r w:rsidRPr="00567BA1">
        <w:rPr>
          <w:rFonts w:ascii="Times New Roman" w:hAnsi="Times New Roman"/>
          <w:noProof/>
          <w:color w:val="191919"/>
          <w:spacing w:val="-2"/>
        </w:rPr>
        <w:t>NURSIN</w:t>
      </w:r>
      <w:r w:rsidRPr="00567BA1">
        <w:rPr>
          <w:rFonts w:ascii="Times New Roman" w:hAnsi="Times New Roman"/>
          <w:noProof/>
          <w:color w:val="191919"/>
        </w:rPr>
        <w:t>G</w:t>
      </w:r>
      <w:r w:rsidRPr="00567BA1">
        <w:rPr>
          <w:rFonts w:ascii="Times New Roman" w:hAnsi="Times New Roman"/>
          <w:noProof/>
          <w:color w:val="191919"/>
          <w:spacing w:val="10"/>
        </w:rPr>
        <w:t xml:space="preserve"> </w:t>
      </w:r>
      <w:r w:rsidRPr="00567BA1">
        <w:rPr>
          <w:rFonts w:ascii="Times New Roman" w:hAnsi="Times New Roman"/>
          <w:noProof/>
          <w:color w:val="191919"/>
          <w:spacing w:val="-2"/>
        </w:rPr>
        <w:t>DEGREE</w:t>
      </w:r>
      <w:r>
        <w:rPr>
          <w:noProof/>
        </w:rPr>
        <w:tab/>
      </w:r>
      <w:r>
        <w:rPr>
          <w:noProof/>
        </w:rPr>
        <w:fldChar w:fldCharType="begin"/>
      </w:r>
      <w:r>
        <w:rPr>
          <w:noProof/>
        </w:rPr>
        <w:instrText xml:space="preserve"> PAGEREF _Toc295333405 \h </w:instrText>
      </w:r>
      <w:r>
        <w:rPr>
          <w:noProof/>
        </w:rPr>
      </w:r>
      <w:r>
        <w:rPr>
          <w:noProof/>
        </w:rPr>
        <w:fldChar w:fldCharType="separate"/>
      </w:r>
      <w:r>
        <w:rPr>
          <w:noProof/>
        </w:rPr>
        <w:t>4</w:t>
      </w:r>
      <w:r>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spacing w:val="-2"/>
        </w:rPr>
        <w:t>DEPARTMENT OF CRIMINA</w:t>
      </w:r>
      <w:r w:rsidRPr="00567BA1">
        <w:rPr>
          <w:rFonts w:ascii="Times New Roman" w:hAnsi="Times New Roman"/>
          <w:noProof/>
          <w:color w:val="191919"/>
        </w:rPr>
        <w:t xml:space="preserve">L </w:t>
      </w:r>
      <w:r w:rsidRPr="00567BA1">
        <w:rPr>
          <w:rFonts w:ascii="Times New Roman" w:hAnsi="Times New Roman"/>
          <w:noProof/>
          <w:color w:val="191919"/>
          <w:spacing w:val="-2"/>
        </w:rPr>
        <w:t>JUSTIC</w:t>
      </w:r>
      <w:r w:rsidRPr="00567BA1">
        <w:rPr>
          <w:rFonts w:ascii="Times New Roman" w:hAnsi="Times New Roman"/>
          <w:noProof/>
          <w:color w:val="191919"/>
        </w:rPr>
        <w:t xml:space="preserve">E </w:t>
      </w:r>
      <w:r w:rsidRPr="00567BA1">
        <w:rPr>
          <w:rFonts w:ascii="Times New Roman" w:hAnsi="Times New Roman"/>
          <w:noProof/>
          <w:color w:val="191919"/>
          <w:spacing w:val="-2"/>
        </w:rPr>
        <w:t>AN</w:t>
      </w:r>
      <w:r w:rsidRPr="00567BA1">
        <w:rPr>
          <w:rFonts w:ascii="Times New Roman" w:hAnsi="Times New Roman"/>
          <w:noProof/>
          <w:color w:val="191919"/>
        </w:rPr>
        <w:t>D</w:t>
      </w:r>
      <w:r w:rsidRPr="00567BA1">
        <w:rPr>
          <w:rFonts w:ascii="Times New Roman" w:hAnsi="Times New Roman"/>
          <w:noProof/>
          <w:color w:val="191919"/>
          <w:spacing w:val="10"/>
        </w:rPr>
        <w:t xml:space="preserve"> </w:t>
      </w:r>
      <w:r w:rsidRPr="00567BA1">
        <w:rPr>
          <w:rFonts w:ascii="Times New Roman" w:hAnsi="Times New Roman"/>
          <w:noProof/>
          <w:color w:val="191919"/>
          <w:spacing w:val="-2"/>
        </w:rPr>
        <w:t>FORENSI</w:t>
      </w:r>
      <w:r w:rsidRPr="00567BA1">
        <w:rPr>
          <w:rFonts w:ascii="Times New Roman" w:hAnsi="Times New Roman"/>
          <w:noProof/>
          <w:color w:val="191919"/>
        </w:rPr>
        <w:t>C</w:t>
      </w:r>
      <w:r w:rsidRPr="00567BA1">
        <w:rPr>
          <w:rFonts w:ascii="Times New Roman" w:hAnsi="Times New Roman"/>
          <w:noProof/>
          <w:color w:val="191919"/>
          <w:spacing w:val="10"/>
        </w:rPr>
        <w:t xml:space="preserve"> </w:t>
      </w:r>
      <w:r w:rsidRPr="00567BA1">
        <w:rPr>
          <w:rFonts w:ascii="Times New Roman" w:hAnsi="Times New Roman"/>
          <w:noProof/>
          <w:color w:val="191919"/>
          <w:spacing w:val="-2"/>
        </w:rPr>
        <w:t>SCIENCE</w:t>
      </w:r>
      <w:r>
        <w:rPr>
          <w:noProof/>
        </w:rPr>
        <w:tab/>
      </w:r>
      <w:r>
        <w:rPr>
          <w:noProof/>
        </w:rPr>
        <w:fldChar w:fldCharType="begin"/>
      </w:r>
      <w:r>
        <w:rPr>
          <w:noProof/>
        </w:rPr>
        <w:instrText xml:space="preserve"> PAGEREF _Toc295333406 \h </w:instrText>
      </w:r>
      <w:r>
        <w:rPr>
          <w:noProof/>
        </w:rPr>
      </w:r>
      <w:r>
        <w:rPr>
          <w:noProof/>
        </w:rPr>
        <w:fldChar w:fldCharType="separate"/>
      </w:r>
      <w:r>
        <w:rPr>
          <w:noProof/>
        </w:rPr>
        <w:t>6</w:t>
      </w:r>
      <w:r>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spacing w:val="-3"/>
        </w:rPr>
        <w:t>BACHELO</w:t>
      </w:r>
      <w:r w:rsidRPr="00567BA1">
        <w:rPr>
          <w:rFonts w:ascii="Times New Roman" w:hAnsi="Times New Roman"/>
          <w:noProof/>
          <w:color w:val="191919"/>
        </w:rPr>
        <w:t>R</w:t>
      </w:r>
      <w:r w:rsidRPr="00567BA1">
        <w:rPr>
          <w:rFonts w:ascii="Times New Roman" w:hAnsi="Times New Roman"/>
          <w:noProof/>
          <w:color w:val="191919"/>
          <w:spacing w:val="14"/>
        </w:rPr>
        <w:t xml:space="preserve"> </w:t>
      </w:r>
      <w:r w:rsidRPr="00567BA1">
        <w:rPr>
          <w:rFonts w:ascii="Times New Roman" w:hAnsi="Times New Roman"/>
          <w:noProof/>
          <w:color w:val="191919"/>
          <w:spacing w:val="-3"/>
        </w:rPr>
        <w:t>O</w:t>
      </w:r>
      <w:r w:rsidRPr="00567BA1">
        <w:rPr>
          <w:rFonts w:ascii="Times New Roman" w:hAnsi="Times New Roman"/>
          <w:noProof/>
          <w:color w:val="191919"/>
        </w:rPr>
        <w:t>F</w:t>
      </w:r>
      <w:r w:rsidRPr="00567BA1">
        <w:rPr>
          <w:rFonts w:ascii="Times New Roman" w:hAnsi="Times New Roman"/>
          <w:noProof/>
          <w:color w:val="191919"/>
          <w:spacing w:val="5"/>
        </w:rPr>
        <w:t xml:space="preserve"> </w:t>
      </w:r>
      <w:r w:rsidRPr="00567BA1">
        <w:rPr>
          <w:rFonts w:ascii="Times New Roman" w:hAnsi="Times New Roman"/>
          <w:noProof/>
          <w:color w:val="191919"/>
          <w:spacing w:val="-3"/>
        </w:rPr>
        <w:t>SCIENCE</w:t>
      </w:r>
      <w:r w:rsidRPr="00567BA1">
        <w:rPr>
          <w:rFonts w:ascii="Times New Roman" w:hAnsi="Times New Roman"/>
          <w:b w:val="0"/>
          <w:bCs w:val="0"/>
          <w:noProof/>
          <w:color w:val="191919"/>
          <w:spacing w:val="-3"/>
        </w:rPr>
        <w:t xml:space="preserve"> </w:t>
      </w:r>
      <w:r w:rsidRPr="00567BA1">
        <w:rPr>
          <w:rFonts w:ascii="Times New Roman" w:hAnsi="Times New Roman"/>
          <w:noProof/>
          <w:color w:val="191919"/>
          <w:spacing w:val="-3"/>
        </w:rPr>
        <w:t>DEGRE</w:t>
      </w:r>
      <w:r w:rsidRPr="00567BA1">
        <w:rPr>
          <w:rFonts w:ascii="Times New Roman" w:hAnsi="Times New Roman"/>
          <w:noProof/>
          <w:color w:val="191919"/>
        </w:rPr>
        <w:t>E</w:t>
      </w:r>
      <w:r w:rsidRPr="00567BA1">
        <w:rPr>
          <w:rFonts w:ascii="Times New Roman" w:hAnsi="Times New Roman"/>
          <w:noProof/>
          <w:color w:val="191919"/>
          <w:spacing w:val="14"/>
        </w:rPr>
        <w:t xml:space="preserve"> </w:t>
      </w:r>
      <w:r w:rsidRPr="00567BA1">
        <w:rPr>
          <w:rFonts w:ascii="Times New Roman" w:hAnsi="Times New Roman"/>
          <w:noProof/>
          <w:color w:val="191919"/>
          <w:spacing w:val="-3"/>
        </w:rPr>
        <w:t>I</w:t>
      </w:r>
      <w:r w:rsidRPr="00567BA1">
        <w:rPr>
          <w:rFonts w:ascii="Times New Roman" w:hAnsi="Times New Roman"/>
          <w:noProof/>
          <w:color w:val="191919"/>
        </w:rPr>
        <w:t>N</w:t>
      </w:r>
      <w:r w:rsidRPr="00567BA1">
        <w:rPr>
          <w:rFonts w:ascii="Times New Roman" w:hAnsi="Times New Roman"/>
          <w:noProof/>
          <w:color w:val="191919"/>
          <w:spacing w:val="14"/>
        </w:rPr>
        <w:t xml:space="preserve"> </w:t>
      </w:r>
      <w:r w:rsidRPr="00567BA1">
        <w:rPr>
          <w:rFonts w:ascii="Times New Roman" w:hAnsi="Times New Roman"/>
          <w:noProof/>
          <w:color w:val="191919"/>
          <w:spacing w:val="-3"/>
        </w:rPr>
        <w:t>CRIMINA</w:t>
      </w:r>
      <w:r w:rsidRPr="00567BA1">
        <w:rPr>
          <w:rFonts w:ascii="Times New Roman" w:hAnsi="Times New Roman"/>
          <w:noProof/>
          <w:color w:val="191919"/>
        </w:rPr>
        <w:t xml:space="preserve">L </w:t>
      </w:r>
      <w:r w:rsidRPr="00567BA1">
        <w:rPr>
          <w:rFonts w:ascii="Times New Roman" w:hAnsi="Times New Roman"/>
          <w:noProof/>
          <w:color w:val="191919"/>
          <w:spacing w:val="-3"/>
        </w:rPr>
        <w:t>JUSTICE</w:t>
      </w:r>
      <w:r>
        <w:rPr>
          <w:noProof/>
        </w:rPr>
        <w:tab/>
      </w:r>
      <w:r>
        <w:rPr>
          <w:noProof/>
        </w:rPr>
        <w:fldChar w:fldCharType="begin"/>
      </w:r>
      <w:r>
        <w:rPr>
          <w:noProof/>
        </w:rPr>
        <w:instrText xml:space="preserve"> PAGEREF _Toc295333407 \h </w:instrText>
      </w:r>
      <w:r>
        <w:rPr>
          <w:noProof/>
        </w:rPr>
      </w:r>
      <w:r>
        <w:rPr>
          <w:noProof/>
        </w:rPr>
        <w:fldChar w:fldCharType="separate"/>
      </w:r>
      <w:r>
        <w:rPr>
          <w:noProof/>
        </w:rPr>
        <w:t>6</w:t>
      </w:r>
      <w:r>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spacing w:val="-3"/>
        </w:rPr>
        <w:t>BACHELO</w:t>
      </w:r>
      <w:r w:rsidRPr="00567BA1">
        <w:rPr>
          <w:rFonts w:ascii="Times New Roman" w:hAnsi="Times New Roman"/>
          <w:noProof/>
          <w:color w:val="191919"/>
        </w:rPr>
        <w:t>R</w:t>
      </w:r>
      <w:r w:rsidRPr="00567BA1">
        <w:rPr>
          <w:rFonts w:ascii="Times New Roman" w:hAnsi="Times New Roman"/>
          <w:noProof/>
          <w:color w:val="191919"/>
          <w:spacing w:val="14"/>
        </w:rPr>
        <w:t xml:space="preserve"> </w:t>
      </w:r>
      <w:r w:rsidRPr="00567BA1">
        <w:rPr>
          <w:rFonts w:ascii="Times New Roman" w:hAnsi="Times New Roman"/>
          <w:noProof/>
          <w:color w:val="191919"/>
          <w:spacing w:val="-3"/>
        </w:rPr>
        <w:t>O</w:t>
      </w:r>
      <w:r w:rsidRPr="00567BA1">
        <w:rPr>
          <w:rFonts w:ascii="Times New Roman" w:hAnsi="Times New Roman"/>
          <w:noProof/>
          <w:color w:val="191919"/>
        </w:rPr>
        <w:t>F</w:t>
      </w:r>
      <w:r w:rsidRPr="00567BA1">
        <w:rPr>
          <w:rFonts w:ascii="Times New Roman" w:hAnsi="Times New Roman"/>
          <w:noProof/>
          <w:color w:val="191919"/>
          <w:spacing w:val="5"/>
        </w:rPr>
        <w:t xml:space="preserve"> </w:t>
      </w:r>
      <w:r w:rsidRPr="00567BA1">
        <w:rPr>
          <w:rFonts w:ascii="Times New Roman" w:hAnsi="Times New Roman"/>
          <w:noProof/>
          <w:color w:val="191919"/>
          <w:spacing w:val="-3"/>
        </w:rPr>
        <w:t>SCIENC</w:t>
      </w:r>
      <w:r w:rsidRPr="00567BA1">
        <w:rPr>
          <w:rFonts w:ascii="Times New Roman" w:hAnsi="Times New Roman"/>
          <w:noProof/>
          <w:color w:val="191919"/>
        </w:rPr>
        <w:t>E</w:t>
      </w:r>
      <w:r w:rsidRPr="00567BA1">
        <w:rPr>
          <w:rFonts w:ascii="Times New Roman" w:hAnsi="Times New Roman"/>
          <w:noProof/>
          <w:color w:val="191919"/>
          <w:spacing w:val="13"/>
        </w:rPr>
        <w:t xml:space="preserve"> </w:t>
      </w:r>
      <w:r w:rsidRPr="00567BA1">
        <w:rPr>
          <w:rFonts w:ascii="Times New Roman" w:hAnsi="Times New Roman"/>
          <w:noProof/>
          <w:color w:val="191919"/>
          <w:spacing w:val="-3"/>
        </w:rPr>
        <w:t>I</w:t>
      </w:r>
      <w:r w:rsidRPr="00567BA1">
        <w:rPr>
          <w:rFonts w:ascii="Times New Roman" w:hAnsi="Times New Roman"/>
          <w:noProof/>
          <w:color w:val="191919"/>
        </w:rPr>
        <w:t>N</w:t>
      </w:r>
      <w:r w:rsidRPr="00567BA1">
        <w:rPr>
          <w:rFonts w:ascii="Times New Roman" w:hAnsi="Times New Roman"/>
          <w:noProof/>
          <w:color w:val="191919"/>
          <w:spacing w:val="14"/>
        </w:rPr>
        <w:t xml:space="preserve"> </w:t>
      </w:r>
      <w:r w:rsidRPr="00567BA1">
        <w:rPr>
          <w:rFonts w:ascii="Times New Roman" w:hAnsi="Times New Roman"/>
          <w:noProof/>
          <w:color w:val="191919"/>
          <w:spacing w:val="-3"/>
        </w:rPr>
        <w:t>FORENSI</w:t>
      </w:r>
      <w:r w:rsidRPr="00567BA1">
        <w:rPr>
          <w:rFonts w:ascii="Times New Roman" w:hAnsi="Times New Roman"/>
          <w:noProof/>
          <w:color w:val="191919"/>
        </w:rPr>
        <w:t>C</w:t>
      </w:r>
      <w:r w:rsidRPr="00567BA1">
        <w:rPr>
          <w:rFonts w:ascii="Times New Roman" w:hAnsi="Times New Roman"/>
          <w:noProof/>
          <w:color w:val="191919"/>
          <w:spacing w:val="14"/>
        </w:rPr>
        <w:t xml:space="preserve"> </w:t>
      </w:r>
      <w:r w:rsidRPr="00567BA1">
        <w:rPr>
          <w:rFonts w:ascii="Times New Roman" w:hAnsi="Times New Roman"/>
          <w:noProof/>
          <w:color w:val="191919"/>
          <w:spacing w:val="-3"/>
        </w:rPr>
        <w:t>SCIENCE</w:t>
      </w:r>
      <w:r>
        <w:rPr>
          <w:noProof/>
        </w:rPr>
        <w:tab/>
      </w:r>
      <w:r>
        <w:rPr>
          <w:noProof/>
        </w:rPr>
        <w:fldChar w:fldCharType="begin"/>
      </w:r>
      <w:r>
        <w:rPr>
          <w:noProof/>
        </w:rPr>
        <w:instrText xml:space="preserve"> PAGEREF _Toc295333408 \h </w:instrText>
      </w:r>
      <w:r>
        <w:rPr>
          <w:noProof/>
        </w:rPr>
      </w:r>
      <w:r>
        <w:rPr>
          <w:noProof/>
        </w:rPr>
        <w:fldChar w:fldCharType="separate"/>
      </w:r>
      <w:r>
        <w:rPr>
          <w:noProof/>
        </w:rPr>
        <w:t>10</w:t>
      </w:r>
      <w:r>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spacing w:val="-29"/>
        </w:rPr>
        <w:t>DE</w:t>
      </w:r>
      <w:r w:rsidRPr="00567BA1">
        <w:rPr>
          <w:rFonts w:ascii="Times New Roman" w:hAnsi="Times New Roman"/>
          <w:noProof/>
          <w:color w:val="191919"/>
          <w:spacing w:val="-78"/>
        </w:rPr>
        <w:t>P</w:t>
      </w:r>
      <w:r w:rsidRPr="00567BA1">
        <w:rPr>
          <w:rFonts w:ascii="Times New Roman" w:hAnsi="Times New Roman"/>
          <w:noProof/>
          <w:color w:val="191919"/>
          <w:spacing w:val="-29"/>
        </w:rPr>
        <w:t>A</w:t>
      </w:r>
      <w:r w:rsidRPr="00567BA1">
        <w:rPr>
          <w:rFonts w:ascii="Times New Roman" w:hAnsi="Times New Roman"/>
          <w:noProof/>
          <w:color w:val="191919"/>
          <w:spacing w:val="-61"/>
        </w:rPr>
        <w:t>R</w:t>
      </w:r>
      <w:r w:rsidRPr="00567BA1">
        <w:rPr>
          <w:rFonts w:ascii="Times New Roman" w:hAnsi="Times New Roman"/>
          <w:noProof/>
          <w:color w:val="191919"/>
          <w:spacing w:val="-29"/>
        </w:rPr>
        <w:t>TMEN</w:t>
      </w:r>
      <w:r w:rsidRPr="00567BA1">
        <w:rPr>
          <w:rFonts w:ascii="Times New Roman" w:hAnsi="Times New Roman"/>
          <w:noProof/>
          <w:color w:val="191919"/>
        </w:rPr>
        <w:t>T</w:t>
      </w:r>
      <w:r w:rsidRPr="00567BA1">
        <w:rPr>
          <w:rFonts w:ascii="Times New Roman" w:hAnsi="Times New Roman"/>
          <w:noProof/>
          <w:color w:val="191919"/>
          <w:spacing w:val="-22"/>
        </w:rPr>
        <w:t xml:space="preserve"> </w:t>
      </w:r>
      <w:r w:rsidRPr="00567BA1">
        <w:rPr>
          <w:rFonts w:ascii="Times New Roman" w:hAnsi="Times New Roman"/>
          <w:noProof/>
          <w:color w:val="191919"/>
          <w:spacing w:val="-29"/>
        </w:rPr>
        <w:t>O</w:t>
      </w:r>
      <w:r w:rsidRPr="00567BA1">
        <w:rPr>
          <w:rFonts w:ascii="Times New Roman" w:hAnsi="Times New Roman"/>
          <w:noProof/>
          <w:color w:val="191919"/>
        </w:rPr>
        <w:t>F</w:t>
      </w:r>
      <w:r w:rsidRPr="00567BA1">
        <w:rPr>
          <w:rFonts w:ascii="Times New Roman" w:hAnsi="Times New Roman"/>
          <w:noProof/>
          <w:color w:val="191919"/>
          <w:spacing w:val="-13"/>
        </w:rPr>
        <w:t xml:space="preserve"> </w:t>
      </w:r>
      <w:r w:rsidRPr="00567BA1">
        <w:rPr>
          <w:rFonts w:ascii="Times New Roman" w:hAnsi="Times New Roman"/>
          <w:noProof/>
          <w:color w:val="191919"/>
          <w:spacing w:val="-29"/>
        </w:rPr>
        <w:t>N</w:t>
      </w:r>
      <w:r w:rsidRPr="00567BA1">
        <w:rPr>
          <w:rFonts w:ascii="Times New Roman" w:hAnsi="Times New Roman"/>
          <w:noProof/>
          <w:color w:val="191919"/>
          <w:spacing w:val="-89"/>
        </w:rPr>
        <w:t>A</w:t>
      </w:r>
      <w:r w:rsidRPr="00567BA1">
        <w:rPr>
          <w:rFonts w:ascii="Times New Roman" w:hAnsi="Times New Roman"/>
          <w:noProof/>
          <w:color w:val="191919"/>
          <w:spacing w:val="-29"/>
        </w:rPr>
        <w:t>TURA</w:t>
      </w:r>
      <w:r w:rsidRPr="00567BA1">
        <w:rPr>
          <w:rFonts w:ascii="Times New Roman" w:hAnsi="Times New Roman"/>
          <w:noProof/>
          <w:color w:val="191919"/>
        </w:rPr>
        <w:t>L</w:t>
      </w:r>
      <w:r w:rsidRPr="00567BA1">
        <w:rPr>
          <w:rFonts w:ascii="Times New Roman" w:hAnsi="Times New Roman"/>
          <w:noProof/>
          <w:color w:val="191919"/>
          <w:spacing w:val="-32"/>
        </w:rPr>
        <w:t xml:space="preserve"> </w:t>
      </w:r>
      <w:r w:rsidRPr="00567BA1">
        <w:rPr>
          <w:rFonts w:ascii="Times New Roman" w:hAnsi="Times New Roman"/>
          <w:noProof/>
          <w:color w:val="191919"/>
          <w:spacing w:val="-29"/>
        </w:rPr>
        <w:t>SCIENCES</w:t>
      </w:r>
      <w:r>
        <w:rPr>
          <w:noProof/>
        </w:rPr>
        <w:tab/>
      </w:r>
      <w:r>
        <w:rPr>
          <w:noProof/>
        </w:rPr>
        <w:fldChar w:fldCharType="begin"/>
      </w:r>
      <w:r>
        <w:rPr>
          <w:noProof/>
        </w:rPr>
        <w:instrText xml:space="preserve"> PAGEREF _Toc295333409 \h </w:instrText>
      </w:r>
      <w:r>
        <w:rPr>
          <w:noProof/>
        </w:rPr>
      </w:r>
      <w:r>
        <w:rPr>
          <w:noProof/>
        </w:rPr>
        <w:fldChar w:fldCharType="separate"/>
      </w:r>
      <w:r>
        <w:rPr>
          <w:noProof/>
        </w:rPr>
        <w:t>13</w:t>
      </w:r>
      <w:r>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spacing w:val="-13"/>
        </w:rPr>
        <w:t>BACHELO</w:t>
      </w:r>
      <w:r w:rsidRPr="00567BA1">
        <w:rPr>
          <w:rFonts w:ascii="Times New Roman" w:hAnsi="Times New Roman"/>
          <w:noProof/>
          <w:color w:val="191919"/>
        </w:rPr>
        <w:t>R</w:t>
      </w:r>
      <w:r w:rsidRPr="00567BA1">
        <w:rPr>
          <w:rFonts w:ascii="Times New Roman" w:hAnsi="Times New Roman"/>
          <w:noProof/>
          <w:color w:val="191919"/>
          <w:spacing w:val="-6"/>
        </w:rPr>
        <w:t xml:space="preserve"> </w:t>
      </w:r>
      <w:r w:rsidRPr="00567BA1">
        <w:rPr>
          <w:rFonts w:ascii="Times New Roman" w:hAnsi="Times New Roman"/>
          <w:noProof/>
          <w:color w:val="191919"/>
          <w:spacing w:val="-13"/>
        </w:rPr>
        <w:t>O</w:t>
      </w:r>
      <w:r w:rsidRPr="00567BA1">
        <w:rPr>
          <w:rFonts w:ascii="Times New Roman" w:hAnsi="Times New Roman"/>
          <w:noProof/>
          <w:color w:val="191919"/>
        </w:rPr>
        <w:t>F</w:t>
      </w:r>
      <w:r w:rsidRPr="00567BA1">
        <w:rPr>
          <w:rFonts w:ascii="Times New Roman" w:hAnsi="Times New Roman"/>
          <w:noProof/>
          <w:color w:val="191919"/>
          <w:spacing w:val="-14"/>
        </w:rPr>
        <w:t xml:space="preserve"> </w:t>
      </w:r>
      <w:r w:rsidRPr="00567BA1">
        <w:rPr>
          <w:rFonts w:ascii="Times New Roman" w:hAnsi="Times New Roman"/>
          <w:noProof/>
          <w:color w:val="191919"/>
          <w:spacing w:val="-13"/>
        </w:rPr>
        <w:t>SCIENC</w:t>
      </w:r>
      <w:r w:rsidRPr="00567BA1">
        <w:rPr>
          <w:rFonts w:ascii="Times New Roman" w:hAnsi="Times New Roman"/>
          <w:noProof/>
          <w:color w:val="191919"/>
        </w:rPr>
        <w:t>E</w:t>
      </w:r>
      <w:r w:rsidRPr="00567BA1">
        <w:rPr>
          <w:rFonts w:ascii="Times New Roman" w:hAnsi="Times New Roman"/>
          <w:noProof/>
          <w:color w:val="191919"/>
          <w:spacing w:val="-6"/>
        </w:rPr>
        <w:t xml:space="preserve"> </w:t>
      </w:r>
      <w:r w:rsidRPr="00567BA1">
        <w:rPr>
          <w:rFonts w:ascii="Times New Roman" w:hAnsi="Times New Roman"/>
          <w:noProof/>
          <w:color w:val="191919"/>
          <w:spacing w:val="-13"/>
        </w:rPr>
        <w:t>DEGRE</w:t>
      </w:r>
      <w:r w:rsidRPr="00567BA1">
        <w:rPr>
          <w:rFonts w:ascii="Times New Roman" w:hAnsi="Times New Roman"/>
          <w:noProof/>
          <w:color w:val="191919"/>
        </w:rPr>
        <w:t>E</w:t>
      </w:r>
      <w:r w:rsidRPr="00567BA1">
        <w:rPr>
          <w:rFonts w:ascii="Times New Roman" w:hAnsi="Times New Roman"/>
          <w:noProof/>
          <w:color w:val="191919"/>
          <w:spacing w:val="-6"/>
        </w:rPr>
        <w:t xml:space="preserve"> </w:t>
      </w:r>
      <w:r w:rsidRPr="00567BA1">
        <w:rPr>
          <w:rFonts w:ascii="Times New Roman" w:hAnsi="Times New Roman"/>
          <w:noProof/>
          <w:color w:val="191919"/>
          <w:spacing w:val="-13"/>
        </w:rPr>
        <w:t>I</w:t>
      </w:r>
      <w:r w:rsidRPr="00567BA1">
        <w:rPr>
          <w:rFonts w:ascii="Times New Roman" w:hAnsi="Times New Roman"/>
          <w:noProof/>
          <w:color w:val="191919"/>
        </w:rPr>
        <w:t>N</w:t>
      </w:r>
      <w:r w:rsidRPr="00567BA1">
        <w:rPr>
          <w:rFonts w:ascii="Times New Roman" w:hAnsi="Times New Roman"/>
          <w:noProof/>
          <w:color w:val="191919"/>
          <w:spacing w:val="-6"/>
        </w:rPr>
        <w:t xml:space="preserve"> </w:t>
      </w:r>
      <w:r w:rsidRPr="00567BA1">
        <w:rPr>
          <w:rFonts w:ascii="Times New Roman" w:hAnsi="Times New Roman"/>
          <w:noProof/>
          <w:color w:val="191919"/>
          <w:spacing w:val="-13"/>
        </w:rPr>
        <w:t>BIOLOGY</w:t>
      </w:r>
      <w:r>
        <w:rPr>
          <w:noProof/>
        </w:rPr>
        <w:tab/>
      </w:r>
      <w:r>
        <w:rPr>
          <w:noProof/>
        </w:rPr>
        <w:fldChar w:fldCharType="begin"/>
      </w:r>
      <w:r>
        <w:rPr>
          <w:noProof/>
        </w:rPr>
        <w:instrText xml:space="preserve"> PAGEREF _Toc295333410 \h </w:instrText>
      </w:r>
      <w:r>
        <w:rPr>
          <w:noProof/>
        </w:rPr>
      </w:r>
      <w:r>
        <w:rPr>
          <w:noProof/>
        </w:rPr>
        <w:fldChar w:fldCharType="separate"/>
      </w:r>
      <w:r>
        <w:rPr>
          <w:noProof/>
        </w:rPr>
        <w:t>14</w:t>
      </w:r>
      <w:r>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spacing w:val="-13"/>
        </w:rPr>
        <w:t>BACHELO</w:t>
      </w:r>
      <w:r w:rsidRPr="00567BA1">
        <w:rPr>
          <w:rFonts w:ascii="Times New Roman" w:hAnsi="Times New Roman"/>
          <w:noProof/>
          <w:color w:val="191919"/>
        </w:rPr>
        <w:t>R</w:t>
      </w:r>
      <w:r w:rsidRPr="00567BA1">
        <w:rPr>
          <w:rFonts w:ascii="Times New Roman" w:hAnsi="Times New Roman"/>
          <w:noProof/>
          <w:color w:val="191919"/>
          <w:spacing w:val="-6"/>
        </w:rPr>
        <w:t xml:space="preserve"> </w:t>
      </w:r>
      <w:r w:rsidRPr="00567BA1">
        <w:rPr>
          <w:rFonts w:ascii="Times New Roman" w:hAnsi="Times New Roman"/>
          <w:noProof/>
          <w:color w:val="191919"/>
          <w:spacing w:val="-13"/>
        </w:rPr>
        <w:t>O</w:t>
      </w:r>
      <w:r w:rsidRPr="00567BA1">
        <w:rPr>
          <w:rFonts w:ascii="Times New Roman" w:hAnsi="Times New Roman"/>
          <w:noProof/>
          <w:color w:val="191919"/>
        </w:rPr>
        <w:t>F</w:t>
      </w:r>
      <w:r w:rsidRPr="00567BA1">
        <w:rPr>
          <w:rFonts w:ascii="Times New Roman" w:hAnsi="Times New Roman"/>
          <w:noProof/>
          <w:color w:val="191919"/>
          <w:spacing w:val="-14"/>
        </w:rPr>
        <w:t xml:space="preserve"> </w:t>
      </w:r>
      <w:r w:rsidRPr="00567BA1">
        <w:rPr>
          <w:rFonts w:ascii="Times New Roman" w:hAnsi="Times New Roman"/>
          <w:noProof/>
          <w:color w:val="191919"/>
          <w:spacing w:val="-13"/>
        </w:rPr>
        <w:t>SCIENC</w:t>
      </w:r>
      <w:r w:rsidRPr="00567BA1">
        <w:rPr>
          <w:rFonts w:ascii="Times New Roman" w:hAnsi="Times New Roman"/>
          <w:noProof/>
          <w:color w:val="191919"/>
        </w:rPr>
        <w:t>E</w:t>
      </w:r>
      <w:r w:rsidRPr="00567BA1">
        <w:rPr>
          <w:rFonts w:ascii="Times New Roman" w:hAnsi="Times New Roman"/>
          <w:noProof/>
          <w:color w:val="191919"/>
          <w:spacing w:val="-6"/>
        </w:rPr>
        <w:t xml:space="preserve"> </w:t>
      </w:r>
      <w:r w:rsidRPr="00567BA1">
        <w:rPr>
          <w:rFonts w:ascii="Times New Roman" w:hAnsi="Times New Roman"/>
          <w:noProof/>
          <w:color w:val="191919"/>
          <w:spacing w:val="-13"/>
        </w:rPr>
        <w:t>DEGRE</w:t>
      </w:r>
      <w:r w:rsidRPr="00567BA1">
        <w:rPr>
          <w:rFonts w:ascii="Times New Roman" w:hAnsi="Times New Roman"/>
          <w:noProof/>
          <w:color w:val="191919"/>
        </w:rPr>
        <w:t>E</w:t>
      </w:r>
      <w:r w:rsidRPr="00567BA1">
        <w:rPr>
          <w:rFonts w:ascii="Times New Roman" w:hAnsi="Times New Roman"/>
          <w:noProof/>
          <w:color w:val="191919"/>
          <w:spacing w:val="-6"/>
        </w:rPr>
        <w:t xml:space="preserve"> </w:t>
      </w:r>
      <w:r w:rsidRPr="00567BA1">
        <w:rPr>
          <w:rFonts w:ascii="Times New Roman" w:hAnsi="Times New Roman"/>
          <w:noProof/>
          <w:color w:val="191919"/>
          <w:spacing w:val="-13"/>
        </w:rPr>
        <w:t>I</w:t>
      </w:r>
      <w:r w:rsidRPr="00567BA1">
        <w:rPr>
          <w:rFonts w:ascii="Times New Roman" w:hAnsi="Times New Roman"/>
          <w:noProof/>
          <w:color w:val="191919"/>
        </w:rPr>
        <w:t>N</w:t>
      </w:r>
      <w:r w:rsidRPr="00567BA1">
        <w:rPr>
          <w:rFonts w:ascii="Times New Roman" w:hAnsi="Times New Roman"/>
          <w:noProof/>
          <w:color w:val="191919"/>
          <w:spacing w:val="-6"/>
        </w:rPr>
        <w:t xml:space="preserve"> </w:t>
      </w:r>
      <w:r w:rsidRPr="00567BA1">
        <w:rPr>
          <w:rFonts w:ascii="Times New Roman" w:hAnsi="Times New Roman"/>
          <w:noProof/>
          <w:color w:val="191919"/>
          <w:spacing w:val="-13"/>
        </w:rPr>
        <w:t>SCIENC</w:t>
      </w:r>
      <w:r w:rsidRPr="00567BA1">
        <w:rPr>
          <w:rFonts w:ascii="Times New Roman" w:hAnsi="Times New Roman"/>
          <w:noProof/>
          <w:color w:val="191919"/>
        </w:rPr>
        <w:t>E</w:t>
      </w:r>
      <w:r w:rsidRPr="00567BA1">
        <w:rPr>
          <w:rFonts w:ascii="Times New Roman" w:hAnsi="Times New Roman"/>
          <w:noProof/>
          <w:color w:val="191919"/>
          <w:spacing w:val="-6"/>
        </w:rPr>
        <w:t xml:space="preserve"> </w:t>
      </w:r>
      <w:r w:rsidRPr="00567BA1">
        <w:rPr>
          <w:rFonts w:ascii="Times New Roman" w:hAnsi="Times New Roman"/>
          <w:noProof/>
          <w:color w:val="191919"/>
          <w:spacing w:val="-13"/>
        </w:rPr>
        <w:t>EDUC</w:t>
      </w:r>
      <w:r w:rsidRPr="00567BA1">
        <w:rPr>
          <w:rFonts w:ascii="Times New Roman" w:hAnsi="Times New Roman"/>
          <w:noProof/>
          <w:color w:val="191919"/>
          <w:spacing w:val="-31"/>
        </w:rPr>
        <w:t>A</w:t>
      </w:r>
      <w:r w:rsidRPr="00567BA1">
        <w:rPr>
          <w:rFonts w:ascii="Times New Roman" w:hAnsi="Times New Roman"/>
          <w:noProof/>
          <w:color w:val="191919"/>
          <w:spacing w:val="-13"/>
        </w:rPr>
        <w:t>TION</w:t>
      </w:r>
      <w:r>
        <w:rPr>
          <w:noProof/>
        </w:rPr>
        <w:tab/>
      </w:r>
      <w:r>
        <w:rPr>
          <w:noProof/>
        </w:rPr>
        <w:fldChar w:fldCharType="begin"/>
      </w:r>
      <w:r>
        <w:rPr>
          <w:noProof/>
        </w:rPr>
        <w:instrText xml:space="preserve"> PAGEREF _Toc295333411 \h </w:instrText>
      </w:r>
      <w:r>
        <w:rPr>
          <w:noProof/>
        </w:rPr>
      </w:r>
      <w:r>
        <w:rPr>
          <w:noProof/>
        </w:rPr>
        <w:fldChar w:fldCharType="separate"/>
      </w:r>
      <w:r>
        <w:rPr>
          <w:noProof/>
        </w:rPr>
        <w:t>17</w:t>
      </w:r>
      <w:r>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rPr>
        <w:t>BACHELOR</w:t>
      </w:r>
      <w:r w:rsidRPr="00567BA1">
        <w:rPr>
          <w:rFonts w:ascii="Times New Roman" w:hAnsi="Times New Roman"/>
          <w:noProof/>
          <w:color w:val="191919"/>
          <w:spacing w:val="20"/>
        </w:rPr>
        <w:t xml:space="preserve"> </w:t>
      </w:r>
      <w:r w:rsidRPr="00567BA1">
        <w:rPr>
          <w:rFonts w:ascii="Times New Roman" w:hAnsi="Times New Roman"/>
          <w:noProof/>
          <w:color w:val="191919"/>
        </w:rPr>
        <w:t>OF</w:t>
      </w:r>
      <w:r w:rsidRPr="00567BA1">
        <w:rPr>
          <w:rFonts w:ascii="Times New Roman" w:hAnsi="Times New Roman"/>
          <w:noProof/>
          <w:color w:val="191919"/>
          <w:spacing w:val="11"/>
        </w:rPr>
        <w:t xml:space="preserve"> </w:t>
      </w:r>
      <w:r w:rsidRPr="00567BA1">
        <w:rPr>
          <w:rFonts w:ascii="Times New Roman" w:hAnsi="Times New Roman"/>
          <w:noProof/>
          <w:color w:val="191919"/>
        </w:rPr>
        <w:t>SCIENCE</w:t>
      </w:r>
      <w:r w:rsidRPr="00567BA1">
        <w:rPr>
          <w:rFonts w:ascii="Times New Roman" w:hAnsi="Times New Roman"/>
          <w:noProof/>
          <w:color w:val="191919"/>
          <w:spacing w:val="20"/>
        </w:rPr>
        <w:t xml:space="preserve"> </w:t>
      </w:r>
      <w:r w:rsidRPr="00567BA1">
        <w:rPr>
          <w:rFonts w:ascii="Times New Roman" w:hAnsi="Times New Roman"/>
          <w:noProof/>
          <w:color w:val="191919"/>
        </w:rPr>
        <w:t>DEGREE</w:t>
      </w:r>
      <w:r w:rsidRPr="00567BA1">
        <w:rPr>
          <w:rFonts w:ascii="Times New Roman" w:hAnsi="Times New Roman"/>
          <w:noProof/>
          <w:color w:val="191919"/>
          <w:spacing w:val="20"/>
        </w:rPr>
        <w:t xml:space="preserve"> </w:t>
      </w:r>
      <w:r w:rsidRPr="00567BA1">
        <w:rPr>
          <w:rFonts w:ascii="Times New Roman" w:hAnsi="Times New Roman"/>
          <w:noProof/>
          <w:color w:val="191919"/>
        </w:rPr>
        <w:t>IN</w:t>
      </w:r>
      <w:r w:rsidRPr="00567BA1">
        <w:rPr>
          <w:rFonts w:ascii="Times New Roman" w:hAnsi="Times New Roman"/>
          <w:noProof/>
          <w:color w:val="191919"/>
          <w:spacing w:val="20"/>
        </w:rPr>
        <w:t xml:space="preserve"> </w:t>
      </w:r>
      <w:r w:rsidRPr="00567BA1">
        <w:rPr>
          <w:rFonts w:ascii="Times New Roman" w:hAnsi="Times New Roman"/>
          <w:noProof/>
          <w:color w:val="191919"/>
        </w:rPr>
        <w:t>CHEMIST</w:t>
      </w:r>
      <w:r w:rsidRPr="00567BA1">
        <w:rPr>
          <w:rFonts w:ascii="Times New Roman" w:hAnsi="Times New Roman"/>
          <w:noProof/>
          <w:color w:val="191919"/>
          <w:spacing w:val="-8"/>
        </w:rPr>
        <w:t>R</w:t>
      </w:r>
      <w:r w:rsidRPr="00567BA1">
        <w:rPr>
          <w:rFonts w:ascii="Times New Roman" w:hAnsi="Times New Roman"/>
          <w:noProof/>
          <w:color w:val="191919"/>
        </w:rPr>
        <w:t>Y</w:t>
      </w:r>
      <w:r>
        <w:rPr>
          <w:noProof/>
        </w:rPr>
        <w:tab/>
      </w:r>
      <w:r>
        <w:rPr>
          <w:noProof/>
        </w:rPr>
        <w:fldChar w:fldCharType="begin"/>
      </w:r>
      <w:r>
        <w:rPr>
          <w:noProof/>
        </w:rPr>
        <w:instrText xml:space="preserve"> PAGEREF _Toc295333412 \h </w:instrText>
      </w:r>
      <w:r>
        <w:rPr>
          <w:noProof/>
        </w:rPr>
      </w:r>
      <w:r>
        <w:rPr>
          <w:noProof/>
        </w:rPr>
        <w:fldChar w:fldCharType="separate"/>
      </w:r>
      <w:r>
        <w:rPr>
          <w:noProof/>
        </w:rPr>
        <w:t>19</w:t>
      </w:r>
      <w:r>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rPr>
        <w:t>REQUIRED</w:t>
      </w:r>
      <w:r w:rsidRPr="00567BA1">
        <w:rPr>
          <w:rFonts w:ascii="Times New Roman" w:hAnsi="Times New Roman"/>
          <w:noProof/>
          <w:color w:val="191919"/>
          <w:spacing w:val="20"/>
        </w:rPr>
        <w:t xml:space="preserve"> </w:t>
      </w:r>
      <w:r w:rsidRPr="00567BA1">
        <w:rPr>
          <w:rFonts w:ascii="Times New Roman" w:hAnsi="Times New Roman"/>
          <w:noProof/>
          <w:color w:val="191919"/>
        </w:rPr>
        <w:t>COURSES</w:t>
      </w:r>
      <w:r w:rsidRPr="00567BA1">
        <w:rPr>
          <w:rFonts w:ascii="Times New Roman" w:hAnsi="Times New Roman"/>
          <w:noProof/>
          <w:color w:val="191919"/>
          <w:spacing w:val="20"/>
        </w:rPr>
        <w:t xml:space="preserve"> </w:t>
      </w:r>
      <w:r w:rsidRPr="00567BA1">
        <w:rPr>
          <w:rFonts w:ascii="Times New Roman" w:hAnsi="Times New Roman"/>
          <w:noProof/>
          <w:color w:val="191919"/>
        </w:rPr>
        <w:t>FOR</w:t>
      </w:r>
      <w:r w:rsidRPr="00567BA1">
        <w:rPr>
          <w:rFonts w:ascii="Times New Roman" w:hAnsi="Times New Roman"/>
          <w:noProof/>
          <w:color w:val="191919"/>
          <w:spacing w:val="7"/>
        </w:rPr>
        <w:t xml:space="preserve"> </w:t>
      </w:r>
      <w:r w:rsidRPr="00567BA1">
        <w:rPr>
          <w:rFonts w:ascii="Times New Roman" w:hAnsi="Times New Roman"/>
          <w:noProof/>
          <w:color w:val="191919"/>
        </w:rPr>
        <w:t>A</w:t>
      </w:r>
      <w:r w:rsidRPr="00567BA1">
        <w:rPr>
          <w:rFonts w:ascii="Times New Roman" w:hAnsi="Times New Roman"/>
          <w:noProof/>
          <w:color w:val="191919"/>
          <w:spacing w:val="7"/>
        </w:rPr>
        <w:t xml:space="preserve"> </w:t>
      </w:r>
      <w:r w:rsidRPr="00567BA1">
        <w:rPr>
          <w:rFonts w:ascii="Times New Roman" w:hAnsi="Times New Roman"/>
          <w:noProof/>
          <w:color w:val="191919"/>
        </w:rPr>
        <w:t>MINOR</w:t>
      </w:r>
      <w:r w:rsidRPr="00567BA1">
        <w:rPr>
          <w:rFonts w:ascii="Times New Roman" w:hAnsi="Times New Roman"/>
          <w:noProof/>
          <w:color w:val="191919"/>
          <w:spacing w:val="20"/>
        </w:rPr>
        <w:t xml:space="preserve"> </w:t>
      </w:r>
      <w:r w:rsidRPr="00567BA1">
        <w:rPr>
          <w:rFonts w:ascii="Times New Roman" w:hAnsi="Times New Roman"/>
          <w:noProof/>
          <w:color w:val="191919"/>
        </w:rPr>
        <w:t>IN</w:t>
      </w:r>
      <w:r w:rsidRPr="00567BA1">
        <w:rPr>
          <w:rFonts w:ascii="Times New Roman" w:hAnsi="Times New Roman"/>
          <w:noProof/>
          <w:color w:val="191919"/>
          <w:spacing w:val="20"/>
        </w:rPr>
        <w:t xml:space="preserve"> </w:t>
      </w:r>
      <w:r w:rsidRPr="00567BA1">
        <w:rPr>
          <w:rFonts w:ascii="Times New Roman" w:hAnsi="Times New Roman"/>
          <w:noProof/>
          <w:color w:val="191919"/>
        </w:rPr>
        <w:t>CHEMIST</w:t>
      </w:r>
      <w:r w:rsidRPr="00567BA1">
        <w:rPr>
          <w:rFonts w:ascii="Times New Roman" w:hAnsi="Times New Roman"/>
          <w:noProof/>
          <w:color w:val="191919"/>
          <w:spacing w:val="-8"/>
        </w:rPr>
        <w:t>R</w:t>
      </w:r>
      <w:r w:rsidRPr="00567BA1">
        <w:rPr>
          <w:rFonts w:ascii="Times New Roman" w:hAnsi="Times New Roman"/>
          <w:noProof/>
          <w:color w:val="191919"/>
        </w:rPr>
        <w:t>Y</w:t>
      </w:r>
      <w:r>
        <w:rPr>
          <w:noProof/>
        </w:rPr>
        <w:tab/>
      </w:r>
      <w:r>
        <w:rPr>
          <w:noProof/>
        </w:rPr>
        <w:fldChar w:fldCharType="begin"/>
      </w:r>
      <w:r>
        <w:rPr>
          <w:noProof/>
        </w:rPr>
        <w:instrText xml:space="preserve"> PAGEREF _Toc295333413 \h </w:instrText>
      </w:r>
      <w:r>
        <w:rPr>
          <w:noProof/>
        </w:rPr>
      </w:r>
      <w:r>
        <w:rPr>
          <w:noProof/>
        </w:rPr>
        <w:fldChar w:fldCharType="separate"/>
      </w:r>
      <w:r>
        <w:rPr>
          <w:noProof/>
        </w:rPr>
        <w:t>20</w:t>
      </w:r>
      <w:r>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rPr>
        <w:t>REQUIRED</w:t>
      </w:r>
      <w:r w:rsidRPr="00567BA1">
        <w:rPr>
          <w:rFonts w:ascii="Times New Roman" w:hAnsi="Times New Roman"/>
          <w:noProof/>
          <w:color w:val="191919"/>
          <w:spacing w:val="20"/>
        </w:rPr>
        <w:t xml:space="preserve"> </w:t>
      </w:r>
      <w:r w:rsidRPr="00567BA1">
        <w:rPr>
          <w:rFonts w:ascii="Times New Roman" w:hAnsi="Times New Roman"/>
          <w:noProof/>
          <w:color w:val="191919"/>
        </w:rPr>
        <w:t>COURSES</w:t>
      </w:r>
      <w:r w:rsidRPr="00567BA1">
        <w:rPr>
          <w:rFonts w:ascii="Times New Roman" w:hAnsi="Times New Roman"/>
          <w:noProof/>
          <w:color w:val="191919"/>
          <w:spacing w:val="20"/>
        </w:rPr>
        <w:t xml:space="preserve"> </w:t>
      </w:r>
      <w:r w:rsidRPr="00567BA1">
        <w:rPr>
          <w:rFonts w:ascii="Times New Roman" w:hAnsi="Times New Roman"/>
          <w:noProof/>
          <w:color w:val="191919"/>
        </w:rPr>
        <w:t>FOR</w:t>
      </w:r>
      <w:r w:rsidRPr="00567BA1">
        <w:rPr>
          <w:rFonts w:ascii="Times New Roman" w:hAnsi="Times New Roman"/>
          <w:noProof/>
          <w:color w:val="191919"/>
          <w:spacing w:val="20"/>
        </w:rPr>
        <w:t xml:space="preserve"> </w:t>
      </w:r>
      <w:r w:rsidRPr="00567BA1">
        <w:rPr>
          <w:rFonts w:ascii="Times New Roman" w:hAnsi="Times New Roman"/>
          <w:noProof/>
          <w:color w:val="191919"/>
        </w:rPr>
        <w:t>PRE-ENGINEERING AND DUAL DEGREE PROGRAMS</w:t>
      </w:r>
      <w:r>
        <w:rPr>
          <w:noProof/>
        </w:rPr>
        <w:tab/>
      </w:r>
      <w:r>
        <w:rPr>
          <w:noProof/>
        </w:rPr>
        <w:fldChar w:fldCharType="begin"/>
      </w:r>
      <w:r>
        <w:rPr>
          <w:noProof/>
        </w:rPr>
        <w:instrText xml:space="preserve"> PAGEREF _Toc295333414 \h </w:instrText>
      </w:r>
      <w:r>
        <w:rPr>
          <w:noProof/>
        </w:rPr>
      </w:r>
      <w:r>
        <w:rPr>
          <w:noProof/>
        </w:rPr>
        <w:fldChar w:fldCharType="separate"/>
      </w:r>
      <w:r>
        <w:rPr>
          <w:noProof/>
        </w:rPr>
        <w:t>20</w:t>
      </w:r>
      <w:r>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rPr>
        <w:t>DE</w:t>
      </w:r>
      <w:r w:rsidRPr="00567BA1">
        <w:rPr>
          <w:rFonts w:ascii="Times New Roman" w:hAnsi="Times New Roman"/>
          <w:noProof/>
          <w:color w:val="191919"/>
          <w:spacing w:val="-50"/>
        </w:rPr>
        <w:t>P</w:t>
      </w:r>
      <w:r w:rsidRPr="00567BA1">
        <w:rPr>
          <w:rFonts w:ascii="Times New Roman" w:hAnsi="Times New Roman"/>
          <w:noProof/>
          <w:color w:val="191919"/>
        </w:rPr>
        <w:t>A</w:t>
      </w:r>
      <w:r w:rsidRPr="00567BA1">
        <w:rPr>
          <w:rFonts w:ascii="Times New Roman" w:hAnsi="Times New Roman"/>
          <w:noProof/>
          <w:color w:val="191919"/>
          <w:spacing w:val="-32"/>
        </w:rPr>
        <w:t>R</w:t>
      </w:r>
      <w:r w:rsidRPr="00567BA1">
        <w:rPr>
          <w:rFonts w:ascii="Times New Roman" w:hAnsi="Times New Roman"/>
          <w:noProof/>
          <w:color w:val="191919"/>
        </w:rPr>
        <w:t>TMENT</w:t>
      </w:r>
      <w:r w:rsidRPr="00567BA1">
        <w:rPr>
          <w:rFonts w:ascii="Times New Roman" w:hAnsi="Times New Roman"/>
          <w:noProof/>
          <w:color w:val="191919"/>
          <w:spacing w:val="35"/>
        </w:rPr>
        <w:t xml:space="preserve"> </w:t>
      </w:r>
      <w:r w:rsidRPr="00567BA1">
        <w:rPr>
          <w:rFonts w:ascii="Times New Roman" w:hAnsi="Times New Roman"/>
          <w:noProof/>
          <w:color w:val="191919"/>
        </w:rPr>
        <w:t>OF</w:t>
      </w:r>
      <w:r w:rsidRPr="00567BA1">
        <w:rPr>
          <w:rFonts w:ascii="Times New Roman" w:hAnsi="Times New Roman"/>
          <w:noProof/>
          <w:color w:val="191919"/>
          <w:spacing w:val="45"/>
        </w:rPr>
        <w:t xml:space="preserve"> </w:t>
      </w:r>
      <w:r w:rsidRPr="00567BA1">
        <w:rPr>
          <w:rFonts w:ascii="Times New Roman" w:hAnsi="Times New Roman"/>
          <w:noProof/>
          <w:color w:val="191919"/>
        </w:rPr>
        <w:t>M</w:t>
      </w:r>
      <w:r w:rsidRPr="00567BA1">
        <w:rPr>
          <w:rFonts w:ascii="Times New Roman" w:hAnsi="Times New Roman"/>
          <w:noProof/>
          <w:color w:val="191919"/>
          <w:spacing w:val="-60"/>
        </w:rPr>
        <w:t>A</w:t>
      </w:r>
      <w:r w:rsidRPr="00567BA1">
        <w:rPr>
          <w:rFonts w:ascii="Times New Roman" w:hAnsi="Times New Roman"/>
          <w:noProof/>
          <w:color w:val="191919"/>
        </w:rPr>
        <w:t>THEM</w:t>
      </w:r>
      <w:r w:rsidRPr="00567BA1">
        <w:rPr>
          <w:rFonts w:ascii="Times New Roman" w:hAnsi="Times New Roman"/>
          <w:noProof/>
          <w:color w:val="191919"/>
          <w:spacing w:val="-60"/>
        </w:rPr>
        <w:t>A</w:t>
      </w:r>
      <w:r w:rsidRPr="00567BA1">
        <w:rPr>
          <w:rFonts w:ascii="Times New Roman" w:hAnsi="Times New Roman"/>
          <w:noProof/>
          <w:color w:val="191919"/>
        </w:rPr>
        <w:t>TICS</w:t>
      </w:r>
      <w:r>
        <w:rPr>
          <w:noProof/>
        </w:rPr>
        <w:tab/>
      </w:r>
      <w:r>
        <w:rPr>
          <w:noProof/>
        </w:rPr>
        <w:fldChar w:fldCharType="begin"/>
      </w:r>
      <w:r>
        <w:rPr>
          <w:noProof/>
        </w:rPr>
        <w:instrText xml:space="preserve"> PAGEREF _Toc295333415 \h </w:instrText>
      </w:r>
      <w:r>
        <w:rPr>
          <w:noProof/>
        </w:rPr>
      </w:r>
      <w:r>
        <w:rPr>
          <w:noProof/>
        </w:rPr>
        <w:fldChar w:fldCharType="separate"/>
      </w:r>
      <w:r>
        <w:rPr>
          <w:noProof/>
        </w:rPr>
        <w:t>23</w:t>
      </w:r>
      <w:r>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rPr>
        <w:t>AND</w:t>
      </w:r>
      <w:r w:rsidRPr="00567BA1">
        <w:rPr>
          <w:rFonts w:ascii="Times New Roman" w:hAnsi="Times New Roman"/>
          <w:noProof/>
          <w:color w:val="191919"/>
          <w:spacing w:val="45"/>
        </w:rPr>
        <w:t xml:space="preserve"> </w:t>
      </w:r>
      <w:r w:rsidRPr="00567BA1">
        <w:rPr>
          <w:rFonts w:ascii="Times New Roman" w:hAnsi="Times New Roman"/>
          <w:noProof/>
          <w:color w:val="191919"/>
        </w:rPr>
        <w:t>COMPUTER</w:t>
      </w:r>
      <w:r w:rsidRPr="00567BA1">
        <w:rPr>
          <w:rFonts w:ascii="Times New Roman" w:hAnsi="Times New Roman"/>
          <w:noProof/>
          <w:color w:val="191919"/>
          <w:spacing w:val="45"/>
        </w:rPr>
        <w:t xml:space="preserve"> </w:t>
      </w:r>
      <w:r w:rsidRPr="00567BA1">
        <w:rPr>
          <w:rFonts w:ascii="Times New Roman" w:hAnsi="Times New Roman"/>
          <w:noProof/>
          <w:color w:val="191919"/>
        </w:rPr>
        <w:t>SCIENCE</w:t>
      </w:r>
      <w:r>
        <w:rPr>
          <w:noProof/>
        </w:rPr>
        <w:tab/>
      </w:r>
      <w:r>
        <w:rPr>
          <w:noProof/>
        </w:rPr>
        <w:fldChar w:fldCharType="begin"/>
      </w:r>
      <w:r>
        <w:rPr>
          <w:noProof/>
        </w:rPr>
        <w:instrText xml:space="preserve"> PAGEREF _Toc295333416 \h </w:instrText>
      </w:r>
      <w:r>
        <w:rPr>
          <w:noProof/>
        </w:rPr>
      </w:r>
      <w:r>
        <w:rPr>
          <w:noProof/>
        </w:rPr>
        <w:fldChar w:fldCharType="separate"/>
      </w:r>
      <w:r>
        <w:rPr>
          <w:noProof/>
        </w:rPr>
        <w:t>23</w:t>
      </w:r>
      <w:r>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rPr>
        <w:t>BACHELOR</w:t>
      </w:r>
      <w:r w:rsidRPr="00567BA1">
        <w:rPr>
          <w:rFonts w:ascii="Times New Roman" w:hAnsi="Times New Roman"/>
          <w:noProof/>
          <w:color w:val="191919"/>
          <w:spacing w:val="20"/>
        </w:rPr>
        <w:t xml:space="preserve"> </w:t>
      </w:r>
      <w:r w:rsidRPr="00567BA1">
        <w:rPr>
          <w:rFonts w:ascii="Times New Roman" w:hAnsi="Times New Roman"/>
          <w:noProof/>
          <w:color w:val="191919"/>
        </w:rPr>
        <w:t>OF</w:t>
      </w:r>
      <w:r w:rsidRPr="00567BA1">
        <w:rPr>
          <w:rFonts w:ascii="Times New Roman" w:hAnsi="Times New Roman"/>
          <w:noProof/>
          <w:color w:val="191919"/>
          <w:spacing w:val="11"/>
        </w:rPr>
        <w:t xml:space="preserve"> </w:t>
      </w:r>
      <w:r w:rsidRPr="00567BA1">
        <w:rPr>
          <w:rFonts w:ascii="Times New Roman" w:hAnsi="Times New Roman"/>
          <w:noProof/>
          <w:color w:val="191919"/>
        </w:rPr>
        <w:t>SCIENCE</w:t>
      </w:r>
      <w:r w:rsidRPr="00567BA1">
        <w:rPr>
          <w:rFonts w:ascii="Times New Roman" w:hAnsi="Times New Roman"/>
          <w:noProof/>
          <w:color w:val="191919"/>
          <w:spacing w:val="20"/>
        </w:rPr>
        <w:t xml:space="preserve"> </w:t>
      </w:r>
      <w:r w:rsidRPr="00567BA1">
        <w:rPr>
          <w:rFonts w:ascii="Times New Roman" w:hAnsi="Times New Roman"/>
          <w:noProof/>
          <w:color w:val="191919"/>
        </w:rPr>
        <w:t>DEGREE</w:t>
      </w:r>
      <w:r w:rsidRPr="00567BA1">
        <w:rPr>
          <w:rFonts w:ascii="Times New Roman" w:hAnsi="Times New Roman"/>
          <w:noProof/>
          <w:color w:val="191919"/>
          <w:spacing w:val="20"/>
        </w:rPr>
        <w:t xml:space="preserve"> </w:t>
      </w:r>
      <w:r w:rsidRPr="00567BA1">
        <w:rPr>
          <w:rFonts w:ascii="Times New Roman" w:hAnsi="Times New Roman"/>
          <w:noProof/>
          <w:color w:val="191919"/>
        </w:rPr>
        <w:t>IN</w:t>
      </w:r>
      <w:r w:rsidRPr="00567BA1">
        <w:rPr>
          <w:rFonts w:ascii="Times New Roman" w:hAnsi="Times New Roman"/>
          <w:noProof/>
          <w:color w:val="191919"/>
          <w:spacing w:val="20"/>
        </w:rPr>
        <w:t xml:space="preserve"> </w:t>
      </w:r>
      <w:r w:rsidRPr="00567BA1">
        <w:rPr>
          <w:rFonts w:ascii="Times New Roman" w:hAnsi="Times New Roman"/>
          <w:noProof/>
          <w:color w:val="191919"/>
        </w:rPr>
        <w:t>COMPUTER</w:t>
      </w:r>
      <w:r w:rsidRPr="00567BA1">
        <w:rPr>
          <w:rFonts w:ascii="Times New Roman" w:hAnsi="Times New Roman"/>
          <w:noProof/>
          <w:color w:val="191919"/>
          <w:spacing w:val="20"/>
        </w:rPr>
        <w:t xml:space="preserve"> </w:t>
      </w:r>
      <w:r w:rsidRPr="00567BA1">
        <w:rPr>
          <w:rFonts w:ascii="Times New Roman" w:hAnsi="Times New Roman"/>
          <w:noProof/>
          <w:color w:val="191919"/>
        </w:rPr>
        <w:t>SCIENCE</w:t>
      </w:r>
      <w:r>
        <w:rPr>
          <w:noProof/>
        </w:rPr>
        <w:tab/>
      </w:r>
      <w:r>
        <w:rPr>
          <w:noProof/>
        </w:rPr>
        <w:fldChar w:fldCharType="begin"/>
      </w:r>
      <w:r>
        <w:rPr>
          <w:noProof/>
        </w:rPr>
        <w:instrText xml:space="preserve"> PAGEREF _Toc295333417 \h </w:instrText>
      </w:r>
      <w:r>
        <w:rPr>
          <w:noProof/>
        </w:rPr>
      </w:r>
      <w:r>
        <w:rPr>
          <w:noProof/>
        </w:rPr>
        <w:fldChar w:fldCharType="separate"/>
      </w:r>
      <w:r>
        <w:rPr>
          <w:noProof/>
        </w:rPr>
        <w:t>23</w:t>
      </w:r>
      <w:r>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rPr>
        <w:t>(M</w:t>
      </w:r>
      <w:r w:rsidRPr="00567BA1">
        <w:rPr>
          <w:rFonts w:ascii="Times New Roman" w:hAnsi="Times New Roman"/>
          <w:noProof/>
          <w:color w:val="191919"/>
          <w:spacing w:val="-18"/>
        </w:rPr>
        <w:t>A</w:t>
      </w:r>
      <w:r w:rsidRPr="00567BA1">
        <w:rPr>
          <w:rFonts w:ascii="Times New Roman" w:hAnsi="Times New Roman"/>
          <w:noProof/>
          <w:color w:val="191919"/>
        </w:rPr>
        <w:t>THEM</w:t>
      </w:r>
      <w:r w:rsidRPr="00567BA1">
        <w:rPr>
          <w:rFonts w:ascii="Times New Roman" w:hAnsi="Times New Roman"/>
          <w:noProof/>
          <w:color w:val="191919"/>
          <w:spacing w:val="-18"/>
        </w:rPr>
        <w:t>A</w:t>
      </w:r>
      <w:r w:rsidRPr="00567BA1">
        <w:rPr>
          <w:rFonts w:ascii="Times New Roman" w:hAnsi="Times New Roman"/>
          <w:noProof/>
          <w:color w:val="191919"/>
        </w:rPr>
        <w:t>TICS</w:t>
      </w:r>
      <w:r w:rsidRPr="00567BA1">
        <w:rPr>
          <w:rFonts w:ascii="Times New Roman" w:hAnsi="Times New Roman"/>
          <w:noProof/>
          <w:color w:val="191919"/>
          <w:spacing w:val="20"/>
        </w:rPr>
        <w:t xml:space="preserve"> </w:t>
      </w:r>
      <w:r w:rsidRPr="00567BA1">
        <w:rPr>
          <w:rFonts w:ascii="Times New Roman" w:hAnsi="Times New Roman"/>
          <w:noProof/>
          <w:color w:val="191919"/>
        </w:rPr>
        <w:t>EMPHASIS)</w:t>
      </w:r>
      <w:r>
        <w:rPr>
          <w:noProof/>
        </w:rPr>
        <w:tab/>
      </w:r>
      <w:r>
        <w:rPr>
          <w:noProof/>
        </w:rPr>
        <w:fldChar w:fldCharType="begin"/>
      </w:r>
      <w:r>
        <w:rPr>
          <w:noProof/>
        </w:rPr>
        <w:instrText xml:space="preserve"> PAGEREF _Toc295333418 \h </w:instrText>
      </w:r>
      <w:r>
        <w:rPr>
          <w:noProof/>
        </w:rPr>
      </w:r>
      <w:r>
        <w:rPr>
          <w:noProof/>
        </w:rPr>
        <w:fldChar w:fldCharType="separate"/>
      </w:r>
      <w:r>
        <w:rPr>
          <w:noProof/>
        </w:rPr>
        <w:t>23</w:t>
      </w:r>
      <w:r>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rPr>
        <w:t>BACHELOR</w:t>
      </w:r>
      <w:r w:rsidRPr="00567BA1">
        <w:rPr>
          <w:rFonts w:ascii="Times New Roman" w:hAnsi="Times New Roman"/>
          <w:noProof/>
          <w:color w:val="191919"/>
          <w:spacing w:val="20"/>
        </w:rPr>
        <w:t xml:space="preserve"> </w:t>
      </w:r>
      <w:r w:rsidRPr="00567BA1">
        <w:rPr>
          <w:rFonts w:ascii="Times New Roman" w:hAnsi="Times New Roman"/>
          <w:noProof/>
          <w:color w:val="191919"/>
        </w:rPr>
        <w:t>OF</w:t>
      </w:r>
      <w:r w:rsidRPr="00567BA1">
        <w:rPr>
          <w:rFonts w:ascii="Times New Roman" w:hAnsi="Times New Roman"/>
          <w:noProof/>
          <w:color w:val="191919"/>
          <w:spacing w:val="11"/>
        </w:rPr>
        <w:t xml:space="preserve"> </w:t>
      </w:r>
      <w:r w:rsidRPr="00567BA1">
        <w:rPr>
          <w:rFonts w:ascii="Times New Roman" w:hAnsi="Times New Roman"/>
          <w:noProof/>
          <w:color w:val="191919"/>
        </w:rPr>
        <w:t>SCIENCE</w:t>
      </w:r>
      <w:r w:rsidRPr="00567BA1">
        <w:rPr>
          <w:rFonts w:ascii="Times New Roman" w:hAnsi="Times New Roman"/>
          <w:noProof/>
          <w:color w:val="191919"/>
          <w:spacing w:val="20"/>
        </w:rPr>
        <w:t xml:space="preserve"> </w:t>
      </w:r>
      <w:r w:rsidRPr="00567BA1">
        <w:rPr>
          <w:rFonts w:ascii="Times New Roman" w:hAnsi="Times New Roman"/>
          <w:noProof/>
          <w:color w:val="191919"/>
        </w:rPr>
        <w:t>DEGREE</w:t>
      </w:r>
      <w:r w:rsidRPr="00567BA1">
        <w:rPr>
          <w:rFonts w:ascii="Times New Roman" w:hAnsi="Times New Roman"/>
          <w:noProof/>
          <w:color w:val="191919"/>
          <w:spacing w:val="20"/>
        </w:rPr>
        <w:t xml:space="preserve"> </w:t>
      </w:r>
      <w:r w:rsidRPr="00567BA1">
        <w:rPr>
          <w:rFonts w:ascii="Times New Roman" w:hAnsi="Times New Roman"/>
          <w:noProof/>
          <w:color w:val="191919"/>
        </w:rPr>
        <w:t>IN</w:t>
      </w:r>
      <w:r w:rsidRPr="00567BA1">
        <w:rPr>
          <w:rFonts w:ascii="Times New Roman" w:hAnsi="Times New Roman"/>
          <w:noProof/>
          <w:color w:val="191919"/>
          <w:spacing w:val="20"/>
        </w:rPr>
        <w:t xml:space="preserve"> </w:t>
      </w:r>
      <w:r w:rsidRPr="00567BA1">
        <w:rPr>
          <w:rFonts w:ascii="Times New Roman" w:hAnsi="Times New Roman"/>
          <w:noProof/>
          <w:color w:val="191919"/>
        </w:rPr>
        <w:t>COMPUTER</w:t>
      </w:r>
      <w:r w:rsidRPr="00567BA1">
        <w:rPr>
          <w:rFonts w:ascii="Times New Roman" w:hAnsi="Times New Roman"/>
          <w:noProof/>
          <w:color w:val="191919"/>
          <w:spacing w:val="20"/>
        </w:rPr>
        <w:t xml:space="preserve"> </w:t>
      </w:r>
      <w:r w:rsidRPr="00567BA1">
        <w:rPr>
          <w:rFonts w:ascii="Times New Roman" w:hAnsi="Times New Roman"/>
          <w:noProof/>
          <w:color w:val="191919"/>
        </w:rPr>
        <w:t>SCIENCE (BUSINESS</w:t>
      </w:r>
      <w:r w:rsidRPr="00567BA1">
        <w:rPr>
          <w:rFonts w:ascii="Times New Roman" w:hAnsi="Times New Roman"/>
          <w:noProof/>
          <w:color w:val="191919"/>
          <w:spacing w:val="20"/>
        </w:rPr>
        <w:t xml:space="preserve"> </w:t>
      </w:r>
      <w:r w:rsidRPr="00567BA1">
        <w:rPr>
          <w:rFonts w:ascii="Times New Roman" w:hAnsi="Times New Roman"/>
          <w:noProof/>
          <w:color w:val="191919"/>
        </w:rPr>
        <w:t>EMPHASIS)</w:t>
      </w:r>
      <w:r>
        <w:rPr>
          <w:noProof/>
        </w:rPr>
        <w:tab/>
      </w:r>
      <w:r>
        <w:rPr>
          <w:noProof/>
        </w:rPr>
        <w:fldChar w:fldCharType="begin"/>
      </w:r>
      <w:r>
        <w:rPr>
          <w:noProof/>
        </w:rPr>
        <w:instrText xml:space="preserve"> PAGEREF _Toc295333419 \h </w:instrText>
      </w:r>
      <w:r>
        <w:rPr>
          <w:noProof/>
        </w:rPr>
      </w:r>
      <w:r>
        <w:rPr>
          <w:noProof/>
        </w:rPr>
        <w:fldChar w:fldCharType="separate"/>
      </w:r>
      <w:r>
        <w:rPr>
          <w:noProof/>
        </w:rPr>
        <w:t>25</w:t>
      </w:r>
      <w:r>
        <w:rPr>
          <w:noProof/>
        </w:rPr>
        <w:fldChar w:fldCharType="end"/>
      </w:r>
    </w:p>
    <w:p w:rsidR="0071188B" w:rsidRDefault="0071188B">
      <w:pPr>
        <w:pStyle w:val="TOC2"/>
        <w:tabs>
          <w:tab w:val="right" w:pos="10560"/>
        </w:tabs>
        <w:rPr>
          <w:b w:val="0"/>
          <w:bCs w:val="0"/>
          <w:noProof/>
          <w:sz w:val="22"/>
          <w:szCs w:val="22"/>
        </w:rPr>
      </w:pPr>
      <w:r w:rsidRPr="00567BA1">
        <w:rPr>
          <w:rFonts w:ascii="Times New Roman" w:hAnsi="Times New Roman"/>
          <w:noProof/>
          <w:color w:val="191919"/>
        </w:rPr>
        <w:t>BACHELOR</w:t>
      </w:r>
      <w:r w:rsidRPr="00567BA1">
        <w:rPr>
          <w:rFonts w:ascii="Times New Roman" w:hAnsi="Times New Roman"/>
          <w:noProof/>
          <w:color w:val="191919"/>
          <w:spacing w:val="20"/>
        </w:rPr>
        <w:t xml:space="preserve"> </w:t>
      </w:r>
      <w:r w:rsidRPr="00567BA1">
        <w:rPr>
          <w:rFonts w:ascii="Times New Roman" w:hAnsi="Times New Roman"/>
          <w:noProof/>
          <w:color w:val="191919"/>
        </w:rPr>
        <w:t>OF</w:t>
      </w:r>
      <w:r w:rsidRPr="00567BA1">
        <w:rPr>
          <w:rFonts w:ascii="Times New Roman" w:hAnsi="Times New Roman"/>
          <w:noProof/>
          <w:color w:val="191919"/>
          <w:spacing w:val="-7"/>
        </w:rPr>
        <w:t xml:space="preserve"> </w:t>
      </w:r>
      <w:r w:rsidRPr="00567BA1">
        <w:rPr>
          <w:rFonts w:ascii="Times New Roman" w:hAnsi="Times New Roman"/>
          <w:noProof/>
          <w:color w:val="191919"/>
        </w:rPr>
        <w:t>A</w:t>
      </w:r>
      <w:r w:rsidRPr="00567BA1">
        <w:rPr>
          <w:rFonts w:ascii="Times New Roman" w:hAnsi="Times New Roman"/>
          <w:noProof/>
          <w:color w:val="191919"/>
          <w:spacing w:val="-8"/>
        </w:rPr>
        <w:t>R</w:t>
      </w:r>
      <w:r w:rsidRPr="00567BA1">
        <w:rPr>
          <w:rFonts w:ascii="Times New Roman" w:hAnsi="Times New Roman"/>
          <w:noProof/>
          <w:color w:val="191919"/>
        </w:rPr>
        <w:t>TS</w:t>
      </w:r>
      <w:r w:rsidRPr="00567BA1">
        <w:rPr>
          <w:rFonts w:ascii="Times New Roman" w:hAnsi="Times New Roman"/>
          <w:noProof/>
          <w:color w:val="191919"/>
          <w:spacing w:val="20"/>
        </w:rPr>
        <w:t xml:space="preserve"> </w:t>
      </w:r>
      <w:r w:rsidRPr="00567BA1">
        <w:rPr>
          <w:rFonts w:ascii="Times New Roman" w:hAnsi="Times New Roman"/>
          <w:noProof/>
          <w:color w:val="191919"/>
        </w:rPr>
        <w:t>DEGREE</w:t>
      </w:r>
      <w:r w:rsidRPr="00567BA1">
        <w:rPr>
          <w:rFonts w:ascii="Times New Roman" w:hAnsi="Times New Roman"/>
          <w:noProof/>
          <w:color w:val="191919"/>
          <w:spacing w:val="20"/>
        </w:rPr>
        <w:t xml:space="preserve"> </w:t>
      </w:r>
      <w:r w:rsidRPr="00567BA1">
        <w:rPr>
          <w:rFonts w:ascii="Times New Roman" w:hAnsi="Times New Roman"/>
          <w:noProof/>
          <w:color w:val="191919"/>
        </w:rPr>
        <w:t>IN</w:t>
      </w:r>
      <w:r w:rsidRPr="00567BA1">
        <w:rPr>
          <w:rFonts w:ascii="Times New Roman" w:hAnsi="Times New Roman"/>
          <w:noProof/>
          <w:color w:val="191919"/>
          <w:spacing w:val="20"/>
        </w:rPr>
        <w:t xml:space="preserve"> </w:t>
      </w:r>
      <w:r w:rsidRPr="00567BA1">
        <w:rPr>
          <w:rFonts w:ascii="Times New Roman" w:hAnsi="Times New Roman"/>
          <w:noProof/>
          <w:color w:val="191919"/>
        </w:rPr>
        <w:t>M</w:t>
      </w:r>
      <w:r w:rsidRPr="00567BA1">
        <w:rPr>
          <w:rFonts w:ascii="Times New Roman" w:hAnsi="Times New Roman"/>
          <w:noProof/>
          <w:color w:val="191919"/>
          <w:spacing w:val="-18"/>
        </w:rPr>
        <w:t>A</w:t>
      </w:r>
      <w:r w:rsidRPr="00567BA1">
        <w:rPr>
          <w:rFonts w:ascii="Times New Roman" w:hAnsi="Times New Roman"/>
          <w:noProof/>
          <w:color w:val="191919"/>
        </w:rPr>
        <w:t>THEM</w:t>
      </w:r>
      <w:r w:rsidRPr="00567BA1">
        <w:rPr>
          <w:rFonts w:ascii="Times New Roman" w:hAnsi="Times New Roman"/>
          <w:noProof/>
          <w:color w:val="191919"/>
          <w:spacing w:val="-18"/>
        </w:rPr>
        <w:t>A</w:t>
      </w:r>
      <w:r w:rsidRPr="00567BA1">
        <w:rPr>
          <w:rFonts w:ascii="Times New Roman" w:hAnsi="Times New Roman"/>
          <w:noProof/>
          <w:color w:val="191919"/>
        </w:rPr>
        <w:t>TICS</w:t>
      </w:r>
      <w:r>
        <w:rPr>
          <w:noProof/>
        </w:rPr>
        <w:tab/>
      </w:r>
      <w:r>
        <w:rPr>
          <w:noProof/>
        </w:rPr>
        <w:fldChar w:fldCharType="begin"/>
      </w:r>
      <w:r>
        <w:rPr>
          <w:noProof/>
        </w:rPr>
        <w:instrText xml:space="preserve"> PAGEREF _Toc295333420 \h </w:instrText>
      </w:r>
      <w:r>
        <w:rPr>
          <w:noProof/>
        </w:rPr>
      </w:r>
      <w:r>
        <w:rPr>
          <w:noProof/>
        </w:rPr>
        <w:fldChar w:fldCharType="separate"/>
      </w:r>
      <w:r>
        <w:rPr>
          <w:noProof/>
        </w:rPr>
        <w:t>26</w:t>
      </w:r>
      <w:r>
        <w:rPr>
          <w:noProof/>
        </w:rPr>
        <w:fldChar w:fldCharType="end"/>
      </w:r>
    </w:p>
    <w:p w:rsidR="0071188B" w:rsidRDefault="0071188B">
      <w:r>
        <w:fldChar w:fldCharType="end"/>
      </w:r>
    </w:p>
    <w:p w:rsidR="00381FB9" w:rsidRDefault="00381FB9">
      <w:r>
        <w:br w:type="page"/>
      </w:r>
    </w:p>
    <w:p w:rsidR="00381FB9" w:rsidRDefault="00381FB9">
      <w:r>
        <w:rPr>
          <w:noProof/>
        </w:rPr>
        <w:lastRenderedPageBreak/>
        <w:pict>
          <v:rect id="_x0000_s1068" style="position:absolute;left:0;text-align:left;margin-left:10.15pt;margin-top:-9.7pt;width:508.5pt;height:701.25pt;z-index:251705344" filled="f"/>
        </w:pict>
      </w:r>
      <w:r>
        <w:rPr>
          <w:noProof/>
        </w:rPr>
        <w:drawing>
          <wp:anchor distT="0" distB="0" distL="114300" distR="114300" simplePos="0" relativeHeight="251704320" behindDoc="0" locked="0" layoutInCell="1" allowOverlap="1">
            <wp:simplePos x="0" y="0"/>
            <wp:positionH relativeFrom="column">
              <wp:posOffset>119380</wp:posOffset>
            </wp:positionH>
            <wp:positionV relativeFrom="paragraph">
              <wp:posOffset>-142240</wp:posOffset>
            </wp:positionV>
            <wp:extent cx="6477000" cy="3943350"/>
            <wp:effectExtent l="19050" t="0" r="0" b="0"/>
            <wp:wrapSquare wrapText="bothSides"/>
            <wp:docPr id="2" name="Picture 0" descr="part2COS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2COSH1.jpg"/>
                    <pic:cNvPicPr/>
                  </pic:nvPicPr>
                  <pic:blipFill>
                    <a:blip r:embed="rId8" cstate="print"/>
                    <a:stretch>
                      <a:fillRect/>
                    </a:stretch>
                  </pic:blipFill>
                  <pic:spPr>
                    <a:xfrm>
                      <a:off x="0" y="0"/>
                      <a:ext cx="6477000" cy="3943350"/>
                    </a:xfrm>
                    <a:prstGeom prst="rect">
                      <a:avLst/>
                    </a:prstGeom>
                  </pic:spPr>
                </pic:pic>
              </a:graphicData>
            </a:graphic>
          </wp:anchor>
        </w:drawing>
      </w:r>
    </w:p>
    <w:p w:rsidR="00381FB9" w:rsidRPr="0071188B" w:rsidRDefault="00381FB9" w:rsidP="0071188B">
      <w:pPr>
        <w:pStyle w:val="Heading1"/>
        <w:spacing w:before="0"/>
        <w:ind w:left="187" w:firstLine="0"/>
        <w:jc w:val="center"/>
        <w:rPr>
          <w:rFonts w:ascii="Times New Roman" w:hAnsi="Times New Roman"/>
          <w:color w:val="000000"/>
          <w:sz w:val="72"/>
          <w:szCs w:val="72"/>
        </w:rPr>
      </w:pPr>
      <w:r w:rsidRPr="0071188B">
        <w:rPr>
          <w:rFonts w:ascii="Calibri" w:hAnsi="Calibri"/>
          <w:noProof/>
          <w:color w:val="auto"/>
          <w:sz w:val="72"/>
          <w:szCs w:val="72"/>
          <w:lang w:eastAsia="en-US"/>
        </w:rPr>
        <w:pict>
          <v:shapetype id="_x0000_t202" coordsize="21600,21600" o:spt="202" path="m,l,21600r21600,l21600,xe">
            <v:stroke joinstyle="miter"/>
            <v:path gradientshapeok="t" o:connecttype="rect"/>
          </v:shapetype>
          <v:shape id="Text Box 4835" o:spid="_x0000_s1067" type="#_x0000_t202" style="position:absolute;left:0;text-align:left;margin-left:19.85pt;margin-top:49.4pt;width:36pt;height:55.2pt;z-index:-25161318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" o:allowincell="f" filled="f" stroked="f">
            <v:textbox style="layout-flow:vertical;mso-layout-flow-alt:bottom-to-top" inset="0,0,0,0">
              <w:txbxContent>
                <w:p w:rsidR="00381FB9" w:rsidRDefault="00381FB9" w:rsidP="00381FB9">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FFFFFF"/>
                      <w:sz w:val="20"/>
                      <w:szCs w:val="20"/>
                    </w:rPr>
                    <w:t>Sciences &amp;</w:t>
                  </w:r>
                </w:p>
                <w:p w:rsidR="00381FB9" w:rsidRDefault="00381FB9" w:rsidP="00381FB9">
                  <w:pPr>
                    <w:widowControl w:val="0"/>
                    <w:autoSpaceDE w:val="0"/>
                    <w:autoSpaceDN w:val="0"/>
                    <w:adjustRightInd w:val="0"/>
                    <w:spacing w:after="0" w:line="240" w:lineRule="exact"/>
                    <w:ind w:left="202" w:right="202"/>
                    <w:jc w:val="center"/>
                    <w:rPr>
                      <w:rFonts w:ascii="Century Gothic" w:hAnsi="Century Gothic" w:cs="Century Gothic"/>
                      <w:color w:val="000000"/>
                      <w:sz w:val="20"/>
                      <w:szCs w:val="20"/>
                    </w:rPr>
                  </w:pPr>
                  <w:r>
                    <w:rPr>
                      <w:rFonts w:ascii="Century Gothic" w:hAnsi="Century Gothic" w:cs="Century Gothic"/>
                      <w:b/>
                      <w:bCs/>
                      <w:color w:val="FFFFFF"/>
                      <w:sz w:val="20"/>
                      <w:szCs w:val="20"/>
                    </w:rPr>
                    <w:t>Health</w:t>
                  </w:r>
                </w:p>
                <w:p w:rsidR="00381FB9" w:rsidRDefault="00381FB9" w:rsidP="00381FB9">
                  <w:pPr>
                    <w:widowControl w:val="0"/>
                    <w:autoSpaceDE w:val="0"/>
                    <w:autoSpaceDN w:val="0"/>
                    <w:adjustRightInd w:val="0"/>
                    <w:spacing w:after="0" w:line="240" w:lineRule="exact"/>
                    <w:ind w:left="-7" w:right="-7"/>
                    <w:jc w:val="center"/>
                    <w:rPr>
                      <w:rFonts w:ascii="Century Gothic" w:hAnsi="Century Gothic" w:cs="Century Gothic"/>
                      <w:color w:val="000000"/>
                      <w:sz w:val="20"/>
                      <w:szCs w:val="20"/>
                    </w:rPr>
                  </w:pPr>
                  <w:r>
                    <w:rPr>
                      <w:rFonts w:ascii="Century Gothic" w:hAnsi="Century Gothic" w:cs="Century Gothic"/>
                      <w:b/>
                      <w:bCs/>
                      <w:color w:val="FFFFFF"/>
                      <w:sz w:val="20"/>
                      <w:szCs w:val="20"/>
                    </w:rPr>
                    <w:t>Professions</w:t>
                  </w:r>
                </w:p>
              </w:txbxContent>
            </v:textbox>
            <w10:wrap anchorx="page"/>
          </v:shape>
        </w:pict>
      </w:r>
      <w:bookmarkStart w:id="0" w:name="_Toc295333398"/>
      <w:r w:rsidRPr="0071188B">
        <w:rPr>
          <w:rFonts w:ascii="Times New Roman" w:hAnsi="Times New Roman"/>
          <w:color w:val="191919"/>
          <w:spacing w:val="-45"/>
          <w:position w:val="-6"/>
          <w:sz w:val="72"/>
          <w:szCs w:val="72"/>
        </w:rPr>
        <w:t>COLLEG</w:t>
      </w:r>
      <w:r w:rsidRPr="0071188B">
        <w:rPr>
          <w:rFonts w:ascii="Times New Roman" w:hAnsi="Times New Roman"/>
          <w:color w:val="191919"/>
          <w:position w:val="-6"/>
          <w:sz w:val="72"/>
          <w:szCs w:val="72"/>
        </w:rPr>
        <w:t>E</w:t>
      </w:r>
      <w:r w:rsidRPr="0071188B">
        <w:rPr>
          <w:rFonts w:ascii="Times New Roman" w:hAnsi="Times New Roman"/>
          <w:color w:val="191919"/>
          <w:spacing w:val="-9"/>
          <w:position w:val="-6"/>
          <w:sz w:val="72"/>
          <w:szCs w:val="72"/>
        </w:rPr>
        <w:t xml:space="preserve"> </w:t>
      </w:r>
      <w:r w:rsidRPr="0071188B">
        <w:rPr>
          <w:rFonts w:ascii="Times New Roman" w:hAnsi="Times New Roman"/>
          <w:color w:val="191919"/>
          <w:spacing w:val="-45"/>
          <w:position w:val="-6"/>
          <w:sz w:val="72"/>
          <w:szCs w:val="72"/>
        </w:rPr>
        <w:t>OF</w:t>
      </w:r>
      <w:bookmarkEnd w:id="0"/>
    </w:p>
    <w:p w:rsidR="00381FB9" w:rsidRPr="0071188B" w:rsidRDefault="00381FB9" w:rsidP="0071188B">
      <w:pPr>
        <w:pStyle w:val="Heading1"/>
        <w:spacing w:before="0"/>
        <w:ind w:left="187" w:firstLine="0"/>
        <w:jc w:val="center"/>
        <w:rPr>
          <w:rFonts w:ascii="Times New Roman" w:hAnsi="Times New Roman"/>
          <w:color w:val="000000"/>
          <w:sz w:val="72"/>
          <w:szCs w:val="72"/>
        </w:rPr>
      </w:pPr>
      <w:bookmarkStart w:id="1" w:name="_Toc295333399"/>
      <w:r w:rsidRPr="0071188B">
        <w:rPr>
          <w:rFonts w:ascii="Times New Roman" w:hAnsi="Times New Roman"/>
          <w:color w:val="191919"/>
          <w:spacing w:val="-45"/>
          <w:position w:val="-3"/>
          <w:sz w:val="72"/>
          <w:szCs w:val="72"/>
        </w:rPr>
        <w:t>SCIENCE</w:t>
      </w:r>
      <w:r w:rsidRPr="0071188B">
        <w:rPr>
          <w:rFonts w:ascii="Times New Roman" w:hAnsi="Times New Roman"/>
          <w:color w:val="191919"/>
          <w:position w:val="-3"/>
          <w:sz w:val="72"/>
          <w:szCs w:val="72"/>
        </w:rPr>
        <w:t>S</w:t>
      </w:r>
      <w:r w:rsidRPr="0071188B">
        <w:rPr>
          <w:rFonts w:ascii="Times New Roman" w:hAnsi="Times New Roman"/>
          <w:color w:val="191919"/>
          <w:spacing w:val="-9"/>
          <w:position w:val="-3"/>
          <w:sz w:val="72"/>
          <w:szCs w:val="72"/>
        </w:rPr>
        <w:t xml:space="preserve"> </w:t>
      </w:r>
      <w:r w:rsidRPr="0071188B">
        <w:rPr>
          <w:rFonts w:ascii="Times New Roman" w:hAnsi="Times New Roman"/>
          <w:color w:val="191919"/>
          <w:position w:val="-3"/>
          <w:sz w:val="72"/>
          <w:szCs w:val="72"/>
        </w:rPr>
        <w:t>&amp;</w:t>
      </w:r>
      <w:r w:rsidRPr="0071188B">
        <w:rPr>
          <w:rFonts w:ascii="Times New Roman" w:hAnsi="Times New Roman"/>
          <w:color w:val="191919"/>
          <w:spacing w:val="-89"/>
          <w:position w:val="-3"/>
          <w:sz w:val="72"/>
          <w:szCs w:val="72"/>
        </w:rPr>
        <w:t xml:space="preserve"> </w:t>
      </w:r>
      <w:r w:rsidRPr="0071188B">
        <w:rPr>
          <w:rFonts w:ascii="Times New Roman" w:hAnsi="Times New Roman"/>
          <w:color w:val="191919"/>
          <w:spacing w:val="-45"/>
          <w:position w:val="-3"/>
          <w:sz w:val="72"/>
          <w:szCs w:val="72"/>
        </w:rPr>
        <w:t>HEA</w:t>
      </w:r>
      <w:r w:rsidRPr="0071188B">
        <w:rPr>
          <w:rFonts w:ascii="Times New Roman" w:hAnsi="Times New Roman"/>
          <w:color w:val="191919"/>
          <w:spacing w:val="-133"/>
          <w:position w:val="-3"/>
          <w:sz w:val="72"/>
          <w:szCs w:val="72"/>
        </w:rPr>
        <w:t>L</w:t>
      </w:r>
      <w:r w:rsidRPr="0071188B">
        <w:rPr>
          <w:rFonts w:ascii="Times New Roman" w:hAnsi="Times New Roman"/>
          <w:color w:val="191919"/>
          <w:spacing w:val="-45"/>
          <w:position w:val="-3"/>
          <w:sz w:val="72"/>
          <w:szCs w:val="72"/>
        </w:rPr>
        <w:t>TH</w:t>
      </w:r>
      <w:bookmarkEnd w:id="1"/>
    </w:p>
    <w:p w:rsidR="00381FB9" w:rsidRDefault="00381FB9" w:rsidP="0071188B">
      <w:pPr>
        <w:pStyle w:val="Heading1"/>
        <w:spacing w:before="0"/>
        <w:ind w:left="187" w:firstLine="0"/>
        <w:jc w:val="center"/>
      </w:pPr>
      <w:bookmarkStart w:id="2" w:name="_Toc295333400"/>
      <w:r w:rsidRPr="0071188B">
        <w:rPr>
          <w:rFonts w:ascii="Times New Roman" w:hAnsi="Times New Roman"/>
          <w:color w:val="191919"/>
          <w:spacing w:val="-45"/>
          <w:position w:val="-1"/>
          <w:sz w:val="72"/>
          <w:szCs w:val="72"/>
        </w:rPr>
        <w:t>PROFESSIONS</w:t>
      </w:r>
      <w:bookmarkEnd w:id="2"/>
    </w:p>
    <w:p w:rsidR="00381FB9" w:rsidRDefault="00381FB9"/>
    <w:p w:rsidR="00381FB9" w:rsidRDefault="00381FB9"/>
    <w:p w:rsidR="00381FB9" w:rsidRDefault="00381FB9">
      <w:r>
        <w:br w:type="page"/>
      </w:r>
    </w:p>
    <w:p w:rsidR="00946B9C" w:rsidRDefault="00946B9C"/>
    <w:p w:rsidR="00F60629" w:rsidRPr="00E9708D" w:rsidRDefault="00F60629" w:rsidP="0071188B">
      <w:pPr>
        <w:pStyle w:val="Heading2"/>
        <w:ind w:left="180" w:firstLine="0"/>
        <w:rPr>
          <w:rFonts w:ascii="Times New Roman" w:hAnsi="Times New Roman"/>
          <w:color w:val="000000"/>
          <w:sz w:val="48"/>
          <w:szCs w:val="48"/>
        </w:rPr>
      </w:pPr>
      <w:bookmarkStart w:id="3" w:name="_Toc295333401"/>
      <w:r w:rsidRPr="00E9708D">
        <w:rPr>
          <w:rFonts w:ascii="Times New Roman" w:hAnsi="Times New Roman"/>
          <w:color w:val="191919"/>
          <w:spacing w:val="-2"/>
          <w:sz w:val="48"/>
          <w:szCs w:val="48"/>
        </w:rPr>
        <w:t>D</w:t>
      </w:r>
      <w:r w:rsidRPr="0071188B">
        <w:rPr>
          <w:rFonts w:ascii="Times New Roman" w:hAnsi="Times New Roman"/>
          <w:color w:val="191919"/>
          <w:spacing w:val="-2"/>
          <w:sz w:val="36"/>
          <w:szCs w:val="36"/>
        </w:rPr>
        <w:t>E</w:t>
      </w:r>
      <w:r w:rsidRPr="0071188B">
        <w:rPr>
          <w:rFonts w:ascii="Times New Roman" w:hAnsi="Times New Roman"/>
          <w:color w:val="191919"/>
          <w:spacing w:val="-16"/>
          <w:sz w:val="36"/>
          <w:szCs w:val="36"/>
        </w:rPr>
        <w:t>P</w:t>
      </w:r>
      <w:r w:rsidRPr="0071188B">
        <w:rPr>
          <w:rFonts w:ascii="Times New Roman" w:hAnsi="Times New Roman"/>
          <w:color w:val="191919"/>
          <w:spacing w:val="-2"/>
          <w:sz w:val="36"/>
          <w:szCs w:val="36"/>
        </w:rPr>
        <w:t>A</w:t>
      </w:r>
      <w:r w:rsidRPr="0071188B">
        <w:rPr>
          <w:rFonts w:ascii="Times New Roman" w:hAnsi="Times New Roman"/>
          <w:color w:val="191919"/>
          <w:spacing w:val="-9"/>
          <w:sz w:val="36"/>
          <w:szCs w:val="36"/>
        </w:rPr>
        <w:t>R</w:t>
      </w:r>
      <w:r w:rsidRPr="0071188B">
        <w:rPr>
          <w:rFonts w:ascii="Times New Roman" w:hAnsi="Times New Roman"/>
          <w:color w:val="191919"/>
          <w:spacing w:val="-2"/>
          <w:sz w:val="36"/>
          <w:szCs w:val="36"/>
        </w:rPr>
        <w:t>TMEN</w:t>
      </w:r>
      <w:r w:rsidRPr="0071188B">
        <w:rPr>
          <w:rFonts w:ascii="Times New Roman" w:hAnsi="Times New Roman"/>
          <w:color w:val="191919"/>
          <w:sz w:val="36"/>
          <w:szCs w:val="36"/>
        </w:rPr>
        <w:t>T</w:t>
      </w:r>
      <w:r w:rsidRPr="00E9708D">
        <w:rPr>
          <w:rFonts w:ascii="Times New Roman" w:hAnsi="Times New Roman"/>
          <w:color w:val="191919"/>
          <w:spacing w:val="7"/>
          <w:sz w:val="48"/>
          <w:szCs w:val="48"/>
        </w:rPr>
        <w:t xml:space="preserve"> </w:t>
      </w:r>
      <w:r w:rsidRPr="0071188B">
        <w:rPr>
          <w:rFonts w:ascii="Times New Roman" w:hAnsi="Times New Roman"/>
          <w:color w:val="191919"/>
          <w:spacing w:val="-2"/>
          <w:sz w:val="36"/>
          <w:szCs w:val="36"/>
        </w:rPr>
        <w:t>O</w:t>
      </w:r>
      <w:r w:rsidRPr="0071188B">
        <w:rPr>
          <w:rFonts w:ascii="Times New Roman" w:hAnsi="Times New Roman"/>
          <w:color w:val="191919"/>
          <w:sz w:val="36"/>
          <w:szCs w:val="36"/>
        </w:rPr>
        <w:t>F</w:t>
      </w:r>
      <w:r w:rsidRPr="00E9708D">
        <w:rPr>
          <w:rFonts w:ascii="Times New Roman" w:hAnsi="Times New Roman"/>
          <w:color w:val="191919"/>
          <w:spacing w:val="4"/>
          <w:sz w:val="48"/>
          <w:szCs w:val="48"/>
        </w:rPr>
        <w:t xml:space="preserve"> </w:t>
      </w:r>
      <w:r w:rsidRPr="00E9708D">
        <w:rPr>
          <w:rFonts w:ascii="Times New Roman" w:hAnsi="Times New Roman"/>
          <w:color w:val="191919"/>
          <w:spacing w:val="-2"/>
          <w:sz w:val="48"/>
          <w:szCs w:val="48"/>
        </w:rPr>
        <w:t>N</w:t>
      </w:r>
      <w:r w:rsidRPr="0071188B">
        <w:rPr>
          <w:rFonts w:ascii="Times New Roman" w:hAnsi="Times New Roman"/>
          <w:color w:val="191919"/>
          <w:spacing w:val="-2"/>
          <w:sz w:val="36"/>
          <w:szCs w:val="36"/>
        </w:rPr>
        <w:t>URSING</w:t>
      </w:r>
      <w:bookmarkEnd w:id="3"/>
    </w:p>
    <w:p w:rsidR="00F60629" w:rsidRDefault="00F60629" w:rsidP="00F60629">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BS</w:t>
      </w:r>
      <w:r>
        <w:rPr>
          <w:rFonts w:ascii="Times New Roman" w:hAnsi="Times New Roman"/>
          <w:color w:val="191919"/>
          <w:sz w:val="18"/>
          <w:szCs w:val="18"/>
        </w:rPr>
        <w:t xml:space="preserve">N </w:t>
      </w:r>
      <w:r>
        <w:rPr>
          <w:rFonts w:ascii="Times New Roman" w:hAnsi="Times New Roman"/>
          <w:color w:val="191919"/>
          <w:spacing w:val="-2"/>
          <w:sz w:val="18"/>
          <w:szCs w:val="18"/>
        </w:rPr>
        <w:t>Progra</w:t>
      </w:r>
      <w:r>
        <w:rPr>
          <w:rFonts w:ascii="Times New Roman" w:hAnsi="Times New Roman"/>
          <w:color w:val="191919"/>
          <w:sz w:val="18"/>
          <w:szCs w:val="18"/>
        </w:rPr>
        <w:t xml:space="preserve">m </w:t>
      </w:r>
      <w:r>
        <w:rPr>
          <w:rFonts w:ascii="Times New Roman" w:hAnsi="Times New Roman"/>
          <w:color w:val="191919"/>
          <w:spacing w:val="-2"/>
          <w:sz w:val="18"/>
          <w:szCs w:val="18"/>
        </w:rPr>
        <w:t>i</w:t>
      </w:r>
      <w:r>
        <w:rPr>
          <w:rFonts w:ascii="Times New Roman" w:hAnsi="Times New Roman"/>
          <w:color w:val="191919"/>
          <w:sz w:val="18"/>
          <w:szCs w:val="18"/>
        </w:rPr>
        <w:t xml:space="preserve">s </w:t>
      </w:r>
      <w:r>
        <w:rPr>
          <w:rFonts w:ascii="Times New Roman" w:hAnsi="Times New Roman"/>
          <w:color w:val="191919"/>
          <w:spacing w:val="-2"/>
          <w:sz w:val="18"/>
          <w:szCs w:val="18"/>
        </w:rPr>
        <w:t>approve</w:t>
      </w:r>
      <w:r>
        <w:rPr>
          <w:rFonts w:ascii="Times New Roman" w:hAnsi="Times New Roman"/>
          <w:color w:val="191919"/>
          <w:sz w:val="18"/>
          <w:szCs w:val="18"/>
        </w:rPr>
        <w:t xml:space="preserve">d </w:t>
      </w:r>
      <w:r>
        <w:rPr>
          <w:rFonts w:ascii="Times New Roman" w:hAnsi="Times New Roman"/>
          <w:color w:val="191919"/>
          <w:spacing w:val="-2"/>
          <w:sz w:val="18"/>
          <w:szCs w:val="18"/>
        </w:rPr>
        <w:t>b</w:t>
      </w:r>
      <w:r>
        <w:rPr>
          <w:rFonts w:ascii="Times New Roman" w:hAnsi="Times New Roman"/>
          <w:color w:val="191919"/>
          <w:sz w:val="18"/>
          <w:szCs w:val="18"/>
        </w:rPr>
        <w:t xml:space="preserve">y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 xml:space="preserve">a </w:t>
      </w:r>
      <w:r>
        <w:rPr>
          <w:rFonts w:ascii="Times New Roman" w:hAnsi="Times New Roman"/>
          <w:color w:val="191919"/>
          <w:spacing w:val="-2"/>
          <w:sz w:val="18"/>
          <w:szCs w:val="18"/>
        </w:rPr>
        <w:t>Boar</w:t>
      </w:r>
      <w:r>
        <w:rPr>
          <w:rFonts w:ascii="Times New Roman" w:hAnsi="Times New Roman"/>
          <w:color w:val="191919"/>
          <w:sz w:val="18"/>
          <w:szCs w:val="18"/>
        </w:rPr>
        <w:t xml:space="preserve">d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Nursin</w:t>
      </w:r>
      <w:r>
        <w:rPr>
          <w:rFonts w:ascii="Times New Roman" w:hAnsi="Times New Roman"/>
          <w:color w:val="191919"/>
          <w:sz w:val="18"/>
          <w:szCs w:val="18"/>
        </w:rPr>
        <w:t xml:space="preserve">g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bot</w:t>
      </w:r>
      <w:r>
        <w:rPr>
          <w:rFonts w:ascii="Times New Roman" w:hAnsi="Times New Roman"/>
          <w:color w:val="191919"/>
          <w:sz w:val="18"/>
          <w:szCs w:val="18"/>
        </w:rPr>
        <w:t xml:space="preserve">h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BS</w:t>
      </w:r>
      <w:r>
        <w:rPr>
          <w:rFonts w:ascii="Times New Roman" w:hAnsi="Times New Roman"/>
          <w:color w:val="191919"/>
          <w:sz w:val="18"/>
          <w:szCs w:val="18"/>
        </w:rPr>
        <w:t xml:space="preserve">N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MS</w:t>
      </w:r>
      <w:r>
        <w:rPr>
          <w:rFonts w:ascii="Times New Roman" w:hAnsi="Times New Roman"/>
          <w:color w:val="191919"/>
          <w:sz w:val="18"/>
          <w:szCs w:val="18"/>
        </w:rPr>
        <w:t xml:space="preserve">N </w:t>
      </w:r>
      <w:r>
        <w:rPr>
          <w:rFonts w:ascii="Times New Roman" w:hAnsi="Times New Roman"/>
          <w:color w:val="191919"/>
          <w:spacing w:val="-2"/>
          <w:sz w:val="18"/>
          <w:szCs w:val="18"/>
        </w:rPr>
        <w:t>program</w:t>
      </w:r>
      <w:r>
        <w:rPr>
          <w:rFonts w:ascii="Times New Roman" w:hAnsi="Times New Roman"/>
          <w:color w:val="191919"/>
          <w:sz w:val="18"/>
          <w:szCs w:val="18"/>
        </w:rPr>
        <w:t xml:space="preserve">s </w:t>
      </w:r>
      <w:r>
        <w:rPr>
          <w:rFonts w:ascii="Times New Roman" w:hAnsi="Times New Roman"/>
          <w:color w:val="191919"/>
          <w:spacing w:val="-2"/>
          <w:sz w:val="18"/>
          <w:szCs w:val="18"/>
        </w:rPr>
        <w:t>ar</w:t>
      </w:r>
      <w:r>
        <w:rPr>
          <w:rFonts w:ascii="Times New Roman" w:hAnsi="Times New Roman"/>
          <w:color w:val="191919"/>
          <w:sz w:val="18"/>
          <w:szCs w:val="18"/>
        </w:rPr>
        <w:t xml:space="preserve">e </w:t>
      </w:r>
      <w:r>
        <w:rPr>
          <w:rFonts w:ascii="Times New Roman" w:hAnsi="Times New Roman"/>
          <w:color w:val="191919"/>
          <w:spacing w:val="-2"/>
          <w:sz w:val="18"/>
          <w:szCs w:val="18"/>
        </w:rPr>
        <w:t>accredite</w:t>
      </w:r>
      <w:r>
        <w:rPr>
          <w:rFonts w:ascii="Times New Roman" w:hAnsi="Times New Roman"/>
          <w:color w:val="191919"/>
          <w:sz w:val="18"/>
          <w:szCs w:val="18"/>
        </w:rPr>
        <w:t xml:space="preserve">d </w:t>
      </w:r>
      <w:r>
        <w:rPr>
          <w:rFonts w:ascii="Times New Roman" w:hAnsi="Times New Roman"/>
          <w:color w:val="191919"/>
          <w:spacing w:val="-2"/>
          <w:sz w:val="18"/>
          <w:szCs w:val="18"/>
        </w:rPr>
        <w:t>b</w:t>
      </w:r>
      <w:r>
        <w:rPr>
          <w:rFonts w:ascii="Times New Roman" w:hAnsi="Times New Roman"/>
          <w:color w:val="191919"/>
          <w:sz w:val="18"/>
          <w:szCs w:val="18"/>
        </w:rPr>
        <w:t xml:space="preserve">y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Nationa</w:t>
      </w:r>
      <w:r>
        <w:rPr>
          <w:rFonts w:ascii="Times New Roman" w:hAnsi="Times New Roman"/>
          <w:color w:val="191919"/>
          <w:sz w:val="18"/>
          <w:szCs w:val="18"/>
        </w:rPr>
        <w:t xml:space="preserve">l </w:t>
      </w:r>
      <w:r>
        <w:rPr>
          <w:rFonts w:ascii="Times New Roman" w:hAnsi="Times New Roman"/>
          <w:color w:val="191919"/>
          <w:spacing w:val="-2"/>
          <w:sz w:val="18"/>
          <w:szCs w:val="18"/>
        </w:rPr>
        <w:t>League 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Accreditin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Commissio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(NLNAC</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Souther</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Associatio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College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School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(SACS).</w:t>
      </w:r>
    </w:p>
    <w:p w:rsidR="00F60629" w:rsidRDefault="00F60629" w:rsidP="00F60629">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F60629" w:rsidRDefault="00F60629" w:rsidP="00F60629">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studen</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wh</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3"/>
          <w:sz w:val="18"/>
          <w:szCs w:val="18"/>
        </w:rPr>
        <w:t>meet</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criteri</w:t>
      </w:r>
      <w:r>
        <w:rPr>
          <w:rFonts w:ascii="Times New Roman" w:hAnsi="Times New Roman"/>
          <w:color w:val="191919"/>
          <w:sz w:val="18"/>
          <w:szCs w:val="18"/>
        </w:rPr>
        <w:t>a</w:t>
      </w:r>
      <w:r>
        <w:rPr>
          <w:rFonts w:ascii="Times New Roman" w:hAnsi="Times New Roman"/>
          <w:color w:val="191919"/>
          <w:spacing w:val="-11"/>
          <w:sz w:val="18"/>
          <w:szCs w:val="18"/>
        </w:rPr>
        <w:t xml:space="preserve"> </w:t>
      </w:r>
      <w:r>
        <w:rPr>
          <w:rFonts w:ascii="Times New Roman" w:hAnsi="Times New Roman"/>
          <w:color w:val="191919"/>
          <w:spacing w:val="-3"/>
          <w:sz w:val="18"/>
          <w:szCs w:val="18"/>
        </w:rPr>
        <w:t>fo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3"/>
          <w:sz w:val="18"/>
          <w:szCs w:val="18"/>
        </w:rPr>
        <w:t>genera</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admissio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w:t>
      </w:r>
      <w:r>
        <w:rPr>
          <w:rFonts w:ascii="Times New Roman" w:hAnsi="Times New Roman"/>
          <w:color w:val="191919"/>
          <w:sz w:val="18"/>
          <w:szCs w:val="18"/>
        </w:rPr>
        <w:t>o</w:t>
      </w:r>
      <w:r>
        <w:rPr>
          <w:rFonts w:ascii="Times New Roman" w:hAnsi="Times New Roman"/>
          <w:color w:val="191919"/>
          <w:spacing w:val="-21"/>
          <w:sz w:val="18"/>
          <w:szCs w:val="18"/>
        </w:rPr>
        <w:t xml:space="preserve"> </w:t>
      </w:r>
      <w:r>
        <w:rPr>
          <w:rFonts w:ascii="Times New Roman" w:hAnsi="Times New Roman"/>
          <w:color w:val="191919"/>
          <w:spacing w:val="-3"/>
          <w:sz w:val="18"/>
          <w:szCs w:val="18"/>
        </w:rPr>
        <w:t>Alban</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3"/>
          <w:sz w:val="18"/>
          <w:szCs w:val="18"/>
        </w:rPr>
        <w:t>Stat</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Universit</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3"/>
          <w:sz w:val="18"/>
          <w:szCs w:val="18"/>
        </w:rPr>
        <w:t>i</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enrolle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3"/>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cor</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curriculu</w:t>
      </w:r>
      <w:r>
        <w:rPr>
          <w:rFonts w:ascii="Times New Roman" w:hAnsi="Times New Roman"/>
          <w:color w:val="191919"/>
          <w:sz w:val="18"/>
          <w:szCs w:val="18"/>
        </w:rPr>
        <w:t>m</w:t>
      </w:r>
      <w:r>
        <w:rPr>
          <w:rFonts w:ascii="Times New Roman" w:hAnsi="Times New Roman"/>
          <w:color w:val="191919"/>
          <w:spacing w:val="-11"/>
          <w:sz w:val="18"/>
          <w:szCs w:val="18"/>
        </w:rPr>
        <w:t xml:space="preserve"> </w:t>
      </w:r>
      <w:r>
        <w:rPr>
          <w:rFonts w:ascii="Times New Roman" w:hAnsi="Times New Roman"/>
          <w:color w:val="191919"/>
          <w:spacing w:val="-3"/>
          <w:sz w:val="18"/>
          <w:szCs w:val="18"/>
        </w:rPr>
        <w:t>designa</w:t>
      </w:r>
      <w:r>
        <w:rPr>
          <w:rFonts w:ascii="Times New Roman" w:hAnsi="Times New Roman"/>
          <w:color w:val="191919"/>
          <w:spacing w:val="-4"/>
          <w:sz w:val="18"/>
          <w:szCs w:val="18"/>
        </w:rPr>
        <w:t>t</w:t>
      </w:r>
      <w:r>
        <w:rPr>
          <w:rFonts w:ascii="Times New Roman" w:hAnsi="Times New Roman"/>
          <w:color w:val="191919"/>
          <w:spacing w:val="-3"/>
          <w:sz w:val="18"/>
          <w:szCs w:val="18"/>
        </w:rPr>
        <w:t>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3"/>
          <w:sz w:val="18"/>
          <w:szCs w:val="18"/>
        </w:rPr>
        <w:t>b</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Universit</w:t>
      </w:r>
      <w:r>
        <w:rPr>
          <w:rFonts w:ascii="Times New Roman" w:hAnsi="Times New Roman"/>
          <w:color w:val="191919"/>
          <w:spacing w:val="-15"/>
          <w:sz w:val="18"/>
          <w:szCs w:val="18"/>
        </w:rPr>
        <w:t>y</w:t>
      </w:r>
      <w:r>
        <w:rPr>
          <w:rFonts w:ascii="Times New Roman" w:hAnsi="Times New Roman"/>
          <w:color w:val="191919"/>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declare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majo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admitte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pacing w:val="-12"/>
          <w:sz w:val="18"/>
          <w:szCs w:val="18"/>
        </w:rPr>
        <w:t>r</w:t>
      </w:r>
      <w:r>
        <w:rPr>
          <w:rFonts w:ascii="Times New Roman" w:hAnsi="Times New Roman"/>
          <w:color w:val="191919"/>
          <w:sz w:val="18"/>
          <w:szCs w:val="18"/>
        </w:rPr>
        <w:t>.</w:t>
      </w:r>
      <w:r>
        <w:rPr>
          <w:rFonts w:ascii="Times New Roman" w:hAnsi="Times New Roman"/>
          <w:color w:val="191919"/>
          <w:spacing w:val="3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admitte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profess</w:t>
      </w:r>
      <w:r>
        <w:rPr>
          <w:rFonts w:ascii="Times New Roman" w:hAnsi="Times New Roman"/>
          <w:color w:val="191919"/>
          <w:spacing w:val="-3"/>
          <w:sz w:val="18"/>
          <w:szCs w:val="18"/>
        </w:rPr>
        <w:t>i</w:t>
      </w:r>
      <w:r>
        <w:rPr>
          <w:rFonts w:ascii="Times New Roman" w:hAnsi="Times New Roman"/>
          <w:color w:val="191919"/>
          <w:spacing w:val="-2"/>
          <w:sz w:val="18"/>
          <w:szCs w:val="18"/>
        </w:rPr>
        <w:t>ona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 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durin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yea</w:t>
      </w:r>
      <w:r>
        <w:rPr>
          <w:rFonts w:ascii="Times New Roman" w:hAnsi="Times New Roman"/>
          <w:color w:val="191919"/>
          <w:spacing w:val="-12"/>
          <w:sz w:val="18"/>
          <w:szCs w:val="18"/>
        </w:rPr>
        <w:t>r</w:t>
      </w:r>
      <w:r>
        <w:rPr>
          <w:rFonts w:ascii="Times New Roman" w:hAnsi="Times New Roman"/>
          <w:color w:val="191919"/>
          <w:sz w:val="18"/>
          <w:szCs w:val="18"/>
        </w:rPr>
        <w:t>.</w:t>
      </w:r>
    </w:p>
    <w:p w:rsidR="00F60629" w:rsidRDefault="00F60629" w:rsidP="00F60629">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F60629" w:rsidRDefault="00F60629" w:rsidP="0071188B">
      <w:pPr>
        <w:pStyle w:val="Heading2"/>
        <w:ind w:left="180" w:firstLine="0"/>
        <w:rPr>
          <w:rFonts w:ascii="Times New Roman" w:hAnsi="Times New Roman"/>
          <w:color w:val="000000"/>
          <w:sz w:val="18"/>
          <w:szCs w:val="18"/>
        </w:rPr>
      </w:pPr>
      <w:bookmarkStart w:id="4" w:name="_Toc295333402"/>
      <w:r>
        <w:rPr>
          <w:rFonts w:ascii="Times New Roman" w:hAnsi="Times New Roman"/>
          <w:color w:val="191919"/>
          <w:spacing w:val="-2"/>
          <w:sz w:val="24"/>
          <w:szCs w:val="24"/>
        </w:rPr>
        <w:t>S</w:t>
      </w:r>
      <w:r>
        <w:rPr>
          <w:rFonts w:ascii="Times New Roman" w:hAnsi="Times New Roman"/>
          <w:color w:val="191919"/>
          <w:spacing w:val="-2"/>
          <w:sz w:val="18"/>
          <w:szCs w:val="18"/>
        </w:rPr>
        <w:t>PECIFI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24"/>
          <w:szCs w:val="24"/>
        </w:rPr>
        <w:t>A</w:t>
      </w:r>
      <w:r>
        <w:rPr>
          <w:rFonts w:ascii="Times New Roman" w:hAnsi="Times New Roman"/>
          <w:color w:val="191919"/>
          <w:spacing w:val="-2"/>
          <w:sz w:val="18"/>
          <w:szCs w:val="18"/>
        </w:rPr>
        <w:t>DMISSIO</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24"/>
          <w:szCs w:val="24"/>
        </w:rPr>
        <w:t>C</w:t>
      </w:r>
      <w:r>
        <w:rPr>
          <w:rFonts w:ascii="Times New Roman" w:hAnsi="Times New Roman"/>
          <w:color w:val="191919"/>
          <w:spacing w:val="-2"/>
          <w:sz w:val="18"/>
          <w:szCs w:val="18"/>
        </w:rPr>
        <w:t>RITERI</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6"/>
          <w:sz w:val="24"/>
          <w:szCs w:val="24"/>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24"/>
          <w:szCs w:val="24"/>
        </w:rPr>
        <w:t>T</w:t>
      </w:r>
      <w:r>
        <w:rPr>
          <w:rFonts w:ascii="Times New Roman" w:hAnsi="Times New Roman"/>
          <w:color w:val="191919"/>
          <w:spacing w:val="-2"/>
          <w:sz w:val="18"/>
          <w:szCs w:val="18"/>
        </w:rPr>
        <w: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24"/>
          <w:szCs w:val="24"/>
        </w:rPr>
        <w:t>G</w:t>
      </w:r>
      <w:r>
        <w:rPr>
          <w:rFonts w:ascii="Times New Roman" w:hAnsi="Times New Roman"/>
          <w:color w:val="191919"/>
          <w:spacing w:val="-2"/>
          <w:sz w:val="18"/>
          <w:szCs w:val="18"/>
        </w:rPr>
        <w:t>ENERI</w:t>
      </w:r>
      <w:r>
        <w:rPr>
          <w:rFonts w:ascii="Times New Roman" w:hAnsi="Times New Roman"/>
          <w:color w:val="191919"/>
          <w:sz w:val="18"/>
          <w:szCs w:val="18"/>
        </w:rPr>
        <w:t>C</w:t>
      </w:r>
      <w:r>
        <w:rPr>
          <w:rFonts w:ascii="Times New Roman" w:hAnsi="Times New Roman"/>
          <w:color w:val="191919"/>
          <w:spacing w:val="10"/>
          <w:sz w:val="18"/>
          <w:szCs w:val="18"/>
        </w:rPr>
        <w:t xml:space="preserve"> </w:t>
      </w:r>
      <w:r>
        <w:rPr>
          <w:rFonts w:ascii="Times New Roman" w:hAnsi="Times New Roman"/>
          <w:color w:val="191919"/>
          <w:spacing w:val="-2"/>
          <w:sz w:val="24"/>
          <w:szCs w:val="24"/>
        </w:rPr>
        <w:t>N</w:t>
      </w:r>
      <w:r>
        <w:rPr>
          <w:rFonts w:ascii="Times New Roman" w:hAnsi="Times New Roman"/>
          <w:color w:val="191919"/>
          <w:spacing w:val="-2"/>
          <w:sz w:val="18"/>
          <w:szCs w:val="18"/>
        </w:rPr>
        <w:t>URSIN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24"/>
          <w:szCs w:val="24"/>
        </w:rPr>
        <w:t>P</w:t>
      </w:r>
      <w:r>
        <w:rPr>
          <w:rFonts w:ascii="Times New Roman" w:hAnsi="Times New Roman"/>
          <w:color w:val="191919"/>
          <w:spacing w:val="-2"/>
          <w:sz w:val="18"/>
          <w:szCs w:val="18"/>
        </w:rPr>
        <w:t>ROGRAM</w:t>
      </w:r>
      <w:bookmarkEnd w:id="4"/>
    </w:p>
    <w:p w:rsidR="00F60629" w:rsidRDefault="00F60629" w:rsidP="00F60629">
      <w:pPr>
        <w:widowControl w:val="0"/>
        <w:autoSpaceDE w:val="0"/>
        <w:autoSpaceDN w:val="0"/>
        <w:adjustRightInd w:val="0"/>
        <w:spacing w:before="6" w:after="0" w:line="240" w:lineRule="exact"/>
        <w:ind w:left="180" w:right="130" w:firstLine="0"/>
        <w:rPr>
          <w:rFonts w:ascii="Times New Roman" w:hAnsi="Times New Roman"/>
          <w:color w:val="000000"/>
          <w:sz w:val="24"/>
          <w:szCs w:val="24"/>
        </w:rPr>
      </w:pPr>
    </w:p>
    <w:p w:rsidR="00F60629" w:rsidRDefault="00F60629" w:rsidP="00F60629">
      <w:pPr>
        <w:widowControl w:val="0"/>
        <w:autoSpaceDE w:val="0"/>
        <w:autoSpaceDN w:val="0"/>
        <w:adjustRightInd w:val="0"/>
        <w:spacing w:after="0"/>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followin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required:</w:t>
      </w:r>
    </w:p>
    <w:p w:rsidR="00F60629" w:rsidRDefault="00F60629" w:rsidP="00F60629">
      <w:pPr>
        <w:widowControl w:val="0"/>
        <w:autoSpaceDE w:val="0"/>
        <w:autoSpaceDN w:val="0"/>
        <w:adjustRightInd w:val="0"/>
        <w:spacing w:before="5" w:after="0" w:line="220" w:lineRule="exact"/>
        <w:ind w:left="180" w:right="130" w:firstLine="0"/>
        <w:rPr>
          <w:rFonts w:ascii="Times New Roman" w:hAnsi="Times New Roman"/>
          <w:color w:val="000000"/>
        </w:rPr>
      </w:pPr>
    </w:p>
    <w:p w:rsidR="00F60629" w:rsidRDefault="00F60629" w:rsidP="00F60629">
      <w:pPr>
        <w:widowControl w:val="0"/>
        <w:autoSpaceDE w:val="0"/>
        <w:autoSpaceDN w:val="0"/>
        <w:adjustRightInd w:val="0"/>
        <w:spacing w:after="0"/>
        <w:ind w:left="630" w:right="130" w:hanging="180"/>
        <w:jc w:val="both"/>
        <w:rPr>
          <w:rFonts w:ascii="Times New Roman" w:hAnsi="Times New Roman"/>
          <w:color w:val="000000"/>
          <w:sz w:val="18"/>
          <w:szCs w:val="18"/>
        </w:rPr>
      </w:pPr>
      <w:r>
        <w:rPr>
          <w:rFonts w:ascii="Times New Roman" w:hAnsi="Times New Roman"/>
          <w:color w:val="191919"/>
          <w:spacing w:val="-2"/>
          <w:sz w:val="18"/>
          <w:szCs w:val="18"/>
        </w:rPr>
        <w:t>1</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Completio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approximatel</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3</w:t>
      </w:r>
      <w:r>
        <w:rPr>
          <w:rFonts w:ascii="Times New Roman" w:hAnsi="Times New Roman"/>
          <w:color w:val="191919"/>
          <w:sz w:val="18"/>
          <w:szCs w:val="18"/>
        </w:rPr>
        <w:t>0</w:t>
      </w:r>
      <w:r>
        <w:rPr>
          <w:rFonts w:ascii="Times New Roman" w:hAnsi="Times New Roman"/>
          <w:color w:val="191919"/>
          <w:spacing w:val="-11"/>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cor</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curriculu</w:t>
      </w:r>
      <w:r>
        <w:rPr>
          <w:rFonts w:ascii="Times New Roman" w:hAnsi="Times New Roman"/>
          <w:color w:val="191919"/>
          <w:sz w:val="18"/>
          <w:szCs w:val="18"/>
        </w:rPr>
        <w:t>m</w:t>
      </w:r>
      <w:r>
        <w:rPr>
          <w:rFonts w:ascii="Times New Roman" w:hAnsi="Times New Roman"/>
          <w:color w:val="191919"/>
          <w:spacing w:val="-11"/>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11"/>
          <w:sz w:val="18"/>
          <w:szCs w:val="18"/>
        </w:rPr>
        <w:t xml:space="preserve"> </w:t>
      </w:r>
      <w:r>
        <w:rPr>
          <w:rFonts w:ascii="Times New Roman" w:hAnsi="Times New Roman"/>
          <w:color w:val="191919"/>
          <w:sz w:val="18"/>
          <w:szCs w:val="18"/>
        </w:rPr>
        <w:t>a</w:t>
      </w:r>
      <w:r>
        <w:rPr>
          <w:rFonts w:ascii="Times New Roman" w:hAnsi="Times New Roman"/>
          <w:color w:val="191919"/>
          <w:spacing w:val="-11"/>
          <w:sz w:val="18"/>
          <w:szCs w:val="18"/>
        </w:rPr>
        <w:t xml:space="preserve"> </w:t>
      </w:r>
      <w:r>
        <w:rPr>
          <w:rFonts w:ascii="Times New Roman" w:hAnsi="Times New Roman"/>
          <w:color w:val="191919"/>
          <w:spacing w:val="-2"/>
          <w:sz w:val="18"/>
          <w:szCs w:val="18"/>
        </w:rPr>
        <w:t>minimu</w:t>
      </w:r>
      <w:r>
        <w:rPr>
          <w:rFonts w:ascii="Times New Roman" w:hAnsi="Times New Roman"/>
          <w:color w:val="191919"/>
          <w:sz w:val="18"/>
          <w:szCs w:val="18"/>
        </w:rPr>
        <w:t>m</w:t>
      </w:r>
      <w:r>
        <w:rPr>
          <w:rFonts w:ascii="Times New Roman" w:hAnsi="Times New Roman"/>
          <w:color w:val="191919"/>
          <w:spacing w:val="-11"/>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institutiona</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3"/>
          <w:sz w:val="18"/>
          <w:szCs w:val="18"/>
        </w:rPr>
        <w:t>r</w:t>
      </w:r>
      <w:r>
        <w:rPr>
          <w:rFonts w:ascii="Times New Roman" w:hAnsi="Times New Roman"/>
          <w:color w:val="191919"/>
          <w:spacing w:val="-2"/>
          <w:sz w:val="18"/>
          <w:szCs w:val="18"/>
        </w:rPr>
        <w:t>equirements.</w:t>
      </w:r>
    </w:p>
    <w:p w:rsidR="00F60629" w:rsidRDefault="00F60629" w:rsidP="00F60629">
      <w:pPr>
        <w:widowControl w:val="0"/>
        <w:autoSpaceDE w:val="0"/>
        <w:autoSpaceDN w:val="0"/>
        <w:adjustRightInd w:val="0"/>
        <w:spacing w:before="5" w:after="0" w:line="220" w:lineRule="exact"/>
        <w:ind w:left="630" w:right="130" w:hanging="180"/>
        <w:jc w:val="both"/>
        <w:rPr>
          <w:rFonts w:ascii="Times New Roman" w:hAnsi="Times New Roman"/>
          <w:color w:val="000000"/>
        </w:rPr>
      </w:pPr>
    </w:p>
    <w:p w:rsidR="00F60629" w:rsidRDefault="00F60629" w:rsidP="00F60629">
      <w:pPr>
        <w:widowControl w:val="0"/>
        <w:autoSpaceDE w:val="0"/>
        <w:autoSpaceDN w:val="0"/>
        <w:adjustRightInd w:val="0"/>
        <w:spacing w:after="0"/>
        <w:ind w:left="630" w:right="130" w:hanging="180"/>
        <w:jc w:val="both"/>
        <w:rPr>
          <w:rFonts w:ascii="Times New Roman" w:hAnsi="Times New Roman"/>
          <w:color w:val="000000"/>
          <w:sz w:val="18"/>
          <w:szCs w:val="18"/>
        </w:rPr>
      </w:pPr>
      <w:r>
        <w:rPr>
          <w:rFonts w:ascii="Times New Roman" w:hAnsi="Times New Roman"/>
          <w:color w:val="191919"/>
          <w:spacing w:val="-2"/>
          <w:sz w:val="18"/>
          <w:szCs w:val="18"/>
        </w:rPr>
        <w:t>2</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cumulativ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G</w:t>
      </w:r>
      <w:r>
        <w:rPr>
          <w:rFonts w:ascii="Times New Roman" w:hAnsi="Times New Roman"/>
          <w:color w:val="191919"/>
          <w:spacing w:val="-18"/>
          <w:sz w:val="18"/>
          <w:szCs w:val="18"/>
        </w:rPr>
        <w:t>P</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2.7</w:t>
      </w:r>
      <w:r>
        <w:rPr>
          <w:rFonts w:ascii="Times New Roman" w:hAnsi="Times New Roman"/>
          <w:color w:val="191919"/>
          <w:sz w:val="18"/>
          <w:szCs w:val="18"/>
        </w:rPr>
        <w:t>5</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courses.</w:t>
      </w:r>
    </w:p>
    <w:p w:rsidR="00F60629" w:rsidRDefault="00F60629" w:rsidP="00F60629">
      <w:pPr>
        <w:widowControl w:val="0"/>
        <w:autoSpaceDE w:val="0"/>
        <w:autoSpaceDN w:val="0"/>
        <w:adjustRightInd w:val="0"/>
        <w:spacing w:before="5" w:after="0" w:line="220" w:lineRule="exact"/>
        <w:ind w:left="630" w:right="130" w:hanging="180"/>
        <w:jc w:val="both"/>
        <w:rPr>
          <w:rFonts w:ascii="Times New Roman" w:hAnsi="Times New Roman"/>
          <w:color w:val="000000"/>
        </w:rPr>
      </w:pPr>
    </w:p>
    <w:p w:rsidR="00F60629" w:rsidRDefault="00F60629" w:rsidP="00F60629">
      <w:pPr>
        <w:widowControl w:val="0"/>
        <w:autoSpaceDE w:val="0"/>
        <w:autoSpaceDN w:val="0"/>
        <w:adjustRightInd w:val="0"/>
        <w:spacing w:after="0" w:line="250" w:lineRule="auto"/>
        <w:ind w:left="630" w:right="130" w:hanging="180"/>
        <w:jc w:val="both"/>
        <w:rPr>
          <w:rFonts w:ascii="Times New Roman" w:hAnsi="Times New Roman"/>
          <w:color w:val="000000"/>
          <w:sz w:val="18"/>
          <w:szCs w:val="18"/>
        </w:rPr>
      </w:pPr>
      <w:r>
        <w:rPr>
          <w:rFonts w:ascii="Times New Roman" w:hAnsi="Times New Roman"/>
          <w:color w:val="191919"/>
          <w:spacing w:val="-2"/>
          <w:sz w:val="18"/>
          <w:szCs w:val="18"/>
        </w:rPr>
        <w:t>3</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Curren</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enrollmen</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las</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completio</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of</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basi</w:t>
      </w:r>
      <w:r>
        <w:rPr>
          <w:rFonts w:ascii="Times New Roman" w:hAnsi="Times New Roman"/>
          <w:color w:val="191919"/>
          <w:sz w:val="18"/>
          <w:szCs w:val="18"/>
        </w:rPr>
        <w:t>c</w:t>
      </w:r>
      <w:r>
        <w:rPr>
          <w:rFonts w:ascii="Times New Roman" w:hAnsi="Times New Roman"/>
          <w:color w:val="191919"/>
          <w:spacing w:val="-8"/>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includin</w:t>
      </w:r>
      <w:r>
        <w:rPr>
          <w:rFonts w:ascii="Times New Roman" w:hAnsi="Times New Roman"/>
          <w:color w:val="191919"/>
          <w:sz w:val="18"/>
          <w:szCs w:val="18"/>
        </w:rPr>
        <w:t>g</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anatom</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physiolog</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mi</w:t>
      </w:r>
      <w:r>
        <w:rPr>
          <w:rFonts w:ascii="Times New Roman" w:hAnsi="Times New Roman"/>
          <w:color w:val="191919"/>
          <w:spacing w:val="-3"/>
          <w:sz w:val="18"/>
          <w:szCs w:val="18"/>
        </w:rPr>
        <w:t>c</w:t>
      </w:r>
      <w:r>
        <w:rPr>
          <w:rFonts w:ascii="Times New Roman" w:hAnsi="Times New Roman"/>
          <w:color w:val="191919"/>
          <w:spacing w:val="-2"/>
          <w:sz w:val="18"/>
          <w:szCs w:val="18"/>
        </w:rPr>
        <w:t>robiolog</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and Are</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sequenc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“C</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highe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n</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mor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failur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science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courses. (Onl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failur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allowed</w:t>
      </w:r>
      <w:r>
        <w:rPr>
          <w:rFonts w:ascii="Times New Roman" w:hAnsi="Times New Roman"/>
          <w:color w:val="191919"/>
          <w:sz w:val="18"/>
          <w:szCs w:val="18"/>
        </w:rPr>
        <w:t>.</w:t>
      </w:r>
      <w:r>
        <w:rPr>
          <w:rFonts w:ascii="Times New Roman" w:hAnsi="Times New Roman"/>
          <w:color w:val="191919"/>
          <w:spacing w:val="4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failur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occurre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mor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z w:val="18"/>
          <w:szCs w:val="18"/>
        </w:rPr>
        <w:t>5</w:t>
      </w:r>
      <w:r>
        <w:rPr>
          <w:rFonts w:ascii="Times New Roman" w:hAnsi="Times New Roman"/>
          <w:color w:val="191919"/>
          <w:spacing w:val="-4"/>
          <w:sz w:val="18"/>
          <w:szCs w:val="18"/>
        </w:rPr>
        <w:t xml:space="preserve"> </w:t>
      </w:r>
      <w:r>
        <w:rPr>
          <w:rFonts w:ascii="Times New Roman" w:hAnsi="Times New Roman"/>
          <w:color w:val="191919"/>
          <w:spacing w:val="-2"/>
          <w:sz w:val="18"/>
          <w:szCs w:val="18"/>
        </w:rPr>
        <w:t>year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ago</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3"/>
          <w:sz w:val="18"/>
          <w:szCs w:val="18"/>
        </w:rPr>
        <w:t>p</w:t>
      </w:r>
      <w:r>
        <w:rPr>
          <w:rFonts w:ascii="Times New Roman" w:hAnsi="Times New Roman"/>
          <w:color w:val="191919"/>
          <w:spacing w:val="-2"/>
          <w:sz w:val="18"/>
          <w:szCs w:val="18"/>
        </w:rPr>
        <w:t>portunit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to repea</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time.)</w:t>
      </w:r>
    </w:p>
    <w:p w:rsidR="00F60629" w:rsidRDefault="00F60629" w:rsidP="00F60629">
      <w:pPr>
        <w:widowControl w:val="0"/>
        <w:autoSpaceDE w:val="0"/>
        <w:autoSpaceDN w:val="0"/>
        <w:adjustRightInd w:val="0"/>
        <w:spacing w:before="16" w:after="0" w:line="200" w:lineRule="exact"/>
        <w:ind w:left="630" w:right="130" w:hanging="180"/>
        <w:jc w:val="both"/>
        <w:rPr>
          <w:rFonts w:ascii="Times New Roman" w:hAnsi="Times New Roman"/>
          <w:color w:val="000000"/>
          <w:sz w:val="20"/>
          <w:szCs w:val="20"/>
        </w:rPr>
      </w:pPr>
    </w:p>
    <w:p w:rsidR="00F60629" w:rsidRDefault="00F60629" w:rsidP="00F60629">
      <w:pPr>
        <w:widowControl w:val="0"/>
        <w:autoSpaceDE w:val="0"/>
        <w:autoSpaceDN w:val="0"/>
        <w:adjustRightInd w:val="0"/>
        <w:spacing w:after="0" w:line="250" w:lineRule="auto"/>
        <w:ind w:left="630" w:right="130" w:hanging="180"/>
        <w:jc w:val="both"/>
        <w:rPr>
          <w:rFonts w:ascii="Times New Roman" w:hAnsi="Times New Roman"/>
          <w:color w:val="000000"/>
          <w:sz w:val="18"/>
          <w:szCs w:val="18"/>
        </w:rPr>
      </w:pPr>
      <w:r>
        <w:rPr>
          <w:rFonts w:ascii="Times New Roman" w:hAnsi="Times New Roman"/>
          <w:color w:val="191919"/>
          <w:spacing w:val="-2"/>
          <w:sz w:val="18"/>
          <w:szCs w:val="18"/>
        </w:rPr>
        <w:t>4</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Generi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considere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Anatom</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Physiolog</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z w:val="18"/>
          <w:szCs w:val="18"/>
        </w:rPr>
        <w:t>6</w:t>
      </w:r>
      <w:r>
        <w:rPr>
          <w:rFonts w:ascii="Times New Roman" w:hAnsi="Times New Roman"/>
          <w:color w:val="191919"/>
          <w:spacing w:val="-4"/>
          <w:sz w:val="18"/>
          <w:szCs w:val="18"/>
        </w:rPr>
        <w:t xml:space="preserve"> </w:t>
      </w:r>
      <w:r>
        <w:rPr>
          <w:rFonts w:ascii="Times New Roman" w:hAnsi="Times New Roman"/>
          <w:color w:val="191919"/>
          <w:spacing w:val="-2"/>
          <w:sz w:val="18"/>
          <w:szCs w:val="18"/>
        </w:rPr>
        <w:t>year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ol</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time 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2"/>
          <w:sz w:val="18"/>
          <w:szCs w:val="18"/>
        </w:rPr>
        <w:t>potentia</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int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w:t>
      </w:r>
      <w:r>
        <w:rPr>
          <w:rFonts w:ascii="Times New Roman" w:hAnsi="Times New Roman"/>
          <w:color w:val="191919"/>
          <w:spacing w:val="3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7"/>
          <w:sz w:val="18"/>
          <w:szCs w:val="18"/>
        </w:rPr>
        <w:t xml:space="preserve"> </w:t>
      </w:r>
      <w:r>
        <w:rPr>
          <w:rFonts w:ascii="Times New Roman" w:hAnsi="Times New Roman"/>
          <w:color w:val="191919"/>
          <w:spacing w:val="-2"/>
          <w:sz w:val="18"/>
          <w:szCs w:val="18"/>
        </w:rPr>
        <w:t>Anatom</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Physiolog</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course(s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is/ar</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olde</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z w:val="18"/>
          <w:szCs w:val="18"/>
        </w:rPr>
        <w:t>6</w:t>
      </w:r>
      <w:r>
        <w:rPr>
          <w:rFonts w:ascii="Times New Roman" w:hAnsi="Times New Roman"/>
          <w:color w:val="191919"/>
          <w:spacing w:val="-7"/>
          <w:sz w:val="18"/>
          <w:szCs w:val="18"/>
        </w:rPr>
        <w:t xml:space="preserve"> </w:t>
      </w:r>
      <w:r>
        <w:rPr>
          <w:rFonts w:ascii="Times New Roman" w:hAnsi="Times New Roman"/>
          <w:color w:val="191919"/>
          <w:spacing w:val="-2"/>
          <w:sz w:val="18"/>
          <w:szCs w:val="18"/>
        </w:rPr>
        <w:t>years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stude</w:t>
      </w:r>
      <w:r>
        <w:rPr>
          <w:rFonts w:ascii="Times New Roman" w:hAnsi="Times New Roman"/>
          <w:color w:val="191919"/>
          <w:spacing w:val="-3"/>
          <w:sz w:val="18"/>
          <w:szCs w:val="18"/>
        </w:rPr>
        <w:t>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retake 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course(s</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pas</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“C</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bette</w:t>
      </w:r>
      <w:r>
        <w:rPr>
          <w:rFonts w:ascii="Times New Roman" w:hAnsi="Times New Roman"/>
          <w:color w:val="191919"/>
          <w:spacing w:val="-12"/>
          <w:sz w:val="18"/>
          <w:szCs w:val="18"/>
        </w:rPr>
        <w:t>r</w:t>
      </w:r>
      <w:r>
        <w:rPr>
          <w:rFonts w:ascii="Times New Roman" w:hAnsi="Times New Roman"/>
          <w:color w:val="191919"/>
          <w:sz w:val="18"/>
          <w:szCs w:val="18"/>
        </w:rPr>
        <w:t>.</w:t>
      </w:r>
      <w:r>
        <w:rPr>
          <w:rFonts w:ascii="Times New Roman" w:hAnsi="Times New Roman"/>
          <w:color w:val="191919"/>
          <w:spacing w:val="3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ca</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elec</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challeng</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course(s</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passin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nationa</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standardi</w:t>
      </w:r>
      <w:r>
        <w:rPr>
          <w:rFonts w:ascii="Times New Roman" w:hAnsi="Times New Roman"/>
          <w:color w:val="191919"/>
          <w:spacing w:val="-3"/>
          <w:sz w:val="18"/>
          <w:szCs w:val="18"/>
        </w:rPr>
        <w:t>z</w:t>
      </w:r>
      <w:r>
        <w:rPr>
          <w:rFonts w:ascii="Times New Roman" w:hAnsi="Times New Roman"/>
          <w:color w:val="191919"/>
          <w:spacing w:val="-2"/>
          <w:sz w:val="18"/>
          <w:szCs w:val="18"/>
        </w:rPr>
        <w:t>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exa</w:t>
      </w:r>
      <w:r>
        <w:rPr>
          <w:rFonts w:ascii="Times New Roman" w:hAnsi="Times New Roman"/>
          <w:color w:val="191919"/>
          <w:sz w:val="18"/>
          <w:szCs w:val="18"/>
        </w:rPr>
        <w:t>m</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the conten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nationa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average/percentile.</w:t>
      </w:r>
    </w:p>
    <w:p w:rsidR="00F60629" w:rsidRDefault="00F60629" w:rsidP="00F60629">
      <w:pPr>
        <w:widowControl w:val="0"/>
        <w:autoSpaceDE w:val="0"/>
        <w:autoSpaceDN w:val="0"/>
        <w:adjustRightInd w:val="0"/>
        <w:spacing w:before="16" w:after="0" w:line="200" w:lineRule="exact"/>
        <w:ind w:left="630" w:right="130" w:hanging="180"/>
        <w:jc w:val="both"/>
        <w:rPr>
          <w:rFonts w:ascii="Times New Roman" w:hAnsi="Times New Roman"/>
          <w:color w:val="000000"/>
          <w:sz w:val="20"/>
          <w:szCs w:val="20"/>
        </w:rPr>
      </w:pPr>
    </w:p>
    <w:p w:rsidR="00F60629" w:rsidRDefault="00F60629" w:rsidP="00F60629">
      <w:pPr>
        <w:widowControl w:val="0"/>
        <w:autoSpaceDE w:val="0"/>
        <w:autoSpaceDN w:val="0"/>
        <w:adjustRightInd w:val="0"/>
        <w:spacing w:after="0" w:line="250" w:lineRule="auto"/>
        <w:ind w:left="630" w:right="130" w:hanging="180"/>
        <w:jc w:val="both"/>
        <w:rPr>
          <w:rFonts w:ascii="Times New Roman" w:hAnsi="Times New Roman"/>
          <w:color w:val="000000"/>
          <w:sz w:val="18"/>
          <w:szCs w:val="18"/>
        </w:rPr>
      </w:pPr>
      <w:r>
        <w:rPr>
          <w:rFonts w:ascii="Times New Roman" w:hAnsi="Times New Roman"/>
          <w:color w:val="191919"/>
          <w:spacing w:val="-2"/>
          <w:sz w:val="18"/>
          <w:szCs w:val="18"/>
        </w:rPr>
        <w:t>5</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seekin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passe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exam</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n</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mor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(2</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attempt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each componen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Exams.</w:t>
      </w:r>
    </w:p>
    <w:p w:rsidR="00F60629" w:rsidRDefault="00F60629" w:rsidP="00F60629">
      <w:pPr>
        <w:widowControl w:val="0"/>
        <w:autoSpaceDE w:val="0"/>
        <w:autoSpaceDN w:val="0"/>
        <w:adjustRightInd w:val="0"/>
        <w:spacing w:before="16" w:after="0" w:line="200" w:lineRule="exact"/>
        <w:ind w:left="630" w:right="130" w:hanging="180"/>
        <w:jc w:val="both"/>
        <w:rPr>
          <w:rFonts w:ascii="Times New Roman" w:hAnsi="Times New Roman"/>
          <w:color w:val="000000"/>
          <w:sz w:val="20"/>
          <w:szCs w:val="20"/>
        </w:rPr>
      </w:pPr>
    </w:p>
    <w:p w:rsidR="00F60629" w:rsidRDefault="00F60629" w:rsidP="00F60629">
      <w:pPr>
        <w:widowControl w:val="0"/>
        <w:autoSpaceDE w:val="0"/>
        <w:autoSpaceDN w:val="0"/>
        <w:adjustRightInd w:val="0"/>
        <w:spacing w:after="0"/>
        <w:ind w:left="630" w:right="130" w:hanging="180"/>
        <w:jc w:val="both"/>
        <w:rPr>
          <w:rFonts w:ascii="Times New Roman" w:hAnsi="Times New Roman"/>
          <w:color w:val="000000"/>
          <w:sz w:val="18"/>
          <w:szCs w:val="18"/>
        </w:rPr>
      </w:pPr>
      <w:r>
        <w:rPr>
          <w:rFonts w:ascii="Times New Roman" w:hAnsi="Times New Roman"/>
          <w:color w:val="191919"/>
          <w:spacing w:val="-2"/>
          <w:sz w:val="18"/>
          <w:szCs w:val="18"/>
        </w:rPr>
        <w:t>6</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Completio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Standardize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admission</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diagnostic</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readin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score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percentil</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approve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 xml:space="preserve">Nursing </w:t>
      </w:r>
      <w:r w:rsidR="00A715EF" w:rsidRPr="00A715EF">
        <w:rPr>
          <w:rFonts w:ascii="Calibri" w:hAnsi="Calibri"/>
          <w:noProof/>
          <w:lang w:eastAsia="en-US"/>
        </w:rPr>
        <w:pict>
          <v:shape id="Text Box 4876" o:spid="_x0000_s1026" type="#_x0000_t202" style="position:absolute;left:0;text-align:left;margin-left:558.15pt;margin-top:2.2pt;width:36pt;height:55.2pt;z-index:-251656192;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" o:allowincell="f" filled="f" stroked="f">
            <v:textbox style="layout-flow:vertical" inset="0,0,0,0">
              <w:txbxContent>
                <w:p w:rsidR="00510B4A" w:rsidRDefault="00510B4A" w:rsidP="00F60629">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FFFFFF"/>
                      <w:sz w:val="20"/>
                      <w:szCs w:val="20"/>
                    </w:rPr>
                    <w:t>Sciences &amp;</w:t>
                  </w:r>
                </w:p>
                <w:p w:rsidR="00510B4A" w:rsidRDefault="00510B4A" w:rsidP="00F60629">
                  <w:pPr>
                    <w:widowControl w:val="0"/>
                    <w:autoSpaceDE w:val="0"/>
                    <w:autoSpaceDN w:val="0"/>
                    <w:adjustRightInd w:val="0"/>
                    <w:spacing w:after="0" w:line="240" w:lineRule="exact"/>
                    <w:ind w:left="202" w:right="202"/>
                    <w:jc w:val="center"/>
                    <w:rPr>
                      <w:rFonts w:ascii="Century Gothic" w:hAnsi="Century Gothic" w:cs="Century Gothic"/>
                      <w:color w:val="000000"/>
                      <w:sz w:val="20"/>
                      <w:szCs w:val="20"/>
                    </w:rPr>
                  </w:pPr>
                  <w:r>
                    <w:rPr>
                      <w:rFonts w:ascii="Century Gothic" w:hAnsi="Century Gothic" w:cs="Century Gothic"/>
                      <w:b/>
                      <w:bCs/>
                      <w:color w:val="FFFFFF"/>
                      <w:sz w:val="20"/>
                      <w:szCs w:val="20"/>
                    </w:rPr>
                    <w:t>Health</w:t>
                  </w:r>
                </w:p>
                <w:p w:rsidR="00510B4A" w:rsidRDefault="00510B4A" w:rsidP="00F60629">
                  <w:pPr>
                    <w:widowControl w:val="0"/>
                    <w:autoSpaceDE w:val="0"/>
                    <w:autoSpaceDN w:val="0"/>
                    <w:adjustRightInd w:val="0"/>
                    <w:spacing w:after="0" w:line="240" w:lineRule="exact"/>
                    <w:ind w:left="-7" w:right="-7"/>
                    <w:jc w:val="center"/>
                    <w:rPr>
                      <w:rFonts w:ascii="Century Gothic" w:hAnsi="Century Gothic" w:cs="Century Gothic"/>
                      <w:color w:val="000000"/>
                      <w:sz w:val="20"/>
                      <w:szCs w:val="20"/>
                    </w:rPr>
                  </w:pPr>
                  <w:r>
                    <w:rPr>
                      <w:rFonts w:ascii="Century Gothic" w:hAnsi="Century Gothic" w:cs="Century Gothic"/>
                      <w:b/>
                      <w:bCs/>
                      <w:color w:val="FFFFFF"/>
                      <w:sz w:val="20"/>
                      <w:szCs w:val="20"/>
                    </w:rPr>
                    <w:t>Professions</w:t>
                  </w:r>
                </w:p>
              </w:txbxContent>
            </v:textbox>
            <w10:wrap anchorx="page"/>
          </v:shape>
        </w:pict>
      </w:r>
      <w:r>
        <w:rPr>
          <w:rFonts w:ascii="Times New Roman" w:hAnsi="Times New Roman"/>
          <w:color w:val="191919"/>
          <w:spacing w:val="-2"/>
          <w:sz w:val="18"/>
          <w:szCs w:val="18"/>
        </w:rPr>
        <w:t>Facult</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36"/>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schedule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durin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sprin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pacing w:val="-12"/>
          <w:sz w:val="18"/>
          <w:szCs w:val="18"/>
        </w:rPr>
        <w:t>r</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als</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schedule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durin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summe</w:t>
      </w:r>
      <w:r>
        <w:rPr>
          <w:rFonts w:ascii="Times New Roman" w:hAnsi="Times New Roman"/>
          <w:color w:val="191919"/>
          <w:spacing w:val="-12"/>
          <w:sz w:val="18"/>
          <w:szCs w:val="18"/>
        </w:rPr>
        <w:t>r</w:t>
      </w:r>
      <w:r>
        <w:rPr>
          <w:rFonts w:ascii="Times New Roman" w:hAnsi="Times New Roman"/>
          <w:color w:val="191919"/>
          <w:sz w:val="18"/>
          <w:szCs w:val="18"/>
        </w:rPr>
        <w:t>.</w:t>
      </w:r>
    </w:p>
    <w:p w:rsidR="00F60629" w:rsidRDefault="00F60629" w:rsidP="00F60629">
      <w:pPr>
        <w:widowControl w:val="0"/>
        <w:autoSpaceDE w:val="0"/>
        <w:autoSpaceDN w:val="0"/>
        <w:adjustRightInd w:val="0"/>
        <w:spacing w:before="5" w:after="0" w:line="220" w:lineRule="exact"/>
        <w:ind w:left="630" w:right="130" w:hanging="180"/>
        <w:jc w:val="both"/>
        <w:rPr>
          <w:rFonts w:ascii="Times New Roman" w:hAnsi="Times New Roman"/>
          <w:color w:val="000000"/>
        </w:rPr>
      </w:pPr>
    </w:p>
    <w:p w:rsidR="00F60629" w:rsidRDefault="00F60629" w:rsidP="00F60629">
      <w:pPr>
        <w:widowControl w:val="0"/>
        <w:autoSpaceDE w:val="0"/>
        <w:autoSpaceDN w:val="0"/>
        <w:adjustRightInd w:val="0"/>
        <w:spacing w:after="0" w:line="250" w:lineRule="auto"/>
        <w:ind w:left="630" w:right="130" w:hanging="180"/>
        <w:jc w:val="both"/>
        <w:rPr>
          <w:rFonts w:ascii="Times New Roman" w:hAnsi="Times New Roman"/>
          <w:color w:val="000000"/>
          <w:sz w:val="18"/>
          <w:szCs w:val="18"/>
        </w:rPr>
      </w:pPr>
      <w:r>
        <w:rPr>
          <w:rFonts w:ascii="Times New Roman" w:hAnsi="Times New Roman"/>
          <w:color w:val="191919"/>
          <w:spacing w:val="-2"/>
          <w:sz w:val="18"/>
          <w:szCs w:val="18"/>
        </w:rPr>
        <w:t>7</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complete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healt</w:t>
      </w:r>
      <w:r>
        <w:rPr>
          <w:rFonts w:ascii="Times New Roman" w:hAnsi="Times New Roman"/>
          <w:color w:val="191919"/>
          <w:sz w:val="18"/>
          <w:szCs w:val="18"/>
        </w:rPr>
        <w:t>h</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recor</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fil</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Healt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Service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indicatin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current healt</w:t>
      </w:r>
      <w:r>
        <w:rPr>
          <w:rFonts w:ascii="Times New Roman" w:hAnsi="Times New Roman"/>
          <w:color w:val="191919"/>
          <w:sz w:val="18"/>
          <w:szCs w:val="18"/>
        </w:rPr>
        <w:t>h</w:t>
      </w:r>
      <w:r>
        <w:rPr>
          <w:rFonts w:ascii="Times New Roman" w:hAnsi="Times New Roman"/>
          <w:color w:val="191919"/>
          <w:spacing w:val="-3"/>
          <w:sz w:val="18"/>
          <w:szCs w:val="18"/>
        </w:rPr>
        <w:t xml:space="preserve"> </w:t>
      </w:r>
      <w:r>
        <w:rPr>
          <w:rFonts w:ascii="Times New Roman" w:hAnsi="Times New Roman"/>
          <w:color w:val="191919"/>
          <w:spacing w:val="-2"/>
          <w:sz w:val="18"/>
          <w:szCs w:val="18"/>
        </w:rPr>
        <w:t>policie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Departmen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met.</w:t>
      </w:r>
    </w:p>
    <w:p w:rsidR="00F60629" w:rsidRDefault="00F60629" w:rsidP="00F60629">
      <w:pPr>
        <w:widowControl w:val="0"/>
        <w:autoSpaceDE w:val="0"/>
        <w:autoSpaceDN w:val="0"/>
        <w:adjustRightInd w:val="0"/>
        <w:spacing w:before="16" w:after="0" w:line="200" w:lineRule="exact"/>
        <w:ind w:left="630" w:right="130" w:hanging="180"/>
        <w:jc w:val="both"/>
        <w:rPr>
          <w:rFonts w:ascii="Times New Roman" w:hAnsi="Times New Roman"/>
          <w:color w:val="000000"/>
          <w:sz w:val="20"/>
          <w:szCs w:val="20"/>
        </w:rPr>
      </w:pPr>
    </w:p>
    <w:p w:rsidR="00F60629" w:rsidRDefault="00F60629" w:rsidP="00F60629">
      <w:pPr>
        <w:widowControl w:val="0"/>
        <w:autoSpaceDE w:val="0"/>
        <w:autoSpaceDN w:val="0"/>
        <w:adjustRightInd w:val="0"/>
        <w:spacing w:after="0" w:line="250" w:lineRule="auto"/>
        <w:ind w:left="630" w:right="130" w:hanging="180"/>
        <w:jc w:val="both"/>
        <w:rPr>
          <w:rFonts w:ascii="Times New Roman" w:hAnsi="Times New Roman"/>
          <w:color w:val="000000"/>
          <w:sz w:val="18"/>
          <w:szCs w:val="18"/>
        </w:rPr>
      </w:pPr>
      <w:r>
        <w:rPr>
          <w:rFonts w:ascii="Times New Roman" w:hAnsi="Times New Roman"/>
          <w:color w:val="191919"/>
          <w:spacing w:val="-2"/>
          <w:sz w:val="18"/>
          <w:szCs w:val="18"/>
        </w:rPr>
        <w:t>8</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z w:val="18"/>
          <w:szCs w:val="18"/>
        </w:rPr>
        <w:t>A</w:t>
      </w:r>
      <w:r>
        <w:rPr>
          <w:rFonts w:ascii="Times New Roman" w:hAnsi="Times New Roman"/>
          <w:color w:val="191919"/>
          <w:spacing w:val="-18"/>
          <w:sz w:val="18"/>
          <w:szCs w:val="18"/>
        </w:rPr>
        <w:t xml:space="preserve"> </w:t>
      </w:r>
      <w:r>
        <w:rPr>
          <w:rFonts w:ascii="Times New Roman" w:hAnsi="Times New Roman"/>
          <w:color w:val="191919"/>
          <w:spacing w:val="-2"/>
          <w:sz w:val="18"/>
          <w:szCs w:val="18"/>
        </w:rPr>
        <w:t>curren</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CP</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(cardiopulmonar</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resuscitation/basi</w:t>
      </w:r>
      <w:r>
        <w:rPr>
          <w:rFonts w:ascii="Times New Roman" w:hAnsi="Times New Roman"/>
          <w:color w:val="191919"/>
          <w:sz w:val="18"/>
          <w:szCs w:val="18"/>
        </w:rPr>
        <w:t>c</w:t>
      </w:r>
      <w:r>
        <w:rPr>
          <w:rFonts w:ascii="Times New Roman" w:hAnsi="Times New Roman"/>
          <w:color w:val="191919"/>
          <w:spacing w:val="-8"/>
          <w:sz w:val="18"/>
          <w:szCs w:val="18"/>
        </w:rPr>
        <w:t xml:space="preserve"> </w:t>
      </w:r>
      <w:r>
        <w:rPr>
          <w:rFonts w:ascii="Times New Roman" w:hAnsi="Times New Roman"/>
          <w:color w:val="191919"/>
          <w:spacing w:val="-2"/>
          <w:sz w:val="18"/>
          <w:szCs w:val="18"/>
        </w:rPr>
        <w:t>cardia</w:t>
      </w:r>
      <w:r>
        <w:rPr>
          <w:rFonts w:ascii="Times New Roman" w:hAnsi="Times New Roman"/>
          <w:color w:val="191919"/>
          <w:sz w:val="18"/>
          <w:szCs w:val="18"/>
        </w:rPr>
        <w:t>c</w:t>
      </w:r>
      <w:r>
        <w:rPr>
          <w:rFonts w:ascii="Times New Roman" w:hAnsi="Times New Roman"/>
          <w:color w:val="191919"/>
          <w:spacing w:val="-8"/>
          <w:sz w:val="18"/>
          <w:szCs w:val="18"/>
        </w:rPr>
        <w:t xml:space="preserve"> </w:t>
      </w:r>
      <w:r>
        <w:rPr>
          <w:rFonts w:ascii="Times New Roman" w:hAnsi="Times New Roman"/>
          <w:color w:val="191919"/>
          <w:spacing w:val="-2"/>
          <w:sz w:val="18"/>
          <w:szCs w:val="18"/>
        </w:rPr>
        <w:t>lif</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suppor</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(BCLS</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card</w:t>
      </w:r>
      <w:r>
        <w:rPr>
          <w:rFonts w:ascii="Times New Roman" w:hAnsi="Times New Roman"/>
          <w:color w:val="191919"/>
          <w:sz w:val="18"/>
          <w:szCs w:val="18"/>
        </w:rPr>
        <w:t>.</w:t>
      </w:r>
      <w:r>
        <w:rPr>
          <w:rFonts w:ascii="Times New Roman" w:hAnsi="Times New Roman"/>
          <w:color w:val="191919"/>
          <w:spacing w:val="-18"/>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certifie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8"/>
          <w:sz w:val="18"/>
          <w:szCs w:val="18"/>
        </w:rPr>
        <w:t xml:space="preserve"> </w:t>
      </w:r>
      <w:r>
        <w:rPr>
          <w:rFonts w:ascii="Times New Roman" w:hAnsi="Times New Roman"/>
          <w:color w:val="191919"/>
          <w:spacing w:val="-2"/>
          <w:sz w:val="18"/>
          <w:szCs w:val="18"/>
        </w:rPr>
        <w:t>A</w:t>
      </w:r>
      <w:r>
        <w:rPr>
          <w:rFonts w:ascii="Times New Roman" w:hAnsi="Times New Roman"/>
          <w:color w:val="191919"/>
          <w:spacing w:val="-3"/>
          <w:sz w:val="18"/>
          <w:szCs w:val="18"/>
        </w:rPr>
        <w:t>m</w:t>
      </w:r>
      <w:r>
        <w:rPr>
          <w:rFonts w:ascii="Times New Roman" w:hAnsi="Times New Roman"/>
          <w:color w:val="191919"/>
          <w:spacing w:val="-2"/>
          <w:sz w:val="18"/>
          <w:szCs w:val="18"/>
        </w:rPr>
        <w:t>erica</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Heart Associatio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(AHA</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0"/>
          <w:sz w:val="18"/>
          <w:szCs w:val="18"/>
        </w:rPr>
        <w:t xml:space="preserve"> </w:t>
      </w:r>
      <w:r>
        <w:rPr>
          <w:rFonts w:ascii="Times New Roman" w:hAnsi="Times New Roman"/>
          <w:color w:val="191919"/>
          <w:spacing w:val="-2"/>
          <w:sz w:val="18"/>
          <w:szCs w:val="18"/>
        </w:rPr>
        <w:t>Chil</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Adul</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BCL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healt</w:t>
      </w:r>
      <w:r>
        <w:rPr>
          <w:rFonts w:ascii="Times New Roman" w:hAnsi="Times New Roman"/>
          <w:color w:val="191919"/>
          <w:sz w:val="18"/>
          <w:szCs w:val="18"/>
        </w:rPr>
        <w:t>h</w:t>
      </w:r>
      <w:r>
        <w:rPr>
          <w:rFonts w:ascii="Times New Roman" w:hAnsi="Times New Roman"/>
          <w:color w:val="191919"/>
          <w:spacing w:val="-3"/>
          <w:sz w:val="18"/>
          <w:szCs w:val="18"/>
        </w:rPr>
        <w:t xml:space="preserve"> </w:t>
      </w:r>
      <w:r>
        <w:rPr>
          <w:rFonts w:ascii="Times New Roman" w:hAnsi="Times New Roman"/>
          <w:color w:val="191919"/>
          <w:spacing w:val="-2"/>
          <w:sz w:val="18"/>
          <w:szCs w:val="18"/>
        </w:rPr>
        <w:t>car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providers</w:t>
      </w:r>
      <w:r>
        <w:rPr>
          <w:rFonts w:ascii="Times New Roman" w:hAnsi="Times New Roman"/>
          <w:color w:val="191919"/>
          <w:sz w:val="18"/>
          <w:szCs w:val="18"/>
        </w:rPr>
        <w:t>.</w:t>
      </w:r>
      <w:r>
        <w:rPr>
          <w:rFonts w:ascii="Times New Roman" w:hAnsi="Times New Roman"/>
          <w:color w:val="191919"/>
          <w:spacing w:val="36"/>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certificatio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maintaine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throughou</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w:t>
      </w:r>
      <w:r>
        <w:rPr>
          <w:rFonts w:ascii="Times New Roman" w:hAnsi="Times New Roman"/>
          <w:color w:val="191919"/>
          <w:spacing w:val="-3"/>
          <w:sz w:val="18"/>
          <w:szCs w:val="18"/>
        </w:rPr>
        <w:t>o</w:t>
      </w:r>
      <w:r>
        <w:rPr>
          <w:rFonts w:ascii="Times New Roman" w:hAnsi="Times New Roman"/>
          <w:color w:val="191919"/>
          <w:spacing w:val="-2"/>
          <w:sz w:val="18"/>
          <w:szCs w:val="18"/>
        </w:rPr>
        <w:t>gram (renewe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ever</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years)</w:t>
      </w:r>
      <w:r>
        <w:rPr>
          <w:rFonts w:ascii="Times New Roman" w:hAnsi="Times New Roman"/>
          <w:color w:val="191919"/>
          <w:sz w:val="18"/>
          <w:szCs w:val="18"/>
        </w:rPr>
        <w:t>.</w:t>
      </w:r>
      <w:r>
        <w:rPr>
          <w:rFonts w:ascii="Times New Roman" w:hAnsi="Times New Roman"/>
          <w:color w:val="191919"/>
          <w:spacing w:val="30"/>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outdate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CP</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certificatio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prohibi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attendin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clinica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practic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experienc</w:t>
      </w:r>
      <w:r>
        <w:rPr>
          <w:rFonts w:ascii="Times New Roman" w:hAnsi="Times New Roman"/>
          <w:color w:val="191919"/>
          <w:spacing w:val="-3"/>
          <w:sz w:val="18"/>
          <w:szCs w:val="18"/>
        </w:rPr>
        <w:t>e</w:t>
      </w:r>
      <w:r>
        <w:rPr>
          <w:rFonts w:ascii="Times New Roman" w:hAnsi="Times New Roman"/>
          <w:color w:val="191919"/>
          <w:spacing w:val="-2"/>
          <w:sz w:val="18"/>
          <w:szCs w:val="18"/>
        </w:rPr>
        <w:t>s.</w:t>
      </w:r>
    </w:p>
    <w:p w:rsidR="00F60629" w:rsidRDefault="00F60629" w:rsidP="00F60629">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F60629" w:rsidRDefault="00F60629" w:rsidP="00F60629">
      <w:pPr>
        <w:widowControl w:val="0"/>
        <w:autoSpaceDE w:val="0"/>
        <w:autoSpaceDN w:val="0"/>
        <w:adjustRightInd w:val="0"/>
        <w:spacing w:after="0"/>
        <w:ind w:left="180" w:right="130" w:firstLine="0"/>
        <w:jc w:val="both"/>
        <w:rPr>
          <w:rFonts w:ascii="Times New Roman" w:hAnsi="Times New Roman"/>
          <w:color w:val="000000"/>
          <w:sz w:val="24"/>
          <w:szCs w:val="24"/>
        </w:rPr>
      </w:pPr>
      <w:r>
        <w:rPr>
          <w:rFonts w:ascii="Times New Roman" w:hAnsi="Times New Roman"/>
          <w:b/>
          <w:bCs/>
          <w:color w:val="191919"/>
          <w:spacing w:val="-2"/>
          <w:sz w:val="24"/>
          <w:szCs w:val="24"/>
        </w:rPr>
        <w:t>O</w:t>
      </w:r>
      <w:r>
        <w:rPr>
          <w:rFonts w:ascii="Times New Roman" w:hAnsi="Times New Roman"/>
          <w:b/>
          <w:bCs/>
          <w:color w:val="191919"/>
          <w:spacing w:val="-2"/>
          <w:sz w:val="18"/>
          <w:szCs w:val="18"/>
        </w:rPr>
        <w:t>PTION</w:t>
      </w:r>
      <w:r>
        <w:rPr>
          <w:rFonts w:ascii="Times New Roman" w:hAnsi="Times New Roman"/>
          <w:b/>
          <w:bCs/>
          <w:color w:val="191919"/>
          <w:sz w:val="24"/>
          <w:szCs w:val="24"/>
        </w:rPr>
        <w:t>:</w:t>
      </w:r>
    </w:p>
    <w:p w:rsidR="00F60629" w:rsidRDefault="00F60629" w:rsidP="00F60629">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d</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mee</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whos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bee</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denie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reques</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intervie</w:t>
      </w:r>
      <w:r>
        <w:rPr>
          <w:rFonts w:ascii="Times New Roman" w:hAnsi="Times New Roman"/>
          <w:color w:val="191919"/>
          <w:sz w:val="18"/>
          <w:szCs w:val="18"/>
        </w:rPr>
        <w:t>w</w:t>
      </w:r>
      <w:r>
        <w:rPr>
          <w:rFonts w:ascii="Times New Roman" w:hAnsi="Times New Roman"/>
          <w:color w:val="191919"/>
          <w:spacing w:val="-3"/>
          <w:sz w:val="18"/>
          <w:szCs w:val="18"/>
        </w:rPr>
        <w:t xml:space="preserve"> </w:t>
      </w:r>
      <w:r>
        <w:rPr>
          <w:rFonts w:ascii="Times New Roman" w:hAnsi="Times New Roman"/>
          <w:color w:val="191919"/>
          <w:spacing w:val="-2"/>
          <w:sz w:val="18"/>
          <w:szCs w:val="18"/>
        </w:rPr>
        <w:t>(appeal</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3"/>
          <w:sz w:val="18"/>
          <w:szCs w:val="18"/>
        </w:rPr>
        <w:t xml:space="preserve"> t</w:t>
      </w:r>
      <w:r>
        <w:rPr>
          <w:rFonts w:ascii="Times New Roman" w:hAnsi="Times New Roman"/>
          <w:color w:val="191919"/>
          <w:spacing w:val="-2"/>
          <w:sz w:val="18"/>
          <w:szCs w:val="18"/>
        </w:rPr>
        <w: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Nursing Admissio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Committe</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revie</w:t>
      </w:r>
      <w:r>
        <w:rPr>
          <w:rFonts w:ascii="Times New Roman" w:hAnsi="Times New Roman"/>
          <w:color w:val="191919"/>
          <w:sz w:val="18"/>
          <w:szCs w:val="18"/>
        </w:rPr>
        <w:t>w</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his/he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entir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collegiat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record</w:t>
      </w:r>
      <w:r>
        <w:rPr>
          <w:rFonts w:ascii="Times New Roman" w:hAnsi="Times New Roman"/>
          <w:color w:val="191919"/>
          <w:sz w:val="18"/>
          <w:szCs w:val="18"/>
        </w:rPr>
        <w:t>.</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se</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adviso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prio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3"/>
          <w:sz w:val="18"/>
          <w:szCs w:val="18"/>
        </w:rPr>
        <w:t xml:space="preserve"> c</w:t>
      </w:r>
      <w:r>
        <w:rPr>
          <w:rFonts w:ascii="Times New Roman" w:hAnsi="Times New Roman"/>
          <w:color w:val="191919"/>
          <w:spacing w:val="-2"/>
          <w:sz w:val="18"/>
          <w:szCs w:val="18"/>
        </w:rPr>
        <w:t>ompletin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3"/>
          <w:sz w:val="18"/>
          <w:szCs w:val="18"/>
        </w:rPr>
        <w:t xml:space="preserve"> </w:t>
      </w:r>
      <w:proofErr w:type="spellStart"/>
      <w:r>
        <w:rPr>
          <w:rFonts w:ascii="Times New Roman" w:hAnsi="Times New Roman"/>
          <w:color w:val="191919"/>
          <w:spacing w:val="-2"/>
          <w:sz w:val="18"/>
          <w:szCs w:val="18"/>
        </w:rPr>
        <w:t>ap</w:t>
      </w:r>
      <w:proofErr w:type="spellEnd"/>
      <w:r>
        <w:rPr>
          <w:rFonts w:ascii="Times New Roman" w:hAnsi="Times New Roman"/>
          <w:color w:val="191919"/>
          <w:spacing w:val="-2"/>
          <w:sz w:val="18"/>
          <w:szCs w:val="18"/>
        </w:rPr>
        <w:t xml:space="preserve">- </w:t>
      </w:r>
      <w:proofErr w:type="spellStart"/>
      <w:r>
        <w:rPr>
          <w:rFonts w:ascii="Times New Roman" w:hAnsi="Times New Roman"/>
          <w:color w:val="191919"/>
          <w:spacing w:val="-2"/>
          <w:sz w:val="18"/>
          <w:szCs w:val="18"/>
        </w:rPr>
        <w:t>plicatio</w:t>
      </w:r>
      <w:r>
        <w:rPr>
          <w:rFonts w:ascii="Times New Roman" w:hAnsi="Times New Roman"/>
          <w:color w:val="191919"/>
          <w:sz w:val="18"/>
          <w:szCs w:val="18"/>
        </w:rPr>
        <w:t>n</w:t>
      </w:r>
      <w:proofErr w:type="spellEnd"/>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 xml:space="preserve">g </w:t>
      </w:r>
      <w:r>
        <w:rPr>
          <w:rFonts w:ascii="Times New Roman" w:hAnsi="Times New Roman"/>
          <w:color w:val="191919"/>
          <w:spacing w:val="-2"/>
          <w:sz w:val="18"/>
          <w:szCs w:val="18"/>
        </w:rPr>
        <w:t>Program</w:t>
      </w:r>
      <w:r>
        <w:rPr>
          <w:rFonts w:ascii="Times New Roman" w:hAnsi="Times New Roman"/>
          <w:color w:val="191919"/>
          <w:sz w:val="18"/>
          <w:szCs w:val="18"/>
        </w:rPr>
        <w:t xml:space="preserve">. </w:t>
      </w:r>
      <w:r>
        <w:rPr>
          <w:rFonts w:ascii="Times New Roman" w:hAnsi="Times New Roman"/>
          <w:color w:val="191919"/>
          <w:spacing w:val="10"/>
          <w:sz w:val="18"/>
          <w:szCs w:val="18"/>
        </w:rPr>
        <w:t xml:space="preserve"> </w:t>
      </w:r>
      <w:r>
        <w:rPr>
          <w:rFonts w:ascii="Times New Roman" w:hAnsi="Times New Roman"/>
          <w:color w:val="191919"/>
          <w:spacing w:val="-2"/>
          <w:sz w:val="18"/>
          <w:szCs w:val="18"/>
        </w:rPr>
        <w:t>Eligibl</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 xml:space="preserve">o </w:t>
      </w:r>
      <w:r>
        <w:rPr>
          <w:rFonts w:ascii="Times New Roman" w:hAnsi="Times New Roman"/>
          <w:color w:val="191919"/>
          <w:spacing w:val="-2"/>
          <w:sz w:val="18"/>
          <w:szCs w:val="18"/>
        </w:rPr>
        <w:t>d</w:t>
      </w:r>
      <w:r>
        <w:rPr>
          <w:rFonts w:ascii="Times New Roman" w:hAnsi="Times New Roman"/>
          <w:color w:val="191919"/>
          <w:sz w:val="18"/>
          <w:szCs w:val="18"/>
        </w:rPr>
        <w:t xml:space="preserve">o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mee</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criteri</w:t>
      </w:r>
      <w:r>
        <w:rPr>
          <w:rFonts w:ascii="Times New Roman" w:hAnsi="Times New Roman"/>
          <w:color w:val="191919"/>
          <w:sz w:val="18"/>
          <w:szCs w:val="18"/>
        </w:rPr>
        <w:t>a</w:t>
      </w:r>
      <w:r>
        <w:rPr>
          <w:rFonts w:ascii="Times New Roman" w:hAnsi="Times New Roman"/>
          <w:color w:val="191919"/>
          <w:spacing w:val="1"/>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encourage</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enrol</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Electi</w:t>
      </w:r>
      <w:r>
        <w:rPr>
          <w:rFonts w:ascii="Times New Roman" w:hAnsi="Times New Roman"/>
          <w:color w:val="191919"/>
          <w:spacing w:val="-3"/>
          <w:sz w:val="18"/>
          <w:szCs w:val="18"/>
        </w:rPr>
        <w:t>v</w:t>
      </w:r>
      <w:r>
        <w:rPr>
          <w:rFonts w:ascii="Times New Roman" w:hAnsi="Times New Roman"/>
          <w:color w:val="191919"/>
          <w:sz w:val="18"/>
          <w:szCs w:val="18"/>
        </w:rPr>
        <w:t xml:space="preserve">e </w:t>
      </w:r>
      <w:r>
        <w:rPr>
          <w:rFonts w:ascii="Times New Roman" w:hAnsi="Times New Roman"/>
          <w:color w:val="191919"/>
          <w:spacing w:val="-2"/>
          <w:sz w:val="18"/>
          <w:szCs w:val="18"/>
        </w:rPr>
        <w:t xml:space="preserve">Foundations </w:t>
      </w:r>
      <w:r>
        <w:rPr>
          <w:rFonts w:ascii="Times New Roman" w:hAnsi="Times New Roman"/>
          <w:color w:val="191919"/>
          <w:spacing w:val="-3"/>
          <w:sz w:val="18"/>
          <w:szCs w:val="18"/>
        </w:rPr>
        <w:t>courses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Fo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3"/>
          <w:sz w:val="18"/>
          <w:szCs w:val="18"/>
        </w:rPr>
        <w:t>example</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NUR</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2</w:t>
      </w:r>
      <w:r>
        <w:rPr>
          <w:rFonts w:ascii="Times New Roman" w:hAnsi="Times New Roman"/>
          <w:color w:val="191919"/>
          <w:spacing w:val="-9"/>
          <w:sz w:val="18"/>
          <w:szCs w:val="18"/>
        </w:rPr>
        <w:t>1</w:t>
      </w:r>
      <w:r>
        <w:rPr>
          <w:rFonts w:ascii="Times New Roman" w:hAnsi="Times New Roman"/>
          <w:color w:val="191919"/>
          <w:spacing w:val="-3"/>
          <w:sz w:val="18"/>
          <w:szCs w:val="18"/>
        </w:rPr>
        <w:t>1</w:t>
      </w:r>
      <w:r>
        <w:rPr>
          <w:rFonts w:ascii="Times New Roman" w:hAnsi="Times New Roman"/>
          <w:color w:val="191919"/>
          <w:sz w:val="18"/>
          <w:szCs w:val="18"/>
        </w:rPr>
        <w:t>2</w:t>
      </w:r>
      <w:r>
        <w:rPr>
          <w:rFonts w:ascii="Times New Roman" w:hAnsi="Times New Roman"/>
          <w:color w:val="191919"/>
          <w:spacing w:val="-11"/>
          <w:sz w:val="18"/>
          <w:szCs w:val="18"/>
        </w:rPr>
        <w:t xml:space="preserve"> </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Foundation</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3"/>
          <w:sz w:val="18"/>
          <w:szCs w:val="18"/>
        </w:rPr>
        <w:t>Professiona</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3"/>
          <w:sz w:val="18"/>
          <w:szCs w:val="18"/>
        </w:rPr>
        <w:t>Nursin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3"/>
          <w:sz w:val="18"/>
          <w:szCs w:val="18"/>
        </w:rPr>
        <w:t>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3"/>
          <w:sz w:val="18"/>
          <w:szCs w:val="18"/>
        </w:rPr>
        <w:t>NUR</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2121</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Foundation</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proofErr w:type="spellStart"/>
      <w:r>
        <w:rPr>
          <w:rFonts w:ascii="Times New Roman" w:hAnsi="Times New Roman"/>
          <w:color w:val="191919"/>
          <w:spacing w:val="-3"/>
          <w:sz w:val="18"/>
          <w:szCs w:val="18"/>
        </w:rPr>
        <w:t>Pathophysiolog</w:t>
      </w:r>
      <w:r>
        <w:rPr>
          <w:rFonts w:ascii="Times New Roman" w:hAnsi="Times New Roman"/>
          <w:color w:val="191919"/>
          <w:sz w:val="18"/>
          <w:szCs w:val="18"/>
        </w:rPr>
        <w:t>y</w:t>
      </w:r>
      <w:proofErr w:type="spellEnd"/>
      <w:r>
        <w:rPr>
          <w:rFonts w:ascii="Times New Roman" w:hAnsi="Times New Roman"/>
          <w:color w:val="191919"/>
          <w:spacing w:val="-11"/>
          <w:sz w:val="18"/>
          <w:szCs w:val="18"/>
        </w:rPr>
        <w:t xml:space="preserve"> </w:t>
      </w:r>
      <w:r>
        <w:rPr>
          <w:rFonts w:ascii="Times New Roman" w:hAnsi="Times New Roman"/>
          <w:color w:val="191919"/>
          <w:spacing w:val="-3"/>
          <w:sz w:val="18"/>
          <w:szCs w:val="18"/>
        </w:rPr>
        <w:t>whil</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worki</w:t>
      </w:r>
      <w:r>
        <w:rPr>
          <w:rFonts w:ascii="Times New Roman" w:hAnsi="Times New Roman"/>
          <w:color w:val="191919"/>
          <w:spacing w:val="-2"/>
          <w:sz w:val="18"/>
          <w:szCs w:val="18"/>
        </w:rPr>
        <w:t>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3"/>
          <w:sz w:val="18"/>
          <w:szCs w:val="18"/>
        </w:rPr>
        <w:t xml:space="preserve">meet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requirements</w:t>
      </w:r>
      <w:r>
        <w:rPr>
          <w:rFonts w:ascii="Times New Roman" w:hAnsi="Times New Roman"/>
          <w:color w:val="191919"/>
          <w:sz w:val="18"/>
          <w:szCs w:val="18"/>
        </w:rPr>
        <w:t>.</w:t>
      </w:r>
      <w:r>
        <w:rPr>
          <w:rFonts w:ascii="Times New Roman" w:hAnsi="Times New Roman"/>
          <w:color w:val="191919"/>
          <w:spacing w:val="36"/>
          <w:sz w:val="18"/>
          <w:szCs w:val="18"/>
        </w:rPr>
        <w:t xml:space="preserve"> </w:t>
      </w:r>
      <w:r>
        <w:rPr>
          <w:rFonts w:ascii="Times New Roman" w:hAnsi="Times New Roman"/>
          <w:color w:val="191919"/>
          <w:spacing w:val="-2"/>
          <w:sz w:val="18"/>
          <w:szCs w:val="18"/>
        </w:rPr>
        <w:t>Thes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prepar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progressio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me</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pre</w:t>
      </w:r>
      <w:r>
        <w:rPr>
          <w:rFonts w:ascii="Times New Roman" w:hAnsi="Times New Roman"/>
          <w:color w:val="191919"/>
          <w:spacing w:val="-3"/>
          <w:sz w:val="18"/>
          <w:szCs w:val="18"/>
        </w:rPr>
        <w:t>-</w:t>
      </w:r>
      <w:r>
        <w:rPr>
          <w:rFonts w:ascii="Times New Roman" w:hAnsi="Times New Roman"/>
          <w:color w:val="191919"/>
          <w:spacing w:val="-2"/>
          <w:sz w:val="18"/>
          <w:szCs w:val="18"/>
        </w:rPr>
        <w:t>requisites.</w:t>
      </w:r>
    </w:p>
    <w:p w:rsidR="00F60629" w:rsidRDefault="00F60629" w:rsidP="00F60629">
      <w:pPr>
        <w:widowControl w:val="0"/>
        <w:autoSpaceDE w:val="0"/>
        <w:autoSpaceDN w:val="0"/>
        <w:adjustRightInd w:val="0"/>
        <w:spacing w:before="8" w:after="0" w:line="190" w:lineRule="exact"/>
        <w:rPr>
          <w:rFonts w:ascii="Times New Roman" w:hAnsi="Times New Roman"/>
          <w:color w:val="000000"/>
          <w:sz w:val="19"/>
          <w:szCs w:val="19"/>
        </w:rPr>
      </w:pPr>
    </w:p>
    <w:p w:rsidR="00F60629" w:rsidRDefault="00F60629" w:rsidP="00F60629">
      <w:pPr>
        <w:widowControl w:val="0"/>
        <w:autoSpaceDE w:val="0"/>
        <w:autoSpaceDN w:val="0"/>
        <w:adjustRightInd w:val="0"/>
        <w:spacing w:after="0"/>
        <w:ind w:left="120" w:right="5620" w:firstLine="0"/>
        <w:jc w:val="both"/>
        <w:rPr>
          <w:rFonts w:ascii="Times New Roman" w:hAnsi="Times New Roman"/>
          <w:color w:val="000000"/>
          <w:sz w:val="18"/>
          <w:szCs w:val="18"/>
        </w:rPr>
      </w:pPr>
      <w:r>
        <w:rPr>
          <w:rFonts w:ascii="Times New Roman" w:hAnsi="Times New Roman"/>
          <w:b/>
          <w:bCs/>
          <w:color w:val="191919"/>
          <w:spacing w:val="-2"/>
          <w:sz w:val="24"/>
          <w:szCs w:val="24"/>
        </w:rPr>
        <w:t>T</w:t>
      </w:r>
      <w:r>
        <w:rPr>
          <w:rFonts w:ascii="Times New Roman" w:hAnsi="Times New Roman"/>
          <w:b/>
          <w:bCs/>
          <w:color w:val="191919"/>
          <w:spacing w:val="-2"/>
          <w:sz w:val="18"/>
          <w:szCs w:val="18"/>
        </w:rPr>
        <w:t>RANSFE</w:t>
      </w:r>
      <w:r>
        <w:rPr>
          <w:rFonts w:ascii="Times New Roman" w:hAnsi="Times New Roman"/>
          <w:b/>
          <w:bCs/>
          <w:color w:val="191919"/>
          <w:sz w:val="18"/>
          <w:szCs w:val="18"/>
        </w:rPr>
        <w:t>R</w:t>
      </w:r>
      <w:r>
        <w:rPr>
          <w:rFonts w:ascii="Times New Roman" w:hAnsi="Times New Roman"/>
          <w:b/>
          <w:bCs/>
          <w:color w:val="191919"/>
          <w:spacing w:val="-3"/>
          <w:sz w:val="18"/>
          <w:szCs w:val="18"/>
        </w:rPr>
        <w:t xml:space="preserve"> </w:t>
      </w:r>
      <w:r>
        <w:rPr>
          <w:rFonts w:ascii="Times New Roman" w:hAnsi="Times New Roman"/>
          <w:b/>
          <w:bCs/>
          <w:color w:val="191919"/>
          <w:spacing w:val="-2"/>
          <w:sz w:val="24"/>
          <w:szCs w:val="24"/>
        </w:rPr>
        <w:t>A</w:t>
      </w:r>
      <w:r>
        <w:rPr>
          <w:rFonts w:ascii="Times New Roman" w:hAnsi="Times New Roman"/>
          <w:b/>
          <w:bCs/>
          <w:color w:val="191919"/>
          <w:spacing w:val="-2"/>
          <w:sz w:val="18"/>
          <w:szCs w:val="18"/>
        </w:rPr>
        <w:t>DMISSIO</w:t>
      </w:r>
      <w:r>
        <w:rPr>
          <w:rFonts w:ascii="Times New Roman" w:hAnsi="Times New Roman"/>
          <w:b/>
          <w:bCs/>
          <w:color w:val="191919"/>
          <w:sz w:val="18"/>
          <w:szCs w:val="18"/>
        </w:rPr>
        <w:t>N</w:t>
      </w:r>
      <w:r>
        <w:rPr>
          <w:rFonts w:ascii="Times New Roman" w:hAnsi="Times New Roman"/>
          <w:b/>
          <w:bCs/>
          <w:color w:val="191919"/>
          <w:spacing w:val="10"/>
          <w:sz w:val="18"/>
          <w:szCs w:val="18"/>
        </w:rPr>
        <w:t xml:space="preserve"> </w:t>
      </w:r>
      <w:r>
        <w:rPr>
          <w:rFonts w:ascii="Times New Roman" w:hAnsi="Times New Roman"/>
          <w:b/>
          <w:bCs/>
          <w:color w:val="191919"/>
          <w:spacing w:val="-2"/>
          <w:sz w:val="24"/>
          <w:szCs w:val="24"/>
        </w:rPr>
        <w:t>P</w:t>
      </w:r>
      <w:r>
        <w:rPr>
          <w:rFonts w:ascii="Times New Roman" w:hAnsi="Times New Roman"/>
          <w:b/>
          <w:bCs/>
          <w:color w:val="191919"/>
          <w:spacing w:val="-2"/>
          <w:sz w:val="18"/>
          <w:szCs w:val="18"/>
        </w:rPr>
        <w:t>OLICY</w:t>
      </w:r>
    </w:p>
    <w:p w:rsidR="00F60629" w:rsidRDefault="00F60629" w:rsidP="00F60629">
      <w:pPr>
        <w:widowControl w:val="0"/>
        <w:autoSpaceDE w:val="0"/>
        <w:autoSpaceDN w:val="0"/>
        <w:adjustRightInd w:val="0"/>
        <w:spacing w:before="6" w:after="0" w:line="240" w:lineRule="exact"/>
        <w:rPr>
          <w:rFonts w:ascii="Times New Roman" w:hAnsi="Times New Roman"/>
          <w:color w:val="000000"/>
          <w:sz w:val="24"/>
          <w:szCs w:val="24"/>
        </w:rPr>
      </w:pPr>
    </w:p>
    <w:p w:rsidR="00F60629" w:rsidRDefault="00F60629" w:rsidP="00F60629">
      <w:pPr>
        <w:widowControl w:val="0"/>
        <w:autoSpaceDE w:val="0"/>
        <w:autoSpaceDN w:val="0"/>
        <w:adjustRightInd w:val="0"/>
        <w:spacing w:after="0" w:line="250" w:lineRule="auto"/>
        <w:ind w:left="615" w:right="130" w:hanging="315"/>
        <w:jc w:val="both"/>
        <w:rPr>
          <w:rFonts w:ascii="Times New Roman" w:hAnsi="Times New Roman"/>
          <w:color w:val="000000"/>
          <w:sz w:val="18"/>
          <w:szCs w:val="18"/>
        </w:rPr>
      </w:pPr>
      <w:r>
        <w:rPr>
          <w:rFonts w:ascii="Times New Roman" w:hAnsi="Times New Roman"/>
          <w:color w:val="191919"/>
          <w:spacing w:val="-2"/>
          <w:sz w:val="18"/>
          <w:szCs w:val="18"/>
        </w:rPr>
        <w:t>A</w:t>
      </w:r>
      <w:r>
        <w:rPr>
          <w:rFonts w:ascii="Times New Roman" w:hAnsi="Times New Roman"/>
          <w:color w:val="191919"/>
          <w:sz w:val="18"/>
          <w:szCs w:val="18"/>
        </w:rPr>
        <w:t xml:space="preserve">.  </w:t>
      </w:r>
      <w:r>
        <w:rPr>
          <w:rFonts w:ascii="Times New Roman" w:hAnsi="Times New Roman"/>
          <w:color w:val="191919"/>
          <w:spacing w:val="7"/>
          <w:sz w:val="18"/>
          <w:szCs w:val="18"/>
        </w:rPr>
        <w:t xml:space="preserve"> </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transferrin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curriculu</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accredite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fou</w:t>
      </w:r>
      <w:r>
        <w:rPr>
          <w:rFonts w:ascii="Times New Roman" w:hAnsi="Times New Roman"/>
          <w:color w:val="191919"/>
          <w:spacing w:val="-5"/>
          <w:sz w:val="18"/>
          <w:szCs w:val="18"/>
        </w:rPr>
        <w:t>r</w:t>
      </w:r>
      <w:r>
        <w:rPr>
          <w:rFonts w:ascii="Times New Roman" w:hAnsi="Times New Roman"/>
          <w:color w:val="191919"/>
          <w:spacing w:val="-2"/>
          <w:sz w:val="18"/>
          <w:szCs w:val="18"/>
        </w:rPr>
        <w:t>-yea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institutio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mee</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abo</w:t>
      </w:r>
      <w:r>
        <w:rPr>
          <w:rFonts w:ascii="Times New Roman" w:hAnsi="Times New Roman"/>
          <w:color w:val="191919"/>
          <w:spacing w:val="-3"/>
          <w:sz w:val="18"/>
          <w:szCs w:val="18"/>
        </w:rPr>
        <w:t>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admission criteri</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follo</w:t>
      </w:r>
      <w:r>
        <w:rPr>
          <w:rFonts w:ascii="Times New Roman" w:hAnsi="Times New Roman"/>
          <w:color w:val="191919"/>
          <w:sz w:val="18"/>
          <w:szCs w:val="18"/>
        </w:rPr>
        <w:t>w</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generi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curriculu</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patter</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includin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completio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prio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clinica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w:t>
      </w:r>
      <w:r>
        <w:rPr>
          <w:rFonts w:ascii="Times New Roman" w:hAnsi="Times New Roman"/>
          <w:color w:val="191919"/>
          <w:spacing w:val="-3"/>
          <w:sz w:val="18"/>
          <w:szCs w:val="18"/>
        </w:rPr>
        <w:t>r</w:t>
      </w:r>
      <w:r>
        <w:rPr>
          <w:rFonts w:ascii="Times New Roman" w:hAnsi="Times New Roman"/>
          <w:color w:val="191919"/>
          <w:spacing w:val="-2"/>
          <w:sz w:val="18"/>
          <w:szCs w:val="18"/>
        </w:rPr>
        <w:t>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entr</w:t>
      </w:r>
      <w:r>
        <w:rPr>
          <w:rFonts w:ascii="Times New Roman" w:hAnsi="Times New Roman"/>
          <w:color w:val="191919"/>
          <w:spacing w:val="-13"/>
          <w:sz w:val="18"/>
          <w:szCs w:val="18"/>
        </w:rPr>
        <w:t>y</w:t>
      </w:r>
      <w:r>
        <w:rPr>
          <w:rFonts w:ascii="Times New Roman" w:hAnsi="Times New Roman"/>
          <w:color w:val="191919"/>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take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evaluate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individua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basis.</w:t>
      </w:r>
    </w:p>
    <w:p w:rsidR="00F60629" w:rsidRDefault="00F60629" w:rsidP="00F60629">
      <w:pPr>
        <w:widowControl w:val="0"/>
        <w:autoSpaceDE w:val="0"/>
        <w:autoSpaceDN w:val="0"/>
        <w:adjustRightInd w:val="0"/>
        <w:spacing w:before="16" w:after="0" w:line="200" w:lineRule="exact"/>
        <w:ind w:left="615" w:right="130" w:hanging="315"/>
        <w:jc w:val="both"/>
        <w:rPr>
          <w:rFonts w:ascii="Times New Roman" w:hAnsi="Times New Roman"/>
          <w:color w:val="000000"/>
          <w:sz w:val="20"/>
          <w:szCs w:val="20"/>
        </w:rPr>
      </w:pPr>
    </w:p>
    <w:p w:rsidR="00F60629" w:rsidRDefault="00F60629" w:rsidP="00F60629">
      <w:pPr>
        <w:widowControl w:val="0"/>
        <w:autoSpaceDE w:val="0"/>
        <w:autoSpaceDN w:val="0"/>
        <w:adjustRightInd w:val="0"/>
        <w:spacing w:after="0" w:line="250" w:lineRule="auto"/>
        <w:ind w:left="615" w:right="130" w:hanging="315"/>
        <w:jc w:val="both"/>
        <w:rPr>
          <w:rFonts w:ascii="Times New Roman" w:hAnsi="Times New Roman"/>
          <w:color w:val="000000"/>
          <w:sz w:val="18"/>
          <w:szCs w:val="18"/>
        </w:rPr>
      </w:pPr>
      <w:r>
        <w:rPr>
          <w:rFonts w:ascii="Times New Roman" w:hAnsi="Times New Roman"/>
          <w:color w:val="191919"/>
          <w:spacing w:val="-2"/>
          <w:sz w:val="18"/>
          <w:szCs w:val="18"/>
        </w:rPr>
        <w:t>B</w:t>
      </w:r>
      <w:r>
        <w:rPr>
          <w:rFonts w:ascii="Times New Roman" w:hAnsi="Times New Roman"/>
          <w:color w:val="191919"/>
          <w:sz w:val="18"/>
          <w:szCs w:val="18"/>
        </w:rPr>
        <w:t xml:space="preserve">.  </w:t>
      </w:r>
      <w:r>
        <w:rPr>
          <w:rFonts w:ascii="Times New Roman" w:hAnsi="Times New Roman"/>
          <w:color w:val="191919"/>
          <w:spacing w:val="17"/>
          <w:sz w:val="18"/>
          <w:szCs w:val="18"/>
        </w:rPr>
        <w:t xml:space="preserve"> </w:t>
      </w:r>
      <w:r>
        <w:rPr>
          <w:rFonts w:ascii="Times New Roman" w:hAnsi="Times New Roman"/>
          <w:color w:val="191919"/>
          <w:sz w:val="18"/>
          <w:szCs w:val="18"/>
        </w:rPr>
        <w:t>A</w:t>
      </w:r>
      <w:r>
        <w:rPr>
          <w:rFonts w:ascii="Times New Roman" w:hAnsi="Times New Roman"/>
          <w:color w:val="191919"/>
          <w:spacing w:val="-16"/>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transferrin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anothe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6"/>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6"/>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failur</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considere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uppe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leve</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nursing, bu</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obtai</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cor</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G</w:t>
      </w:r>
      <w:r>
        <w:rPr>
          <w:rFonts w:ascii="Times New Roman" w:hAnsi="Times New Roman"/>
          <w:color w:val="191919"/>
          <w:spacing w:val="-18"/>
          <w:sz w:val="18"/>
          <w:szCs w:val="18"/>
        </w:rPr>
        <w:t>P</w:t>
      </w:r>
      <w:r>
        <w:rPr>
          <w:rFonts w:ascii="Times New Roman" w:hAnsi="Times New Roman"/>
          <w:color w:val="191919"/>
          <w:sz w:val="18"/>
          <w:szCs w:val="18"/>
        </w:rPr>
        <w:t>A</w:t>
      </w:r>
      <w:r>
        <w:rPr>
          <w:rFonts w:ascii="Times New Roman" w:hAnsi="Times New Roman"/>
          <w:color w:val="191919"/>
          <w:spacing w:val="-1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3.</w:t>
      </w:r>
      <w:r>
        <w:rPr>
          <w:rFonts w:ascii="Times New Roman" w:hAnsi="Times New Roman"/>
          <w:color w:val="191919"/>
          <w:sz w:val="18"/>
          <w:szCs w:val="18"/>
        </w:rPr>
        <w:t>0</w:t>
      </w:r>
      <w:r>
        <w:rPr>
          <w:rFonts w:ascii="Times New Roman" w:hAnsi="Times New Roman"/>
          <w:color w:val="191919"/>
          <w:spacing w:val="-8"/>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z w:val="18"/>
          <w:szCs w:val="18"/>
        </w:rPr>
        <w:t>2</w:t>
      </w:r>
      <w:r>
        <w:rPr>
          <w:rFonts w:ascii="Times New Roman" w:hAnsi="Times New Roman"/>
          <w:color w:val="191919"/>
          <w:spacing w:val="-8"/>
          <w:sz w:val="18"/>
          <w:szCs w:val="18"/>
        </w:rPr>
        <w:t xml:space="preserve"> </w:t>
      </w:r>
      <w:r>
        <w:rPr>
          <w:rFonts w:ascii="Times New Roman" w:hAnsi="Times New Roman"/>
          <w:color w:val="191919"/>
          <w:spacing w:val="-2"/>
          <w:sz w:val="18"/>
          <w:szCs w:val="18"/>
        </w:rPr>
        <w:t>semester</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recommende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facult</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befor</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admission</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failur</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coun</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first 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failure.</w:t>
      </w:r>
    </w:p>
    <w:p w:rsidR="00F60629" w:rsidRDefault="00F60629" w:rsidP="00F60629">
      <w:pPr>
        <w:widowControl w:val="0"/>
        <w:autoSpaceDE w:val="0"/>
        <w:autoSpaceDN w:val="0"/>
        <w:adjustRightInd w:val="0"/>
        <w:spacing w:before="16" w:after="0" w:line="200" w:lineRule="exact"/>
        <w:ind w:left="615" w:right="130" w:hanging="315"/>
        <w:jc w:val="both"/>
        <w:rPr>
          <w:rFonts w:ascii="Times New Roman" w:hAnsi="Times New Roman"/>
          <w:color w:val="000000"/>
          <w:sz w:val="20"/>
          <w:szCs w:val="20"/>
        </w:rPr>
      </w:pPr>
    </w:p>
    <w:p w:rsidR="00F60629" w:rsidRDefault="00F60629" w:rsidP="00F60629">
      <w:pPr>
        <w:widowControl w:val="0"/>
        <w:autoSpaceDE w:val="0"/>
        <w:autoSpaceDN w:val="0"/>
        <w:adjustRightInd w:val="0"/>
        <w:spacing w:after="0" w:line="250" w:lineRule="auto"/>
        <w:ind w:left="615" w:right="130" w:hanging="315"/>
        <w:jc w:val="both"/>
        <w:rPr>
          <w:rFonts w:ascii="Times New Roman" w:hAnsi="Times New Roman"/>
          <w:color w:val="000000"/>
          <w:sz w:val="18"/>
          <w:szCs w:val="18"/>
        </w:rPr>
      </w:pPr>
      <w:r>
        <w:rPr>
          <w:rFonts w:ascii="Times New Roman" w:hAnsi="Times New Roman"/>
          <w:color w:val="191919"/>
          <w:spacing w:val="-2"/>
          <w:sz w:val="18"/>
          <w:szCs w:val="18"/>
        </w:rPr>
        <w:t>C</w:t>
      </w:r>
      <w:r>
        <w:rPr>
          <w:rFonts w:ascii="Times New Roman" w:hAnsi="Times New Roman"/>
          <w:color w:val="191919"/>
          <w:sz w:val="18"/>
          <w:szCs w:val="18"/>
        </w:rPr>
        <w:t xml:space="preserve">.  </w:t>
      </w:r>
      <w:r>
        <w:rPr>
          <w:rFonts w:ascii="Times New Roman" w:hAnsi="Times New Roman"/>
          <w:color w:val="191919"/>
          <w:spacing w:val="17"/>
          <w:sz w:val="18"/>
          <w:szCs w:val="18"/>
        </w:rPr>
        <w:t xml:space="preserve"> </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faile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less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whethe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two-yea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institutio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fou</w:t>
      </w:r>
      <w:r>
        <w:rPr>
          <w:rFonts w:ascii="Times New Roman" w:hAnsi="Times New Roman"/>
          <w:color w:val="191919"/>
          <w:spacing w:val="-5"/>
          <w:sz w:val="18"/>
          <w:szCs w:val="18"/>
        </w:rPr>
        <w:t>r</w:t>
      </w:r>
      <w:r>
        <w:rPr>
          <w:rFonts w:ascii="Times New Roman" w:hAnsi="Times New Roman"/>
          <w:color w:val="191919"/>
          <w:spacing w:val="-2"/>
          <w:sz w:val="18"/>
          <w:szCs w:val="18"/>
        </w:rPr>
        <w:t>-yea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institution</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ineligible 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admission.</w:t>
      </w:r>
    </w:p>
    <w:p w:rsidR="00F60629" w:rsidRDefault="00F60629" w:rsidP="00F60629">
      <w:pPr>
        <w:widowControl w:val="0"/>
        <w:autoSpaceDE w:val="0"/>
        <w:autoSpaceDN w:val="0"/>
        <w:adjustRightInd w:val="0"/>
        <w:spacing w:before="11" w:after="0" w:line="200" w:lineRule="exact"/>
        <w:rPr>
          <w:rFonts w:ascii="Times New Roman" w:hAnsi="Times New Roman"/>
          <w:color w:val="000000"/>
          <w:sz w:val="20"/>
          <w:szCs w:val="20"/>
        </w:rPr>
      </w:pPr>
    </w:p>
    <w:p w:rsidR="00F60629" w:rsidRDefault="00F60629" w:rsidP="00F60629">
      <w:pPr>
        <w:widowControl w:val="0"/>
        <w:autoSpaceDE w:val="0"/>
        <w:autoSpaceDN w:val="0"/>
        <w:adjustRightInd w:val="0"/>
        <w:spacing w:after="0" w:line="250" w:lineRule="atLeast"/>
        <w:ind w:left="120" w:right="40" w:firstLine="0"/>
        <w:jc w:val="both"/>
        <w:rPr>
          <w:rFonts w:ascii="Times New Roman" w:hAnsi="Times New Roman"/>
          <w:color w:val="000000"/>
          <w:sz w:val="18"/>
          <w:szCs w:val="18"/>
        </w:rPr>
      </w:pPr>
      <w:r>
        <w:rPr>
          <w:rFonts w:ascii="Times New Roman" w:hAnsi="Times New Roman"/>
          <w:color w:val="191919"/>
          <w:spacing w:val="-2"/>
          <w:sz w:val="18"/>
          <w:szCs w:val="18"/>
        </w:rPr>
        <w:t>Appeal</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mad</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writin</w:t>
      </w:r>
      <w:r>
        <w:rPr>
          <w:rFonts w:ascii="Times New Roman" w:hAnsi="Times New Roman"/>
          <w:color w:val="191919"/>
          <w:sz w:val="18"/>
          <w:szCs w:val="18"/>
        </w:rPr>
        <w:t>g</w:t>
      </w:r>
      <w:r>
        <w:rPr>
          <w:rFonts w:ascii="Times New Roman" w:hAnsi="Times New Roman"/>
          <w:color w:val="191919"/>
          <w:spacing w:val="-8"/>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18"/>
          <w:sz w:val="18"/>
          <w:szCs w:val="18"/>
        </w:rPr>
        <w:t xml:space="preserve"> </w:t>
      </w:r>
      <w:r>
        <w:rPr>
          <w:rFonts w:ascii="Times New Roman" w:hAnsi="Times New Roman"/>
          <w:color w:val="191919"/>
          <w:spacing w:val="-2"/>
          <w:sz w:val="18"/>
          <w:szCs w:val="18"/>
        </w:rPr>
        <w:t>Admission</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Subcommitte</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submitte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Departmen</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tim</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9"/>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2"/>
          <w:sz w:val="18"/>
          <w:szCs w:val="18"/>
        </w:rPr>
        <w:t>afte</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 xml:space="preserve">the </w:t>
      </w:r>
      <w:r>
        <w:rPr>
          <w:rFonts w:ascii="Times New Roman" w:hAnsi="Times New Roman"/>
          <w:color w:val="191919"/>
          <w:spacing w:val="-2"/>
          <w:sz w:val="18"/>
          <w:szCs w:val="18"/>
        </w:rPr>
        <w:lastRenderedPageBreak/>
        <w:t>secon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failure.</w:t>
      </w:r>
    </w:p>
    <w:p w:rsidR="00064FC0" w:rsidRDefault="00064FC0" w:rsidP="0071188B">
      <w:pPr>
        <w:pStyle w:val="Heading2"/>
        <w:ind w:left="180" w:firstLine="0"/>
        <w:rPr>
          <w:rFonts w:ascii="Times New Roman" w:hAnsi="Times New Roman"/>
          <w:color w:val="000000"/>
          <w:sz w:val="18"/>
          <w:szCs w:val="18"/>
        </w:rPr>
      </w:pPr>
      <w:bookmarkStart w:id="5" w:name="_Toc295333403"/>
      <w:r>
        <w:rPr>
          <w:rFonts w:ascii="Times New Roman" w:hAnsi="Times New Roman"/>
          <w:color w:val="191919"/>
          <w:spacing w:val="-2"/>
          <w:sz w:val="24"/>
          <w:szCs w:val="24"/>
        </w:rPr>
        <w:t>A</w:t>
      </w:r>
      <w:r>
        <w:rPr>
          <w:rFonts w:ascii="Times New Roman" w:hAnsi="Times New Roman"/>
          <w:color w:val="191919"/>
          <w:spacing w:val="-2"/>
          <w:sz w:val="18"/>
          <w:szCs w:val="18"/>
        </w:rPr>
        <w:t>PPEA</w:t>
      </w:r>
      <w:r>
        <w:rPr>
          <w:rFonts w:ascii="Times New Roman" w:hAnsi="Times New Roman"/>
          <w:color w:val="191919"/>
          <w:sz w:val="18"/>
          <w:szCs w:val="18"/>
        </w:rPr>
        <w:t xml:space="preserve">L </w:t>
      </w:r>
      <w:r>
        <w:rPr>
          <w:rFonts w:ascii="Times New Roman" w:hAnsi="Times New Roman"/>
          <w:color w:val="191919"/>
          <w:spacing w:val="-2"/>
          <w:sz w:val="24"/>
          <w:szCs w:val="24"/>
        </w:rPr>
        <w:t>P</w:t>
      </w:r>
      <w:r>
        <w:rPr>
          <w:rFonts w:ascii="Times New Roman" w:hAnsi="Times New Roman"/>
          <w:color w:val="191919"/>
          <w:spacing w:val="-2"/>
          <w:sz w:val="18"/>
          <w:szCs w:val="18"/>
        </w:rPr>
        <w:t>OLIC</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24"/>
          <w:szCs w:val="24"/>
        </w:rPr>
        <w:t>R</w:t>
      </w:r>
      <w:r>
        <w:rPr>
          <w:rFonts w:ascii="Times New Roman" w:hAnsi="Times New Roman"/>
          <w:color w:val="191919"/>
          <w:spacing w:val="-2"/>
          <w:sz w:val="18"/>
          <w:szCs w:val="18"/>
        </w:rPr>
        <w:t>EADMISSION</w:t>
      </w:r>
      <w:bookmarkEnd w:id="5"/>
    </w:p>
    <w:p w:rsidR="00064FC0" w:rsidRDefault="00064FC0" w:rsidP="00064FC0">
      <w:pPr>
        <w:widowControl w:val="0"/>
        <w:autoSpaceDE w:val="0"/>
        <w:autoSpaceDN w:val="0"/>
        <w:adjustRightInd w:val="0"/>
        <w:spacing w:before="6" w:after="0" w:line="240" w:lineRule="exact"/>
        <w:ind w:left="270" w:right="220" w:firstLine="0"/>
        <w:jc w:val="both"/>
        <w:rPr>
          <w:rFonts w:ascii="Times New Roman" w:hAnsi="Times New Roman"/>
          <w:color w:val="000000"/>
          <w:sz w:val="24"/>
          <w:szCs w:val="24"/>
        </w:rPr>
      </w:pPr>
    </w:p>
    <w:p w:rsidR="00064FC0" w:rsidRDefault="00064FC0" w:rsidP="00064FC0">
      <w:pPr>
        <w:widowControl w:val="0"/>
        <w:autoSpaceDE w:val="0"/>
        <w:autoSpaceDN w:val="0"/>
        <w:adjustRightInd w:val="0"/>
        <w:spacing w:after="0"/>
        <w:ind w:left="270" w:right="220" w:firstLine="0"/>
        <w:jc w:val="both"/>
        <w:rPr>
          <w:rFonts w:ascii="Times New Roman" w:hAnsi="Times New Roman"/>
          <w:color w:val="000000"/>
          <w:sz w:val="18"/>
          <w:szCs w:val="18"/>
        </w:rPr>
      </w:pP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polic</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fect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whos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secon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failur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4345/NUR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4344.</w:t>
      </w:r>
    </w:p>
    <w:p w:rsidR="00064FC0" w:rsidRDefault="00064FC0" w:rsidP="00064FC0">
      <w:pPr>
        <w:widowControl w:val="0"/>
        <w:autoSpaceDE w:val="0"/>
        <w:autoSpaceDN w:val="0"/>
        <w:adjustRightInd w:val="0"/>
        <w:spacing w:after="0"/>
        <w:ind w:left="540" w:right="220" w:firstLine="0"/>
        <w:jc w:val="both"/>
        <w:rPr>
          <w:rFonts w:ascii="Times New Roman" w:hAnsi="Times New Roman"/>
          <w:color w:val="000000"/>
          <w:sz w:val="18"/>
          <w:szCs w:val="18"/>
        </w:rPr>
      </w:pPr>
      <w:r>
        <w:rPr>
          <w:rFonts w:ascii="Times New Roman" w:hAnsi="Times New Roman"/>
          <w:color w:val="191919"/>
          <w:spacing w:val="-2"/>
          <w:sz w:val="18"/>
          <w:szCs w:val="18"/>
        </w:rPr>
        <w:t>1</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Student</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recor</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reviewe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progressio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appropriat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facult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committee.</w:t>
      </w:r>
    </w:p>
    <w:p w:rsidR="00064FC0" w:rsidRDefault="00064FC0" w:rsidP="00064FC0">
      <w:pPr>
        <w:widowControl w:val="0"/>
        <w:autoSpaceDE w:val="0"/>
        <w:autoSpaceDN w:val="0"/>
        <w:adjustRightInd w:val="0"/>
        <w:spacing w:after="0"/>
        <w:ind w:left="540" w:right="220" w:firstLine="0"/>
        <w:jc w:val="both"/>
        <w:rPr>
          <w:rFonts w:ascii="Times New Roman" w:hAnsi="Times New Roman"/>
          <w:color w:val="000000"/>
          <w:sz w:val="18"/>
          <w:szCs w:val="18"/>
        </w:rPr>
      </w:pPr>
      <w:r>
        <w:rPr>
          <w:rFonts w:ascii="Times New Roman" w:hAnsi="Times New Roman"/>
          <w:color w:val="191919"/>
          <w:spacing w:val="-2"/>
          <w:sz w:val="18"/>
          <w:szCs w:val="18"/>
        </w:rPr>
        <w:t>2</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allowe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retak</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nex</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tim</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fered</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pendin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decisio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facult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committee.</w:t>
      </w:r>
    </w:p>
    <w:p w:rsidR="00064FC0" w:rsidRDefault="00064FC0" w:rsidP="00064FC0">
      <w:pPr>
        <w:widowControl w:val="0"/>
        <w:autoSpaceDE w:val="0"/>
        <w:autoSpaceDN w:val="0"/>
        <w:adjustRightInd w:val="0"/>
        <w:spacing w:after="0"/>
        <w:ind w:left="540" w:right="220" w:firstLine="0"/>
        <w:jc w:val="both"/>
        <w:rPr>
          <w:rFonts w:ascii="Times New Roman" w:hAnsi="Times New Roman"/>
          <w:color w:val="000000"/>
          <w:sz w:val="18"/>
          <w:szCs w:val="18"/>
        </w:rPr>
      </w:pPr>
      <w:r>
        <w:rPr>
          <w:rFonts w:ascii="Times New Roman" w:hAnsi="Times New Roman"/>
          <w:color w:val="191919"/>
          <w:spacing w:val="-2"/>
          <w:sz w:val="18"/>
          <w:szCs w:val="18"/>
        </w:rPr>
        <w:t>3</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Approva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supporte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Departmenta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Chai</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College.</w:t>
      </w:r>
    </w:p>
    <w:p w:rsidR="00064FC0" w:rsidRDefault="00064FC0" w:rsidP="00064FC0">
      <w:pPr>
        <w:widowControl w:val="0"/>
        <w:autoSpaceDE w:val="0"/>
        <w:autoSpaceDN w:val="0"/>
        <w:adjustRightInd w:val="0"/>
        <w:spacing w:before="7" w:after="0" w:line="200" w:lineRule="exact"/>
        <w:ind w:left="270" w:right="220" w:firstLine="0"/>
        <w:jc w:val="both"/>
        <w:rPr>
          <w:rFonts w:ascii="Times New Roman" w:hAnsi="Times New Roman"/>
          <w:color w:val="000000"/>
          <w:sz w:val="20"/>
          <w:szCs w:val="20"/>
        </w:rPr>
      </w:pPr>
    </w:p>
    <w:p w:rsidR="00064FC0" w:rsidRDefault="00064FC0" w:rsidP="0071188B">
      <w:pPr>
        <w:pStyle w:val="Heading2"/>
        <w:ind w:left="180" w:firstLine="0"/>
        <w:rPr>
          <w:rFonts w:ascii="Times New Roman" w:hAnsi="Times New Roman"/>
          <w:color w:val="000000"/>
          <w:sz w:val="18"/>
          <w:szCs w:val="18"/>
        </w:rPr>
      </w:pPr>
      <w:bookmarkStart w:id="6" w:name="_Toc295333404"/>
      <w:r>
        <w:rPr>
          <w:rFonts w:ascii="Times New Roman" w:hAnsi="Times New Roman"/>
          <w:color w:val="191919"/>
          <w:spacing w:val="-2"/>
          <w:sz w:val="24"/>
          <w:szCs w:val="24"/>
        </w:rPr>
        <w:t>R</w:t>
      </w:r>
      <w:r>
        <w:rPr>
          <w:rFonts w:ascii="Times New Roman" w:hAnsi="Times New Roman"/>
          <w:color w:val="191919"/>
          <w:sz w:val="24"/>
          <w:szCs w:val="24"/>
        </w:rPr>
        <w:t>N</w:t>
      </w:r>
      <w:r>
        <w:rPr>
          <w:rFonts w:ascii="Times New Roman" w:hAnsi="Times New Roman"/>
          <w:color w:val="191919"/>
          <w:spacing w:val="-5"/>
          <w:sz w:val="24"/>
          <w:szCs w:val="24"/>
        </w:rPr>
        <w:t xml:space="preserve"> </w:t>
      </w:r>
      <w:r>
        <w:rPr>
          <w:rFonts w:ascii="Times New Roman" w:hAnsi="Times New Roman"/>
          <w:color w:val="191919"/>
          <w:spacing w:val="-2"/>
          <w:sz w:val="24"/>
          <w:szCs w:val="24"/>
        </w:rPr>
        <w:t>S</w:t>
      </w:r>
      <w:r>
        <w:rPr>
          <w:rFonts w:ascii="Times New Roman" w:hAnsi="Times New Roman"/>
          <w:color w:val="191919"/>
          <w:spacing w:val="-2"/>
          <w:sz w:val="18"/>
          <w:szCs w:val="18"/>
        </w:rPr>
        <w:t>TUDEN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24"/>
          <w:szCs w:val="24"/>
        </w:rPr>
        <w:t>A</w:t>
      </w:r>
      <w:r>
        <w:rPr>
          <w:rFonts w:ascii="Times New Roman" w:hAnsi="Times New Roman"/>
          <w:color w:val="191919"/>
          <w:spacing w:val="-2"/>
          <w:sz w:val="18"/>
          <w:szCs w:val="18"/>
        </w:rPr>
        <w:t>DMISSION</w:t>
      </w:r>
      <w:bookmarkEnd w:id="6"/>
    </w:p>
    <w:p w:rsidR="0071188B" w:rsidRDefault="0071188B" w:rsidP="00064FC0">
      <w:pPr>
        <w:widowControl w:val="0"/>
        <w:autoSpaceDE w:val="0"/>
        <w:autoSpaceDN w:val="0"/>
        <w:adjustRightInd w:val="0"/>
        <w:spacing w:after="0"/>
        <w:ind w:left="270" w:right="220" w:firstLine="0"/>
        <w:jc w:val="both"/>
        <w:rPr>
          <w:rFonts w:ascii="Times New Roman" w:hAnsi="Times New Roman"/>
          <w:color w:val="191919"/>
          <w:spacing w:val="-2"/>
          <w:sz w:val="18"/>
          <w:szCs w:val="18"/>
        </w:rPr>
      </w:pPr>
    </w:p>
    <w:p w:rsidR="00064FC0" w:rsidRDefault="00064FC0" w:rsidP="00064FC0">
      <w:pPr>
        <w:widowControl w:val="0"/>
        <w:autoSpaceDE w:val="0"/>
        <w:autoSpaceDN w:val="0"/>
        <w:adjustRightInd w:val="0"/>
        <w:spacing w:after="0"/>
        <w:ind w:left="270" w:right="220" w:firstLine="0"/>
        <w:jc w:val="both"/>
        <w:rPr>
          <w:rFonts w:ascii="Times New Roman" w:hAnsi="Times New Roman"/>
          <w:color w:val="000000"/>
          <w:sz w:val="18"/>
          <w:szCs w:val="18"/>
        </w:rPr>
      </w:pPr>
      <w:r>
        <w:rPr>
          <w:rFonts w:ascii="Times New Roman" w:hAnsi="Times New Roman"/>
          <w:color w:val="191919"/>
          <w:spacing w:val="-2"/>
          <w:sz w:val="18"/>
          <w:szCs w:val="18"/>
        </w:rPr>
        <w:t>Specifi</w:t>
      </w:r>
      <w:r>
        <w:rPr>
          <w:rFonts w:ascii="Times New Roman" w:hAnsi="Times New Roman"/>
          <w:color w:val="191919"/>
          <w:sz w:val="18"/>
          <w:szCs w:val="18"/>
        </w:rPr>
        <w:t>c</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Criteri</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RN-BS</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Program</w:t>
      </w:r>
    </w:p>
    <w:p w:rsidR="00064FC0" w:rsidRDefault="00064FC0" w:rsidP="00064FC0">
      <w:pPr>
        <w:widowControl w:val="0"/>
        <w:autoSpaceDE w:val="0"/>
        <w:autoSpaceDN w:val="0"/>
        <w:adjustRightInd w:val="0"/>
        <w:spacing w:before="5" w:after="0" w:line="220" w:lineRule="exact"/>
        <w:ind w:left="270" w:right="220" w:firstLine="0"/>
        <w:jc w:val="both"/>
        <w:rPr>
          <w:rFonts w:ascii="Times New Roman" w:hAnsi="Times New Roman"/>
          <w:color w:val="000000"/>
        </w:rPr>
      </w:pPr>
    </w:p>
    <w:p w:rsidR="00064FC0" w:rsidRDefault="00064FC0" w:rsidP="00064FC0">
      <w:pPr>
        <w:widowControl w:val="0"/>
        <w:autoSpaceDE w:val="0"/>
        <w:autoSpaceDN w:val="0"/>
        <w:adjustRightInd w:val="0"/>
        <w:spacing w:after="0"/>
        <w:ind w:left="270" w:right="22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8"/>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2"/>
          <w:sz w:val="18"/>
          <w:szCs w:val="18"/>
        </w:rPr>
        <w:t>Bachelo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9"/>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9"/>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9"/>
          <w:sz w:val="18"/>
          <w:szCs w:val="18"/>
        </w:rPr>
        <w:t xml:space="preserve"> </w:t>
      </w:r>
      <w:r>
        <w:rPr>
          <w:rFonts w:ascii="Times New Roman" w:hAnsi="Times New Roman"/>
          <w:color w:val="191919"/>
          <w:spacing w:val="-2"/>
          <w:sz w:val="18"/>
          <w:szCs w:val="18"/>
        </w:rPr>
        <w:t>follow</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collaborativ</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9"/>
          <w:sz w:val="18"/>
          <w:szCs w:val="18"/>
        </w:rPr>
        <w:t xml:space="preserve"> </w:t>
      </w:r>
      <w:r>
        <w:rPr>
          <w:rFonts w:ascii="Times New Roman" w:hAnsi="Times New Roman"/>
          <w:color w:val="191919"/>
          <w:spacing w:val="-2"/>
          <w:sz w:val="18"/>
          <w:szCs w:val="18"/>
        </w:rPr>
        <w:t>RN-BS</w:t>
      </w:r>
      <w:r>
        <w:rPr>
          <w:rFonts w:ascii="Times New Roman" w:hAnsi="Times New Roman"/>
          <w:color w:val="191919"/>
          <w:sz w:val="18"/>
          <w:szCs w:val="18"/>
        </w:rPr>
        <w:t>N</w:t>
      </w:r>
      <w:r>
        <w:rPr>
          <w:rFonts w:ascii="Times New Roman" w:hAnsi="Times New Roman"/>
          <w:color w:val="191919"/>
          <w:spacing w:val="-19"/>
          <w:sz w:val="18"/>
          <w:szCs w:val="18"/>
        </w:rPr>
        <w:t xml:space="preserve"> </w:t>
      </w:r>
      <w:r>
        <w:rPr>
          <w:rFonts w:ascii="Times New Roman" w:hAnsi="Times New Roman"/>
          <w:color w:val="191919"/>
          <w:spacing w:val="-2"/>
          <w:sz w:val="18"/>
          <w:szCs w:val="18"/>
        </w:rPr>
        <w:t>Articulatio</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2"/>
          <w:sz w:val="18"/>
          <w:szCs w:val="18"/>
        </w:rPr>
        <w:t>Mode</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2"/>
          <w:sz w:val="18"/>
          <w:szCs w:val="18"/>
        </w:rPr>
        <w:t>for</w:t>
      </w:r>
    </w:p>
    <w:p w:rsidR="00064FC0" w:rsidRDefault="00064FC0" w:rsidP="00064FC0">
      <w:pPr>
        <w:widowControl w:val="0"/>
        <w:autoSpaceDE w:val="0"/>
        <w:autoSpaceDN w:val="0"/>
        <w:adjustRightInd w:val="0"/>
        <w:spacing w:before="9" w:after="0"/>
        <w:ind w:left="270" w:right="220" w:firstLine="0"/>
        <w:jc w:val="both"/>
        <w:rPr>
          <w:rFonts w:ascii="Times New Roman" w:hAnsi="Times New Roman"/>
          <w:color w:val="000000"/>
          <w:sz w:val="18"/>
          <w:szCs w:val="18"/>
        </w:rPr>
      </w:pPr>
      <w:r>
        <w:rPr>
          <w:rFonts w:ascii="Times New Roman" w:hAnsi="Times New Roman"/>
          <w:color w:val="191919"/>
          <w:spacing w:val="-2"/>
          <w:sz w:val="18"/>
          <w:szCs w:val="18"/>
        </w:rPr>
        <w:t>Registere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Students</w:t>
      </w:r>
    </w:p>
    <w:p w:rsidR="00064FC0" w:rsidRDefault="00064FC0" w:rsidP="00064FC0">
      <w:pPr>
        <w:widowControl w:val="0"/>
        <w:autoSpaceDE w:val="0"/>
        <w:autoSpaceDN w:val="0"/>
        <w:adjustRightInd w:val="0"/>
        <w:spacing w:before="5" w:after="0" w:line="220" w:lineRule="exact"/>
        <w:ind w:left="270" w:right="220" w:firstLine="0"/>
        <w:jc w:val="both"/>
        <w:rPr>
          <w:rFonts w:ascii="Times New Roman" w:hAnsi="Times New Roman"/>
          <w:color w:val="000000"/>
        </w:rPr>
      </w:pPr>
    </w:p>
    <w:p w:rsidR="00064FC0" w:rsidRDefault="00064FC0" w:rsidP="00064FC0">
      <w:pPr>
        <w:widowControl w:val="0"/>
        <w:autoSpaceDE w:val="0"/>
        <w:autoSpaceDN w:val="0"/>
        <w:adjustRightInd w:val="0"/>
        <w:spacing w:after="0"/>
        <w:ind w:left="540" w:right="220" w:firstLine="0"/>
        <w:jc w:val="both"/>
        <w:rPr>
          <w:rFonts w:ascii="Times New Roman" w:hAnsi="Times New Roman"/>
          <w:color w:val="000000"/>
          <w:sz w:val="18"/>
          <w:szCs w:val="18"/>
        </w:rPr>
      </w:pPr>
      <w:r>
        <w:rPr>
          <w:rFonts w:ascii="Times New Roman" w:hAnsi="Times New Roman"/>
          <w:color w:val="191919"/>
          <w:spacing w:val="-2"/>
          <w:sz w:val="18"/>
          <w:szCs w:val="18"/>
        </w:rPr>
        <w:t>1</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credit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accepte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advance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standin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prio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colleg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credit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includ</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followin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better:</w:t>
      </w:r>
    </w:p>
    <w:p w:rsidR="00064FC0" w:rsidRDefault="00064FC0" w:rsidP="00064FC0">
      <w:pPr>
        <w:widowControl w:val="0"/>
        <w:autoSpaceDE w:val="0"/>
        <w:autoSpaceDN w:val="0"/>
        <w:adjustRightInd w:val="0"/>
        <w:spacing w:before="9" w:after="0"/>
        <w:ind w:left="1080" w:right="220" w:firstLine="0"/>
        <w:jc w:val="both"/>
        <w:rPr>
          <w:rFonts w:ascii="Times New Roman" w:hAnsi="Times New Roman"/>
          <w:color w:val="000000"/>
          <w:sz w:val="18"/>
          <w:szCs w:val="18"/>
        </w:rPr>
      </w:pPr>
      <w:r>
        <w:rPr>
          <w:rFonts w:ascii="Times New Roman" w:hAnsi="Times New Roman"/>
          <w:color w:val="191919"/>
          <w:sz w:val="18"/>
          <w:szCs w:val="18"/>
        </w:rPr>
        <w:t xml:space="preserve">•  </w:t>
      </w:r>
      <w:r>
        <w:rPr>
          <w:rFonts w:ascii="Times New Roman" w:hAnsi="Times New Roman"/>
          <w:color w:val="191919"/>
          <w:spacing w:val="21"/>
          <w:sz w:val="18"/>
          <w:szCs w:val="18"/>
        </w:rPr>
        <w:t xml:space="preserve"> </w:t>
      </w:r>
      <w:r>
        <w:rPr>
          <w:rFonts w:ascii="Times New Roman" w:hAnsi="Times New Roman"/>
          <w:color w:val="191919"/>
          <w:spacing w:val="-2"/>
          <w:sz w:val="18"/>
          <w:szCs w:val="18"/>
        </w:rPr>
        <w:t>Nutrition</w:t>
      </w:r>
    </w:p>
    <w:p w:rsidR="00064FC0" w:rsidRDefault="00064FC0" w:rsidP="00064FC0">
      <w:pPr>
        <w:widowControl w:val="0"/>
        <w:autoSpaceDE w:val="0"/>
        <w:autoSpaceDN w:val="0"/>
        <w:adjustRightInd w:val="0"/>
        <w:spacing w:before="9" w:after="0"/>
        <w:ind w:left="1080" w:right="220" w:firstLine="0"/>
        <w:jc w:val="both"/>
        <w:rPr>
          <w:rFonts w:ascii="Times New Roman" w:hAnsi="Times New Roman"/>
          <w:color w:val="000000"/>
          <w:sz w:val="18"/>
          <w:szCs w:val="18"/>
        </w:rPr>
      </w:pPr>
      <w:r>
        <w:rPr>
          <w:rFonts w:ascii="Times New Roman" w:hAnsi="Times New Roman"/>
          <w:color w:val="191919"/>
          <w:sz w:val="18"/>
          <w:szCs w:val="18"/>
        </w:rPr>
        <w:t xml:space="preserve">•  </w:t>
      </w:r>
      <w:r>
        <w:rPr>
          <w:rFonts w:ascii="Times New Roman" w:hAnsi="Times New Roman"/>
          <w:color w:val="191919"/>
          <w:spacing w:val="21"/>
          <w:sz w:val="18"/>
          <w:szCs w:val="18"/>
        </w:rPr>
        <w:t xml:space="preserve"> </w:t>
      </w:r>
      <w:r>
        <w:rPr>
          <w:rFonts w:ascii="Times New Roman" w:hAnsi="Times New Roman"/>
          <w:color w:val="191919"/>
          <w:spacing w:val="-2"/>
          <w:sz w:val="18"/>
          <w:szCs w:val="18"/>
        </w:rPr>
        <w:t>Pharmacology</w:t>
      </w:r>
    </w:p>
    <w:p w:rsidR="00064FC0" w:rsidRDefault="00064FC0" w:rsidP="00064FC0">
      <w:pPr>
        <w:widowControl w:val="0"/>
        <w:autoSpaceDE w:val="0"/>
        <w:autoSpaceDN w:val="0"/>
        <w:adjustRightInd w:val="0"/>
        <w:spacing w:after="0" w:line="250" w:lineRule="auto"/>
        <w:ind w:left="720" w:right="220" w:hanging="180"/>
        <w:jc w:val="both"/>
        <w:rPr>
          <w:rFonts w:ascii="Times New Roman" w:hAnsi="Times New Roman"/>
          <w:color w:val="000000"/>
          <w:sz w:val="18"/>
          <w:szCs w:val="18"/>
        </w:rPr>
      </w:pPr>
      <w:r>
        <w:rPr>
          <w:rFonts w:ascii="Times New Roman" w:hAnsi="Times New Roman"/>
          <w:color w:val="191919"/>
          <w:spacing w:val="-2"/>
          <w:sz w:val="18"/>
          <w:szCs w:val="18"/>
        </w:rPr>
        <w:t>2</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RN-BS</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Articulatio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Mode</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followe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RNs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N</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validatio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testin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prio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conten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who mee</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appropriat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criteri</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model.</w:t>
      </w:r>
    </w:p>
    <w:p w:rsidR="00064FC0" w:rsidRDefault="00064FC0" w:rsidP="00064FC0">
      <w:pPr>
        <w:widowControl w:val="0"/>
        <w:autoSpaceDE w:val="0"/>
        <w:autoSpaceDN w:val="0"/>
        <w:adjustRightInd w:val="0"/>
        <w:spacing w:after="0" w:line="250" w:lineRule="auto"/>
        <w:ind w:left="720" w:right="220" w:hanging="180"/>
        <w:jc w:val="both"/>
        <w:rPr>
          <w:rFonts w:ascii="Times New Roman" w:hAnsi="Times New Roman"/>
          <w:color w:val="000000"/>
          <w:sz w:val="18"/>
          <w:szCs w:val="18"/>
        </w:rPr>
      </w:pPr>
      <w:r>
        <w:rPr>
          <w:rFonts w:ascii="Times New Roman" w:hAnsi="Times New Roman"/>
          <w:color w:val="191919"/>
          <w:spacing w:val="-2"/>
          <w:sz w:val="18"/>
          <w:szCs w:val="18"/>
        </w:rPr>
        <w:t>3</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Durin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2"/>
          <w:sz w:val="18"/>
          <w:szCs w:val="18"/>
        </w:rPr>
        <w:t>registratio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R</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NUR</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424</w:t>
      </w:r>
      <w:r>
        <w:rPr>
          <w:rFonts w:ascii="Times New Roman" w:hAnsi="Times New Roman"/>
          <w:color w:val="191919"/>
          <w:sz w:val="18"/>
          <w:szCs w:val="18"/>
        </w:rPr>
        <w:t>0</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(Communit</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Healt</w:t>
      </w:r>
      <w:r>
        <w:rPr>
          <w:rFonts w:ascii="Times New Roman" w:hAnsi="Times New Roman"/>
          <w:color w:val="191919"/>
          <w:sz w:val="18"/>
          <w:szCs w:val="18"/>
        </w:rPr>
        <w:t>h</w:t>
      </w:r>
      <w:r>
        <w:rPr>
          <w:rFonts w:ascii="Times New Roman" w:hAnsi="Times New Roman"/>
          <w:color w:val="191919"/>
          <w:spacing w:val="-11"/>
          <w:sz w:val="18"/>
          <w:szCs w:val="18"/>
        </w:rPr>
        <w:t xml:space="preserve"> </w:t>
      </w:r>
      <w:r>
        <w:rPr>
          <w:rFonts w:ascii="Times New Roman" w:hAnsi="Times New Roman"/>
          <w:color w:val="191919"/>
          <w:spacing w:val="-2"/>
          <w:sz w:val="18"/>
          <w:szCs w:val="18"/>
        </w:rPr>
        <w:t>Nursing</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NUR</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434</w:t>
      </w:r>
      <w:r>
        <w:rPr>
          <w:rFonts w:ascii="Times New Roman" w:hAnsi="Times New Roman"/>
          <w:color w:val="191919"/>
          <w:sz w:val="18"/>
          <w:szCs w:val="18"/>
        </w:rPr>
        <w:t>4</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(Senio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Seminar)</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2"/>
          <w:sz w:val="18"/>
          <w:szCs w:val="18"/>
        </w:rPr>
        <w:t>facult</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will verif</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RN</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origina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licens</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subsequentl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sig</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for</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indicatin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licens</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current</w:t>
      </w:r>
      <w:r>
        <w:rPr>
          <w:rFonts w:ascii="Times New Roman" w:hAnsi="Times New Roman"/>
          <w:color w:val="191919"/>
          <w:sz w:val="18"/>
          <w:szCs w:val="18"/>
        </w:rPr>
        <w:t>.</w:t>
      </w:r>
      <w:r>
        <w:rPr>
          <w:rFonts w:ascii="Times New Roman" w:hAnsi="Times New Roman"/>
          <w:color w:val="191919"/>
          <w:spacing w:val="40"/>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w:t>
      </w:r>
      <w:r>
        <w:rPr>
          <w:rFonts w:ascii="Times New Roman" w:hAnsi="Times New Roman"/>
          <w:color w:val="191919"/>
          <w:spacing w:val="-3"/>
          <w:sz w:val="18"/>
          <w:szCs w:val="18"/>
        </w:rPr>
        <w:t>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als</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 xml:space="preserve">present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cop</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signe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licens</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durin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proces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subsequen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yea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educatio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unti</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graduation.</w:t>
      </w:r>
    </w:p>
    <w:p w:rsidR="00064FC0" w:rsidRDefault="00064FC0" w:rsidP="00064FC0">
      <w:pPr>
        <w:widowControl w:val="0"/>
        <w:autoSpaceDE w:val="0"/>
        <w:autoSpaceDN w:val="0"/>
        <w:adjustRightInd w:val="0"/>
        <w:spacing w:before="16" w:after="0" w:line="200" w:lineRule="exact"/>
        <w:ind w:left="270" w:right="220" w:firstLine="0"/>
        <w:jc w:val="both"/>
        <w:rPr>
          <w:rFonts w:ascii="Times New Roman" w:hAnsi="Times New Roman"/>
          <w:color w:val="000000"/>
          <w:sz w:val="20"/>
          <w:szCs w:val="20"/>
        </w:rPr>
      </w:pPr>
    </w:p>
    <w:p w:rsidR="00064FC0" w:rsidRDefault="00064FC0" w:rsidP="00064FC0">
      <w:pPr>
        <w:widowControl w:val="0"/>
        <w:autoSpaceDE w:val="0"/>
        <w:autoSpaceDN w:val="0"/>
        <w:adjustRightInd w:val="0"/>
        <w:spacing w:after="0"/>
        <w:ind w:left="270" w:right="220" w:firstLine="0"/>
        <w:jc w:val="both"/>
        <w:rPr>
          <w:rFonts w:ascii="Times New Roman" w:hAnsi="Times New Roman"/>
          <w:color w:val="000000"/>
          <w:sz w:val="18"/>
          <w:szCs w:val="18"/>
        </w:rPr>
      </w:pPr>
      <w:r>
        <w:rPr>
          <w:rFonts w:ascii="Times New Roman" w:hAnsi="Times New Roman"/>
          <w:color w:val="191919"/>
          <w:spacing w:val="-2"/>
          <w:sz w:val="18"/>
          <w:szCs w:val="18"/>
        </w:rPr>
        <w:t>(Criteri</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articulatio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mode</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fil</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Departmen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Chai</w:t>
      </w:r>
      <w:r>
        <w:rPr>
          <w:rFonts w:ascii="Times New Roman" w:hAnsi="Times New Roman"/>
          <w:color w:val="191919"/>
          <w:spacing w:val="5"/>
          <w:sz w:val="18"/>
          <w:szCs w:val="18"/>
        </w:rPr>
        <w:t>r</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Boar</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Nursing</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23</w:t>
      </w:r>
      <w:r>
        <w:rPr>
          <w:rFonts w:ascii="Times New Roman" w:hAnsi="Times New Roman"/>
          <w:color w:val="191919"/>
          <w:sz w:val="18"/>
          <w:szCs w:val="18"/>
        </w:rPr>
        <w:t>7</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Coliseu</w:t>
      </w:r>
      <w:r>
        <w:rPr>
          <w:rFonts w:ascii="Times New Roman" w:hAnsi="Times New Roman"/>
          <w:color w:val="191919"/>
          <w:sz w:val="18"/>
          <w:szCs w:val="18"/>
        </w:rPr>
        <w:t>m</w:t>
      </w:r>
      <w:r>
        <w:rPr>
          <w:rFonts w:ascii="Times New Roman" w:hAnsi="Times New Roman"/>
          <w:color w:val="191919"/>
          <w:spacing w:val="5"/>
          <w:sz w:val="18"/>
          <w:szCs w:val="18"/>
        </w:rPr>
        <w:t xml:space="preserve"> </w:t>
      </w:r>
      <w:r>
        <w:rPr>
          <w:rFonts w:ascii="Times New Roman" w:hAnsi="Times New Roman"/>
          <w:color w:val="191919"/>
          <w:spacing w:val="-2"/>
          <w:sz w:val="18"/>
          <w:szCs w:val="18"/>
        </w:rPr>
        <w:t>Driv</w:t>
      </w:r>
      <w:r>
        <w:rPr>
          <w:rFonts w:ascii="Times New Roman" w:hAnsi="Times New Roman"/>
          <w:color w:val="191919"/>
          <w:spacing w:val="-3"/>
          <w:sz w:val="18"/>
          <w:szCs w:val="18"/>
        </w:rPr>
        <w:t>e</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Macon</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GA</w:t>
      </w:r>
    </w:p>
    <w:p w:rsidR="00064FC0" w:rsidRDefault="00064FC0" w:rsidP="00064FC0">
      <w:pPr>
        <w:widowControl w:val="0"/>
        <w:autoSpaceDE w:val="0"/>
        <w:autoSpaceDN w:val="0"/>
        <w:adjustRightInd w:val="0"/>
        <w:spacing w:before="9" w:after="0"/>
        <w:ind w:left="270" w:right="220" w:firstLine="0"/>
        <w:jc w:val="both"/>
        <w:rPr>
          <w:rFonts w:ascii="Times New Roman" w:hAnsi="Times New Roman"/>
          <w:color w:val="000000"/>
          <w:sz w:val="18"/>
          <w:szCs w:val="18"/>
        </w:rPr>
      </w:pPr>
      <w:r>
        <w:rPr>
          <w:rFonts w:ascii="Times New Roman" w:hAnsi="Times New Roman"/>
          <w:color w:val="191919"/>
          <w:spacing w:val="-2"/>
          <w:sz w:val="18"/>
          <w:szCs w:val="18"/>
        </w:rPr>
        <w:t>31217-3858.</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16"/>
          <w:sz w:val="18"/>
          <w:szCs w:val="18"/>
        </w:rPr>
        <w:t>W</w:t>
      </w:r>
      <w:r>
        <w:rPr>
          <w:rFonts w:ascii="Times New Roman" w:hAnsi="Times New Roman"/>
          <w:color w:val="191919"/>
          <w:spacing w:val="-2"/>
          <w:sz w:val="18"/>
          <w:szCs w:val="18"/>
        </w:rPr>
        <w:t>ebsite</w:t>
      </w:r>
      <w:r>
        <w:rPr>
          <w:rFonts w:ascii="Times New Roman" w:hAnsi="Times New Roman"/>
          <w:color w:val="191919"/>
          <w:sz w:val="18"/>
          <w:szCs w:val="18"/>
        </w:rPr>
        <w:t>:</w:t>
      </w:r>
      <w:r>
        <w:rPr>
          <w:rFonts w:ascii="Times New Roman" w:hAnsi="Times New Roman"/>
          <w:color w:val="191919"/>
          <w:spacing w:val="-3"/>
          <w:sz w:val="18"/>
          <w:szCs w:val="18"/>
        </w:rPr>
        <w:t xml:space="preserve"> </w:t>
      </w:r>
      <w:hyperlink r:id="rId9" w:history="1">
        <w:r>
          <w:rPr>
            <w:rFonts w:ascii="Times New Roman" w:hAnsi="Times New Roman"/>
            <w:color w:val="191919"/>
            <w:spacing w:val="-2"/>
            <w:sz w:val="18"/>
            <w:szCs w:val="18"/>
          </w:rPr>
          <w:t>http://ww</w:t>
        </w:r>
        <w:r>
          <w:rPr>
            <w:rFonts w:ascii="Times New Roman" w:hAnsi="Times New Roman"/>
            <w:color w:val="191919"/>
            <w:spacing w:val="-13"/>
            <w:sz w:val="18"/>
            <w:szCs w:val="18"/>
          </w:rPr>
          <w:t>w</w:t>
        </w:r>
        <w:r>
          <w:rPr>
            <w:rFonts w:ascii="Times New Roman" w:hAnsi="Times New Roman"/>
            <w:color w:val="191919"/>
            <w:spacing w:val="-2"/>
            <w:sz w:val="18"/>
            <w:szCs w:val="18"/>
          </w:rPr>
          <w:t>.sos.state.ga.us</w:t>
        </w:r>
      </w:hyperlink>
    </w:p>
    <w:p w:rsidR="00064FC0" w:rsidRDefault="00064FC0" w:rsidP="00064FC0">
      <w:pPr>
        <w:widowControl w:val="0"/>
        <w:autoSpaceDE w:val="0"/>
        <w:autoSpaceDN w:val="0"/>
        <w:adjustRightInd w:val="0"/>
        <w:spacing w:before="7" w:after="0" w:line="200" w:lineRule="exact"/>
        <w:ind w:left="270" w:right="220" w:firstLine="0"/>
        <w:jc w:val="both"/>
        <w:rPr>
          <w:rFonts w:ascii="Times New Roman" w:hAnsi="Times New Roman"/>
          <w:color w:val="000000"/>
          <w:sz w:val="20"/>
          <w:szCs w:val="20"/>
        </w:rPr>
      </w:pPr>
    </w:p>
    <w:p w:rsidR="00064FC0" w:rsidRDefault="00064FC0" w:rsidP="0071188B">
      <w:pPr>
        <w:pStyle w:val="Heading2"/>
        <w:ind w:left="270" w:firstLine="0"/>
        <w:rPr>
          <w:rFonts w:ascii="Times New Roman" w:hAnsi="Times New Roman"/>
          <w:color w:val="000000"/>
          <w:sz w:val="18"/>
          <w:szCs w:val="18"/>
        </w:rPr>
      </w:pPr>
      <w:bookmarkStart w:id="7" w:name="_Toc295333405"/>
      <w:r>
        <w:rPr>
          <w:rFonts w:ascii="Times New Roman" w:hAnsi="Times New Roman"/>
          <w:color w:val="191919"/>
          <w:spacing w:val="-2"/>
          <w:sz w:val="24"/>
          <w:szCs w:val="24"/>
        </w:rPr>
        <w:t>B</w:t>
      </w:r>
      <w:r>
        <w:rPr>
          <w:rFonts w:ascii="Times New Roman" w:hAnsi="Times New Roman"/>
          <w:color w:val="191919"/>
          <w:spacing w:val="-2"/>
          <w:sz w:val="18"/>
          <w:szCs w:val="18"/>
        </w:rPr>
        <w:t>ACHELO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24"/>
          <w:szCs w:val="24"/>
        </w:rPr>
        <w:t>S</w:t>
      </w:r>
      <w:r>
        <w:rPr>
          <w:rFonts w:ascii="Times New Roman" w:hAnsi="Times New Roman"/>
          <w:color w:val="191919"/>
          <w:spacing w:val="-2"/>
          <w:sz w:val="18"/>
          <w:szCs w:val="18"/>
        </w:rPr>
        <w:t>CIENC</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24"/>
          <w:szCs w:val="24"/>
        </w:rPr>
        <w:t>N</w:t>
      </w:r>
      <w:r>
        <w:rPr>
          <w:rFonts w:ascii="Times New Roman" w:hAnsi="Times New Roman"/>
          <w:color w:val="191919"/>
          <w:spacing w:val="-2"/>
          <w:sz w:val="18"/>
          <w:szCs w:val="18"/>
        </w:rPr>
        <w:t>URSIN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24"/>
          <w:szCs w:val="24"/>
        </w:rPr>
        <w:t>D</w:t>
      </w:r>
      <w:r>
        <w:rPr>
          <w:rFonts w:ascii="Times New Roman" w:hAnsi="Times New Roman"/>
          <w:color w:val="191919"/>
          <w:spacing w:val="-2"/>
          <w:sz w:val="18"/>
          <w:szCs w:val="18"/>
        </w:rPr>
        <w:t>EGREE</w:t>
      </w:r>
      <w:bookmarkEnd w:id="7"/>
    </w:p>
    <w:p w:rsidR="00064FC0" w:rsidRDefault="00064FC0" w:rsidP="00064FC0">
      <w:pPr>
        <w:widowControl w:val="0"/>
        <w:autoSpaceDE w:val="0"/>
        <w:autoSpaceDN w:val="0"/>
        <w:adjustRightInd w:val="0"/>
        <w:spacing w:after="0"/>
        <w:ind w:left="270" w:right="220" w:firstLine="0"/>
        <w:jc w:val="both"/>
        <w:rPr>
          <w:rFonts w:ascii="Times New Roman" w:hAnsi="Times New Roman"/>
          <w:color w:val="000000"/>
          <w:sz w:val="18"/>
          <w:szCs w:val="18"/>
        </w:rPr>
      </w:pPr>
      <w:r>
        <w:rPr>
          <w:rFonts w:ascii="Times New Roman" w:hAnsi="Times New Roman"/>
          <w:b/>
          <w:bCs/>
          <w:color w:val="191919"/>
          <w:spacing w:val="-2"/>
          <w:sz w:val="24"/>
          <w:szCs w:val="24"/>
        </w:rPr>
        <w:t>C</w:t>
      </w:r>
      <w:r>
        <w:rPr>
          <w:rFonts w:ascii="Times New Roman" w:hAnsi="Times New Roman"/>
          <w:b/>
          <w:bCs/>
          <w:color w:val="191919"/>
          <w:spacing w:val="-2"/>
          <w:sz w:val="18"/>
          <w:szCs w:val="18"/>
        </w:rPr>
        <w:t>OR</w:t>
      </w:r>
      <w:r>
        <w:rPr>
          <w:rFonts w:ascii="Times New Roman" w:hAnsi="Times New Roman"/>
          <w:b/>
          <w:bCs/>
          <w:color w:val="191919"/>
          <w:sz w:val="18"/>
          <w:szCs w:val="18"/>
        </w:rPr>
        <w:t>E</w:t>
      </w:r>
      <w:r>
        <w:rPr>
          <w:rFonts w:ascii="Times New Roman" w:hAnsi="Times New Roman"/>
          <w:b/>
          <w:bCs/>
          <w:color w:val="191919"/>
          <w:spacing w:val="-3"/>
          <w:sz w:val="18"/>
          <w:szCs w:val="18"/>
        </w:rPr>
        <w:t xml:space="preserve"> </w:t>
      </w:r>
      <w:r>
        <w:rPr>
          <w:rFonts w:ascii="Times New Roman" w:hAnsi="Times New Roman"/>
          <w:b/>
          <w:bCs/>
          <w:color w:val="191919"/>
          <w:spacing w:val="-2"/>
          <w:sz w:val="24"/>
          <w:szCs w:val="24"/>
        </w:rPr>
        <w:t>A-</w:t>
      </w:r>
      <w:r>
        <w:rPr>
          <w:rFonts w:ascii="Times New Roman" w:hAnsi="Times New Roman"/>
          <w:b/>
          <w:bCs/>
          <w:color w:val="191919"/>
          <w:sz w:val="24"/>
          <w:szCs w:val="24"/>
        </w:rPr>
        <w:t>F</w:t>
      </w:r>
      <w:r>
        <w:rPr>
          <w:rFonts w:ascii="Times New Roman" w:hAnsi="Times New Roman"/>
          <w:b/>
          <w:bCs/>
          <w:color w:val="191919"/>
          <w:spacing w:val="-24"/>
          <w:sz w:val="24"/>
          <w:szCs w:val="24"/>
        </w:rPr>
        <w:t xml:space="preserve"> </w:t>
      </w:r>
      <w:r>
        <w:rPr>
          <w:rFonts w:ascii="Times New Roman" w:hAnsi="Times New Roman"/>
          <w:b/>
          <w:bCs/>
          <w:color w:val="191919"/>
          <w:spacing w:val="-2"/>
          <w:sz w:val="18"/>
          <w:szCs w:val="18"/>
        </w:rPr>
        <w:t>AN</w:t>
      </w:r>
      <w:r>
        <w:rPr>
          <w:rFonts w:ascii="Times New Roman" w:hAnsi="Times New Roman"/>
          <w:b/>
          <w:bCs/>
          <w:color w:val="191919"/>
          <w:sz w:val="18"/>
          <w:szCs w:val="18"/>
        </w:rPr>
        <w:t>D</w:t>
      </w:r>
      <w:r>
        <w:rPr>
          <w:rFonts w:ascii="Times New Roman" w:hAnsi="Times New Roman"/>
          <w:b/>
          <w:bCs/>
          <w:color w:val="191919"/>
          <w:spacing w:val="-3"/>
          <w:sz w:val="18"/>
          <w:szCs w:val="18"/>
        </w:rPr>
        <w:t xml:space="preserve"> </w:t>
      </w:r>
      <w:r>
        <w:rPr>
          <w:rFonts w:ascii="Times New Roman" w:hAnsi="Times New Roman"/>
          <w:b/>
          <w:bCs/>
          <w:color w:val="191919"/>
          <w:spacing w:val="-2"/>
          <w:sz w:val="24"/>
          <w:szCs w:val="24"/>
        </w:rPr>
        <w:t>A</w:t>
      </w:r>
      <w:r>
        <w:rPr>
          <w:rFonts w:ascii="Times New Roman" w:hAnsi="Times New Roman"/>
          <w:b/>
          <w:bCs/>
          <w:color w:val="191919"/>
          <w:spacing w:val="-2"/>
          <w:sz w:val="18"/>
          <w:szCs w:val="18"/>
        </w:rPr>
        <w:t>BOV</w:t>
      </w:r>
      <w:r>
        <w:rPr>
          <w:rFonts w:ascii="Times New Roman" w:hAnsi="Times New Roman"/>
          <w:b/>
          <w:bCs/>
          <w:color w:val="191919"/>
          <w:sz w:val="18"/>
          <w:szCs w:val="18"/>
        </w:rPr>
        <w:t>E</w:t>
      </w:r>
      <w:r>
        <w:rPr>
          <w:rFonts w:ascii="Times New Roman" w:hAnsi="Times New Roman"/>
          <w:b/>
          <w:bCs/>
          <w:color w:val="191919"/>
          <w:spacing w:val="7"/>
          <w:sz w:val="18"/>
          <w:szCs w:val="18"/>
        </w:rPr>
        <w:t xml:space="preserve"> </w:t>
      </w:r>
      <w:r>
        <w:rPr>
          <w:rFonts w:ascii="Times New Roman" w:hAnsi="Times New Roman"/>
          <w:b/>
          <w:bCs/>
          <w:color w:val="191919"/>
          <w:spacing w:val="-2"/>
          <w:sz w:val="18"/>
          <w:szCs w:val="18"/>
        </w:rPr>
        <w:t>TH</w:t>
      </w:r>
      <w:r>
        <w:rPr>
          <w:rFonts w:ascii="Times New Roman" w:hAnsi="Times New Roman"/>
          <w:b/>
          <w:bCs/>
          <w:color w:val="191919"/>
          <w:sz w:val="18"/>
          <w:szCs w:val="18"/>
        </w:rPr>
        <w:t>E</w:t>
      </w:r>
      <w:r>
        <w:rPr>
          <w:rFonts w:ascii="Times New Roman" w:hAnsi="Times New Roman"/>
          <w:b/>
          <w:bCs/>
          <w:color w:val="191919"/>
          <w:spacing w:val="10"/>
          <w:sz w:val="18"/>
          <w:szCs w:val="18"/>
        </w:rPr>
        <w:t xml:space="preserve"> </w:t>
      </w:r>
      <w:r>
        <w:rPr>
          <w:rFonts w:ascii="Times New Roman" w:hAnsi="Times New Roman"/>
          <w:b/>
          <w:bCs/>
          <w:color w:val="191919"/>
          <w:spacing w:val="-2"/>
          <w:sz w:val="24"/>
          <w:szCs w:val="24"/>
        </w:rPr>
        <w:t>C</w:t>
      </w:r>
      <w:r>
        <w:rPr>
          <w:rFonts w:ascii="Times New Roman" w:hAnsi="Times New Roman"/>
          <w:b/>
          <w:bCs/>
          <w:color w:val="191919"/>
          <w:spacing w:val="-2"/>
          <w:sz w:val="18"/>
          <w:szCs w:val="18"/>
        </w:rPr>
        <w:t>OR</w:t>
      </w:r>
      <w:r>
        <w:rPr>
          <w:rFonts w:ascii="Times New Roman" w:hAnsi="Times New Roman"/>
          <w:b/>
          <w:bCs/>
          <w:color w:val="191919"/>
          <w:sz w:val="18"/>
          <w:szCs w:val="18"/>
        </w:rPr>
        <w:t>E</w:t>
      </w:r>
      <w:r>
        <w:rPr>
          <w:rFonts w:ascii="Times New Roman" w:hAnsi="Times New Roman"/>
          <w:b/>
          <w:bCs/>
          <w:color w:val="191919"/>
          <w:spacing w:val="10"/>
          <w:sz w:val="18"/>
          <w:szCs w:val="18"/>
        </w:rPr>
        <w:t xml:space="preserve"> </w:t>
      </w:r>
      <w:r>
        <w:rPr>
          <w:rFonts w:ascii="Times New Roman" w:hAnsi="Times New Roman"/>
          <w:b/>
          <w:bCs/>
          <w:color w:val="191919"/>
          <w:spacing w:val="-2"/>
          <w:sz w:val="24"/>
          <w:szCs w:val="24"/>
        </w:rPr>
        <w:t>R</w:t>
      </w:r>
      <w:r>
        <w:rPr>
          <w:rFonts w:ascii="Times New Roman" w:hAnsi="Times New Roman"/>
          <w:b/>
          <w:bCs/>
          <w:color w:val="191919"/>
          <w:spacing w:val="-2"/>
          <w:sz w:val="18"/>
          <w:szCs w:val="18"/>
        </w:rPr>
        <w:t>EQUIREMENTS</w:t>
      </w:r>
    </w:p>
    <w:p w:rsidR="00064FC0" w:rsidRDefault="00A715EF" w:rsidP="00064FC0">
      <w:pPr>
        <w:widowControl w:val="0"/>
        <w:autoSpaceDE w:val="0"/>
        <w:autoSpaceDN w:val="0"/>
        <w:adjustRightInd w:val="0"/>
        <w:spacing w:before="30" w:after="0" w:line="250" w:lineRule="auto"/>
        <w:ind w:left="270" w:right="220" w:firstLine="0"/>
        <w:jc w:val="both"/>
        <w:rPr>
          <w:rFonts w:ascii="Times New Roman" w:hAnsi="Times New Roman"/>
          <w:color w:val="000000"/>
          <w:sz w:val="18"/>
          <w:szCs w:val="18"/>
        </w:rPr>
      </w:pPr>
      <w:r w:rsidRPr="00A715EF">
        <w:rPr>
          <w:rFonts w:ascii="Calibri" w:hAnsi="Calibri"/>
          <w:noProof/>
          <w:lang w:eastAsia="en-US"/>
        </w:rPr>
        <w:pict>
          <v:shape id="Text Box 4911" o:spid="_x0000_s1028" type="#_x0000_t202" style="position:absolute;left:0;text-align:left;margin-left:18.85pt;margin-top:-18.55pt;width:36pt;height:55.2pt;z-index:-25165414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" o:allowincell="f" filled="f" stroked="f">
            <v:textbox style="layout-flow:vertical;mso-layout-flow-alt:bottom-to-top;mso-next-textbox:#Text Box 4911" inset="0,0,0,0">
              <w:txbxContent>
                <w:p w:rsidR="00510B4A" w:rsidRDefault="00510B4A" w:rsidP="00064FC0">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FFFFFF"/>
                      <w:sz w:val="20"/>
                      <w:szCs w:val="20"/>
                    </w:rPr>
                    <w:t>Sciences &amp;</w:t>
                  </w:r>
                </w:p>
                <w:p w:rsidR="00510B4A" w:rsidRDefault="00510B4A" w:rsidP="00064FC0">
                  <w:pPr>
                    <w:widowControl w:val="0"/>
                    <w:autoSpaceDE w:val="0"/>
                    <w:autoSpaceDN w:val="0"/>
                    <w:adjustRightInd w:val="0"/>
                    <w:spacing w:after="0" w:line="240" w:lineRule="exact"/>
                    <w:ind w:left="202" w:right="202"/>
                    <w:jc w:val="center"/>
                    <w:rPr>
                      <w:rFonts w:ascii="Century Gothic" w:hAnsi="Century Gothic" w:cs="Century Gothic"/>
                      <w:color w:val="000000"/>
                      <w:sz w:val="20"/>
                      <w:szCs w:val="20"/>
                    </w:rPr>
                  </w:pPr>
                  <w:r>
                    <w:rPr>
                      <w:rFonts w:ascii="Century Gothic" w:hAnsi="Century Gothic" w:cs="Century Gothic"/>
                      <w:b/>
                      <w:bCs/>
                      <w:color w:val="FFFFFF"/>
                      <w:sz w:val="20"/>
                      <w:szCs w:val="20"/>
                    </w:rPr>
                    <w:t>Health</w:t>
                  </w:r>
                </w:p>
                <w:p w:rsidR="00510B4A" w:rsidRDefault="00510B4A" w:rsidP="00064FC0">
                  <w:pPr>
                    <w:widowControl w:val="0"/>
                    <w:autoSpaceDE w:val="0"/>
                    <w:autoSpaceDN w:val="0"/>
                    <w:adjustRightInd w:val="0"/>
                    <w:spacing w:after="0" w:line="240" w:lineRule="exact"/>
                    <w:ind w:left="-7" w:right="-7"/>
                    <w:jc w:val="center"/>
                    <w:rPr>
                      <w:rFonts w:ascii="Century Gothic" w:hAnsi="Century Gothic" w:cs="Century Gothic"/>
                      <w:color w:val="000000"/>
                      <w:sz w:val="20"/>
                      <w:szCs w:val="20"/>
                    </w:rPr>
                  </w:pPr>
                  <w:r>
                    <w:rPr>
                      <w:rFonts w:ascii="Century Gothic" w:hAnsi="Century Gothic" w:cs="Century Gothic"/>
                      <w:b/>
                      <w:bCs/>
                      <w:color w:val="FFFFFF"/>
                      <w:sz w:val="20"/>
                      <w:szCs w:val="20"/>
                    </w:rPr>
                    <w:t>Professions</w:t>
                  </w:r>
                </w:p>
              </w:txbxContent>
            </v:textbox>
            <w10:wrap anchorx="page"/>
          </v:shape>
        </w:pict>
      </w:r>
      <w:r w:rsidR="00064FC0">
        <w:rPr>
          <w:rFonts w:ascii="Times New Roman" w:hAnsi="Times New Roman"/>
          <w:color w:val="191919"/>
          <w:spacing w:val="-2"/>
          <w:sz w:val="18"/>
          <w:szCs w:val="18"/>
        </w:rPr>
        <w:t>Eac</w:t>
      </w:r>
      <w:r w:rsidR="00064FC0">
        <w:rPr>
          <w:rFonts w:ascii="Times New Roman" w:hAnsi="Times New Roman"/>
          <w:color w:val="191919"/>
          <w:sz w:val="18"/>
          <w:szCs w:val="18"/>
        </w:rPr>
        <w:t>h</w:t>
      </w:r>
      <w:r w:rsidR="00064FC0">
        <w:rPr>
          <w:rFonts w:ascii="Times New Roman" w:hAnsi="Times New Roman"/>
          <w:color w:val="191919"/>
          <w:spacing w:val="-5"/>
          <w:sz w:val="18"/>
          <w:szCs w:val="18"/>
        </w:rPr>
        <w:t xml:space="preserve"> </w:t>
      </w:r>
      <w:r w:rsidR="00064FC0">
        <w:rPr>
          <w:rFonts w:ascii="Times New Roman" w:hAnsi="Times New Roman"/>
          <w:color w:val="191919"/>
          <w:spacing w:val="-2"/>
          <w:sz w:val="18"/>
          <w:szCs w:val="18"/>
        </w:rPr>
        <w:t>studen</w:t>
      </w:r>
      <w:r w:rsidR="00064FC0">
        <w:rPr>
          <w:rFonts w:ascii="Times New Roman" w:hAnsi="Times New Roman"/>
          <w:color w:val="191919"/>
          <w:sz w:val="18"/>
          <w:szCs w:val="18"/>
        </w:rPr>
        <w:t>t</w:t>
      </w:r>
      <w:r w:rsidR="00064FC0">
        <w:rPr>
          <w:rFonts w:ascii="Times New Roman" w:hAnsi="Times New Roman"/>
          <w:color w:val="191919"/>
          <w:spacing w:val="-5"/>
          <w:sz w:val="18"/>
          <w:szCs w:val="18"/>
        </w:rPr>
        <w:t xml:space="preserve"> </w:t>
      </w:r>
      <w:r w:rsidR="00064FC0">
        <w:rPr>
          <w:rFonts w:ascii="Times New Roman" w:hAnsi="Times New Roman"/>
          <w:color w:val="191919"/>
          <w:spacing w:val="-2"/>
          <w:sz w:val="18"/>
          <w:szCs w:val="18"/>
        </w:rPr>
        <w:t>mus</w:t>
      </w:r>
      <w:r w:rsidR="00064FC0">
        <w:rPr>
          <w:rFonts w:ascii="Times New Roman" w:hAnsi="Times New Roman"/>
          <w:color w:val="191919"/>
          <w:sz w:val="18"/>
          <w:szCs w:val="18"/>
        </w:rPr>
        <w:t>t</w:t>
      </w:r>
      <w:r w:rsidR="00064FC0">
        <w:rPr>
          <w:rFonts w:ascii="Times New Roman" w:hAnsi="Times New Roman"/>
          <w:color w:val="191919"/>
          <w:spacing w:val="-5"/>
          <w:sz w:val="18"/>
          <w:szCs w:val="18"/>
        </w:rPr>
        <w:t xml:space="preserve"> </w:t>
      </w:r>
      <w:r w:rsidR="00064FC0">
        <w:rPr>
          <w:rFonts w:ascii="Times New Roman" w:hAnsi="Times New Roman"/>
          <w:color w:val="191919"/>
          <w:spacing w:val="-2"/>
          <w:sz w:val="18"/>
          <w:szCs w:val="18"/>
        </w:rPr>
        <w:t>complet</w:t>
      </w:r>
      <w:r w:rsidR="00064FC0">
        <w:rPr>
          <w:rFonts w:ascii="Times New Roman" w:hAnsi="Times New Roman"/>
          <w:color w:val="191919"/>
          <w:sz w:val="18"/>
          <w:szCs w:val="18"/>
        </w:rPr>
        <w:t>e</w:t>
      </w:r>
      <w:r w:rsidR="00064FC0">
        <w:rPr>
          <w:rFonts w:ascii="Times New Roman" w:hAnsi="Times New Roman"/>
          <w:color w:val="191919"/>
          <w:spacing w:val="-5"/>
          <w:sz w:val="18"/>
          <w:szCs w:val="18"/>
        </w:rPr>
        <w:t xml:space="preserve"> </w:t>
      </w:r>
      <w:r w:rsidR="00064FC0">
        <w:rPr>
          <w:rFonts w:ascii="Times New Roman" w:hAnsi="Times New Roman"/>
          <w:color w:val="191919"/>
          <w:spacing w:val="-2"/>
          <w:sz w:val="18"/>
          <w:szCs w:val="18"/>
        </w:rPr>
        <w:t>th</w:t>
      </w:r>
      <w:r w:rsidR="00064FC0">
        <w:rPr>
          <w:rFonts w:ascii="Times New Roman" w:hAnsi="Times New Roman"/>
          <w:color w:val="191919"/>
          <w:sz w:val="18"/>
          <w:szCs w:val="18"/>
        </w:rPr>
        <w:t>e</w:t>
      </w:r>
      <w:r w:rsidR="00064FC0">
        <w:rPr>
          <w:rFonts w:ascii="Times New Roman" w:hAnsi="Times New Roman"/>
          <w:color w:val="191919"/>
          <w:spacing w:val="-5"/>
          <w:sz w:val="18"/>
          <w:szCs w:val="18"/>
        </w:rPr>
        <w:t xml:space="preserve"> </w:t>
      </w:r>
      <w:r w:rsidR="00064FC0">
        <w:rPr>
          <w:rFonts w:ascii="Times New Roman" w:hAnsi="Times New Roman"/>
          <w:color w:val="191919"/>
          <w:spacing w:val="-2"/>
          <w:sz w:val="18"/>
          <w:szCs w:val="18"/>
        </w:rPr>
        <w:t>Cor</w:t>
      </w:r>
      <w:r w:rsidR="00064FC0">
        <w:rPr>
          <w:rFonts w:ascii="Times New Roman" w:hAnsi="Times New Roman"/>
          <w:color w:val="191919"/>
          <w:sz w:val="18"/>
          <w:szCs w:val="18"/>
        </w:rPr>
        <w:t>e</w:t>
      </w:r>
      <w:r w:rsidR="00064FC0">
        <w:rPr>
          <w:rFonts w:ascii="Times New Roman" w:hAnsi="Times New Roman"/>
          <w:color w:val="191919"/>
          <w:spacing w:val="-5"/>
          <w:sz w:val="18"/>
          <w:szCs w:val="18"/>
        </w:rPr>
        <w:t xml:space="preserve"> </w:t>
      </w:r>
      <w:r w:rsidR="00064FC0">
        <w:rPr>
          <w:rFonts w:ascii="Times New Roman" w:hAnsi="Times New Roman"/>
          <w:color w:val="191919"/>
          <w:spacing w:val="-2"/>
          <w:sz w:val="18"/>
          <w:szCs w:val="18"/>
        </w:rPr>
        <w:t>Curriculum</w:t>
      </w:r>
      <w:r w:rsidR="00064FC0">
        <w:rPr>
          <w:rFonts w:ascii="Times New Roman" w:hAnsi="Times New Roman"/>
          <w:color w:val="191919"/>
          <w:sz w:val="18"/>
          <w:szCs w:val="18"/>
        </w:rPr>
        <w:t>.</w:t>
      </w:r>
      <w:r w:rsidR="00064FC0">
        <w:rPr>
          <w:rFonts w:ascii="Times New Roman" w:hAnsi="Times New Roman"/>
          <w:color w:val="191919"/>
          <w:spacing w:val="-8"/>
          <w:sz w:val="18"/>
          <w:szCs w:val="18"/>
        </w:rPr>
        <w:t xml:space="preserve"> </w:t>
      </w:r>
      <w:r w:rsidR="00064FC0">
        <w:rPr>
          <w:rFonts w:ascii="Times New Roman" w:hAnsi="Times New Roman"/>
          <w:color w:val="191919"/>
          <w:spacing w:val="-2"/>
          <w:sz w:val="18"/>
          <w:szCs w:val="18"/>
        </w:rPr>
        <w:t>Th</w:t>
      </w:r>
      <w:r w:rsidR="00064FC0">
        <w:rPr>
          <w:rFonts w:ascii="Times New Roman" w:hAnsi="Times New Roman"/>
          <w:color w:val="191919"/>
          <w:sz w:val="18"/>
          <w:szCs w:val="18"/>
        </w:rPr>
        <w:t>e</w:t>
      </w:r>
      <w:r w:rsidR="00064FC0">
        <w:rPr>
          <w:rFonts w:ascii="Times New Roman" w:hAnsi="Times New Roman"/>
          <w:color w:val="191919"/>
          <w:spacing w:val="-5"/>
          <w:sz w:val="18"/>
          <w:szCs w:val="18"/>
        </w:rPr>
        <w:t xml:space="preserve"> </w:t>
      </w:r>
      <w:r w:rsidR="00064FC0">
        <w:rPr>
          <w:rFonts w:ascii="Times New Roman" w:hAnsi="Times New Roman"/>
          <w:color w:val="191919"/>
          <w:spacing w:val="-2"/>
          <w:sz w:val="18"/>
          <w:szCs w:val="18"/>
        </w:rPr>
        <w:t>Cor</w:t>
      </w:r>
      <w:r w:rsidR="00064FC0">
        <w:rPr>
          <w:rFonts w:ascii="Times New Roman" w:hAnsi="Times New Roman"/>
          <w:color w:val="191919"/>
          <w:sz w:val="18"/>
          <w:szCs w:val="18"/>
        </w:rPr>
        <w:t>e</w:t>
      </w:r>
      <w:r w:rsidR="00064FC0">
        <w:rPr>
          <w:rFonts w:ascii="Times New Roman" w:hAnsi="Times New Roman"/>
          <w:color w:val="191919"/>
          <w:spacing w:val="-5"/>
          <w:sz w:val="18"/>
          <w:szCs w:val="18"/>
        </w:rPr>
        <w:t xml:space="preserve"> </w:t>
      </w:r>
      <w:r w:rsidR="00064FC0">
        <w:rPr>
          <w:rFonts w:ascii="Times New Roman" w:hAnsi="Times New Roman"/>
          <w:color w:val="191919"/>
          <w:spacing w:val="-2"/>
          <w:sz w:val="18"/>
          <w:szCs w:val="18"/>
        </w:rPr>
        <w:t>consist</w:t>
      </w:r>
      <w:r w:rsidR="00064FC0">
        <w:rPr>
          <w:rFonts w:ascii="Times New Roman" w:hAnsi="Times New Roman"/>
          <w:color w:val="191919"/>
          <w:sz w:val="18"/>
          <w:szCs w:val="18"/>
        </w:rPr>
        <w:t>s</w:t>
      </w:r>
      <w:r w:rsidR="00064FC0">
        <w:rPr>
          <w:rFonts w:ascii="Times New Roman" w:hAnsi="Times New Roman"/>
          <w:color w:val="191919"/>
          <w:spacing w:val="-5"/>
          <w:sz w:val="18"/>
          <w:szCs w:val="18"/>
        </w:rPr>
        <w:t xml:space="preserve"> </w:t>
      </w:r>
      <w:r w:rsidR="00064FC0">
        <w:rPr>
          <w:rFonts w:ascii="Times New Roman" w:hAnsi="Times New Roman"/>
          <w:color w:val="191919"/>
          <w:spacing w:val="-2"/>
          <w:sz w:val="18"/>
          <w:szCs w:val="18"/>
        </w:rPr>
        <w:t>o</w:t>
      </w:r>
      <w:r w:rsidR="00064FC0">
        <w:rPr>
          <w:rFonts w:ascii="Times New Roman" w:hAnsi="Times New Roman"/>
          <w:color w:val="191919"/>
          <w:sz w:val="18"/>
          <w:szCs w:val="18"/>
        </w:rPr>
        <w:t>f</w:t>
      </w:r>
      <w:r w:rsidR="00064FC0">
        <w:rPr>
          <w:rFonts w:ascii="Times New Roman" w:hAnsi="Times New Roman"/>
          <w:color w:val="191919"/>
          <w:spacing w:val="-5"/>
          <w:sz w:val="18"/>
          <w:szCs w:val="18"/>
        </w:rPr>
        <w:t xml:space="preserve"> </w:t>
      </w:r>
      <w:r w:rsidR="00064FC0">
        <w:rPr>
          <w:rFonts w:ascii="Times New Roman" w:hAnsi="Times New Roman"/>
          <w:color w:val="191919"/>
          <w:sz w:val="18"/>
          <w:szCs w:val="18"/>
        </w:rPr>
        <w:t>9</w:t>
      </w:r>
      <w:r w:rsidR="00064FC0">
        <w:rPr>
          <w:rFonts w:ascii="Times New Roman" w:hAnsi="Times New Roman"/>
          <w:color w:val="191919"/>
          <w:spacing w:val="-5"/>
          <w:sz w:val="18"/>
          <w:szCs w:val="18"/>
        </w:rPr>
        <w:t xml:space="preserve"> </w:t>
      </w:r>
      <w:r w:rsidR="00064FC0">
        <w:rPr>
          <w:rFonts w:ascii="Times New Roman" w:hAnsi="Times New Roman"/>
          <w:color w:val="191919"/>
          <w:spacing w:val="-2"/>
          <w:sz w:val="18"/>
          <w:szCs w:val="18"/>
        </w:rPr>
        <w:t>hour</w:t>
      </w:r>
      <w:r w:rsidR="00064FC0">
        <w:rPr>
          <w:rFonts w:ascii="Times New Roman" w:hAnsi="Times New Roman"/>
          <w:color w:val="191919"/>
          <w:sz w:val="18"/>
          <w:szCs w:val="18"/>
        </w:rPr>
        <w:t>s</w:t>
      </w:r>
      <w:r w:rsidR="00064FC0">
        <w:rPr>
          <w:rFonts w:ascii="Times New Roman" w:hAnsi="Times New Roman"/>
          <w:color w:val="191919"/>
          <w:spacing w:val="-5"/>
          <w:sz w:val="18"/>
          <w:szCs w:val="18"/>
        </w:rPr>
        <w:t xml:space="preserve"> </w:t>
      </w:r>
      <w:r w:rsidR="00064FC0">
        <w:rPr>
          <w:rFonts w:ascii="Times New Roman" w:hAnsi="Times New Roman"/>
          <w:color w:val="191919"/>
          <w:spacing w:val="-2"/>
          <w:sz w:val="18"/>
          <w:szCs w:val="18"/>
        </w:rPr>
        <w:t>i</w:t>
      </w:r>
      <w:r w:rsidR="00064FC0">
        <w:rPr>
          <w:rFonts w:ascii="Times New Roman" w:hAnsi="Times New Roman"/>
          <w:color w:val="191919"/>
          <w:sz w:val="18"/>
          <w:szCs w:val="18"/>
        </w:rPr>
        <w:t>n</w:t>
      </w:r>
      <w:r w:rsidR="00064FC0">
        <w:rPr>
          <w:rFonts w:ascii="Times New Roman" w:hAnsi="Times New Roman"/>
          <w:color w:val="191919"/>
          <w:spacing w:val="-15"/>
          <w:sz w:val="18"/>
          <w:szCs w:val="18"/>
        </w:rPr>
        <w:t xml:space="preserve"> </w:t>
      </w:r>
      <w:r w:rsidR="00064FC0">
        <w:rPr>
          <w:rFonts w:ascii="Times New Roman" w:hAnsi="Times New Roman"/>
          <w:color w:val="191919"/>
          <w:spacing w:val="-2"/>
          <w:sz w:val="18"/>
          <w:szCs w:val="18"/>
        </w:rPr>
        <w:t>Are</w:t>
      </w:r>
      <w:r w:rsidR="00064FC0">
        <w:rPr>
          <w:rFonts w:ascii="Times New Roman" w:hAnsi="Times New Roman"/>
          <w:color w:val="191919"/>
          <w:sz w:val="18"/>
          <w:szCs w:val="18"/>
        </w:rPr>
        <w:t>a</w:t>
      </w:r>
      <w:r w:rsidR="00064FC0">
        <w:rPr>
          <w:rFonts w:ascii="Times New Roman" w:hAnsi="Times New Roman"/>
          <w:color w:val="191919"/>
          <w:spacing w:val="-15"/>
          <w:sz w:val="18"/>
          <w:szCs w:val="18"/>
        </w:rPr>
        <w:t xml:space="preserve"> </w:t>
      </w:r>
      <w:r w:rsidR="00064FC0">
        <w:rPr>
          <w:rFonts w:ascii="Times New Roman" w:hAnsi="Times New Roman"/>
          <w:color w:val="191919"/>
          <w:sz w:val="18"/>
          <w:szCs w:val="18"/>
        </w:rPr>
        <w:t>A</w:t>
      </w:r>
      <w:r w:rsidR="00064FC0">
        <w:rPr>
          <w:rFonts w:ascii="Times New Roman" w:hAnsi="Times New Roman"/>
          <w:color w:val="191919"/>
          <w:spacing w:val="-15"/>
          <w:sz w:val="18"/>
          <w:szCs w:val="18"/>
        </w:rPr>
        <w:t xml:space="preserve"> </w:t>
      </w:r>
      <w:r w:rsidR="00064FC0">
        <w:rPr>
          <w:rFonts w:ascii="Times New Roman" w:hAnsi="Times New Roman"/>
          <w:color w:val="191919"/>
          <w:spacing w:val="-2"/>
          <w:sz w:val="18"/>
          <w:szCs w:val="18"/>
        </w:rPr>
        <w:t>(Essentia</w:t>
      </w:r>
      <w:r w:rsidR="00064FC0">
        <w:rPr>
          <w:rFonts w:ascii="Times New Roman" w:hAnsi="Times New Roman"/>
          <w:color w:val="191919"/>
          <w:sz w:val="18"/>
          <w:szCs w:val="18"/>
        </w:rPr>
        <w:t>l</w:t>
      </w:r>
      <w:r w:rsidR="00064FC0">
        <w:rPr>
          <w:rFonts w:ascii="Times New Roman" w:hAnsi="Times New Roman"/>
          <w:color w:val="191919"/>
          <w:spacing w:val="-5"/>
          <w:sz w:val="18"/>
          <w:szCs w:val="18"/>
        </w:rPr>
        <w:t xml:space="preserve"> </w:t>
      </w:r>
      <w:r w:rsidR="00064FC0">
        <w:rPr>
          <w:rFonts w:ascii="Times New Roman" w:hAnsi="Times New Roman"/>
          <w:color w:val="191919"/>
          <w:spacing w:val="-2"/>
          <w:sz w:val="18"/>
          <w:szCs w:val="18"/>
        </w:rPr>
        <w:t>Skills)</w:t>
      </w:r>
      <w:r w:rsidR="00064FC0">
        <w:rPr>
          <w:rFonts w:ascii="Times New Roman" w:hAnsi="Times New Roman"/>
          <w:color w:val="191919"/>
          <w:sz w:val="18"/>
          <w:szCs w:val="18"/>
        </w:rPr>
        <w:t>,</w:t>
      </w:r>
      <w:r w:rsidR="00064FC0">
        <w:rPr>
          <w:rFonts w:ascii="Times New Roman" w:hAnsi="Times New Roman"/>
          <w:color w:val="191919"/>
          <w:spacing w:val="-5"/>
          <w:sz w:val="18"/>
          <w:szCs w:val="18"/>
        </w:rPr>
        <w:t xml:space="preserve"> </w:t>
      </w:r>
      <w:r w:rsidR="00064FC0">
        <w:rPr>
          <w:rFonts w:ascii="Times New Roman" w:hAnsi="Times New Roman"/>
          <w:color w:val="191919"/>
          <w:sz w:val="18"/>
          <w:szCs w:val="18"/>
        </w:rPr>
        <w:t>5</w:t>
      </w:r>
      <w:r w:rsidR="00064FC0">
        <w:rPr>
          <w:rFonts w:ascii="Times New Roman" w:hAnsi="Times New Roman"/>
          <w:color w:val="191919"/>
          <w:spacing w:val="-5"/>
          <w:sz w:val="18"/>
          <w:szCs w:val="18"/>
        </w:rPr>
        <w:t xml:space="preserve"> </w:t>
      </w:r>
      <w:r w:rsidR="00064FC0">
        <w:rPr>
          <w:rFonts w:ascii="Times New Roman" w:hAnsi="Times New Roman"/>
          <w:color w:val="191919"/>
          <w:spacing w:val="-2"/>
          <w:sz w:val="18"/>
          <w:szCs w:val="18"/>
        </w:rPr>
        <w:t>hour</w:t>
      </w:r>
      <w:r w:rsidR="00064FC0">
        <w:rPr>
          <w:rFonts w:ascii="Times New Roman" w:hAnsi="Times New Roman"/>
          <w:color w:val="191919"/>
          <w:sz w:val="18"/>
          <w:szCs w:val="18"/>
        </w:rPr>
        <w:t>s</w:t>
      </w:r>
      <w:r w:rsidR="00064FC0">
        <w:rPr>
          <w:rFonts w:ascii="Times New Roman" w:hAnsi="Times New Roman"/>
          <w:color w:val="191919"/>
          <w:spacing w:val="-5"/>
          <w:sz w:val="18"/>
          <w:szCs w:val="18"/>
        </w:rPr>
        <w:t xml:space="preserve"> </w:t>
      </w:r>
      <w:r w:rsidR="00064FC0">
        <w:rPr>
          <w:rFonts w:ascii="Times New Roman" w:hAnsi="Times New Roman"/>
          <w:color w:val="191919"/>
          <w:spacing w:val="-2"/>
          <w:sz w:val="18"/>
          <w:szCs w:val="18"/>
        </w:rPr>
        <w:t>i</w:t>
      </w:r>
      <w:r w:rsidR="00064FC0">
        <w:rPr>
          <w:rFonts w:ascii="Times New Roman" w:hAnsi="Times New Roman"/>
          <w:color w:val="191919"/>
          <w:sz w:val="18"/>
          <w:szCs w:val="18"/>
        </w:rPr>
        <w:t>n</w:t>
      </w:r>
      <w:r w:rsidR="00064FC0">
        <w:rPr>
          <w:rFonts w:ascii="Times New Roman" w:hAnsi="Times New Roman"/>
          <w:color w:val="191919"/>
          <w:spacing w:val="-15"/>
          <w:sz w:val="18"/>
          <w:szCs w:val="18"/>
        </w:rPr>
        <w:t xml:space="preserve"> </w:t>
      </w:r>
      <w:r w:rsidR="00064FC0">
        <w:rPr>
          <w:rFonts w:ascii="Times New Roman" w:hAnsi="Times New Roman"/>
          <w:color w:val="191919"/>
          <w:spacing w:val="-2"/>
          <w:sz w:val="18"/>
          <w:szCs w:val="18"/>
        </w:rPr>
        <w:t>Are</w:t>
      </w:r>
      <w:r w:rsidR="00064FC0">
        <w:rPr>
          <w:rFonts w:ascii="Times New Roman" w:hAnsi="Times New Roman"/>
          <w:color w:val="191919"/>
          <w:sz w:val="18"/>
          <w:szCs w:val="18"/>
        </w:rPr>
        <w:t>a</w:t>
      </w:r>
      <w:r w:rsidR="00064FC0">
        <w:rPr>
          <w:rFonts w:ascii="Times New Roman" w:hAnsi="Times New Roman"/>
          <w:color w:val="191919"/>
          <w:spacing w:val="-5"/>
          <w:sz w:val="18"/>
          <w:szCs w:val="18"/>
        </w:rPr>
        <w:t xml:space="preserve"> </w:t>
      </w:r>
      <w:r w:rsidR="00064FC0">
        <w:rPr>
          <w:rFonts w:ascii="Times New Roman" w:hAnsi="Times New Roman"/>
          <w:color w:val="191919"/>
          <w:sz w:val="18"/>
          <w:szCs w:val="18"/>
        </w:rPr>
        <w:t>B</w:t>
      </w:r>
      <w:r w:rsidR="00064FC0">
        <w:rPr>
          <w:rFonts w:ascii="Times New Roman" w:hAnsi="Times New Roman"/>
          <w:color w:val="191919"/>
          <w:spacing w:val="-5"/>
          <w:sz w:val="18"/>
          <w:szCs w:val="18"/>
        </w:rPr>
        <w:t xml:space="preserve"> </w:t>
      </w:r>
      <w:r w:rsidR="00064FC0">
        <w:rPr>
          <w:rFonts w:ascii="Times New Roman" w:hAnsi="Times New Roman"/>
          <w:color w:val="191919"/>
          <w:spacing w:val="-2"/>
          <w:sz w:val="18"/>
          <w:szCs w:val="18"/>
        </w:rPr>
        <w:t>(Institutiona</w:t>
      </w:r>
      <w:r w:rsidR="00064FC0">
        <w:rPr>
          <w:rFonts w:ascii="Times New Roman" w:hAnsi="Times New Roman"/>
          <w:color w:val="191919"/>
          <w:sz w:val="18"/>
          <w:szCs w:val="18"/>
        </w:rPr>
        <w:t>l</w:t>
      </w:r>
      <w:r w:rsidR="00064FC0">
        <w:rPr>
          <w:rFonts w:ascii="Times New Roman" w:hAnsi="Times New Roman"/>
          <w:color w:val="191919"/>
          <w:spacing w:val="-5"/>
          <w:sz w:val="18"/>
          <w:szCs w:val="18"/>
        </w:rPr>
        <w:t xml:space="preserve"> </w:t>
      </w:r>
      <w:r w:rsidR="00064FC0">
        <w:rPr>
          <w:rFonts w:ascii="Times New Roman" w:hAnsi="Times New Roman"/>
          <w:color w:val="191919"/>
          <w:spacing w:val="-2"/>
          <w:sz w:val="18"/>
          <w:szCs w:val="18"/>
        </w:rPr>
        <w:t>Options)</w:t>
      </w:r>
      <w:r w:rsidR="00064FC0">
        <w:rPr>
          <w:rFonts w:ascii="Times New Roman" w:hAnsi="Times New Roman"/>
          <w:color w:val="191919"/>
          <w:sz w:val="18"/>
          <w:szCs w:val="18"/>
        </w:rPr>
        <w:t>,</w:t>
      </w:r>
      <w:r w:rsidR="00064FC0">
        <w:rPr>
          <w:rFonts w:ascii="Times New Roman" w:hAnsi="Times New Roman"/>
          <w:color w:val="191919"/>
          <w:spacing w:val="-8"/>
          <w:sz w:val="18"/>
          <w:szCs w:val="18"/>
        </w:rPr>
        <w:t xml:space="preserve"> </w:t>
      </w:r>
      <w:r w:rsidR="00064FC0">
        <w:rPr>
          <w:rFonts w:ascii="Times New Roman" w:hAnsi="Times New Roman"/>
          <w:color w:val="191919"/>
          <w:sz w:val="18"/>
          <w:szCs w:val="18"/>
        </w:rPr>
        <w:t>6</w:t>
      </w:r>
      <w:r w:rsidR="00064FC0">
        <w:rPr>
          <w:rFonts w:ascii="Times New Roman" w:hAnsi="Times New Roman"/>
          <w:color w:val="191919"/>
          <w:spacing w:val="-8"/>
          <w:sz w:val="18"/>
          <w:szCs w:val="18"/>
        </w:rPr>
        <w:t xml:space="preserve"> </w:t>
      </w:r>
      <w:r w:rsidR="00064FC0">
        <w:rPr>
          <w:rFonts w:ascii="Times New Roman" w:hAnsi="Times New Roman"/>
          <w:color w:val="191919"/>
          <w:spacing w:val="-2"/>
          <w:sz w:val="18"/>
          <w:szCs w:val="18"/>
        </w:rPr>
        <w:t>hour</w:t>
      </w:r>
      <w:r w:rsidR="00064FC0">
        <w:rPr>
          <w:rFonts w:ascii="Times New Roman" w:hAnsi="Times New Roman"/>
          <w:color w:val="191919"/>
          <w:sz w:val="18"/>
          <w:szCs w:val="18"/>
        </w:rPr>
        <w:t>s</w:t>
      </w:r>
      <w:r w:rsidR="00064FC0">
        <w:rPr>
          <w:rFonts w:ascii="Times New Roman" w:hAnsi="Times New Roman"/>
          <w:color w:val="191919"/>
          <w:spacing w:val="-8"/>
          <w:sz w:val="18"/>
          <w:szCs w:val="18"/>
        </w:rPr>
        <w:t xml:space="preserve"> </w:t>
      </w:r>
      <w:r w:rsidR="00064FC0">
        <w:rPr>
          <w:rFonts w:ascii="Times New Roman" w:hAnsi="Times New Roman"/>
          <w:color w:val="191919"/>
          <w:spacing w:val="-2"/>
          <w:sz w:val="18"/>
          <w:szCs w:val="18"/>
        </w:rPr>
        <w:t>i</w:t>
      </w:r>
      <w:r w:rsidR="00064FC0">
        <w:rPr>
          <w:rFonts w:ascii="Times New Roman" w:hAnsi="Times New Roman"/>
          <w:color w:val="191919"/>
          <w:sz w:val="18"/>
          <w:szCs w:val="18"/>
        </w:rPr>
        <w:t>n</w:t>
      </w:r>
      <w:r w:rsidR="00064FC0">
        <w:rPr>
          <w:rFonts w:ascii="Times New Roman" w:hAnsi="Times New Roman"/>
          <w:color w:val="191919"/>
          <w:spacing w:val="-18"/>
          <w:sz w:val="18"/>
          <w:szCs w:val="18"/>
        </w:rPr>
        <w:t xml:space="preserve"> </w:t>
      </w:r>
      <w:r w:rsidR="00064FC0">
        <w:rPr>
          <w:rFonts w:ascii="Times New Roman" w:hAnsi="Times New Roman"/>
          <w:color w:val="191919"/>
          <w:spacing w:val="-2"/>
          <w:sz w:val="18"/>
          <w:szCs w:val="18"/>
        </w:rPr>
        <w:t>Are</w:t>
      </w:r>
      <w:r w:rsidR="00064FC0">
        <w:rPr>
          <w:rFonts w:ascii="Times New Roman" w:hAnsi="Times New Roman"/>
          <w:color w:val="191919"/>
          <w:sz w:val="18"/>
          <w:szCs w:val="18"/>
        </w:rPr>
        <w:t>a</w:t>
      </w:r>
      <w:r w:rsidR="00064FC0">
        <w:rPr>
          <w:rFonts w:ascii="Times New Roman" w:hAnsi="Times New Roman"/>
          <w:color w:val="191919"/>
          <w:spacing w:val="-8"/>
          <w:sz w:val="18"/>
          <w:szCs w:val="18"/>
        </w:rPr>
        <w:t xml:space="preserve"> </w:t>
      </w:r>
      <w:r w:rsidR="00064FC0">
        <w:rPr>
          <w:rFonts w:ascii="Times New Roman" w:hAnsi="Times New Roman"/>
          <w:color w:val="191919"/>
          <w:sz w:val="18"/>
          <w:szCs w:val="18"/>
        </w:rPr>
        <w:t>C</w:t>
      </w:r>
      <w:r w:rsidR="00064FC0">
        <w:rPr>
          <w:rFonts w:ascii="Times New Roman" w:hAnsi="Times New Roman"/>
          <w:color w:val="191919"/>
          <w:spacing w:val="-8"/>
          <w:sz w:val="18"/>
          <w:szCs w:val="18"/>
        </w:rPr>
        <w:t xml:space="preserve"> </w:t>
      </w:r>
      <w:r w:rsidR="00064FC0">
        <w:rPr>
          <w:rFonts w:ascii="Times New Roman" w:hAnsi="Times New Roman"/>
          <w:color w:val="191919"/>
          <w:spacing w:val="-2"/>
          <w:sz w:val="18"/>
          <w:szCs w:val="18"/>
        </w:rPr>
        <w:t>(Humanities/Fin</w:t>
      </w:r>
      <w:r w:rsidR="00064FC0">
        <w:rPr>
          <w:rFonts w:ascii="Times New Roman" w:hAnsi="Times New Roman"/>
          <w:color w:val="191919"/>
          <w:sz w:val="18"/>
          <w:szCs w:val="18"/>
        </w:rPr>
        <w:t>e</w:t>
      </w:r>
      <w:r w:rsidR="00064FC0">
        <w:rPr>
          <w:rFonts w:ascii="Times New Roman" w:hAnsi="Times New Roman"/>
          <w:color w:val="191919"/>
          <w:spacing w:val="-18"/>
          <w:sz w:val="18"/>
          <w:szCs w:val="18"/>
        </w:rPr>
        <w:t xml:space="preserve"> </w:t>
      </w:r>
      <w:r w:rsidR="00064FC0">
        <w:rPr>
          <w:rFonts w:ascii="Times New Roman" w:hAnsi="Times New Roman"/>
          <w:color w:val="191919"/>
          <w:spacing w:val="-2"/>
          <w:sz w:val="18"/>
          <w:szCs w:val="18"/>
        </w:rPr>
        <w:t>Arts)</w:t>
      </w:r>
      <w:r w:rsidR="00064FC0">
        <w:rPr>
          <w:rFonts w:ascii="Times New Roman" w:hAnsi="Times New Roman"/>
          <w:color w:val="191919"/>
          <w:sz w:val="18"/>
          <w:szCs w:val="18"/>
        </w:rPr>
        <w:t>,</w:t>
      </w:r>
      <w:r w:rsidR="00064FC0">
        <w:rPr>
          <w:rFonts w:ascii="Times New Roman" w:hAnsi="Times New Roman"/>
          <w:color w:val="191919"/>
          <w:spacing w:val="-8"/>
          <w:sz w:val="18"/>
          <w:szCs w:val="18"/>
        </w:rPr>
        <w:t xml:space="preserve"> </w:t>
      </w:r>
      <w:r w:rsidR="00064FC0">
        <w:rPr>
          <w:rFonts w:ascii="Times New Roman" w:hAnsi="Times New Roman"/>
          <w:color w:val="191919"/>
          <w:spacing w:val="-2"/>
          <w:sz w:val="18"/>
          <w:szCs w:val="18"/>
        </w:rPr>
        <w:t>10-</w:t>
      </w:r>
      <w:r w:rsidR="00064FC0">
        <w:rPr>
          <w:rFonts w:ascii="Times New Roman" w:hAnsi="Times New Roman"/>
          <w:color w:val="191919"/>
          <w:spacing w:val="-8"/>
          <w:sz w:val="18"/>
          <w:szCs w:val="18"/>
        </w:rPr>
        <w:t>1</w:t>
      </w:r>
      <w:r w:rsidR="00064FC0">
        <w:rPr>
          <w:rFonts w:ascii="Times New Roman" w:hAnsi="Times New Roman"/>
          <w:color w:val="191919"/>
          <w:sz w:val="18"/>
          <w:szCs w:val="18"/>
        </w:rPr>
        <w:t>1</w:t>
      </w:r>
      <w:r w:rsidR="00064FC0">
        <w:rPr>
          <w:rFonts w:ascii="Times New Roman" w:hAnsi="Times New Roman"/>
          <w:color w:val="191919"/>
          <w:spacing w:val="-8"/>
          <w:sz w:val="18"/>
          <w:szCs w:val="18"/>
        </w:rPr>
        <w:t xml:space="preserve"> </w:t>
      </w:r>
      <w:r w:rsidR="00064FC0">
        <w:rPr>
          <w:rFonts w:ascii="Times New Roman" w:hAnsi="Times New Roman"/>
          <w:color w:val="191919"/>
          <w:spacing w:val="-2"/>
          <w:sz w:val="18"/>
          <w:szCs w:val="18"/>
        </w:rPr>
        <w:t>hour</w:t>
      </w:r>
      <w:r w:rsidR="00064FC0">
        <w:rPr>
          <w:rFonts w:ascii="Times New Roman" w:hAnsi="Times New Roman"/>
          <w:color w:val="191919"/>
          <w:sz w:val="18"/>
          <w:szCs w:val="18"/>
        </w:rPr>
        <w:t>s</w:t>
      </w:r>
      <w:r w:rsidR="00064FC0">
        <w:rPr>
          <w:rFonts w:ascii="Times New Roman" w:hAnsi="Times New Roman"/>
          <w:color w:val="191919"/>
          <w:spacing w:val="-8"/>
          <w:sz w:val="18"/>
          <w:szCs w:val="18"/>
        </w:rPr>
        <w:t xml:space="preserve"> </w:t>
      </w:r>
      <w:r w:rsidR="00064FC0">
        <w:rPr>
          <w:rFonts w:ascii="Times New Roman" w:hAnsi="Times New Roman"/>
          <w:color w:val="191919"/>
          <w:spacing w:val="-2"/>
          <w:sz w:val="18"/>
          <w:szCs w:val="18"/>
        </w:rPr>
        <w:t>i</w:t>
      </w:r>
      <w:r w:rsidR="00064FC0">
        <w:rPr>
          <w:rFonts w:ascii="Times New Roman" w:hAnsi="Times New Roman"/>
          <w:color w:val="191919"/>
          <w:sz w:val="18"/>
          <w:szCs w:val="18"/>
        </w:rPr>
        <w:t>n</w:t>
      </w:r>
      <w:r w:rsidR="00064FC0">
        <w:rPr>
          <w:rFonts w:ascii="Times New Roman" w:hAnsi="Times New Roman"/>
          <w:color w:val="191919"/>
          <w:spacing w:val="-18"/>
          <w:sz w:val="18"/>
          <w:szCs w:val="18"/>
        </w:rPr>
        <w:t xml:space="preserve"> </w:t>
      </w:r>
      <w:r w:rsidR="00064FC0">
        <w:rPr>
          <w:rFonts w:ascii="Times New Roman" w:hAnsi="Times New Roman"/>
          <w:color w:val="191919"/>
          <w:spacing w:val="-2"/>
          <w:sz w:val="18"/>
          <w:szCs w:val="18"/>
        </w:rPr>
        <w:t>Are</w:t>
      </w:r>
      <w:r w:rsidR="00064FC0">
        <w:rPr>
          <w:rFonts w:ascii="Times New Roman" w:hAnsi="Times New Roman"/>
          <w:color w:val="191919"/>
          <w:sz w:val="18"/>
          <w:szCs w:val="18"/>
        </w:rPr>
        <w:t>a</w:t>
      </w:r>
      <w:r w:rsidR="00064FC0">
        <w:rPr>
          <w:rFonts w:ascii="Times New Roman" w:hAnsi="Times New Roman"/>
          <w:color w:val="191919"/>
          <w:spacing w:val="-8"/>
          <w:sz w:val="18"/>
          <w:szCs w:val="18"/>
        </w:rPr>
        <w:t xml:space="preserve"> </w:t>
      </w:r>
      <w:r w:rsidR="00064FC0">
        <w:rPr>
          <w:rFonts w:ascii="Times New Roman" w:hAnsi="Times New Roman"/>
          <w:color w:val="191919"/>
          <w:sz w:val="18"/>
          <w:szCs w:val="18"/>
        </w:rPr>
        <w:t>D</w:t>
      </w:r>
      <w:r w:rsidR="00064FC0">
        <w:rPr>
          <w:rFonts w:ascii="Times New Roman" w:hAnsi="Times New Roman"/>
          <w:color w:val="191919"/>
          <w:spacing w:val="-8"/>
          <w:sz w:val="18"/>
          <w:szCs w:val="18"/>
        </w:rPr>
        <w:t xml:space="preserve"> </w:t>
      </w:r>
      <w:r w:rsidR="00064FC0">
        <w:rPr>
          <w:rFonts w:ascii="Times New Roman" w:hAnsi="Times New Roman"/>
          <w:color w:val="191919"/>
          <w:spacing w:val="-2"/>
          <w:sz w:val="18"/>
          <w:szCs w:val="18"/>
        </w:rPr>
        <w:t>(Science</w:t>
      </w:r>
      <w:r w:rsidR="00064FC0">
        <w:rPr>
          <w:rFonts w:ascii="Times New Roman" w:hAnsi="Times New Roman"/>
          <w:color w:val="191919"/>
          <w:sz w:val="18"/>
          <w:szCs w:val="18"/>
        </w:rPr>
        <w:t>,</w:t>
      </w:r>
      <w:r w:rsidR="00064FC0">
        <w:rPr>
          <w:rFonts w:ascii="Times New Roman" w:hAnsi="Times New Roman"/>
          <w:color w:val="191919"/>
          <w:spacing w:val="-8"/>
          <w:sz w:val="18"/>
          <w:szCs w:val="18"/>
        </w:rPr>
        <w:t xml:space="preserve"> </w:t>
      </w:r>
      <w:r w:rsidR="00064FC0">
        <w:rPr>
          <w:rFonts w:ascii="Times New Roman" w:hAnsi="Times New Roman"/>
          <w:color w:val="191919"/>
          <w:spacing w:val="-2"/>
          <w:sz w:val="18"/>
          <w:szCs w:val="18"/>
        </w:rPr>
        <w:t>Mathematic</w:t>
      </w:r>
      <w:r w:rsidR="00064FC0">
        <w:rPr>
          <w:rFonts w:ascii="Times New Roman" w:hAnsi="Times New Roman"/>
          <w:color w:val="191919"/>
          <w:sz w:val="18"/>
          <w:szCs w:val="18"/>
        </w:rPr>
        <w:t>s</w:t>
      </w:r>
      <w:r w:rsidR="00064FC0">
        <w:rPr>
          <w:rFonts w:ascii="Times New Roman" w:hAnsi="Times New Roman"/>
          <w:color w:val="191919"/>
          <w:spacing w:val="-8"/>
          <w:sz w:val="18"/>
          <w:szCs w:val="18"/>
        </w:rPr>
        <w:t xml:space="preserve"> </w:t>
      </w:r>
      <w:r w:rsidR="00064FC0">
        <w:rPr>
          <w:rFonts w:ascii="Times New Roman" w:hAnsi="Times New Roman"/>
          <w:color w:val="191919"/>
          <w:spacing w:val="-2"/>
          <w:sz w:val="18"/>
          <w:szCs w:val="18"/>
        </w:rPr>
        <w:t>an</w:t>
      </w:r>
      <w:r w:rsidR="00064FC0">
        <w:rPr>
          <w:rFonts w:ascii="Times New Roman" w:hAnsi="Times New Roman"/>
          <w:color w:val="191919"/>
          <w:sz w:val="18"/>
          <w:szCs w:val="18"/>
        </w:rPr>
        <w:t>d</w:t>
      </w:r>
      <w:r w:rsidR="00064FC0">
        <w:rPr>
          <w:rFonts w:ascii="Times New Roman" w:hAnsi="Times New Roman"/>
          <w:color w:val="191919"/>
          <w:spacing w:val="-12"/>
          <w:sz w:val="18"/>
          <w:szCs w:val="18"/>
        </w:rPr>
        <w:t xml:space="preserve"> </w:t>
      </w:r>
      <w:r w:rsidR="00064FC0">
        <w:rPr>
          <w:rFonts w:ascii="Times New Roman" w:hAnsi="Times New Roman"/>
          <w:color w:val="191919"/>
          <w:spacing w:val="-14"/>
          <w:sz w:val="18"/>
          <w:szCs w:val="18"/>
        </w:rPr>
        <w:t>T</w:t>
      </w:r>
      <w:r w:rsidR="00064FC0">
        <w:rPr>
          <w:rFonts w:ascii="Times New Roman" w:hAnsi="Times New Roman"/>
          <w:color w:val="191919"/>
          <w:spacing w:val="-2"/>
          <w:sz w:val="18"/>
          <w:szCs w:val="18"/>
        </w:rPr>
        <w:t>echnology)</w:t>
      </w:r>
      <w:r w:rsidR="00064FC0">
        <w:rPr>
          <w:rFonts w:ascii="Times New Roman" w:hAnsi="Times New Roman"/>
          <w:color w:val="191919"/>
          <w:sz w:val="18"/>
          <w:szCs w:val="18"/>
        </w:rPr>
        <w:t>,</w:t>
      </w:r>
      <w:r w:rsidR="00064FC0">
        <w:rPr>
          <w:rFonts w:ascii="Times New Roman" w:hAnsi="Times New Roman"/>
          <w:color w:val="191919"/>
          <w:spacing w:val="-8"/>
          <w:sz w:val="18"/>
          <w:szCs w:val="18"/>
        </w:rPr>
        <w:t xml:space="preserve"> </w:t>
      </w:r>
      <w:r w:rsidR="00064FC0">
        <w:rPr>
          <w:rFonts w:ascii="Times New Roman" w:hAnsi="Times New Roman"/>
          <w:color w:val="191919"/>
          <w:spacing w:val="-2"/>
          <w:sz w:val="18"/>
          <w:szCs w:val="18"/>
        </w:rPr>
        <w:t>1</w:t>
      </w:r>
      <w:r w:rsidR="00064FC0">
        <w:rPr>
          <w:rFonts w:ascii="Times New Roman" w:hAnsi="Times New Roman"/>
          <w:color w:val="191919"/>
          <w:sz w:val="18"/>
          <w:szCs w:val="18"/>
        </w:rPr>
        <w:t>2</w:t>
      </w:r>
      <w:r w:rsidR="00064FC0">
        <w:rPr>
          <w:rFonts w:ascii="Times New Roman" w:hAnsi="Times New Roman"/>
          <w:color w:val="191919"/>
          <w:spacing w:val="-8"/>
          <w:sz w:val="18"/>
          <w:szCs w:val="18"/>
        </w:rPr>
        <w:t xml:space="preserve"> </w:t>
      </w:r>
      <w:r w:rsidR="00064FC0">
        <w:rPr>
          <w:rFonts w:ascii="Times New Roman" w:hAnsi="Times New Roman"/>
          <w:color w:val="191919"/>
          <w:spacing w:val="-2"/>
          <w:sz w:val="18"/>
          <w:szCs w:val="18"/>
        </w:rPr>
        <w:t>hour</w:t>
      </w:r>
      <w:r w:rsidR="00064FC0">
        <w:rPr>
          <w:rFonts w:ascii="Times New Roman" w:hAnsi="Times New Roman"/>
          <w:color w:val="191919"/>
          <w:sz w:val="18"/>
          <w:szCs w:val="18"/>
        </w:rPr>
        <w:t>s</w:t>
      </w:r>
      <w:r w:rsidR="00064FC0">
        <w:rPr>
          <w:rFonts w:ascii="Times New Roman" w:hAnsi="Times New Roman"/>
          <w:color w:val="191919"/>
          <w:spacing w:val="-8"/>
          <w:sz w:val="18"/>
          <w:szCs w:val="18"/>
        </w:rPr>
        <w:t xml:space="preserve"> </w:t>
      </w:r>
      <w:r w:rsidR="00064FC0">
        <w:rPr>
          <w:rFonts w:ascii="Times New Roman" w:hAnsi="Times New Roman"/>
          <w:color w:val="191919"/>
          <w:spacing w:val="-2"/>
          <w:sz w:val="18"/>
          <w:szCs w:val="18"/>
        </w:rPr>
        <w:t>i</w:t>
      </w:r>
      <w:r w:rsidR="00064FC0">
        <w:rPr>
          <w:rFonts w:ascii="Times New Roman" w:hAnsi="Times New Roman"/>
          <w:color w:val="191919"/>
          <w:sz w:val="18"/>
          <w:szCs w:val="18"/>
        </w:rPr>
        <w:t>n</w:t>
      </w:r>
      <w:r w:rsidR="00064FC0">
        <w:rPr>
          <w:rFonts w:ascii="Times New Roman" w:hAnsi="Times New Roman"/>
          <w:color w:val="191919"/>
          <w:spacing w:val="-18"/>
          <w:sz w:val="18"/>
          <w:szCs w:val="18"/>
        </w:rPr>
        <w:t xml:space="preserve"> </w:t>
      </w:r>
      <w:r w:rsidR="00064FC0">
        <w:rPr>
          <w:rFonts w:ascii="Times New Roman" w:hAnsi="Times New Roman"/>
          <w:color w:val="191919"/>
          <w:spacing w:val="-2"/>
          <w:sz w:val="18"/>
          <w:szCs w:val="18"/>
        </w:rPr>
        <w:t>Are</w:t>
      </w:r>
      <w:r w:rsidR="00064FC0">
        <w:rPr>
          <w:rFonts w:ascii="Times New Roman" w:hAnsi="Times New Roman"/>
          <w:color w:val="191919"/>
          <w:sz w:val="18"/>
          <w:szCs w:val="18"/>
        </w:rPr>
        <w:t>a</w:t>
      </w:r>
      <w:r w:rsidR="00064FC0">
        <w:rPr>
          <w:rFonts w:ascii="Times New Roman" w:hAnsi="Times New Roman"/>
          <w:color w:val="191919"/>
          <w:spacing w:val="-9"/>
          <w:sz w:val="18"/>
          <w:szCs w:val="18"/>
        </w:rPr>
        <w:t xml:space="preserve"> </w:t>
      </w:r>
      <w:r w:rsidR="00064FC0">
        <w:rPr>
          <w:rFonts w:ascii="Times New Roman" w:hAnsi="Times New Roman"/>
          <w:color w:val="191919"/>
          <w:sz w:val="18"/>
          <w:szCs w:val="18"/>
        </w:rPr>
        <w:t>E</w:t>
      </w:r>
      <w:r w:rsidR="00064FC0">
        <w:rPr>
          <w:rFonts w:ascii="Times New Roman" w:hAnsi="Times New Roman"/>
          <w:color w:val="191919"/>
          <w:spacing w:val="-8"/>
          <w:sz w:val="18"/>
          <w:szCs w:val="18"/>
        </w:rPr>
        <w:t xml:space="preserve"> </w:t>
      </w:r>
      <w:r w:rsidR="00064FC0">
        <w:rPr>
          <w:rFonts w:ascii="Times New Roman" w:hAnsi="Times New Roman"/>
          <w:color w:val="191919"/>
          <w:spacing w:val="-2"/>
          <w:sz w:val="18"/>
          <w:szCs w:val="18"/>
        </w:rPr>
        <w:t>(Socia</w:t>
      </w:r>
      <w:r w:rsidR="00064FC0">
        <w:rPr>
          <w:rFonts w:ascii="Times New Roman" w:hAnsi="Times New Roman"/>
          <w:color w:val="191919"/>
          <w:sz w:val="18"/>
          <w:szCs w:val="18"/>
        </w:rPr>
        <w:t>l</w:t>
      </w:r>
      <w:r w:rsidR="00064FC0">
        <w:rPr>
          <w:rFonts w:ascii="Times New Roman" w:hAnsi="Times New Roman"/>
          <w:color w:val="191919"/>
          <w:spacing w:val="-8"/>
          <w:sz w:val="18"/>
          <w:szCs w:val="18"/>
        </w:rPr>
        <w:t xml:space="preserve"> </w:t>
      </w:r>
      <w:r w:rsidR="00064FC0">
        <w:rPr>
          <w:rFonts w:ascii="Times New Roman" w:hAnsi="Times New Roman"/>
          <w:color w:val="191919"/>
          <w:spacing w:val="-2"/>
          <w:sz w:val="18"/>
          <w:szCs w:val="18"/>
        </w:rPr>
        <w:t>Science)</w:t>
      </w:r>
      <w:r w:rsidR="00064FC0">
        <w:rPr>
          <w:rFonts w:ascii="Times New Roman" w:hAnsi="Times New Roman"/>
          <w:color w:val="191919"/>
          <w:sz w:val="18"/>
          <w:szCs w:val="18"/>
        </w:rPr>
        <w:t>,</w:t>
      </w:r>
      <w:r w:rsidR="00064FC0">
        <w:rPr>
          <w:rFonts w:ascii="Times New Roman" w:hAnsi="Times New Roman"/>
          <w:color w:val="191919"/>
          <w:spacing w:val="-4"/>
          <w:sz w:val="18"/>
          <w:szCs w:val="18"/>
        </w:rPr>
        <w:t xml:space="preserve"> </w:t>
      </w:r>
      <w:r w:rsidR="00064FC0">
        <w:rPr>
          <w:rFonts w:ascii="Times New Roman" w:hAnsi="Times New Roman"/>
          <w:color w:val="191919"/>
          <w:spacing w:val="-2"/>
          <w:sz w:val="18"/>
          <w:szCs w:val="18"/>
        </w:rPr>
        <w:t>1</w:t>
      </w:r>
      <w:r w:rsidR="00064FC0">
        <w:rPr>
          <w:rFonts w:ascii="Times New Roman" w:hAnsi="Times New Roman"/>
          <w:color w:val="191919"/>
          <w:sz w:val="18"/>
          <w:szCs w:val="18"/>
        </w:rPr>
        <w:t>8</w:t>
      </w:r>
      <w:r w:rsidR="00064FC0">
        <w:rPr>
          <w:rFonts w:ascii="Times New Roman" w:hAnsi="Times New Roman"/>
          <w:color w:val="191919"/>
          <w:spacing w:val="-4"/>
          <w:sz w:val="18"/>
          <w:szCs w:val="18"/>
        </w:rPr>
        <w:t xml:space="preserve"> </w:t>
      </w:r>
      <w:r w:rsidR="00064FC0">
        <w:rPr>
          <w:rFonts w:ascii="Times New Roman" w:hAnsi="Times New Roman"/>
          <w:color w:val="191919"/>
          <w:spacing w:val="-2"/>
          <w:sz w:val="18"/>
          <w:szCs w:val="18"/>
        </w:rPr>
        <w:t>hour</w:t>
      </w:r>
      <w:r w:rsidR="00064FC0">
        <w:rPr>
          <w:rFonts w:ascii="Times New Roman" w:hAnsi="Times New Roman"/>
          <w:color w:val="191919"/>
          <w:sz w:val="18"/>
          <w:szCs w:val="18"/>
        </w:rPr>
        <w:t>s</w:t>
      </w:r>
      <w:r w:rsidR="00064FC0">
        <w:rPr>
          <w:rFonts w:ascii="Times New Roman" w:hAnsi="Times New Roman"/>
          <w:color w:val="191919"/>
          <w:spacing w:val="-4"/>
          <w:sz w:val="18"/>
          <w:szCs w:val="18"/>
        </w:rPr>
        <w:t xml:space="preserve"> </w:t>
      </w:r>
      <w:r w:rsidR="00064FC0">
        <w:rPr>
          <w:rFonts w:ascii="Times New Roman" w:hAnsi="Times New Roman"/>
          <w:color w:val="191919"/>
          <w:spacing w:val="-2"/>
          <w:sz w:val="18"/>
          <w:szCs w:val="18"/>
        </w:rPr>
        <w:t>i</w:t>
      </w:r>
      <w:r w:rsidR="00064FC0">
        <w:rPr>
          <w:rFonts w:ascii="Times New Roman" w:hAnsi="Times New Roman"/>
          <w:color w:val="191919"/>
          <w:sz w:val="18"/>
          <w:szCs w:val="18"/>
        </w:rPr>
        <w:t>n</w:t>
      </w:r>
      <w:r w:rsidR="00064FC0">
        <w:rPr>
          <w:rFonts w:ascii="Times New Roman" w:hAnsi="Times New Roman"/>
          <w:color w:val="191919"/>
          <w:spacing w:val="-14"/>
          <w:sz w:val="18"/>
          <w:szCs w:val="18"/>
        </w:rPr>
        <w:t xml:space="preserve"> </w:t>
      </w:r>
      <w:r w:rsidR="00064FC0">
        <w:rPr>
          <w:rFonts w:ascii="Times New Roman" w:hAnsi="Times New Roman"/>
          <w:color w:val="191919"/>
          <w:spacing w:val="-2"/>
          <w:sz w:val="18"/>
          <w:szCs w:val="18"/>
        </w:rPr>
        <w:t>Are</w:t>
      </w:r>
      <w:r w:rsidR="00064FC0">
        <w:rPr>
          <w:rFonts w:ascii="Times New Roman" w:hAnsi="Times New Roman"/>
          <w:color w:val="191919"/>
          <w:sz w:val="18"/>
          <w:szCs w:val="18"/>
        </w:rPr>
        <w:t>a</w:t>
      </w:r>
      <w:r w:rsidR="00064FC0">
        <w:rPr>
          <w:rFonts w:ascii="Times New Roman" w:hAnsi="Times New Roman"/>
          <w:color w:val="191919"/>
          <w:spacing w:val="-4"/>
          <w:sz w:val="18"/>
          <w:szCs w:val="18"/>
        </w:rPr>
        <w:t xml:space="preserve"> </w:t>
      </w:r>
      <w:r w:rsidR="00064FC0">
        <w:rPr>
          <w:rFonts w:ascii="Times New Roman" w:hAnsi="Times New Roman"/>
          <w:color w:val="191919"/>
          <w:sz w:val="18"/>
          <w:szCs w:val="18"/>
        </w:rPr>
        <w:t>F</w:t>
      </w:r>
      <w:r w:rsidR="00064FC0">
        <w:rPr>
          <w:rFonts w:ascii="Times New Roman" w:hAnsi="Times New Roman"/>
          <w:color w:val="191919"/>
          <w:spacing w:val="-4"/>
          <w:sz w:val="18"/>
          <w:szCs w:val="18"/>
        </w:rPr>
        <w:t xml:space="preserve"> </w:t>
      </w:r>
      <w:r w:rsidR="00064FC0">
        <w:rPr>
          <w:rFonts w:ascii="Times New Roman" w:hAnsi="Times New Roman"/>
          <w:color w:val="191919"/>
          <w:spacing w:val="-2"/>
          <w:sz w:val="18"/>
          <w:szCs w:val="18"/>
        </w:rPr>
        <w:t>(Course</w:t>
      </w:r>
      <w:r w:rsidR="00064FC0">
        <w:rPr>
          <w:rFonts w:ascii="Times New Roman" w:hAnsi="Times New Roman"/>
          <w:color w:val="191919"/>
          <w:sz w:val="18"/>
          <w:szCs w:val="18"/>
        </w:rPr>
        <w:t>s</w:t>
      </w:r>
      <w:r w:rsidR="00064FC0">
        <w:rPr>
          <w:rFonts w:ascii="Times New Roman" w:hAnsi="Times New Roman"/>
          <w:color w:val="191919"/>
          <w:spacing w:val="-4"/>
          <w:sz w:val="18"/>
          <w:szCs w:val="18"/>
        </w:rPr>
        <w:t xml:space="preserve"> </w:t>
      </w:r>
      <w:r w:rsidR="00064FC0">
        <w:rPr>
          <w:rFonts w:ascii="Times New Roman" w:hAnsi="Times New Roman"/>
          <w:color w:val="191919"/>
          <w:spacing w:val="-2"/>
          <w:sz w:val="18"/>
          <w:szCs w:val="18"/>
        </w:rPr>
        <w:t>relate</w:t>
      </w:r>
      <w:r w:rsidR="00064FC0">
        <w:rPr>
          <w:rFonts w:ascii="Times New Roman" w:hAnsi="Times New Roman"/>
          <w:color w:val="191919"/>
          <w:sz w:val="18"/>
          <w:szCs w:val="18"/>
        </w:rPr>
        <w:t>d</w:t>
      </w:r>
      <w:r w:rsidR="00064FC0">
        <w:rPr>
          <w:rFonts w:ascii="Times New Roman" w:hAnsi="Times New Roman"/>
          <w:color w:val="191919"/>
          <w:spacing w:val="-3"/>
          <w:sz w:val="18"/>
          <w:szCs w:val="18"/>
        </w:rPr>
        <w:t xml:space="preserve"> </w:t>
      </w:r>
      <w:r w:rsidR="00064FC0">
        <w:rPr>
          <w:rFonts w:ascii="Times New Roman" w:hAnsi="Times New Roman"/>
          <w:color w:val="191919"/>
          <w:spacing w:val="-2"/>
          <w:sz w:val="18"/>
          <w:szCs w:val="18"/>
        </w:rPr>
        <w:t>t</w:t>
      </w:r>
      <w:r w:rsidR="00064FC0">
        <w:rPr>
          <w:rFonts w:ascii="Times New Roman" w:hAnsi="Times New Roman"/>
          <w:color w:val="191919"/>
          <w:sz w:val="18"/>
          <w:szCs w:val="18"/>
        </w:rPr>
        <w:t>o</w:t>
      </w:r>
      <w:r w:rsidR="00064FC0">
        <w:rPr>
          <w:rFonts w:ascii="Times New Roman" w:hAnsi="Times New Roman"/>
          <w:color w:val="191919"/>
          <w:spacing w:val="-4"/>
          <w:sz w:val="18"/>
          <w:szCs w:val="18"/>
        </w:rPr>
        <w:t xml:space="preserve"> </w:t>
      </w:r>
      <w:r w:rsidR="00064FC0">
        <w:rPr>
          <w:rFonts w:ascii="Times New Roman" w:hAnsi="Times New Roman"/>
          <w:color w:val="191919"/>
          <w:spacing w:val="-2"/>
          <w:sz w:val="18"/>
          <w:szCs w:val="18"/>
        </w:rPr>
        <w:t>progra</w:t>
      </w:r>
      <w:r w:rsidR="00064FC0">
        <w:rPr>
          <w:rFonts w:ascii="Times New Roman" w:hAnsi="Times New Roman"/>
          <w:color w:val="191919"/>
          <w:sz w:val="18"/>
          <w:szCs w:val="18"/>
        </w:rPr>
        <w:t>m</w:t>
      </w:r>
      <w:r w:rsidR="00064FC0">
        <w:rPr>
          <w:rFonts w:ascii="Times New Roman" w:hAnsi="Times New Roman"/>
          <w:color w:val="191919"/>
          <w:spacing w:val="-4"/>
          <w:sz w:val="18"/>
          <w:szCs w:val="18"/>
        </w:rPr>
        <w:t xml:space="preserve"> </w:t>
      </w:r>
      <w:r w:rsidR="00064FC0">
        <w:rPr>
          <w:rFonts w:ascii="Times New Roman" w:hAnsi="Times New Roman"/>
          <w:color w:val="191919"/>
          <w:spacing w:val="-2"/>
          <w:sz w:val="18"/>
          <w:szCs w:val="18"/>
        </w:rPr>
        <w:t>o</w:t>
      </w:r>
      <w:r w:rsidR="00064FC0">
        <w:rPr>
          <w:rFonts w:ascii="Times New Roman" w:hAnsi="Times New Roman"/>
          <w:color w:val="191919"/>
          <w:sz w:val="18"/>
          <w:szCs w:val="18"/>
        </w:rPr>
        <w:t>f</w:t>
      </w:r>
      <w:r w:rsidR="00064FC0">
        <w:rPr>
          <w:rFonts w:ascii="Times New Roman" w:hAnsi="Times New Roman"/>
          <w:color w:val="191919"/>
          <w:spacing w:val="-4"/>
          <w:sz w:val="18"/>
          <w:szCs w:val="18"/>
        </w:rPr>
        <w:t xml:space="preserve"> </w:t>
      </w:r>
      <w:r w:rsidR="00064FC0">
        <w:rPr>
          <w:rFonts w:ascii="Times New Roman" w:hAnsi="Times New Roman"/>
          <w:color w:val="191919"/>
          <w:spacing w:val="-2"/>
          <w:sz w:val="18"/>
          <w:szCs w:val="18"/>
        </w:rPr>
        <w:t>study)</w:t>
      </w:r>
      <w:r w:rsidR="00064FC0">
        <w:rPr>
          <w:rFonts w:ascii="Times New Roman" w:hAnsi="Times New Roman"/>
          <w:color w:val="191919"/>
          <w:sz w:val="18"/>
          <w:szCs w:val="18"/>
        </w:rPr>
        <w:t>,</w:t>
      </w:r>
      <w:r w:rsidR="00064FC0">
        <w:rPr>
          <w:rFonts w:ascii="Times New Roman" w:hAnsi="Times New Roman"/>
          <w:color w:val="191919"/>
          <w:spacing w:val="-4"/>
          <w:sz w:val="18"/>
          <w:szCs w:val="18"/>
        </w:rPr>
        <w:t xml:space="preserve"> </w:t>
      </w:r>
      <w:r w:rsidR="00064FC0">
        <w:rPr>
          <w:rFonts w:ascii="Times New Roman" w:hAnsi="Times New Roman"/>
          <w:color w:val="191919"/>
          <w:spacing w:val="-2"/>
          <w:sz w:val="18"/>
          <w:szCs w:val="18"/>
        </w:rPr>
        <w:t>an</w:t>
      </w:r>
      <w:r w:rsidR="00064FC0">
        <w:rPr>
          <w:rFonts w:ascii="Times New Roman" w:hAnsi="Times New Roman"/>
          <w:color w:val="191919"/>
          <w:sz w:val="18"/>
          <w:szCs w:val="18"/>
        </w:rPr>
        <w:t>d</w:t>
      </w:r>
      <w:r w:rsidR="00064FC0">
        <w:rPr>
          <w:rFonts w:ascii="Times New Roman" w:hAnsi="Times New Roman"/>
          <w:color w:val="191919"/>
          <w:spacing w:val="-4"/>
          <w:sz w:val="18"/>
          <w:szCs w:val="18"/>
        </w:rPr>
        <w:t xml:space="preserve"> </w:t>
      </w:r>
      <w:r w:rsidR="00064FC0">
        <w:rPr>
          <w:rFonts w:ascii="Times New Roman" w:hAnsi="Times New Roman"/>
          <w:color w:val="191919"/>
          <w:sz w:val="18"/>
          <w:szCs w:val="18"/>
        </w:rPr>
        <w:t>6</w:t>
      </w:r>
      <w:r w:rsidR="00064FC0">
        <w:rPr>
          <w:rFonts w:ascii="Times New Roman" w:hAnsi="Times New Roman"/>
          <w:color w:val="191919"/>
          <w:spacing w:val="-4"/>
          <w:sz w:val="18"/>
          <w:szCs w:val="18"/>
        </w:rPr>
        <w:t xml:space="preserve"> </w:t>
      </w:r>
      <w:r w:rsidR="00064FC0">
        <w:rPr>
          <w:rFonts w:ascii="Times New Roman" w:hAnsi="Times New Roman"/>
          <w:color w:val="191919"/>
          <w:spacing w:val="-2"/>
          <w:sz w:val="18"/>
          <w:szCs w:val="18"/>
        </w:rPr>
        <w:t>hour</w:t>
      </w:r>
      <w:r w:rsidR="00064FC0">
        <w:rPr>
          <w:rFonts w:ascii="Times New Roman" w:hAnsi="Times New Roman"/>
          <w:color w:val="191919"/>
          <w:sz w:val="18"/>
          <w:szCs w:val="18"/>
        </w:rPr>
        <w:t>s</w:t>
      </w:r>
      <w:r w:rsidR="00064FC0">
        <w:rPr>
          <w:rFonts w:ascii="Times New Roman" w:hAnsi="Times New Roman"/>
          <w:color w:val="191919"/>
          <w:spacing w:val="-4"/>
          <w:sz w:val="18"/>
          <w:szCs w:val="18"/>
        </w:rPr>
        <w:t xml:space="preserve"> </w:t>
      </w:r>
      <w:r w:rsidR="00064FC0">
        <w:rPr>
          <w:rFonts w:ascii="Times New Roman" w:hAnsi="Times New Roman"/>
          <w:color w:val="191919"/>
          <w:spacing w:val="-2"/>
          <w:sz w:val="18"/>
          <w:szCs w:val="18"/>
        </w:rPr>
        <w:t>abov</w:t>
      </w:r>
      <w:r w:rsidR="00064FC0">
        <w:rPr>
          <w:rFonts w:ascii="Times New Roman" w:hAnsi="Times New Roman"/>
          <w:color w:val="191919"/>
          <w:sz w:val="18"/>
          <w:szCs w:val="18"/>
        </w:rPr>
        <w:t>e</w:t>
      </w:r>
      <w:r w:rsidR="00064FC0">
        <w:rPr>
          <w:rFonts w:ascii="Times New Roman" w:hAnsi="Times New Roman"/>
          <w:color w:val="191919"/>
          <w:spacing w:val="-4"/>
          <w:sz w:val="18"/>
          <w:szCs w:val="18"/>
        </w:rPr>
        <w:t xml:space="preserve"> </w:t>
      </w:r>
      <w:r w:rsidR="00064FC0">
        <w:rPr>
          <w:rFonts w:ascii="Times New Roman" w:hAnsi="Times New Roman"/>
          <w:color w:val="191919"/>
          <w:spacing w:val="-2"/>
          <w:sz w:val="18"/>
          <w:szCs w:val="18"/>
        </w:rPr>
        <w:t>th</w:t>
      </w:r>
      <w:r w:rsidR="00064FC0">
        <w:rPr>
          <w:rFonts w:ascii="Times New Roman" w:hAnsi="Times New Roman"/>
          <w:color w:val="191919"/>
          <w:sz w:val="18"/>
          <w:szCs w:val="18"/>
        </w:rPr>
        <w:t>e</w:t>
      </w:r>
      <w:r w:rsidR="00064FC0">
        <w:rPr>
          <w:rFonts w:ascii="Times New Roman" w:hAnsi="Times New Roman"/>
          <w:color w:val="191919"/>
          <w:spacing w:val="-4"/>
          <w:sz w:val="18"/>
          <w:szCs w:val="18"/>
        </w:rPr>
        <w:t xml:space="preserve"> </w:t>
      </w:r>
      <w:r w:rsidR="00064FC0">
        <w:rPr>
          <w:rFonts w:ascii="Times New Roman" w:hAnsi="Times New Roman"/>
          <w:color w:val="191919"/>
          <w:spacing w:val="-2"/>
          <w:sz w:val="18"/>
          <w:szCs w:val="18"/>
        </w:rPr>
        <w:t>Core.</w:t>
      </w:r>
    </w:p>
    <w:p w:rsidR="00064FC0" w:rsidRDefault="00064FC0" w:rsidP="00064FC0">
      <w:pPr>
        <w:widowControl w:val="0"/>
        <w:autoSpaceDE w:val="0"/>
        <w:autoSpaceDN w:val="0"/>
        <w:adjustRightInd w:val="0"/>
        <w:spacing w:before="13" w:after="0" w:line="200" w:lineRule="exact"/>
        <w:ind w:left="270" w:right="220" w:firstLine="0"/>
        <w:jc w:val="both"/>
        <w:rPr>
          <w:rFonts w:ascii="Times New Roman" w:hAnsi="Times New Roman"/>
          <w:color w:val="000000"/>
          <w:sz w:val="20"/>
          <w:szCs w:val="20"/>
        </w:rPr>
      </w:pPr>
    </w:p>
    <w:p w:rsidR="00064FC0" w:rsidRDefault="00064FC0" w:rsidP="00064FC0">
      <w:pPr>
        <w:widowControl w:val="0"/>
        <w:autoSpaceDE w:val="0"/>
        <w:autoSpaceDN w:val="0"/>
        <w:adjustRightInd w:val="0"/>
        <w:spacing w:after="0"/>
        <w:ind w:left="270" w:right="220" w:firstLine="0"/>
        <w:jc w:val="both"/>
        <w:rPr>
          <w:rFonts w:ascii="Times New Roman" w:hAnsi="Times New Roman"/>
          <w:color w:val="000000"/>
          <w:sz w:val="18"/>
          <w:szCs w:val="18"/>
        </w:rPr>
      </w:pPr>
      <w:r>
        <w:rPr>
          <w:rFonts w:ascii="Times New Roman" w:hAnsi="Times New Roman"/>
          <w:b/>
          <w:bCs/>
          <w:color w:val="191919"/>
          <w:spacing w:val="-2"/>
          <w:sz w:val="18"/>
          <w:szCs w:val="18"/>
        </w:rPr>
        <w:t>A</w:t>
      </w:r>
      <w:r>
        <w:rPr>
          <w:rFonts w:ascii="Times New Roman" w:hAnsi="Times New Roman"/>
          <w:b/>
          <w:bCs/>
          <w:color w:val="191919"/>
          <w:spacing w:val="-5"/>
          <w:sz w:val="18"/>
          <w:szCs w:val="18"/>
        </w:rPr>
        <w:t>r</w:t>
      </w:r>
      <w:r>
        <w:rPr>
          <w:rFonts w:ascii="Times New Roman" w:hAnsi="Times New Roman"/>
          <w:b/>
          <w:bCs/>
          <w:color w:val="191919"/>
          <w:spacing w:val="-2"/>
          <w:sz w:val="18"/>
          <w:szCs w:val="18"/>
        </w:rPr>
        <w:t>e</w:t>
      </w:r>
      <w:r>
        <w:rPr>
          <w:rFonts w:ascii="Times New Roman" w:hAnsi="Times New Roman"/>
          <w:b/>
          <w:bCs/>
          <w:color w:val="191919"/>
          <w:sz w:val="18"/>
          <w:szCs w:val="18"/>
        </w:rPr>
        <w:t>a</w:t>
      </w:r>
      <w:r>
        <w:rPr>
          <w:rFonts w:ascii="Times New Roman" w:hAnsi="Times New Roman"/>
          <w:b/>
          <w:bCs/>
          <w:color w:val="191919"/>
          <w:spacing w:val="-4"/>
          <w:sz w:val="18"/>
          <w:szCs w:val="18"/>
        </w:rPr>
        <w:t xml:space="preserve"> </w:t>
      </w:r>
      <w:r>
        <w:rPr>
          <w:rFonts w:ascii="Times New Roman" w:hAnsi="Times New Roman"/>
          <w:b/>
          <w:bCs/>
          <w:color w:val="191919"/>
          <w:sz w:val="18"/>
          <w:szCs w:val="18"/>
        </w:rPr>
        <w:t>F</w:t>
      </w:r>
      <w:r>
        <w:rPr>
          <w:rFonts w:ascii="Times New Roman" w:hAnsi="Times New Roman"/>
          <w:b/>
          <w:bCs/>
          <w:color w:val="191919"/>
          <w:spacing w:val="-10"/>
          <w:sz w:val="18"/>
          <w:szCs w:val="18"/>
        </w:rPr>
        <w:t xml:space="preserve"> </w:t>
      </w:r>
      <w:r>
        <w:rPr>
          <w:rFonts w:ascii="Times New Roman" w:hAnsi="Times New Roman"/>
          <w:b/>
          <w:bCs/>
          <w:color w:val="191919"/>
          <w:spacing w:val="-2"/>
          <w:sz w:val="18"/>
          <w:szCs w:val="18"/>
        </w:rPr>
        <w:t>courses:</w:t>
      </w:r>
    </w:p>
    <w:p w:rsidR="00064FC0" w:rsidRDefault="00064FC0" w:rsidP="00064FC0">
      <w:pPr>
        <w:widowControl w:val="0"/>
        <w:tabs>
          <w:tab w:val="right" w:pos="10320"/>
        </w:tabs>
        <w:autoSpaceDE w:val="0"/>
        <w:autoSpaceDN w:val="0"/>
        <w:adjustRightInd w:val="0"/>
        <w:spacing w:before="12" w:after="0" w:line="250" w:lineRule="auto"/>
        <w:ind w:left="270" w:right="220" w:firstLine="0"/>
        <w:jc w:val="both"/>
        <w:rPr>
          <w:rFonts w:ascii="Times New Roman" w:hAnsi="Times New Roman"/>
          <w:color w:val="191919"/>
          <w:spacing w:val="-2"/>
          <w:sz w:val="18"/>
          <w:szCs w:val="18"/>
        </w:rPr>
      </w:pPr>
      <w:r>
        <w:rPr>
          <w:rFonts w:ascii="Times New Roman" w:hAnsi="Times New Roman"/>
          <w:color w:val="191919"/>
          <w:spacing w:val="-2"/>
          <w:sz w:val="18"/>
          <w:szCs w:val="18"/>
        </w:rPr>
        <w:t>NUR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212</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Huma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Growt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Developmen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0"/>
          <w:sz w:val="18"/>
          <w:szCs w:val="18"/>
        </w:rPr>
        <w:t xml:space="preserve"> </w:t>
      </w:r>
      <w:r>
        <w:rPr>
          <w:rFonts w:ascii="Times New Roman" w:hAnsi="Times New Roman"/>
          <w:color w:val="191919"/>
          <w:spacing w:val="-2"/>
          <w:sz w:val="18"/>
          <w:szCs w:val="18"/>
        </w:rPr>
        <w:t>Healt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Profession</w:t>
      </w:r>
      <w:r>
        <w:rPr>
          <w:rFonts w:ascii="Times New Roman" w:hAnsi="Times New Roman"/>
          <w:color w:val="191919"/>
          <w:sz w:val="18"/>
          <w:szCs w:val="18"/>
        </w:rPr>
        <w:t>s</w:t>
      </w:r>
      <w:r>
        <w:rPr>
          <w:rFonts w:ascii="Times New Roman" w:hAnsi="Times New Roman"/>
          <w:color w:val="191919"/>
          <w:sz w:val="18"/>
          <w:szCs w:val="18"/>
        </w:rPr>
        <w:tab/>
        <w:t>3</w:t>
      </w:r>
      <w:r>
        <w:rPr>
          <w:rFonts w:ascii="Times New Roman" w:hAnsi="Times New Roman"/>
          <w:color w:val="191919"/>
          <w:spacing w:val="-4"/>
          <w:sz w:val="18"/>
          <w:szCs w:val="18"/>
        </w:rPr>
        <w:t xml:space="preserve"> </w:t>
      </w:r>
      <w:r>
        <w:rPr>
          <w:rFonts w:ascii="Times New Roman" w:hAnsi="Times New Roman"/>
          <w:color w:val="191919"/>
          <w:spacing w:val="-2"/>
          <w:sz w:val="18"/>
          <w:szCs w:val="18"/>
        </w:rPr>
        <w:t xml:space="preserve">hours </w:t>
      </w:r>
    </w:p>
    <w:p w:rsidR="00064FC0" w:rsidRDefault="00064FC0" w:rsidP="00064FC0">
      <w:pPr>
        <w:widowControl w:val="0"/>
        <w:tabs>
          <w:tab w:val="right" w:pos="10320"/>
        </w:tabs>
        <w:autoSpaceDE w:val="0"/>
        <w:autoSpaceDN w:val="0"/>
        <w:adjustRightInd w:val="0"/>
        <w:spacing w:before="12" w:after="0" w:line="250" w:lineRule="auto"/>
        <w:ind w:left="270" w:right="220" w:firstLine="0"/>
        <w:jc w:val="both"/>
        <w:rPr>
          <w:rFonts w:ascii="Times New Roman" w:hAnsi="Times New Roman"/>
          <w:color w:val="191919"/>
          <w:spacing w:val="-2"/>
          <w:sz w:val="18"/>
          <w:szCs w:val="18"/>
        </w:rPr>
      </w:pPr>
      <w:r>
        <w:rPr>
          <w:rFonts w:ascii="Times New Roman" w:hAnsi="Times New Roman"/>
          <w:color w:val="191919"/>
          <w:spacing w:val="-2"/>
          <w:sz w:val="18"/>
          <w:szCs w:val="18"/>
        </w:rPr>
        <w:t>BIO</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24</w:t>
      </w:r>
      <w:r>
        <w:rPr>
          <w:rFonts w:ascii="Times New Roman" w:hAnsi="Times New Roman"/>
          <w:color w:val="191919"/>
          <w:spacing w:val="-8"/>
          <w:sz w:val="18"/>
          <w:szCs w:val="18"/>
        </w:rPr>
        <w:t>1</w:t>
      </w:r>
      <w:r>
        <w:rPr>
          <w:rFonts w:ascii="Times New Roman" w:hAnsi="Times New Roman"/>
          <w:color w:val="191919"/>
          <w:spacing w:val="-2"/>
          <w:sz w:val="18"/>
          <w:szCs w:val="18"/>
        </w:rPr>
        <w:t>1/241</w:t>
      </w:r>
      <w:r>
        <w:rPr>
          <w:rFonts w:ascii="Times New Roman" w:hAnsi="Times New Roman"/>
          <w:color w:val="191919"/>
          <w:sz w:val="18"/>
          <w:szCs w:val="18"/>
        </w:rPr>
        <w:t>2</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Anatom</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Physiolog</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z w:val="18"/>
          <w:szCs w:val="18"/>
        </w:rPr>
        <w:t>I</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I</w:t>
      </w:r>
      <w:r>
        <w:rPr>
          <w:rFonts w:ascii="Times New Roman" w:hAnsi="Times New Roman"/>
          <w:color w:val="191919"/>
          <w:sz w:val="18"/>
          <w:szCs w:val="18"/>
        </w:rPr>
        <w:tab/>
        <w:t>8</w:t>
      </w:r>
      <w:r>
        <w:rPr>
          <w:rFonts w:ascii="Times New Roman" w:hAnsi="Times New Roman"/>
          <w:color w:val="191919"/>
          <w:spacing w:val="-4"/>
          <w:sz w:val="18"/>
          <w:szCs w:val="18"/>
        </w:rPr>
        <w:t xml:space="preserve"> </w:t>
      </w:r>
      <w:r>
        <w:rPr>
          <w:rFonts w:ascii="Times New Roman" w:hAnsi="Times New Roman"/>
          <w:color w:val="191919"/>
          <w:spacing w:val="-2"/>
          <w:sz w:val="18"/>
          <w:szCs w:val="18"/>
        </w:rPr>
        <w:t xml:space="preserve">hours </w:t>
      </w:r>
    </w:p>
    <w:p w:rsidR="00064FC0" w:rsidRDefault="00064FC0" w:rsidP="00064FC0">
      <w:pPr>
        <w:widowControl w:val="0"/>
        <w:tabs>
          <w:tab w:val="right" w:pos="10320"/>
        </w:tabs>
        <w:autoSpaceDE w:val="0"/>
        <w:autoSpaceDN w:val="0"/>
        <w:adjustRightInd w:val="0"/>
        <w:spacing w:before="12" w:after="0" w:line="250" w:lineRule="auto"/>
        <w:ind w:left="270" w:right="220" w:firstLine="0"/>
        <w:jc w:val="both"/>
        <w:rPr>
          <w:rFonts w:ascii="Times New Roman" w:hAnsi="Times New Roman"/>
          <w:color w:val="191919"/>
          <w:spacing w:val="-2"/>
          <w:sz w:val="18"/>
          <w:szCs w:val="18"/>
        </w:rPr>
      </w:pPr>
      <w:r>
        <w:rPr>
          <w:rFonts w:ascii="Times New Roman" w:hAnsi="Times New Roman"/>
          <w:color w:val="191919"/>
          <w:spacing w:val="-2"/>
          <w:sz w:val="18"/>
          <w:szCs w:val="18"/>
        </w:rPr>
        <w:t>BIO</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22</w:t>
      </w:r>
      <w:r>
        <w:rPr>
          <w:rFonts w:ascii="Times New Roman" w:hAnsi="Times New Roman"/>
          <w:color w:val="191919"/>
          <w:spacing w:val="-8"/>
          <w:sz w:val="18"/>
          <w:szCs w:val="18"/>
        </w:rPr>
        <w:t>1</w:t>
      </w:r>
      <w:r>
        <w:rPr>
          <w:rFonts w:ascii="Times New Roman" w:hAnsi="Times New Roman"/>
          <w:color w:val="191919"/>
          <w:sz w:val="18"/>
          <w:szCs w:val="18"/>
        </w:rPr>
        <w:t>1</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Microbiolog</w:t>
      </w:r>
      <w:r>
        <w:rPr>
          <w:rFonts w:ascii="Times New Roman" w:hAnsi="Times New Roman"/>
          <w:color w:val="191919"/>
          <w:sz w:val="18"/>
          <w:szCs w:val="18"/>
        </w:rPr>
        <w:t>y</w:t>
      </w:r>
      <w:r>
        <w:rPr>
          <w:rFonts w:ascii="Times New Roman" w:hAnsi="Times New Roman"/>
          <w:color w:val="191919"/>
          <w:sz w:val="18"/>
          <w:szCs w:val="18"/>
        </w:rPr>
        <w:tab/>
        <w:t>4</w:t>
      </w:r>
      <w:r>
        <w:rPr>
          <w:rFonts w:ascii="Times New Roman" w:hAnsi="Times New Roman"/>
          <w:color w:val="191919"/>
          <w:spacing w:val="-4"/>
          <w:sz w:val="18"/>
          <w:szCs w:val="18"/>
        </w:rPr>
        <w:t xml:space="preserve"> </w:t>
      </w:r>
      <w:r>
        <w:rPr>
          <w:rFonts w:ascii="Times New Roman" w:hAnsi="Times New Roman"/>
          <w:color w:val="191919"/>
          <w:spacing w:val="-2"/>
          <w:sz w:val="18"/>
          <w:szCs w:val="18"/>
        </w:rPr>
        <w:t xml:space="preserve">hours </w:t>
      </w:r>
    </w:p>
    <w:p w:rsidR="00064FC0" w:rsidRDefault="00064FC0" w:rsidP="00064FC0">
      <w:pPr>
        <w:widowControl w:val="0"/>
        <w:tabs>
          <w:tab w:val="right" w:pos="10320"/>
        </w:tabs>
        <w:autoSpaceDE w:val="0"/>
        <w:autoSpaceDN w:val="0"/>
        <w:adjustRightInd w:val="0"/>
        <w:spacing w:before="12" w:after="0" w:line="250" w:lineRule="auto"/>
        <w:ind w:left="270" w:right="220" w:firstLine="0"/>
        <w:jc w:val="both"/>
        <w:rPr>
          <w:rFonts w:ascii="Times New Roman" w:hAnsi="Times New Roman"/>
          <w:color w:val="000000"/>
          <w:sz w:val="18"/>
          <w:szCs w:val="18"/>
        </w:rPr>
      </w:pPr>
      <w:del w:id="8" w:author="Tippins, Margie F." w:date="2011-04-06T09:18:00Z">
        <w:r w:rsidDel="00546B19">
          <w:rPr>
            <w:rFonts w:ascii="Times New Roman" w:hAnsi="Times New Roman"/>
            <w:color w:val="191919"/>
            <w:spacing w:val="-2"/>
            <w:sz w:val="18"/>
            <w:szCs w:val="18"/>
          </w:rPr>
          <w:delText>SOC</w:delText>
        </w:r>
        <w:r w:rsidDel="00546B19">
          <w:rPr>
            <w:rFonts w:ascii="Times New Roman" w:hAnsi="Times New Roman"/>
            <w:color w:val="191919"/>
            <w:sz w:val="18"/>
            <w:szCs w:val="18"/>
          </w:rPr>
          <w:delText>I</w:delText>
        </w:r>
        <w:r w:rsidDel="00546B19">
          <w:rPr>
            <w:rFonts w:ascii="Times New Roman" w:hAnsi="Times New Roman"/>
            <w:color w:val="191919"/>
            <w:spacing w:val="-4"/>
            <w:sz w:val="18"/>
            <w:szCs w:val="18"/>
          </w:rPr>
          <w:delText xml:space="preserve"> </w:delText>
        </w:r>
        <w:r w:rsidDel="00546B19">
          <w:rPr>
            <w:rFonts w:ascii="Times New Roman" w:hAnsi="Times New Roman"/>
            <w:color w:val="191919"/>
            <w:spacing w:val="-2"/>
            <w:sz w:val="18"/>
            <w:szCs w:val="18"/>
          </w:rPr>
          <w:delText>335</w:delText>
        </w:r>
        <w:r w:rsidDel="00546B19">
          <w:rPr>
            <w:rFonts w:ascii="Times New Roman" w:hAnsi="Times New Roman"/>
            <w:color w:val="191919"/>
            <w:sz w:val="18"/>
            <w:szCs w:val="18"/>
          </w:rPr>
          <w:delText>4</w:delText>
        </w:r>
        <w:r w:rsidDel="00546B19">
          <w:rPr>
            <w:rFonts w:ascii="Times New Roman" w:hAnsi="Times New Roman"/>
            <w:color w:val="191919"/>
            <w:spacing w:val="-14"/>
            <w:sz w:val="18"/>
            <w:szCs w:val="18"/>
          </w:rPr>
          <w:delText xml:space="preserve"> </w:delText>
        </w:r>
        <w:r w:rsidDel="00546B19">
          <w:rPr>
            <w:rFonts w:ascii="Times New Roman" w:hAnsi="Times New Roman"/>
            <w:color w:val="191919"/>
            <w:spacing w:val="-2"/>
            <w:sz w:val="18"/>
            <w:szCs w:val="18"/>
          </w:rPr>
          <w:delText>Aging/Socia</w:delText>
        </w:r>
        <w:r w:rsidDel="00546B19">
          <w:rPr>
            <w:rFonts w:ascii="Times New Roman" w:hAnsi="Times New Roman"/>
            <w:color w:val="191919"/>
            <w:sz w:val="18"/>
            <w:szCs w:val="18"/>
          </w:rPr>
          <w:delText>l</w:delText>
        </w:r>
        <w:r w:rsidDel="00546B19">
          <w:rPr>
            <w:rFonts w:ascii="Times New Roman" w:hAnsi="Times New Roman"/>
            <w:color w:val="191919"/>
            <w:spacing w:val="-3"/>
            <w:sz w:val="18"/>
            <w:szCs w:val="18"/>
          </w:rPr>
          <w:delText xml:space="preserve"> </w:delText>
        </w:r>
        <w:r w:rsidDel="00546B19">
          <w:rPr>
            <w:rFonts w:ascii="Times New Roman" w:hAnsi="Times New Roman"/>
            <w:color w:val="191919"/>
            <w:spacing w:val="-2"/>
            <w:sz w:val="18"/>
            <w:szCs w:val="18"/>
          </w:rPr>
          <w:delText>Polic</w:delText>
        </w:r>
        <w:r w:rsidDel="00546B19">
          <w:rPr>
            <w:rFonts w:ascii="Times New Roman" w:hAnsi="Times New Roman"/>
            <w:color w:val="191919"/>
            <w:sz w:val="18"/>
            <w:szCs w:val="18"/>
          </w:rPr>
          <w:delText>y</w:delText>
        </w:r>
        <w:r w:rsidDel="00546B19">
          <w:rPr>
            <w:rFonts w:ascii="Times New Roman" w:hAnsi="Times New Roman"/>
            <w:color w:val="191919"/>
            <w:spacing w:val="-4"/>
            <w:sz w:val="18"/>
            <w:szCs w:val="18"/>
          </w:rPr>
          <w:delText xml:space="preserve"> </w:delText>
        </w:r>
        <w:r w:rsidDel="00546B19">
          <w:rPr>
            <w:rFonts w:ascii="Times New Roman" w:hAnsi="Times New Roman"/>
            <w:color w:val="191919"/>
            <w:spacing w:val="-2"/>
            <w:sz w:val="18"/>
            <w:szCs w:val="18"/>
          </w:rPr>
          <w:delText>(o</w:delText>
        </w:r>
        <w:r w:rsidDel="00546B19">
          <w:rPr>
            <w:rFonts w:ascii="Times New Roman" w:hAnsi="Times New Roman"/>
            <w:color w:val="191919"/>
            <w:sz w:val="18"/>
            <w:szCs w:val="18"/>
          </w:rPr>
          <w:delText>r</w:delText>
        </w:r>
        <w:r w:rsidDel="00546B19">
          <w:rPr>
            <w:rFonts w:ascii="Times New Roman" w:hAnsi="Times New Roman"/>
            <w:color w:val="191919"/>
            <w:spacing w:val="-4"/>
            <w:sz w:val="18"/>
            <w:szCs w:val="18"/>
          </w:rPr>
          <w:delText xml:space="preserve"> </w:delText>
        </w:r>
        <w:r w:rsidDel="00546B19">
          <w:rPr>
            <w:rFonts w:ascii="Times New Roman" w:hAnsi="Times New Roman"/>
            <w:color w:val="191919"/>
            <w:spacing w:val="-2"/>
            <w:sz w:val="18"/>
            <w:szCs w:val="18"/>
          </w:rPr>
          <w:delText>approve</w:delText>
        </w:r>
        <w:r w:rsidDel="00546B19">
          <w:rPr>
            <w:rFonts w:ascii="Times New Roman" w:hAnsi="Times New Roman"/>
            <w:color w:val="191919"/>
            <w:sz w:val="18"/>
            <w:szCs w:val="18"/>
          </w:rPr>
          <w:delText>d</w:delText>
        </w:r>
        <w:r w:rsidDel="00546B19">
          <w:rPr>
            <w:rFonts w:ascii="Times New Roman" w:hAnsi="Times New Roman"/>
            <w:color w:val="191919"/>
            <w:spacing w:val="-4"/>
            <w:sz w:val="18"/>
            <w:szCs w:val="18"/>
          </w:rPr>
          <w:delText xml:space="preserve"> </w:delText>
        </w:r>
        <w:r w:rsidDel="00546B19">
          <w:rPr>
            <w:rFonts w:ascii="Times New Roman" w:hAnsi="Times New Roman"/>
            <w:color w:val="191919"/>
            <w:spacing w:val="-2"/>
            <w:sz w:val="18"/>
            <w:szCs w:val="18"/>
          </w:rPr>
          <w:delText>substitut</w:delText>
        </w:r>
      </w:del>
      <w:ins w:id="9" w:author="Tippins, Margie F." w:date="2011-04-06T09:18:00Z">
        <w:r>
          <w:rPr>
            <w:rFonts w:ascii="Times New Roman" w:hAnsi="Times New Roman"/>
            <w:color w:val="191919"/>
            <w:sz w:val="18"/>
            <w:szCs w:val="18"/>
          </w:rPr>
          <w:t>NURS 2601 Introduction to Geriatric Nursing</w:t>
        </w:r>
      </w:ins>
      <w:r>
        <w:rPr>
          <w:rFonts w:ascii="Times New Roman" w:hAnsi="Times New Roman"/>
          <w:color w:val="191919"/>
          <w:sz w:val="18"/>
          <w:szCs w:val="18"/>
        </w:rPr>
        <w:tab/>
        <w:t>3</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hours</w:t>
      </w:r>
    </w:p>
    <w:p w:rsidR="00064FC0" w:rsidRDefault="00064FC0" w:rsidP="00064FC0">
      <w:pPr>
        <w:widowControl w:val="0"/>
        <w:autoSpaceDE w:val="0"/>
        <w:autoSpaceDN w:val="0"/>
        <w:adjustRightInd w:val="0"/>
        <w:spacing w:before="8" w:after="0" w:line="190" w:lineRule="exact"/>
        <w:ind w:left="270" w:right="220" w:firstLine="0"/>
        <w:jc w:val="both"/>
        <w:rPr>
          <w:rFonts w:ascii="Times New Roman" w:hAnsi="Times New Roman"/>
          <w:color w:val="000000"/>
          <w:sz w:val="19"/>
          <w:szCs w:val="19"/>
        </w:rPr>
      </w:pPr>
    </w:p>
    <w:p w:rsidR="00064FC0" w:rsidRDefault="00064FC0" w:rsidP="00064FC0">
      <w:pPr>
        <w:widowControl w:val="0"/>
        <w:autoSpaceDE w:val="0"/>
        <w:autoSpaceDN w:val="0"/>
        <w:adjustRightInd w:val="0"/>
        <w:spacing w:after="0"/>
        <w:ind w:left="270" w:right="220" w:firstLine="0"/>
        <w:jc w:val="both"/>
        <w:rPr>
          <w:rFonts w:ascii="Times New Roman" w:hAnsi="Times New Roman"/>
          <w:color w:val="000000"/>
          <w:sz w:val="18"/>
          <w:szCs w:val="18"/>
        </w:rPr>
      </w:pPr>
      <w:r>
        <w:rPr>
          <w:rFonts w:ascii="Times New Roman" w:hAnsi="Times New Roman"/>
          <w:b/>
          <w:bCs/>
          <w:color w:val="191919"/>
          <w:spacing w:val="-2"/>
          <w:sz w:val="24"/>
          <w:szCs w:val="24"/>
        </w:rPr>
        <w:t>A</w:t>
      </w:r>
      <w:r>
        <w:rPr>
          <w:rFonts w:ascii="Times New Roman" w:hAnsi="Times New Roman"/>
          <w:b/>
          <w:bCs/>
          <w:color w:val="191919"/>
          <w:spacing w:val="-2"/>
          <w:sz w:val="18"/>
          <w:szCs w:val="18"/>
        </w:rPr>
        <w:t>DDITIONA</w:t>
      </w:r>
      <w:r>
        <w:rPr>
          <w:rFonts w:ascii="Times New Roman" w:hAnsi="Times New Roman"/>
          <w:b/>
          <w:bCs/>
          <w:color w:val="191919"/>
          <w:sz w:val="18"/>
          <w:szCs w:val="18"/>
        </w:rPr>
        <w:t xml:space="preserve">L </w:t>
      </w:r>
      <w:r>
        <w:rPr>
          <w:rFonts w:ascii="Times New Roman" w:hAnsi="Times New Roman"/>
          <w:b/>
          <w:bCs/>
          <w:color w:val="191919"/>
          <w:spacing w:val="-2"/>
          <w:sz w:val="24"/>
          <w:szCs w:val="24"/>
        </w:rPr>
        <w:t>R</w:t>
      </w:r>
      <w:r>
        <w:rPr>
          <w:rFonts w:ascii="Times New Roman" w:hAnsi="Times New Roman"/>
          <w:b/>
          <w:bCs/>
          <w:color w:val="191919"/>
          <w:spacing w:val="-2"/>
          <w:sz w:val="18"/>
          <w:szCs w:val="18"/>
        </w:rPr>
        <w:t>EQUIREMENTS</w:t>
      </w:r>
    </w:p>
    <w:p w:rsidR="00064FC0" w:rsidRDefault="00064FC0" w:rsidP="00064FC0">
      <w:pPr>
        <w:widowControl w:val="0"/>
        <w:autoSpaceDE w:val="0"/>
        <w:autoSpaceDN w:val="0"/>
        <w:adjustRightInd w:val="0"/>
        <w:spacing w:before="30" w:after="0" w:line="250" w:lineRule="auto"/>
        <w:ind w:left="270" w:right="220" w:firstLine="0"/>
        <w:jc w:val="both"/>
        <w:rPr>
          <w:ins w:id="10" w:author="Tippins, Margie F." w:date="2011-04-06T09:19:00Z"/>
          <w:rFonts w:ascii="Times New Roman" w:hAnsi="Times New Roman"/>
          <w:color w:val="191919"/>
          <w:spacing w:val="-2"/>
          <w:sz w:val="18"/>
          <w:szCs w:val="18"/>
        </w:rPr>
      </w:pP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maintai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“C</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averag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orde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progres</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majo</w:t>
      </w:r>
      <w:r>
        <w:rPr>
          <w:rFonts w:ascii="Times New Roman" w:hAnsi="Times New Roman"/>
          <w:color w:val="191919"/>
          <w:spacing w:val="-12"/>
          <w:sz w:val="18"/>
          <w:szCs w:val="18"/>
        </w:rPr>
        <w:t>r</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minimu</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scor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obtainin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“C</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7</w:t>
      </w:r>
      <w:r>
        <w:rPr>
          <w:rFonts w:ascii="Times New Roman" w:hAnsi="Times New Roman"/>
          <w:color w:val="191919"/>
          <w:spacing w:val="-3"/>
          <w:sz w:val="18"/>
          <w:szCs w:val="18"/>
        </w:rPr>
        <w:t>5</w:t>
      </w:r>
      <w:r>
        <w:rPr>
          <w:rFonts w:ascii="Times New Roman" w:hAnsi="Times New Roman"/>
          <w:color w:val="191919"/>
          <w:sz w:val="18"/>
          <w:szCs w:val="18"/>
        </w:rPr>
        <w:t>.</w:t>
      </w:r>
      <w:r>
        <w:rPr>
          <w:rFonts w:ascii="Times New Roman" w:hAnsi="Times New Roman"/>
          <w:color w:val="191919"/>
          <w:spacing w:val="-3"/>
          <w:sz w:val="18"/>
          <w:szCs w:val="18"/>
        </w:rPr>
        <w:t xml:space="preserve"> </w:t>
      </w:r>
      <w:ins w:id="11" w:author="Tippins, Margie F." w:date="2011-04-06T09:23:00Z">
        <w:r>
          <w:rPr>
            <w:rFonts w:ascii="Times New Roman" w:hAnsi="Times New Roman"/>
            <w:color w:val="191919"/>
            <w:spacing w:val="-3"/>
            <w:sz w:val="18"/>
            <w:szCs w:val="18"/>
          </w:rPr>
          <w:t xml:space="preserve">A </w:t>
        </w:r>
      </w:ins>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who fail</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11"/>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allowe</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0"/>
          <w:sz w:val="18"/>
          <w:szCs w:val="18"/>
        </w:rPr>
        <w:t xml:space="preserve"> </w:t>
      </w:r>
      <w:r>
        <w:rPr>
          <w:rFonts w:ascii="Times New Roman" w:hAnsi="Times New Roman"/>
          <w:color w:val="191919"/>
          <w:spacing w:val="-2"/>
          <w:sz w:val="18"/>
          <w:szCs w:val="18"/>
        </w:rPr>
        <w:t>repea</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tim</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whe</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fere</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agai</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curriculum</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howeve</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failur</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means 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unabl</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progres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unti</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sam</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satisfactoril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completed</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secon</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failur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nursing cours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constitut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ground</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dismissa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appea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readmissio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initiate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afte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y</w:t>
      </w:r>
      <w:r>
        <w:rPr>
          <w:rFonts w:ascii="Times New Roman" w:hAnsi="Times New Roman"/>
          <w:color w:val="191919"/>
          <w:spacing w:val="-3"/>
          <w:sz w:val="18"/>
          <w:szCs w:val="18"/>
        </w:rPr>
        <w:t>e</w:t>
      </w:r>
      <w:r>
        <w:rPr>
          <w:rFonts w:ascii="Times New Roman" w:hAnsi="Times New Roman"/>
          <w:color w:val="191919"/>
          <w:spacing w:val="-2"/>
          <w:sz w:val="18"/>
          <w:szCs w:val="18"/>
        </w:rPr>
        <w:t>a</w:t>
      </w:r>
      <w:r>
        <w:rPr>
          <w:rFonts w:ascii="Times New Roman" w:hAnsi="Times New Roman"/>
          <w:color w:val="191919"/>
          <w:spacing w:val="-12"/>
          <w:sz w:val="18"/>
          <w:szCs w:val="18"/>
        </w:rPr>
        <w:t>r</w:t>
      </w:r>
      <w:r>
        <w:rPr>
          <w:rFonts w:ascii="Times New Roman" w:hAnsi="Times New Roman"/>
          <w:color w:val="191919"/>
          <w:spacing w:val="-2"/>
          <w:sz w:val="18"/>
          <w:szCs w:val="18"/>
        </w:rPr>
        <w:t>.)</w:t>
      </w:r>
    </w:p>
    <w:p w:rsidR="00064FC0" w:rsidRDefault="00064FC0" w:rsidP="00064FC0">
      <w:pPr>
        <w:widowControl w:val="0"/>
        <w:autoSpaceDE w:val="0"/>
        <w:autoSpaceDN w:val="0"/>
        <w:adjustRightInd w:val="0"/>
        <w:spacing w:before="30" w:after="0" w:line="250" w:lineRule="auto"/>
        <w:ind w:left="270" w:right="220" w:firstLine="0"/>
        <w:jc w:val="both"/>
        <w:rPr>
          <w:ins w:id="12" w:author="Tippins, Margie F." w:date="2011-04-06T09:19:00Z"/>
          <w:rFonts w:ascii="Times New Roman" w:hAnsi="Times New Roman"/>
          <w:color w:val="191919"/>
          <w:spacing w:val="-2"/>
          <w:sz w:val="18"/>
          <w:szCs w:val="18"/>
        </w:rPr>
      </w:pPr>
    </w:p>
    <w:p w:rsidR="00064FC0" w:rsidRPr="00064FC0" w:rsidRDefault="00064FC0" w:rsidP="00064FC0">
      <w:pPr>
        <w:widowControl w:val="0"/>
        <w:autoSpaceDE w:val="0"/>
        <w:autoSpaceDN w:val="0"/>
        <w:adjustRightInd w:val="0"/>
        <w:spacing w:before="30" w:after="0" w:line="250" w:lineRule="auto"/>
        <w:ind w:left="270" w:right="220" w:firstLine="0"/>
        <w:jc w:val="both"/>
        <w:rPr>
          <w:ins w:id="13" w:author="Tippins, Margie F." w:date="2011-04-06T09:19:00Z"/>
          <w:rFonts w:ascii="Times New Roman" w:hAnsi="Times New Roman"/>
          <w:b/>
          <w:color w:val="191919"/>
          <w:spacing w:val="-2"/>
          <w:sz w:val="18"/>
          <w:szCs w:val="18"/>
        </w:rPr>
      </w:pPr>
      <w:ins w:id="14" w:author="Tippins, Margie F." w:date="2011-04-06T09:19:00Z">
        <w:r w:rsidRPr="00064FC0">
          <w:rPr>
            <w:rFonts w:ascii="Times New Roman" w:hAnsi="Times New Roman"/>
            <w:b/>
            <w:color w:val="191919"/>
            <w:spacing w:val="-2"/>
            <w:sz w:val="18"/>
            <w:szCs w:val="18"/>
          </w:rPr>
          <w:t>RE-ENTRY INTO PROGRAM</w:t>
        </w:r>
      </w:ins>
    </w:p>
    <w:p w:rsidR="00064FC0" w:rsidRDefault="00064FC0" w:rsidP="00064FC0">
      <w:pPr>
        <w:widowControl w:val="0"/>
        <w:autoSpaceDE w:val="0"/>
        <w:autoSpaceDN w:val="0"/>
        <w:adjustRightInd w:val="0"/>
        <w:spacing w:before="30" w:after="0" w:line="250" w:lineRule="auto"/>
        <w:ind w:left="270" w:right="220" w:firstLine="0"/>
        <w:jc w:val="both"/>
        <w:rPr>
          <w:rFonts w:ascii="Times New Roman" w:hAnsi="Times New Roman"/>
          <w:color w:val="000000"/>
          <w:sz w:val="18"/>
          <w:szCs w:val="18"/>
        </w:rPr>
      </w:pPr>
      <w:ins w:id="15" w:author="Tippins, Margie F." w:date="2011-04-06T09:19:00Z">
        <w:r>
          <w:rPr>
            <w:rFonts w:ascii="Times New Roman" w:hAnsi="Times New Roman"/>
            <w:color w:val="191919"/>
            <w:spacing w:val="-2"/>
            <w:sz w:val="18"/>
            <w:szCs w:val="18"/>
          </w:rPr>
          <w:t xml:space="preserve">All undergraduate nursing students who experience any interruption that results in non-completion of a Nursing Course will be required to successfully complete the appropriate NURS Remediation Course prior to re-entry into the Nursing Program.  </w:t>
        </w:r>
      </w:ins>
      <w:ins w:id="16" w:author="Tippins, Margie F." w:date="2011-04-06T09:20:00Z">
        <w:r>
          <w:rPr>
            <w:rFonts w:ascii="Times New Roman" w:hAnsi="Times New Roman"/>
            <w:color w:val="191919"/>
            <w:spacing w:val="-2"/>
            <w:sz w:val="18"/>
            <w:szCs w:val="18"/>
          </w:rPr>
          <w:t>The</w:t>
        </w:r>
      </w:ins>
      <w:ins w:id="17" w:author="Tippins, Margie F." w:date="2011-04-06T09:19:00Z">
        <w:r>
          <w:rPr>
            <w:rFonts w:ascii="Times New Roman" w:hAnsi="Times New Roman"/>
            <w:color w:val="191919"/>
            <w:spacing w:val="-2"/>
            <w:sz w:val="18"/>
            <w:szCs w:val="18"/>
          </w:rPr>
          <w:t xml:space="preserve"> </w:t>
        </w:r>
      </w:ins>
      <w:ins w:id="18" w:author="Tippins, Margie F." w:date="2011-04-06T09:20:00Z">
        <w:r>
          <w:rPr>
            <w:rFonts w:ascii="Times New Roman" w:hAnsi="Times New Roman"/>
            <w:color w:val="191919"/>
            <w:spacing w:val="-2"/>
            <w:sz w:val="18"/>
            <w:szCs w:val="18"/>
          </w:rPr>
          <w:t>course will be listed as NURS 4111 with the appropriate hours for the class needed to re-enter the nursing program.  Students who have an interruption in matriculation of any nursing course must have a second criminal background check prior to re-enrollment.  All background checks will be sub</w:t>
        </w:r>
      </w:ins>
      <w:ins w:id="19" w:author="Tippins, Margie F." w:date="2011-04-06T09:22:00Z">
        <w:r>
          <w:rPr>
            <w:rFonts w:ascii="Times New Roman" w:hAnsi="Times New Roman"/>
            <w:color w:val="191919"/>
            <w:spacing w:val="-2"/>
            <w:sz w:val="18"/>
            <w:szCs w:val="18"/>
          </w:rPr>
          <w:t>mitted before the last day of the university’s registration period for the semester.</w:t>
        </w:r>
      </w:ins>
    </w:p>
    <w:p w:rsidR="00064FC0" w:rsidRDefault="00064FC0" w:rsidP="00064FC0">
      <w:pPr>
        <w:widowControl w:val="0"/>
        <w:autoSpaceDE w:val="0"/>
        <w:autoSpaceDN w:val="0"/>
        <w:adjustRightInd w:val="0"/>
        <w:spacing w:before="16" w:after="0" w:line="200" w:lineRule="exact"/>
        <w:ind w:left="270" w:right="220" w:firstLine="0"/>
        <w:jc w:val="both"/>
        <w:rPr>
          <w:rFonts w:ascii="Times New Roman" w:hAnsi="Times New Roman"/>
          <w:color w:val="000000"/>
          <w:sz w:val="20"/>
          <w:szCs w:val="20"/>
        </w:rPr>
      </w:pPr>
    </w:p>
    <w:p w:rsidR="00064FC0" w:rsidRDefault="00064FC0" w:rsidP="00064FC0">
      <w:pPr>
        <w:widowControl w:val="0"/>
        <w:autoSpaceDE w:val="0"/>
        <w:autoSpaceDN w:val="0"/>
        <w:adjustRightInd w:val="0"/>
        <w:spacing w:after="0" w:line="250" w:lineRule="auto"/>
        <w:ind w:left="270" w:right="220" w:firstLine="0"/>
        <w:jc w:val="both"/>
        <w:rPr>
          <w:rFonts w:ascii="Times New Roman" w:hAnsi="Times New Roman"/>
          <w:color w:val="000000"/>
          <w:sz w:val="18"/>
          <w:szCs w:val="18"/>
        </w:rPr>
      </w:pP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responsibl</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approve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uniform</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selecte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equipment</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healt</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liabilit</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insurance</w:t>
      </w:r>
      <w:r>
        <w:rPr>
          <w:rFonts w:ascii="Times New Roman" w:hAnsi="Times New Roman"/>
          <w:color w:val="191919"/>
          <w:sz w:val="18"/>
          <w:szCs w:val="18"/>
        </w:rPr>
        <w:t>,</w:t>
      </w:r>
      <w:r>
        <w:rPr>
          <w:rFonts w:ascii="Times New Roman" w:hAnsi="Times New Roman"/>
          <w:color w:val="191919"/>
          <w:spacing w:val="-7"/>
          <w:sz w:val="18"/>
          <w:szCs w:val="18"/>
        </w:rPr>
        <w:t xml:space="preserve"> </w:t>
      </w:r>
      <w:ins w:id="20" w:author="Tippins, Margie F." w:date="2011-04-06T09:23:00Z">
        <w:r>
          <w:rPr>
            <w:rFonts w:ascii="Times New Roman" w:hAnsi="Times New Roman"/>
            <w:color w:val="191919"/>
            <w:spacing w:val="-7"/>
            <w:sz w:val="18"/>
            <w:szCs w:val="18"/>
          </w:rPr>
          <w:t>a criminal background check,</w:t>
        </w:r>
      </w:ins>
      <w:r>
        <w:rPr>
          <w:rFonts w:ascii="Times New Roman" w:hAnsi="Times New Roman"/>
          <w:color w:val="191919"/>
          <w:spacing w:val="-7"/>
          <w:sz w:val="18"/>
          <w:szCs w:val="18"/>
        </w:rPr>
        <w:t xml:space="preserve">, </w:t>
      </w:r>
      <w:r>
        <w:rPr>
          <w:rFonts w:ascii="Times New Roman" w:hAnsi="Times New Roman"/>
          <w:color w:val="191919"/>
          <w:spacing w:val="-2"/>
          <w:sz w:val="18"/>
          <w:szCs w:val="18"/>
        </w:rPr>
        <w:t>standardize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testin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pacing w:val="-3"/>
          <w:sz w:val="18"/>
          <w:szCs w:val="18"/>
        </w:rPr>
        <w:t>(</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most nursin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transportation</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yearl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physica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examinations</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immunizations</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ches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X-ray</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selecte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laborator</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 xml:space="preserve">tests.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curriculu</w:t>
      </w:r>
      <w:r>
        <w:rPr>
          <w:rFonts w:ascii="Times New Roman" w:hAnsi="Times New Roman"/>
          <w:color w:val="191919"/>
          <w:sz w:val="18"/>
          <w:szCs w:val="18"/>
        </w:rPr>
        <w:t>m</w:t>
      </w:r>
      <w:r>
        <w:rPr>
          <w:rFonts w:ascii="Times New Roman" w:hAnsi="Times New Roman"/>
          <w:color w:val="191919"/>
          <w:spacing w:val="-12"/>
          <w:sz w:val="18"/>
          <w:szCs w:val="18"/>
        </w:rPr>
        <w:t xml:space="preserve"> </w:t>
      </w:r>
      <w:r>
        <w:rPr>
          <w:rFonts w:ascii="Times New Roman" w:hAnsi="Times New Roman"/>
          <w:color w:val="191919"/>
          <w:spacing w:val="-3"/>
          <w:sz w:val="18"/>
          <w:szCs w:val="18"/>
        </w:rPr>
        <w:t>i</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3"/>
          <w:sz w:val="18"/>
          <w:szCs w:val="18"/>
        </w:rPr>
        <w:t>designe</w:t>
      </w:r>
      <w:r>
        <w:rPr>
          <w:rFonts w:ascii="Times New Roman" w:hAnsi="Times New Roman"/>
          <w:color w:val="191919"/>
          <w:sz w:val="18"/>
          <w:szCs w:val="18"/>
        </w:rPr>
        <w:t>d</w:t>
      </w:r>
      <w:r>
        <w:rPr>
          <w:rFonts w:ascii="Times New Roman" w:hAnsi="Times New Roman"/>
          <w:color w:val="191919"/>
          <w:spacing w:val="-12"/>
          <w:sz w:val="18"/>
          <w:szCs w:val="18"/>
        </w:rPr>
        <w:t xml:space="preserve"> </w:t>
      </w:r>
      <w:r>
        <w:rPr>
          <w:rFonts w:ascii="Times New Roman" w:hAnsi="Times New Roman"/>
          <w:color w:val="191919"/>
          <w:spacing w:val="-3"/>
          <w:sz w:val="18"/>
          <w:szCs w:val="18"/>
        </w:rPr>
        <w:t>fo</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3"/>
          <w:sz w:val="18"/>
          <w:szCs w:val="18"/>
        </w:rPr>
        <w:t>approximatel</w:t>
      </w:r>
      <w:r>
        <w:rPr>
          <w:rFonts w:ascii="Times New Roman" w:hAnsi="Times New Roman"/>
          <w:color w:val="191919"/>
          <w:sz w:val="18"/>
          <w:szCs w:val="18"/>
        </w:rPr>
        <w:t>y</w:t>
      </w:r>
      <w:r>
        <w:rPr>
          <w:rFonts w:ascii="Times New Roman" w:hAnsi="Times New Roman"/>
          <w:color w:val="191919"/>
          <w:spacing w:val="-12"/>
          <w:sz w:val="18"/>
          <w:szCs w:val="18"/>
        </w:rPr>
        <w:t xml:space="preserve"> </w:t>
      </w:r>
      <w:r>
        <w:rPr>
          <w:rFonts w:ascii="Times New Roman" w:hAnsi="Times New Roman"/>
          <w:color w:val="191919"/>
          <w:spacing w:val="-3"/>
          <w:sz w:val="18"/>
          <w:szCs w:val="18"/>
        </w:rPr>
        <w:t>fou</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3"/>
          <w:sz w:val="18"/>
          <w:szCs w:val="18"/>
        </w:rPr>
        <w:t>year</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3"/>
          <w:sz w:val="18"/>
          <w:szCs w:val="18"/>
        </w:rPr>
        <w:t>o</w:t>
      </w:r>
      <w:r>
        <w:rPr>
          <w:rFonts w:ascii="Times New Roman" w:hAnsi="Times New Roman"/>
          <w:color w:val="191919"/>
          <w:sz w:val="18"/>
          <w:szCs w:val="18"/>
        </w:rPr>
        <w:t>f</w:t>
      </w:r>
      <w:r>
        <w:rPr>
          <w:rFonts w:ascii="Times New Roman" w:hAnsi="Times New Roman"/>
          <w:color w:val="191919"/>
          <w:spacing w:val="-12"/>
          <w:sz w:val="18"/>
          <w:szCs w:val="18"/>
        </w:rPr>
        <w:t xml:space="preserve"> </w:t>
      </w:r>
      <w:r>
        <w:rPr>
          <w:rFonts w:ascii="Times New Roman" w:hAnsi="Times New Roman"/>
          <w:color w:val="191919"/>
          <w:spacing w:val="-3"/>
          <w:sz w:val="18"/>
          <w:szCs w:val="18"/>
        </w:rPr>
        <w:t>stud</w:t>
      </w:r>
      <w:r>
        <w:rPr>
          <w:rFonts w:ascii="Times New Roman" w:hAnsi="Times New Roman"/>
          <w:color w:val="191919"/>
          <w:spacing w:val="-15"/>
          <w:sz w:val="18"/>
          <w:szCs w:val="18"/>
        </w:rPr>
        <w:t>y</w:t>
      </w:r>
      <w:r>
        <w:rPr>
          <w:rFonts w:ascii="Times New Roman" w:hAnsi="Times New Roman"/>
          <w:color w:val="191919"/>
          <w:sz w:val="18"/>
          <w:szCs w:val="18"/>
        </w:rPr>
        <w:t>.</w:t>
      </w:r>
      <w:r>
        <w:rPr>
          <w:rFonts w:ascii="Times New Roman" w:hAnsi="Times New Roman"/>
          <w:color w:val="191919"/>
          <w:spacing w:val="-12"/>
          <w:sz w:val="18"/>
          <w:szCs w:val="18"/>
        </w:rPr>
        <w:t xml:space="preserve"> </w:t>
      </w:r>
      <w:r>
        <w:rPr>
          <w:rFonts w:ascii="Times New Roman" w:hAnsi="Times New Roman"/>
          <w:color w:val="191919"/>
          <w:spacing w:val="-3"/>
          <w:sz w:val="18"/>
          <w:szCs w:val="18"/>
        </w:rPr>
        <w:t>Course</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3"/>
          <w:sz w:val="18"/>
          <w:szCs w:val="18"/>
        </w:rPr>
        <w:t>i</w:t>
      </w:r>
      <w:r>
        <w:rPr>
          <w:rFonts w:ascii="Times New Roman" w:hAnsi="Times New Roman"/>
          <w:color w:val="191919"/>
          <w:sz w:val="18"/>
          <w:szCs w:val="18"/>
        </w:rPr>
        <w:t>n</w:t>
      </w:r>
      <w:r>
        <w:rPr>
          <w:rFonts w:ascii="Times New Roman" w:hAnsi="Times New Roman"/>
          <w:color w:val="191919"/>
          <w:spacing w:val="-12"/>
          <w:sz w:val="18"/>
          <w:szCs w:val="18"/>
        </w:rPr>
        <w:t xml:space="preserve"> </w:t>
      </w:r>
      <w:r>
        <w:rPr>
          <w:rFonts w:ascii="Times New Roman" w:hAnsi="Times New Roman"/>
          <w:color w:val="191919"/>
          <w:spacing w:val="-3"/>
          <w:sz w:val="18"/>
          <w:szCs w:val="18"/>
        </w:rPr>
        <w:t>clinica</w:t>
      </w:r>
      <w:r>
        <w:rPr>
          <w:rFonts w:ascii="Times New Roman" w:hAnsi="Times New Roman"/>
          <w:color w:val="191919"/>
          <w:sz w:val="18"/>
          <w:szCs w:val="18"/>
        </w:rPr>
        <w:t>l</w:t>
      </w:r>
      <w:r>
        <w:rPr>
          <w:rFonts w:ascii="Times New Roman" w:hAnsi="Times New Roman"/>
          <w:color w:val="191919"/>
          <w:spacing w:val="-12"/>
          <w:sz w:val="18"/>
          <w:szCs w:val="18"/>
        </w:rPr>
        <w:t xml:space="preserve"> </w:t>
      </w:r>
      <w:r>
        <w:rPr>
          <w:rFonts w:ascii="Times New Roman" w:hAnsi="Times New Roman"/>
          <w:color w:val="191919"/>
          <w:spacing w:val="-3"/>
          <w:sz w:val="18"/>
          <w:szCs w:val="18"/>
        </w:rPr>
        <w:t>nursin</w:t>
      </w:r>
      <w:r>
        <w:rPr>
          <w:rFonts w:ascii="Times New Roman" w:hAnsi="Times New Roman"/>
          <w:color w:val="191919"/>
          <w:sz w:val="18"/>
          <w:szCs w:val="18"/>
        </w:rPr>
        <w:t>g</w:t>
      </w:r>
      <w:r>
        <w:rPr>
          <w:rFonts w:ascii="Times New Roman" w:hAnsi="Times New Roman"/>
          <w:color w:val="191919"/>
          <w:spacing w:val="-12"/>
          <w:sz w:val="18"/>
          <w:szCs w:val="18"/>
        </w:rPr>
        <w:t xml:space="preserve"> </w:t>
      </w:r>
      <w:r>
        <w:rPr>
          <w:rFonts w:ascii="Times New Roman" w:hAnsi="Times New Roman"/>
          <w:color w:val="191919"/>
          <w:spacing w:val="-3"/>
          <w:sz w:val="18"/>
          <w:szCs w:val="18"/>
        </w:rPr>
        <w:t>wil</w:t>
      </w:r>
      <w:r>
        <w:rPr>
          <w:rFonts w:ascii="Times New Roman" w:hAnsi="Times New Roman"/>
          <w:color w:val="191919"/>
          <w:sz w:val="18"/>
          <w:szCs w:val="18"/>
        </w:rPr>
        <w:t>l</w:t>
      </w:r>
      <w:r>
        <w:rPr>
          <w:rFonts w:ascii="Times New Roman" w:hAnsi="Times New Roman"/>
          <w:color w:val="191919"/>
          <w:spacing w:val="-12"/>
          <w:sz w:val="18"/>
          <w:szCs w:val="18"/>
        </w:rPr>
        <w:t xml:space="preserve"> </w:t>
      </w:r>
      <w:r>
        <w:rPr>
          <w:rFonts w:ascii="Times New Roman" w:hAnsi="Times New Roman"/>
          <w:color w:val="191919"/>
          <w:spacing w:val="-3"/>
          <w:sz w:val="18"/>
          <w:szCs w:val="18"/>
        </w:rPr>
        <w:t>begi</w:t>
      </w:r>
      <w:r>
        <w:rPr>
          <w:rFonts w:ascii="Times New Roman" w:hAnsi="Times New Roman"/>
          <w:color w:val="191919"/>
          <w:sz w:val="18"/>
          <w:szCs w:val="18"/>
        </w:rPr>
        <w:t>n</w:t>
      </w:r>
      <w:r>
        <w:rPr>
          <w:rFonts w:ascii="Times New Roman" w:hAnsi="Times New Roman"/>
          <w:color w:val="191919"/>
          <w:spacing w:val="-12"/>
          <w:sz w:val="18"/>
          <w:szCs w:val="18"/>
        </w:rPr>
        <w:t xml:space="preserve"> </w:t>
      </w:r>
      <w:r>
        <w:rPr>
          <w:rFonts w:ascii="Times New Roman" w:hAnsi="Times New Roman"/>
          <w:color w:val="191919"/>
          <w:spacing w:val="-3"/>
          <w:sz w:val="18"/>
          <w:szCs w:val="18"/>
        </w:rPr>
        <w:t>i</w:t>
      </w:r>
      <w:r>
        <w:rPr>
          <w:rFonts w:ascii="Times New Roman" w:hAnsi="Times New Roman"/>
          <w:color w:val="191919"/>
          <w:sz w:val="18"/>
          <w:szCs w:val="18"/>
        </w:rPr>
        <w:t>n</w:t>
      </w:r>
      <w:r>
        <w:rPr>
          <w:rFonts w:ascii="Times New Roman" w:hAnsi="Times New Roman"/>
          <w:color w:val="191919"/>
          <w:spacing w:val="-12"/>
          <w:sz w:val="18"/>
          <w:szCs w:val="18"/>
        </w:rPr>
        <w:t xml:space="preserve">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sophomor</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yea</w:t>
      </w:r>
      <w:r>
        <w:rPr>
          <w:rFonts w:ascii="Times New Roman" w:hAnsi="Times New Roman"/>
          <w:color w:val="191919"/>
          <w:sz w:val="18"/>
          <w:szCs w:val="18"/>
        </w:rPr>
        <w:t>r</w:t>
      </w:r>
      <w:r>
        <w:rPr>
          <w:rFonts w:ascii="Times New Roman" w:hAnsi="Times New Roman"/>
          <w:color w:val="191919"/>
          <w:spacing w:val="-13"/>
          <w:sz w:val="18"/>
          <w:szCs w:val="18"/>
        </w:rPr>
        <w:t xml:space="preserve"> </w:t>
      </w:r>
      <w:r>
        <w:rPr>
          <w:rFonts w:ascii="Times New Roman" w:hAnsi="Times New Roman"/>
          <w:color w:val="191919"/>
          <w:spacing w:val="-3"/>
          <w:sz w:val="18"/>
          <w:szCs w:val="18"/>
        </w:rPr>
        <w:t>an</w:t>
      </w:r>
      <w:r>
        <w:rPr>
          <w:rFonts w:ascii="Times New Roman" w:hAnsi="Times New Roman"/>
          <w:color w:val="191919"/>
          <w:sz w:val="18"/>
          <w:szCs w:val="18"/>
        </w:rPr>
        <w:t>d</w:t>
      </w:r>
      <w:r>
        <w:rPr>
          <w:rFonts w:ascii="Times New Roman" w:hAnsi="Times New Roman"/>
          <w:color w:val="191919"/>
          <w:spacing w:val="-12"/>
          <w:sz w:val="18"/>
          <w:szCs w:val="18"/>
        </w:rPr>
        <w:t xml:space="preserve"> </w:t>
      </w:r>
      <w:r>
        <w:rPr>
          <w:rFonts w:ascii="Times New Roman" w:hAnsi="Times New Roman"/>
          <w:color w:val="191919"/>
          <w:spacing w:val="-3"/>
          <w:sz w:val="18"/>
          <w:szCs w:val="18"/>
        </w:rPr>
        <w:t>continu</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 xml:space="preserve">through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remainde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program</w:t>
      </w:r>
    </w:p>
    <w:p w:rsidR="00064FC0" w:rsidRDefault="00064FC0" w:rsidP="00064FC0">
      <w:pPr>
        <w:widowControl w:val="0"/>
        <w:autoSpaceDE w:val="0"/>
        <w:autoSpaceDN w:val="0"/>
        <w:adjustRightInd w:val="0"/>
        <w:spacing w:after="0" w:line="250" w:lineRule="auto"/>
        <w:ind w:left="270" w:right="220" w:firstLine="0"/>
        <w:jc w:val="both"/>
        <w:rPr>
          <w:rFonts w:ascii="Times New Roman" w:hAnsi="Times New Roman"/>
          <w:color w:val="000000"/>
          <w:sz w:val="18"/>
          <w:szCs w:val="18"/>
        </w:rPr>
      </w:pPr>
      <w:r>
        <w:rPr>
          <w:rFonts w:ascii="Times New Roman" w:hAnsi="Times New Roman"/>
          <w:color w:val="191919"/>
          <w:spacing w:val="-2"/>
          <w:sz w:val="18"/>
          <w:szCs w:val="18"/>
        </w:rPr>
        <w:t>Clinica</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experience</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provide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home/communit</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settings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hospitals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clinics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rehabilitatio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centers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nursin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pacing w:val="-2"/>
          <w:sz w:val="18"/>
          <w:szCs w:val="18"/>
        </w:rPr>
        <w:t>homes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prima</w:t>
      </w:r>
      <w:r>
        <w:rPr>
          <w:rFonts w:ascii="Times New Roman" w:hAnsi="Times New Roman"/>
          <w:color w:val="191919"/>
          <w:spacing w:val="-3"/>
          <w:sz w:val="18"/>
          <w:szCs w:val="18"/>
        </w:rPr>
        <w:t>r</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healt</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car</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centers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communit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healt</w:t>
      </w:r>
      <w:r>
        <w:rPr>
          <w:rFonts w:ascii="Times New Roman" w:hAnsi="Times New Roman"/>
          <w:color w:val="191919"/>
          <w:sz w:val="18"/>
          <w:szCs w:val="18"/>
        </w:rPr>
        <w:t>h</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socia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agencies</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schools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industrie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othe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selecte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settings.</w:t>
      </w:r>
    </w:p>
    <w:p w:rsidR="00064FC0" w:rsidRDefault="00064FC0" w:rsidP="00064FC0">
      <w:pPr>
        <w:widowControl w:val="0"/>
        <w:autoSpaceDE w:val="0"/>
        <w:autoSpaceDN w:val="0"/>
        <w:adjustRightInd w:val="0"/>
        <w:spacing w:before="8" w:after="0" w:line="190" w:lineRule="exact"/>
        <w:ind w:left="270" w:right="220" w:firstLine="0"/>
        <w:jc w:val="both"/>
        <w:rPr>
          <w:rFonts w:ascii="Times New Roman" w:hAnsi="Times New Roman"/>
          <w:color w:val="000000"/>
          <w:sz w:val="19"/>
          <w:szCs w:val="19"/>
        </w:rPr>
      </w:pPr>
    </w:p>
    <w:p w:rsidR="00064FC0" w:rsidRDefault="00064FC0" w:rsidP="00064FC0">
      <w:pPr>
        <w:widowControl w:val="0"/>
        <w:autoSpaceDE w:val="0"/>
        <w:autoSpaceDN w:val="0"/>
        <w:adjustRightInd w:val="0"/>
        <w:spacing w:after="0"/>
        <w:ind w:left="270" w:right="220" w:firstLine="0"/>
        <w:jc w:val="both"/>
        <w:rPr>
          <w:rFonts w:ascii="Times New Roman" w:hAnsi="Times New Roman"/>
          <w:color w:val="000000"/>
          <w:sz w:val="18"/>
          <w:szCs w:val="18"/>
        </w:rPr>
      </w:pPr>
      <w:r>
        <w:rPr>
          <w:rFonts w:ascii="Times New Roman" w:hAnsi="Times New Roman"/>
          <w:b/>
          <w:bCs/>
          <w:color w:val="191919"/>
          <w:spacing w:val="-2"/>
          <w:sz w:val="24"/>
          <w:szCs w:val="24"/>
        </w:rPr>
        <w:t>R</w:t>
      </w:r>
      <w:r>
        <w:rPr>
          <w:rFonts w:ascii="Times New Roman" w:hAnsi="Times New Roman"/>
          <w:b/>
          <w:bCs/>
          <w:color w:val="191919"/>
          <w:spacing w:val="-2"/>
          <w:sz w:val="18"/>
          <w:szCs w:val="18"/>
        </w:rPr>
        <w:t>EQUIREMENT</w:t>
      </w:r>
      <w:r>
        <w:rPr>
          <w:rFonts w:ascii="Times New Roman" w:hAnsi="Times New Roman"/>
          <w:b/>
          <w:bCs/>
          <w:color w:val="191919"/>
          <w:sz w:val="18"/>
          <w:szCs w:val="18"/>
        </w:rPr>
        <w:t>S</w:t>
      </w:r>
      <w:r>
        <w:rPr>
          <w:rFonts w:ascii="Times New Roman" w:hAnsi="Times New Roman"/>
          <w:b/>
          <w:bCs/>
          <w:color w:val="191919"/>
          <w:spacing w:val="10"/>
          <w:sz w:val="18"/>
          <w:szCs w:val="18"/>
        </w:rPr>
        <w:t xml:space="preserve"> </w:t>
      </w:r>
      <w:r>
        <w:rPr>
          <w:rFonts w:ascii="Times New Roman" w:hAnsi="Times New Roman"/>
          <w:b/>
          <w:bCs/>
          <w:color w:val="191919"/>
          <w:spacing w:val="-2"/>
          <w:sz w:val="18"/>
          <w:szCs w:val="18"/>
        </w:rPr>
        <w:t>FO</w:t>
      </w:r>
      <w:r>
        <w:rPr>
          <w:rFonts w:ascii="Times New Roman" w:hAnsi="Times New Roman"/>
          <w:b/>
          <w:bCs/>
          <w:color w:val="191919"/>
          <w:sz w:val="18"/>
          <w:szCs w:val="18"/>
        </w:rPr>
        <w:t>R</w:t>
      </w:r>
      <w:r>
        <w:rPr>
          <w:rFonts w:ascii="Times New Roman" w:hAnsi="Times New Roman"/>
          <w:b/>
          <w:bCs/>
          <w:color w:val="191919"/>
          <w:spacing w:val="10"/>
          <w:sz w:val="18"/>
          <w:szCs w:val="18"/>
        </w:rPr>
        <w:t xml:space="preserve"> </w:t>
      </w:r>
      <w:r>
        <w:rPr>
          <w:rFonts w:ascii="Times New Roman" w:hAnsi="Times New Roman"/>
          <w:b/>
          <w:bCs/>
          <w:color w:val="191919"/>
          <w:spacing w:val="-2"/>
          <w:sz w:val="24"/>
          <w:szCs w:val="24"/>
        </w:rPr>
        <w:t>B</w:t>
      </w:r>
      <w:r>
        <w:rPr>
          <w:rFonts w:ascii="Times New Roman" w:hAnsi="Times New Roman"/>
          <w:b/>
          <w:bCs/>
          <w:color w:val="191919"/>
          <w:spacing w:val="-2"/>
          <w:sz w:val="18"/>
          <w:szCs w:val="18"/>
        </w:rPr>
        <w:t>ACHELO</w:t>
      </w:r>
      <w:r>
        <w:rPr>
          <w:rFonts w:ascii="Times New Roman" w:hAnsi="Times New Roman"/>
          <w:b/>
          <w:bCs/>
          <w:color w:val="191919"/>
          <w:sz w:val="18"/>
          <w:szCs w:val="18"/>
        </w:rPr>
        <w:t>R</w:t>
      </w:r>
      <w:r>
        <w:rPr>
          <w:rFonts w:ascii="Times New Roman" w:hAnsi="Times New Roman"/>
          <w:b/>
          <w:bCs/>
          <w:color w:val="191919"/>
          <w:spacing w:val="10"/>
          <w:sz w:val="18"/>
          <w:szCs w:val="18"/>
        </w:rPr>
        <w:t xml:space="preserve"> </w:t>
      </w:r>
      <w:r>
        <w:rPr>
          <w:rFonts w:ascii="Times New Roman" w:hAnsi="Times New Roman"/>
          <w:b/>
          <w:bCs/>
          <w:color w:val="191919"/>
          <w:spacing w:val="-2"/>
          <w:sz w:val="18"/>
          <w:szCs w:val="18"/>
        </w:rPr>
        <w:t>O</w:t>
      </w:r>
      <w:r>
        <w:rPr>
          <w:rFonts w:ascii="Times New Roman" w:hAnsi="Times New Roman"/>
          <w:b/>
          <w:bCs/>
          <w:color w:val="191919"/>
          <w:sz w:val="18"/>
          <w:szCs w:val="18"/>
        </w:rPr>
        <w:t>F</w:t>
      </w:r>
      <w:r>
        <w:rPr>
          <w:rFonts w:ascii="Times New Roman" w:hAnsi="Times New Roman"/>
          <w:b/>
          <w:bCs/>
          <w:color w:val="191919"/>
          <w:spacing w:val="4"/>
          <w:sz w:val="18"/>
          <w:szCs w:val="18"/>
        </w:rPr>
        <w:t xml:space="preserve"> </w:t>
      </w:r>
      <w:r>
        <w:rPr>
          <w:rFonts w:ascii="Times New Roman" w:hAnsi="Times New Roman"/>
          <w:b/>
          <w:bCs/>
          <w:color w:val="191919"/>
          <w:spacing w:val="-2"/>
          <w:sz w:val="24"/>
          <w:szCs w:val="24"/>
        </w:rPr>
        <w:t>S</w:t>
      </w:r>
      <w:r>
        <w:rPr>
          <w:rFonts w:ascii="Times New Roman" w:hAnsi="Times New Roman"/>
          <w:b/>
          <w:bCs/>
          <w:color w:val="191919"/>
          <w:spacing w:val="-2"/>
          <w:sz w:val="18"/>
          <w:szCs w:val="18"/>
        </w:rPr>
        <w:t>CIENC</w:t>
      </w:r>
      <w:r>
        <w:rPr>
          <w:rFonts w:ascii="Times New Roman" w:hAnsi="Times New Roman"/>
          <w:b/>
          <w:bCs/>
          <w:color w:val="191919"/>
          <w:sz w:val="18"/>
          <w:szCs w:val="18"/>
        </w:rPr>
        <w:t>E</w:t>
      </w:r>
      <w:r>
        <w:rPr>
          <w:rFonts w:ascii="Times New Roman" w:hAnsi="Times New Roman"/>
          <w:b/>
          <w:bCs/>
          <w:color w:val="191919"/>
          <w:spacing w:val="10"/>
          <w:sz w:val="18"/>
          <w:szCs w:val="18"/>
        </w:rPr>
        <w:t xml:space="preserve"> </w:t>
      </w:r>
      <w:r>
        <w:rPr>
          <w:rFonts w:ascii="Times New Roman" w:hAnsi="Times New Roman"/>
          <w:b/>
          <w:bCs/>
          <w:color w:val="191919"/>
          <w:spacing w:val="-2"/>
          <w:sz w:val="18"/>
          <w:szCs w:val="18"/>
        </w:rPr>
        <w:t>I</w:t>
      </w:r>
      <w:r>
        <w:rPr>
          <w:rFonts w:ascii="Times New Roman" w:hAnsi="Times New Roman"/>
          <w:b/>
          <w:bCs/>
          <w:color w:val="191919"/>
          <w:sz w:val="18"/>
          <w:szCs w:val="18"/>
        </w:rPr>
        <w:t>N</w:t>
      </w:r>
      <w:r>
        <w:rPr>
          <w:rFonts w:ascii="Times New Roman" w:hAnsi="Times New Roman"/>
          <w:b/>
          <w:bCs/>
          <w:color w:val="191919"/>
          <w:spacing w:val="10"/>
          <w:sz w:val="18"/>
          <w:szCs w:val="18"/>
        </w:rPr>
        <w:t xml:space="preserve"> </w:t>
      </w:r>
      <w:r>
        <w:rPr>
          <w:rFonts w:ascii="Times New Roman" w:hAnsi="Times New Roman"/>
          <w:b/>
          <w:bCs/>
          <w:color w:val="191919"/>
          <w:spacing w:val="-2"/>
          <w:sz w:val="24"/>
          <w:szCs w:val="24"/>
        </w:rPr>
        <w:t>N</w:t>
      </w:r>
      <w:r>
        <w:rPr>
          <w:rFonts w:ascii="Times New Roman" w:hAnsi="Times New Roman"/>
          <w:b/>
          <w:bCs/>
          <w:color w:val="191919"/>
          <w:spacing w:val="-2"/>
          <w:sz w:val="18"/>
          <w:szCs w:val="18"/>
        </w:rPr>
        <w:t>URSIN</w:t>
      </w:r>
      <w:r>
        <w:rPr>
          <w:rFonts w:ascii="Times New Roman" w:hAnsi="Times New Roman"/>
          <w:b/>
          <w:bCs/>
          <w:color w:val="191919"/>
          <w:sz w:val="18"/>
          <w:szCs w:val="18"/>
        </w:rPr>
        <w:t>G</w:t>
      </w:r>
      <w:r>
        <w:rPr>
          <w:rFonts w:ascii="Times New Roman" w:hAnsi="Times New Roman"/>
          <w:b/>
          <w:bCs/>
          <w:color w:val="191919"/>
          <w:spacing w:val="10"/>
          <w:sz w:val="18"/>
          <w:szCs w:val="18"/>
        </w:rPr>
        <w:t xml:space="preserve"> </w:t>
      </w:r>
      <w:r>
        <w:rPr>
          <w:rFonts w:ascii="Times New Roman" w:hAnsi="Times New Roman"/>
          <w:b/>
          <w:bCs/>
          <w:color w:val="191919"/>
          <w:spacing w:val="-2"/>
          <w:sz w:val="24"/>
          <w:szCs w:val="24"/>
        </w:rPr>
        <w:t>D</w:t>
      </w:r>
      <w:r>
        <w:rPr>
          <w:rFonts w:ascii="Times New Roman" w:hAnsi="Times New Roman"/>
          <w:b/>
          <w:bCs/>
          <w:color w:val="191919"/>
          <w:spacing w:val="-2"/>
          <w:sz w:val="18"/>
          <w:szCs w:val="18"/>
        </w:rPr>
        <w:t>EGREE</w:t>
      </w:r>
    </w:p>
    <w:p w:rsidR="00064FC0" w:rsidRDefault="00064FC0" w:rsidP="00064FC0">
      <w:pPr>
        <w:widowControl w:val="0"/>
        <w:autoSpaceDE w:val="0"/>
        <w:autoSpaceDN w:val="0"/>
        <w:adjustRightInd w:val="0"/>
        <w:spacing w:before="30" w:after="0"/>
        <w:ind w:left="450" w:right="220" w:firstLine="0"/>
        <w:jc w:val="both"/>
        <w:rPr>
          <w:rFonts w:ascii="Times New Roman" w:hAnsi="Times New Roman"/>
          <w:color w:val="000000"/>
          <w:sz w:val="18"/>
          <w:szCs w:val="18"/>
        </w:rPr>
      </w:pPr>
      <w:r>
        <w:rPr>
          <w:rFonts w:ascii="Times New Roman" w:hAnsi="Times New Roman"/>
          <w:color w:val="191919"/>
          <w:spacing w:val="-2"/>
          <w:sz w:val="18"/>
          <w:szCs w:val="18"/>
        </w:rPr>
        <w:t>1</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Completio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12</w:t>
      </w:r>
      <w:r>
        <w:rPr>
          <w:rFonts w:ascii="Times New Roman" w:hAnsi="Times New Roman"/>
          <w:color w:val="191919"/>
          <w:sz w:val="18"/>
          <w:szCs w:val="18"/>
        </w:rPr>
        <w:t>3</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w:t>
      </w:r>
      <w:r>
        <w:rPr>
          <w:rFonts w:ascii="Times New Roman" w:hAnsi="Times New Roman"/>
          <w:color w:val="191919"/>
          <w:spacing w:val="-13"/>
          <w:sz w:val="18"/>
          <w:szCs w:val="18"/>
        </w:rPr>
        <w:t>y</w:t>
      </w:r>
      <w:r>
        <w:rPr>
          <w:rFonts w:ascii="Times New Roman" w:hAnsi="Times New Roman"/>
          <w:color w:val="191919"/>
          <w:sz w:val="18"/>
          <w:szCs w:val="18"/>
        </w:rPr>
        <w:t>.</w:t>
      </w:r>
    </w:p>
    <w:p w:rsidR="00064FC0" w:rsidRDefault="00064FC0" w:rsidP="00064FC0">
      <w:pPr>
        <w:widowControl w:val="0"/>
        <w:autoSpaceDE w:val="0"/>
        <w:autoSpaceDN w:val="0"/>
        <w:adjustRightInd w:val="0"/>
        <w:spacing w:before="9" w:after="0"/>
        <w:ind w:left="450" w:right="220" w:firstLine="0"/>
        <w:jc w:val="both"/>
        <w:rPr>
          <w:rFonts w:ascii="Times New Roman" w:hAnsi="Times New Roman"/>
          <w:color w:val="000000"/>
          <w:sz w:val="18"/>
          <w:szCs w:val="18"/>
        </w:rPr>
      </w:pPr>
      <w:r>
        <w:rPr>
          <w:rFonts w:ascii="Times New Roman" w:hAnsi="Times New Roman"/>
          <w:color w:val="191919"/>
          <w:spacing w:val="-2"/>
          <w:sz w:val="18"/>
          <w:szCs w:val="18"/>
        </w:rPr>
        <w:lastRenderedPageBreak/>
        <w:t>2</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poin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averag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(G</w:t>
      </w:r>
      <w:r>
        <w:rPr>
          <w:rFonts w:ascii="Times New Roman" w:hAnsi="Times New Roman"/>
          <w:color w:val="191919"/>
          <w:spacing w:val="-18"/>
          <w:sz w:val="18"/>
          <w:szCs w:val="18"/>
        </w:rPr>
        <w:t>P</w:t>
      </w:r>
      <w:r>
        <w:rPr>
          <w:rFonts w:ascii="Times New Roman" w:hAnsi="Times New Roman"/>
          <w:color w:val="191919"/>
          <w:spacing w:val="-2"/>
          <w:sz w:val="18"/>
          <w:szCs w:val="18"/>
        </w:rPr>
        <w:t>A</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2.</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bette</w:t>
      </w:r>
      <w:r>
        <w:rPr>
          <w:rFonts w:ascii="Times New Roman" w:hAnsi="Times New Roman"/>
          <w:color w:val="191919"/>
          <w:spacing w:val="-12"/>
          <w:sz w:val="18"/>
          <w:szCs w:val="18"/>
        </w:rPr>
        <w:t>r</w:t>
      </w:r>
      <w:r>
        <w:rPr>
          <w:rFonts w:ascii="Times New Roman" w:hAnsi="Times New Roman"/>
          <w:color w:val="191919"/>
          <w:sz w:val="18"/>
          <w:szCs w:val="18"/>
        </w:rPr>
        <w:t>.</w:t>
      </w:r>
    </w:p>
    <w:p w:rsidR="00064FC0" w:rsidRDefault="00064FC0" w:rsidP="00064FC0">
      <w:pPr>
        <w:widowControl w:val="0"/>
        <w:autoSpaceDE w:val="0"/>
        <w:autoSpaceDN w:val="0"/>
        <w:adjustRightInd w:val="0"/>
        <w:spacing w:before="1" w:after="0" w:line="120" w:lineRule="exact"/>
        <w:rPr>
          <w:rFonts w:ascii="Times New Roman" w:hAnsi="Times New Roman"/>
          <w:color w:val="000000"/>
          <w:sz w:val="12"/>
          <w:szCs w:val="12"/>
        </w:rPr>
      </w:pPr>
    </w:p>
    <w:p w:rsidR="007D77D2" w:rsidRDefault="007D77D2"/>
    <w:p w:rsidR="00064FC0" w:rsidRDefault="00064FC0" w:rsidP="00064FC0">
      <w:pPr>
        <w:widowControl w:val="0"/>
        <w:autoSpaceDE w:val="0"/>
        <w:autoSpaceDN w:val="0"/>
        <w:adjustRightInd w:val="0"/>
        <w:spacing w:before="7" w:after="0"/>
        <w:ind w:left="160" w:firstLine="20"/>
        <w:rPr>
          <w:rFonts w:ascii="Times New Roman" w:hAnsi="Times New Roman"/>
          <w:color w:val="000000"/>
          <w:sz w:val="24"/>
          <w:szCs w:val="24"/>
        </w:rPr>
      </w:pPr>
      <w:r>
        <w:rPr>
          <w:rFonts w:ascii="Times New Roman" w:hAnsi="Times New Roman"/>
          <w:b/>
          <w:bCs/>
          <w:color w:val="191919"/>
          <w:spacing w:val="-3"/>
          <w:sz w:val="32"/>
          <w:szCs w:val="32"/>
        </w:rPr>
        <w:t>P</w:t>
      </w:r>
      <w:r>
        <w:rPr>
          <w:rFonts w:ascii="Times New Roman" w:hAnsi="Times New Roman"/>
          <w:b/>
          <w:bCs/>
          <w:color w:val="191919"/>
          <w:spacing w:val="-3"/>
          <w:sz w:val="24"/>
          <w:szCs w:val="24"/>
        </w:rPr>
        <w:t>ROGRA</w:t>
      </w:r>
      <w:r>
        <w:rPr>
          <w:rFonts w:ascii="Times New Roman" w:hAnsi="Times New Roman"/>
          <w:b/>
          <w:bCs/>
          <w:color w:val="191919"/>
          <w:sz w:val="24"/>
          <w:szCs w:val="24"/>
        </w:rPr>
        <w:t>M</w:t>
      </w:r>
      <w:r>
        <w:rPr>
          <w:rFonts w:ascii="Times New Roman" w:hAnsi="Times New Roman"/>
          <w:b/>
          <w:bCs/>
          <w:color w:val="191919"/>
          <w:spacing w:val="14"/>
          <w:sz w:val="24"/>
          <w:szCs w:val="24"/>
        </w:rPr>
        <w:t xml:space="preserve"> </w:t>
      </w:r>
      <w:r>
        <w:rPr>
          <w:rFonts w:ascii="Times New Roman" w:hAnsi="Times New Roman"/>
          <w:b/>
          <w:bCs/>
          <w:color w:val="191919"/>
          <w:spacing w:val="-3"/>
          <w:sz w:val="24"/>
          <w:szCs w:val="24"/>
        </w:rPr>
        <w:t>O</w:t>
      </w:r>
      <w:r>
        <w:rPr>
          <w:rFonts w:ascii="Times New Roman" w:hAnsi="Times New Roman"/>
          <w:b/>
          <w:bCs/>
          <w:color w:val="191919"/>
          <w:sz w:val="24"/>
          <w:szCs w:val="24"/>
        </w:rPr>
        <w:t>F</w:t>
      </w:r>
      <w:r>
        <w:rPr>
          <w:rFonts w:ascii="Times New Roman" w:hAnsi="Times New Roman"/>
          <w:b/>
          <w:bCs/>
          <w:color w:val="191919"/>
          <w:spacing w:val="5"/>
          <w:sz w:val="24"/>
          <w:szCs w:val="24"/>
        </w:rPr>
        <w:t xml:space="preserve"> </w:t>
      </w:r>
      <w:r>
        <w:rPr>
          <w:rFonts w:ascii="Times New Roman" w:hAnsi="Times New Roman"/>
          <w:b/>
          <w:bCs/>
          <w:color w:val="191919"/>
          <w:spacing w:val="-3"/>
          <w:sz w:val="32"/>
          <w:szCs w:val="32"/>
        </w:rPr>
        <w:t>S</w:t>
      </w:r>
      <w:r>
        <w:rPr>
          <w:rFonts w:ascii="Times New Roman" w:hAnsi="Times New Roman"/>
          <w:b/>
          <w:bCs/>
          <w:color w:val="191919"/>
          <w:spacing w:val="-3"/>
          <w:sz w:val="24"/>
          <w:szCs w:val="24"/>
        </w:rPr>
        <w:t>TUD</w:t>
      </w:r>
      <w:r>
        <w:rPr>
          <w:rFonts w:ascii="Times New Roman" w:hAnsi="Times New Roman"/>
          <w:b/>
          <w:bCs/>
          <w:color w:val="191919"/>
          <w:sz w:val="24"/>
          <w:szCs w:val="24"/>
        </w:rPr>
        <w:t>Y</w:t>
      </w:r>
      <w:r>
        <w:rPr>
          <w:rFonts w:ascii="Times New Roman" w:hAnsi="Times New Roman"/>
          <w:b/>
          <w:bCs/>
          <w:color w:val="191919"/>
          <w:spacing w:val="5"/>
          <w:sz w:val="24"/>
          <w:szCs w:val="24"/>
        </w:rPr>
        <w:t xml:space="preserve"> </w:t>
      </w:r>
      <w:r>
        <w:rPr>
          <w:rFonts w:ascii="Times New Roman" w:hAnsi="Times New Roman"/>
          <w:b/>
          <w:bCs/>
          <w:color w:val="191919"/>
          <w:spacing w:val="-3"/>
          <w:sz w:val="24"/>
          <w:szCs w:val="24"/>
        </w:rPr>
        <w:t>FO</w:t>
      </w:r>
      <w:r>
        <w:rPr>
          <w:rFonts w:ascii="Times New Roman" w:hAnsi="Times New Roman"/>
          <w:b/>
          <w:bCs/>
          <w:color w:val="191919"/>
          <w:sz w:val="24"/>
          <w:szCs w:val="24"/>
        </w:rPr>
        <w:t xml:space="preserve">R A </w:t>
      </w:r>
      <w:r>
        <w:rPr>
          <w:rFonts w:ascii="Times New Roman" w:hAnsi="Times New Roman"/>
          <w:b/>
          <w:bCs/>
          <w:color w:val="191919"/>
          <w:spacing w:val="-3"/>
          <w:sz w:val="32"/>
          <w:szCs w:val="32"/>
        </w:rPr>
        <w:t>B</w:t>
      </w:r>
      <w:r>
        <w:rPr>
          <w:rFonts w:ascii="Times New Roman" w:hAnsi="Times New Roman"/>
          <w:b/>
          <w:bCs/>
          <w:color w:val="191919"/>
          <w:spacing w:val="-3"/>
          <w:sz w:val="24"/>
          <w:szCs w:val="24"/>
        </w:rPr>
        <w:t>ACHELO</w:t>
      </w:r>
      <w:r>
        <w:rPr>
          <w:rFonts w:ascii="Times New Roman" w:hAnsi="Times New Roman"/>
          <w:b/>
          <w:bCs/>
          <w:color w:val="191919"/>
          <w:sz w:val="24"/>
          <w:szCs w:val="24"/>
        </w:rPr>
        <w:t>R</w:t>
      </w:r>
      <w:r>
        <w:rPr>
          <w:rFonts w:ascii="Times New Roman" w:hAnsi="Times New Roman"/>
          <w:b/>
          <w:bCs/>
          <w:color w:val="191919"/>
          <w:spacing w:val="14"/>
          <w:sz w:val="24"/>
          <w:szCs w:val="24"/>
        </w:rPr>
        <w:t xml:space="preserve"> </w:t>
      </w:r>
      <w:r>
        <w:rPr>
          <w:rFonts w:ascii="Times New Roman" w:hAnsi="Times New Roman"/>
          <w:b/>
          <w:bCs/>
          <w:color w:val="191919"/>
          <w:spacing w:val="-3"/>
          <w:sz w:val="24"/>
          <w:szCs w:val="24"/>
        </w:rPr>
        <w:t>O</w:t>
      </w:r>
      <w:r>
        <w:rPr>
          <w:rFonts w:ascii="Times New Roman" w:hAnsi="Times New Roman"/>
          <w:b/>
          <w:bCs/>
          <w:color w:val="191919"/>
          <w:sz w:val="24"/>
          <w:szCs w:val="24"/>
        </w:rPr>
        <w:t>F</w:t>
      </w:r>
      <w:r>
        <w:rPr>
          <w:rFonts w:ascii="Times New Roman" w:hAnsi="Times New Roman"/>
          <w:b/>
          <w:bCs/>
          <w:color w:val="191919"/>
          <w:spacing w:val="5"/>
          <w:sz w:val="24"/>
          <w:szCs w:val="24"/>
        </w:rPr>
        <w:t xml:space="preserve"> </w:t>
      </w:r>
      <w:r>
        <w:rPr>
          <w:rFonts w:ascii="Times New Roman" w:hAnsi="Times New Roman"/>
          <w:b/>
          <w:bCs/>
          <w:color w:val="191919"/>
          <w:spacing w:val="-3"/>
          <w:sz w:val="32"/>
          <w:szCs w:val="32"/>
        </w:rPr>
        <w:t>S</w:t>
      </w:r>
      <w:r>
        <w:rPr>
          <w:rFonts w:ascii="Times New Roman" w:hAnsi="Times New Roman"/>
          <w:b/>
          <w:bCs/>
          <w:color w:val="191919"/>
          <w:spacing w:val="-3"/>
          <w:sz w:val="24"/>
          <w:szCs w:val="24"/>
        </w:rPr>
        <w:t>CIENC</w:t>
      </w:r>
      <w:r>
        <w:rPr>
          <w:rFonts w:ascii="Times New Roman" w:hAnsi="Times New Roman"/>
          <w:b/>
          <w:bCs/>
          <w:color w:val="191919"/>
          <w:sz w:val="24"/>
          <w:szCs w:val="24"/>
        </w:rPr>
        <w:t>E</w:t>
      </w:r>
      <w:r>
        <w:rPr>
          <w:rFonts w:ascii="Times New Roman" w:hAnsi="Times New Roman"/>
          <w:b/>
          <w:bCs/>
          <w:color w:val="191919"/>
          <w:spacing w:val="13"/>
          <w:sz w:val="24"/>
          <w:szCs w:val="24"/>
        </w:rPr>
        <w:t xml:space="preserve"> </w:t>
      </w:r>
      <w:r>
        <w:rPr>
          <w:rFonts w:ascii="Times New Roman" w:hAnsi="Times New Roman"/>
          <w:b/>
          <w:bCs/>
          <w:color w:val="191919"/>
          <w:spacing w:val="-3"/>
          <w:sz w:val="24"/>
          <w:szCs w:val="24"/>
        </w:rPr>
        <w:t>I</w:t>
      </w:r>
      <w:r>
        <w:rPr>
          <w:rFonts w:ascii="Times New Roman" w:hAnsi="Times New Roman"/>
          <w:b/>
          <w:bCs/>
          <w:color w:val="191919"/>
          <w:sz w:val="24"/>
          <w:szCs w:val="24"/>
        </w:rPr>
        <w:t>N</w:t>
      </w:r>
      <w:r>
        <w:rPr>
          <w:rFonts w:ascii="Times New Roman" w:hAnsi="Times New Roman"/>
          <w:b/>
          <w:bCs/>
          <w:color w:val="191919"/>
          <w:spacing w:val="14"/>
          <w:sz w:val="24"/>
          <w:szCs w:val="24"/>
        </w:rPr>
        <w:t xml:space="preserve"> </w:t>
      </w:r>
      <w:r>
        <w:rPr>
          <w:rFonts w:ascii="Times New Roman" w:hAnsi="Times New Roman"/>
          <w:b/>
          <w:bCs/>
          <w:color w:val="191919"/>
          <w:spacing w:val="-3"/>
          <w:sz w:val="32"/>
          <w:szCs w:val="32"/>
        </w:rPr>
        <w:t>N</w:t>
      </w:r>
      <w:r>
        <w:rPr>
          <w:rFonts w:ascii="Times New Roman" w:hAnsi="Times New Roman"/>
          <w:b/>
          <w:bCs/>
          <w:color w:val="191919"/>
          <w:spacing w:val="-3"/>
          <w:sz w:val="24"/>
          <w:szCs w:val="24"/>
        </w:rPr>
        <w:t>URSIN</w:t>
      </w:r>
      <w:r>
        <w:rPr>
          <w:rFonts w:ascii="Times New Roman" w:hAnsi="Times New Roman"/>
          <w:b/>
          <w:bCs/>
          <w:color w:val="191919"/>
          <w:sz w:val="24"/>
          <w:szCs w:val="24"/>
        </w:rPr>
        <w:t>G</w:t>
      </w:r>
      <w:r>
        <w:rPr>
          <w:rFonts w:ascii="Times New Roman" w:hAnsi="Times New Roman"/>
          <w:b/>
          <w:bCs/>
          <w:color w:val="191919"/>
          <w:spacing w:val="14"/>
          <w:sz w:val="24"/>
          <w:szCs w:val="24"/>
        </w:rPr>
        <w:t xml:space="preserve"> </w:t>
      </w:r>
      <w:r>
        <w:rPr>
          <w:rFonts w:ascii="Times New Roman" w:hAnsi="Times New Roman"/>
          <w:b/>
          <w:bCs/>
          <w:color w:val="191919"/>
          <w:spacing w:val="-3"/>
          <w:sz w:val="32"/>
          <w:szCs w:val="32"/>
        </w:rPr>
        <w:t>D</w:t>
      </w:r>
      <w:r>
        <w:rPr>
          <w:rFonts w:ascii="Times New Roman" w:hAnsi="Times New Roman"/>
          <w:b/>
          <w:bCs/>
          <w:color w:val="191919"/>
          <w:spacing w:val="-3"/>
          <w:sz w:val="24"/>
          <w:szCs w:val="24"/>
        </w:rPr>
        <w:t>EGREE</w:t>
      </w:r>
    </w:p>
    <w:p w:rsidR="00064FC0" w:rsidRDefault="00A715EF" w:rsidP="00064FC0">
      <w:pPr>
        <w:widowControl w:val="0"/>
        <w:tabs>
          <w:tab w:val="left" w:pos="8100"/>
        </w:tabs>
        <w:autoSpaceDE w:val="0"/>
        <w:autoSpaceDN w:val="0"/>
        <w:adjustRightInd w:val="0"/>
        <w:spacing w:after="0"/>
        <w:ind w:left="160" w:firstLine="20"/>
        <w:rPr>
          <w:rFonts w:ascii="Times New Roman" w:hAnsi="Times New Roman"/>
          <w:color w:val="000000"/>
          <w:sz w:val="18"/>
          <w:szCs w:val="18"/>
        </w:rPr>
      </w:pPr>
      <w:r w:rsidRPr="00A715EF">
        <w:rPr>
          <w:rFonts w:ascii="Calibri" w:hAnsi="Calibri"/>
          <w:noProof/>
          <w:lang w:eastAsia="en-US"/>
        </w:rPr>
        <w:pict>
          <v:shape id="Text Box 4942" o:spid="_x0000_s1029" type="#_x0000_t202" style="position:absolute;left:0;text-align:left;margin-left:557.15pt;margin-top:413.2pt;width:36pt;height:55.2pt;z-index:-25165209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" o:allowincell="f" filled="f" stroked="f">
            <v:textbox style="layout-flow:vertical;mso-next-textbox:#Text Box 4942" inset="0,0,0,0">
              <w:txbxContent>
                <w:p w:rsidR="00510B4A" w:rsidRDefault="00510B4A" w:rsidP="00064FC0">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FFFFFF"/>
                      <w:sz w:val="20"/>
                      <w:szCs w:val="20"/>
                    </w:rPr>
                    <w:t>Sciences &amp;</w:t>
                  </w:r>
                </w:p>
                <w:p w:rsidR="00510B4A" w:rsidRDefault="00510B4A" w:rsidP="00064FC0">
                  <w:pPr>
                    <w:widowControl w:val="0"/>
                    <w:autoSpaceDE w:val="0"/>
                    <w:autoSpaceDN w:val="0"/>
                    <w:adjustRightInd w:val="0"/>
                    <w:spacing w:after="0" w:line="240" w:lineRule="exact"/>
                    <w:ind w:left="202" w:right="202"/>
                    <w:jc w:val="center"/>
                    <w:rPr>
                      <w:rFonts w:ascii="Century Gothic" w:hAnsi="Century Gothic" w:cs="Century Gothic"/>
                      <w:color w:val="000000"/>
                      <w:sz w:val="20"/>
                      <w:szCs w:val="20"/>
                    </w:rPr>
                  </w:pPr>
                  <w:r>
                    <w:rPr>
                      <w:rFonts w:ascii="Century Gothic" w:hAnsi="Century Gothic" w:cs="Century Gothic"/>
                      <w:b/>
                      <w:bCs/>
                      <w:color w:val="FFFFFF"/>
                      <w:sz w:val="20"/>
                      <w:szCs w:val="20"/>
                    </w:rPr>
                    <w:t>Health</w:t>
                  </w:r>
                </w:p>
                <w:p w:rsidR="00510B4A" w:rsidRDefault="00510B4A" w:rsidP="00064FC0">
                  <w:pPr>
                    <w:widowControl w:val="0"/>
                    <w:autoSpaceDE w:val="0"/>
                    <w:autoSpaceDN w:val="0"/>
                    <w:adjustRightInd w:val="0"/>
                    <w:spacing w:after="0" w:line="240" w:lineRule="exact"/>
                    <w:ind w:left="-7" w:right="-7"/>
                    <w:jc w:val="center"/>
                    <w:rPr>
                      <w:rFonts w:ascii="Century Gothic" w:hAnsi="Century Gothic" w:cs="Century Gothic"/>
                      <w:color w:val="000000"/>
                      <w:sz w:val="20"/>
                      <w:szCs w:val="20"/>
                    </w:rPr>
                  </w:pPr>
                  <w:r>
                    <w:rPr>
                      <w:rFonts w:ascii="Century Gothic" w:hAnsi="Century Gothic" w:cs="Century Gothic"/>
                      <w:b/>
                      <w:bCs/>
                      <w:color w:val="FFFFFF"/>
                      <w:sz w:val="20"/>
                      <w:szCs w:val="20"/>
                    </w:rPr>
                    <w:t>Professions</w:t>
                  </w:r>
                </w:p>
              </w:txbxContent>
            </v:textbox>
            <w10:wrap anchorx="page" anchory="page"/>
          </v:shape>
        </w:pict>
      </w:r>
      <w:r w:rsidR="00064FC0">
        <w:rPr>
          <w:rFonts w:ascii="Times New Roman" w:hAnsi="Times New Roman"/>
          <w:b/>
          <w:bCs/>
          <w:color w:val="191919"/>
          <w:spacing w:val="-2"/>
          <w:sz w:val="18"/>
          <w:szCs w:val="18"/>
        </w:rPr>
        <w:t>F</w:t>
      </w:r>
      <w:r w:rsidR="00064FC0">
        <w:rPr>
          <w:rFonts w:ascii="Times New Roman" w:hAnsi="Times New Roman"/>
          <w:b/>
          <w:bCs/>
          <w:color w:val="191919"/>
          <w:spacing w:val="-5"/>
          <w:sz w:val="18"/>
          <w:szCs w:val="18"/>
        </w:rPr>
        <w:t>r</w:t>
      </w:r>
      <w:r w:rsidR="00064FC0">
        <w:rPr>
          <w:rFonts w:ascii="Times New Roman" w:hAnsi="Times New Roman"/>
          <w:b/>
          <w:bCs/>
          <w:color w:val="191919"/>
          <w:spacing w:val="-2"/>
          <w:sz w:val="18"/>
          <w:szCs w:val="18"/>
        </w:rPr>
        <w:t>eshma</w:t>
      </w:r>
      <w:r w:rsidR="00064FC0">
        <w:rPr>
          <w:rFonts w:ascii="Times New Roman" w:hAnsi="Times New Roman"/>
          <w:b/>
          <w:bCs/>
          <w:color w:val="191919"/>
          <w:sz w:val="18"/>
          <w:szCs w:val="18"/>
        </w:rPr>
        <w:t>n</w:t>
      </w:r>
      <w:r w:rsidR="00064FC0">
        <w:rPr>
          <w:rFonts w:ascii="Times New Roman" w:hAnsi="Times New Roman"/>
          <w:b/>
          <w:bCs/>
          <w:color w:val="191919"/>
          <w:spacing w:val="-10"/>
          <w:sz w:val="18"/>
          <w:szCs w:val="18"/>
        </w:rPr>
        <w:t xml:space="preserve"> </w:t>
      </w:r>
      <w:r w:rsidR="00064FC0">
        <w:rPr>
          <w:rFonts w:ascii="Times New Roman" w:hAnsi="Times New Roman"/>
          <w:b/>
          <w:bCs/>
          <w:color w:val="191919"/>
          <w:spacing w:val="-22"/>
          <w:sz w:val="18"/>
          <w:szCs w:val="18"/>
        </w:rPr>
        <w:t>Y</w:t>
      </w:r>
      <w:r w:rsidR="00064FC0">
        <w:rPr>
          <w:rFonts w:ascii="Times New Roman" w:hAnsi="Times New Roman"/>
          <w:b/>
          <w:bCs/>
          <w:color w:val="191919"/>
          <w:spacing w:val="-2"/>
          <w:sz w:val="18"/>
          <w:szCs w:val="18"/>
        </w:rPr>
        <w:t>ea</w:t>
      </w:r>
      <w:r w:rsidR="00064FC0">
        <w:rPr>
          <w:rFonts w:ascii="Times New Roman" w:hAnsi="Times New Roman"/>
          <w:b/>
          <w:bCs/>
          <w:color w:val="191919"/>
          <w:sz w:val="18"/>
          <w:szCs w:val="18"/>
        </w:rPr>
        <w:t>r</w:t>
      </w:r>
      <w:r w:rsidR="00064FC0">
        <w:rPr>
          <w:rFonts w:ascii="Times New Roman" w:hAnsi="Times New Roman"/>
          <w:b/>
          <w:bCs/>
          <w:color w:val="191919"/>
          <w:sz w:val="18"/>
          <w:szCs w:val="18"/>
        </w:rPr>
        <w:tab/>
      </w:r>
      <w:r w:rsidR="00064FC0">
        <w:rPr>
          <w:rFonts w:ascii="Times New Roman" w:hAnsi="Times New Roman"/>
          <w:b/>
          <w:bCs/>
          <w:color w:val="191919"/>
          <w:spacing w:val="-2"/>
          <w:sz w:val="18"/>
          <w:szCs w:val="18"/>
        </w:rPr>
        <w:t>Fall</w:t>
      </w:r>
      <w:r w:rsidR="00064FC0">
        <w:rPr>
          <w:rFonts w:ascii="Times New Roman" w:hAnsi="Times New Roman"/>
          <w:b/>
          <w:bCs/>
          <w:color w:val="191919"/>
          <w:sz w:val="18"/>
          <w:szCs w:val="18"/>
        </w:rPr>
        <w:t>,</w:t>
      </w:r>
      <w:r w:rsidR="00064FC0">
        <w:rPr>
          <w:rFonts w:ascii="Times New Roman" w:hAnsi="Times New Roman"/>
          <w:b/>
          <w:bCs/>
          <w:color w:val="191919"/>
          <w:spacing w:val="-4"/>
          <w:sz w:val="18"/>
          <w:szCs w:val="18"/>
        </w:rPr>
        <w:t xml:space="preserve"> </w:t>
      </w:r>
      <w:r w:rsidR="00064FC0">
        <w:rPr>
          <w:rFonts w:ascii="Times New Roman" w:hAnsi="Times New Roman"/>
          <w:b/>
          <w:bCs/>
          <w:color w:val="191919"/>
          <w:spacing w:val="-2"/>
          <w:sz w:val="18"/>
          <w:szCs w:val="18"/>
        </w:rPr>
        <w:t>Sprin</w:t>
      </w:r>
      <w:r w:rsidR="00064FC0">
        <w:rPr>
          <w:rFonts w:ascii="Times New Roman" w:hAnsi="Times New Roman"/>
          <w:b/>
          <w:bCs/>
          <w:color w:val="191919"/>
          <w:sz w:val="18"/>
          <w:szCs w:val="18"/>
        </w:rPr>
        <w:t>g</w:t>
      </w:r>
      <w:r w:rsidR="00064FC0">
        <w:rPr>
          <w:rFonts w:ascii="Times New Roman" w:hAnsi="Times New Roman"/>
          <w:b/>
          <w:bCs/>
          <w:color w:val="191919"/>
          <w:spacing w:val="-4"/>
          <w:sz w:val="18"/>
          <w:szCs w:val="18"/>
        </w:rPr>
        <w:t xml:space="preserve"> </w:t>
      </w:r>
      <w:r w:rsidR="00064FC0">
        <w:rPr>
          <w:rFonts w:ascii="Times New Roman" w:hAnsi="Times New Roman"/>
          <w:b/>
          <w:bCs/>
          <w:color w:val="191919"/>
          <w:sz w:val="18"/>
          <w:szCs w:val="18"/>
        </w:rPr>
        <w:t>&amp;</w:t>
      </w:r>
      <w:r w:rsidR="00064FC0">
        <w:rPr>
          <w:rFonts w:ascii="Times New Roman" w:hAnsi="Times New Roman"/>
          <w:b/>
          <w:bCs/>
          <w:color w:val="191919"/>
          <w:spacing w:val="-4"/>
          <w:sz w:val="18"/>
          <w:szCs w:val="18"/>
        </w:rPr>
        <w:t xml:space="preserve"> </w:t>
      </w:r>
      <w:r w:rsidR="00064FC0">
        <w:rPr>
          <w:rFonts w:ascii="Times New Roman" w:hAnsi="Times New Roman"/>
          <w:b/>
          <w:bCs/>
          <w:color w:val="191919"/>
          <w:spacing w:val="-2"/>
          <w:sz w:val="18"/>
          <w:szCs w:val="18"/>
        </w:rPr>
        <w:t>Summer</w:t>
      </w:r>
    </w:p>
    <w:p w:rsidR="00064FC0" w:rsidRDefault="00064FC0" w:rsidP="00064FC0">
      <w:pPr>
        <w:widowControl w:val="0"/>
        <w:autoSpaceDE w:val="0"/>
        <w:autoSpaceDN w:val="0"/>
        <w:adjustRightInd w:val="0"/>
        <w:spacing w:before="8" w:after="0" w:line="150" w:lineRule="exact"/>
        <w:rPr>
          <w:rFonts w:ascii="Times New Roman" w:hAnsi="Times New Roman"/>
          <w:color w:val="000000"/>
          <w:sz w:val="15"/>
          <w:szCs w:val="15"/>
        </w:rPr>
      </w:pPr>
    </w:p>
    <w:tbl>
      <w:tblPr>
        <w:tblW w:w="0" w:type="auto"/>
        <w:tblInd w:w="120" w:type="dxa"/>
        <w:tblLayout w:type="fixed"/>
        <w:tblCellMar>
          <w:left w:w="0" w:type="dxa"/>
          <w:right w:w="0" w:type="dxa"/>
        </w:tblCellMar>
        <w:tblLook w:val="0000"/>
      </w:tblPr>
      <w:tblGrid>
        <w:gridCol w:w="903"/>
        <w:gridCol w:w="1015"/>
        <w:gridCol w:w="5449"/>
        <w:gridCol w:w="2460"/>
      </w:tblGrid>
      <w:tr w:rsidR="00064FC0" w:rsidRPr="007A7452" w:rsidTr="00510B4A">
        <w:trPr>
          <w:trHeight w:hRule="exact" w:val="298"/>
        </w:trPr>
        <w:tc>
          <w:tcPr>
            <w:tcW w:w="903" w:type="dxa"/>
            <w:tcBorders>
              <w:top w:val="nil"/>
              <w:left w:val="nil"/>
              <w:bottom w:val="nil"/>
              <w:right w:val="nil"/>
            </w:tcBorders>
          </w:tcPr>
          <w:p w:rsidR="00064FC0" w:rsidRPr="00064FC0" w:rsidRDefault="00064FC0" w:rsidP="00064FC0">
            <w:pPr>
              <w:widowControl w:val="0"/>
              <w:autoSpaceDE w:val="0"/>
              <w:autoSpaceDN w:val="0"/>
              <w:adjustRightInd w:val="0"/>
              <w:spacing w:before="70" w:after="0"/>
              <w:ind w:left="40" w:firstLine="20"/>
              <w:rPr>
                <w:rFonts w:ascii="Times New Roman" w:hAnsi="Times New Roman"/>
                <w:sz w:val="18"/>
                <w:szCs w:val="18"/>
              </w:rPr>
            </w:pPr>
            <w:r w:rsidRPr="00064FC0">
              <w:rPr>
                <w:rFonts w:ascii="Times New Roman" w:hAnsi="Times New Roman"/>
                <w:color w:val="191919"/>
                <w:spacing w:val="-2"/>
                <w:sz w:val="18"/>
                <w:szCs w:val="18"/>
              </w:rPr>
              <w:t>ENGL</w:t>
            </w:r>
          </w:p>
        </w:tc>
        <w:tc>
          <w:tcPr>
            <w:tcW w:w="1015" w:type="dxa"/>
            <w:tcBorders>
              <w:top w:val="nil"/>
              <w:left w:val="nil"/>
              <w:bottom w:val="nil"/>
              <w:right w:val="nil"/>
            </w:tcBorders>
          </w:tcPr>
          <w:p w:rsidR="00064FC0" w:rsidRPr="00064FC0" w:rsidRDefault="00064FC0" w:rsidP="00064FC0">
            <w:pPr>
              <w:widowControl w:val="0"/>
              <w:autoSpaceDE w:val="0"/>
              <w:autoSpaceDN w:val="0"/>
              <w:adjustRightInd w:val="0"/>
              <w:spacing w:before="70" w:after="0"/>
              <w:ind w:left="217" w:firstLine="20"/>
              <w:rPr>
                <w:rFonts w:ascii="Times New Roman" w:hAnsi="Times New Roman"/>
                <w:sz w:val="18"/>
                <w:szCs w:val="18"/>
              </w:rPr>
            </w:pPr>
            <w:r w:rsidRPr="00064FC0">
              <w:rPr>
                <w:rFonts w:ascii="Times New Roman" w:hAnsi="Times New Roman"/>
                <w:color w:val="191919"/>
                <w:spacing w:val="-8"/>
                <w:sz w:val="18"/>
                <w:szCs w:val="18"/>
              </w:rPr>
              <w:t>1</w:t>
            </w:r>
            <w:r w:rsidRPr="00064FC0">
              <w:rPr>
                <w:rFonts w:ascii="Times New Roman" w:hAnsi="Times New Roman"/>
                <w:color w:val="191919"/>
                <w:spacing w:val="-2"/>
                <w:sz w:val="18"/>
                <w:szCs w:val="18"/>
              </w:rPr>
              <w:t>101</w:t>
            </w:r>
          </w:p>
        </w:tc>
        <w:tc>
          <w:tcPr>
            <w:tcW w:w="5449" w:type="dxa"/>
            <w:tcBorders>
              <w:top w:val="nil"/>
              <w:left w:val="nil"/>
              <w:bottom w:val="nil"/>
              <w:right w:val="nil"/>
            </w:tcBorders>
          </w:tcPr>
          <w:p w:rsidR="00064FC0" w:rsidRPr="00064FC0" w:rsidRDefault="00064FC0" w:rsidP="00510B4A">
            <w:pPr>
              <w:widowControl w:val="0"/>
              <w:autoSpaceDE w:val="0"/>
              <w:autoSpaceDN w:val="0"/>
              <w:adjustRightInd w:val="0"/>
              <w:spacing w:before="70" w:after="0"/>
              <w:ind w:left="282"/>
              <w:rPr>
                <w:rFonts w:ascii="Times New Roman" w:hAnsi="Times New Roman"/>
                <w:sz w:val="18"/>
                <w:szCs w:val="18"/>
              </w:rPr>
            </w:pPr>
            <w:r w:rsidRPr="00064FC0">
              <w:rPr>
                <w:rFonts w:ascii="Times New Roman" w:hAnsi="Times New Roman"/>
                <w:color w:val="191919"/>
                <w:spacing w:val="-2"/>
                <w:sz w:val="18"/>
                <w:szCs w:val="18"/>
              </w:rPr>
              <w:t>Englis</w:t>
            </w:r>
            <w:r w:rsidRPr="00064FC0">
              <w:rPr>
                <w:rFonts w:ascii="Times New Roman" w:hAnsi="Times New Roman"/>
                <w:color w:val="191919"/>
                <w:sz w:val="18"/>
                <w:szCs w:val="18"/>
              </w:rPr>
              <w:t>h</w:t>
            </w:r>
            <w:r w:rsidRPr="00064FC0">
              <w:rPr>
                <w:rFonts w:ascii="Times New Roman" w:hAnsi="Times New Roman"/>
                <w:color w:val="191919"/>
                <w:spacing w:val="-4"/>
                <w:sz w:val="18"/>
                <w:szCs w:val="18"/>
              </w:rPr>
              <w:t xml:space="preserve"> </w:t>
            </w:r>
            <w:r w:rsidRPr="00064FC0">
              <w:rPr>
                <w:rFonts w:ascii="Times New Roman" w:hAnsi="Times New Roman"/>
                <w:color w:val="191919"/>
                <w:spacing w:val="-2"/>
                <w:sz w:val="18"/>
                <w:szCs w:val="18"/>
              </w:rPr>
              <w:t>Compositio</w:t>
            </w:r>
            <w:r w:rsidRPr="00064FC0">
              <w:rPr>
                <w:rFonts w:ascii="Times New Roman" w:hAnsi="Times New Roman"/>
                <w:color w:val="191919"/>
                <w:sz w:val="18"/>
                <w:szCs w:val="18"/>
              </w:rPr>
              <w:t>n</w:t>
            </w:r>
            <w:r w:rsidRPr="00064FC0">
              <w:rPr>
                <w:rFonts w:ascii="Times New Roman" w:hAnsi="Times New Roman"/>
                <w:color w:val="191919"/>
                <w:spacing w:val="-4"/>
                <w:sz w:val="18"/>
                <w:szCs w:val="18"/>
              </w:rPr>
              <w:t xml:space="preserve"> </w:t>
            </w:r>
            <w:r w:rsidRPr="00064FC0">
              <w:rPr>
                <w:rFonts w:ascii="Times New Roman" w:hAnsi="Times New Roman"/>
                <w:color w:val="191919"/>
                <w:sz w:val="18"/>
                <w:szCs w:val="18"/>
              </w:rPr>
              <w:t>I</w:t>
            </w:r>
          </w:p>
        </w:tc>
        <w:tc>
          <w:tcPr>
            <w:tcW w:w="2460" w:type="dxa"/>
            <w:tcBorders>
              <w:top w:val="nil"/>
              <w:left w:val="nil"/>
              <w:bottom w:val="nil"/>
              <w:right w:val="nil"/>
            </w:tcBorders>
          </w:tcPr>
          <w:p w:rsidR="00064FC0" w:rsidRPr="007A7452" w:rsidRDefault="00064FC0" w:rsidP="00510B4A">
            <w:pPr>
              <w:widowControl w:val="0"/>
              <w:autoSpaceDE w:val="0"/>
              <w:autoSpaceDN w:val="0"/>
              <w:adjustRightInd w:val="0"/>
              <w:spacing w:before="70" w:after="0"/>
              <w:ind w:right="67"/>
              <w:jc w:val="right"/>
              <w:rPr>
                <w:rFonts w:ascii="Times New Roman" w:hAnsi="Times New Roman"/>
                <w:sz w:val="24"/>
                <w:szCs w:val="24"/>
              </w:rPr>
            </w:pPr>
            <w:r w:rsidRPr="007A7452">
              <w:rPr>
                <w:rFonts w:ascii="Times New Roman" w:hAnsi="Times New Roman"/>
                <w:color w:val="191919"/>
                <w:sz w:val="18"/>
                <w:szCs w:val="18"/>
              </w:rPr>
              <w:t>3</w:t>
            </w:r>
          </w:p>
        </w:tc>
      </w:tr>
      <w:tr w:rsidR="00064FC0" w:rsidRPr="007A7452" w:rsidTr="00510B4A">
        <w:trPr>
          <w:trHeight w:hRule="exact" w:val="216"/>
        </w:trPr>
        <w:tc>
          <w:tcPr>
            <w:tcW w:w="903"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40" w:firstLine="20"/>
              <w:rPr>
                <w:rFonts w:ascii="Times New Roman" w:hAnsi="Times New Roman"/>
                <w:sz w:val="18"/>
                <w:szCs w:val="18"/>
              </w:rPr>
            </w:pPr>
            <w:r w:rsidRPr="00064FC0">
              <w:rPr>
                <w:rFonts w:ascii="Times New Roman" w:hAnsi="Times New Roman"/>
                <w:color w:val="191919"/>
                <w:spacing w:val="-2"/>
                <w:sz w:val="18"/>
                <w:szCs w:val="18"/>
              </w:rPr>
              <w:t>M</w:t>
            </w:r>
            <w:r w:rsidRPr="00064FC0">
              <w:rPr>
                <w:rFonts w:ascii="Times New Roman" w:hAnsi="Times New Roman"/>
                <w:color w:val="191919"/>
                <w:spacing w:val="-22"/>
                <w:sz w:val="18"/>
                <w:szCs w:val="18"/>
              </w:rPr>
              <w:t>A</w:t>
            </w:r>
            <w:r w:rsidRPr="00064FC0">
              <w:rPr>
                <w:rFonts w:ascii="Times New Roman" w:hAnsi="Times New Roman"/>
                <w:color w:val="191919"/>
                <w:spacing w:val="-2"/>
                <w:sz w:val="18"/>
                <w:szCs w:val="18"/>
              </w:rPr>
              <w:t>T</w:t>
            </w:r>
            <w:r w:rsidRPr="00064FC0">
              <w:rPr>
                <w:rFonts w:ascii="Times New Roman" w:hAnsi="Times New Roman"/>
                <w:color w:val="191919"/>
                <w:sz w:val="18"/>
                <w:szCs w:val="18"/>
              </w:rPr>
              <w:t>H</w:t>
            </w:r>
          </w:p>
        </w:tc>
        <w:tc>
          <w:tcPr>
            <w:tcW w:w="1015"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217" w:firstLine="20"/>
              <w:rPr>
                <w:rFonts w:ascii="Times New Roman" w:hAnsi="Times New Roman"/>
                <w:sz w:val="18"/>
                <w:szCs w:val="18"/>
              </w:rPr>
            </w:pPr>
            <w:r w:rsidRPr="00064FC0">
              <w:rPr>
                <w:rFonts w:ascii="Times New Roman" w:hAnsi="Times New Roman"/>
                <w:color w:val="191919"/>
                <w:spacing w:val="-8"/>
                <w:sz w:val="18"/>
                <w:szCs w:val="18"/>
              </w:rPr>
              <w:t>1111</w:t>
            </w:r>
          </w:p>
        </w:tc>
        <w:tc>
          <w:tcPr>
            <w:tcW w:w="5449" w:type="dxa"/>
            <w:tcBorders>
              <w:top w:val="nil"/>
              <w:left w:val="nil"/>
              <w:bottom w:val="nil"/>
              <w:right w:val="nil"/>
            </w:tcBorders>
          </w:tcPr>
          <w:p w:rsidR="00064FC0" w:rsidRPr="00064FC0" w:rsidRDefault="00064FC0" w:rsidP="00510B4A">
            <w:pPr>
              <w:widowControl w:val="0"/>
              <w:autoSpaceDE w:val="0"/>
              <w:autoSpaceDN w:val="0"/>
              <w:adjustRightInd w:val="0"/>
              <w:spacing w:after="0" w:line="195" w:lineRule="exact"/>
              <w:ind w:left="282"/>
              <w:rPr>
                <w:rFonts w:ascii="Times New Roman" w:hAnsi="Times New Roman"/>
                <w:sz w:val="18"/>
                <w:szCs w:val="18"/>
              </w:rPr>
            </w:pPr>
            <w:r w:rsidRPr="00064FC0">
              <w:rPr>
                <w:rFonts w:ascii="Times New Roman" w:hAnsi="Times New Roman"/>
                <w:color w:val="191919"/>
                <w:spacing w:val="-2"/>
                <w:sz w:val="18"/>
                <w:szCs w:val="18"/>
              </w:rPr>
              <w:t>Colleg</w:t>
            </w:r>
            <w:r w:rsidRPr="00064FC0">
              <w:rPr>
                <w:rFonts w:ascii="Times New Roman" w:hAnsi="Times New Roman"/>
                <w:color w:val="191919"/>
                <w:sz w:val="18"/>
                <w:szCs w:val="18"/>
              </w:rPr>
              <w:t>e</w:t>
            </w:r>
            <w:r w:rsidRPr="00064FC0">
              <w:rPr>
                <w:rFonts w:ascii="Times New Roman" w:hAnsi="Times New Roman"/>
                <w:color w:val="191919"/>
                <w:spacing w:val="-13"/>
                <w:sz w:val="18"/>
                <w:szCs w:val="18"/>
              </w:rPr>
              <w:t xml:space="preserve"> </w:t>
            </w:r>
            <w:r w:rsidRPr="00064FC0">
              <w:rPr>
                <w:rFonts w:ascii="Times New Roman" w:hAnsi="Times New Roman"/>
                <w:color w:val="191919"/>
                <w:spacing w:val="-2"/>
                <w:sz w:val="18"/>
                <w:szCs w:val="18"/>
              </w:rPr>
              <w:t>Algebr</w:t>
            </w:r>
            <w:r w:rsidRPr="00064FC0">
              <w:rPr>
                <w:rFonts w:ascii="Times New Roman" w:hAnsi="Times New Roman"/>
                <w:color w:val="191919"/>
                <w:sz w:val="18"/>
                <w:szCs w:val="18"/>
              </w:rPr>
              <w:t>a</w:t>
            </w:r>
            <w:r w:rsidRPr="00064FC0">
              <w:rPr>
                <w:rFonts w:ascii="Times New Roman" w:hAnsi="Times New Roman"/>
                <w:color w:val="191919"/>
                <w:spacing w:val="-4"/>
                <w:sz w:val="18"/>
                <w:szCs w:val="18"/>
              </w:rPr>
              <w:t xml:space="preserve"> </w:t>
            </w:r>
            <w:r w:rsidRPr="00064FC0">
              <w:rPr>
                <w:rFonts w:ascii="Times New Roman" w:hAnsi="Times New Roman"/>
                <w:color w:val="191919"/>
                <w:spacing w:val="-2"/>
                <w:sz w:val="18"/>
                <w:szCs w:val="18"/>
              </w:rPr>
              <w:t>or</w:t>
            </w:r>
          </w:p>
        </w:tc>
        <w:tc>
          <w:tcPr>
            <w:tcW w:w="2460" w:type="dxa"/>
            <w:tcBorders>
              <w:top w:val="nil"/>
              <w:left w:val="nil"/>
              <w:bottom w:val="nil"/>
              <w:right w:val="nil"/>
            </w:tcBorders>
          </w:tcPr>
          <w:p w:rsidR="00064FC0" w:rsidRPr="007A7452" w:rsidRDefault="00064FC0" w:rsidP="00510B4A">
            <w:pPr>
              <w:widowControl w:val="0"/>
              <w:autoSpaceDE w:val="0"/>
              <w:autoSpaceDN w:val="0"/>
              <w:adjustRightInd w:val="0"/>
              <w:spacing w:after="0"/>
              <w:rPr>
                <w:rFonts w:ascii="Times New Roman" w:hAnsi="Times New Roman"/>
                <w:sz w:val="24"/>
                <w:szCs w:val="24"/>
              </w:rPr>
            </w:pPr>
          </w:p>
        </w:tc>
      </w:tr>
      <w:tr w:rsidR="00064FC0" w:rsidRPr="007A7452" w:rsidTr="00510B4A">
        <w:trPr>
          <w:trHeight w:hRule="exact" w:val="216"/>
        </w:trPr>
        <w:tc>
          <w:tcPr>
            <w:tcW w:w="903"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40" w:firstLine="20"/>
              <w:rPr>
                <w:rFonts w:ascii="Times New Roman" w:hAnsi="Times New Roman"/>
                <w:sz w:val="18"/>
                <w:szCs w:val="18"/>
              </w:rPr>
            </w:pPr>
            <w:r w:rsidRPr="00064FC0">
              <w:rPr>
                <w:rFonts w:ascii="Times New Roman" w:hAnsi="Times New Roman"/>
                <w:color w:val="191919"/>
                <w:spacing w:val="-2"/>
                <w:sz w:val="18"/>
                <w:szCs w:val="18"/>
              </w:rPr>
              <w:t>M</w:t>
            </w:r>
            <w:r w:rsidRPr="00064FC0">
              <w:rPr>
                <w:rFonts w:ascii="Times New Roman" w:hAnsi="Times New Roman"/>
                <w:color w:val="191919"/>
                <w:spacing w:val="-22"/>
                <w:sz w:val="18"/>
                <w:szCs w:val="18"/>
              </w:rPr>
              <w:t>A</w:t>
            </w:r>
            <w:r w:rsidRPr="00064FC0">
              <w:rPr>
                <w:rFonts w:ascii="Times New Roman" w:hAnsi="Times New Roman"/>
                <w:color w:val="191919"/>
                <w:spacing w:val="-2"/>
                <w:sz w:val="18"/>
                <w:szCs w:val="18"/>
              </w:rPr>
              <w:t>TH</w:t>
            </w:r>
          </w:p>
        </w:tc>
        <w:tc>
          <w:tcPr>
            <w:tcW w:w="1015"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217" w:firstLine="20"/>
              <w:rPr>
                <w:rFonts w:ascii="Times New Roman" w:hAnsi="Times New Roman"/>
                <w:sz w:val="18"/>
                <w:szCs w:val="18"/>
              </w:rPr>
            </w:pPr>
            <w:r w:rsidRPr="00064FC0">
              <w:rPr>
                <w:rFonts w:ascii="Times New Roman" w:hAnsi="Times New Roman"/>
                <w:color w:val="191919"/>
                <w:spacing w:val="-8"/>
                <w:sz w:val="18"/>
                <w:szCs w:val="18"/>
              </w:rPr>
              <w:t>1</w:t>
            </w:r>
            <w:r w:rsidRPr="00064FC0">
              <w:rPr>
                <w:rFonts w:ascii="Times New Roman" w:hAnsi="Times New Roman"/>
                <w:color w:val="191919"/>
                <w:spacing w:val="-2"/>
                <w:sz w:val="18"/>
                <w:szCs w:val="18"/>
              </w:rPr>
              <w:t>101</w:t>
            </w:r>
          </w:p>
        </w:tc>
        <w:tc>
          <w:tcPr>
            <w:tcW w:w="5449" w:type="dxa"/>
            <w:tcBorders>
              <w:top w:val="nil"/>
              <w:left w:val="nil"/>
              <w:bottom w:val="nil"/>
              <w:right w:val="nil"/>
            </w:tcBorders>
          </w:tcPr>
          <w:p w:rsidR="00064FC0" w:rsidRPr="00064FC0" w:rsidRDefault="00064FC0" w:rsidP="00510B4A">
            <w:pPr>
              <w:widowControl w:val="0"/>
              <w:autoSpaceDE w:val="0"/>
              <w:autoSpaceDN w:val="0"/>
              <w:adjustRightInd w:val="0"/>
              <w:spacing w:after="0" w:line="195" w:lineRule="exact"/>
              <w:ind w:left="282"/>
              <w:rPr>
                <w:rFonts w:ascii="Times New Roman" w:hAnsi="Times New Roman"/>
                <w:sz w:val="18"/>
                <w:szCs w:val="18"/>
              </w:rPr>
            </w:pPr>
            <w:r w:rsidRPr="00064FC0">
              <w:rPr>
                <w:rFonts w:ascii="Times New Roman" w:hAnsi="Times New Roman"/>
                <w:color w:val="191919"/>
                <w:spacing w:val="-2"/>
                <w:sz w:val="18"/>
                <w:szCs w:val="18"/>
              </w:rPr>
              <w:t>Mat</w:t>
            </w:r>
            <w:r w:rsidRPr="00064FC0">
              <w:rPr>
                <w:rFonts w:ascii="Times New Roman" w:hAnsi="Times New Roman"/>
                <w:color w:val="191919"/>
                <w:sz w:val="18"/>
                <w:szCs w:val="18"/>
              </w:rPr>
              <w:t>h</w:t>
            </w:r>
            <w:r w:rsidRPr="00064FC0">
              <w:rPr>
                <w:rFonts w:ascii="Times New Roman" w:hAnsi="Times New Roman"/>
                <w:color w:val="191919"/>
                <w:spacing w:val="-4"/>
                <w:sz w:val="18"/>
                <w:szCs w:val="18"/>
              </w:rPr>
              <w:t xml:space="preserve"> </w:t>
            </w:r>
            <w:r w:rsidRPr="00064FC0">
              <w:rPr>
                <w:rFonts w:ascii="Times New Roman" w:hAnsi="Times New Roman"/>
                <w:color w:val="191919"/>
                <w:spacing w:val="-2"/>
                <w:sz w:val="18"/>
                <w:szCs w:val="18"/>
              </w:rPr>
              <w:t>Modeling</w:t>
            </w:r>
          </w:p>
        </w:tc>
        <w:tc>
          <w:tcPr>
            <w:tcW w:w="2460"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064FC0" w:rsidRPr="007A7452" w:rsidTr="00510B4A">
        <w:trPr>
          <w:trHeight w:hRule="exact" w:val="216"/>
        </w:trPr>
        <w:tc>
          <w:tcPr>
            <w:tcW w:w="903"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40" w:firstLine="20"/>
              <w:rPr>
                <w:rFonts w:ascii="Times New Roman" w:hAnsi="Times New Roman"/>
                <w:sz w:val="18"/>
                <w:szCs w:val="18"/>
              </w:rPr>
            </w:pPr>
            <w:r w:rsidRPr="00064FC0">
              <w:rPr>
                <w:rFonts w:ascii="Times New Roman" w:hAnsi="Times New Roman"/>
                <w:color w:val="191919"/>
                <w:spacing w:val="-2"/>
                <w:sz w:val="18"/>
                <w:szCs w:val="18"/>
              </w:rPr>
              <w:t>ARE</w:t>
            </w:r>
            <w:r w:rsidRPr="00064FC0">
              <w:rPr>
                <w:rFonts w:ascii="Times New Roman" w:hAnsi="Times New Roman"/>
                <w:color w:val="191919"/>
                <w:sz w:val="18"/>
                <w:szCs w:val="18"/>
              </w:rPr>
              <w:t>A</w:t>
            </w:r>
            <w:r w:rsidRPr="00064FC0">
              <w:rPr>
                <w:rFonts w:ascii="Times New Roman" w:hAnsi="Times New Roman"/>
                <w:color w:val="191919"/>
                <w:spacing w:val="-14"/>
                <w:sz w:val="18"/>
                <w:szCs w:val="18"/>
              </w:rPr>
              <w:t xml:space="preserve"> </w:t>
            </w:r>
            <w:r w:rsidRPr="00064FC0">
              <w:rPr>
                <w:rFonts w:ascii="Times New Roman" w:hAnsi="Times New Roman"/>
                <w:color w:val="191919"/>
                <w:sz w:val="18"/>
                <w:szCs w:val="18"/>
              </w:rPr>
              <w:t>D</w:t>
            </w:r>
          </w:p>
        </w:tc>
        <w:tc>
          <w:tcPr>
            <w:tcW w:w="1015"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217" w:firstLine="20"/>
              <w:rPr>
                <w:rFonts w:ascii="Times New Roman" w:hAnsi="Times New Roman"/>
                <w:sz w:val="18"/>
                <w:szCs w:val="18"/>
              </w:rPr>
            </w:pPr>
            <w:r w:rsidRPr="00064FC0">
              <w:rPr>
                <w:rFonts w:ascii="Times New Roman" w:hAnsi="Times New Roman"/>
                <w:color w:val="191919"/>
                <w:spacing w:val="-2"/>
                <w:sz w:val="18"/>
                <w:szCs w:val="18"/>
              </w:rPr>
              <w:t>Are</w:t>
            </w:r>
            <w:r w:rsidRPr="00064FC0">
              <w:rPr>
                <w:rFonts w:ascii="Times New Roman" w:hAnsi="Times New Roman"/>
                <w:color w:val="191919"/>
                <w:sz w:val="18"/>
                <w:szCs w:val="18"/>
              </w:rPr>
              <w:t>a</w:t>
            </w:r>
            <w:r w:rsidRPr="00064FC0">
              <w:rPr>
                <w:rFonts w:ascii="Times New Roman" w:hAnsi="Times New Roman"/>
                <w:color w:val="191919"/>
                <w:spacing w:val="-4"/>
                <w:sz w:val="18"/>
                <w:szCs w:val="18"/>
              </w:rPr>
              <w:t xml:space="preserve"> </w:t>
            </w:r>
            <w:r w:rsidRPr="00064FC0">
              <w:rPr>
                <w:rFonts w:ascii="Times New Roman" w:hAnsi="Times New Roman"/>
                <w:color w:val="191919"/>
                <w:sz w:val="18"/>
                <w:szCs w:val="18"/>
              </w:rPr>
              <w:t>D</w:t>
            </w:r>
          </w:p>
        </w:tc>
        <w:tc>
          <w:tcPr>
            <w:tcW w:w="5449" w:type="dxa"/>
            <w:tcBorders>
              <w:top w:val="nil"/>
              <w:left w:val="nil"/>
              <w:bottom w:val="nil"/>
              <w:right w:val="nil"/>
            </w:tcBorders>
          </w:tcPr>
          <w:p w:rsidR="00064FC0" w:rsidRPr="00064FC0" w:rsidRDefault="00064FC0" w:rsidP="00510B4A">
            <w:pPr>
              <w:widowControl w:val="0"/>
              <w:autoSpaceDE w:val="0"/>
              <w:autoSpaceDN w:val="0"/>
              <w:adjustRightInd w:val="0"/>
              <w:spacing w:after="0" w:line="195" w:lineRule="exact"/>
              <w:ind w:left="282"/>
              <w:rPr>
                <w:rFonts w:ascii="Times New Roman" w:hAnsi="Times New Roman"/>
                <w:sz w:val="18"/>
                <w:szCs w:val="18"/>
              </w:rPr>
            </w:pPr>
            <w:r w:rsidRPr="00064FC0">
              <w:rPr>
                <w:rFonts w:ascii="Times New Roman" w:hAnsi="Times New Roman"/>
                <w:color w:val="191919"/>
                <w:spacing w:val="-2"/>
                <w:sz w:val="18"/>
                <w:szCs w:val="18"/>
              </w:rPr>
              <w:t>Scienc</w:t>
            </w:r>
            <w:r w:rsidRPr="00064FC0">
              <w:rPr>
                <w:rFonts w:ascii="Times New Roman" w:hAnsi="Times New Roman"/>
                <w:color w:val="191919"/>
                <w:sz w:val="18"/>
                <w:szCs w:val="18"/>
              </w:rPr>
              <w:t>e</w:t>
            </w:r>
            <w:r w:rsidRPr="00064FC0">
              <w:rPr>
                <w:rFonts w:ascii="Times New Roman" w:hAnsi="Times New Roman"/>
                <w:color w:val="191919"/>
                <w:spacing w:val="-3"/>
                <w:sz w:val="18"/>
                <w:szCs w:val="18"/>
              </w:rPr>
              <w:t xml:space="preserve"> </w:t>
            </w:r>
            <w:r w:rsidRPr="00064FC0">
              <w:rPr>
                <w:rFonts w:ascii="Times New Roman" w:hAnsi="Times New Roman"/>
                <w:color w:val="191919"/>
                <w:spacing w:val="-2"/>
                <w:sz w:val="18"/>
                <w:szCs w:val="18"/>
              </w:rPr>
              <w:t>Cours</w:t>
            </w:r>
            <w:r w:rsidRPr="00064FC0">
              <w:rPr>
                <w:rFonts w:ascii="Times New Roman" w:hAnsi="Times New Roman"/>
                <w:color w:val="191919"/>
                <w:sz w:val="18"/>
                <w:szCs w:val="18"/>
              </w:rPr>
              <w:t>e</w:t>
            </w:r>
            <w:r w:rsidRPr="00064FC0">
              <w:rPr>
                <w:rFonts w:ascii="Times New Roman" w:hAnsi="Times New Roman"/>
                <w:color w:val="191919"/>
                <w:spacing w:val="-4"/>
                <w:sz w:val="18"/>
                <w:szCs w:val="18"/>
              </w:rPr>
              <w:t xml:space="preserve"> </w:t>
            </w:r>
            <w:r w:rsidRPr="00064FC0">
              <w:rPr>
                <w:rFonts w:ascii="Times New Roman" w:hAnsi="Times New Roman"/>
                <w:color w:val="191919"/>
                <w:sz w:val="18"/>
                <w:szCs w:val="18"/>
              </w:rPr>
              <w:t>I</w:t>
            </w:r>
          </w:p>
        </w:tc>
        <w:tc>
          <w:tcPr>
            <w:tcW w:w="2460"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53"/>
              <w:jc w:val="right"/>
              <w:rPr>
                <w:rFonts w:ascii="Times New Roman" w:hAnsi="Times New Roman"/>
                <w:sz w:val="24"/>
                <w:szCs w:val="24"/>
              </w:rPr>
            </w:pPr>
            <w:r w:rsidRPr="007A7452">
              <w:rPr>
                <w:rFonts w:ascii="Times New Roman" w:hAnsi="Times New Roman"/>
                <w:color w:val="191919"/>
                <w:sz w:val="18"/>
                <w:szCs w:val="18"/>
              </w:rPr>
              <w:t>4</w:t>
            </w:r>
          </w:p>
        </w:tc>
      </w:tr>
      <w:tr w:rsidR="00064FC0" w:rsidRPr="007A7452" w:rsidTr="00510B4A">
        <w:trPr>
          <w:trHeight w:hRule="exact" w:val="216"/>
        </w:trPr>
        <w:tc>
          <w:tcPr>
            <w:tcW w:w="903"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40" w:firstLine="20"/>
              <w:rPr>
                <w:rFonts w:ascii="Times New Roman" w:hAnsi="Times New Roman"/>
                <w:sz w:val="18"/>
                <w:szCs w:val="18"/>
              </w:rPr>
            </w:pPr>
            <w:r>
              <w:rPr>
                <w:rFonts w:ascii="Times New Roman" w:hAnsi="Times New Roman"/>
                <w:sz w:val="18"/>
                <w:szCs w:val="18"/>
              </w:rPr>
              <w:t>COMM</w:t>
            </w:r>
          </w:p>
        </w:tc>
        <w:tc>
          <w:tcPr>
            <w:tcW w:w="1015"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217" w:firstLine="20"/>
              <w:rPr>
                <w:rFonts w:ascii="Times New Roman" w:hAnsi="Times New Roman"/>
                <w:sz w:val="18"/>
                <w:szCs w:val="18"/>
              </w:rPr>
            </w:pPr>
            <w:r w:rsidRPr="00064FC0">
              <w:rPr>
                <w:rFonts w:ascii="Times New Roman" w:hAnsi="Times New Roman"/>
                <w:color w:val="191919"/>
                <w:spacing w:val="-8"/>
                <w:sz w:val="18"/>
                <w:szCs w:val="18"/>
              </w:rPr>
              <w:t>1</w:t>
            </w:r>
            <w:r w:rsidRPr="00064FC0">
              <w:rPr>
                <w:rFonts w:ascii="Times New Roman" w:hAnsi="Times New Roman"/>
                <w:color w:val="191919"/>
                <w:spacing w:val="-2"/>
                <w:sz w:val="18"/>
                <w:szCs w:val="18"/>
              </w:rPr>
              <w:t>100</w:t>
            </w:r>
          </w:p>
        </w:tc>
        <w:tc>
          <w:tcPr>
            <w:tcW w:w="5449" w:type="dxa"/>
            <w:tcBorders>
              <w:top w:val="nil"/>
              <w:left w:val="nil"/>
              <w:bottom w:val="nil"/>
              <w:right w:val="nil"/>
            </w:tcBorders>
          </w:tcPr>
          <w:p w:rsidR="00064FC0" w:rsidRPr="00064FC0" w:rsidRDefault="00064FC0" w:rsidP="00510B4A">
            <w:pPr>
              <w:widowControl w:val="0"/>
              <w:autoSpaceDE w:val="0"/>
              <w:autoSpaceDN w:val="0"/>
              <w:adjustRightInd w:val="0"/>
              <w:spacing w:after="0" w:line="195" w:lineRule="exact"/>
              <w:ind w:left="282"/>
              <w:rPr>
                <w:rFonts w:ascii="Times New Roman" w:hAnsi="Times New Roman"/>
                <w:sz w:val="18"/>
                <w:szCs w:val="18"/>
              </w:rPr>
            </w:pPr>
            <w:r w:rsidRPr="00064FC0">
              <w:rPr>
                <w:rFonts w:ascii="Times New Roman" w:hAnsi="Times New Roman"/>
                <w:color w:val="191919"/>
                <w:spacing w:val="-2"/>
                <w:sz w:val="18"/>
                <w:szCs w:val="18"/>
              </w:rPr>
              <w:t>Publi</w:t>
            </w:r>
            <w:r w:rsidRPr="00064FC0">
              <w:rPr>
                <w:rFonts w:ascii="Times New Roman" w:hAnsi="Times New Roman"/>
                <w:color w:val="191919"/>
                <w:sz w:val="18"/>
                <w:szCs w:val="18"/>
              </w:rPr>
              <w:t>c</w:t>
            </w:r>
            <w:r w:rsidRPr="00064FC0">
              <w:rPr>
                <w:rFonts w:ascii="Times New Roman" w:hAnsi="Times New Roman"/>
                <w:color w:val="191919"/>
                <w:spacing w:val="-4"/>
                <w:sz w:val="18"/>
                <w:szCs w:val="18"/>
              </w:rPr>
              <w:t xml:space="preserve"> </w:t>
            </w:r>
            <w:r w:rsidRPr="00064FC0">
              <w:rPr>
                <w:rFonts w:ascii="Times New Roman" w:hAnsi="Times New Roman"/>
                <w:color w:val="191919"/>
                <w:spacing w:val="-2"/>
                <w:sz w:val="18"/>
                <w:szCs w:val="18"/>
              </w:rPr>
              <w:t>Speaking</w:t>
            </w:r>
          </w:p>
        </w:tc>
        <w:tc>
          <w:tcPr>
            <w:tcW w:w="2460"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67"/>
              <w:jc w:val="right"/>
              <w:rPr>
                <w:rFonts w:ascii="Times New Roman" w:hAnsi="Times New Roman"/>
                <w:sz w:val="24"/>
                <w:szCs w:val="24"/>
              </w:rPr>
            </w:pPr>
            <w:r w:rsidRPr="007A7452">
              <w:rPr>
                <w:rFonts w:ascii="Times New Roman" w:hAnsi="Times New Roman"/>
                <w:color w:val="191919"/>
                <w:sz w:val="18"/>
                <w:szCs w:val="18"/>
              </w:rPr>
              <w:t>3</w:t>
            </w:r>
          </w:p>
        </w:tc>
      </w:tr>
      <w:tr w:rsidR="00064FC0" w:rsidRPr="007A7452" w:rsidTr="00510B4A">
        <w:trPr>
          <w:trHeight w:hRule="exact" w:val="216"/>
        </w:trPr>
        <w:tc>
          <w:tcPr>
            <w:tcW w:w="903" w:type="dxa"/>
            <w:tcBorders>
              <w:top w:val="nil"/>
              <w:left w:val="nil"/>
              <w:bottom w:val="nil"/>
              <w:right w:val="nil"/>
            </w:tcBorders>
          </w:tcPr>
          <w:p w:rsidR="00064FC0" w:rsidRPr="00064FC0" w:rsidDel="00677CE1" w:rsidRDefault="00064FC0" w:rsidP="00064FC0">
            <w:pPr>
              <w:widowControl w:val="0"/>
              <w:autoSpaceDE w:val="0"/>
              <w:autoSpaceDN w:val="0"/>
              <w:adjustRightInd w:val="0"/>
              <w:spacing w:after="0" w:line="195" w:lineRule="exact"/>
              <w:ind w:left="40" w:firstLine="20"/>
              <w:rPr>
                <w:rFonts w:ascii="Times New Roman" w:hAnsi="Times New Roman"/>
                <w:color w:val="191919"/>
                <w:spacing w:val="-2"/>
                <w:sz w:val="18"/>
                <w:szCs w:val="18"/>
              </w:rPr>
            </w:pPr>
            <w:r w:rsidRPr="00064FC0">
              <w:rPr>
                <w:rFonts w:ascii="Times New Roman" w:hAnsi="Times New Roman"/>
                <w:color w:val="191919"/>
                <w:spacing w:val="-2"/>
                <w:sz w:val="18"/>
                <w:szCs w:val="18"/>
              </w:rPr>
              <w:t>COHP</w:t>
            </w:r>
          </w:p>
        </w:tc>
        <w:tc>
          <w:tcPr>
            <w:tcW w:w="1015"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217" w:firstLine="20"/>
              <w:rPr>
                <w:rFonts w:ascii="Times New Roman" w:hAnsi="Times New Roman"/>
                <w:color w:val="191919"/>
                <w:spacing w:val="-8"/>
                <w:sz w:val="18"/>
                <w:szCs w:val="18"/>
              </w:rPr>
            </w:pPr>
            <w:r w:rsidRPr="00064FC0">
              <w:rPr>
                <w:rFonts w:ascii="Times New Roman" w:hAnsi="Times New Roman"/>
                <w:color w:val="191919"/>
                <w:spacing w:val="-8"/>
                <w:sz w:val="18"/>
                <w:szCs w:val="18"/>
              </w:rPr>
              <w:t>2120</w:t>
            </w:r>
          </w:p>
        </w:tc>
        <w:tc>
          <w:tcPr>
            <w:tcW w:w="5449" w:type="dxa"/>
            <w:tcBorders>
              <w:top w:val="nil"/>
              <w:left w:val="nil"/>
              <w:bottom w:val="nil"/>
              <w:right w:val="nil"/>
            </w:tcBorders>
          </w:tcPr>
          <w:p w:rsidR="00064FC0" w:rsidRPr="00064FC0" w:rsidRDefault="00064FC0" w:rsidP="00510B4A">
            <w:pPr>
              <w:widowControl w:val="0"/>
              <w:autoSpaceDE w:val="0"/>
              <w:autoSpaceDN w:val="0"/>
              <w:adjustRightInd w:val="0"/>
              <w:spacing w:after="0" w:line="195" w:lineRule="exact"/>
              <w:ind w:left="282"/>
              <w:rPr>
                <w:rFonts w:ascii="Times New Roman" w:hAnsi="Times New Roman"/>
                <w:color w:val="191919"/>
                <w:spacing w:val="-2"/>
                <w:sz w:val="18"/>
                <w:szCs w:val="18"/>
              </w:rPr>
            </w:pPr>
            <w:r w:rsidRPr="00064FC0">
              <w:rPr>
                <w:rFonts w:ascii="Times New Roman" w:hAnsi="Times New Roman"/>
                <w:color w:val="191919"/>
                <w:spacing w:val="-2"/>
                <w:sz w:val="18"/>
                <w:szCs w:val="18"/>
              </w:rPr>
              <w:t>Growth &amp; Development/Health Professions</w:t>
            </w:r>
          </w:p>
        </w:tc>
        <w:tc>
          <w:tcPr>
            <w:tcW w:w="2460"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67"/>
              <w:jc w:val="right"/>
              <w:rPr>
                <w:rFonts w:ascii="Times New Roman" w:hAnsi="Times New Roman"/>
                <w:color w:val="191919"/>
                <w:sz w:val="18"/>
                <w:szCs w:val="18"/>
              </w:rPr>
            </w:pPr>
            <w:r>
              <w:rPr>
                <w:rFonts w:ascii="Times New Roman" w:hAnsi="Times New Roman"/>
                <w:color w:val="191919"/>
                <w:sz w:val="18"/>
                <w:szCs w:val="18"/>
              </w:rPr>
              <w:t>2</w:t>
            </w:r>
          </w:p>
        </w:tc>
      </w:tr>
      <w:tr w:rsidR="00064FC0" w:rsidRPr="007A7452" w:rsidTr="00510B4A">
        <w:trPr>
          <w:trHeight w:hRule="exact" w:val="216"/>
        </w:trPr>
        <w:tc>
          <w:tcPr>
            <w:tcW w:w="903" w:type="dxa"/>
            <w:tcBorders>
              <w:top w:val="nil"/>
              <w:left w:val="nil"/>
              <w:bottom w:val="nil"/>
              <w:right w:val="nil"/>
            </w:tcBorders>
          </w:tcPr>
          <w:p w:rsidR="00064FC0" w:rsidRPr="00064FC0" w:rsidDel="00F02474" w:rsidRDefault="00064FC0" w:rsidP="00064FC0">
            <w:pPr>
              <w:widowControl w:val="0"/>
              <w:autoSpaceDE w:val="0"/>
              <w:autoSpaceDN w:val="0"/>
              <w:adjustRightInd w:val="0"/>
              <w:spacing w:after="0" w:line="195" w:lineRule="exact"/>
              <w:ind w:left="40" w:firstLine="20"/>
              <w:rPr>
                <w:rFonts w:ascii="Times New Roman" w:hAnsi="Times New Roman"/>
                <w:color w:val="191919"/>
                <w:spacing w:val="-2"/>
                <w:sz w:val="18"/>
                <w:szCs w:val="18"/>
              </w:rPr>
            </w:pPr>
            <w:r w:rsidRPr="00064FC0">
              <w:rPr>
                <w:rFonts w:ascii="Times New Roman" w:hAnsi="Times New Roman"/>
                <w:color w:val="191919"/>
                <w:spacing w:val="-2"/>
                <w:sz w:val="18"/>
                <w:szCs w:val="18"/>
              </w:rPr>
              <w:t>ASU</w:t>
            </w:r>
          </w:p>
        </w:tc>
        <w:tc>
          <w:tcPr>
            <w:tcW w:w="1015" w:type="dxa"/>
            <w:tcBorders>
              <w:top w:val="nil"/>
              <w:left w:val="nil"/>
              <w:bottom w:val="nil"/>
              <w:right w:val="nil"/>
            </w:tcBorders>
          </w:tcPr>
          <w:p w:rsidR="00064FC0" w:rsidRPr="00064FC0" w:rsidDel="00F02474" w:rsidRDefault="00064FC0" w:rsidP="00064FC0">
            <w:pPr>
              <w:widowControl w:val="0"/>
              <w:autoSpaceDE w:val="0"/>
              <w:autoSpaceDN w:val="0"/>
              <w:adjustRightInd w:val="0"/>
              <w:spacing w:after="0" w:line="195" w:lineRule="exact"/>
              <w:ind w:left="217" w:firstLine="20"/>
              <w:rPr>
                <w:rFonts w:ascii="Times New Roman" w:hAnsi="Times New Roman"/>
                <w:color w:val="191919"/>
                <w:spacing w:val="-2"/>
                <w:sz w:val="18"/>
                <w:szCs w:val="18"/>
              </w:rPr>
            </w:pPr>
            <w:r w:rsidRPr="00064FC0">
              <w:rPr>
                <w:rFonts w:ascii="Times New Roman" w:hAnsi="Times New Roman"/>
                <w:color w:val="191919"/>
                <w:spacing w:val="-2"/>
                <w:sz w:val="18"/>
                <w:szCs w:val="18"/>
              </w:rPr>
              <w:t>1201</w:t>
            </w:r>
          </w:p>
        </w:tc>
        <w:tc>
          <w:tcPr>
            <w:tcW w:w="5449" w:type="dxa"/>
            <w:tcBorders>
              <w:top w:val="nil"/>
              <w:left w:val="nil"/>
              <w:bottom w:val="nil"/>
              <w:right w:val="nil"/>
            </w:tcBorders>
          </w:tcPr>
          <w:p w:rsidR="00064FC0" w:rsidRPr="00064FC0" w:rsidDel="00F02474" w:rsidRDefault="00064FC0" w:rsidP="00510B4A">
            <w:pPr>
              <w:widowControl w:val="0"/>
              <w:autoSpaceDE w:val="0"/>
              <w:autoSpaceDN w:val="0"/>
              <w:adjustRightInd w:val="0"/>
              <w:spacing w:after="0" w:line="195" w:lineRule="exact"/>
              <w:ind w:left="282"/>
              <w:rPr>
                <w:rFonts w:ascii="Times New Roman" w:hAnsi="Times New Roman"/>
                <w:color w:val="191919"/>
                <w:spacing w:val="-2"/>
                <w:sz w:val="18"/>
                <w:szCs w:val="18"/>
              </w:rPr>
            </w:pPr>
            <w:r w:rsidRPr="00064FC0">
              <w:rPr>
                <w:rFonts w:ascii="Times New Roman" w:hAnsi="Times New Roman"/>
                <w:color w:val="191919"/>
                <w:spacing w:val="-2"/>
                <w:sz w:val="18"/>
                <w:szCs w:val="18"/>
              </w:rPr>
              <w:t>Foundations of College Success</w:t>
            </w:r>
          </w:p>
        </w:tc>
        <w:tc>
          <w:tcPr>
            <w:tcW w:w="2460"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67"/>
              <w:jc w:val="right"/>
              <w:rPr>
                <w:rFonts w:ascii="Times New Roman" w:hAnsi="Times New Roman"/>
                <w:color w:val="191919"/>
                <w:sz w:val="18"/>
                <w:szCs w:val="18"/>
              </w:rPr>
            </w:pPr>
            <w:r>
              <w:rPr>
                <w:rFonts w:ascii="Times New Roman" w:hAnsi="Times New Roman"/>
                <w:color w:val="191919"/>
                <w:sz w:val="18"/>
                <w:szCs w:val="18"/>
              </w:rPr>
              <w:t>3</w:t>
            </w:r>
          </w:p>
        </w:tc>
      </w:tr>
      <w:tr w:rsidR="00064FC0" w:rsidRPr="007A7452" w:rsidTr="00510B4A">
        <w:trPr>
          <w:trHeight w:hRule="exact" w:val="216"/>
        </w:trPr>
        <w:tc>
          <w:tcPr>
            <w:tcW w:w="903"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40" w:firstLine="20"/>
              <w:rPr>
                <w:rFonts w:ascii="Times New Roman" w:hAnsi="Times New Roman"/>
                <w:color w:val="191919"/>
                <w:spacing w:val="-2"/>
                <w:sz w:val="18"/>
                <w:szCs w:val="18"/>
              </w:rPr>
            </w:pPr>
            <w:r w:rsidRPr="00064FC0">
              <w:rPr>
                <w:rFonts w:ascii="Times New Roman" w:hAnsi="Times New Roman"/>
                <w:color w:val="191919"/>
                <w:spacing w:val="-2"/>
                <w:sz w:val="18"/>
                <w:szCs w:val="18"/>
              </w:rPr>
              <w:t>COHP</w:t>
            </w:r>
          </w:p>
        </w:tc>
        <w:tc>
          <w:tcPr>
            <w:tcW w:w="1015"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217" w:firstLine="20"/>
              <w:rPr>
                <w:rFonts w:ascii="Times New Roman" w:hAnsi="Times New Roman"/>
                <w:color w:val="191919"/>
                <w:spacing w:val="-2"/>
                <w:sz w:val="18"/>
                <w:szCs w:val="18"/>
              </w:rPr>
            </w:pPr>
            <w:r w:rsidRPr="00064FC0">
              <w:rPr>
                <w:rFonts w:ascii="Times New Roman" w:hAnsi="Times New Roman"/>
                <w:color w:val="191919"/>
                <w:spacing w:val="-2"/>
                <w:sz w:val="18"/>
                <w:szCs w:val="18"/>
              </w:rPr>
              <w:t>2110</w:t>
            </w:r>
          </w:p>
        </w:tc>
        <w:tc>
          <w:tcPr>
            <w:tcW w:w="5449" w:type="dxa"/>
            <w:tcBorders>
              <w:top w:val="nil"/>
              <w:left w:val="nil"/>
              <w:bottom w:val="nil"/>
              <w:right w:val="nil"/>
            </w:tcBorders>
          </w:tcPr>
          <w:p w:rsidR="00064FC0" w:rsidRPr="00064FC0" w:rsidRDefault="00064FC0" w:rsidP="00510B4A">
            <w:pPr>
              <w:widowControl w:val="0"/>
              <w:autoSpaceDE w:val="0"/>
              <w:autoSpaceDN w:val="0"/>
              <w:adjustRightInd w:val="0"/>
              <w:spacing w:after="0" w:line="195" w:lineRule="exact"/>
              <w:ind w:left="282"/>
              <w:rPr>
                <w:rFonts w:ascii="Times New Roman" w:hAnsi="Times New Roman"/>
                <w:color w:val="191919"/>
                <w:spacing w:val="-2"/>
                <w:sz w:val="18"/>
                <w:szCs w:val="18"/>
              </w:rPr>
            </w:pPr>
            <w:r w:rsidRPr="00064FC0">
              <w:rPr>
                <w:rFonts w:ascii="Times New Roman" w:hAnsi="Times New Roman"/>
                <w:color w:val="191919"/>
                <w:spacing w:val="-2"/>
                <w:sz w:val="18"/>
                <w:szCs w:val="18"/>
              </w:rPr>
              <w:t>Nutrition</w:t>
            </w:r>
          </w:p>
        </w:tc>
        <w:tc>
          <w:tcPr>
            <w:tcW w:w="2460" w:type="dxa"/>
            <w:tcBorders>
              <w:top w:val="nil"/>
              <w:left w:val="nil"/>
              <w:bottom w:val="nil"/>
              <w:right w:val="nil"/>
            </w:tcBorders>
          </w:tcPr>
          <w:p w:rsidR="00064FC0" w:rsidRDefault="00064FC0" w:rsidP="00510B4A">
            <w:pPr>
              <w:widowControl w:val="0"/>
              <w:autoSpaceDE w:val="0"/>
              <w:autoSpaceDN w:val="0"/>
              <w:adjustRightInd w:val="0"/>
              <w:spacing w:after="0" w:line="195" w:lineRule="exact"/>
              <w:ind w:right="67"/>
              <w:jc w:val="right"/>
              <w:rPr>
                <w:rFonts w:ascii="Times New Roman" w:hAnsi="Times New Roman"/>
                <w:color w:val="191919"/>
                <w:sz w:val="18"/>
                <w:szCs w:val="18"/>
              </w:rPr>
            </w:pPr>
            <w:r>
              <w:rPr>
                <w:rFonts w:ascii="Times New Roman" w:hAnsi="Times New Roman"/>
                <w:color w:val="191919"/>
                <w:sz w:val="18"/>
                <w:szCs w:val="18"/>
              </w:rPr>
              <w:t>3</w:t>
            </w:r>
          </w:p>
        </w:tc>
      </w:tr>
      <w:tr w:rsidR="00064FC0" w:rsidRPr="007A7452" w:rsidTr="00510B4A">
        <w:trPr>
          <w:trHeight w:hRule="exact" w:val="216"/>
        </w:trPr>
        <w:tc>
          <w:tcPr>
            <w:tcW w:w="903"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40" w:firstLine="20"/>
              <w:rPr>
                <w:rFonts w:ascii="Times New Roman" w:hAnsi="Times New Roman"/>
                <w:sz w:val="18"/>
                <w:szCs w:val="18"/>
              </w:rPr>
            </w:pPr>
          </w:p>
        </w:tc>
        <w:tc>
          <w:tcPr>
            <w:tcW w:w="1015"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217" w:firstLine="20"/>
              <w:rPr>
                <w:rFonts w:ascii="Times New Roman" w:hAnsi="Times New Roman"/>
                <w:sz w:val="18"/>
                <w:szCs w:val="18"/>
              </w:rPr>
            </w:pPr>
          </w:p>
        </w:tc>
        <w:tc>
          <w:tcPr>
            <w:tcW w:w="5449" w:type="dxa"/>
            <w:tcBorders>
              <w:top w:val="nil"/>
              <w:left w:val="nil"/>
              <w:bottom w:val="nil"/>
              <w:right w:val="nil"/>
            </w:tcBorders>
          </w:tcPr>
          <w:p w:rsidR="00064FC0" w:rsidRPr="00064FC0" w:rsidRDefault="00064FC0" w:rsidP="00510B4A">
            <w:pPr>
              <w:widowControl w:val="0"/>
              <w:autoSpaceDE w:val="0"/>
              <w:autoSpaceDN w:val="0"/>
              <w:adjustRightInd w:val="0"/>
              <w:spacing w:after="0" w:line="195" w:lineRule="exact"/>
              <w:ind w:left="282"/>
              <w:rPr>
                <w:rFonts w:ascii="Times New Roman" w:hAnsi="Times New Roman"/>
                <w:sz w:val="18"/>
                <w:szCs w:val="18"/>
              </w:rPr>
            </w:pPr>
          </w:p>
        </w:tc>
        <w:tc>
          <w:tcPr>
            <w:tcW w:w="2460"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67"/>
              <w:jc w:val="right"/>
              <w:rPr>
                <w:rFonts w:ascii="Times New Roman" w:hAnsi="Times New Roman"/>
                <w:sz w:val="24"/>
                <w:szCs w:val="24"/>
              </w:rPr>
            </w:pPr>
            <w:r w:rsidRPr="007A7452">
              <w:rPr>
                <w:rFonts w:ascii="Times New Roman" w:hAnsi="Times New Roman"/>
                <w:color w:val="191919"/>
                <w:sz w:val="18"/>
                <w:szCs w:val="18"/>
              </w:rPr>
              <w:t>1</w:t>
            </w:r>
          </w:p>
        </w:tc>
      </w:tr>
      <w:tr w:rsidR="00064FC0" w:rsidRPr="007A7452" w:rsidTr="00510B4A">
        <w:trPr>
          <w:trHeight w:hRule="exact" w:val="216"/>
        </w:trPr>
        <w:tc>
          <w:tcPr>
            <w:tcW w:w="903"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40" w:firstLine="20"/>
              <w:rPr>
                <w:rFonts w:ascii="Times New Roman" w:hAnsi="Times New Roman"/>
                <w:sz w:val="18"/>
                <w:szCs w:val="18"/>
              </w:rPr>
            </w:pPr>
            <w:r w:rsidRPr="00064FC0">
              <w:rPr>
                <w:rFonts w:ascii="Times New Roman" w:hAnsi="Times New Roman"/>
                <w:color w:val="191919"/>
                <w:spacing w:val="-2"/>
                <w:sz w:val="18"/>
                <w:szCs w:val="18"/>
              </w:rPr>
              <w:t>ENGL</w:t>
            </w:r>
          </w:p>
        </w:tc>
        <w:tc>
          <w:tcPr>
            <w:tcW w:w="1015"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217" w:firstLine="20"/>
              <w:rPr>
                <w:rFonts w:ascii="Times New Roman" w:hAnsi="Times New Roman"/>
                <w:sz w:val="18"/>
                <w:szCs w:val="18"/>
              </w:rPr>
            </w:pPr>
            <w:r w:rsidRPr="00064FC0">
              <w:rPr>
                <w:rFonts w:ascii="Times New Roman" w:hAnsi="Times New Roman"/>
                <w:color w:val="191919"/>
                <w:spacing w:val="-8"/>
                <w:sz w:val="18"/>
                <w:szCs w:val="18"/>
              </w:rPr>
              <w:t>1</w:t>
            </w:r>
            <w:r w:rsidRPr="00064FC0">
              <w:rPr>
                <w:rFonts w:ascii="Times New Roman" w:hAnsi="Times New Roman"/>
                <w:color w:val="191919"/>
                <w:spacing w:val="-2"/>
                <w:sz w:val="18"/>
                <w:szCs w:val="18"/>
              </w:rPr>
              <w:t>102</w:t>
            </w:r>
          </w:p>
        </w:tc>
        <w:tc>
          <w:tcPr>
            <w:tcW w:w="5449" w:type="dxa"/>
            <w:tcBorders>
              <w:top w:val="nil"/>
              <w:left w:val="nil"/>
              <w:bottom w:val="nil"/>
              <w:right w:val="nil"/>
            </w:tcBorders>
          </w:tcPr>
          <w:p w:rsidR="00064FC0" w:rsidRPr="00064FC0" w:rsidRDefault="00064FC0" w:rsidP="00510B4A">
            <w:pPr>
              <w:widowControl w:val="0"/>
              <w:autoSpaceDE w:val="0"/>
              <w:autoSpaceDN w:val="0"/>
              <w:adjustRightInd w:val="0"/>
              <w:spacing w:after="0" w:line="195" w:lineRule="exact"/>
              <w:ind w:left="282"/>
              <w:rPr>
                <w:rFonts w:ascii="Times New Roman" w:hAnsi="Times New Roman"/>
                <w:sz w:val="18"/>
                <w:szCs w:val="18"/>
              </w:rPr>
            </w:pPr>
            <w:r w:rsidRPr="00064FC0">
              <w:rPr>
                <w:rFonts w:ascii="Times New Roman" w:hAnsi="Times New Roman"/>
                <w:color w:val="191919"/>
                <w:spacing w:val="-2"/>
                <w:sz w:val="18"/>
                <w:szCs w:val="18"/>
              </w:rPr>
              <w:t>Englis</w:t>
            </w:r>
            <w:r w:rsidRPr="00064FC0">
              <w:rPr>
                <w:rFonts w:ascii="Times New Roman" w:hAnsi="Times New Roman"/>
                <w:color w:val="191919"/>
                <w:sz w:val="18"/>
                <w:szCs w:val="18"/>
              </w:rPr>
              <w:t>h</w:t>
            </w:r>
            <w:r w:rsidRPr="00064FC0">
              <w:rPr>
                <w:rFonts w:ascii="Times New Roman" w:hAnsi="Times New Roman"/>
                <w:color w:val="191919"/>
                <w:spacing w:val="-4"/>
                <w:sz w:val="18"/>
                <w:szCs w:val="18"/>
              </w:rPr>
              <w:t xml:space="preserve"> </w:t>
            </w:r>
            <w:r w:rsidRPr="00064FC0">
              <w:rPr>
                <w:rFonts w:ascii="Times New Roman" w:hAnsi="Times New Roman"/>
                <w:color w:val="191919"/>
                <w:spacing w:val="-2"/>
                <w:sz w:val="18"/>
                <w:szCs w:val="18"/>
              </w:rPr>
              <w:t>Compositio</w:t>
            </w:r>
            <w:r w:rsidRPr="00064FC0">
              <w:rPr>
                <w:rFonts w:ascii="Times New Roman" w:hAnsi="Times New Roman"/>
                <w:color w:val="191919"/>
                <w:sz w:val="18"/>
                <w:szCs w:val="18"/>
              </w:rPr>
              <w:t>n</w:t>
            </w:r>
            <w:r w:rsidRPr="00064FC0">
              <w:rPr>
                <w:rFonts w:ascii="Times New Roman" w:hAnsi="Times New Roman"/>
                <w:color w:val="191919"/>
                <w:spacing w:val="-4"/>
                <w:sz w:val="18"/>
                <w:szCs w:val="18"/>
              </w:rPr>
              <w:t xml:space="preserve"> </w:t>
            </w:r>
            <w:r w:rsidRPr="00064FC0">
              <w:rPr>
                <w:rFonts w:ascii="Times New Roman" w:hAnsi="Times New Roman"/>
                <w:color w:val="191919"/>
                <w:spacing w:val="-2"/>
                <w:sz w:val="18"/>
                <w:szCs w:val="18"/>
              </w:rPr>
              <w:t>II</w:t>
            </w:r>
          </w:p>
        </w:tc>
        <w:tc>
          <w:tcPr>
            <w:tcW w:w="2460"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67"/>
              <w:jc w:val="right"/>
              <w:rPr>
                <w:rFonts w:ascii="Times New Roman" w:hAnsi="Times New Roman"/>
                <w:sz w:val="24"/>
                <w:szCs w:val="24"/>
              </w:rPr>
            </w:pPr>
            <w:r w:rsidRPr="007A7452">
              <w:rPr>
                <w:rFonts w:ascii="Times New Roman" w:hAnsi="Times New Roman"/>
                <w:color w:val="191919"/>
                <w:sz w:val="18"/>
                <w:szCs w:val="18"/>
              </w:rPr>
              <w:t>3</w:t>
            </w:r>
          </w:p>
        </w:tc>
      </w:tr>
      <w:tr w:rsidR="00064FC0" w:rsidRPr="007A7452" w:rsidTr="00510B4A">
        <w:trPr>
          <w:trHeight w:hRule="exact" w:val="216"/>
        </w:trPr>
        <w:tc>
          <w:tcPr>
            <w:tcW w:w="903"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40" w:firstLine="20"/>
              <w:rPr>
                <w:rFonts w:ascii="Times New Roman" w:hAnsi="Times New Roman"/>
                <w:sz w:val="18"/>
                <w:szCs w:val="18"/>
              </w:rPr>
            </w:pPr>
            <w:r w:rsidRPr="00064FC0">
              <w:rPr>
                <w:rFonts w:ascii="Times New Roman" w:hAnsi="Times New Roman"/>
                <w:color w:val="191919"/>
                <w:spacing w:val="-2"/>
                <w:sz w:val="18"/>
                <w:szCs w:val="18"/>
              </w:rPr>
              <w:t>BIOL</w:t>
            </w:r>
          </w:p>
        </w:tc>
        <w:tc>
          <w:tcPr>
            <w:tcW w:w="1015"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217" w:firstLine="20"/>
              <w:rPr>
                <w:rFonts w:ascii="Times New Roman" w:hAnsi="Times New Roman"/>
                <w:sz w:val="18"/>
                <w:szCs w:val="18"/>
              </w:rPr>
            </w:pPr>
            <w:r w:rsidRPr="00064FC0">
              <w:rPr>
                <w:rFonts w:ascii="Times New Roman" w:hAnsi="Times New Roman"/>
                <w:color w:val="191919"/>
                <w:spacing w:val="-2"/>
                <w:sz w:val="18"/>
                <w:szCs w:val="18"/>
              </w:rPr>
              <w:t>24</w:t>
            </w:r>
            <w:r w:rsidRPr="00064FC0">
              <w:rPr>
                <w:rFonts w:ascii="Times New Roman" w:hAnsi="Times New Roman"/>
                <w:color w:val="191919"/>
                <w:spacing w:val="-8"/>
                <w:sz w:val="18"/>
                <w:szCs w:val="18"/>
              </w:rPr>
              <w:t>1</w:t>
            </w:r>
            <w:r w:rsidRPr="00064FC0">
              <w:rPr>
                <w:rFonts w:ascii="Times New Roman" w:hAnsi="Times New Roman"/>
                <w:color w:val="191919"/>
                <w:sz w:val="18"/>
                <w:szCs w:val="18"/>
              </w:rPr>
              <w:t>1</w:t>
            </w:r>
          </w:p>
        </w:tc>
        <w:tc>
          <w:tcPr>
            <w:tcW w:w="5449" w:type="dxa"/>
            <w:tcBorders>
              <w:top w:val="nil"/>
              <w:left w:val="nil"/>
              <w:bottom w:val="nil"/>
              <w:right w:val="nil"/>
            </w:tcBorders>
          </w:tcPr>
          <w:p w:rsidR="00064FC0" w:rsidRPr="00064FC0" w:rsidRDefault="00064FC0" w:rsidP="00510B4A">
            <w:pPr>
              <w:widowControl w:val="0"/>
              <w:autoSpaceDE w:val="0"/>
              <w:autoSpaceDN w:val="0"/>
              <w:adjustRightInd w:val="0"/>
              <w:spacing w:after="0" w:line="195" w:lineRule="exact"/>
              <w:ind w:left="282"/>
              <w:rPr>
                <w:rFonts w:ascii="Times New Roman" w:hAnsi="Times New Roman"/>
                <w:sz w:val="18"/>
                <w:szCs w:val="18"/>
              </w:rPr>
            </w:pPr>
            <w:r w:rsidRPr="00064FC0">
              <w:rPr>
                <w:rFonts w:ascii="Times New Roman" w:hAnsi="Times New Roman"/>
                <w:color w:val="191919"/>
                <w:spacing w:val="-2"/>
                <w:sz w:val="18"/>
                <w:szCs w:val="18"/>
              </w:rPr>
              <w:t>Anatom</w:t>
            </w:r>
            <w:r w:rsidRPr="00064FC0">
              <w:rPr>
                <w:rFonts w:ascii="Times New Roman" w:hAnsi="Times New Roman"/>
                <w:color w:val="191919"/>
                <w:sz w:val="18"/>
                <w:szCs w:val="18"/>
              </w:rPr>
              <w:t>y</w:t>
            </w:r>
            <w:r w:rsidRPr="00064FC0">
              <w:rPr>
                <w:rFonts w:ascii="Times New Roman" w:hAnsi="Times New Roman"/>
                <w:color w:val="191919"/>
                <w:spacing w:val="-4"/>
                <w:sz w:val="18"/>
                <w:szCs w:val="18"/>
              </w:rPr>
              <w:t xml:space="preserve"> </w:t>
            </w:r>
            <w:r w:rsidRPr="00064FC0">
              <w:rPr>
                <w:rFonts w:ascii="Times New Roman" w:hAnsi="Times New Roman"/>
                <w:color w:val="191919"/>
                <w:sz w:val="18"/>
                <w:szCs w:val="18"/>
              </w:rPr>
              <w:t>&amp;</w:t>
            </w:r>
            <w:r w:rsidRPr="00064FC0">
              <w:rPr>
                <w:rFonts w:ascii="Times New Roman" w:hAnsi="Times New Roman"/>
                <w:color w:val="191919"/>
                <w:spacing w:val="-4"/>
                <w:sz w:val="18"/>
                <w:szCs w:val="18"/>
              </w:rPr>
              <w:t xml:space="preserve"> </w:t>
            </w:r>
            <w:r w:rsidRPr="00064FC0">
              <w:rPr>
                <w:rFonts w:ascii="Times New Roman" w:hAnsi="Times New Roman"/>
                <w:color w:val="191919"/>
                <w:spacing w:val="-2"/>
                <w:sz w:val="18"/>
                <w:szCs w:val="18"/>
              </w:rPr>
              <w:t>Physiolog</w:t>
            </w:r>
            <w:r w:rsidRPr="00064FC0">
              <w:rPr>
                <w:rFonts w:ascii="Times New Roman" w:hAnsi="Times New Roman"/>
                <w:color w:val="191919"/>
                <w:sz w:val="18"/>
                <w:szCs w:val="18"/>
              </w:rPr>
              <w:t>y</w:t>
            </w:r>
            <w:r w:rsidRPr="00064FC0">
              <w:rPr>
                <w:rFonts w:ascii="Times New Roman" w:hAnsi="Times New Roman"/>
                <w:color w:val="191919"/>
                <w:spacing w:val="-4"/>
                <w:sz w:val="18"/>
                <w:szCs w:val="18"/>
              </w:rPr>
              <w:t xml:space="preserve"> </w:t>
            </w:r>
            <w:r w:rsidRPr="00064FC0">
              <w:rPr>
                <w:rFonts w:ascii="Times New Roman" w:hAnsi="Times New Roman"/>
                <w:color w:val="191919"/>
                <w:sz w:val="18"/>
                <w:szCs w:val="18"/>
              </w:rPr>
              <w:t>I</w:t>
            </w:r>
          </w:p>
        </w:tc>
        <w:tc>
          <w:tcPr>
            <w:tcW w:w="2460"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60"/>
              <w:jc w:val="right"/>
              <w:rPr>
                <w:rFonts w:ascii="Times New Roman" w:hAnsi="Times New Roman"/>
                <w:sz w:val="24"/>
                <w:szCs w:val="24"/>
              </w:rPr>
            </w:pPr>
            <w:r w:rsidRPr="007A7452">
              <w:rPr>
                <w:rFonts w:ascii="Times New Roman" w:hAnsi="Times New Roman"/>
                <w:color w:val="191919"/>
                <w:sz w:val="18"/>
                <w:szCs w:val="18"/>
              </w:rPr>
              <w:t>4</w:t>
            </w:r>
          </w:p>
        </w:tc>
      </w:tr>
      <w:tr w:rsidR="00064FC0" w:rsidRPr="007A7452" w:rsidTr="00510B4A">
        <w:trPr>
          <w:trHeight w:hRule="exact" w:val="216"/>
        </w:trPr>
        <w:tc>
          <w:tcPr>
            <w:tcW w:w="903"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40" w:firstLine="20"/>
              <w:rPr>
                <w:rFonts w:ascii="Times New Roman" w:hAnsi="Times New Roman"/>
                <w:sz w:val="18"/>
                <w:szCs w:val="18"/>
              </w:rPr>
            </w:pPr>
            <w:r w:rsidRPr="00064FC0">
              <w:rPr>
                <w:rFonts w:ascii="Times New Roman" w:hAnsi="Times New Roman"/>
                <w:color w:val="191919"/>
                <w:spacing w:val="-2"/>
                <w:sz w:val="18"/>
                <w:szCs w:val="18"/>
              </w:rPr>
              <w:t>PSYC</w:t>
            </w:r>
          </w:p>
        </w:tc>
        <w:tc>
          <w:tcPr>
            <w:tcW w:w="1015"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217" w:firstLine="20"/>
              <w:rPr>
                <w:rFonts w:ascii="Times New Roman" w:hAnsi="Times New Roman"/>
                <w:sz w:val="18"/>
                <w:szCs w:val="18"/>
              </w:rPr>
            </w:pPr>
            <w:r w:rsidRPr="00064FC0">
              <w:rPr>
                <w:rFonts w:ascii="Times New Roman" w:hAnsi="Times New Roman"/>
                <w:color w:val="191919"/>
                <w:spacing w:val="-8"/>
                <w:sz w:val="18"/>
                <w:szCs w:val="18"/>
              </w:rPr>
              <w:t>1</w:t>
            </w:r>
            <w:r w:rsidRPr="00064FC0">
              <w:rPr>
                <w:rFonts w:ascii="Times New Roman" w:hAnsi="Times New Roman"/>
                <w:color w:val="191919"/>
                <w:spacing w:val="-2"/>
                <w:sz w:val="18"/>
                <w:szCs w:val="18"/>
              </w:rPr>
              <w:t>101</w:t>
            </w:r>
          </w:p>
        </w:tc>
        <w:tc>
          <w:tcPr>
            <w:tcW w:w="5449" w:type="dxa"/>
            <w:tcBorders>
              <w:top w:val="nil"/>
              <w:left w:val="nil"/>
              <w:bottom w:val="nil"/>
              <w:right w:val="nil"/>
            </w:tcBorders>
          </w:tcPr>
          <w:p w:rsidR="00064FC0" w:rsidRPr="00064FC0" w:rsidRDefault="00064FC0" w:rsidP="00510B4A">
            <w:pPr>
              <w:widowControl w:val="0"/>
              <w:autoSpaceDE w:val="0"/>
              <w:autoSpaceDN w:val="0"/>
              <w:adjustRightInd w:val="0"/>
              <w:spacing w:after="0" w:line="195" w:lineRule="exact"/>
              <w:ind w:left="282"/>
              <w:rPr>
                <w:rFonts w:ascii="Times New Roman" w:hAnsi="Times New Roman"/>
                <w:sz w:val="18"/>
                <w:szCs w:val="18"/>
              </w:rPr>
            </w:pPr>
            <w:r w:rsidRPr="00064FC0">
              <w:rPr>
                <w:rFonts w:ascii="Times New Roman" w:hAnsi="Times New Roman"/>
                <w:color w:val="191919"/>
                <w:spacing w:val="-2"/>
                <w:sz w:val="18"/>
                <w:szCs w:val="18"/>
              </w:rPr>
              <w:t>Genera</w:t>
            </w:r>
            <w:r w:rsidRPr="00064FC0">
              <w:rPr>
                <w:rFonts w:ascii="Times New Roman" w:hAnsi="Times New Roman"/>
                <w:color w:val="191919"/>
                <w:sz w:val="18"/>
                <w:szCs w:val="18"/>
              </w:rPr>
              <w:t>l</w:t>
            </w:r>
            <w:r w:rsidRPr="00064FC0">
              <w:rPr>
                <w:rFonts w:ascii="Times New Roman" w:hAnsi="Times New Roman"/>
                <w:color w:val="191919"/>
                <w:spacing w:val="-4"/>
                <w:sz w:val="18"/>
                <w:szCs w:val="18"/>
              </w:rPr>
              <w:t xml:space="preserve"> </w:t>
            </w:r>
            <w:r w:rsidRPr="00064FC0">
              <w:rPr>
                <w:rFonts w:ascii="Times New Roman" w:hAnsi="Times New Roman"/>
                <w:color w:val="191919"/>
                <w:spacing w:val="-2"/>
                <w:sz w:val="18"/>
                <w:szCs w:val="18"/>
              </w:rPr>
              <w:t>Psychology</w:t>
            </w:r>
          </w:p>
        </w:tc>
        <w:tc>
          <w:tcPr>
            <w:tcW w:w="2460"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67"/>
              <w:jc w:val="right"/>
              <w:rPr>
                <w:rFonts w:ascii="Times New Roman" w:hAnsi="Times New Roman"/>
                <w:sz w:val="24"/>
                <w:szCs w:val="24"/>
              </w:rPr>
            </w:pPr>
            <w:r w:rsidRPr="007A7452">
              <w:rPr>
                <w:rFonts w:ascii="Times New Roman" w:hAnsi="Times New Roman"/>
                <w:color w:val="191919"/>
                <w:sz w:val="18"/>
                <w:szCs w:val="18"/>
              </w:rPr>
              <w:t>3</w:t>
            </w:r>
          </w:p>
        </w:tc>
      </w:tr>
      <w:tr w:rsidR="00064FC0" w:rsidRPr="007A7452" w:rsidTr="00510B4A">
        <w:trPr>
          <w:trHeight w:hRule="exact" w:val="216"/>
        </w:trPr>
        <w:tc>
          <w:tcPr>
            <w:tcW w:w="903"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40" w:firstLine="20"/>
              <w:rPr>
                <w:rFonts w:ascii="Times New Roman" w:hAnsi="Times New Roman"/>
                <w:sz w:val="18"/>
                <w:szCs w:val="18"/>
              </w:rPr>
            </w:pPr>
            <w:r w:rsidRPr="00064FC0">
              <w:rPr>
                <w:rFonts w:ascii="Times New Roman" w:hAnsi="Times New Roman"/>
                <w:color w:val="191919"/>
                <w:spacing w:val="-2"/>
                <w:sz w:val="18"/>
                <w:szCs w:val="18"/>
              </w:rPr>
              <w:t>ARE</w:t>
            </w:r>
            <w:r w:rsidRPr="00064FC0">
              <w:rPr>
                <w:rFonts w:ascii="Times New Roman" w:hAnsi="Times New Roman"/>
                <w:color w:val="191919"/>
                <w:sz w:val="18"/>
                <w:szCs w:val="18"/>
              </w:rPr>
              <w:t>A</w:t>
            </w:r>
            <w:r w:rsidRPr="00064FC0">
              <w:rPr>
                <w:rFonts w:ascii="Times New Roman" w:hAnsi="Times New Roman"/>
                <w:color w:val="191919"/>
                <w:spacing w:val="-14"/>
                <w:sz w:val="18"/>
                <w:szCs w:val="18"/>
              </w:rPr>
              <w:t xml:space="preserve"> </w:t>
            </w:r>
            <w:r w:rsidRPr="00064FC0">
              <w:rPr>
                <w:rFonts w:ascii="Times New Roman" w:hAnsi="Times New Roman"/>
                <w:color w:val="191919"/>
                <w:sz w:val="18"/>
                <w:szCs w:val="18"/>
              </w:rPr>
              <w:t>D</w:t>
            </w:r>
          </w:p>
        </w:tc>
        <w:tc>
          <w:tcPr>
            <w:tcW w:w="1015" w:type="dxa"/>
            <w:tcBorders>
              <w:top w:val="nil"/>
              <w:left w:val="nil"/>
              <w:bottom w:val="nil"/>
              <w:right w:val="nil"/>
            </w:tcBorders>
          </w:tcPr>
          <w:p w:rsidR="00064FC0" w:rsidRPr="00064FC0" w:rsidRDefault="00064FC0" w:rsidP="00064FC0">
            <w:pPr>
              <w:widowControl w:val="0"/>
              <w:autoSpaceDE w:val="0"/>
              <w:autoSpaceDN w:val="0"/>
              <w:adjustRightInd w:val="0"/>
              <w:spacing w:after="0"/>
              <w:ind w:firstLine="20"/>
              <w:rPr>
                <w:rFonts w:ascii="Times New Roman" w:hAnsi="Times New Roman"/>
                <w:sz w:val="18"/>
                <w:szCs w:val="18"/>
              </w:rPr>
            </w:pPr>
          </w:p>
        </w:tc>
        <w:tc>
          <w:tcPr>
            <w:tcW w:w="5449" w:type="dxa"/>
            <w:tcBorders>
              <w:top w:val="nil"/>
              <w:left w:val="nil"/>
              <w:bottom w:val="nil"/>
              <w:right w:val="nil"/>
            </w:tcBorders>
          </w:tcPr>
          <w:p w:rsidR="00064FC0" w:rsidRPr="00064FC0" w:rsidRDefault="00064FC0" w:rsidP="00510B4A">
            <w:pPr>
              <w:widowControl w:val="0"/>
              <w:autoSpaceDE w:val="0"/>
              <w:autoSpaceDN w:val="0"/>
              <w:adjustRightInd w:val="0"/>
              <w:spacing w:after="0" w:line="195" w:lineRule="exact"/>
              <w:ind w:left="282"/>
              <w:rPr>
                <w:rFonts w:ascii="Times New Roman" w:hAnsi="Times New Roman"/>
                <w:sz w:val="18"/>
                <w:szCs w:val="18"/>
              </w:rPr>
            </w:pPr>
            <w:r w:rsidRPr="00064FC0">
              <w:rPr>
                <w:rFonts w:ascii="Times New Roman" w:hAnsi="Times New Roman"/>
                <w:color w:val="191919"/>
                <w:spacing w:val="-2"/>
                <w:sz w:val="18"/>
                <w:szCs w:val="18"/>
              </w:rPr>
              <w:t>Are</w:t>
            </w:r>
            <w:r w:rsidRPr="00064FC0">
              <w:rPr>
                <w:rFonts w:ascii="Times New Roman" w:hAnsi="Times New Roman"/>
                <w:color w:val="191919"/>
                <w:sz w:val="18"/>
                <w:szCs w:val="18"/>
              </w:rPr>
              <w:t>a</w:t>
            </w:r>
            <w:r w:rsidRPr="00064FC0">
              <w:rPr>
                <w:rFonts w:ascii="Times New Roman" w:hAnsi="Times New Roman"/>
                <w:color w:val="191919"/>
                <w:spacing w:val="-4"/>
                <w:sz w:val="18"/>
                <w:szCs w:val="18"/>
              </w:rPr>
              <w:t xml:space="preserve"> </w:t>
            </w:r>
            <w:r w:rsidRPr="00064FC0">
              <w:rPr>
                <w:rFonts w:ascii="Times New Roman" w:hAnsi="Times New Roman"/>
                <w:color w:val="191919"/>
                <w:sz w:val="18"/>
                <w:szCs w:val="18"/>
              </w:rPr>
              <w:t>D</w:t>
            </w:r>
            <w:r w:rsidRPr="00064FC0">
              <w:rPr>
                <w:rFonts w:ascii="Times New Roman" w:hAnsi="Times New Roman"/>
                <w:color w:val="191919"/>
                <w:spacing w:val="-4"/>
                <w:sz w:val="18"/>
                <w:szCs w:val="18"/>
              </w:rPr>
              <w:t xml:space="preserve"> </w:t>
            </w:r>
            <w:r w:rsidRPr="00064FC0">
              <w:rPr>
                <w:rFonts w:ascii="Times New Roman" w:hAnsi="Times New Roman"/>
                <w:color w:val="191919"/>
                <w:spacing w:val="-2"/>
                <w:sz w:val="18"/>
                <w:szCs w:val="18"/>
              </w:rPr>
              <w:t>Scienc</w:t>
            </w:r>
            <w:r w:rsidRPr="00064FC0">
              <w:rPr>
                <w:rFonts w:ascii="Times New Roman" w:hAnsi="Times New Roman"/>
                <w:color w:val="191919"/>
                <w:sz w:val="18"/>
                <w:szCs w:val="18"/>
              </w:rPr>
              <w:t>e</w:t>
            </w:r>
            <w:r w:rsidRPr="00064FC0">
              <w:rPr>
                <w:rFonts w:ascii="Times New Roman" w:hAnsi="Times New Roman"/>
                <w:color w:val="191919"/>
                <w:spacing w:val="-3"/>
                <w:sz w:val="18"/>
                <w:szCs w:val="18"/>
              </w:rPr>
              <w:t xml:space="preserve"> </w:t>
            </w:r>
            <w:r w:rsidRPr="00064FC0">
              <w:rPr>
                <w:rFonts w:ascii="Times New Roman" w:hAnsi="Times New Roman"/>
                <w:color w:val="191919"/>
                <w:spacing w:val="-2"/>
                <w:sz w:val="18"/>
                <w:szCs w:val="18"/>
              </w:rPr>
              <w:t>II</w:t>
            </w:r>
          </w:p>
        </w:tc>
        <w:tc>
          <w:tcPr>
            <w:tcW w:w="2460"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60"/>
              <w:jc w:val="right"/>
              <w:rPr>
                <w:rFonts w:ascii="Times New Roman" w:hAnsi="Times New Roman"/>
                <w:sz w:val="24"/>
                <w:szCs w:val="24"/>
              </w:rPr>
            </w:pPr>
            <w:r w:rsidRPr="007A7452">
              <w:rPr>
                <w:rFonts w:ascii="Times New Roman" w:hAnsi="Times New Roman"/>
                <w:color w:val="191919"/>
                <w:sz w:val="18"/>
                <w:szCs w:val="18"/>
              </w:rPr>
              <w:t>4</w:t>
            </w:r>
          </w:p>
        </w:tc>
      </w:tr>
      <w:tr w:rsidR="00064FC0" w:rsidRPr="007A7452" w:rsidTr="00510B4A">
        <w:trPr>
          <w:trHeight w:hRule="exact" w:val="216"/>
        </w:trPr>
        <w:tc>
          <w:tcPr>
            <w:tcW w:w="903"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40" w:firstLine="20"/>
              <w:rPr>
                <w:rFonts w:ascii="Times New Roman" w:hAnsi="Times New Roman"/>
                <w:sz w:val="18"/>
                <w:szCs w:val="18"/>
              </w:rPr>
            </w:pPr>
            <w:r w:rsidRPr="00064FC0">
              <w:rPr>
                <w:rFonts w:ascii="Times New Roman" w:hAnsi="Times New Roman"/>
                <w:color w:val="191919"/>
                <w:spacing w:val="-2"/>
                <w:sz w:val="18"/>
                <w:szCs w:val="18"/>
              </w:rPr>
              <w:t>COHP</w:t>
            </w:r>
          </w:p>
        </w:tc>
        <w:tc>
          <w:tcPr>
            <w:tcW w:w="1015"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217" w:firstLine="20"/>
              <w:rPr>
                <w:rFonts w:ascii="Times New Roman" w:hAnsi="Times New Roman"/>
                <w:sz w:val="18"/>
                <w:szCs w:val="18"/>
              </w:rPr>
            </w:pPr>
            <w:r w:rsidRPr="00064FC0">
              <w:rPr>
                <w:rFonts w:ascii="Times New Roman" w:hAnsi="Times New Roman"/>
                <w:color w:val="191919"/>
                <w:spacing w:val="-2"/>
                <w:sz w:val="18"/>
                <w:szCs w:val="18"/>
              </w:rPr>
              <w:t>1231</w:t>
            </w:r>
          </w:p>
        </w:tc>
        <w:tc>
          <w:tcPr>
            <w:tcW w:w="5449" w:type="dxa"/>
            <w:tcBorders>
              <w:top w:val="nil"/>
              <w:left w:val="nil"/>
              <w:bottom w:val="nil"/>
              <w:right w:val="nil"/>
            </w:tcBorders>
          </w:tcPr>
          <w:p w:rsidR="00064FC0" w:rsidRPr="00064FC0" w:rsidRDefault="00064FC0" w:rsidP="00510B4A">
            <w:pPr>
              <w:widowControl w:val="0"/>
              <w:autoSpaceDE w:val="0"/>
              <w:autoSpaceDN w:val="0"/>
              <w:adjustRightInd w:val="0"/>
              <w:spacing w:after="0" w:line="195" w:lineRule="exact"/>
              <w:ind w:left="282"/>
              <w:rPr>
                <w:rFonts w:ascii="Times New Roman" w:hAnsi="Times New Roman"/>
                <w:sz w:val="18"/>
                <w:szCs w:val="18"/>
              </w:rPr>
            </w:pPr>
            <w:r w:rsidRPr="00064FC0">
              <w:rPr>
                <w:rFonts w:ascii="Times New Roman" w:hAnsi="Times New Roman"/>
                <w:color w:val="191919"/>
                <w:spacing w:val="-2"/>
                <w:sz w:val="18"/>
                <w:szCs w:val="18"/>
              </w:rPr>
              <w:t>Professiona</w:t>
            </w:r>
            <w:r w:rsidRPr="00064FC0">
              <w:rPr>
                <w:rFonts w:ascii="Times New Roman" w:hAnsi="Times New Roman"/>
                <w:color w:val="191919"/>
                <w:sz w:val="18"/>
                <w:szCs w:val="18"/>
              </w:rPr>
              <w:t>l</w:t>
            </w:r>
            <w:r w:rsidRPr="00064FC0">
              <w:rPr>
                <w:rFonts w:ascii="Times New Roman" w:hAnsi="Times New Roman"/>
                <w:color w:val="191919"/>
                <w:spacing w:val="-4"/>
                <w:sz w:val="18"/>
                <w:szCs w:val="18"/>
              </w:rPr>
              <w:t xml:space="preserve"> </w:t>
            </w:r>
            <w:r w:rsidRPr="00064FC0">
              <w:rPr>
                <w:rFonts w:ascii="Times New Roman" w:hAnsi="Times New Roman"/>
                <w:color w:val="191919"/>
                <w:spacing w:val="-2"/>
                <w:sz w:val="18"/>
                <w:szCs w:val="18"/>
              </w:rPr>
              <w:t>Nursin</w:t>
            </w:r>
            <w:r w:rsidRPr="00064FC0">
              <w:rPr>
                <w:rFonts w:ascii="Times New Roman" w:hAnsi="Times New Roman"/>
                <w:color w:val="191919"/>
                <w:sz w:val="18"/>
                <w:szCs w:val="18"/>
              </w:rPr>
              <w:t>g</w:t>
            </w:r>
            <w:r w:rsidRPr="00064FC0">
              <w:rPr>
                <w:rFonts w:ascii="Times New Roman" w:hAnsi="Times New Roman"/>
                <w:color w:val="191919"/>
                <w:spacing w:val="-4"/>
                <w:sz w:val="18"/>
                <w:szCs w:val="18"/>
              </w:rPr>
              <w:t xml:space="preserve"> </w:t>
            </w:r>
            <w:r w:rsidRPr="00064FC0">
              <w:rPr>
                <w:rFonts w:ascii="Times New Roman" w:hAnsi="Times New Roman"/>
                <w:color w:val="191919"/>
                <w:spacing w:val="-2"/>
                <w:sz w:val="18"/>
                <w:szCs w:val="18"/>
              </w:rPr>
              <w:t>Orientatio</w:t>
            </w:r>
            <w:r w:rsidRPr="00064FC0">
              <w:rPr>
                <w:rFonts w:ascii="Times New Roman" w:hAnsi="Times New Roman"/>
                <w:color w:val="191919"/>
                <w:sz w:val="18"/>
                <w:szCs w:val="18"/>
              </w:rPr>
              <w:t>n</w:t>
            </w:r>
            <w:r w:rsidRPr="00064FC0">
              <w:rPr>
                <w:rFonts w:ascii="Times New Roman" w:hAnsi="Times New Roman"/>
                <w:color w:val="191919"/>
                <w:spacing w:val="-3"/>
                <w:sz w:val="18"/>
                <w:szCs w:val="18"/>
              </w:rPr>
              <w:t xml:space="preserve"> </w:t>
            </w:r>
            <w:r w:rsidRPr="00064FC0">
              <w:rPr>
                <w:rFonts w:ascii="Times New Roman" w:hAnsi="Times New Roman"/>
                <w:color w:val="191919"/>
                <w:spacing w:val="-2"/>
                <w:sz w:val="18"/>
                <w:szCs w:val="18"/>
              </w:rPr>
              <w:t>Seminar (Elective)</w:t>
            </w:r>
          </w:p>
        </w:tc>
        <w:tc>
          <w:tcPr>
            <w:tcW w:w="2460"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67"/>
              <w:jc w:val="right"/>
              <w:rPr>
                <w:rFonts w:ascii="Times New Roman" w:hAnsi="Times New Roman"/>
                <w:sz w:val="24"/>
                <w:szCs w:val="24"/>
              </w:rPr>
            </w:pPr>
            <w:r w:rsidRPr="007A7452">
              <w:rPr>
                <w:rFonts w:ascii="Times New Roman" w:hAnsi="Times New Roman"/>
                <w:color w:val="191919"/>
                <w:sz w:val="18"/>
                <w:szCs w:val="18"/>
              </w:rPr>
              <w:t>1</w:t>
            </w:r>
          </w:p>
        </w:tc>
      </w:tr>
      <w:tr w:rsidR="00064FC0" w:rsidRPr="007A7452" w:rsidTr="00510B4A">
        <w:trPr>
          <w:trHeight w:hRule="exact" w:val="216"/>
        </w:trPr>
        <w:tc>
          <w:tcPr>
            <w:tcW w:w="903"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40" w:firstLine="20"/>
              <w:rPr>
                <w:rFonts w:ascii="Times New Roman" w:hAnsi="Times New Roman"/>
                <w:color w:val="191919"/>
                <w:spacing w:val="-2"/>
                <w:sz w:val="18"/>
                <w:szCs w:val="18"/>
              </w:rPr>
            </w:pPr>
            <w:r w:rsidRPr="00064FC0">
              <w:rPr>
                <w:rFonts w:ascii="Times New Roman" w:hAnsi="Times New Roman"/>
                <w:color w:val="191919"/>
                <w:spacing w:val="-2"/>
                <w:sz w:val="18"/>
                <w:szCs w:val="18"/>
              </w:rPr>
              <w:t>NURS</w:t>
            </w:r>
          </w:p>
        </w:tc>
        <w:tc>
          <w:tcPr>
            <w:tcW w:w="1015"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217" w:firstLine="20"/>
              <w:rPr>
                <w:rFonts w:ascii="Times New Roman" w:hAnsi="Times New Roman"/>
                <w:color w:val="191919"/>
                <w:spacing w:val="-2"/>
                <w:sz w:val="18"/>
                <w:szCs w:val="18"/>
              </w:rPr>
            </w:pPr>
            <w:r w:rsidRPr="00064FC0">
              <w:rPr>
                <w:rFonts w:ascii="Times New Roman" w:hAnsi="Times New Roman"/>
                <w:color w:val="191919"/>
                <w:spacing w:val="-2"/>
                <w:sz w:val="18"/>
                <w:szCs w:val="18"/>
              </w:rPr>
              <w:t>2600</w:t>
            </w:r>
          </w:p>
        </w:tc>
        <w:tc>
          <w:tcPr>
            <w:tcW w:w="5449" w:type="dxa"/>
            <w:tcBorders>
              <w:top w:val="nil"/>
              <w:left w:val="nil"/>
              <w:bottom w:val="nil"/>
              <w:right w:val="nil"/>
            </w:tcBorders>
          </w:tcPr>
          <w:p w:rsidR="00064FC0" w:rsidRPr="00064FC0" w:rsidRDefault="00064FC0" w:rsidP="00510B4A">
            <w:pPr>
              <w:widowControl w:val="0"/>
              <w:autoSpaceDE w:val="0"/>
              <w:autoSpaceDN w:val="0"/>
              <w:adjustRightInd w:val="0"/>
              <w:spacing w:after="0" w:line="195" w:lineRule="exact"/>
              <w:ind w:left="282"/>
              <w:rPr>
                <w:rFonts w:ascii="Times New Roman" w:hAnsi="Times New Roman"/>
                <w:color w:val="191919"/>
                <w:spacing w:val="-2"/>
                <w:sz w:val="18"/>
                <w:szCs w:val="18"/>
              </w:rPr>
            </w:pPr>
            <w:r w:rsidRPr="00064FC0">
              <w:rPr>
                <w:rFonts w:ascii="Times New Roman" w:hAnsi="Times New Roman"/>
                <w:color w:val="191919"/>
                <w:spacing w:val="-2"/>
                <w:sz w:val="18"/>
                <w:szCs w:val="18"/>
              </w:rPr>
              <w:t>Health &amp; Medical Terminology</w:t>
            </w:r>
          </w:p>
        </w:tc>
        <w:tc>
          <w:tcPr>
            <w:tcW w:w="2460"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67"/>
              <w:jc w:val="right"/>
              <w:rPr>
                <w:rFonts w:ascii="Times New Roman" w:hAnsi="Times New Roman"/>
                <w:color w:val="191919"/>
                <w:sz w:val="18"/>
                <w:szCs w:val="18"/>
              </w:rPr>
            </w:pPr>
            <w:r>
              <w:rPr>
                <w:rFonts w:ascii="Times New Roman" w:hAnsi="Times New Roman"/>
                <w:color w:val="191919"/>
                <w:sz w:val="18"/>
                <w:szCs w:val="18"/>
              </w:rPr>
              <w:t>3</w:t>
            </w:r>
          </w:p>
        </w:tc>
      </w:tr>
      <w:tr w:rsidR="00064FC0" w:rsidRPr="007A7452" w:rsidTr="00510B4A">
        <w:trPr>
          <w:trHeight w:hRule="exact" w:val="214"/>
        </w:trPr>
        <w:tc>
          <w:tcPr>
            <w:tcW w:w="903"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40" w:firstLine="20"/>
              <w:rPr>
                <w:rFonts w:ascii="Times New Roman" w:hAnsi="Times New Roman"/>
                <w:sz w:val="18"/>
                <w:szCs w:val="18"/>
              </w:rPr>
            </w:pPr>
            <w:r w:rsidRPr="00064FC0">
              <w:rPr>
                <w:rFonts w:ascii="Times New Roman" w:hAnsi="Times New Roman"/>
                <w:color w:val="191919"/>
                <w:spacing w:val="-2"/>
                <w:sz w:val="18"/>
                <w:szCs w:val="18"/>
              </w:rPr>
              <w:t>BIOL</w:t>
            </w:r>
          </w:p>
        </w:tc>
        <w:tc>
          <w:tcPr>
            <w:tcW w:w="1015" w:type="dxa"/>
            <w:tcBorders>
              <w:top w:val="nil"/>
              <w:left w:val="nil"/>
              <w:bottom w:val="nil"/>
              <w:right w:val="nil"/>
            </w:tcBorders>
          </w:tcPr>
          <w:p w:rsidR="00064FC0" w:rsidRPr="00064FC0" w:rsidRDefault="00064FC0" w:rsidP="00064FC0">
            <w:pPr>
              <w:widowControl w:val="0"/>
              <w:autoSpaceDE w:val="0"/>
              <w:autoSpaceDN w:val="0"/>
              <w:adjustRightInd w:val="0"/>
              <w:spacing w:after="0" w:line="195" w:lineRule="exact"/>
              <w:ind w:left="217" w:firstLine="20"/>
              <w:rPr>
                <w:rFonts w:ascii="Times New Roman" w:hAnsi="Times New Roman"/>
                <w:sz w:val="18"/>
                <w:szCs w:val="18"/>
              </w:rPr>
            </w:pPr>
            <w:r w:rsidRPr="00064FC0">
              <w:rPr>
                <w:rFonts w:ascii="Times New Roman" w:hAnsi="Times New Roman"/>
                <w:color w:val="191919"/>
                <w:spacing w:val="-2"/>
                <w:sz w:val="18"/>
                <w:szCs w:val="18"/>
              </w:rPr>
              <w:t>22</w:t>
            </w:r>
            <w:r w:rsidRPr="00064FC0">
              <w:rPr>
                <w:rFonts w:ascii="Times New Roman" w:hAnsi="Times New Roman"/>
                <w:color w:val="191919"/>
                <w:spacing w:val="-8"/>
                <w:sz w:val="18"/>
                <w:szCs w:val="18"/>
              </w:rPr>
              <w:t>1</w:t>
            </w:r>
            <w:r w:rsidRPr="00064FC0">
              <w:rPr>
                <w:rFonts w:ascii="Times New Roman" w:hAnsi="Times New Roman"/>
                <w:color w:val="191919"/>
                <w:sz w:val="18"/>
                <w:szCs w:val="18"/>
              </w:rPr>
              <w:t>1</w:t>
            </w:r>
          </w:p>
        </w:tc>
        <w:tc>
          <w:tcPr>
            <w:tcW w:w="5449" w:type="dxa"/>
            <w:tcBorders>
              <w:top w:val="nil"/>
              <w:left w:val="nil"/>
              <w:bottom w:val="nil"/>
              <w:right w:val="nil"/>
            </w:tcBorders>
          </w:tcPr>
          <w:p w:rsidR="00064FC0" w:rsidRPr="00064FC0" w:rsidRDefault="00064FC0" w:rsidP="00510B4A">
            <w:pPr>
              <w:widowControl w:val="0"/>
              <w:autoSpaceDE w:val="0"/>
              <w:autoSpaceDN w:val="0"/>
              <w:adjustRightInd w:val="0"/>
              <w:spacing w:after="0" w:line="195" w:lineRule="exact"/>
              <w:ind w:left="282"/>
              <w:rPr>
                <w:rFonts w:ascii="Times New Roman" w:hAnsi="Times New Roman"/>
                <w:sz w:val="18"/>
                <w:szCs w:val="18"/>
              </w:rPr>
            </w:pPr>
            <w:r w:rsidRPr="00064FC0">
              <w:rPr>
                <w:rFonts w:ascii="Times New Roman" w:hAnsi="Times New Roman"/>
                <w:color w:val="191919"/>
                <w:spacing w:val="-2"/>
                <w:sz w:val="18"/>
                <w:szCs w:val="18"/>
              </w:rPr>
              <w:t>Microbiology</w:t>
            </w:r>
          </w:p>
        </w:tc>
        <w:tc>
          <w:tcPr>
            <w:tcW w:w="2460"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67"/>
              <w:jc w:val="right"/>
              <w:rPr>
                <w:rFonts w:ascii="Times New Roman" w:hAnsi="Times New Roman"/>
                <w:sz w:val="24"/>
                <w:szCs w:val="24"/>
              </w:rPr>
            </w:pPr>
            <w:r w:rsidRPr="007A7452">
              <w:rPr>
                <w:rFonts w:ascii="Times New Roman" w:hAnsi="Times New Roman"/>
                <w:color w:val="191919"/>
                <w:sz w:val="18"/>
                <w:szCs w:val="18"/>
              </w:rPr>
              <w:t>4</w:t>
            </w:r>
          </w:p>
        </w:tc>
      </w:tr>
      <w:tr w:rsidR="00064FC0" w:rsidRPr="007A7452" w:rsidTr="00510B4A">
        <w:trPr>
          <w:trHeight w:hRule="exact" w:val="296"/>
        </w:trPr>
        <w:tc>
          <w:tcPr>
            <w:tcW w:w="903" w:type="dxa"/>
            <w:tcBorders>
              <w:top w:val="nil"/>
              <w:left w:val="nil"/>
              <w:bottom w:val="nil"/>
              <w:right w:val="nil"/>
            </w:tcBorders>
          </w:tcPr>
          <w:p w:rsidR="00064FC0" w:rsidRPr="007A7452" w:rsidRDefault="00064FC0" w:rsidP="00064FC0">
            <w:pPr>
              <w:widowControl w:val="0"/>
              <w:autoSpaceDE w:val="0"/>
              <w:autoSpaceDN w:val="0"/>
              <w:adjustRightInd w:val="0"/>
              <w:spacing w:after="0" w:line="194" w:lineRule="exact"/>
              <w:ind w:left="40" w:firstLine="20"/>
              <w:rPr>
                <w:rFonts w:ascii="Times New Roman" w:hAnsi="Times New Roman"/>
                <w:sz w:val="24"/>
                <w:szCs w:val="24"/>
              </w:rPr>
            </w:pPr>
            <w:r w:rsidRPr="007A7452">
              <w:rPr>
                <w:rFonts w:ascii="Times New Roman" w:hAnsi="Times New Roman"/>
                <w:b/>
                <w:bCs/>
                <w:color w:val="191919"/>
                <w:spacing w:val="-18"/>
                <w:sz w:val="18"/>
                <w:szCs w:val="18"/>
              </w:rPr>
              <w:t>T</w:t>
            </w:r>
            <w:r w:rsidRPr="007A7452">
              <w:rPr>
                <w:rFonts w:ascii="Times New Roman" w:hAnsi="Times New Roman"/>
                <w:b/>
                <w:bCs/>
                <w:color w:val="191919"/>
                <w:spacing w:val="-2"/>
                <w:sz w:val="18"/>
                <w:szCs w:val="18"/>
              </w:rPr>
              <w:t>otal</w:t>
            </w:r>
          </w:p>
        </w:tc>
        <w:tc>
          <w:tcPr>
            <w:tcW w:w="1015" w:type="dxa"/>
            <w:tcBorders>
              <w:top w:val="nil"/>
              <w:left w:val="nil"/>
              <w:bottom w:val="nil"/>
              <w:right w:val="nil"/>
            </w:tcBorders>
          </w:tcPr>
          <w:p w:rsidR="00064FC0" w:rsidRPr="007A7452" w:rsidRDefault="00064FC0" w:rsidP="00064FC0">
            <w:pPr>
              <w:widowControl w:val="0"/>
              <w:autoSpaceDE w:val="0"/>
              <w:autoSpaceDN w:val="0"/>
              <w:adjustRightInd w:val="0"/>
              <w:spacing w:after="0"/>
              <w:ind w:firstLine="20"/>
              <w:rPr>
                <w:rFonts w:ascii="Times New Roman" w:hAnsi="Times New Roman"/>
                <w:sz w:val="24"/>
                <w:szCs w:val="24"/>
              </w:rPr>
            </w:pPr>
          </w:p>
        </w:tc>
        <w:tc>
          <w:tcPr>
            <w:tcW w:w="5449" w:type="dxa"/>
            <w:tcBorders>
              <w:top w:val="nil"/>
              <w:left w:val="nil"/>
              <w:bottom w:val="nil"/>
              <w:right w:val="nil"/>
            </w:tcBorders>
          </w:tcPr>
          <w:p w:rsidR="00064FC0" w:rsidRPr="007A7452" w:rsidRDefault="00064FC0" w:rsidP="00510B4A">
            <w:pPr>
              <w:widowControl w:val="0"/>
              <w:autoSpaceDE w:val="0"/>
              <w:autoSpaceDN w:val="0"/>
              <w:adjustRightInd w:val="0"/>
              <w:spacing w:after="0"/>
              <w:rPr>
                <w:rFonts w:ascii="Times New Roman" w:hAnsi="Times New Roman"/>
                <w:sz w:val="24"/>
                <w:szCs w:val="24"/>
              </w:rPr>
            </w:pPr>
          </w:p>
        </w:tc>
        <w:tc>
          <w:tcPr>
            <w:tcW w:w="2460" w:type="dxa"/>
            <w:tcBorders>
              <w:top w:val="nil"/>
              <w:left w:val="nil"/>
              <w:bottom w:val="nil"/>
              <w:right w:val="nil"/>
            </w:tcBorders>
          </w:tcPr>
          <w:p w:rsidR="00064FC0" w:rsidRDefault="00064FC0" w:rsidP="00510B4A">
            <w:pPr>
              <w:widowControl w:val="0"/>
              <w:autoSpaceDE w:val="0"/>
              <w:autoSpaceDN w:val="0"/>
              <w:adjustRightInd w:val="0"/>
              <w:spacing w:after="0" w:line="194" w:lineRule="exact"/>
              <w:ind w:right="69"/>
              <w:jc w:val="right"/>
              <w:rPr>
                <w:rFonts w:ascii="Times New Roman" w:hAnsi="Times New Roman"/>
                <w:b/>
                <w:bCs/>
                <w:color w:val="191919"/>
                <w:spacing w:val="-2"/>
                <w:sz w:val="18"/>
                <w:szCs w:val="18"/>
              </w:rPr>
            </w:pPr>
            <w:r>
              <w:rPr>
                <w:rFonts w:ascii="Times New Roman" w:hAnsi="Times New Roman"/>
                <w:b/>
                <w:bCs/>
                <w:color w:val="191919"/>
                <w:spacing w:val="-2"/>
                <w:sz w:val="18"/>
                <w:szCs w:val="18"/>
              </w:rPr>
              <w:t>40</w:t>
            </w:r>
          </w:p>
          <w:p w:rsidR="00064FC0" w:rsidRPr="007A7452" w:rsidRDefault="00064FC0" w:rsidP="00510B4A">
            <w:pPr>
              <w:widowControl w:val="0"/>
              <w:autoSpaceDE w:val="0"/>
              <w:autoSpaceDN w:val="0"/>
              <w:adjustRightInd w:val="0"/>
              <w:spacing w:after="0" w:line="194" w:lineRule="exact"/>
              <w:ind w:right="69"/>
              <w:jc w:val="right"/>
              <w:rPr>
                <w:rFonts w:ascii="Times New Roman" w:hAnsi="Times New Roman"/>
                <w:sz w:val="24"/>
                <w:szCs w:val="24"/>
              </w:rPr>
            </w:pPr>
          </w:p>
        </w:tc>
      </w:tr>
    </w:tbl>
    <w:p w:rsidR="00064FC0" w:rsidRDefault="00064FC0" w:rsidP="00064FC0">
      <w:pPr>
        <w:widowControl w:val="0"/>
        <w:autoSpaceDE w:val="0"/>
        <w:autoSpaceDN w:val="0"/>
        <w:adjustRightInd w:val="0"/>
        <w:spacing w:after="0"/>
        <w:ind w:left="160" w:firstLine="20"/>
        <w:rPr>
          <w:rFonts w:ascii="Times New Roman" w:hAnsi="Times New Roman"/>
          <w:color w:val="000000"/>
          <w:sz w:val="18"/>
          <w:szCs w:val="18"/>
        </w:rPr>
      </w:pPr>
      <w:r>
        <w:rPr>
          <w:rFonts w:ascii="Times New Roman" w:hAnsi="Times New Roman"/>
          <w:b/>
          <w:bCs/>
          <w:color w:val="191919"/>
          <w:spacing w:val="-2"/>
          <w:sz w:val="18"/>
          <w:szCs w:val="18"/>
        </w:rPr>
        <w:t>Sophomo</w:t>
      </w:r>
      <w:r>
        <w:rPr>
          <w:rFonts w:ascii="Times New Roman" w:hAnsi="Times New Roman"/>
          <w:b/>
          <w:bCs/>
          <w:color w:val="191919"/>
          <w:spacing w:val="-5"/>
          <w:sz w:val="18"/>
          <w:szCs w:val="18"/>
        </w:rPr>
        <w:t>r</w:t>
      </w:r>
      <w:r>
        <w:rPr>
          <w:rFonts w:ascii="Times New Roman" w:hAnsi="Times New Roman"/>
          <w:b/>
          <w:bCs/>
          <w:color w:val="191919"/>
          <w:sz w:val="18"/>
          <w:szCs w:val="18"/>
        </w:rPr>
        <w:t>e</w:t>
      </w:r>
      <w:r>
        <w:rPr>
          <w:rFonts w:ascii="Times New Roman" w:hAnsi="Times New Roman"/>
          <w:b/>
          <w:bCs/>
          <w:color w:val="191919"/>
          <w:spacing w:val="-10"/>
          <w:sz w:val="18"/>
          <w:szCs w:val="18"/>
        </w:rPr>
        <w:t xml:space="preserve"> </w:t>
      </w:r>
      <w:r>
        <w:rPr>
          <w:rFonts w:ascii="Times New Roman" w:hAnsi="Times New Roman"/>
          <w:b/>
          <w:bCs/>
          <w:color w:val="191919"/>
          <w:spacing w:val="-22"/>
          <w:sz w:val="18"/>
          <w:szCs w:val="18"/>
        </w:rPr>
        <w:t>Y</w:t>
      </w:r>
      <w:r>
        <w:rPr>
          <w:rFonts w:ascii="Times New Roman" w:hAnsi="Times New Roman"/>
          <w:b/>
          <w:bCs/>
          <w:color w:val="191919"/>
          <w:spacing w:val="-2"/>
          <w:sz w:val="18"/>
          <w:szCs w:val="18"/>
        </w:rPr>
        <w:t>ear</w:t>
      </w:r>
    </w:p>
    <w:tbl>
      <w:tblPr>
        <w:tblW w:w="0" w:type="auto"/>
        <w:tblInd w:w="120" w:type="dxa"/>
        <w:tblLayout w:type="fixed"/>
        <w:tblCellMar>
          <w:left w:w="0" w:type="dxa"/>
          <w:right w:w="0" w:type="dxa"/>
        </w:tblCellMar>
        <w:tblLook w:val="0000"/>
      </w:tblPr>
      <w:tblGrid>
        <w:gridCol w:w="1023"/>
        <w:gridCol w:w="813"/>
        <w:gridCol w:w="6138"/>
        <w:gridCol w:w="1826"/>
      </w:tblGrid>
      <w:tr w:rsidR="00064FC0" w:rsidRPr="007A7452" w:rsidTr="00510B4A">
        <w:trPr>
          <w:trHeight w:hRule="exact" w:val="298"/>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before="70" w:after="0"/>
              <w:ind w:left="40" w:firstLine="20"/>
              <w:rPr>
                <w:rFonts w:ascii="Times New Roman" w:hAnsi="Times New Roman"/>
                <w:sz w:val="24"/>
                <w:szCs w:val="24"/>
              </w:rPr>
            </w:pPr>
            <w:r w:rsidRPr="007A7452">
              <w:rPr>
                <w:rFonts w:ascii="Times New Roman" w:hAnsi="Times New Roman"/>
                <w:color w:val="191919"/>
                <w:spacing w:val="-2"/>
                <w:sz w:val="18"/>
                <w:szCs w:val="18"/>
              </w:rPr>
              <w:t>BIOL</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before="70" w:after="0"/>
              <w:ind w:left="-7" w:firstLine="34"/>
              <w:rPr>
                <w:rFonts w:ascii="Times New Roman" w:hAnsi="Times New Roman"/>
                <w:sz w:val="24"/>
                <w:szCs w:val="24"/>
              </w:rPr>
            </w:pPr>
            <w:r w:rsidRPr="007A7452">
              <w:rPr>
                <w:rFonts w:ascii="Times New Roman" w:hAnsi="Times New Roman"/>
                <w:color w:val="191919"/>
                <w:spacing w:val="-2"/>
                <w:sz w:val="18"/>
                <w:szCs w:val="18"/>
              </w:rPr>
              <w:t>2412</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before="70" w:after="0"/>
              <w:ind w:left="364"/>
              <w:rPr>
                <w:rFonts w:ascii="Times New Roman" w:hAnsi="Times New Roman"/>
                <w:sz w:val="24"/>
                <w:szCs w:val="24"/>
              </w:rPr>
            </w:pPr>
            <w:r w:rsidRPr="007A7452">
              <w:rPr>
                <w:rFonts w:ascii="Times New Roman" w:hAnsi="Times New Roman"/>
                <w:color w:val="191919"/>
                <w:spacing w:val="-2"/>
                <w:sz w:val="18"/>
                <w:szCs w:val="18"/>
              </w:rPr>
              <w:t>Anatom</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Physiolog</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II</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before="70" w:after="0"/>
              <w:ind w:right="40"/>
              <w:jc w:val="right"/>
              <w:rPr>
                <w:rFonts w:ascii="Times New Roman" w:hAnsi="Times New Roman"/>
                <w:sz w:val="24"/>
                <w:szCs w:val="24"/>
              </w:rPr>
            </w:pPr>
            <w:r w:rsidRPr="007A7452">
              <w:rPr>
                <w:rFonts w:ascii="Times New Roman" w:hAnsi="Times New Roman"/>
                <w:color w:val="191919"/>
                <w:sz w:val="18"/>
                <w:szCs w:val="18"/>
              </w:rPr>
              <w:t>4</w:t>
            </w:r>
          </w:p>
        </w:tc>
      </w:tr>
      <w:tr w:rsidR="00064FC0" w:rsidRPr="007A7452" w:rsidTr="00510B4A">
        <w:trPr>
          <w:trHeight w:hRule="exact" w:val="216"/>
        </w:trPr>
        <w:tc>
          <w:tcPr>
            <w:tcW w:w="1023" w:type="dxa"/>
            <w:tcBorders>
              <w:top w:val="nil"/>
              <w:left w:val="nil"/>
              <w:bottom w:val="nil"/>
              <w:right w:val="nil"/>
            </w:tcBorders>
          </w:tcPr>
          <w:p w:rsidR="00064FC0" w:rsidRPr="007A7452" w:rsidDel="002376E6" w:rsidRDefault="00064FC0" w:rsidP="00064FC0">
            <w:pPr>
              <w:widowControl w:val="0"/>
              <w:autoSpaceDE w:val="0"/>
              <w:autoSpaceDN w:val="0"/>
              <w:adjustRightInd w:val="0"/>
              <w:spacing w:after="0" w:line="195" w:lineRule="exact"/>
              <w:ind w:left="40" w:firstLine="20"/>
              <w:rPr>
                <w:rFonts w:ascii="Times New Roman" w:hAnsi="Times New Roman"/>
                <w:color w:val="191919"/>
                <w:spacing w:val="-2"/>
                <w:sz w:val="18"/>
                <w:szCs w:val="18"/>
              </w:rPr>
            </w:pPr>
            <w:r>
              <w:rPr>
                <w:rFonts w:ascii="Times New Roman" w:hAnsi="Times New Roman"/>
                <w:color w:val="191919"/>
                <w:spacing w:val="-2"/>
                <w:sz w:val="18"/>
                <w:szCs w:val="18"/>
              </w:rPr>
              <w:t>NURS</w:t>
            </w:r>
          </w:p>
        </w:tc>
        <w:tc>
          <w:tcPr>
            <w:tcW w:w="813" w:type="dxa"/>
            <w:tcBorders>
              <w:top w:val="nil"/>
              <w:left w:val="nil"/>
              <w:bottom w:val="nil"/>
              <w:right w:val="nil"/>
            </w:tcBorders>
          </w:tcPr>
          <w:p w:rsidR="00064FC0" w:rsidRPr="007A7452" w:rsidDel="002376E6" w:rsidRDefault="00064FC0" w:rsidP="00064FC0">
            <w:pPr>
              <w:widowControl w:val="0"/>
              <w:autoSpaceDE w:val="0"/>
              <w:autoSpaceDN w:val="0"/>
              <w:adjustRightInd w:val="0"/>
              <w:spacing w:after="0" w:line="195" w:lineRule="exact"/>
              <w:ind w:left="-7" w:firstLine="34"/>
              <w:rPr>
                <w:rFonts w:ascii="Times New Roman" w:hAnsi="Times New Roman"/>
                <w:color w:val="191919"/>
                <w:spacing w:val="-2"/>
                <w:sz w:val="18"/>
                <w:szCs w:val="18"/>
              </w:rPr>
            </w:pPr>
            <w:r>
              <w:rPr>
                <w:rFonts w:ascii="Times New Roman" w:hAnsi="Times New Roman"/>
                <w:color w:val="191919"/>
                <w:spacing w:val="-2"/>
                <w:sz w:val="18"/>
                <w:szCs w:val="18"/>
              </w:rPr>
              <w:t>3510</w:t>
            </w:r>
          </w:p>
        </w:tc>
        <w:tc>
          <w:tcPr>
            <w:tcW w:w="6138" w:type="dxa"/>
            <w:tcBorders>
              <w:top w:val="nil"/>
              <w:left w:val="nil"/>
              <w:bottom w:val="nil"/>
              <w:right w:val="nil"/>
            </w:tcBorders>
          </w:tcPr>
          <w:p w:rsidR="00064FC0" w:rsidRPr="007A7452" w:rsidDel="002376E6" w:rsidRDefault="00064FC0" w:rsidP="00510B4A">
            <w:pPr>
              <w:widowControl w:val="0"/>
              <w:autoSpaceDE w:val="0"/>
              <w:autoSpaceDN w:val="0"/>
              <w:adjustRightInd w:val="0"/>
              <w:spacing w:after="0" w:line="195" w:lineRule="exact"/>
              <w:ind w:left="364"/>
              <w:rPr>
                <w:rFonts w:ascii="Times New Roman" w:hAnsi="Times New Roman"/>
                <w:color w:val="191919"/>
                <w:spacing w:val="-2"/>
                <w:sz w:val="18"/>
                <w:szCs w:val="18"/>
              </w:rPr>
            </w:pPr>
            <w:r>
              <w:rPr>
                <w:rFonts w:ascii="Times New Roman" w:hAnsi="Times New Roman"/>
                <w:color w:val="191919"/>
                <w:spacing w:val="-2"/>
                <w:sz w:val="18"/>
                <w:szCs w:val="18"/>
              </w:rPr>
              <w:t>Health  Assessment</w:t>
            </w:r>
          </w:p>
        </w:tc>
        <w:tc>
          <w:tcPr>
            <w:tcW w:w="1826" w:type="dxa"/>
            <w:tcBorders>
              <w:top w:val="nil"/>
              <w:left w:val="nil"/>
              <w:bottom w:val="nil"/>
              <w:right w:val="nil"/>
            </w:tcBorders>
          </w:tcPr>
          <w:p w:rsidR="00064FC0" w:rsidRPr="007A7452" w:rsidDel="002376E6" w:rsidRDefault="00064FC0" w:rsidP="00510B4A">
            <w:pPr>
              <w:widowControl w:val="0"/>
              <w:autoSpaceDE w:val="0"/>
              <w:autoSpaceDN w:val="0"/>
              <w:adjustRightInd w:val="0"/>
              <w:spacing w:after="0" w:line="195" w:lineRule="exact"/>
              <w:ind w:right="40"/>
              <w:jc w:val="right"/>
              <w:rPr>
                <w:rFonts w:ascii="Times New Roman" w:hAnsi="Times New Roman"/>
                <w:color w:val="191919"/>
                <w:sz w:val="18"/>
                <w:szCs w:val="18"/>
              </w:rPr>
            </w:pPr>
            <w:r>
              <w:rPr>
                <w:rFonts w:ascii="Times New Roman" w:hAnsi="Times New Roman"/>
                <w:color w:val="191919"/>
                <w:sz w:val="18"/>
                <w:szCs w:val="18"/>
              </w:rPr>
              <w:t>3</w:t>
            </w:r>
          </w:p>
        </w:tc>
      </w:tr>
      <w:tr w:rsidR="00064FC0" w:rsidRPr="007A7452" w:rsidTr="00510B4A">
        <w:trPr>
          <w:trHeight w:hRule="exact" w:val="21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NURS</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7" w:firstLine="34"/>
              <w:rPr>
                <w:rFonts w:ascii="Times New Roman" w:hAnsi="Times New Roman"/>
                <w:sz w:val="24"/>
                <w:szCs w:val="24"/>
              </w:rPr>
            </w:pPr>
            <w:r w:rsidRPr="007A7452">
              <w:rPr>
                <w:rFonts w:ascii="Times New Roman" w:hAnsi="Times New Roman"/>
                <w:color w:val="191919"/>
                <w:spacing w:val="-2"/>
                <w:sz w:val="18"/>
                <w:szCs w:val="18"/>
              </w:rPr>
              <w:t>2210</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Pharmacology</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064FC0" w:rsidRPr="007A7452" w:rsidTr="00510B4A">
        <w:trPr>
          <w:trHeight w:hRule="exact" w:val="21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NURS</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7" w:firstLine="34"/>
              <w:rPr>
                <w:rFonts w:ascii="Times New Roman" w:hAnsi="Times New Roman"/>
                <w:sz w:val="24"/>
                <w:szCs w:val="24"/>
              </w:rPr>
            </w:pPr>
            <w:r w:rsidRPr="007A7452">
              <w:rPr>
                <w:rFonts w:ascii="Times New Roman" w:hAnsi="Times New Roman"/>
                <w:color w:val="191919"/>
                <w:spacing w:val="-2"/>
                <w:sz w:val="18"/>
                <w:szCs w:val="18"/>
              </w:rPr>
              <w:t>2231</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Fundamental</w:t>
            </w:r>
            <w:r w:rsidRPr="007A7452">
              <w:rPr>
                <w:rFonts w:ascii="Times New Roman" w:hAnsi="Times New Roman"/>
                <w:color w:val="191919"/>
                <w:sz w:val="18"/>
                <w:szCs w:val="18"/>
              </w:rPr>
              <w:t>s</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Professiona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Nursin</w:t>
            </w:r>
            <w:r w:rsidRPr="007A7452">
              <w:rPr>
                <w:rFonts w:ascii="Times New Roman" w:hAnsi="Times New Roman"/>
                <w:color w:val="191919"/>
                <w:sz w:val="18"/>
                <w:szCs w:val="18"/>
              </w:rPr>
              <w:t>g</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Practice</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5</w:t>
            </w:r>
          </w:p>
        </w:tc>
      </w:tr>
      <w:tr w:rsidR="00064FC0" w:rsidRPr="007A7452" w:rsidTr="00510B4A">
        <w:trPr>
          <w:trHeight w:hRule="exact" w:val="21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NURS</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7" w:firstLine="34"/>
              <w:rPr>
                <w:rFonts w:ascii="Times New Roman" w:hAnsi="Times New Roman"/>
                <w:sz w:val="24"/>
                <w:szCs w:val="24"/>
              </w:rPr>
            </w:pPr>
            <w:r w:rsidRPr="007A7452">
              <w:rPr>
                <w:rFonts w:ascii="Times New Roman" w:hAnsi="Times New Roman"/>
                <w:color w:val="191919"/>
                <w:spacing w:val="-2"/>
                <w:sz w:val="18"/>
                <w:szCs w:val="18"/>
              </w:rPr>
              <w:t>2331</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Adul</w:t>
            </w:r>
            <w:r w:rsidRPr="007A7452">
              <w:rPr>
                <w:rFonts w:ascii="Times New Roman" w:hAnsi="Times New Roman"/>
                <w:color w:val="191919"/>
                <w:sz w:val="18"/>
                <w:szCs w:val="18"/>
              </w:rPr>
              <w:t>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Healt</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Nursin</w:t>
            </w:r>
            <w:r w:rsidRPr="007A7452">
              <w:rPr>
                <w:rFonts w:ascii="Times New Roman" w:hAnsi="Times New Roman"/>
                <w:color w:val="191919"/>
                <w:sz w:val="18"/>
                <w:szCs w:val="18"/>
              </w:rPr>
              <w:t>g</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5</w:t>
            </w:r>
          </w:p>
        </w:tc>
      </w:tr>
      <w:tr w:rsidR="00064FC0" w:rsidRPr="007A7452" w:rsidTr="00510B4A">
        <w:trPr>
          <w:trHeight w:hRule="exact" w:val="216"/>
        </w:trPr>
        <w:tc>
          <w:tcPr>
            <w:tcW w:w="1023" w:type="dxa"/>
            <w:tcBorders>
              <w:top w:val="nil"/>
              <w:left w:val="nil"/>
              <w:bottom w:val="nil"/>
              <w:right w:val="nil"/>
            </w:tcBorders>
          </w:tcPr>
          <w:p w:rsidR="00064FC0" w:rsidRPr="007A7452" w:rsidDel="00286C91" w:rsidRDefault="00064FC0" w:rsidP="00064FC0">
            <w:pPr>
              <w:widowControl w:val="0"/>
              <w:autoSpaceDE w:val="0"/>
              <w:autoSpaceDN w:val="0"/>
              <w:adjustRightInd w:val="0"/>
              <w:spacing w:after="0" w:line="195" w:lineRule="exact"/>
              <w:ind w:left="40" w:firstLine="20"/>
              <w:rPr>
                <w:rFonts w:ascii="Times New Roman" w:hAnsi="Times New Roman"/>
                <w:color w:val="191919"/>
                <w:spacing w:val="-2"/>
                <w:sz w:val="18"/>
                <w:szCs w:val="18"/>
              </w:rPr>
            </w:pPr>
            <w:r>
              <w:rPr>
                <w:rFonts w:ascii="Times New Roman" w:hAnsi="Times New Roman"/>
                <w:color w:val="191919"/>
                <w:spacing w:val="-2"/>
                <w:sz w:val="18"/>
                <w:szCs w:val="18"/>
              </w:rPr>
              <w:t>COMM</w:t>
            </w:r>
          </w:p>
        </w:tc>
        <w:tc>
          <w:tcPr>
            <w:tcW w:w="813" w:type="dxa"/>
            <w:tcBorders>
              <w:top w:val="nil"/>
              <w:left w:val="nil"/>
              <w:bottom w:val="nil"/>
              <w:right w:val="nil"/>
            </w:tcBorders>
          </w:tcPr>
          <w:p w:rsidR="00064FC0" w:rsidRPr="007A7452" w:rsidDel="00286C91" w:rsidRDefault="00064FC0" w:rsidP="00064FC0">
            <w:pPr>
              <w:widowControl w:val="0"/>
              <w:autoSpaceDE w:val="0"/>
              <w:autoSpaceDN w:val="0"/>
              <w:adjustRightInd w:val="0"/>
              <w:spacing w:after="0" w:line="195" w:lineRule="exact"/>
              <w:ind w:left="-7" w:firstLine="34"/>
              <w:rPr>
                <w:rFonts w:ascii="Times New Roman" w:hAnsi="Times New Roman"/>
                <w:color w:val="191919"/>
                <w:spacing w:val="-2"/>
                <w:sz w:val="18"/>
                <w:szCs w:val="18"/>
              </w:rPr>
            </w:pPr>
            <w:r>
              <w:rPr>
                <w:rFonts w:ascii="Times New Roman" w:hAnsi="Times New Roman"/>
                <w:color w:val="191919"/>
                <w:spacing w:val="-2"/>
                <w:sz w:val="18"/>
                <w:szCs w:val="18"/>
              </w:rPr>
              <w:t>1100</w:t>
            </w:r>
          </w:p>
        </w:tc>
        <w:tc>
          <w:tcPr>
            <w:tcW w:w="6138" w:type="dxa"/>
            <w:tcBorders>
              <w:top w:val="nil"/>
              <w:left w:val="nil"/>
              <w:bottom w:val="nil"/>
              <w:right w:val="nil"/>
            </w:tcBorders>
          </w:tcPr>
          <w:p w:rsidR="00064FC0" w:rsidRPr="007A7452" w:rsidDel="00286C91" w:rsidRDefault="00064FC0" w:rsidP="00510B4A">
            <w:pPr>
              <w:widowControl w:val="0"/>
              <w:autoSpaceDE w:val="0"/>
              <w:autoSpaceDN w:val="0"/>
              <w:adjustRightInd w:val="0"/>
              <w:spacing w:after="0" w:line="195" w:lineRule="exact"/>
              <w:ind w:left="364"/>
              <w:rPr>
                <w:rFonts w:ascii="Times New Roman" w:hAnsi="Times New Roman"/>
                <w:color w:val="191919"/>
                <w:spacing w:val="-2"/>
                <w:sz w:val="18"/>
                <w:szCs w:val="18"/>
              </w:rPr>
            </w:pPr>
            <w:r>
              <w:rPr>
                <w:rFonts w:ascii="Times New Roman" w:hAnsi="Times New Roman"/>
                <w:color w:val="191919"/>
                <w:spacing w:val="-2"/>
                <w:sz w:val="18"/>
                <w:szCs w:val="18"/>
              </w:rPr>
              <w:t>Public Speaking</w:t>
            </w:r>
          </w:p>
        </w:tc>
        <w:tc>
          <w:tcPr>
            <w:tcW w:w="1826" w:type="dxa"/>
            <w:tcBorders>
              <w:top w:val="nil"/>
              <w:left w:val="nil"/>
              <w:bottom w:val="nil"/>
              <w:right w:val="nil"/>
            </w:tcBorders>
          </w:tcPr>
          <w:p w:rsidR="00064FC0" w:rsidRPr="007A7452" w:rsidDel="00286C91" w:rsidRDefault="00064FC0" w:rsidP="00510B4A">
            <w:pPr>
              <w:widowControl w:val="0"/>
              <w:autoSpaceDE w:val="0"/>
              <w:autoSpaceDN w:val="0"/>
              <w:adjustRightInd w:val="0"/>
              <w:spacing w:after="0" w:line="195" w:lineRule="exact"/>
              <w:ind w:right="40"/>
              <w:jc w:val="right"/>
              <w:rPr>
                <w:rFonts w:ascii="Times New Roman" w:hAnsi="Times New Roman"/>
                <w:color w:val="191919"/>
                <w:sz w:val="18"/>
                <w:szCs w:val="18"/>
              </w:rPr>
            </w:pPr>
            <w:r>
              <w:rPr>
                <w:rFonts w:ascii="Times New Roman" w:hAnsi="Times New Roman"/>
                <w:color w:val="191919"/>
                <w:sz w:val="18"/>
                <w:szCs w:val="18"/>
              </w:rPr>
              <w:t>5</w:t>
            </w:r>
          </w:p>
        </w:tc>
      </w:tr>
      <w:tr w:rsidR="00064FC0" w:rsidRPr="007A7452" w:rsidTr="00510B4A">
        <w:trPr>
          <w:trHeight w:hRule="exact" w:val="216"/>
        </w:trPr>
        <w:tc>
          <w:tcPr>
            <w:tcW w:w="1023" w:type="dxa"/>
            <w:tcBorders>
              <w:top w:val="nil"/>
              <w:left w:val="nil"/>
              <w:bottom w:val="nil"/>
              <w:right w:val="nil"/>
            </w:tcBorders>
          </w:tcPr>
          <w:p w:rsidR="00064FC0" w:rsidRPr="007A7452" w:rsidDel="00A13025" w:rsidRDefault="00064FC0" w:rsidP="00064FC0">
            <w:pPr>
              <w:widowControl w:val="0"/>
              <w:autoSpaceDE w:val="0"/>
              <w:autoSpaceDN w:val="0"/>
              <w:adjustRightInd w:val="0"/>
              <w:spacing w:after="0" w:line="195" w:lineRule="exact"/>
              <w:ind w:left="40" w:firstLine="20"/>
              <w:rPr>
                <w:rFonts w:ascii="Times New Roman" w:hAnsi="Times New Roman"/>
                <w:color w:val="191919"/>
                <w:spacing w:val="-2"/>
                <w:sz w:val="18"/>
                <w:szCs w:val="18"/>
              </w:rPr>
            </w:pPr>
            <w:r>
              <w:rPr>
                <w:rFonts w:ascii="Times New Roman" w:hAnsi="Times New Roman"/>
                <w:color w:val="191919"/>
                <w:spacing w:val="-2"/>
                <w:sz w:val="18"/>
                <w:szCs w:val="18"/>
              </w:rPr>
              <w:t>SOCI</w:t>
            </w:r>
          </w:p>
        </w:tc>
        <w:tc>
          <w:tcPr>
            <w:tcW w:w="813" w:type="dxa"/>
            <w:tcBorders>
              <w:top w:val="nil"/>
              <w:left w:val="nil"/>
              <w:bottom w:val="nil"/>
              <w:right w:val="nil"/>
            </w:tcBorders>
          </w:tcPr>
          <w:p w:rsidR="00064FC0" w:rsidRPr="007A7452" w:rsidDel="00A13025" w:rsidRDefault="00064FC0" w:rsidP="00064FC0">
            <w:pPr>
              <w:widowControl w:val="0"/>
              <w:autoSpaceDE w:val="0"/>
              <w:autoSpaceDN w:val="0"/>
              <w:adjustRightInd w:val="0"/>
              <w:spacing w:after="0" w:line="195" w:lineRule="exact"/>
              <w:ind w:left="-7" w:firstLine="34"/>
              <w:rPr>
                <w:rFonts w:ascii="Times New Roman" w:hAnsi="Times New Roman"/>
                <w:color w:val="191919"/>
                <w:spacing w:val="-2"/>
                <w:sz w:val="18"/>
                <w:szCs w:val="18"/>
              </w:rPr>
            </w:pPr>
            <w:r>
              <w:rPr>
                <w:rFonts w:ascii="Times New Roman" w:hAnsi="Times New Roman"/>
                <w:color w:val="191919"/>
                <w:spacing w:val="-2"/>
                <w:sz w:val="18"/>
                <w:szCs w:val="18"/>
              </w:rPr>
              <w:t>2011</w:t>
            </w:r>
          </w:p>
        </w:tc>
        <w:tc>
          <w:tcPr>
            <w:tcW w:w="6138" w:type="dxa"/>
            <w:tcBorders>
              <w:top w:val="nil"/>
              <w:left w:val="nil"/>
              <w:bottom w:val="nil"/>
              <w:right w:val="nil"/>
            </w:tcBorders>
          </w:tcPr>
          <w:p w:rsidR="00064FC0" w:rsidRPr="007A7452" w:rsidDel="00A13025" w:rsidRDefault="00064FC0" w:rsidP="00510B4A">
            <w:pPr>
              <w:widowControl w:val="0"/>
              <w:autoSpaceDE w:val="0"/>
              <w:autoSpaceDN w:val="0"/>
              <w:adjustRightInd w:val="0"/>
              <w:spacing w:after="0" w:line="195" w:lineRule="exact"/>
              <w:ind w:left="364"/>
              <w:rPr>
                <w:rFonts w:ascii="Times New Roman" w:hAnsi="Times New Roman"/>
                <w:color w:val="191919"/>
                <w:spacing w:val="-2"/>
                <w:sz w:val="18"/>
                <w:szCs w:val="18"/>
              </w:rPr>
            </w:pPr>
            <w:r>
              <w:rPr>
                <w:rFonts w:ascii="Times New Roman" w:hAnsi="Times New Roman"/>
                <w:color w:val="191919"/>
                <w:spacing w:val="-2"/>
                <w:sz w:val="18"/>
                <w:szCs w:val="18"/>
              </w:rPr>
              <w:t>Principles of Sociology</w:t>
            </w:r>
          </w:p>
        </w:tc>
        <w:tc>
          <w:tcPr>
            <w:tcW w:w="1826" w:type="dxa"/>
            <w:tcBorders>
              <w:top w:val="nil"/>
              <w:left w:val="nil"/>
              <w:bottom w:val="nil"/>
              <w:right w:val="nil"/>
            </w:tcBorders>
          </w:tcPr>
          <w:p w:rsidR="00064FC0" w:rsidRPr="007A7452" w:rsidDel="00A13025" w:rsidRDefault="00064FC0" w:rsidP="00510B4A">
            <w:pPr>
              <w:widowControl w:val="0"/>
              <w:autoSpaceDE w:val="0"/>
              <w:autoSpaceDN w:val="0"/>
              <w:adjustRightInd w:val="0"/>
              <w:spacing w:after="0" w:line="195" w:lineRule="exact"/>
              <w:ind w:right="40"/>
              <w:jc w:val="right"/>
              <w:rPr>
                <w:rFonts w:ascii="Times New Roman" w:hAnsi="Times New Roman"/>
                <w:color w:val="191919"/>
                <w:sz w:val="18"/>
                <w:szCs w:val="18"/>
              </w:rPr>
            </w:pPr>
            <w:r>
              <w:rPr>
                <w:rFonts w:ascii="Times New Roman" w:hAnsi="Times New Roman"/>
                <w:color w:val="191919"/>
                <w:sz w:val="18"/>
                <w:szCs w:val="18"/>
              </w:rPr>
              <w:t>3</w:t>
            </w:r>
          </w:p>
        </w:tc>
      </w:tr>
      <w:tr w:rsidR="00064FC0" w:rsidRPr="007A7452" w:rsidTr="00510B4A">
        <w:trPr>
          <w:trHeight w:hRule="exact" w:val="216"/>
        </w:trPr>
        <w:tc>
          <w:tcPr>
            <w:tcW w:w="1023" w:type="dxa"/>
            <w:tcBorders>
              <w:top w:val="nil"/>
              <w:left w:val="nil"/>
              <w:bottom w:val="nil"/>
              <w:right w:val="nil"/>
            </w:tcBorders>
          </w:tcPr>
          <w:p w:rsidR="00064FC0" w:rsidRDefault="00064FC0" w:rsidP="00064FC0">
            <w:pPr>
              <w:widowControl w:val="0"/>
              <w:autoSpaceDE w:val="0"/>
              <w:autoSpaceDN w:val="0"/>
              <w:adjustRightInd w:val="0"/>
              <w:spacing w:after="0" w:line="195" w:lineRule="exact"/>
              <w:ind w:left="40" w:firstLine="20"/>
              <w:rPr>
                <w:rFonts w:ascii="Times New Roman" w:hAnsi="Times New Roman"/>
                <w:color w:val="191919"/>
                <w:spacing w:val="-2"/>
                <w:sz w:val="18"/>
                <w:szCs w:val="18"/>
              </w:rPr>
            </w:pPr>
            <w:r>
              <w:rPr>
                <w:rFonts w:ascii="Times New Roman" w:hAnsi="Times New Roman"/>
                <w:color w:val="191919"/>
                <w:spacing w:val="-2"/>
                <w:sz w:val="18"/>
                <w:szCs w:val="18"/>
              </w:rPr>
              <w:t>NURS</w:t>
            </w:r>
          </w:p>
        </w:tc>
        <w:tc>
          <w:tcPr>
            <w:tcW w:w="813" w:type="dxa"/>
            <w:tcBorders>
              <w:top w:val="nil"/>
              <w:left w:val="nil"/>
              <w:bottom w:val="nil"/>
              <w:right w:val="nil"/>
            </w:tcBorders>
          </w:tcPr>
          <w:p w:rsidR="00064FC0" w:rsidRDefault="00064FC0" w:rsidP="00064FC0">
            <w:pPr>
              <w:widowControl w:val="0"/>
              <w:autoSpaceDE w:val="0"/>
              <w:autoSpaceDN w:val="0"/>
              <w:adjustRightInd w:val="0"/>
              <w:spacing w:after="0" w:line="195" w:lineRule="exact"/>
              <w:ind w:left="-7" w:firstLine="34"/>
              <w:rPr>
                <w:rFonts w:ascii="Times New Roman" w:hAnsi="Times New Roman"/>
                <w:color w:val="191919"/>
                <w:spacing w:val="-2"/>
                <w:sz w:val="18"/>
                <w:szCs w:val="18"/>
              </w:rPr>
            </w:pPr>
            <w:r>
              <w:rPr>
                <w:rFonts w:ascii="Times New Roman" w:hAnsi="Times New Roman"/>
                <w:color w:val="191919"/>
                <w:spacing w:val="-2"/>
                <w:sz w:val="18"/>
                <w:szCs w:val="18"/>
              </w:rPr>
              <w:t>3320</w:t>
            </w:r>
          </w:p>
        </w:tc>
        <w:tc>
          <w:tcPr>
            <w:tcW w:w="6138" w:type="dxa"/>
            <w:tcBorders>
              <w:top w:val="nil"/>
              <w:left w:val="nil"/>
              <w:bottom w:val="nil"/>
              <w:right w:val="nil"/>
            </w:tcBorders>
          </w:tcPr>
          <w:p w:rsidR="00064FC0" w:rsidRPr="00302C18" w:rsidRDefault="00064FC0" w:rsidP="00510B4A">
            <w:pPr>
              <w:widowControl w:val="0"/>
              <w:autoSpaceDE w:val="0"/>
              <w:autoSpaceDN w:val="0"/>
              <w:adjustRightInd w:val="0"/>
              <w:spacing w:after="0" w:line="195" w:lineRule="exact"/>
              <w:ind w:left="364"/>
              <w:rPr>
                <w:rFonts w:ascii="Times New Roman" w:hAnsi="Times New Roman"/>
                <w:color w:val="191919"/>
                <w:spacing w:val="-2"/>
                <w:sz w:val="18"/>
                <w:szCs w:val="18"/>
              </w:rPr>
            </w:pPr>
            <w:proofErr w:type="spellStart"/>
            <w:r w:rsidRPr="00302C18">
              <w:rPr>
                <w:rFonts w:ascii="Times New Roman" w:hAnsi="Times New Roman"/>
                <w:color w:val="191919"/>
                <w:spacing w:val="-2"/>
                <w:sz w:val="18"/>
                <w:szCs w:val="18"/>
              </w:rPr>
              <w:t>Pathophysiology</w:t>
            </w:r>
            <w:proofErr w:type="spellEnd"/>
          </w:p>
        </w:tc>
        <w:tc>
          <w:tcPr>
            <w:tcW w:w="1826" w:type="dxa"/>
            <w:tcBorders>
              <w:top w:val="nil"/>
              <w:left w:val="nil"/>
              <w:bottom w:val="nil"/>
              <w:right w:val="nil"/>
            </w:tcBorders>
          </w:tcPr>
          <w:p w:rsidR="00064FC0" w:rsidRDefault="00064FC0" w:rsidP="00510B4A">
            <w:pPr>
              <w:widowControl w:val="0"/>
              <w:autoSpaceDE w:val="0"/>
              <w:autoSpaceDN w:val="0"/>
              <w:adjustRightInd w:val="0"/>
              <w:spacing w:after="0" w:line="195" w:lineRule="exact"/>
              <w:ind w:right="40"/>
              <w:jc w:val="right"/>
              <w:rPr>
                <w:rFonts w:ascii="Times New Roman" w:hAnsi="Times New Roman"/>
                <w:color w:val="191919"/>
                <w:sz w:val="18"/>
                <w:szCs w:val="18"/>
              </w:rPr>
            </w:pPr>
            <w:r>
              <w:rPr>
                <w:rFonts w:ascii="Times New Roman" w:hAnsi="Times New Roman"/>
                <w:color w:val="191919"/>
                <w:sz w:val="18"/>
                <w:szCs w:val="18"/>
              </w:rPr>
              <w:t>3</w:t>
            </w:r>
          </w:p>
        </w:tc>
      </w:tr>
      <w:tr w:rsidR="00064FC0" w:rsidRPr="007A7452" w:rsidTr="00510B4A">
        <w:trPr>
          <w:trHeight w:hRule="exact" w:val="214"/>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PEDH</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ind w:left="-7" w:firstLine="34"/>
              <w:rPr>
                <w:rFonts w:ascii="Times New Roman" w:hAnsi="Times New Roman"/>
                <w:sz w:val="24"/>
                <w:szCs w:val="24"/>
              </w:rPr>
            </w:pP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97"/>
              <w:rPr>
                <w:rFonts w:ascii="Times New Roman" w:hAnsi="Times New Roman"/>
                <w:sz w:val="24"/>
                <w:szCs w:val="24"/>
              </w:rPr>
            </w:pPr>
            <w:r w:rsidRPr="007A7452">
              <w:rPr>
                <w:rFonts w:ascii="Times New Roman" w:hAnsi="Times New Roman"/>
                <w:color w:val="191919"/>
                <w:spacing w:val="-2"/>
                <w:sz w:val="18"/>
                <w:szCs w:val="18"/>
              </w:rPr>
              <w:t>Activit</w:t>
            </w:r>
            <w:r w:rsidRPr="007A7452">
              <w:rPr>
                <w:rFonts w:ascii="Times New Roman" w:hAnsi="Times New Roman"/>
                <w:color w:val="191919"/>
                <w:sz w:val="18"/>
                <w:szCs w:val="18"/>
              </w:rPr>
              <w:t>y</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PE</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064FC0" w:rsidRPr="007A7452" w:rsidTr="00510B4A">
        <w:trPr>
          <w:trHeight w:hRule="exact" w:val="322"/>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4" w:lineRule="exact"/>
              <w:ind w:left="40" w:firstLine="20"/>
              <w:rPr>
                <w:rFonts w:ascii="Times New Roman" w:hAnsi="Times New Roman"/>
                <w:sz w:val="24"/>
                <w:szCs w:val="24"/>
              </w:rPr>
            </w:pPr>
            <w:r w:rsidRPr="007A7452">
              <w:rPr>
                <w:rFonts w:ascii="Times New Roman" w:hAnsi="Times New Roman"/>
                <w:b/>
                <w:bCs/>
                <w:color w:val="191919"/>
                <w:spacing w:val="-18"/>
                <w:sz w:val="18"/>
                <w:szCs w:val="18"/>
              </w:rPr>
              <w:t>T</w:t>
            </w:r>
            <w:r w:rsidRPr="007A7452">
              <w:rPr>
                <w:rFonts w:ascii="Times New Roman" w:hAnsi="Times New Roman"/>
                <w:b/>
                <w:bCs/>
                <w:color w:val="191919"/>
                <w:spacing w:val="-2"/>
                <w:sz w:val="18"/>
                <w:szCs w:val="18"/>
              </w:rPr>
              <w:t>otal</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ind w:left="-7" w:firstLine="34"/>
              <w:rPr>
                <w:rFonts w:ascii="Times New Roman" w:hAnsi="Times New Roman"/>
                <w:sz w:val="24"/>
                <w:szCs w:val="24"/>
              </w:rPr>
            </w:pP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rPr>
                <w:rFonts w:ascii="Times New Roman" w:hAnsi="Times New Roman"/>
                <w:sz w:val="24"/>
                <w:szCs w:val="24"/>
              </w:rPr>
            </w:pP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4" w:lineRule="exact"/>
              <w:ind w:right="42"/>
              <w:jc w:val="right"/>
              <w:rPr>
                <w:rFonts w:ascii="Times New Roman" w:hAnsi="Times New Roman"/>
                <w:sz w:val="24"/>
                <w:szCs w:val="24"/>
              </w:rPr>
            </w:pPr>
            <w:r w:rsidRPr="007A7452">
              <w:rPr>
                <w:rFonts w:ascii="Times New Roman" w:hAnsi="Times New Roman"/>
                <w:b/>
                <w:bCs/>
                <w:color w:val="191919"/>
                <w:spacing w:val="-2"/>
                <w:sz w:val="18"/>
                <w:szCs w:val="18"/>
              </w:rPr>
              <w:t>30</w:t>
            </w:r>
          </w:p>
        </w:tc>
      </w:tr>
      <w:tr w:rsidR="00064FC0" w:rsidRPr="007A7452" w:rsidTr="00510B4A">
        <w:trPr>
          <w:trHeight w:hRule="exact" w:val="434"/>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before="96" w:after="0"/>
              <w:ind w:left="40" w:firstLine="20"/>
              <w:rPr>
                <w:rFonts w:ascii="Times New Roman" w:hAnsi="Times New Roman"/>
                <w:sz w:val="24"/>
                <w:szCs w:val="24"/>
              </w:rPr>
            </w:pPr>
            <w:r w:rsidRPr="007A7452">
              <w:rPr>
                <w:rFonts w:ascii="Times New Roman" w:hAnsi="Times New Roman"/>
                <w:b/>
                <w:bCs/>
                <w:color w:val="191919"/>
                <w:spacing w:val="-2"/>
                <w:sz w:val="18"/>
                <w:szCs w:val="18"/>
              </w:rPr>
              <w:t>Junio</w:t>
            </w:r>
            <w:r w:rsidRPr="007A7452">
              <w:rPr>
                <w:rFonts w:ascii="Times New Roman" w:hAnsi="Times New Roman"/>
                <w:b/>
                <w:bCs/>
                <w:color w:val="191919"/>
                <w:sz w:val="18"/>
                <w:szCs w:val="18"/>
              </w:rPr>
              <w:t>r</w:t>
            </w:r>
            <w:r w:rsidRPr="007A7452">
              <w:rPr>
                <w:rFonts w:ascii="Times New Roman" w:hAnsi="Times New Roman"/>
                <w:b/>
                <w:bCs/>
                <w:color w:val="191919"/>
                <w:spacing w:val="-14"/>
                <w:sz w:val="18"/>
                <w:szCs w:val="18"/>
              </w:rPr>
              <w:t xml:space="preserve"> </w:t>
            </w:r>
            <w:r w:rsidRPr="007A7452">
              <w:rPr>
                <w:rFonts w:ascii="Times New Roman" w:hAnsi="Times New Roman"/>
                <w:b/>
                <w:bCs/>
                <w:color w:val="191919"/>
                <w:spacing w:val="-22"/>
                <w:sz w:val="18"/>
                <w:szCs w:val="18"/>
              </w:rPr>
              <w:t>Y</w:t>
            </w:r>
            <w:r w:rsidRPr="007A7452">
              <w:rPr>
                <w:rFonts w:ascii="Times New Roman" w:hAnsi="Times New Roman"/>
                <w:b/>
                <w:bCs/>
                <w:color w:val="191919"/>
                <w:spacing w:val="-2"/>
                <w:sz w:val="18"/>
                <w:szCs w:val="18"/>
              </w:rPr>
              <w:t>ear</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ind w:left="-7" w:firstLine="34"/>
              <w:rPr>
                <w:rFonts w:ascii="Times New Roman" w:hAnsi="Times New Roman"/>
                <w:sz w:val="24"/>
                <w:szCs w:val="24"/>
              </w:rPr>
            </w:pP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rPr>
                <w:rFonts w:ascii="Times New Roman" w:hAnsi="Times New Roman"/>
                <w:sz w:val="24"/>
                <w:szCs w:val="24"/>
              </w:rPr>
            </w:pP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rPr>
                <w:rFonts w:ascii="Times New Roman" w:hAnsi="Times New Roman"/>
                <w:sz w:val="24"/>
                <w:szCs w:val="24"/>
              </w:rPr>
            </w:pPr>
          </w:p>
        </w:tc>
      </w:tr>
      <w:tr w:rsidR="00064FC0" w:rsidRPr="007A7452" w:rsidTr="00510B4A">
        <w:trPr>
          <w:trHeight w:hRule="exact" w:val="32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before="97" w:after="0"/>
              <w:ind w:left="40" w:firstLine="20"/>
              <w:rPr>
                <w:rFonts w:ascii="Times New Roman" w:hAnsi="Times New Roman"/>
                <w:sz w:val="24"/>
                <w:szCs w:val="24"/>
              </w:rPr>
            </w:pPr>
            <w:r w:rsidRPr="007A7452">
              <w:rPr>
                <w:rFonts w:ascii="Times New Roman" w:hAnsi="Times New Roman"/>
                <w:color w:val="191919"/>
                <w:spacing w:val="-2"/>
                <w:sz w:val="18"/>
                <w:szCs w:val="18"/>
              </w:rPr>
              <w:t>NURS</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before="97" w:after="0"/>
              <w:ind w:left="-7" w:firstLine="34"/>
              <w:rPr>
                <w:rFonts w:ascii="Times New Roman" w:hAnsi="Times New Roman"/>
                <w:sz w:val="24"/>
                <w:szCs w:val="24"/>
              </w:rPr>
            </w:pPr>
            <w:r w:rsidRPr="007A7452">
              <w:rPr>
                <w:rFonts w:ascii="Times New Roman" w:hAnsi="Times New Roman"/>
                <w:color w:val="191919"/>
                <w:spacing w:val="-2"/>
                <w:sz w:val="18"/>
                <w:szCs w:val="18"/>
              </w:rPr>
              <w:t>3134</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before="97" w:after="0"/>
              <w:ind w:left="364"/>
              <w:rPr>
                <w:rFonts w:ascii="Times New Roman" w:hAnsi="Times New Roman"/>
                <w:sz w:val="24"/>
                <w:szCs w:val="24"/>
              </w:rPr>
            </w:pPr>
            <w:r w:rsidRPr="007A7452">
              <w:rPr>
                <w:rFonts w:ascii="Times New Roman" w:hAnsi="Times New Roman"/>
                <w:color w:val="191919"/>
                <w:spacing w:val="-2"/>
                <w:sz w:val="18"/>
                <w:szCs w:val="18"/>
              </w:rPr>
              <w:t>Pediatri</w:t>
            </w:r>
            <w:r w:rsidRPr="007A7452">
              <w:rPr>
                <w:rFonts w:ascii="Times New Roman" w:hAnsi="Times New Roman"/>
                <w:color w:val="191919"/>
                <w:sz w:val="18"/>
                <w:szCs w:val="18"/>
              </w:rPr>
              <w:t>c</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Nursing</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before="97" w:after="0"/>
              <w:ind w:right="40"/>
              <w:jc w:val="right"/>
              <w:rPr>
                <w:rFonts w:ascii="Times New Roman" w:hAnsi="Times New Roman"/>
                <w:sz w:val="24"/>
                <w:szCs w:val="24"/>
              </w:rPr>
            </w:pPr>
            <w:r w:rsidRPr="007A7452">
              <w:rPr>
                <w:rFonts w:ascii="Times New Roman" w:hAnsi="Times New Roman"/>
                <w:color w:val="191919"/>
                <w:sz w:val="18"/>
                <w:szCs w:val="18"/>
              </w:rPr>
              <w:t>5</w:t>
            </w:r>
          </w:p>
        </w:tc>
      </w:tr>
      <w:tr w:rsidR="00064FC0" w:rsidRPr="007A7452" w:rsidTr="00510B4A">
        <w:trPr>
          <w:trHeight w:hRule="exact" w:val="21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POLS</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7" w:firstLine="34"/>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101</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U</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G</w:t>
            </w:r>
            <w:r w:rsidRPr="007A7452">
              <w:rPr>
                <w:rFonts w:ascii="Times New Roman" w:hAnsi="Times New Roman"/>
                <w:color w:val="191919"/>
                <w:sz w:val="18"/>
                <w:szCs w:val="18"/>
              </w:rPr>
              <w:t>A</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2"/>
                <w:sz w:val="18"/>
                <w:szCs w:val="18"/>
              </w:rPr>
              <w:t>Government</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064FC0" w:rsidRPr="007A7452" w:rsidTr="00510B4A">
        <w:trPr>
          <w:trHeight w:hRule="exact" w:val="21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TH</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7" w:firstLine="34"/>
              <w:rPr>
                <w:rFonts w:ascii="Times New Roman" w:hAnsi="Times New Roman"/>
                <w:sz w:val="24"/>
                <w:szCs w:val="24"/>
              </w:rPr>
            </w:pPr>
            <w:r w:rsidRPr="007A7452">
              <w:rPr>
                <w:rFonts w:ascii="Times New Roman" w:hAnsi="Times New Roman"/>
                <w:color w:val="191919"/>
                <w:spacing w:val="-2"/>
                <w:sz w:val="18"/>
                <w:szCs w:val="18"/>
              </w:rPr>
              <w:t>24</w:t>
            </w:r>
            <w:r w:rsidRPr="007A7452">
              <w:rPr>
                <w:rFonts w:ascii="Times New Roman" w:hAnsi="Times New Roman"/>
                <w:color w:val="191919"/>
                <w:spacing w:val="-8"/>
                <w:sz w:val="18"/>
                <w:szCs w:val="18"/>
              </w:rPr>
              <w:t>1</w:t>
            </w:r>
            <w:r w:rsidRPr="007A7452">
              <w:rPr>
                <w:rFonts w:ascii="Times New Roman" w:hAnsi="Times New Roman"/>
                <w:color w:val="191919"/>
                <w:sz w:val="18"/>
                <w:szCs w:val="18"/>
              </w:rPr>
              <w:t>1</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Basi</w:t>
            </w:r>
            <w:r w:rsidRPr="007A7452">
              <w:rPr>
                <w:rFonts w:ascii="Times New Roman" w:hAnsi="Times New Roman"/>
                <w:color w:val="191919"/>
                <w:sz w:val="18"/>
                <w:szCs w:val="18"/>
              </w:rPr>
              <w:t>c</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Statistics</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064FC0" w:rsidRPr="007A7452" w:rsidTr="00510B4A">
        <w:trPr>
          <w:trHeight w:hRule="exact" w:val="21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color w:val="191919"/>
                <w:spacing w:val="-2"/>
                <w:sz w:val="18"/>
                <w:szCs w:val="18"/>
              </w:rPr>
            </w:pPr>
            <w:r>
              <w:rPr>
                <w:rFonts w:ascii="Times New Roman" w:hAnsi="Times New Roman"/>
                <w:color w:val="191919"/>
                <w:spacing w:val="-2"/>
                <w:sz w:val="18"/>
                <w:szCs w:val="18"/>
              </w:rPr>
              <w:t xml:space="preserve">NURS </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7" w:firstLine="34"/>
              <w:rPr>
                <w:rFonts w:ascii="Times New Roman" w:hAnsi="Times New Roman"/>
                <w:color w:val="191919"/>
                <w:spacing w:val="-2"/>
                <w:sz w:val="18"/>
                <w:szCs w:val="18"/>
              </w:rPr>
            </w:pPr>
            <w:r>
              <w:rPr>
                <w:rFonts w:ascii="Times New Roman" w:hAnsi="Times New Roman"/>
                <w:color w:val="191919"/>
                <w:spacing w:val="-2"/>
                <w:sz w:val="18"/>
                <w:szCs w:val="18"/>
              </w:rPr>
              <w:t>2601</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color w:val="191919"/>
                <w:spacing w:val="-2"/>
                <w:sz w:val="18"/>
                <w:szCs w:val="18"/>
              </w:rPr>
            </w:pPr>
            <w:r>
              <w:rPr>
                <w:rFonts w:ascii="Times New Roman" w:hAnsi="Times New Roman"/>
                <w:color w:val="191919"/>
                <w:spacing w:val="-2"/>
                <w:sz w:val="18"/>
                <w:szCs w:val="18"/>
              </w:rPr>
              <w:t>Introduction to Geriatric Nursing</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color w:val="191919"/>
                <w:sz w:val="18"/>
                <w:szCs w:val="18"/>
              </w:rPr>
            </w:pPr>
            <w:r>
              <w:rPr>
                <w:rFonts w:ascii="Times New Roman" w:hAnsi="Times New Roman"/>
                <w:color w:val="191919"/>
                <w:sz w:val="18"/>
                <w:szCs w:val="18"/>
              </w:rPr>
              <w:t>3</w:t>
            </w:r>
          </w:p>
        </w:tc>
      </w:tr>
      <w:tr w:rsidR="00064FC0" w:rsidRPr="007A7452" w:rsidTr="00510B4A">
        <w:trPr>
          <w:trHeight w:hRule="exact" w:val="21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PEDH</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ind w:left="-7" w:firstLine="34"/>
              <w:rPr>
                <w:rFonts w:ascii="Times New Roman" w:hAnsi="Times New Roman"/>
                <w:sz w:val="24"/>
                <w:szCs w:val="24"/>
              </w:rPr>
            </w:pP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Activity</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064FC0" w:rsidRPr="007A7452" w:rsidTr="00510B4A">
        <w:trPr>
          <w:trHeight w:hRule="exact" w:val="21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HIST</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ind w:left="-7" w:firstLine="34"/>
              <w:rPr>
                <w:rFonts w:ascii="Times New Roman" w:hAnsi="Times New Roman"/>
                <w:sz w:val="24"/>
                <w:szCs w:val="24"/>
              </w:rPr>
            </w:pP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Histor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Option</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064FC0" w:rsidRPr="007A7452" w:rsidTr="00510B4A">
        <w:trPr>
          <w:trHeight w:hRule="exact" w:val="21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*NURS</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7" w:firstLine="34"/>
              <w:rPr>
                <w:rFonts w:ascii="Times New Roman" w:hAnsi="Times New Roman"/>
                <w:sz w:val="24"/>
                <w:szCs w:val="24"/>
              </w:rPr>
            </w:pPr>
            <w:r w:rsidRPr="007A7452">
              <w:rPr>
                <w:rFonts w:ascii="Times New Roman" w:hAnsi="Times New Roman"/>
                <w:color w:val="191919"/>
                <w:spacing w:val="-2"/>
                <w:sz w:val="18"/>
                <w:szCs w:val="18"/>
              </w:rPr>
              <w:t>3312</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Orientatio</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Phil</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Concepts</w:t>
            </w:r>
            <w:r>
              <w:rPr>
                <w:rFonts w:ascii="Times New Roman" w:hAnsi="Times New Roman"/>
                <w:color w:val="191919"/>
                <w:spacing w:val="-2"/>
                <w:sz w:val="18"/>
                <w:szCs w:val="18"/>
              </w:rPr>
              <w:t xml:space="preserve"> (RN-BSN)</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5</w:t>
            </w:r>
          </w:p>
        </w:tc>
      </w:tr>
      <w:tr w:rsidR="00064FC0" w:rsidRPr="007A7452" w:rsidTr="00510B4A">
        <w:trPr>
          <w:trHeight w:hRule="exact" w:val="21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NURS</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7" w:firstLine="34"/>
              <w:rPr>
                <w:rFonts w:ascii="Times New Roman" w:hAnsi="Times New Roman"/>
                <w:sz w:val="24"/>
                <w:szCs w:val="24"/>
              </w:rPr>
            </w:pPr>
            <w:r w:rsidRPr="007A7452">
              <w:rPr>
                <w:rFonts w:ascii="Times New Roman" w:hAnsi="Times New Roman"/>
                <w:color w:val="191919"/>
                <w:spacing w:val="-2"/>
                <w:sz w:val="18"/>
                <w:szCs w:val="18"/>
              </w:rPr>
              <w:t>3136</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16"/>
                <w:sz w:val="18"/>
                <w:szCs w:val="18"/>
              </w:rPr>
              <w:t>W</w:t>
            </w:r>
            <w:r w:rsidRPr="007A7452">
              <w:rPr>
                <w:rFonts w:ascii="Times New Roman" w:hAnsi="Times New Roman"/>
                <w:color w:val="191919"/>
                <w:spacing w:val="-2"/>
                <w:sz w:val="18"/>
                <w:szCs w:val="18"/>
              </w:rPr>
              <w:t>omen</w:t>
            </w:r>
            <w:r w:rsidRPr="007A7452">
              <w:rPr>
                <w:rFonts w:ascii="Times New Roman" w:hAnsi="Times New Roman"/>
                <w:color w:val="191919"/>
                <w:spacing w:val="-12"/>
                <w:sz w:val="18"/>
                <w:szCs w:val="18"/>
              </w:rPr>
              <w:t>’</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Healt</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Nursing</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Pr>
                <w:rFonts w:ascii="Times New Roman" w:hAnsi="Times New Roman"/>
                <w:color w:val="191919"/>
                <w:sz w:val="18"/>
                <w:szCs w:val="18"/>
              </w:rPr>
              <w:t xml:space="preserve">5 </w:t>
            </w:r>
          </w:p>
        </w:tc>
      </w:tr>
      <w:tr w:rsidR="00064FC0" w:rsidRPr="007A7452" w:rsidTr="00510B4A">
        <w:trPr>
          <w:trHeight w:hRule="exact" w:val="214"/>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NURS</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7" w:firstLine="34"/>
              <w:rPr>
                <w:rFonts w:ascii="Times New Roman" w:hAnsi="Times New Roman"/>
                <w:sz w:val="24"/>
                <w:szCs w:val="24"/>
              </w:rPr>
            </w:pPr>
            <w:r w:rsidRPr="007A7452">
              <w:rPr>
                <w:rFonts w:ascii="Times New Roman" w:hAnsi="Times New Roman"/>
                <w:color w:val="191919"/>
                <w:spacing w:val="-2"/>
                <w:sz w:val="18"/>
                <w:szCs w:val="18"/>
              </w:rPr>
              <w:t>3335</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Menta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Healt</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Nursing</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Pr>
                <w:rFonts w:ascii="Times New Roman" w:hAnsi="Times New Roman"/>
                <w:color w:val="191919"/>
                <w:sz w:val="18"/>
                <w:szCs w:val="18"/>
              </w:rPr>
              <w:t>5</w:t>
            </w:r>
          </w:p>
        </w:tc>
      </w:tr>
      <w:tr w:rsidR="00064FC0" w:rsidRPr="007A7452" w:rsidTr="00510B4A">
        <w:trPr>
          <w:trHeight w:hRule="exact" w:val="214"/>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color w:val="191919"/>
                <w:spacing w:val="-2"/>
                <w:sz w:val="18"/>
                <w:szCs w:val="18"/>
              </w:rPr>
            </w:pPr>
            <w:r>
              <w:rPr>
                <w:rFonts w:ascii="Times New Roman" w:hAnsi="Times New Roman"/>
                <w:color w:val="191919"/>
                <w:spacing w:val="-2"/>
                <w:sz w:val="18"/>
                <w:szCs w:val="18"/>
              </w:rPr>
              <w:t>AREA C</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7" w:firstLine="34"/>
              <w:rPr>
                <w:rFonts w:ascii="Times New Roman" w:hAnsi="Times New Roman"/>
                <w:color w:val="191919"/>
                <w:spacing w:val="-2"/>
                <w:sz w:val="18"/>
                <w:szCs w:val="18"/>
              </w:rPr>
            </w:pPr>
            <w:r>
              <w:rPr>
                <w:rFonts w:ascii="Times New Roman" w:hAnsi="Times New Roman"/>
                <w:color w:val="191919"/>
                <w:spacing w:val="-2"/>
                <w:sz w:val="18"/>
                <w:szCs w:val="18"/>
              </w:rPr>
              <w:t>Area C</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color w:val="191919"/>
                <w:spacing w:val="-2"/>
                <w:sz w:val="18"/>
                <w:szCs w:val="18"/>
              </w:rPr>
            </w:pPr>
            <w:r>
              <w:rPr>
                <w:rFonts w:ascii="Times New Roman" w:hAnsi="Times New Roman"/>
                <w:color w:val="191919"/>
                <w:spacing w:val="-2"/>
                <w:sz w:val="18"/>
                <w:szCs w:val="18"/>
              </w:rPr>
              <w:t>Fine Arts Option</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color w:val="191919"/>
                <w:sz w:val="18"/>
                <w:szCs w:val="18"/>
              </w:rPr>
            </w:pPr>
            <w:r>
              <w:rPr>
                <w:rFonts w:ascii="Times New Roman" w:hAnsi="Times New Roman"/>
                <w:color w:val="191919"/>
                <w:sz w:val="18"/>
                <w:szCs w:val="18"/>
              </w:rPr>
              <w:t>3</w:t>
            </w:r>
          </w:p>
        </w:tc>
      </w:tr>
      <w:tr w:rsidR="00064FC0" w:rsidRPr="007A7452" w:rsidTr="00510B4A">
        <w:trPr>
          <w:trHeight w:hRule="exact" w:val="322"/>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4" w:lineRule="exact"/>
              <w:ind w:left="40" w:firstLine="20"/>
              <w:rPr>
                <w:rFonts w:ascii="Times New Roman" w:hAnsi="Times New Roman"/>
                <w:sz w:val="24"/>
                <w:szCs w:val="24"/>
              </w:rPr>
            </w:pPr>
            <w:r w:rsidRPr="007A7452">
              <w:rPr>
                <w:rFonts w:ascii="Times New Roman" w:hAnsi="Times New Roman"/>
                <w:b/>
                <w:bCs/>
                <w:color w:val="191919"/>
                <w:spacing w:val="-18"/>
                <w:sz w:val="18"/>
                <w:szCs w:val="18"/>
              </w:rPr>
              <w:t>T</w:t>
            </w:r>
            <w:r w:rsidRPr="007A7452">
              <w:rPr>
                <w:rFonts w:ascii="Times New Roman" w:hAnsi="Times New Roman"/>
                <w:b/>
                <w:bCs/>
                <w:color w:val="191919"/>
                <w:spacing w:val="-2"/>
                <w:sz w:val="18"/>
                <w:szCs w:val="18"/>
              </w:rPr>
              <w:t>otal</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ind w:left="-7" w:firstLine="34"/>
              <w:rPr>
                <w:rFonts w:ascii="Times New Roman" w:hAnsi="Times New Roman"/>
                <w:sz w:val="24"/>
                <w:szCs w:val="24"/>
              </w:rPr>
            </w:pP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rPr>
                <w:rFonts w:ascii="Times New Roman" w:hAnsi="Times New Roman"/>
                <w:sz w:val="24"/>
                <w:szCs w:val="24"/>
              </w:rPr>
            </w:pP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4" w:lineRule="exact"/>
              <w:ind w:right="42"/>
              <w:jc w:val="right"/>
              <w:rPr>
                <w:rFonts w:ascii="Times New Roman" w:hAnsi="Times New Roman"/>
                <w:sz w:val="24"/>
                <w:szCs w:val="24"/>
              </w:rPr>
            </w:pPr>
            <w:r>
              <w:rPr>
                <w:rFonts w:ascii="Times New Roman" w:hAnsi="Times New Roman"/>
                <w:b/>
                <w:bCs/>
                <w:color w:val="191919"/>
                <w:spacing w:val="-2"/>
                <w:sz w:val="18"/>
                <w:szCs w:val="18"/>
              </w:rPr>
              <w:t>31</w:t>
            </w:r>
          </w:p>
        </w:tc>
      </w:tr>
      <w:tr w:rsidR="00064FC0" w:rsidRPr="007A7452" w:rsidTr="00510B4A">
        <w:trPr>
          <w:trHeight w:hRule="exact" w:val="434"/>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before="96" w:after="0"/>
              <w:ind w:left="40" w:firstLine="20"/>
              <w:rPr>
                <w:rFonts w:ascii="Times New Roman" w:hAnsi="Times New Roman"/>
                <w:sz w:val="24"/>
                <w:szCs w:val="24"/>
              </w:rPr>
            </w:pPr>
            <w:r w:rsidRPr="007A7452">
              <w:rPr>
                <w:rFonts w:ascii="Times New Roman" w:hAnsi="Times New Roman"/>
                <w:b/>
                <w:bCs/>
                <w:color w:val="191919"/>
                <w:spacing w:val="-2"/>
                <w:sz w:val="18"/>
                <w:szCs w:val="18"/>
              </w:rPr>
              <w:t>Senio</w:t>
            </w:r>
            <w:r w:rsidRPr="007A7452">
              <w:rPr>
                <w:rFonts w:ascii="Times New Roman" w:hAnsi="Times New Roman"/>
                <w:b/>
                <w:bCs/>
                <w:color w:val="191919"/>
                <w:sz w:val="18"/>
                <w:szCs w:val="18"/>
              </w:rPr>
              <w:t>r</w:t>
            </w:r>
            <w:r w:rsidRPr="007A7452">
              <w:rPr>
                <w:rFonts w:ascii="Times New Roman" w:hAnsi="Times New Roman"/>
                <w:b/>
                <w:bCs/>
                <w:color w:val="191919"/>
                <w:spacing w:val="-14"/>
                <w:sz w:val="18"/>
                <w:szCs w:val="18"/>
              </w:rPr>
              <w:t xml:space="preserve"> </w:t>
            </w:r>
            <w:r w:rsidRPr="007A7452">
              <w:rPr>
                <w:rFonts w:ascii="Times New Roman" w:hAnsi="Times New Roman"/>
                <w:b/>
                <w:bCs/>
                <w:color w:val="191919"/>
                <w:spacing w:val="-22"/>
                <w:sz w:val="18"/>
                <w:szCs w:val="18"/>
              </w:rPr>
              <w:t>Y</w:t>
            </w:r>
            <w:r w:rsidRPr="007A7452">
              <w:rPr>
                <w:rFonts w:ascii="Times New Roman" w:hAnsi="Times New Roman"/>
                <w:b/>
                <w:bCs/>
                <w:color w:val="191919"/>
                <w:spacing w:val="-2"/>
                <w:sz w:val="18"/>
                <w:szCs w:val="18"/>
              </w:rPr>
              <w:t>ear</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ind w:left="-7" w:firstLine="34"/>
              <w:rPr>
                <w:rFonts w:ascii="Times New Roman" w:hAnsi="Times New Roman"/>
                <w:sz w:val="24"/>
                <w:szCs w:val="24"/>
              </w:rPr>
            </w:pP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rPr>
                <w:rFonts w:ascii="Times New Roman" w:hAnsi="Times New Roman"/>
                <w:sz w:val="24"/>
                <w:szCs w:val="24"/>
              </w:rPr>
            </w:pP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rPr>
                <w:rFonts w:ascii="Times New Roman" w:hAnsi="Times New Roman"/>
                <w:sz w:val="24"/>
                <w:szCs w:val="24"/>
              </w:rPr>
            </w:pPr>
          </w:p>
        </w:tc>
      </w:tr>
      <w:tr w:rsidR="00064FC0" w:rsidRPr="007A7452" w:rsidTr="00510B4A">
        <w:trPr>
          <w:trHeight w:hRule="exact" w:val="32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before="97" w:after="0"/>
              <w:ind w:left="40" w:firstLine="20"/>
              <w:rPr>
                <w:rFonts w:ascii="Times New Roman" w:hAnsi="Times New Roman"/>
                <w:color w:val="191919"/>
                <w:spacing w:val="-2"/>
                <w:sz w:val="18"/>
                <w:szCs w:val="18"/>
              </w:rPr>
            </w:pPr>
            <w:r>
              <w:rPr>
                <w:rFonts w:ascii="Times New Roman" w:hAnsi="Times New Roman"/>
                <w:color w:val="191919"/>
                <w:spacing w:val="-2"/>
                <w:sz w:val="18"/>
                <w:szCs w:val="18"/>
              </w:rPr>
              <w:t>PEDH</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before="97" w:after="0"/>
              <w:ind w:left="-7" w:firstLine="34"/>
              <w:rPr>
                <w:rFonts w:ascii="Times New Roman" w:hAnsi="Times New Roman"/>
                <w:color w:val="191919"/>
                <w:spacing w:val="-2"/>
                <w:sz w:val="18"/>
                <w:szCs w:val="18"/>
              </w:rPr>
            </w:pP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before="97" w:after="0"/>
              <w:ind w:left="364"/>
              <w:rPr>
                <w:rFonts w:ascii="Times New Roman" w:hAnsi="Times New Roman"/>
                <w:color w:val="191919"/>
                <w:spacing w:val="-16"/>
                <w:sz w:val="18"/>
                <w:szCs w:val="18"/>
              </w:rPr>
            </w:pPr>
            <w:r>
              <w:rPr>
                <w:rFonts w:ascii="Times New Roman" w:hAnsi="Times New Roman"/>
                <w:color w:val="191919"/>
                <w:spacing w:val="-16"/>
                <w:sz w:val="18"/>
                <w:szCs w:val="18"/>
              </w:rPr>
              <w:t>Activity</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before="97" w:after="0"/>
              <w:ind w:right="40"/>
              <w:jc w:val="right"/>
              <w:rPr>
                <w:rFonts w:ascii="Times New Roman" w:hAnsi="Times New Roman"/>
                <w:color w:val="191919"/>
                <w:sz w:val="18"/>
                <w:szCs w:val="18"/>
              </w:rPr>
            </w:pPr>
            <w:r>
              <w:rPr>
                <w:rFonts w:ascii="Times New Roman" w:hAnsi="Times New Roman"/>
                <w:color w:val="191919"/>
                <w:sz w:val="18"/>
                <w:szCs w:val="18"/>
              </w:rPr>
              <w:t>1</w:t>
            </w:r>
          </w:p>
        </w:tc>
      </w:tr>
      <w:tr w:rsidR="00064FC0" w:rsidRPr="007A7452" w:rsidTr="00510B4A">
        <w:trPr>
          <w:trHeight w:hRule="exact" w:val="32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before="97" w:after="0"/>
              <w:ind w:left="40" w:firstLine="20"/>
              <w:rPr>
                <w:rFonts w:ascii="Times New Roman" w:hAnsi="Times New Roman"/>
                <w:sz w:val="24"/>
                <w:szCs w:val="24"/>
              </w:rPr>
            </w:pPr>
            <w:r w:rsidRPr="007A7452">
              <w:rPr>
                <w:rFonts w:ascii="Times New Roman" w:hAnsi="Times New Roman"/>
                <w:color w:val="191919"/>
                <w:spacing w:val="-2"/>
                <w:sz w:val="18"/>
                <w:szCs w:val="18"/>
              </w:rPr>
              <w:t>ENGL</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before="97" w:after="0"/>
              <w:ind w:left="-7" w:firstLine="34"/>
              <w:rPr>
                <w:rFonts w:ascii="Times New Roman" w:hAnsi="Times New Roman"/>
                <w:sz w:val="24"/>
                <w:szCs w:val="24"/>
              </w:rPr>
            </w:pPr>
            <w:r w:rsidRPr="007A7452">
              <w:rPr>
                <w:rFonts w:ascii="Times New Roman" w:hAnsi="Times New Roman"/>
                <w:color w:val="191919"/>
                <w:spacing w:val="-2"/>
                <w:sz w:val="18"/>
                <w:szCs w:val="18"/>
              </w:rPr>
              <w:t>2</w:t>
            </w:r>
            <w:r w:rsidRPr="007A7452">
              <w:rPr>
                <w:rFonts w:ascii="Times New Roman" w:hAnsi="Times New Roman"/>
                <w:color w:val="191919"/>
                <w:spacing w:val="-8"/>
                <w:sz w:val="18"/>
                <w:szCs w:val="18"/>
              </w:rPr>
              <w:t>11</w:t>
            </w:r>
            <w:r w:rsidRPr="007A7452">
              <w:rPr>
                <w:rFonts w:ascii="Times New Roman" w:hAnsi="Times New Roman"/>
                <w:color w:val="191919"/>
                <w:sz w:val="18"/>
                <w:szCs w:val="18"/>
              </w:rPr>
              <w:t>1</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before="97" w:after="0"/>
              <w:ind w:left="364"/>
              <w:rPr>
                <w:rFonts w:ascii="Times New Roman" w:hAnsi="Times New Roman"/>
                <w:sz w:val="24"/>
                <w:szCs w:val="24"/>
              </w:rPr>
            </w:pPr>
            <w:r w:rsidRPr="007A7452">
              <w:rPr>
                <w:rFonts w:ascii="Times New Roman" w:hAnsi="Times New Roman"/>
                <w:color w:val="191919"/>
                <w:spacing w:val="-16"/>
                <w:sz w:val="18"/>
                <w:szCs w:val="18"/>
              </w:rPr>
              <w:t>W</w:t>
            </w:r>
            <w:r w:rsidRPr="007A7452">
              <w:rPr>
                <w:rFonts w:ascii="Times New Roman" w:hAnsi="Times New Roman"/>
                <w:color w:val="191919"/>
                <w:spacing w:val="-2"/>
                <w:sz w:val="18"/>
                <w:szCs w:val="18"/>
              </w:rPr>
              <w:t>orl</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Literatur</w:t>
            </w:r>
            <w:r w:rsidRPr="007A7452">
              <w:rPr>
                <w:rFonts w:ascii="Times New Roman" w:hAnsi="Times New Roman"/>
                <w:color w:val="191919"/>
                <w:sz w:val="18"/>
                <w:szCs w:val="18"/>
              </w:rPr>
              <w:t>e</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I</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before="97" w:after="0"/>
              <w:ind w:right="40"/>
              <w:jc w:val="right"/>
              <w:rPr>
                <w:rFonts w:ascii="Times New Roman" w:hAnsi="Times New Roman"/>
                <w:sz w:val="24"/>
                <w:szCs w:val="24"/>
              </w:rPr>
            </w:pPr>
            <w:r w:rsidRPr="007A7452">
              <w:rPr>
                <w:rFonts w:ascii="Times New Roman" w:hAnsi="Times New Roman"/>
                <w:color w:val="191919"/>
                <w:sz w:val="18"/>
                <w:szCs w:val="18"/>
              </w:rPr>
              <w:t>3</w:t>
            </w:r>
          </w:p>
        </w:tc>
      </w:tr>
      <w:tr w:rsidR="00064FC0" w:rsidRPr="007A7452" w:rsidTr="00510B4A">
        <w:trPr>
          <w:trHeight w:hRule="exact" w:val="21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NURS</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7" w:firstLine="34"/>
              <w:rPr>
                <w:rFonts w:ascii="Times New Roman" w:hAnsi="Times New Roman"/>
                <w:sz w:val="24"/>
                <w:szCs w:val="24"/>
              </w:rPr>
            </w:pPr>
            <w:r w:rsidRPr="007A7452">
              <w:rPr>
                <w:rFonts w:ascii="Times New Roman" w:hAnsi="Times New Roman"/>
                <w:color w:val="191919"/>
                <w:spacing w:val="-2"/>
                <w:sz w:val="18"/>
                <w:szCs w:val="18"/>
              </w:rPr>
              <w:t>4140</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Leadership</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2</w:t>
            </w:r>
          </w:p>
        </w:tc>
      </w:tr>
      <w:tr w:rsidR="00064FC0" w:rsidRPr="007A7452" w:rsidTr="00510B4A">
        <w:trPr>
          <w:trHeight w:hRule="exact" w:val="21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NURS</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7" w:firstLine="34"/>
              <w:rPr>
                <w:rFonts w:ascii="Times New Roman" w:hAnsi="Times New Roman"/>
                <w:sz w:val="24"/>
                <w:szCs w:val="24"/>
              </w:rPr>
            </w:pPr>
            <w:r w:rsidRPr="007A7452">
              <w:rPr>
                <w:rFonts w:ascii="Times New Roman" w:hAnsi="Times New Roman"/>
                <w:color w:val="191919"/>
                <w:spacing w:val="-2"/>
                <w:sz w:val="18"/>
                <w:szCs w:val="18"/>
              </w:rPr>
              <w:t>4342</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Adul</w:t>
            </w:r>
            <w:r w:rsidRPr="007A7452">
              <w:rPr>
                <w:rFonts w:ascii="Times New Roman" w:hAnsi="Times New Roman"/>
                <w:color w:val="191919"/>
                <w:sz w:val="18"/>
                <w:szCs w:val="18"/>
              </w:rPr>
              <w:t>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Healt</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Nursin</w:t>
            </w:r>
            <w:r w:rsidRPr="007A7452">
              <w:rPr>
                <w:rFonts w:ascii="Times New Roman" w:hAnsi="Times New Roman"/>
                <w:color w:val="191919"/>
                <w:sz w:val="18"/>
                <w:szCs w:val="18"/>
              </w:rPr>
              <w:t>g</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II</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5</w:t>
            </w:r>
          </w:p>
        </w:tc>
      </w:tr>
      <w:tr w:rsidR="00064FC0" w:rsidRPr="007A7452" w:rsidTr="00510B4A">
        <w:trPr>
          <w:trHeight w:hRule="exact" w:val="21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NURS</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7" w:firstLine="34"/>
              <w:rPr>
                <w:rFonts w:ascii="Times New Roman" w:hAnsi="Times New Roman"/>
                <w:sz w:val="24"/>
                <w:szCs w:val="24"/>
              </w:rPr>
            </w:pPr>
            <w:r w:rsidRPr="007A7452">
              <w:rPr>
                <w:rFonts w:ascii="Times New Roman" w:hAnsi="Times New Roman"/>
                <w:color w:val="191919"/>
                <w:spacing w:val="-2"/>
                <w:sz w:val="18"/>
                <w:szCs w:val="18"/>
              </w:rPr>
              <w:t>4131</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Research</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064FC0" w:rsidRPr="007A7452" w:rsidTr="00510B4A">
        <w:trPr>
          <w:trHeight w:hRule="exact" w:val="21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NURS</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7" w:firstLine="34"/>
              <w:rPr>
                <w:rFonts w:ascii="Times New Roman" w:hAnsi="Times New Roman"/>
                <w:sz w:val="24"/>
                <w:szCs w:val="24"/>
              </w:rPr>
            </w:pPr>
            <w:r w:rsidRPr="007A7452">
              <w:rPr>
                <w:rFonts w:ascii="Times New Roman" w:hAnsi="Times New Roman"/>
                <w:color w:val="191919"/>
                <w:spacing w:val="-2"/>
                <w:sz w:val="18"/>
                <w:szCs w:val="18"/>
              </w:rPr>
              <w:t>4240</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Communit</w:t>
            </w:r>
            <w:r w:rsidRPr="007A7452">
              <w:rPr>
                <w:rFonts w:ascii="Times New Roman" w:hAnsi="Times New Roman"/>
                <w:color w:val="191919"/>
                <w:sz w:val="18"/>
                <w:szCs w:val="18"/>
              </w:rPr>
              <w:t>y</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Healt</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Nursing</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5</w:t>
            </w:r>
          </w:p>
        </w:tc>
      </w:tr>
      <w:tr w:rsidR="00064FC0" w:rsidRPr="007A7452" w:rsidTr="00510B4A">
        <w:trPr>
          <w:trHeight w:hRule="exact" w:val="21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*NURS</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7" w:firstLine="34"/>
              <w:rPr>
                <w:rFonts w:ascii="Times New Roman" w:hAnsi="Times New Roman"/>
                <w:sz w:val="24"/>
                <w:szCs w:val="24"/>
              </w:rPr>
            </w:pPr>
            <w:r w:rsidRPr="007A7452">
              <w:rPr>
                <w:rFonts w:ascii="Times New Roman" w:hAnsi="Times New Roman"/>
                <w:color w:val="191919"/>
                <w:spacing w:val="-2"/>
                <w:sz w:val="18"/>
                <w:szCs w:val="18"/>
              </w:rPr>
              <w:t>4344</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Senio</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Seminar</w:t>
            </w:r>
            <w:r>
              <w:rPr>
                <w:rFonts w:ascii="Times New Roman" w:hAnsi="Times New Roman"/>
                <w:color w:val="191919"/>
                <w:spacing w:val="-2"/>
                <w:sz w:val="18"/>
                <w:szCs w:val="18"/>
              </w:rPr>
              <w:t xml:space="preserve"> (RN-BSN)</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064FC0" w:rsidRPr="007A7452" w:rsidTr="00510B4A">
        <w:trPr>
          <w:trHeight w:hRule="exact" w:val="216"/>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NURS</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7" w:firstLine="34"/>
              <w:rPr>
                <w:rFonts w:ascii="Times New Roman" w:hAnsi="Times New Roman"/>
                <w:sz w:val="24"/>
                <w:szCs w:val="24"/>
              </w:rPr>
            </w:pPr>
            <w:r w:rsidRPr="007A7452">
              <w:rPr>
                <w:rFonts w:ascii="Times New Roman" w:hAnsi="Times New Roman"/>
                <w:color w:val="191919"/>
                <w:spacing w:val="-2"/>
                <w:sz w:val="18"/>
                <w:szCs w:val="18"/>
              </w:rPr>
              <w:t>4345</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Senio</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Comprehensiv</w:t>
            </w:r>
            <w:r w:rsidRPr="007A7452">
              <w:rPr>
                <w:rFonts w:ascii="Times New Roman" w:hAnsi="Times New Roman"/>
                <w:color w:val="191919"/>
                <w:sz w:val="18"/>
                <w:szCs w:val="18"/>
              </w:rPr>
              <w:t>e</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Nursing</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5</w:t>
            </w:r>
          </w:p>
        </w:tc>
      </w:tr>
      <w:tr w:rsidR="00064FC0" w:rsidRPr="007A7452" w:rsidTr="00510B4A">
        <w:trPr>
          <w:trHeight w:hRule="exact" w:val="234"/>
        </w:trPr>
        <w:tc>
          <w:tcPr>
            <w:tcW w:w="102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2"/>
                <w:sz w:val="18"/>
                <w:szCs w:val="18"/>
              </w:rPr>
              <w:t>HIST</w:t>
            </w:r>
          </w:p>
        </w:tc>
        <w:tc>
          <w:tcPr>
            <w:tcW w:w="813" w:type="dxa"/>
            <w:tcBorders>
              <w:top w:val="nil"/>
              <w:left w:val="nil"/>
              <w:bottom w:val="nil"/>
              <w:right w:val="nil"/>
            </w:tcBorders>
          </w:tcPr>
          <w:p w:rsidR="00064FC0" w:rsidRPr="007A7452" w:rsidRDefault="00064FC0" w:rsidP="00064FC0">
            <w:pPr>
              <w:widowControl w:val="0"/>
              <w:autoSpaceDE w:val="0"/>
              <w:autoSpaceDN w:val="0"/>
              <w:adjustRightInd w:val="0"/>
              <w:spacing w:after="0" w:line="195" w:lineRule="exact"/>
              <w:ind w:left="-7" w:firstLine="34"/>
              <w:rPr>
                <w:rFonts w:ascii="Times New Roman" w:hAnsi="Times New Roman"/>
                <w:sz w:val="24"/>
                <w:szCs w:val="24"/>
              </w:rPr>
            </w:pPr>
            <w:r w:rsidRPr="007A7452">
              <w:rPr>
                <w:rFonts w:ascii="Times New Roman" w:hAnsi="Times New Roman"/>
                <w:color w:val="191919"/>
                <w:spacing w:val="-2"/>
                <w:sz w:val="18"/>
                <w:szCs w:val="18"/>
              </w:rPr>
              <w:t>1002</w:t>
            </w:r>
          </w:p>
        </w:tc>
        <w:tc>
          <w:tcPr>
            <w:tcW w:w="6138"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2"/>
                <w:sz w:val="18"/>
                <w:szCs w:val="18"/>
              </w:rPr>
              <w:t>Africa</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Diaspora</w:t>
            </w:r>
          </w:p>
        </w:tc>
        <w:tc>
          <w:tcPr>
            <w:tcW w:w="1826" w:type="dxa"/>
            <w:tcBorders>
              <w:top w:val="nil"/>
              <w:left w:val="nil"/>
              <w:bottom w:val="nil"/>
              <w:right w:val="nil"/>
            </w:tcBorders>
          </w:tcPr>
          <w:p w:rsidR="00064FC0" w:rsidRPr="007A7452" w:rsidRDefault="00064FC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2</w:t>
            </w:r>
          </w:p>
        </w:tc>
      </w:tr>
    </w:tbl>
    <w:p w:rsidR="00064FC0" w:rsidRDefault="00064FC0" w:rsidP="00064FC0">
      <w:pPr>
        <w:widowControl w:val="0"/>
        <w:tabs>
          <w:tab w:val="left" w:pos="1240"/>
        </w:tabs>
        <w:autoSpaceDE w:val="0"/>
        <w:autoSpaceDN w:val="0"/>
        <w:adjustRightInd w:val="0"/>
        <w:spacing w:before="6" w:after="0"/>
        <w:ind w:left="160" w:firstLine="20"/>
        <w:rPr>
          <w:rFonts w:ascii="Times New Roman" w:hAnsi="Times New Roman"/>
          <w:color w:val="000000"/>
          <w:sz w:val="18"/>
          <w:szCs w:val="18"/>
        </w:rPr>
      </w:pPr>
      <w:r>
        <w:rPr>
          <w:rFonts w:ascii="Times New Roman" w:hAnsi="Times New Roman"/>
          <w:b/>
          <w:bCs/>
          <w:color w:val="191919"/>
          <w:spacing w:val="-18"/>
          <w:sz w:val="18"/>
          <w:szCs w:val="18"/>
        </w:rPr>
        <w:t>T</w:t>
      </w:r>
      <w:r>
        <w:rPr>
          <w:rFonts w:ascii="Times New Roman" w:hAnsi="Times New Roman"/>
          <w:b/>
          <w:bCs/>
          <w:color w:val="191919"/>
          <w:spacing w:val="-2"/>
          <w:sz w:val="18"/>
          <w:szCs w:val="18"/>
        </w:rPr>
        <w:t>ota</w:t>
      </w:r>
      <w:r>
        <w:rPr>
          <w:rFonts w:ascii="Times New Roman" w:hAnsi="Times New Roman"/>
          <w:b/>
          <w:bCs/>
          <w:color w:val="191919"/>
          <w:sz w:val="18"/>
          <w:szCs w:val="18"/>
        </w:rPr>
        <w:t>l</w:t>
      </w:r>
      <w:r>
        <w:rPr>
          <w:rFonts w:ascii="Times New Roman" w:hAnsi="Times New Roman"/>
          <w:b/>
          <w:bCs/>
          <w:color w:val="191919"/>
          <w:sz w:val="18"/>
          <w:szCs w:val="18"/>
        </w:rPr>
        <w:tab/>
      </w:r>
      <w:ins w:id="21" w:author="Tippins, Margie F." w:date="2011-04-06T10:39:00Z">
        <w:r>
          <w:rPr>
            <w:rFonts w:ascii="Times New Roman" w:hAnsi="Times New Roman"/>
            <w:b/>
            <w:bCs/>
            <w:color w:val="191919"/>
            <w:sz w:val="18"/>
            <w:szCs w:val="18"/>
          </w:rPr>
          <w:t>26</w:t>
        </w:r>
      </w:ins>
      <w:del w:id="22" w:author="Tippins, Margie F." w:date="2011-04-06T10:39:00Z">
        <w:r w:rsidDel="007E11A6">
          <w:rPr>
            <w:rFonts w:ascii="Times New Roman" w:hAnsi="Times New Roman"/>
            <w:b/>
            <w:bCs/>
            <w:color w:val="191919"/>
            <w:spacing w:val="-2"/>
            <w:sz w:val="18"/>
            <w:szCs w:val="18"/>
          </w:rPr>
          <w:delText>28</w:delText>
        </w:r>
      </w:del>
    </w:p>
    <w:p w:rsidR="00064FC0" w:rsidRDefault="00064FC0" w:rsidP="00064FC0">
      <w:pPr>
        <w:widowControl w:val="0"/>
        <w:autoSpaceDE w:val="0"/>
        <w:autoSpaceDN w:val="0"/>
        <w:adjustRightInd w:val="0"/>
        <w:spacing w:before="5" w:after="0" w:line="220" w:lineRule="exact"/>
        <w:ind w:firstLine="20"/>
        <w:rPr>
          <w:rFonts w:ascii="Times New Roman" w:hAnsi="Times New Roman"/>
          <w:color w:val="000000"/>
        </w:rPr>
      </w:pPr>
    </w:p>
    <w:p w:rsidR="00064FC0" w:rsidRDefault="00064FC0" w:rsidP="00064FC0">
      <w:pPr>
        <w:widowControl w:val="0"/>
        <w:tabs>
          <w:tab w:val="left" w:pos="9600"/>
        </w:tabs>
        <w:autoSpaceDE w:val="0"/>
        <w:autoSpaceDN w:val="0"/>
        <w:adjustRightInd w:val="0"/>
        <w:spacing w:after="0"/>
        <w:ind w:left="160" w:firstLine="20"/>
        <w:rPr>
          <w:rFonts w:ascii="Times New Roman" w:hAnsi="Times New Roman"/>
          <w:color w:val="000000"/>
          <w:sz w:val="18"/>
          <w:szCs w:val="18"/>
        </w:rPr>
      </w:pPr>
      <w:r>
        <w:rPr>
          <w:rFonts w:ascii="Times New Roman" w:hAnsi="Times New Roman"/>
          <w:b/>
          <w:bCs/>
          <w:color w:val="191919"/>
          <w:spacing w:val="-18"/>
          <w:sz w:val="18"/>
          <w:szCs w:val="18"/>
        </w:rPr>
        <w:t>T</w:t>
      </w:r>
      <w:r>
        <w:rPr>
          <w:rFonts w:ascii="Times New Roman" w:hAnsi="Times New Roman"/>
          <w:b/>
          <w:bCs/>
          <w:color w:val="191919"/>
          <w:spacing w:val="-2"/>
          <w:sz w:val="18"/>
          <w:szCs w:val="18"/>
        </w:rPr>
        <w:t>ota</w:t>
      </w:r>
      <w:r>
        <w:rPr>
          <w:rFonts w:ascii="Times New Roman" w:hAnsi="Times New Roman"/>
          <w:b/>
          <w:bCs/>
          <w:color w:val="191919"/>
          <w:sz w:val="18"/>
          <w:szCs w:val="18"/>
        </w:rPr>
        <w:t>l</w:t>
      </w:r>
      <w:r>
        <w:rPr>
          <w:rFonts w:ascii="Times New Roman" w:hAnsi="Times New Roman"/>
          <w:b/>
          <w:bCs/>
          <w:color w:val="191919"/>
          <w:spacing w:val="-4"/>
          <w:sz w:val="18"/>
          <w:szCs w:val="18"/>
        </w:rPr>
        <w:t xml:space="preserve"> </w:t>
      </w:r>
      <w:r>
        <w:rPr>
          <w:rFonts w:ascii="Times New Roman" w:hAnsi="Times New Roman"/>
          <w:b/>
          <w:bCs/>
          <w:color w:val="191919"/>
          <w:spacing w:val="-5"/>
          <w:sz w:val="18"/>
          <w:szCs w:val="18"/>
        </w:rPr>
        <w:t>r</w:t>
      </w:r>
      <w:r>
        <w:rPr>
          <w:rFonts w:ascii="Times New Roman" w:hAnsi="Times New Roman"/>
          <w:b/>
          <w:bCs/>
          <w:color w:val="191919"/>
          <w:spacing w:val="-2"/>
          <w:sz w:val="18"/>
          <w:szCs w:val="18"/>
        </w:rPr>
        <w:t>equi</w:t>
      </w:r>
      <w:r>
        <w:rPr>
          <w:rFonts w:ascii="Times New Roman" w:hAnsi="Times New Roman"/>
          <w:b/>
          <w:bCs/>
          <w:color w:val="191919"/>
          <w:spacing w:val="-5"/>
          <w:sz w:val="18"/>
          <w:szCs w:val="18"/>
        </w:rPr>
        <w:t>r</w:t>
      </w:r>
      <w:r>
        <w:rPr>
          <w:rFonts w:ascii="Times New Roman" w:hAnsi="Times New Roman"/>
          <w:b/>
          <w:bCs/>
          <w:color w:val="191919"/>
          <w:spacing w:val="-2"/>
          <w:sz w:val="18"/>
          <w:szCs w:val="18"/>
        </w:rPr>
        <w:t>e</w:t>
      </w:r>
      <w:r>
        <w:rPr>
          <w:rFonts w:ascii="Times New Roman" w:hAnsi="Times New Roman"/>
          <w:b/>
          <w:bCs/>
          <w:color w:val="191919"/>
          <w:sz w:val="18"/>
          <w:szCs w:val="18"/>
        </w:rPr>
        <w:t>d</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fo</w:t>
      </w:r>
      <w:r>
        <w:rPr>
          <w:rFonts w:ascii="Times New Roman" w:hAnsi="Times New Roman"/>
          <w:b/>
          <w:bCs/>
          <w:color w:val="191919"/>
          <w:sz w:val="18"/>
          <w:szCs w:val="18"/>
        </w:rPr>
        <w:t>r</w:t>
      </w:r>
      <w:r>
        <w:rPr>
          <w:rFonts w:ascii="Times New Roman" w:hAnsi="Times New Roman"/>
          <w:b/>
          <w:bCs/>
          <w:color w:val="191919"/>
          <w:spacing w:val="-7"/>
          <w:sz w:val="18"/>
          <w:szCs w:val="18"/>
        </w:rPr>
        <w:t xml:space="preserve"> </w:t>
      </w:r>
      <w:r>
        <w:rPr>
          <w:rFonts w:ascii="Times New Roman" w:hAnsi="Times New Roman"/>
          <w:b/>
          <w:bCs/>
          <w:color w:val="191919"/>
          <w:spacing w:val="-2"/>
          <w:sz w:val="18"/>
          <w:szCs w:val="18"/>
        </w:rPr>
        <w:t>graduatio</w:t>
      </w:r>
      <w:r>
        <w:rPr>
          <w:rFonts w:ascii="Times New Roman" w:hAnsi="Times New Roman"/>
          <w:b/>
          <w:bCs/>
          <w:color w:val="191919"/>
          <w:sz w:val="18"/>
          <w:szCs w:val="18"/>
        </w:rPr>
        <w:t>n</w:t>
      </w:r>
      <w:r>
        <w:rPr>
          <w:rFonts w:ascii="Times New Roman" w:hAnsi="Times New Roman"/>
          <w:b/>
          <w:bCs/>
          <w:color w:val="191919"/>
          <w:sz w:val="18"/>
          <w:szCs w:val="18"/>
        </w:rPr>
        <w:tab/>
      </w:r>
      <w:ins w:id="23" w:author="Tippins, Margie F." w:date="2011-04-06T10:39:00Z">
        <w:r>
          <w:rPr>
            <w:rFonts w:ascii="Times New Roman" w:hAnsi="Times New Roman"/>
            <w:b/>
            <w:bCs/>
            <w:color w:val="191919"/>
            <w:sz w:val="18"/>
            <w:szCs w:val="18"/>
          </w:rPr>
          <w:t>127</w:t>
        </w:r>
      </w:ins>
      <w:del w:id="24" w:author="Tippins, Margie F." w:date="2011-04-06T10:39:00Z">
        <w:r w:rsidDel="007E11A6">
          <w:rPr>
            <w:rFonts w:ascii="Times New Roman" w:hAnsi="Times New Roman"/>
            <w:b/>
            <w:bCs/>
            <w:color w:val="191919"/>
            <w:spacing w:val="-2"/>
            <w:sz w:val="18"/>
            <w:szCs w:val="18"/>
          </w:rPr>
          <w:delText>123</w:delText>
        </w:r>
      </w:del>
    </w:p>
    <w:p w:rsidR="00064FC0" w:rsidRDefault="00064FC0" w:rsidP="00064FC0">
      <w:pPr>
        <w:widowControl w:val="0"/>
        <w:autoSpaceDE w:val="0"/>
        <w:autoSpaceDN w:val="0"/>
        <w:adjustRightInd w:val="0"/>
        <w:spacing w:before="12" w:after="0"/>
        <w:ind w:left="160" w:firstLine="20"/>
        <w:rPr>
          <w:rFonts w:ascii="Times New Roman" w:hAnsi="Times New Roman"/>
          <w:color w:val="000000"/>
          <w:sz w:val="18"/>
          <w:szCs w:val="18"/>
        </w:rPr>
      </w:pPr>
      <w:r>
        <w:rPr>
          <w:rFonts w:ascii="Times New Roman" w:hAnsi="Times New Roman"/>
          <w:color w:val="191919"/>
          <w:spacing w:val="-2"/>
          <w:sz w:val="18"/>
          <w:szCs w:val="18"/>
        </w:rPr>
        <w:lastRenderedPageBreak/>
        <w:t>*Course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R</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students</w:t>
      </w:r>
    </w:p>
    <w:p w:rsidR="00064FC0" w:rsidRDefault="00064FC0" w:rsidP="00064FC0">
      <w:pPr>
        <w:widowControl w:val="0"/>
        <w:autoSpaceDE w:val="0"/>
        <w:autoSpaceDN w:val="0"/>
        <w:adjustRightInd w:val="0"/>
        <w:spacing w:before="4" w:after="0" w:line="160" w:lineRule="exact"/>
        <w:rPr>
          <w:rFonts w:ascii="Times New Roman" w:hAnsi="Times New Roman"/>
          <w:color w:val="000000"/>
          <w:sz w:val="16"/>
          <w:szCs w:val="16"/>
        </w:rPr>
      </w:pPr>
    </w:p>
    <w:p w:rsidR="007D77D2" w:rsidRDefault="007D77D2" w:rsidP="00064FC0">
      <w:pPr>
        <w:ind w:left="180" w:firstLine="0"/>
      </w:pPr>
    </w:p>
    <w:p w:rsidR="00F1477F" w:rsidRDefault="00F1477F" w:rsidP="00F1477F">
      <w:pPr>
        <w:widowControl w:val="0"/>
        <w:autoSpaceDE w:val="0"/>
        <w:autoSpaceDN w:val="0"/>
        <w:adjustRightInd w:val="0"/>
        <w:spacing w:before="30" w:after="0"/>
        <w:ind w:left="270" w:firstLine="0"/>
        <w:rPr>
          <w:rFonts w:ascii="Times New Roman" w:hAnsi="Times New Roman"/>
          <w:color w:val="000000"/>
          <w:sz w:val="18"/>
          <w:szCs w:val="18"/>
        </w:rPr>
      </w:pPr>
      <w:r>
        <w:rPr>
          <w:rFonts w:ascii="Times New Roman" w:hAnsi="Times New Roman"/>
          <w:b/>
          <w:bCs/>
          <w:color w:val="191919"/>
          <w:spacing w:val="-2"/>
          <w:sz w:val="18"/>
          <w:szCs w:val="18"/>
        </w:rPr>
        <w:t>Nursin</w:t>
      </w:r>
      <w:r>
        <w:rPr>
          <w:rFonts w:ascii="Times New Roman" w:hAnsi="Times New Roman"/>
          <w:b/>
          <w:bCs/>
          <w:color w:val="191919"/>
          <w:sz w:val="18"/>
          <w:szCs w:val="18"/>
        </w:rPr>
        <w:t>g</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Elective</w:t>
      </w:r>
      <w:r>
        <w:rPr>
          <w:rFonts w:ascii="Times New Roman" w:hAnsi="Times New Roman"/>
          <w:b/>
          <w:bCs/>
          <w:color w:val="191919"/>
          <w:sz w:val="18"/>
          <w:szCs w:val="18"/>
        </w:rPr>
        <w:t>s</w:t>
      </w:r>
      <w:r>
        <w:rPr>
          <w:rFonts w:ascii="Times New Roman" w:hAnsi="Times New Roman"/>
          <w:b/>
          <w:bCs/>
          <w:color w:val="191919"/>
          <w:spacing w:val="-3"/>
          <w:sz w:val="18"/>
          <w:szCs w:val="18"/>
        </w:rPr>
        <w:t xml:space="preserve"> </w:t>
      </w:r>
      <w:r>
        <w:rPr>
          <w:rFonts w:ascii="Times New Roman" w:hAnsi="Times New Roman"/>
          <w:b/>
          <w:bCs/>
          <w:color w:val="191919"/>
          <w:spacing w:val="-2"/>
          <w:sz w:val="18"/>
          <w:szCs w:val="18"/>
        </w:rPr>
        <w:t>available:</w:t>
      </w:r>
    </w:p>
    <w:tbl>
      <w:tblPr>
        <w:tblW w:w="10360" w:type="dxa"/>
        <w:tblLayout w:type="fixed"/>
        <w:tblCellMar>
          <w:left w:w="0" w:type="dxa"/>
          <w:right w:w="0" w:type="dxa"/>
        </w:tblCellMar>
        <w:tblLook w:val="0000"/>
      </w:tblPr>
      <w:tblGrid>
        <w:gridCol w:w="1015"/>
        <w:gridCol w:w="1039"/>
        <w:gridCol w:w="5138"/>
        <w:gridCol w:w="3168"/>
      </w:tblGrid>
      <w:tr w:rsidR="00F1477F" w:rsidRPr="007A7452" w:rsidTr="00F1477F">
        <w:trPr>
          <w:trHeight w:hRule="exact" w:val="274"/>
        </w:trPr>
        <w:tc>
          <w:tcPr>
            <w:tcW w:w="1015" w:type="dxa"/>
            <w:tcBorders>
              <w:top w:val="nil"/>
              <w:left w:val="nil"/>
              <w:bottom w:val="nil"/>
              <w:right w:val="nil"/>
            </w:tcBorders>
          </w:tcPr>
          <w:p w:rsidR="00F1477F" w:rsidRPr="007A7452" w:rsidRDefault="00F1477F" w:rsidP="00F1477F">
            <w:pPr>
              <w:widowControl w:val="0"/>
              <w:autoSpaceDE w:val="0"/>
              <w:autoSpaceDN w:val="0"/>
              <w:adjustRightInd w:val="0"/>
              <w:spacing w:before="9" w:after="0"/>
              <w:ind w:left="180" w:firstLine="90"/>
              <w:rPr>
                <w:rFonts w:ascii="Times New Roman" w:hAnsi="Times New Roman"/>
                <w:sz w:val="24"/>
                <w:szCs w:val="24"/>
              </w:rPr>
            </w:pPr>
            <w:r w:rsidRPr="007A7452">
              <w:rPr>
                <w:rFonts w:ascii="Times New Roman" w:hAnsi="Times New Roman"/>
                <w:color w:val="191919"/>
                <w:spacing w:val="-2"/>
                <w:sz w:val="18"/>
                <w:szCs w:val="18"/>
              </w:rPr>
              <w:t>NURS</w:t>
            </w:r>
          </w:p>
        </w:tc>
        <w:tc>
          <w:tcPr>
            <w:tcW w:w="1039" w:type="dxa"/>
            <w:tcBorders>
              <w:top w:val="nil"/>
              <w:left w:val="nil"/>
              <w:bottom w:val="nil"/>
              <w:right w:val="nil"/>
            </w:tcBorders>
          </w:tcPr>
          <w:p w:rsidR="00F1477F" w:rsidRPr="007A7452" w:rsidRDefault="00F1477F" w:rsidP="00F1477F">
            <w:pPr>
              <w:widowControl w:val="0"/>
              <w:autoSpaceDE w:val="0"/>
              <w:autoSpaceDN w:val="0"/>
              <w:adjustRightInd w:val="0"/>
              <w:spacing w:before="9" w:after="0"/>
              <w:ind w:left="303" w:firstLine="32"/>
              <w:rPr>
                <w:rFonts w:ascii="Times New Roman" w:hAnsi="Times New Roman"/>
                <w:sz w:val="24"/>
                <w:szCs w:val="24"/>
              </w:rPr>
            </w:pPr>
            <w:r w:rsidRPr="007A7452">
              <w:rPr>
                <w:rFonts w:ascii="Times New Roman" w:hAnsi="Times New Roman"/>
                <w:color w:val="191919"/>
                <w:spacing w:val="-2"/>
                <w:sz w:val="18"/>
                <w:szCs w:val="18"/>
              </w:rPr>
              <w:t>4</w:t>
            </w:r>
            <w:r w:rsidRPr="007A7452">
              <w:rPr>
                <w:rFonts w:ascii="Times New Roman" w:hAnsi="Times New Roman"/>
                <w:color w:val="191919"/>
                <w:spacing w:val="-8"/>
                <w:sz w:val="18"/>
                <w:szCs w:val="18"/>
              </w:rPr>
              <w:t>11</w:t>
            </w:r>
            <w:r w:rsidRPr="007A7452">
              <w:rPr>
                <w:rFonts w:ascii="Times New Roman" w:hAnsi="Times New Roman"/>
                <w:color w:val="191919"/>
                <w:sz w:val="18"/>
                <w:szCs w:val="18"/>
              </w:rPr>
              <w:t>1</w:t>
            </w:r>
          </w:p>
        </w:tc>
        <w:tc>
          <w:tcPr>
            <w:tcW w:w="5138" w:type="dxa"/>
            <w:tcBorders>
              <w:top w:val="nil"/>
              <w:left w:val="nil"/>
              <w:bottom w:val="nil"/>
              <w:right w:val="nil"/>
            </w:tcBorders>
          </w:tcPr>
          <w:p w:rsidR="00F1477F" w:rsidRPr="007A7452" w:rsidRDefault="00F1477F" w:rsidP="00510B4A">
            <w:pPr>
              <w:widowControl w:val="0"/>
              <w:autoSpaceDE w:val="0"/>
              <w:autoSpaceDN w:val="0"/>
              <w:adjustRightInd w:val="0"/>
              <w:spacing w:before="9" w:after="0"/>
              <w:ind w:left="364"/>
              <w:rPr>
                <w:rFonts w:ascii="Times New Roman" w:hAnsi="Times New Roman"/>
                <w:sz w:val="24"/>
                <w:szCs w:val="24"/>
              </w:rPr>
            </w:pPr>
            <w:r w:rsidRPr="007A7452">
              <w:rPr>
                <w:rFonts w:ascii="Times New Roman" w:hAnsi="Times New Roman"/>
                <w:color w:val="191919"/>
                <w:spacing w:val="-2"/>
                <w:sz w:val="18"/>
                <w:szCs w:val="18"/>
              </w:rPr>
              <w:t>Directe</w:t>
            </w:r>
            <w:r w:rsidRPr="007A7452">
              <w:rPr>
                <w:rFonts w:ascii="Times New Roman" w:hAnsi="Times New Roman"/>
                <w:color w:val="191919"/>
                <w:sz w:val="18"/>
                <w:szCs w:val="18"/>
              </w:rPr>
              <w:t>d</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Study</w:t>
            </w:r>
          </w:p>
        </w:tc>
        <w:tc>
          <w:tcPr>
            <w:tcW w:w="3168" w:type="dxa"/>
            <w:tcBorders>
              <w:top w:val="nil"/>
              <w:left w:val="nil"/>
              <w:bottom w:val="nil"/>
              <w:right w:val="nil"/>
            </w:tcBorders>
          </w:tcPr>
          <w:p w:rsidR="00F1477F" w:rsidRPr="007A7452" w:rsidRDefault="00F1477F" w:rsidP="00510B4A">
            <w:pPr>
              <w:widowControl w:val="0"/>
              <w:autoSpaceDE w:val="0"/>
              <w:autoSpaceDN w:val="0"/>
              <w:adjustRightInd w:val="0"/>
              <w:spacing w:before="9" w:after="0"/>
              <w:ind w:right="40"/>
              <w:jc w:val="right"/>
              <w:rPr>
                <w:rFonts w:ascii="Times New Roman" w:hAnsi="Times New Roman"/>
                <w:sz w:val="24"/>
                <w:szCs w:val="24"/>
              </w:rPr>
            </w:pPr>
            <w:r w:rsidRPr="007A7452">
              <w:rPr>
                <w:rFonts w:ascii="Times New Roman" w:hAnsi="Times New Roman"/>
                <w:color w:val="191919"/>
                <w:spacing w:val="-2"/>
                <w:sz w:val="18"/>
                <w:szCs w:val="18"/>
              </w:rPr>
              <w:t>Hour</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vary</w:t>
            </w:r>
          </w:p>
        </w:tc>
      </w:tr>
      <w:tr w:rsidR="00F1477F" w:rsidRPr="007A7452" w:rsidTr="00F1477F">
        <w:trPr>
          <w:trHeight w:hRule="exact" w:val="249"/>
        </w:trPr>
        <w:tc>
          <w:tcPr>
            <w:tcW w:w="1015" w:type="dxa"/>
            <w:tcBorders>
              <w:top w:val="nil"/>
              <w:left w:val="nil"/>
              <w:bottom w:val="nil"/>
              <w:right w:val="nil"/>
            </w:tcBorders>
          </w:tcPr>
          <w:p w:rsidR="00F1477F" w:rsidRPr="007A7452" w:rsidRDefault="00F1477F" w:rsidP="00F1477F">
            <w:pPr>
              <w:widowControl w:val="0"/>
              <w:autoSpaceDE w:val="0"/>
              <w:autoSpaceDN w:val="0"/>
              <w:adjustRightInd w:val="0"/>
              <w:spacing w:after="0" w:line="195" w:lineRule="exact"/>
              <w:ind w:left="180" w:firstLine="90"/>
              <w:rPr>
                <w:rFonts w:ascii="Times New Roman" w:hAnsi="Times New Roman"/>
                <w:sz w:val="24"/>
                <w:szCs w:val="24"/>
              </w:rPr>
            </w:pPr>
            <w:r w:rsidRPr="007A7452">
              <w:rPr>
                <w:rFonts w:ascii="Times New Roman" w:hAnsi="Times New Roman"/>
                <w:color w:val="191919"/>
                <w:spacing w:val="-2"/>
                <w:sz w:val="18"/>
                <w:szCs w:val="18"/>
              </w:rPr>
              <w:t>NURS</w:t>
            </w:r>
          </w:p>
        </w:tc>
        <w:tc>
          <w:tcPr>
            <w:tcW w:w="1039" w:type="dxa"/>
            <w:tcBorders>
              <w:top w:val="nil"/>
              <w:left w:val="nil"/>
              <w:bottom w:val="nil"/>
              <w:right w:val="nil"/>
            </w:tcBorders>
          </w:tcPr>
          <w:p w:rsidR="00F1477F" w:rsidRPr="007A7452" w:rsidRDefault="00F1477F" w:rsidP="00F1477F">
            <w:pPr>
              <w:widowControl w:val="0"/>
              <w:autoSpaceDE w:val="0"/>
              <w:autoSpaceDN w:val="0"/>
              <w:adjustRightInd w:val="0"/>
              <w:spacing w:after="0" w:line="195" w:lineRule="exact"/>
              <w:ind w:left="303" w:firstLine="32"/>
              <w:rPr>
                <w:rFonts w:ascii="Times New Roman" w:hAnsi="Times New Roman"/>
                <w:sz w:val="24"/>
                <w:szCs w:val="24"/>
              </w:rPr>
            </w:pPr>
            <w:r w:rsidRPr="007A7452">
              <w:rPr>
                <w:rFonts w:ascii="Times New Roman" w:hAnsi="Times New Roman"/>
                <w:color w:val="191919"/>
                <w:spacing w:val="-2"/>
                <w:sz w:val="18"/>
                <w:szCs w:val="18"/>
              </w:rPr>
              <w:t>3010</w:t>
            </w:r>
          </w:p>
        </w:tc>
        <w:tc>
          <w:tcPr>
            <w:tcW w:w="5138" w:type="dxa"/>
            <w:tcBorders>
              <w:top w:val="nil"/>
              <w:left w:val="nil"/>
              <w:bottom w:val="nil"/>
              <w:right w:val="nil"/>
            </w:tcBorders>
          </w:tcPr>
          <w:p w:rsidR="00F1477F" w:rsidRPr="007A7452" w:rsidRDefault="00F1477F"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Junio</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Externship</w:t>
            </w:r>
          </w:p>
        </w:tc>
        <w:tc>
          <w:tcPr>
            <w:tcW w:w="3168" w:type="dxa"/>
            <w:tcBorders>
              <w:top w:val="nil"/>
              <w:left w:val="nil"/>
              <w:bottom w:val="nil"/>
              <w:right w:val="nil"/>
            </w:tcBorders>
          </w:tcPr>
          <w:p w:rsidR="00F1477F" w:rsidRPr="007A7452" w:rsidRDefault="00F1477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(1:</w:t>
            </w:r>
            <w:r w:rsidRPr="007A7452">
              <w:rPr>
                <w:rFonts w:ascii="Times New Roman" w:hAnsi="Times New Roman"/>
                <w:color w:val="191919"/>
                <w:spacing w:val="-25"/>
                <w:sz w:val="18"/>
                <w:szCs w:val="18"/>
              </w:rPr>
              <w:t>V</w:t>
            </w:r>
            <w:r w:rsidRPr="007A7452">
              <w:rPr>
                <w:rFonts w:ascii="Times New Roman" w:hAnsi="Times New Roman"/>
                <w:color w:val="191919"/>
                <w:spacing w:val="-2"/>
                <w:sz w:val="18"/>
                <w:szCs w:val="18"/>
              </w:rPr>
              <w:t>AR)</w:t>
            </w:r>
          </w:p>
        </w:tc>
      </w:tr>
      <w:tr w:rsidR="00F1477F" w:rsidRPr="007A7452" w:rsidTr="00F1477F">
        <w:trPr>
          <w:trHeight w:hRule="exact" w:val="249"/>
        </w:trPr>
        <w:tc>
          <w:tcPr>
            <w:tcW w:w="1015" w:type="dxa"/>
            <w:tcBorders>
              <w:top w:val="nil"/>
              <w:left w:val="nil"/>
              <w:bottom w:val="nil"/>
              <w:right w:val="nil"/>
            </w:tcBorders>
          </w:tcPr>
          <w:p w:rsidR="00F1477F" w:rsidRPr="007A7452" w:rsidRDefault="00F1477F" w:rsidP="00F1477F">
            <w:pPr>
              <w:widowControl w:val="0"/>
              <w:autoSpaceDE w:val="0"/>
              <w:autoSpaceDN w:val="0"/>
              <w:adjustRightInd w:val="0"/>
              <w:spacing w:after="0" w:line="195" w:lineRule="exact"/>
              <w:ind w:left="180" w:firstLine="90"/>
              <w:rPr>
                <w:rFonts w:ascii="Times New Roman" w:hAnsi="Times New Roman"/>
                <w:sz w:val="24"/>
                <w:szCs w:val="24"/>
              </w:rPr>
            </w:pPr>
            <w:r w:rsidRPr="007A7452">
              <w:rPr>
                <w:rFonts w:ascii="Times New Roman" w:hAnsi="Times New Roman"/>
                <w:color w:val="191919"/>
                <w:spacing w:val="-2"/>
                <w:sz w:val="18"/>
                <w:szCs w:val="18"/>
              </w:rPr>
              <w:t>NURS</w:t>
            </w:r>
          </w:p>
        </w:tc>
        <w:tc>
          <w:tcPr>
            <w:tcW w:w="1039" w:type="dxa"/>
            <w:tcBorders>
              <w:top w:val="nil"/>
              <w:left w:val="nil"/>
              <w:bottom w:val="nil"/>
              <w:right w:val="nil"/>
            </w:tcBorders>
          </w:tcPr>
          <w:p w:rsidR="00F1477F" w:rsidRPr="007A7452" w:rsidRDefault="00F1477F" w:rsidP="00F1477F">
            <w:pPr>
              <w:widowControl w:val="0"/>
              <w:autoSpaceDE w:val="0"/>
              <w:autoSpaceDN w:val="0"/>
              <w:adjustRightInd w:val="0"/>
              <w:spacing w:after="0" w:line="195" w:lineRule="exact"/>
              <w:ind w:left="303" w:firstLine="32"/>
              <w:rPr>
                <w:rFonts w:ascii="Times New Roman" w:hAnsi="Times New Roman"/>
                <w:sz w:val="24"/>
                <w:szCs w:val="24"/>
              </w:rPr>
            </w:pPr>
            <w:r w:rsidRPr="007A7452">
              <w:rPr>
                <w:rFonts w:ascii="Times New Roman" w:hAnsi="Times New Roman"/>
                <w:color w:val="191919"/>
                <w:spacing w:val="-2"/>
                <w:sz w:val="18"/>
                <w:szCs w:val="18"/>
              </w:rPr>
              <w:t>4010</w:t>
            </w:r>
          </w:p>
        </w:tc>
        <w:tc>
          <w:tcPr>
            <w:tcW w:w="5138" w:type="dxa"/>
            <w:tcBorders>
              <w:top w:val="nil"/>
              <w:left w:val="nil"/>
              <w:bottom w:val="nil"/>
              <w:right w:val="nil"/>
            </w:tcBorders>
          </w:tcPr>
          <w:p w:rsidR="00F1477F" w:rsidRPr="007A7452" w:rsidRDefault="00F1477F"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Senio</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Externship</w:t>
            </w:r>
          </w:p>
        </w:tc>
        <w:tc>
          <w:tcPr>
            <w:tcW w:w="3168" w:type="dxa"/>
            <w:tcBorders>
              <w:top w:val="nil"/>
              <w:left w:val="nil"/>
              <w:bottom w:val="nil"/>
              <w:right w:val="nil"/>
            </w:tcBorders>
          </w:tcPr>
          <w:p w:rsidR="00F1477F" w:rsidRPr="007A7452" w:rsidRDefault="00F1477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(1:</w:t>
            </w:r>
            <w:r w:rsidRPr="007A7452">
              <w:rPr>
                <w:rFonts w:ascii="Times New Roman" w:hAnsi="Times New Roman"/>
                <w:color w:val="191919"/>
                <w:spacing w:val="-25"/>
                <w:sz w:val="18"/>
                <w:szCs w:val="18"/>
              </w:rPr>
              <w:t>V</w:t>
            </w:r>
            <w:r w:rsidRPr="007A7452">
              <w:rPr>
                <w:rFonts w:ascii="Times New Roman" w:hAnsi="Times New Roman"/>
                <w:color w:val="191919"/>
                <w:spacing w:val="-2"/>
                <w:sz w:val="18"/>
                <w:szCs w:val="18"/>
              </w:rPr>
              <w:t>AR)</w:t>
            </w:r>
          </w:p>
        </w:tc>
      </w:tr>
      <w:tr w:rsidR="00F1477F" w:rsidRPr="007A7452" w:rsidTr="00F1477F">
        <w:trPr>
          <w:trHeight w:hRule="exact" w:val="249"/>
        </w:trPr>
        <w:tc>
          <w:tcPr>
            <w:tcW w:w="1015" w:type="dxa"/>
            <w:tcBorders>
              <w:top w:val="nil"/>
              <w:left w:val="nil"/>
              <w:bottom w:val="nil"/>
              <w:right w:val="nil"/>
            </w:tcBorders>
          </w:tcPr>
          <w:p w:rsidR="00F1477F" w:rsidRPr="007A7452" w:rsidRDefault="00F1477F" w:rsidP="00F1477F">
            <w:pPr>
              <w:widowControl w:val="0"/>
              <w:autoSpaceDE w:val="0"/>
              <w:autoSpaceDN w:val="0"/>
              <w:adjustRightInd w:val="0"/>
              <w:spacing w:after="0" w:line="195" w:lineRule="exact"/>
              <w:ind w:left="180" w:firstLine="90"/>
              <w:rPr>
                <w:rFonts w:ascii="Times New Roman" w:hAnsi="Times New Roman"/>
                <w:sz w:val="24"/>
                <w:szCs w:val="24"/>
              </w:rPr>
            </w:pPr>
            <w:r w:rsidRPr="007A7452">
              <w:rPr>
                <w:rFonts w:ascii="Times New Roman" w:hAnsi="Times New Roman"/>
                <w:color w:val="191919"/>
                <w:spacing w:val="-2"/>
                <w:sz w:val="18"/>
                <w:szCs w:val="18"/>
              </w:rPr>
              <w:t>NURS</w:t>
            </w:r>
          </w:p>
        </w:tc>
        <w:tc>
          <w:tcPr>
            <w:tcW w:w="1039" w:type="dxa"/>
            <w:tcBorders>
              <w:top w:val="nil"/>
              <w:left w:val="nil"/>
              <w:bottom w:val="nil"/>
              <w:right w:val="nil"/>
            </w:tcBorders>
          </w:tcPr>
          <w:p w:rsidR="00F1477F" w:rsidRPr="007A7452" w:rsidRDefault="00F1477F" w:rsidP="00F1477F">
            <w:pPr>
              <w:widowControl w:val="0"/>
              <w:autoSpaceDE w:val="0"/>
              <w:autoSpaceDN w:val="0"/>
              <w:adjustRightInd w:val="0"/>
              <w:spacing w:after="0" w:line="195" w:lineRule="exact"/>
              <w:ind w:left="303" w:firstLine="32"/>
              <w:rPr>
                <w:rFonts w:ascii="Times New Roman" w:hAnsi="Times New Roman"/>
                <w:sz w:val="24"/>
                <w:szCs w:val="24"/>
              </w:rPr>
            </w:pPr>
            <w:r w:rsidRPr="007A7452">
              <w:rPr>
                <w:rFonts w:ascii="Times New Roman" w:hAnsi="Times New Roman"/>
                <w:color w:val="191919"/>
                <w:spacing w:val="-2"/>
                <w:sz w:val="18"/>
                <w:szCs w:val="18"/>
              </w:rPr>
              <w:t>2</w:t>
            </w: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12</w:t>
            </w:r>
          </w:p>
        </w:tc>
        <w:tc>
          <w:tcPr>
            <w:tcW w:w="5138" w:type="dxa"/>
            <w:tcBorders>
              <w:top w:val="nil"/>
              <w:left w:val="nil"/>
              <w:bottom w:val="nil"/>
              <w:right w:val="nil"/>
            </w:tcBorders>
          </w:tcPr>
          <w:p w:rsidR="00F1477F" w:rsidRPr="007A7452" w:rsidRDefault="00F1477F"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Foundation</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Professiona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Nursing</w:t>
            </w:r>
          </w:p>
        </w:tc>
        <w:tc>
          <w:tcPr>
            <w:tcW w:w="3168" w:type="dxa"/>
            <w:tcBorders>
              <w:top w:val="nil"/>
              <w:left w:val="nil"/>
              <w:bottom w:val="nil"/>
              <w:right w:val="nil"/>
            </w:tcBorders>
          </w:tcPr>
          <w:p w:rsidR="00F1477F" w:rsidRPr="007A7452" w:rsidRDefault="00F1477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F1477F" w:rsidRPr="007A7452" w:rsidTr="00F1477F">
        <w:trPr>
          <w:trHeight w:hRule="exact" w:val="249"/>
        </w:trPr>
        <w:tc>
          <w:tcPr>
            <w:tcW w:w="1015" w:type="dxa"/>
            <w:tcBorders>
              <w:top w:val="nil"/>
              <w:left w:val="nil"/>
              <w:bottom w:val="nil"/>
              <w:right w:val="nil"/>
            </w:tcBorders>
          </w:tcPr>
          <w:p w:rsidR="00F1477F" w:rsidRPr="007A7452" w:rsidRDefault="00F1477F" w:rsidP="00F1477F">
            <w:pPr>
              <w:widowControl w:val="0"/>
              <w:autoSpaceDE w:val="0"/>
              <w:autoSpaceDN w:val="0"/>
              <w:adjustRightInd w:val="0"/>
              <w:spacing w:after="0" w:line="195" w:lineRule="exact"/>
              <w:ind w:left="180" w:firstLine="90"/>
              <w:rPr>
                <w:rFonts w:ascii="Times New Roman" w:hAnsi="Times New Roman"/>
                <w:sz w:val="24"/>
                <w:szCs w:val="24"/>
              </w:rPr>
            </w:pPr>
            <w:r w:rsidRPr="007A7452">
              <w:rPr>
                <w:rFonts w:ascii="Times New Roman" w:hAnsi="Times New Roman"/>
                <w:color w:val="191919"/>
                <w:spacing w:val="-2"/>
                <w:sz w:val="18"/>
                <w:szCs w:val="18"/>
              </w:rPr>
              <w:t>NURS</w:t>
            </w:r>
          </w:p>
        </w:tc>
        <w:tc>
          <w:tcPr>
            <w:tcW w:w="1039" w:type="dxa"/>
            <w:tcBorders>
              <w:top w:val="nil"/>
              <w:left w:val="nil"/>
              <w:bottom w:val="nil"/>
              <w:right w:val="nil"/>
            </w:tcBorders>
          </w:tcPr>
          <w:p w:rsidR="00F1477F" w:rsidRPr="007A7452" w:rsidRDefault="00F1477F" w:rsidP="00F1477F">
            <w:pPr>
              <w:widowControl w:val="0"/>
              <w:autoSpaceDE w:val="0"/>
              <w:autoSpaceDN w:val="0"/>
              <w:adjustRightInd w:val="0"/>
              <w:spacing w:after="0" w:line="195" w:lineRule="exact"/>
              <w:ind w:left="303" w:firstLine="32"/>
              <w:rPr>
                <w:rFonts w:ascii="Times New Roman" w:hAnsi="Times New Roman"/>
                <w:sz w:val="24"/>
                <w:szCs w:val="24"/>
              </w:rPr>
            </w:pPr>
            <w:r w:rsidRPr="007A7452">
              <w:rPr>
                <w:rFonts w:ascii="Times New Roman" w:hAnsi="Times New Roman"/>
                <w:color w:val="191919"/>
                <w:spacing w:val="-2"/>
                <w:sz w:val="18"/>
                <w:szCs w:val="18"/>
              </w:rPr>
              <w:t>2121</w:t>
            </w:r>
          </w:p>
        </w:tc>
        <w:tc>
          <w:tcPr>
            <w:tcW w:w="5138" w:type="dxa"/>
            <w:tcBorders>
              <w:top w:val="nil"/>
              <w:left w:val="nil"/>
              <w:bottom w:val="nil"/>
              <w:right w:val="nil"/>
            </w:tcBorders>
          </w:tcPr>
          <w:p w:rsidR="00F1477F" w:rsidRPr="007A7452" w:rsidRDefault="00F1477F"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Foundation</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proofErr w:type="spellStart"/>
            <w:r w:rsidRPr="007A7452">
              <w:rPr>
                <w:rFonts w:ascii="Times New Roman" w:hAnsi="Times New Roman"/>
                <w:color w:val="191919"/>
                <w:spacing w:val="-2"/>
                <w:sz w:val="18"/>
                <w:szCs w:val="18"/>
              </w:rPr>
              <w:t>Pathophysiology</w:t>
            </w:r>
            <w:proofErr w:type="spellEnd"/>
          </w:p>
        </w:tc>
        <w:tc>
          <w:tcPr>
            <w:tcW w:w="3168" w:type="dxa"/>
            <w:tcBorders>
              <w:top w:val="nil"/>
              <w:left w:val="nil"/>
              <w:bottom w:val="nil"/>
              <w:right w:val="nil"/>
            </w:tcBorders>
          </w:tcPr>
          <w:p w:rsidR="00F1477F" w:rsidRPr="007A7452" w:rsidRDefault="00F1477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F1477F" w:rsidRPr="007A7452" w:rsidTr="00F1477F">
        <w:trPr>
          <w:trHeight w:hRule="exact" w:val="344"/>
        </w:trPr>
        <w:tc>
          <w:tcPr>
            <w:tcW w:w="1015" w:type="dxa"/>
            <w:tcBorders>
              <w:top w:val="nil"/>
              <w:left w:val="nil"/>
              <w:bottom w:val="nil"/>
              <w:right w:val="nil"/>
            </w:tcBorders>
          </w:tcPr>
          <w:p w:rsidR="00F1477F" w:rsidRPr="007A7452" w:rsidRDefault="00F1477F" w:rsidP="00F1477F">
            <w:pPr>
              <w:widowControl w:val="0"/>
              <w:autoSpaceDE w:val="0"/>
              <w:autoSpaceDN w:val="0"/>
              <w:adjustRightInd w:val="0"/>
              <w:spacing w:after="0" w:line="195" w:lineRule="exact"/>
              <w:ind w:left="180" w:firstLine="90"/>
              <w:rPr>
                <w:rFonts w:ascii="Times New Roman" w:hAnsi="Times New Roman"/>
                <w:sz w:val="24"/>
                <w:szCs w:val="24"/>
              </w:rPr>
            </w:pPr>
            <w:r w:rsidRPr="007A7452">
              <w:rPr>
                <w:rFonts w:ascii="Times New Roman" w:hAnsi="Times New Roman"/>
                <w:color w:val="191919"/>
                <w:spacing w:val="-2"/>
                <w:sz w:val="18"/>
                <w:szCs w:val="18"/>
              </w:rPr>
              <w:t>NURS</w:t>
            </w:r>
          </w:p>
        </w:tc>
        <w:tc>
          <w:tcPr>
            <w:tcW w:w="1039" w:type="dxa"/>
            <w:tcBorders>
              <w:top w:val="nil"/>
              <w:left w:val="nil"/>
              <w:bottom w:val="nil"/>
              <w:right w:val="nil"/>
            </w:tcBorders>
          </w:tcPr>
          <w:p w:rsidR="00F1477F" w:rsidRPr="007A7452" w:rsidRDefault="00F1477F" w:rsidP="00F1477F">
            <w:pPr>
              <w:widowControl w:val="0"/>
              <w:autoSpaceDE w:val="0"/>
              <w:autoSpaceDN w:val="0"/>
              <w:adjustRightInd w:val="0"/>
              <w:spacing w:after="0" w:line="195" w:lineRule="exact"/>
              <w:ind w:left="303" w:firstLine="32"/>
              <w:rPr>
                <w:rFonts w:ascii="Times New Roman" w:hAnsi="Times New Roman"/>
                <w:sz w:val="24"/>
                <w:szCs w:val="24"/>
              </w:rPr>
            </w:pPr>
            <w:r w:rsidRPr="007A7452">
              <w:rPr>
                <w:rFonts w:ascii="Times New Roman" w:hAnsi="Times New Roman"/>
                <w:color w:val="191919"/>
                <w:spacing w:val="-2"/>
                <w:sz w:val="18"/>
                <w:szCs w:val="18"/>
              </w:rPr>
              <w:t>2212</w:t>
            </w:r>
          </w:p>
        </w:tc>
        <w:tc>
          <w:tcPr>
            <w:tcW w:w="5138" w:type="dxa"/>
            <w:tcBorders>
              <w:top w:val="nil"/>
              <w:left w:val="nil"/>
              <w:bottom w:val="nil"/>
              <w:right w:val="nil"/>
            </w:tcBorders>
          </w:tcPr>
          <w:p w:rsidR="00F1477F" w:rsidRPr="007A7452" w:rsidRDefault="00F1477F"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Foundation</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Healt</w:t>
            </w:r>
            <w:r w:rsidRPr="007A7452">
              <w:rPr>
                <w:rFonts w:ascii="Times New Roman" w:hAnsi="Times New Roman"/>
                <w:color w:val="191919"/>
                <w:sz w:val="18"/>
                <w:szCs w:val="18"/>
              </w:rPr>
              <w:t>h</w:t>
            </w:r>
            <w:r w:rsidRPr="007A7452">
              <w:rPr>
                <w:rFonts w:ascii="Times New Roman" w:hAnsi="Times New Roman"/>
                <w:color w:val="191919"/>
                <w:spacing w:val="-13"/>
                <w:sz w:val="18"/>
                <w:szCs w:val="18"/>
              </w:rPr>
              <w:t xml:space="preserve"> </w:t>
            </w:r>
            <w:r w:rsidRPr="007A7452">
              <w:rPr>
                <w:rFonts w:ascii="Times New Roman" w:hAnsi="Times New Roman"/>
                <w:color w:val="191919"/>
                <w:spacing w:val="-2"/>
                <w:sz w:val="18"/>
                <w:szCs w:val="18"/>
              </w:rPr>
              <w:t>Assessment</w:t>
            </w:r>
          </w:p>
        </w:tc>
        <w:tc>
          <w:tcPr>
            <w:tcW w:w="3168" w:type="dxa"/>
            <w:tcBorders>
              <w:top w:val="nil"/>
              <w:left w:val="nil"/>
              <w:bottom w:val="nil"/>
              <w:right w:val="nil"/>
            </w:tcBorders>
          </w:tcPr>
          <w:p w:rsidR="00F1477F" w:rsidRPr="007A7452" w:rsidRDefault="00F1477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bl>
    <w:p w:rsidR="00F1477F" w:rsidRDefault="00F1477F" w:rsidP="00F1477F">
      <w:pPr>
        <w:widowControl w:val="0"/>
        <w:tabs>
          <w:tab w:val="left" w:pos="10080"/>
        </w:tabs>
        <w:autoSpaceDE w:val="0"/>
        <w:autoSpaceDN w:val="0"/>
        <w:adjustRightInd w:val="0"/>
        <w:spacing w:after="0"/>
        <w:ind w:left="270" w:firstLine="0"/>
        <w:rPr>
          <w:ins w:id="25" w:author="Tippins, Margie F." w:date="2011-04-06T10:48:00Z"/>
          <w:rFonts w:ascii="Times New Roman" w:hAnsi="Times New Roman"/>
          <w:b/>
          <w:bCs/>
          <w:color w:val="191919"/>
          <w:sz w:val="18"/>
          <w:szCs w:val="18"/>
        </w:rPr>
      </w:pPr>
      <w:r>
        <w:rPr>
          <w:rFonts w:ascii="Times New Roman" w:hAnsi="Times New Roman"/>
          <w:b/>
          <w:bCs/>
          <w:color w:val="191919"/>
          <w:spacing w:val="-18"/>
          <w:sz w:val="18"/>
          <w:szCs w:val="18"/>
        </w:rPr>
        <w:t>T</w:t>
      </w:r>
      <w:r>
        <w:rPr>
          <w:rFonts w:ascii="Times New Roman" w:hAnsi="Times New Roman"/>
          <w:b/>
          <w:bCs/>
          <w:color w:val="191919"/>
          <w:spacing w:val="-2"/>
          <w:sz w:val="18"/>
          <w:szCs w:val="18"/>
        </w:rPr>
        <w:t>ota</w:t>
      </w:r>
      <w:r>
        <w:rPr>
          <w:rFonts w:ascii="Times New Roman" w:hAnsi="Times New Roman"/>
          <w:b/>
          <w:bCs/>
          <w:color w:val="191919"/>
          <w:sz w:val="18"/>
          <w:szCs w:val="18"/>
        </w:rPr>
        <w:t>l</w:t>
      </w:r>
      <w:r>
        <w:rPr>
          <w:rFonts w:ascii="Times New Roman" w:hAnsi="Times New Roman"/>
          <w:b/>
          <w:bCs/>
          <w:color w:val="191919"/>
          <w:spacing w:val="-4"/>
          <w:sz w:val="18"/>
          <w:szCs w:val="18"/>
        </w:rPr>
        <w:t xml:space="preserve"> </w:t>
      </w:r>
      <w:r>
        <w:rPr>
          <w:rFonts w:ascii="Times New Roman" w:hAnsi="Times New Roman"/>
          <w:b/>
          <w:bCs/>
          <w:color w:val="191919"/>
          <w:spacing w:val="-5"/>
          <w:sz w:val="18"/>
          <w:szCs w:val="18"/>
        </w:rPr>
        <w:t>r</w:t>
      </w:r>
      <w:r>
        <w:rPr>
          <w:rFonts w:ascii="Times New Roman" w:hAnsi="Times New Roman"/>
          <w:b/>
          <w:bCs/>
          <w:color w:val="191919"/>
          <w:spacing w:val="-2"/>
          <w:sz w:val="18"/>
          <w:szCs w:val="18"/>
        </w:rPr>
        <w:t>equi</w:t>
      </w:r>
      <w:r>
        <w:rPr>
          <w:rFonts w:ascii="Times New Roman" w:hAnsi="Times New Roman"/>
          <w:b/>
          <w:bCs/>
          <w:color w:val="191919"/>
          <w:spacing w:val="-5"/>
          <w:sz w:val="18"/>
          <w:szCs w:val="18"/>
        </w:rPr>
        <w:t>r</w:t>
      </w:r>
      <w:r>
        <w:rPr>
          <w:rFonts w:ascii="Times New Roman" w:hAnsi="Times New Roman"/>
          <w:b/>
          <w:bCs/>
          <w:color w:val="191919"/>
          <w:spacing w:val="-2"/>
          <w:sz w:val="18"/>
          <w:szCs w:val="18"/>
        </w:rPr>
        <w:t>e</w:t>
      </w:r>
      <w:r>
        <w:rPr>
          <w:rFonts w:ascii="Times New Roman" w:hAnsi="Times New Roman"/>
          <w:b/>
          <w:bCs/>
          <w:color w:val="191919"/>
          <w:sz w:val="18"/>
          <w:szCs w:val="18"/>
        </w:rPr>
        <w:t>d</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fo</w:t>
      </w:r>
      <w:r>
        <w:rPr>
          <w:rFonts w:ascii="Times New Roman" w:hAnsi="Times New Roman"/>
          <w:b/>
          <w:bCs/>
          <w:color w:val="191919"/>
          <w:sz w:val="18"/>
          <w:szCs w:val="18"/>
        </w:rPr>
        <w:t>r</w:t>
      </w:r>
      <w:r>
        <w:rPr>
          <w:rFonts w:ascii="Times New Roman" w:hAnsi="Times New Roman"/>
          <w:b/>
          <w:bCs/>
          <w:color w:val="191919"/>
          <w:spacing w:val="-7"/>
          <w:sz w:val="18"/>
          <w:szCs w:val="18"/>
        </w:rPr>
        <w:t xml:space="preserve"> </w:t>
      </w:r>
      <w:r>
        <w:rPr>
          <w:rFonts w:ascii="Times New Roman" w:hAnsi="Times New Roman"/>
          <w:b/>
          <w:bCs/>
          <w:color w:val="191919"/>
          <w:spacing w:val="-2"/>
          <w:sz w:val="18"/>
          <w:szCs w:val="18"/>
        </w:rPr>
        <w:t>graduatio</w:t>
      </w:r>
      <w:r>
        <w:rPr>
          <w:rFonts w:ascii="Times New Roman" w:hAnsi="Times New Roman"/>
          <w:b/>
          <w:bCs/>
          <w:color w:val="191919"/>
          <w:sz w:val="18"/>
          <w:szCs w:val="18"/>
        </w:rPr>
        <w:t xml:space="preserve">n  </w:t>
      </w:r>
      <w:r>
        <w:rPr>
          <w:rFonts w:ascii="Times New Roman" w:hAnsi="Times New Roman"/>
          <w:b/>
          <w:bCs/>
          <w:color w:val="191919"/>
          <w:sz w:val="18"/>
          <w:szCs w:val="18"/>
        </w:rPr>
        <w:tab/>
      </w:r>
      <w:ins w:id="26" w:author="Tippins, Margie F." w:date="2011-04-06T10:48:00Z">
        <w:r>
          <w:rPr>
            <w:rFonts w:ascii="Times New Roman" w:hAnsi="Times New Roman"/>
            <w:b/>
            <w:bCs/>
            <w:color w:val="191919"/>
            <w:sz w:val="18"/>
            <w:szCs w:val="18"/>
          </w:rPr>
          <w:t>127</w:t>
        </w:r>
      </w:ins>
    </w:p>
    <w:p w:rsidR="00F1477F" w:rsidRDefault="00F1477F" w:rsidP="00F1477F">
      <w:pPr>
        <w:widowControl w:val="0"/>
        <w:tabs>
          <w:tab w:val="left" w:pos="10620"/>
        </w:tabs>
        <w:autoSpaceDE w:val="0"/>
        <w:autoSpaceDN w:val="0"/>
        <w:adjustRightInd w:val="0"/>
        <w:spacing w:after="0"/>
        <w:ind w:left="1170"/>
        <w:rPr>
          <w:rFonts w:ascii="Times New Roman" w:hAnsi="Times New Roman"/>
          <w:b/>
          <w:bCs/>
          <w:color w:val="191919"/>
          <w:sz w:val="18"/>
          <w:szCs w:val="18"/>
        </w:rPr>
      </w:pPr>
    </w:p>
    <w:p w:rsidR="007D77D2" w:rsidRDefault="007D77D2"/>
    <w:p w:rsidR="00E8550F" w:rsidRPr="0071188B" w:rsidRDefault="00E8550F" w:rsidP="0071188B">
      <w:pPr>
        <w:pStyle w:val="Heading2"/>
        <w:ind w:left="270" w:firstLine="0"/>
        <w:rPr>
          <w:rFonts w:ascii="Times New Roman" w:hAnsi="Times New Roman"/>
          <w:color w:val="000000"/>
          <w:sz w:val="48"/>
          <w:szCs w:val="48"/>
        </w:rPr>
      </w:pPr>
      <w:bookmarkStart w:id="27" w:name="_Toc295333406"/>
      <w:r w:rsidRPr="0071188B">
        <w:rPr>
          <w:rFonts w:ascii="Times New Roman" w:hAnsi="Times New Roman"/>
          <w:color w:val="191919"/>
          <w:spacing w:val="-2"/>
          <w:sz w:val="48"/>
          <w:szCs w:val="48"/>
        </w:rPr>
        <w:t>D</w:t>
      </w:r>
      <w:r w:rsidRPr="0071188B">
        <w:rPr>
          <w:rFonts w:ascii="Times New Roman" w:hAnsi="Times New Roman"/>
          <w:color w:val="191919"/>
          <w:spacing w:val="-2"/>
          <w:sz w:val="36"/>
          <w:szCs w:val="36"/>
        </w:rPr>
        <w:t>EPARTMENT</w:t>
      </w:r>
      <w:r w:rsidRPr="0071188B">
        <w:rPr>
          <w:rFonts w:ascii="Times New Roman" w:hAnsi="Times New Roman"/>
          <w:color w:val="191919"/>
          <w:spacing w:val="-2"/>
          <w:sz w:val="48"/>
          <w:szCs w:val="48"/>
        </w:rPr>
        <w:t xml:space="preserve"> </w:t>
      </w:r>
      <w:r w:rsidRPr="0071188B">
        <w:rPr>
          <w:rFonts w:ascii="Times New Roman" w:hAnsi="Times New Roman"/>
          <w:color w:val="191919"/>
          <w:spacing w:val="-2"/>
          <w:sz w:val="36"/>
          <w:szCs w:val="36"/>
        </w:rPr>
        <w:t xml:space="preserve">OF </w:t>
      </w:r>
      <w:r w:rsidRPr="0071188B">
        <w:rPr>
          <w:rFonts w:ascii="Times New Roman" w:hAnsi="Times New Roman"/>
          <w:color w:val="191919"/>
          <w:spacing w:val="-2"/>
          <w:sz w:val="48"/>
          <w:szCs w:val="48"/>
        </w:rPr>
        <w:t>C</w:t>
      </w:r>
      <w:r w:rsidRPr="0071188B">
        <w:rPr>
          <w:rFonts w:ascii="Times New Roman" w:hAnsi="Times New Roman"/>
          <w:color w:val="191919"/>
          <w:spacing w:val="-2"/>
          <w:sz w:val="36"/>
          <w:szCs w:val="36"/>
        </w:rPr>
        <w:t>RIMINA</w:t>
      </w:r>
      <w:r w:rsidRPr="0071188B">
        <w:rPr>
          <w:rFonts w:ascii="Times New Roman" w:hAnsi="Times New Roman"/>
          <w:color w:val="191919"/>
          <w:sz w:val="36"/>
          <w:szCs w:val="36"/>
        </w:rPr>
        <w:t xml:space="preserve">L </w:t>
      </w:r>
      <w:r w:rsidRPr="0071188B">
        <w:rPr>
          <w:rFonts w:ascii="Times New Roman" w:hAnsi="Times New Roman"/>
          <w:color w:val="191919"/>
          <w:spacing w:val="-2"/>
          <w:sz w:val="48"/>
          <w:szCs w:val="48"/>
        </w:rPr>
        <w:t>J</w:t>
      </w:r>
      <w:r w:rsidRPr="0071188B">
        <w:rPr>
          <w:rFonts w:ascii="Times New Roman" w:hAnsi="Times New Roman"/>
          <w:color w:val="191919"/>
          <w:spacing w:val="-2"/>
          <w:sz w:val="36"/>
          <w:szCs w:val="36"/>
        </w:rPr>
        <w:t>USTIC</w:t>
      </w:r>
      <w:r w:rsidRPr="0071188B">
        <w:rPr>
          <w:rFonts w:ascii="Times New Roman" w:hAnsi="Times New Roman"/>
          <w:color w:val="191919"/>
          <w:sz w:val="36"/>
          <w:szCs w:val="36"/>
        </w:rPr>
        <w:t xml:space="preserve">E </w:t>
      </w:r>
      <w:r w:rsidRPr="0071188B">
        <w:rPr>
          <w:rFonts w:ascii="Times New Roman" w:hAnsi="Times New Roman"/>
          <w:color w:val="191919"/>
          <w:spacing w:val="-2"/>
          <w:sz w:val="36"/>
          <w:szCs w:val="36"/>
        </w:rPr>
        <w:t>AN</w:t>
      </w:r>
      <w:r w:rsidRPr="0071188B">
        <w:rPr>
          <w:rFonts w:ascii="Times New Roman" w:hAnsi="Times New Roman"/>
          <w:color w:val="191919"/>
          <w:sz w:val="36"/>
          <w:szCs w:val="36"/>
        </w:rPr>
        <w:t>D</w:t>
      </w:r>
      <w:r w:rsidRPr="0071188B">
        <w:rPr>
          <w:rFonts w:ascii="Times New Roman" w:hAnsi="Times New Roman"/>
          <w:color w:val="191919"/>
          <w:spacing w:val="10"/>
          <w:sz w:val="36"/>
          <w:szCs w:val="36"/>
        </w:rPr>
        <w:t xml:space="preserve"> </w:t>
      </w:r>
      <w:r w:rsidRPr="0071188B">
        <w:rPr>
          <w:rFonts w:ascii="Times New Roman" w:hAnsi="Times New Roman"/>
          <w:color w:val="191919"/>
          <w:spacing w:val="-2"/>
          <w:sz w:val="48"/>
          <w:szCs w:val="48"/>
        </w:rPr>
        <w:t>F</w:t>
      </w:r>
      <w:r w:rsidRPr="0071188B">
        <w:rPr>
          <w:rFonts w:ascii="Times New Roman" w:hAnsi="Times New Roman"/>
          <w:color w:val="191919"/>
          <w:spacing w:val="-2"/>
          <w:sz w:val="36"/>
          <w:szCs w:val="36"/>
        </w:rPr>
        <w:t>ORENSI</w:t>
      </w:r>
      <w:r w:rsidRPr="0071188B">
        <w:rPr>
          <w:rFonts w:ascii="Times New Roman" w:hAnsi="Times New Roman"/>
          <w:color w:val="191919"/>
          <w:sz w:val="36"/>
          <w:szCs w:val="36"/>
        </w:rPr>
        <w:t>C</w:t>
      </w:r>
      <w:r w:rsidRPr="0071188B">
        <w:rPr>
          <w:rFonts w:ascii="Times New Roman" w:hAnsi="Times New Roman"/>
          <w:color w:val="191919"/>
          <w:spacing w:val="10"/>
          <w:sz w:val="36"/>
          <w:szCs w:val="36"/>
        </w:rPr>
        <w:t xml:space="preserve"> </w:t>
      </w:r>
      <w:r w:rsidRPr="0071188B">
        <w:rPr>
          <w:rFonts w:ascii="Times New Roman" w:hAnsi="Times New Roman"/>
          <w:color w:val="191919"/>
          <w:spacing w:val="-2"/>
          <w:sz w:val="48"/>
          <w:szCs w:val="48"/>
        </w:rPr>
        <w:t>S</w:t>
      </w:r>
      <w:r w:rsidRPr="0071188B">
        <w:rPr>
          <w:rFonts w:ascii="Times New Roman" w:hAnsi="Times New Roman"/>
          <w:color w:val="191919"/>
          <w:spacing w:val="-2"/>
          <w:sz w:val="36"/>
          <w:szCs w:val="36"/>
        </w:rPr>
        <w:t>CIENCE</w:t>
      </w:r>
      <w:bookmarkEnd w:id="27"/>
    </w:p>
    <w:p w:rsidR="00E8550F" w:rsidRDefault="00E8550F" w:rsidP="00E8550F">
      <w:pPr>
        <w:widowControl w:val="0"/>
        <w:autoSpaceDE w:val="0"/>
        <w:autoSpaceDN w:val="0"/>
        <w:adjustRightInd w:val="0"/>
        <w:spacing w:before="6" w:after="0" w:line="240" w:lineRule="exact"/>
        <w:ind w:left="270" w:right="220" w:firstLine="0"/>
        <w:rPr>
          <w:rFonts w:ascii="Times New Roman" w:hAnsi="Times New Roman"/>
          <w:color w:val="000000"/>
          <w:sz w:val="24"/>
          <w:szCs w:val="24"/>
        </w:rPr>
      </w:pPr>
    </w:p>
    <w:p w:rsidR="00E8550F" w:rsidRDefault="00E8550F" w:rsidP="00E8550F">
      <w:pPr>
        <w:widowControl w:val="0"/>
        <w:autoSpaceDE w:val="0"/>
        <w:autoSpaceDN w:val="0"/>
        <w:adjustRightInd w:val="0"/>
        <w:spacing w:after="0" w:line="250" w:lineRule="auto"/>
        <w:ind w:left="270" w:right="22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Departmen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Crimina</w:t>
      </w:r>
      <w:r>
        <w:rPr>
          <w:rFonts w:ascii="Times New Roman" w:hAnsi="Times New Roman"/>
          <w:color w:val="191919"/>
          <w:sz w:val="18"/>
          <w:szCs w:val="18"/>
        </w:rPr>
        <w:t>l</w:t>
      </w:r>
      <w:r>
        <w:rPr>
          <w:rFonts w:ascii="Times New Roman" w:hAnsi="Times New Roman"/>
          <w:color w:val="191919"/>
          <w:spacing w:val="-2"/>
          <w:sz w:val="18"/>
          <w:szCs w:val="18"/>
        </w:rPr>
        <w:t xml:space="preserve"> Justic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fer</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Bachelo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degree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Crimina</w:t>
      </w:r>
      <w:r>
        <w:rPr>
          <w:rFonts w:ascii="Times New Roman" w:hAnsi="Times New Roman"/>
          <w:color w:val="191919"/>
          <w:sz w:val="18"/>
          <w:szCs w:val="18"/>
        </w:rPr>
        <w:t>l</w:t>
      </w:r>
      <w:r>
        <w:rPr>
          <w:rFonts w:ascii="Times New Roman" w:hAnsi="Times New Roman"/>
          <w:color w:val="191919"/>
          <w:spacing w:val="-2"/>
          <w:sz w:val="18"/>
          <w:szCs w:val="18"/>
        </w:rPr>
        <w:t xml:space="preserve"> Justic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Forensi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Maste</w:t>
      </w:r>
      <w:r>
        <w:rPr>
          <w:rFonts w:ascii="Times New Roman" w:hAnsi="Times New Roman"/>
          <w:color w:val="191919"/>
          <w:sz w:val="18"/>
          <w:szCs w:val="18"/>
        </w:rPr>
        <w:t>r</w:t>
      </w:r>
      <w:r>
        <w:rPr>
          <w:rFonts w:ascii="Times New Roman" w:hAnsi="Times New Roman"/>
          <w:color w:val="191919"/>
          <w:spacing w:val="-3"/>
          <w:sz w:val="18"/>
          <w:szCs w:val="18"/>
        </w:rPr>
        <w:t xml:space="preserve"> 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Crimina</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Justice</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Thes</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prepar</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professiona</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employmen</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crimina</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justic</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system</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F</w:t>
      </w:r>
      <w:r>
        <w:rPr>
          <w:rFonts w:ascii="Times New Roman" w:hAnsi="Times New Roman"/>
          <w:color w:val="191919"/>
          <w:spacing w:val="-3"/>
          <w:sz w:val="18"/>
          <w:szCs w:val="18"/>
        </w:rPr>
        <w:t>o</w:t>
      </w:r>
      <w:r>
        <w:rPr>
          <w:rFonts w:ascii="Times New Roman" w:hAnsi="Times New Roman"/>
          <w:color w:val="191919"/>
          <w:spacing w:val="-2"/>
          <w:sz w:val="18"/>
          <w:szCs w:val="18"/>
        </w:rPr>
        <w:t>rensi</w:t>
      </w:r>
      <w:r>
        <w:rPr>
          <w:rFonts w:ascii="Times New Roman" w:hAnsi="Times New Roman"/>
          <w:color w:val="191919"/>
          <w:sz w:val="18"/>
          <w:szCs w:val="18"/>
        </w:rPr>
        <w:t>c</w:t>
      </w:r>
      <w:r>
        <w:rPr>
          <w:rFonts w:ascii="Times New Roman" w:hAnsi="Times New Roman"/>
          <w:color w:val="191919"/>
          <w:spacing w:val="-1"/>
          <w:sz w:val="18"/>
          <w:szCs w:val="18"/>
        </w:rPr>
        <w:t xml:space="preserve"> </w:t>
      </w:r>
      <w:r>
        <w:rPr>
          <w:rFonts w:ascii="Times New Roman" w:hAnsi="Times New Roman"/>
          <w:color w:val="191919"/>
          <w:spacing w:val="-2"/>
          <w:sz w:val="18"/>
          <w:szCs w:val="18"/>
        </w:rPr>
        <w:t>Science and/o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graduat</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studie</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crimina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justice</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Forensi</w:t>
      </w:r>
      <w:r>
        <w:rPr>
          <w:rFonts w:ascii="Times New Roman" w:hAnsi="Times New Roman"/>
          <w:color w:val="191919"/>
          <w:sz w:val="18"/>
          <w:szCs w:val="18"/>
        </w:rPr>
        <w:t>c</w:t>
      </w:r>
      <w:r>
        <w:rPr>
          <w:rFonts w:ascii="Times New Roman" w:hAnsi="Times New Roman"/>
          <w:color w:val="191919"/>
          <w:spacing w:val="-5"/>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la</w:t>
      </w:r>
      <w:r>
        <w:rPr>
          <w:rFonts w:ascii="Times New Roman" w:hAnsi="Times New Roman"/>
          <w:color w:val="191919"/>
          <w:spacing w:val="-13"/>
          <w:sz w:val="18"/>
          <w:szCs w:val="18"/>
        </w:rPr>
        <w:t>w</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curriculu</w:t>
      </w:r>
      <w:r>
        <w:rPr>
          <w:rFonts w:ascii="Times New Roman" w:hAnsi="Times New Roman"/>
          <w:color w:val="191919"/>
          <w:sz w:val="18"/>
          <w:szCs w:val="18"/>
        </w:rPr>
        <w:t>m</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bot</w:t>
      </w:r>
      <w:r>
        <w:rPr>
          <w:rFonts w:ascii="Times New Roman" w:hAnsi="Times New Roman"/>
          <w:color w:val="191919"/>
          <w:sz w:val="18"/>
          <w:szCs w:val="18"/>
        </w:rPr>
        <w:t>h</w:t>
      </w:r>
      <w:r>
        <w:rPr>
          <w:rFonts w:ascii="Times New Roman" w:hAnsi="Times New Roman"/>
          <w:color w:val="191919"/>
          <w:spacing w:val="-5"/>
          <w:sz w:val="18"/>
          <w:szCs w:val="18"/>
        </w:rPr>
        <w:t xml:space="preserve"> </w:t>
      </w:r>
      <w:r>
        <w:rPr>
          <w:rFonts w:ascii="Times New Roman" w:hAnsi="Times New Roman"/>
          <w:color w:val="191919"/>
          <w:spacing w:val="-2"/>
          <w:sz w:val="18"/>
          <w:szCs w:val="18"/>
        </w:rPr>
        <w:t>broa</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flexibl</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enoug</w:t>
      </w:r>
      <w:r>
        <w:rPr>
          <w:rFonts w:ascii="Times New Roman" w:hAnsi="Times New Roman"/>
          <w:color w:val="191919"/>
          <w:sz w:val="18"/>
          <w:szCs w:val="18"/>
        </w:rPr>
        <w:t>h</w:t>
      </w:r>
      <w:r>
        <w:rPr>
          <w:rFonts w:ascii="Times New Roman" w:hAnsi="Times New Roman"/>
          <w:color w:val="191919"/>
          <w:spacing w:val="-5"/>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permi</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to pursu</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wor</w:t>
      </w:r>
      <w:r>
        <w:rPr>
          <w:rFonts w:ascii="Times New Roman" w:hAnsi="Times New Roman"/>
          <w:color w:val="191919"/>
          <w:sz w:val="18"/>
          <w:szCs w:val="18"/>
        </w:rPr>
        <w:t>k</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z w:val="18"/>
          <w:szCs w:val="18"/>
        </w:rPr>
        <w:t>a</w:t>
      </w:r>
      <w:r>
        <w:rPr>
          <w:rFonts w:ascii="Times New Roman" w:hAnsi="Times New Roman"/>
          <w:color w:val="191919"/>
          <w:spacing w:val="-11"/>
          <w:sz w:val="18"/>
          <w:szCs w:val="18"/>
        </w:rPr>
        <w:t xml:space="preserve"> </w:t>
      </w:r>
      <w:r>
        <w:rPr>
          <w:rFonts w:ascii="Times New Roman" w:hAnsi="Times New Roman"/>
          <w:color w:val="191919"/>
          <w:spacing w:val="-2"/>
          <w:sz w:val="18"/>
          <w:szCs w:val="18"/>
        </w:rPr>
        <w:t>wid</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variet</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crimina</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justic</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Forensi</w:t>
      </w:r>
      <w:r>
        <w:rPr>
          <w:rFonts w:ascii="Times New Roman" w:hAnsi="Times New Roman"/>
          <w:color w:val="191919"/>
          <w:sz w:val="18"/>
          <w:szCs w:val="18"/>
        </w:rPr>
        <w:t>c</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topic</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cuttin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acros</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la</w:t>
      </w:r>
      <w:r>
        <w:rPr>
          <w:rFonts w:ascii="Times New Roman" w:hAnsi="Times New Roman"/>
          <w:color w:val="191919"/>
          <w:sz w:val="18"/>
          <w:szCs w:val="18"/>
        </w:rPr>
        <w:t>w</w:t>
      </w:r>
      <w:r>
        <w:rPr>
          <w:rFonts w:ascii="Times New Roman" w:hAnsi="Times New Roman"/>
          <w:color w:val="191919"/>
          <w:spacing w:val="-11"/>
          <w:sz w:val="18"/>
          <w:szCs w:val="18"/>
        </w:rPr>
        <w:t xml:space="preserve"> </w:t>
      </w:r>
      <w:r>
        <w:rPr>
          <w:rFonts w:ascii="Times New Roman" w:hAnsi="Times New Roman"/>
          <w:color w:val="191919"/>
          <w:spacing w:val="-2"/>
          <w:sz w:val="18"/>
          <w:szCs w:val="18"/>
        </w:rPr>
        <w:t>enforcement</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courts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corrections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research, polic</w:t>
      </w:r>
      <w:r>
        <w:rPr>
          <w:rFonts w:ascii="Times New Roman" w:hAnsi="Times New Roman"/>
          <w:color w:val="191919"/>
          <w:sz w:val="18"/>
          <w:szCs w:val="18"/>
        </w:rPr>
        <w:t xml:space="preserve">y </w:t>
      </w:r>
      <w:r>
        <w:rPr>
          <w:rFonts w:ascii="Times New Roman" w:hAnsi="Times New Roman"/>
          <w:color w:val="191919"/>
          <w:spacing w:val="-2"/>
          <w:sz w:val="18"/>
          <w:szCs w:val="18"/>
        </w:rPr>
        <w:t>analysis</w:t>
      </w:r>
      <w:r>
        <w:rPr>
          <w:rFonts w:ascii="Times New Roman" w:hAnsi="Times New Roman"/>
          <w:color w:val="191919"/>
          <w:sz w:val="18"/>
          <w:szCs w:val="18"/>
        </w:rPr>
        <w:t xml:space="preserve">, </w:t>
      </w:r>
      <w:r>
        <w:rPr>
          <w:rFonts w:ascii="Times New Roman" w:hAnsi="Times New Roman"/>
          <w:color w:val="191919"/>
          <w:spacing w:val="-2"/>
          <w:sz w:val="18"/>
          <w:szCs w:val="18"/>
        </w:rPr>
        <w:t>plannin</w:t>
      </w:r>
      <w:r>
        <w:rPr>
          <w:rFonts w:ascii="Times New Roman" w:hAnsi="Times New Roman"/>
          <w:color w:val="191919"/>
          <w:sz w:val="18"/>
          <w:szCs w:val="18"/>
        </w:rPr>
        <w:t xml:space="preserve">g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operation</w:t>
      </w:r>
      <w:r>
        <w:rPr>
          <w:rFonts w:ascii="Times New Roman" w:hAnsi="Times New Roman"/>
          <w:color w:val="191919"/>
          <w:sz w:val="18"/>
          <w:szCs w:val="18"/>
        </w:rPr>
        <w:t xml:space="preserve">s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laborator</w:t>
      </w:r>
      <w:r>
        <w:rPr>
          <w:rFonts w:ascii="Times New Roman" w:hAnsi="Times New Roman"/>
          <w:color w:val="191919"/>
          <w:sz w:val="18"/>
          <w:szCs w:val="18"/>
        </w:rPr>
        <w:t xml:space="preserve">y </w:t>
      </w:r>
      <w:r>
        <w:rPr>
          <w:rFonts w:ascii="Times New Roman" w:hAnsi="Times New Roman"/>
          <w:color w:val="191919"/>
          <w:spacing w:val="-2"/>
          <w:sz w:val="18"/>
          <w:szCs w:val="18"/>
        </w:rPr>
        <w:t>analysis/management</w:t>
      </w:r>
      <w:proofErr w:type="gramStart"/>
      <w:r>
        <w:rPr>
          <w:rFonts w:ascii="Times New Roman" w:hAnsi="Times New Roman"/>
          <w:color w:val="191919"/>
          <w:spacing w:val="-2"/>
          <w:sz w:val="18"/>
          <w:szCs w:val="18"/>
        </w:rPr>
        <w:t>.</w:t>
      </w:r>
      <w:r>
        <w:rPr>
          <w:rFonts w:ascii="Times New Roman" w:hAnsi="Times New Roman"/>
          <w:color w:val="191919"/>
          <w:sz w:val="18"/>
          <w:szCs w:val="18"/>
        </w:rPr>
        <w:t>.</w:t>
      </w:r>
      <w:proofErr w:type="gramEnd"/>
      <w:r>
        <w:rPr>
          <w:rFonts w:ascii="Times New Roman" w:hAnsi="Times New Roman"/>
          <w:color w:val="191919"/>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 xml:space="preserve">s </w:t>
      </w:r>
      <w:r>
        <w:rPr>
          <w:rFonts w:ascii="Times New Roman" w:hAnsi="Times New Roman"/>
          <w:color w:val="191919"/>
          <w:spacing w:val="-2"/>
          <w:sz w:val="18"/>
          <w:szCs w:val="18"/>
        </w:rPr>
        <w:t>ar</w:t>
      </w:r>
      <w:r>
        <w:rPr>
          <w:rFonts w:ascii="Times New Roman" w:hAnsi="Times New Roman"/>
          <w:color w:val="191919"/>
          <w:sz w:val="18"/>
          <w:szCs w:val="18"/>
        </w:rPr>
        <w:t xml:space="preserve">e </w:t>
      </w:r>
      <w:r>
        <w:rPr>
          <w:rFonts w:ascii="Times New Roman" w:hAnsi="Times New Roman"/>
          <w:color w:val="191919"/>
          <w:spacing w:val="-2"/>
          <w:sz w:val="18"/>
          <w:szCs w:val="18"/>
        </w:rPr>
        <w:t>encourage</w:t>
      </w:r>
      <w:r>
        <w:rPr>
          <w:rFonts w:ascii="Times New Roman" w:hAnsi="Times New Roman"/>
          <w:color w:val="191919"/>
          <w:sz w:val="18"/>
          <w:szCs w:val="18"/>
        </w:rPr>
        <w:t xml:space="preserve">d </w:t>
      </w:r>
      <w:r>
        <w:rPr>
          <w:rFonts w:ascii="Times New Roman" w:hAnsi="Times New Roman"/>
          <w:color w:val="191919"/>
          <w:spacing w:val="-2"/>
          <w:sz w:val="18"/>
          <w:szCs w:val="18"/>
        </w:rPr>
        <w:t>t</w:t>
      </w:r>
      <w:r>
        <w:rPr>
          <w:rFonts w:ascii="Times New Roman" w:hAnsi="Times New Roman"/>
          <w:color w:val="191919"/>
          <w:sz w:val="18"/>
          <w:szCs w:val="18"/>
        </w:rPr>
        <w:t xml:space="preserve">o </w:t>
      </w:r>
      <w:r>
        <w:rPr>
          <w:rFonts w:ascii="Times New Roman" w:hAnsi="Times New Roman"/>
          <w:color w:val="191919"/>
          <w:spacing w:val="-2"/>
          <w:sz w:val="18"/>
          <w:szCs w:val="18"/>
        </w:rPr>
        <w:t>tak</w:t>
      </w:r>
      <w:r>
        <w:rPr>
          <w:rFonts w:ascii="Times New Roman" w:hAnsi="Times New Roman"/>
          <w:color w:val="191919"/>
          <w:sz w:val="18"/>
          <w:szCs w:val="18"/>
        </w:rPr>
        <w:t xml:space="preserve">e </w:t>
      </w:r>
      <w:r>
        <w:rPr>
          <w:rFonts w:ascii="Times New Roman" w:hAnsi="Times New Roman"/>
          <w:color w:val="191919"/>
          <w:spacing w:val="-2"/>
          <w:sz w:val="18"/>
          <w:szCs w:val="18"/>
        </w:rPr>
        <w:t>internship</w:t>
      </w:r>
      <w:r>
        <w:rPr>
          <w:rFonts w:ascii="Times New Roman" w:hAnsi="Times New Roman"/>
          <w:color w:val="191919"/>
          <w:sz w:val="18"/>
          <w:szCs w:val="18"/>
        </w:rPr>
        <w:t xml:space="preserve">s </w:t>
      </w:r>
      <w:r>
        <w:rPr>
          <w:rFonts w:ascii="Times New Roman" w:hAnsi="Times New Roman"/>
          <w:color w:val="191919"/>
          <w:spacing w:val="-2"/>
          <w:sz w:val="18"/>
          <w:szCs w:val="18"/>
        </w:rPr>
        <w:t>i</w:t>
      </w:r>
      <w:r>
        <w:rPr>
          <w:rFonts w:ascii="Times New Roman" w:hAnsi="Times New Roman"/>
          <w:color w:val="191919"/>
          <w:sz w:val="18"/>
          <w:szCs w:val="18"/>
        </w:rPr>
        <w:t xml:space="preserve">n </w:t>
      </w:r>
      <w:r>
        <w:rPr>
          <w:rFonts w:ascii="Times New Roman" w:hAnsi="Times New Roman"/>
          <w:color w:val="191919"/>
          <w:spacing w:val="-2"/>
          <w:sz w:val="18"/>
          <w:szCs w:val="18"/>
        </w:rPr>
        <w:t>c</w:t>
      </w:r>
      <w:r>
        <w:rPr>
          <w:rFonts w:ascii="Times New Roman" w:hAnsi="Times New Roman"/>
          <w:color w:val="191919"/>
          <w:spacing w:val="-3"/>
          <w:sz w:val="18"/>
          <w:szCs w:val="18"/>
        </w:rPr>
        <w:t>r</w:t>
      </w:r>
      <w:r>
        <w:rPr>
          <w:rFonts w:ascii="Times New Roman" w:hAnsi="Times New Roman"/>
          <w:color w:val="191919"/>
          <w:spacing w:val="-2"/>
          <w:sz w:val="18"/>
          <w:szCs w:val="18"/>
        </w:rPr>
        <w:t>imina</w:t>
      </w:r>
      <w:r>
        <w:rPr>
          <w:rFonts w:ascii="Times New Roman" w:hAnsi="Times New Roman"/>
          <w:color w:val="191919"/>
          <w:sz w:val="18"/>
          <w:szCs w:val="18"/>
        </w:rPr>
        <w:t xml:space="preserve">l </w:t>
      </w:r>
      <w:r>
        <w:rPr>
          <w:rFonts w:ascii="Times New Roman" w:hAnsi="Times New Roman"/>
          <w:color w:val="191919"/>
          <w:spacing w:val="-2"/>
          <w:sz w:val="18"/>
          <w:szCs w:val="18"/>
        </w:rPr>
        <w:t>justice, Forensi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labs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socia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servic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and/o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huma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servic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agencies.</w:t>
      </w:r>
    </w:p>
    <w:p w:rsidR="00E8550F" w:rsidRDefault="00E8550F" w:rsidP="00E8550F">
      <w:pPr>
        <w:widowControl w:val="0"/>
        <w:autoSpaceDE w:val="0"/>
        <w:autoSpaceDN w:val="0"/>
        <w:adjustRightInd w:val="0"/>
        <w:spacing w:before="16" w:after="0" w:line="200" w:lineRule="exact"/>
        <w:ind w:left="270" w:right="220" w:firstLine="0"/>
        <w:rPr>
          <w:rFonts w:ascii="Times New Roman" w:hAnsi="Times New Roman"/>
          <w:color w:val="000000"/>
          <w:sz w:val="20"/>
          <w:szCs w:val="20"/>
        </w:rPr>
      </w:pPr>
    </w:p>
    <w:p w:rsidR="00E8550F" w:rsidRDefault="00E8550F" w:rsidP="00E8550F">
      <w:pPr>
        <w:widowControl w:val="0"/>
        <w:autoSpaceDE w:val="0"/>
        <w:autoSpaceDN w:val="0"/>
        <w:adjustRightInd w:val="0"/>
        <w:spacing w:after="0"/>
        <w:ind w:left="270" w:right="220" w:firstLine="0"/>
        <w:jc w:val="both"/>
        <w:rPr>
          <w:rFonts w:ascii="Times New Roman" w:hAnsi="Times New Roman"/>
          <w:color w:val="000000"/>
          <w:sz w:val="18"/>
          <w:szCs w:val="18"/>
        </w:rPr>
      </w:pP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mino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Crimina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Justic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studies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8</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designate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als</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fere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concentratio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3"/>
          <w:sz w:val="18"/>
          <w:szCs w:val="18"/>
        </w:rPr>
        <w:t>c</w:t>
      </w:r>
      <w:r>
        <w:rPr>
          <w:rFonts w:ascii="Times New Roman" w:hAnsi="Times New Roman"/>
          <w:color w:val="191919"/>
          <w:spacing w:val="-2"/>
          <w:sz w:val="18"/>
          <w:szCs w:val="18"/>
        </w:rPr>
        <w:t>urriculum.</w:t>
      </w:r>
    </w:p>
    <w:p w:rsidR="00E8550F" w:rsidRDefault="00E8550F" w:rsidP="00E8550F">
      <w:pPr>
        <w:widowControl w:val="0"/>
        <w:autoSpaceDE w:val="0"/>
        <w:autoSpaceDN w:val="0"/>
        <w:adjustRightInd w:val="0"/>
        <w:spacing w:before="5" w:after="0" w:line="220" w:lineRule="exact"/>
        <w:ind w:left="270" w:right="220" w:firstLine="0"/>
        <w:rPr>
          <w:rFonts w:ascii="Times New Roman" w:hAnsi="Times New Roman"/>
          <w:color w:val="000000"/>
        </w:rPr>
      </w:pPr>
    </w:p>
    <w:p w:rsidR="00E8550F" w:rsidRDefault="00E8550F" w:rsidP="00E8550F">
      <w:pPr>
        <w:widowControl w:val="0"/>
        <w:autoSpaceDE w:val="0"/>
        <w:autoSpaceDN w:val="0"/>
        <w:adjustRightInd w:val="0"/>
        <w:spacing w:after="0" w:line="250" w:lineRule="auto"/>
        <w:ind w:left="270" w:right="22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Crimina</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Justic</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Forensi</w:t>
      </w:r>
      <w:r>
        <w:rPr>
          <w:rFonts w:ascii="Times New Roman" w:hAnsi="Times New Roman"/>
          <w:color w:val="191919"/>
          <w:sz w:val="18"/>
          <w:szCs w:val="18"/>
        </w:rPr>
        <w:t>c</w:t>
      </w:r>
      <w:r>
        <w:rPr>
          <w:rFonts w:ascii="Times New Roman" w:hAnsi="Times New Roman"/>
          <w:color w:val="191919"/>
          <w:spacing w:val="-8"/>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Departmen</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als</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establishe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2+</w:t>
      </w:r>
      <w:r>
        <w:rPr>
          <w:rFonts w:ascii="Times New Roman" w:hAnsi="Times New Roman"/>
          <w:color w:val="191919"/>
          <w:sz w:val="18"/>
          <w:szCs w:val="18"/>
        </w:rPr>
        <w:t>2</w:t>
      </w:r>
      <w:r>
        <w:rPr>
          <w:rFonts w:ascii="Times New Roman" w:hAnsi="Times New Roman"/>
          <w:color w:val="191919"/>
          <w:spacing w:val="-8"/>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permi</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selecte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are</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2"/>
          <w:sz w:val="18"/>
          <w:szCs w:val="18"/>
        </w:rPr>
        <w:t>t</w:t>
      </w:r>
      <w:r>
        <w:rPr>
          <w:rFonts w:ascii="Times New Roman" w:hAnsi="Times New Roman"/>
          <w:color w:val="191919"/>
          <w:spacing w:val="-3"/>
          <w:sz w:val="18"/>
          <w:szCs w:val="18"/>
        </w:rPr>
        <w:t>w</w:t>
      </w:r>
      <w:r>
        <w:rPr>
          <w:rFonts w:ascii="Times New Roman" w:hAnsi="Times New Roman"/>
          <w:color w:val="191919"/>
          <w:spacing w:val="-2"/>
          <w:sz w:val="18"/>
          <w:szCs w:val="18"/>
        </w:rPr>
        <w:t>o-yea</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colleges 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transfe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baccalaureat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Crimina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Justic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Forensi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withou</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los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c</w:t>
      </w:r>
      <w:r>
        <w:rPr>
          <w:rFonts w:ascii="Times New Roman" w:hAnsi="Times New Roman"/>
          <w:color w:val="191919"/>
          <w:spacing w:val="-3"/>
          <w:sz w:val="18"/>
          <w:szCs w:val="18"/>
        </w:rPr>
        <w:t>r</w:t>
      </w:r>
      <w:r>
        <w:rPr>
          <w:rFonts w:ascii="Times New Roman" w:hAnsi="Times New Roman"/>
          <w:color w:val="191919"/>
          <w:spacing w:val="-2"/>
          <w:sz w:val="18"/>
          <w:szCs w:val="18"/>
        </w:rPr>
        <w:t>edit.</w:t>
      </w: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71188B" w:rsidRDefault="0071188B" w:rsidP="0071188B">
      <w:pPr>
        <w:pStyle w:val="Heading2"/>
        <w:ind w:left="270" w:firstLine="0"/>
        <w:rPr>
          <w:rFonts w:ascii="Times New Roman" w:hAnsi="Times New Roman"/>
          <w:b w:val="0"/>
          <w:bCs w:val="0"/>
          <w:color w:val="191919"/>
          <w:spacing w:val="-2"/>
          <w:sz w:val="18"/>
          <w:szCs w:val="18"/>
        </w:rPr>
      </w:pPr>
      <w:bookmarkStart w:id="28" w:name="_Toc295333407"/>
      <w:r>
        <w:rPr>
          <w:rFonts w:ascii="Times New Roman" w:hAnsi="Times New Roman"/>
          <w:color w:val="191919"/>
          <w:spacing w:val="-3"/>
          <w:sz w:val="32"/>
          <w:szCs w:val="32"/>
        </w:rPr>
        <w:t>B</w:t>
      </w:r>
      <w:r>
        <w:rPr>
          <w:rFonts w:ascii="Times New Roman" w:hAnsi="Times New Roman"/>
          <w:color w:val="191919"/>
          <w:spacing w:val="-3"/>
          <w:sz w:val="24"/>
          <w:szCs w:val="24"/>
        </w:rPr>
        <w:t>ACHELO</w:t>
      </w:r>
      <w:r>
        <w:rPr>
          <w:rFonts w:ascii="Times New Roman" w:hAnsi="Times New Roman"/>
          <w:color w:val="191919"/>
          <w:sz w:val="24"/>
          <w:szCs w:val="24"/>
        </w:rPr>
        <w:t>R</w:t>
      </w:r>
      <w:r>
        <w:rPr>
          <w:rFonts w:ascii="Times New Roman" w:hAnsi="Times New Roman"/>
          <w:color w:val="191919"/>
          <w:spacing w:val="14"/>
          <w:sz w:val="24"/>
          <w:szCs w:val="24"/>
        </w:rPr>
        <w:t xml:space="preserve"> </w:t>
      </w:r>
      <w:r>
        <w:rPr>
          <w:rFonts w:ascii="Times New Roman" w:hAnsi="Times New Roman"/>
          <w:color w:val="191919"/>
          <w:spacing w:val="-3"/>
          <w:sz w:val="24"/>
          <w:szCs w:val="24"/>
        </w:rPr>
        <w:t>O</w:t>
      </w:r>
      <w:r>
        <w:rPr>
          <w:rFonts w:ascii="Times New Roman" w:hAnsi="Times New Roman"/>
          <w:color w:val="191919"/>
          <w:sz w:val="24"/>
          <w:szCs w:val="24"/>
        </w:rPr>
        <w:t>F</w:t>
      </w:r>
      <w:r>
        <w:rPr>
          <w:rFonts w:ascii="Times New Roman" w:hAnsi="Times New Roman"/>
          <w:color w:val="191919"/>
          <w:spacing w:val="5"/>
          <w:sz w:val="24"/>
          <w:szCs w:val="24"/>
        </w:rPr>
        <w:t xml:space="preserve"> </w:t>
      </w:r>
      <w:r>
        <w:rPr>
          <w:rFonts w:ascii="Times New Roman" w:hAnsi="Times New Roman"/>
          <w:color w:val="191919"/>
          <w:spacing w:val="-3"/>
          <w:sz w:val="32"/>
          <w:szCs w:val="32"/>
        </w:rPr>
        <w:t>S</w:t>
      </w:r>
      <w:r>
        <w:rPr>
          <w:rFonts w:ascii="Times New Roman" w:hAnsi="Times New Roman"/>
          <w:color w:val="191919"/>
          <w:spacing w:val="-3"/>
          <w:sz w:val="24"/>
          <w:szCs w:val="24"/>
        </w:rPr>
        <w:t>CIENCE</w:t>
      </w:r>
      <w:r>
        <w:rPr>
          <w:rFonts w:ascii="Times New Roman" w:hAnsi="Times New Roman"/>
          <w:b w:val="0"/>
          <w:bCs w:val="0"/>
          <w:color w:val="191919"/>
          <w:spacing w:val="-3"/>
          <w:sz w:val="24"/>
          <w:szCs w:val="24"/>
        </w:rPr>
        <w:t xml:space="preserve"> </w:t>
      </w:r>
      <w:r>
        <w:rPr>
          <w:rFonts w:ascii="Times New Roman" w:hAnsi="Times New Roman"/>
          <w:color w:val="191919"/>
          <w:spacing w:val="-3"/>
          <w:sz w:val="32"/>
          <w:szCs w:val="32"/>
        </w:rPr>
        <w:t>D</w:t>
      </w:r>
      <w:r>
        <w:rPr>
          <w:rFonts w:ascii="Times New Roman" w:hAnsi="Times New Roman"/>
          <w:color w:val="191919"/>
          <w:spacing w:val="-3"/>
          <w:sz w:val="24"/>
          <w:szCs w:val="24"/>
        </w:rPr>
        <w:t>EGRE</w:t>
      </w:r>
      <w:r>
        <w:rPr>
          <w:rFonts w:ascii="Times New Roman" w:hAnsi="Times New Roman"/>
          <w:color w:val="191919"/>
          <w:sz w:val="24"/>
          <w:szCs w:val="24"/>
        </w:rPr>
        <w:t>E</w:t>
      </w:r>
      <w:r>
        <w:rPr>
          <w:rFonts w:ascii="Times New Roman" w:hAnsi="Times New Roman"/>
          <w:color w:val="191919"/>
          <w:spacing w:val="14"/>
          <w:sz w:val="24"/>
          <w:szCs w:val="24"/>
        </w:rPr>
        <w:t xml:space="preserve"> </w:t>
      </w:r>
      <w:r>
        <w:rPr>
          <w:rFonts w:ascii="Times New Roman" w:hAnsi="Times New Roman"/>
          <w:color w:val="191919"/>
          <w:spacing w:val="-3"/>
          <w:sz w:val="24"/>
          <w:szCs w:val="24"/>
        </w:rPr>
        <w:t>I</w:t>
      </w:r>
      <w:r>
        <w:rPr>
          <w:rFonts w:ascii="Times New Roman" w:hAnsi="Times New Roman"/>
          <w:color w:val="191919"/>
          <w:sz w:val="24"/>
          <w:szCs w:val="24"/>
        </w:rPr>
        <w:t>N</w:t>
      </w:r>
      <w:r>
        <w:rPr>
          <w:rFonts w:ascii="Times New Roman" w:hAnsi="Times New Roman"/>
          <w:color w:val="191919"/>
          <w:spacing w:val="14"/>
          <w:sz w:val="24"/>
          <w:szCs w:val="24"/>
        </w:rPr>
        <w:t xml:space="preserve"> </w:t>
      </w:r>
      <w:r>
        <w:rPr>
          <w:rFonts w:ascii="Times New Roman" w:hAnsi="Times New Roman"/>
          <w:color w:val="191919"/>
          <w:spacing w:val="-3"/>
          <w:sz w:val="32"/>
          <w:szCs w:val="32"/>
        </w:rPr>
        <w:t>C</w:t>
      </w:r>
      <w:r>
        <w:rPr>
          <w:rFonts w:ascii="Times New Roman" w:hAnsi="Times New Roman"/>
          <w:color w:val="191919"/>
          <w:spacing w:val="-3"/>
          <w:sz w:val="24"/>
          <w:szCs w:val="24"/>
        </w:rPr>
        <w:t>RIMINA</w:t>
      </w:r>
      <w:r>
        <w:rPr>
          <w:rFonts w:ascii="Times New Roman" w:hAnsi="Times New Roman"/>
          <w:color w:val="191919"/>
          <w:sz w:val="24"/>
          <w:szCs w:val="24"/>
        </w:rPr>
        <w:t xml:space="preserve">L </w:t>
      </w:r>
      <w:r>
        <w:rPr>
          <w:rFonts w:ascii="Times New Roman" w:hAnsi="Times New Roman"/>
          <w:color w:val="191919"/>
          <w:spacing w:val="-3"/>
          <w:sz w:val="32"/>
          <w:szCs w:val="32"/>
        </w:rPr>
        <w:t>J</w:t>
      </w:r>
      <w:r>
        <w:rPr>
          <w:rFonts w:ascii="Times New Roman" w:hAnsi="Times New Roman"/>
          <w:color w:val="191919"/>
          <w:spacing w:val="-3"/>
          <w:sz w:val="24"/>
          <w:szCs w:val="24"/>
        </w:rPr>
        <w:t>USTICE</w:t>
      </w:r>
      <w:bookmarkEnd w:id="28"/>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r>
        <w:rPr>
          <w:rFonts w:ascii="Times New Roman" w:hAnsi="Times New Roman"/>
          <w:b/>
          <w:bCs/>
          <w:color w:val="191919"/>
          <w:spacing w:val="-2"/>
          <w:sz w:val="18"/>
          <w:szCs w:val="18"/>
        </w:rPr>
        <w:t>A</w:t>
      </w:r>
      <w:r>
        <w:rPr>
          <w:rFonts w:ascii="Times New Roman" w:hAnsi="Times New Roman"/>
          <w:b/>
          <w:bCs/>
          <w:color w:val="191919"/>
          <w:spacing w:val="-5"/>
          <w:sz w:val="18"/>
          <w:szCs w:val="18"/>
        </w:rPr>
        <w:t>r</w:t>
      </w:r>
      <w:r>
        <w:rPr>
          <w:rFonts w:ascii="Times New Roman" w:hAnsi="Times New Roman"/>
          <w:b/>
          <w:bCs/>
          <w:color w:val="191919"/>
          <w:spacing w:val="-2"/>
          <w:sz w:val="18"/>
          <w:szCs w:val="18"/>
        </w:rPr>
        <w:t>e</w:t>
      </w:r>
      <w:r>
        <w:rPr>
          <w:rFonts w:ascii="Times New Roman" w:hAnsi="Times New Roman"/>
          <w:b/>
          <w:bCs/>
          <w:color w:val="191919"/>
          <w:sz w:val="18"/>
          <w:szCs w:val="18"/>
        </w:rPr>
        <w:t>a</w:t>
      </w:r>
      <w:r>
        <w:rPr>
          <w:rFonts w:ascii="Times New Roman" w:hAnsi="Times New Roman"/>
          <w:b/>
          <w:bCs/>
          <w:color w:val="191919"/>
          <w:spacing w:val="-14"/>
          <w:sz w:val="18"/>
          <w:szCs w:val="18"/>
        </w:rPr>
        <w:t xml:space="preserve"> </w:t>
      </w:r>
      <w:r>
        <w:rPr>
          <w:rFonts w:ascii="Times New Roman" w:hAnsi="Times New Roman"/>
          <w:b/>
          <w:bCs/>
          <w:color w:val="191919"/>
          <w:spacing w:val="-2"/>
          <w:sz w:val="18"/>
          <w:szCs w:val="18"/>
        </w:rPr>
        <w:t>A</w:t>
      </w:r>
      <w:r>
        <w:rPr>
          <w:rFonts w:ascii="Times New Roman" w:hAnsi="Times New Roman"/>
          <w:b/>
          <w:bCs/>
          <w:color w:val="191919"/>
          <w:sz w:val="18"/>
          <w:szCs w:val="18"/>
        </w:rPr>
        <w:t>:</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Essentia</w:t>
      </w:r>
      <w:r>
        <w:rPr>
          <w:rFonts w:ascii="Times New Roman" w:hAnsi="Times New Roman"/>
          <w:b/>
          <w:bCs/>
          <w:color w:val="191919"/>
          <w:sz w:val="18"/>
          <w:szCs w:val="18"/>
        </w:rPr>
        <w:t>l</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Skill</w:t>
      </w:r>
      <w:r>
        <w:rPr>
          <w:rFonts w:ascii="Times New Roman" w:hAnsi="Times New Roman"/>
          <w:b/>
          <w:bCs/>
          <w:color w:val="191919"/>
          <w:sz w:val="18"/>
          <w:szCs w:val="18"/>
        </w:rPr>
        <w:t>s</w:t>
      </w:r>
      <w:r>
        <w:rPr>
          <w:rFonts w:ascii="Times New Roman" w:hAnsi="Times New Roman"/>
          <w:b/>
          <w:bCs/>
          <w:color w:val="191919"/>
          <w:sz w:val="18"/>
          <w:szCs w:val="18"/>
        </w:rPr>
        <w:tab/>
      </w:r>
      <w:r>
        <w:rPr>
          <w:rFonts w:ascii="Times New Roman" w:hAnsi="Times New Roman"/>
          <w:b/>
          <w:bCs/>
          <w:color w:val="191919"/>
          <w:spacing w:val="-2"/>
          <w:sz w:val="18"/>
          <w:szCs w:val="18"/>
        </w:rPr>
        <w:t>(</w:t>
      </w:r>
      <w:r>
        <w:rPr>
          <w:rFonts w:ascii="Times New Roman" w:hAnsi="Times New Roman"/>
          <w:b/>
          <w:bCs/>
          <w:color w:val="191919"/>
          <w:sz w:val="18"/>
          <w:szCs w:val="18"/>
        </w:rPr>
        <w:t>9</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hours)</w:t>
      </w:r>
    </w:p>
    <w:tbl>
      <w:tblPr>
        <w:tblpPr w:leftFromText="180" w:rightFromText="180" w:vertAnchor="text" w:horzAnchor="margin" w:tblpX="270" w:tblpY="21"/>
        <w:tblW w:w="0" w:type="auto"/>
        <w:tblLayout w:type="fixed"/>
        <w:tblCellMar>
          <w:left w:w="0" w:type="dxa"/>
          <w:right w:w="0" w:type="dxa"/>
        </w:tblCellMar>
        <w:tblLook w:val="0000"/>
      </w:tblPr>
      <w:tblGrid>
        <w:gridCol w:w="832"/>
        <w:gridCol w:w="1002"/>
        <w:gridCol w:w="6463"/>
        <w:gridCol w:w="1503"/>
      </w:tblGrid>
      <w:tr w:rsidR="00E8550F" w:rsidRPr="007A7452" w:rsidTr="00E8550F">
        <w:trPr>
          <w:trHeight w:hRule="exact" w:val="237"/>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firstLine="30"/>
              <w:rPr>
                <w:rFonts w:ascii="Times New Roman" w:hAnsi="Times New Roman"/>
                <w:sz w:val="24"/>
                <w:szCs w:val="24"/>
              </w:rPr>
            </w:pPr>
            <w:r w:rsidRPr="007A7452">
              <w:rPr>
                <w:rFonts w:ascii="Times New Roman" w:hAnsi="Times New Roman"/>
                <w:color w:val="191919"/>
                <w:spacing w:val="-2"/>
                <w:sz w:val="18"/>
                <w:szCs w:val="18"/>
              </w:rPr>
              <w:t>ENGL</w:t>
            </w: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68" w:firstLine="0"/>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101</w:t>
            </w:r>
          </w:p>
        </w:tc>
        <w:tc>
          <w:tcPr>
            <w:tcW w:w="6463"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366"/>
              <w:rPr>
                <w:rFonts w:ascii="Times New Roman" w:hAnsi="Times New Roman"/>
                <w:sz w:val="24"/>
                <w:szCs w:val="24"/>
              </w:rPr>
            </w:pPr>
            <w:r w:rsidRPr="007A7452">
              <w:rPr>
                <w:rFonts w:ascii="Times New Roman" w:hAnsi="Times New Roman"/>
                <w:color w:val="191919"/>
                <w:spacing w:val="-2"/>
                <w:sz w:val="18"/>
                <w:szCs w:val="18"/>
              </w:rPr>
              <w:t>Englis</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Compositio</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or</w:t>
            </w:r>
          </w:p>
        </w:tc>
        <w:tc>
          <w:tcPr>
            <w:tcW w:w="1503"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30"/>
              <w:rPr>
                <w:rFonts w:ascii="Times New Roman" w:hAnsi="Times New Roman"/>
                <w:sz w:val="24"/>
                <w:szCs w:val="24"/>
              </w:rPr>
            </w:pPr>
            <w:r w:rsidRPr="007A7452">
              <w:rPr>
                <w:rFonts w:ascii="Times New Roman" w:hAnsi="Times New Roman"/>
                <w:color w:val="191919"/>
                <w:spacing w:val="-2"/>
                <w:sz w:val="18"/>
                <w:szCs w:val="18"/>
              </w:rPr>
              <w:t>HONR</w:t>
            </w: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8" w:firstLine="0"/>
              <w:rPr>
                <w:rFonts w:ascii="Times New Roman" w:hAnsi="Times New Roman"/>
                <w:sz w:val="24"/>
                <w:szCs w:val="24"/>
              </w:rPr>
            </w:pPr>
            <w:r w:rsidRPr="007A7452">
              <w:rPr>
                <w:rFonts w:ascii="Times New Roman" w:hAnsi="Times New Roman"/>
                <w:color w:val="191919"/>
                <w:spacing w:val="-8"/>
                <w:sz w:val="18"/>
                <w:szCs w:val="18"/>
              </w:rPr>
              <w:t>1111</w:t>
            </w:r>
          </w:p>
        </w:tc>
        <w:tc>
          <w:tcPr>
            <w:tcW w:w="646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6"/>
              <w:rPr>
                <w:rFonts w:ascii="Times New Roman" w:hAnsi="Times New Roman"/>
                <w:sz w:val="24"/>
                <w:szCs w:val="24"/>
              </w:rPr>
            </w:pPr>
            <w:r w:rsidRPr="007A7452">
              <w:rPr>
                <w:rFonts w:ascii="Times New Roman" w:hAnsi="Times New Roman"/>
                <w:color w:val="191919"/>
                <w:spacing w:val="-2"/>
                <w:sz w:val="18"/>
                <w:szCs w:val="18"/>
              </w:rPr>
              <w:t>Honor</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Humanitie</w:t>
            </w:r>
            <w:r w:rsidRPr="007A7452">
              <w:rPr>
                <w:rFonts w:ascii="Times New Roman" w:hAnsi="Times New Roman"/>
                <w:color w:val="191919"/>
                <w:sz w:val="18"/>
                <w:szCs w:val="18"/>
              </w:rPr>
              <w:t>s</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I</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w:t>
            </w:r>
          </w:p>
        </w:tc>
        <w:tc>
          <w:tcPr>
            <w:tcW w:w="150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30"/>
              <w:rPr>
                <w:rFonts w:ascii="Times New Roman" w:hAnsi="Times New Roman"/>
                <w:sz w:val="24"/>
                <w:szCs w:val="24"/>
              </w:rPr>
            </w:pPr>
            <w:r w:rsidRPr="007A7452">
              <w:rPr>
                <w:rFonts w:ascii="Times New Roman" w:hAnsi="Times New Roman"/>
                <w:color w:val="191919"/>
                <w:spacing w:val="-2"/>
                <w:sz w:val="18"/>
                <w:szCs w:val="18"/>
              </w:rPr>
              <w:t>ENGL</w:t>
            </w: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8" w:firstLine="0"/>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102</w:t>
            </w:r>
          </w:p>
        </w:tc>
        <w:tc>
          <w:tcPr>
            <w:tcW w:w="646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6"/>
              <w:rPr>
                <w:rFonts w:ascii="Times New Roman" w:hAnsi="Times New Roman"/>
                <w:sz w:val="24"/>
                <w:szCs w:val="24"/>
              </w:rPr>
            </w:pPr>
            <w:r w:rsidRPr="007A7452">
              <w:rPr>
                <w:rFonts w:ascii="Times New Roman" w:hAnsi="Times New Roman"/>
                <w:color w:val="191919"/>
                <w:spacing w:val="-2"/>
                <w:sz w:val="18"/>
                <w:szCs w:val="18"/>
              </w:rPr>
              <w:t>Englis</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Compositio</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w:t>
            </w:r>
            <w:r w:rsidRPr="007A7452">
              <w:rPr>
                <w:rFonts w:ascii="Times New Roman" w:hAnsi="Times New Roman"/>
                <w:color w:val="191919"/>
                <w:sz w:val="18"/>
                <w:szCs w:val="18"/>
              </w:rPr>
              <w:t>I</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or</w:t>
            </w:r>
          </w:p>
        </w:tc>
        <w:tc>
          <w:tcPr>
            <w:tcW w:w="150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30"/>
              <w:rPr>
                <w:rFonts w:ascii="Times New Roman" w:hAnsi="Times New Roman"/>
                <w:sz w:val="24"/>
                <w:szCs w:val="24"/>
              </w:rPr>
            </w:pPr>
            <w:r w:rsidRPr="007A7452">
              <w:rPr>
                <w:rFonts w:ascii="Times New Roman" w:hAnsi="Times New Roman"/>
                <w:color w:val="191919"/>
                <w:spacing w:val="-2"/>
                <w:sz w:val="18"/>
                <w:szCs w:val="18"/>
              </w:rPr>
              <w:t>HONR</w:t>
            </w: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8" w:firstLine="0"/>
              <w:rPr>
                <w:rFonts w:ascii="Times New Roman" w:hAnsi="Times New Roman"/>
                <w:sz w:val="24"/>
                <w:szCs w:val="24"/>
              </w:rPr>
            </w:pPr>
            <w:r w:rsidRPr="007A7452">
              <w:rPr>
                <w:rFonts w:ascii="Times New Roman" w:hAnsi="Times New Roman"/>
                <w:color w:val="191919"/>
                <w:spacing w:val="-8"/>
                <w:sz w:val="18"/>
                <w:szCs w:val="18"/>
              </w:rPr>
              <w:t>11</w:t>
            </w:r>
            <w:r w:rsidRPr="007A7452">
              <w:rPr>
                <w:rFonts w:ascii="Times New Roman" w:hAnsi="Times New Roman"/>
                <w:color w:val="191919"/>
                <w:spacing w:val="-2"/>
                <w:sz w:val="18"/>
                <w:szCs w:val="18"/>
              </w:rPr>
              <w:t>1</w:t>
            </w:r>
            <w:r w:rsidRPr="007A7452">
              <w:rPr>
                <w:rFonts w:ascii="Times New Roman" w:hAnsi="Times New Roman"/>
                <w:color w:val="191919"/>
                <w:sz w:val="18"/>
                <w:szCs w:val="18"/>
              </w:rPr>
              <w:t>2</w:t>
            </w:r>
          </w:p>
        </w:tc>
        <w:tc>
          <w:tcPr>
            <w:tcW w:w="646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6"/>
              <w:rPr>
                <w:rFonts w:ascii="Times New Roman" w:hAnsi="Times New Roman"/>
                <w:sz w:val="24"/>
                <w:szCs w:val="24"/>
              </w:rPr>
            </w:pPr>
            <w:r w:rsidRPr="007A7452">
              <w:rPr>
                <w:rFonts w:ascii="Times New Roman" w:hAnsi="Times New Roman"/>
                <w:color w:val="191919"/>
                <w:spacing w:val="-2"/>
                <w:sz w:val="18"/>
                <w:szCs w:val="18"/>
              </w:rPr>
              <w:t>Honor</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Humanitie</w:t>
            </w:r>
            <w:r w:rsidRPr="007A7452">
              <w:rPr>
                <w:rFonts w:ascii="Times New Roman" w:hAnsi="Times New Roman"/>
                <w:color w:val="191919"/>
                <w:sz w:val="18"/>
                <w:szCs w:val="18"/>
              </w:rPr>
              <w:t>s</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I</w:t>
            </w:r>
            <w:r w:rsidRPr="007A7452">
              <w:rPr>
                <w:rFonts w:ascii="Times New Roman" w:hAnsi="Times New Roman"/>
                <w:color w:val="191919"/>
                <w:sz w:val="18"/>
                <w:szCs w:val="18"/>
              </w:rPr>
              <w:t>I</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w:t>
            </w:r>
          </w:p>
        </w:tc>
        <w:tc>
          <w:tcPr>
            <w:tcW w:w="150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30"/>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H</w:t>
            </w: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8" w:firstLine="0"/>
              <w:rPr>
                <w:rFonts w:ascii="Times New Roman" w:hAnsi="Times New Roman"/>
                <w:sz w:val="24"/>
                <w:szCs w:val="24"/>
              </w:rPr>
            </w:pPr>
            <w:r w:rsidRPr="007A7452">
              <w:rPr>
                <w:rFonts w:ascii="Times New Roman" w:hAnsi="Times New Roman"/>
                <w:color w:val="191919"/>
                <w:spacing w:val="-8"/>
                <w:sz w:val="18"/>
                <w:szCs w:val="18"/>
              </w:rPr>
              <w:t>1111</w:t>
            </w:r>
          </w:p>
        </w:tc>
        <w:tc>
          <w:tcPr>
            <w:tcW w:w="646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6"/>
              <w:rPr>
                <w:rFonts w:ascii="Times New Roman" w:hAnsi="Times New Roman"/>
                <w:sz w:val="24"/>
                <w:szCs w:val="24"/>
              </w:rPr>
            </w:pPr>
            <w:r w:rsidRPr="007A7452">
              <w:rPr>
                <w:rFonts w:ascii="Times New Roman" w:hAnsi="Times New Roman"/>
                <w:color w:val="191919"/>
                <w:spacing w:val="-2"/>
                <w:sz w:val="18"/>
                <w:szCs w:val="18"/>
              </w:rPr>
              <w:t>Colleg</w:t>
            </w:r>
            <w:r w:rsidRPr="007A7452">
              <w:rPr>
                <w:rFonts w:ascii="Times New Roman" w:hAnsi="Times New Roman"/>
                <w:color w:val="191919"/>
                <w:sz w:val="18"/>
                <w:szCs w:val="18"/>
              </w:rPr>
              <w:t>e</w:t>
            </w:r>
            <w:r w:rsidRPr="007A7452">
              <w:rPr>
                <w:rFonts w:ascii="Times New Roman" w:hAnsi="Times New Roman"/>
                <w:color w:val="191919"/>
                <w:spacing w:val="-13"/>
                <w:sz w:val="18"/>
                <w:szCs w:val="18"/>
              </w:rPr>
              <w:t xml:space="preserve"> </w:t>
            </w:r>
            <w:r w:rsidRPr="007A7452">
              <w:rPr>
                <w:rFonts w:ascii="Times New Roman" w:hAnsi="Times New Roman"/>
                <w:color w:val="191919"/>
                <w:spacing w:val="-2"/>
                <w:sz w:val="18"/>
                <w:szCs w:val="18"/>
              </w:rPr>
              <w:t>Algebra</w:t>
            </w:r>
          </w:p>
        </w:tc>
        <w:tc>
          <w:tcPr>
            <w:tcW w:w="150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30"/>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TH</w:t>
            </w: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8" w:firstLine="0"/>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101</w:t>
            </w:r>
          </w:p>
        </w:tc>
        <w:tc>
          <w:tcPr>
            <w:tcW w:w="646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6"/>
              <w:rPr>
                <w:rFonts w:ascii="Times New Roman" w:hAnsi="Times New Roman"/>
                <w:sz w:val="24"/>
                <w:szCs w:val="24"/>
              </w:rPr>
            </w:pPr>
            <w:r w:rsidRPr="007A7452">
              <w:rPr>
                <w:rFonts w:ascii="Times New Roman" w:hAnsi="Times New Roman"/>
                <w:color w:val="191919"/>
                <w:spacing w:val="-2"/>
                <w:sz w:val="18"/>
                <w:szCs w:val="18"/>
              </w:rPr>
              <w:t>Mat</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Modelin</w:t>
            </w:r>
            <w:r w:rsidRPr="007A7452">
              <w:rPr>
                <w:rFonts w:ascii="Times New Roman" w:hAnsi="Times New Roman"/>
                <w:color w:val="191919"/>
                <w:sz w:val="18"/>
                <w:szCs w:val="18"/>
              </w:rPr>
              <w:t>g</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(Non-Scienc</w:t>
            </w:r>
            <w:r w:rsidRPr="007A7452">
              <w:rPr>
                <w:rFonts w:ascii="Times New Roman" w:hAnsi="Times New Roman"/>
                <w:color w:val="191919"/>
                <w:sz w:val="18"/>
                <w:szCs w:val="18"/>
              </w:rPr>
              <w:t>e</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Majors)</w:t>
            </w:r>
          </w:p>
        </w:tc>
        <w:tc>
          <w:tcPr>
            <w:tcW w:w="150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30"/>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TH</w:t>
            </w: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8" w:firstLine="0"/>
              <w:rPr>
                <w:rFonts w:ascii="Times New Roman" w:hAnsi="Times New Roman"/>
                <w:sz w:val="24"/>
                <w:szCs w:val="24"/>
              </w:rPr>
            </w:pPr>
            <w:r w:rsidRPr="007A7452">
              <w:rPr>
                <w:rFonts w:ascii="Times New Roman" w:hAnsi="Times New Roman"/>
                <w:color w:val="191919"/>
                <w:spacing w:val="-8"/>
                <w:sz w:val="18"/>
                <w:szCs w:val="18"/>
              </w:rPr>
              <w:t>11</w:t>
            </w:r>
            <w:r w:rsidRPr="007A7452">
              <w:rPr>
                <w:rFonts w:ascii="Times New Roman" w:hAnsi="Times New Roman"/>
                <w:color w:val="191919"/>
                <w:spacing w:val="-2"/>
                <w:sz w:val="18"/>
                <w:szCs w:val="18"/>
              </w:rPr>
              <w:t>1</w:t>
            </w:r>
            <w:r w:rsidRPr="007A7452">
              <w:rPr>
                <w:rFonts w:ascii="Times New Roman" w:hAnsi="Times New Roman"/>
                <w:color w:val="191919"/>
                <w:sz w:val="18"/>
                <w:szCs w:val="18"/>
              </w:rPr>
              <w:t>3</w:t>
            </w:r>
          </w:p>
        </w:tc>
        <w:tc>
          <w:tcPr>
            <w:tcW w:w="646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6"/>
              <w:rPr>
                <w:rFonts w:ascii="Times New Roman" w:hAnsi="Times New Roman"/>
                <w:sz w:val="24"/>
                <w:szCs w:val="24"/>
              </w:rPr>
            </w:pPr>
            <w:r w:rsidRPr="007A7452">
              <w:rPr>
                <w:rFonts w:ascii="Times New Roman" w:hAnsi="Times New Roman"/>
                <w:color w:val="191919"/>
                <w:spacing w:val="-2"/>
                <w:sz w:val="18"/>
                <w:szCs w:val="18"/>
              </w:rPr>
              <w:t>Pre-Calculu</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(Require</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fo</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the</w:t>
            </w:r>
          </w:p>
        </w:tc>
        <w:tc>
          <w:tcPr>
            <w:tcW w:w="150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after="0"/>
              <w:ind w:firstLine="30"/>
              <w:rPr>
                <w:rFonts w:ascii="Times New Roman" w:hAnsi="Times New Roman"/>
                <w:sz w:val="24"/>
                <w:szCs w:val="24"/>
              </w:rPr>
            </w:pP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after="0"/>
              <w:ind w:left="68" w:firstLine="0"/>
              <w:rPr>
                <w:rFonts w:ascii="Times New Roman" w:hAnsi="Times New Roman"/>
                <w:sz w:val="24"/>
                <w:szCs w:val="24"/>
              </w:rPr>
            </w:pPr>
          </w:p>
        </w:tc>
        <w:tc>
          <w:tcPr>
            <w:tcW w:w="646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6"/>
              <w:rPr>
                <w:rFonts w:ascii="Times New Roman" w:hAnsi="Times New Roman"/>
                <w:sz w:val="24"/>
                <w:szCs w:val="24"/>
              </w:rPr>
            </w:pPr>
            <w:r w:rsidRPr="007A7452">
              <w:rPr>
                <w:rFonts w:ascii="Times New Roman" w:hAnsi="Times New Roman"/>
                <w:color w:val="191919"/>
                <w:spacing w:val="-2"/>
                <w:sz w:val="18"/>
                <w:szCs w:val="18"/>
              </w:rPr>
              <w:t>followin</w:t>
            </w:r>
            <w:r w:rsidRPr="007A7452">
              <w:rPr>
                <w:rFonts w:ascii="Times New Roman" w:hAnsi="Times New Roman"/>
                <w:color w:val="191919"/>
                <w:sz w:val="18"/>
                <w:szCs w:val="18"/>
              </w:rPr>
              <w:t>g</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majors</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Math</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Compute</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Science</w:t>
            </w:r>
            <w:r w:rsidRPr="007A7452">
              <w:rPr>
                <w:rFonts w:ascii="Times New Roman" w:hAnsi="Times New Roman"/>
                <w:color w:val="191919"/>
                <w:sz w:val="18"/>
                <w:szCs w:val="18"/>
              </w:rPr>
              <w:t>,</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Chemistr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Biology)</w:t>
            </w:r>
          </w:p>
        </w:tc>
        <w:tc>
          <w:tcPr>
            <w:tcW w:w="1503" w:type="dxa"/>
            <w:tcBorders>
              <w:top w:val="nil"/>
              <w:left w:val="nil"/>
              <w:bottom w:val="nil"/>
              <w:right w:val="nil"/>
            </w:tcBorders>
          </w:tcPr>
          <w:p w:rsidR="00E8550F" w:rsidRPr="007A7452" w:rsidRDefault="00E8550F" w:rsidP="00E8550F">
            <w:pPr>
              <w:widowControl w:val="0"/>
              <w:autoSpaceDE w:val="0"/>
              <w:autoSpaceDN w:val="0"/>
              <w:adjustRightInd w:val="0"/>
              <w:spacing w:after="0"/>
              <w:rPr>
                <w:rFonts w:ascii="Times New Roman" w:hAnsi="Times New Roman"/>
                <w:sz w:val="24"/>
                <w:szCs w:val="24"/>
              </w:rPr>
            </w:pPr>
          </w:p>
        </w:tc>
      </w:tr>
      <w:tr w:rsidR="00E8550F" w:rsidRPr="007A7452" w:rsidTr="00E8550F">
        <w:trPr>
          <w:trHeight w:hRule="exact" w:val="298"/>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30"/>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TH</w:t>
            </w: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8" w:firstLine="0"/>
              <w:rPr>
                <w:rFonts w:ascii="Times New Roman" w:hAnsi="Times New Roman"/>
                <w:sz w:val="24"/>
                <w:szCs w:val="24"/>
              </w:rPr>
            </w:pPr>
            <w:r w:rsidRPr="007A7452">
              <w:rPr>
                <w:rFonts w:ascii="Times New Roman" w:hAnsi="Times New Roman"/>
                <w:color w:val="191919"/>
                <w:spacing w:val="-2"/>
                <w:sz w:val="18"/>
                <w:szCs w:val="18"/>
              </w:rPr>
              <w:t>12</w:t>
            </w:r>
            <w:r w:rsidRPr="007A7452">
              <w:rPr>
                <w:rFonts w:ascii="Times New Roman" w:hAnsi="Times New Roman"/>
                <w:color w:val="191919"/>
                <w:spacing w:val="-8"/>
                <w:sz w:val="18"/>
                <w:szCs w:val="18"/>
              </w:rPr>
              <w:t>1</w:t>
            </w:r>
            <w:r w:rsidRPr="007A7452">
              <w:rPr>
                <w:rFonts w:ascii="Times New Roman" w:hAnsi="Times New Roman"/>
                <w:color w:val="191919"/>
                <w:sz w:val="18"/>
                <w:szCs w:val="18"/>
              </w:rPr>
              <w:t>1</w:t>
            </w:r>
          </w:p>
        </w:tc>
        <w:tc>
          <w:tcPr>
            <w:tcW w:w="646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6"/>
              <w:rPr>
                <w:rFonts w:ascii="Times New Roman" w:hAnsi="Times New Roman"/>
                <w:sz w:val="24"/>
                <w:szCs w:val="24"/>
              </w:rPr>
            </w:pPr>
            <w:r w:rsidRPr="007A7452">
              <w:rPr>
                <w:rFonts w:ascii="Times New Roman" w:hAnsi="Times New Roman"/>
                <w:color w:val="191919"/>
                <w:spacing w:val="-2"/>
                <w:sz w:val="18"/>
                <w:szCs w:val="18"/>
              </w:rPr>
              <w:t>Calculu</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(Require</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fo</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Pre-Engineerin</w:t>
            </w:r>
            <w:r w:rsidRPr="007A7452">
              <w:rPr>
                <w:rFonts w:ascii="Times New Roman" w:hAnsi="Times New Roman"/>
                <w:color w:val="191919"/>
                <w:sz w:val="18"/>
                <w:szCs w:val="18"/>
              </w:rPr>
              <w:t>g</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Majors</w:t>
            </w:r>
          </w:p>
        </w:tc>
        <w:tc>
          <w:tcPr>
            <w:tcW w:w="150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bl>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9720"/>
        </w:tabs>
        <w:autoSpaceDE w:val="0"/>
        <w:autoSpaceDN w:val="0"/>
        <w:adjustRightInd w:val="0"/>
        <w:spacing w:after="0"/>
        <w:ind w:left="270" w:firstLine="0"/>
        <w:rPr>
          <w:rFonts w:ascii="Times New Roman" w:hAnsi="Times New Roman"/>
          <w:color w:val="000000"/>
          <w:sz w:val="18"/>
          <w:szCs w:val="18"/>
        </w:rPr>
      </w:pPr>
      <w:r>
        <w:rPr>
          <w:rFonts w:ascii="Times New Roman" w:hAnsi="Times New Roman"/>
          <w:b/>
          <w:bCs/>
          <w:color w:val="191919"/>
          <w:spacing w:val="-2"/>
          <w:sz w:val="18"/>
          <w:szCs w:val="18"/>
        </w:rPr>
        <w:t>A</w:t>
      </w:r>
      <w:r>
        <w:rPr>
          <w:rFonts w:ascii="Times New Roman" w:hAnsi="Times New Roman"/>
          <w:b/>
          <w:bCs/>
          <w:color w:val="191919"/>
          <w:spacing w:val="-5"/>
          <w:sz w:val="18"/>
          <w:szCs w:val="18"/>
        </w:rPr>
        <w:t>r</w:t>
      </w:r>
      <w:r>
        <w:rPr>
          <w:rFonts w:ascii="Times New Roman" w:hAnsi="Times New Roman"/>
          <w:b/>
          <w:bCs/>
          <w:color w:val="191919"/>
          <w:spacing w:val="-2"/>
          <w:sz w:val="18"/>
          <w:szCs w:val="18"/>
        </w:rPr>
        <w:t>e</w:t>
      </w:r>
      <w:r>
        <w:rPr>
          <w:rFonts w:ascii="Times New Roman" w:hAnsi="Times New Roman"/>
          <w:b/>
          <w:bCs/>
          <w:color w:val="191919"/>
          <w:sz w:val="18"/>
          <w:szCs w:val="18"/>
        </w:rPr>
        <w:t>a</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B</w:t>
      </w:r>
      <w:r>
        <w:rPr>
          <w:rFonts w:ascii="Times New Roman" w:hAnsi="Times New Roman"/>
          <w:b/>
          <w:bCs/>
          <w:color w:val="191919"/>
          <w:sz w:val="18"/>
          <w:szCs w:val="18"/>
        </w:rPr>
        <w:t>:</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Institutiona</w:t>
      </w:r>
      <w:r>
        <w:rPr>
          <w:rFonts w:ascii="Times New Roman" w:hAnsi="Times New Roman"/>
          <w:b/>
          <w:bCs/>
          <w:color w:val="191919"/>
          <w:sz w:val="18"/>
          <w:szCs w:val="18"/>
        </w:rPr>
        <w:t>l</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Option</w:t>
      </w:r>
      <w:r>
        <w:rPr>
          <w:rFonts w:ascii="Times New Roman" w:hAnsi="Times New Roman"/>
          <w:b/>
          <w:bCs/>
          <w:color w:val="191919"/>
          <w:sz w:val="18"/>
          <w:szCs w:val="18"/>
        </w:rPr>
        <w:t>s</w:t>
      </w:r>
      <w:r>
        <w:rPr>
          <w:rFonts w:ascii="Times New Roman" w:hAnsi="Times New Roman"/>
          <w:b/>
          <w:bCs/>
          <w:color w:val="191919"/>
          <w:sz w:val="18"/>
          <w:szCs w:val="18"/>
        </w:rPr>
        <w:tab/>
      </w:r>
      <w:r>
        <w:rPr>
          <w:rFonts w:ascii="Times New Roman" w:hAnsi="Times New Roman"/>
          <w:b/>
          <w:bCs/>
          <w:color w:val="191919"/>
          <w:spacing w:val="-2"/>
          <w:sz w:val="18"/>
          <w:szCs w:val="18"/>
        </w:rPr>
        <w:t>(</w:t>
      </w:r>
      <w:r>
        <w:rPr>
          <w:rFonts w:ascii="Times New Roman" w:hAnsi="Times New Roman"/>
          <w:b/>
          <w:bCs/>
          <w:color w:val="191919"/>
          <w:sz w:val="18"/>
          <w:szCs w:val="18"/>
        </w:rPr>
        <w:t>5</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hours)</w:t>
      </w:r>
    </w:p>
    <w:tbl>
      <w:tblPr>
        <w:tblW w:w="0" w:type="auto"/>
        <w:tblInd w:w="270" w:type="dxa"/>
        <w:tblLayout w:type="fixed"/>
        <w:tblCellMar>
          <w:left w:w="0" w:type="dxa"/>
          <w:right w:w="0" w:type="dxa"/>
        </w:tblCellMar>
        <w:tblLook w:val="0000"/>
      </w:tblPr>
      <w:tblGrid>
        <w:gridCol w:w="861"/>
        <w:gridCol w:w="975"/>
        <w:gridCol w:w="5247"/>
        <w:gridCol w:w="2717"/>
      </w:tblGrid>
      <w:tr w:rsidR="00E8550F" w:rsidRPr="007A7452" w:rsidTr="00E8550F">
        <w:trPr>
          <w:trHeight w:hRule="exact" w:val="235"/>
        </w:trPr>
        <w:tc>
          <w:tcPr>
            <w:tcW w:w="861" w:type="dxa"/>
            <w:tcBorders>
              <w:top w:val="nil"/>
              <w:left w:val="nil"/>
              <w:bottom w:val="nil"/>
              <w:right w:val="nil"/>
            </w:tcBorders>
          </w:tcPr>
          <w:p w:rsidR="00E8550F" w:rsidRPr="007A7452" w:rsidRDefault="00E8550F" w:rsidP="00E8550F">
            <w:pPr>
              <w:widowControl w:val="0"/>
              <w:autoSpaceDE w:val="0"/>
              <w:autoSpaceDN w:val="0"/>
              <w:adjustRightInd w:val="0"/>
              <w:spacing w:before="6" w:after="0"/>
              <w:ind w:left="40" w:hanging="40"/>
              <w:rPr>
                <w:rFonts w:ascii="Times New Roman" w:hAnsi="Times New Roman"/>
                <w:sz w:val="24"/>
                <w:szCs w:val="24"/>
              </w:rPr>
            </w:pPr>
            <w:r w:rsidRPr="007A7452">
              <w:rPr>
                <w:rFonts w:ascii="Times New Roman" w:hAnsi="Times New Roman"/>
                <w:color w:val="191919"/>
                <w:spacing w:val="-2"/>
                <w:sz w:val="18"/>
                <w:szCs w:val="18"/>
              </w:rPr>
              <w:t>COMM</w:t>
            </w:r>
          </w:p>
        </w:tc>
        <w:tc>
          <w:tcPr>
            <w:tcW w:w="975" w:type="dxa"/>
            <w:tcBorders>
              <w:top w:val="nil"/>
              <w:left w:val="nil"/>
              <w:bottom w:val="nil"/>
              <w:right w:val="nil"/>
            </w:tcBorders>
          </w:tcPr>
          <w:p w:rsidR="00E8550F" w:rsidRPr="007A7452" w:rsidRDefault="00E8550F" w:rsidP="00E8550F">
            <w:pPr>
              <w:widowControl w:val="0"/>
              <w:autoSpaceDE w:val="0"/>
              <w:autoSpaceDN w:val="0"/>
              <w:adjustRightInd w:val="0"/>
              <w:spacing w:before="6" w:after="0"/>
              <w:ind w:firstLine="0"/>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101</w:t>
            </w:r>
          </w:p>
        </w:tc>
        <w:tc>
          <w:tcPr>
            <w:tcW w:w="5247" w:type="dxa"/>
            <w:tcBorders>
              <w:top w:val="nil"/>
              <w:left w:val="nil"/>
              <w:bottom w:val="nil"/>
              <w:right w:val="nil"/>
            </w:tcBorders>
          </w:tcPr>
          <w:p w:rsidR="00E8550F" w:rsidRPr="007A7452" w:rsidRDefault="00E8550F" w:rsidP="00510B4A">
            <w:pPr>
              <w:widowControl w:val="0"/>
              <w:autoSpaceDE w:val="0"/>
              <w:autoSpaceDN w:val="0"/>
              <w:adjustRightInd w:val="0"/>
              <w:spacing w:before="6" w:after="0"/>
              <w:ind w:left="364"/>
              <w:rPr>
                <w:rFonts w:ascii="Times New Roman" w:hAnsi="Times New Roman"/>
                <w:sz w:val="24"/>
                <w:szCs w:val="24"/>
              </w:rPr>
            </w:pPr>
            <w:r w:rsidRPr="007A7452">
              <w:rPr>
                <w:rFonts w:ascii="Times New Roman" w:hAnsi="Times New Roman"/>
                <w:color w:val="191919"/>
                <w:spacing w:val="-2"/>
                <w:sz w:val="18"/>
                <w:szCs w:val="18"/>
              </w:rPr>
              <w:t>Publi</w:t>
            </w:r>
            <w:r w:rsidRPr="007A7452">
              <w:rPr>
                <w:rFonts w:ascii="Times New Roman" w:hAnsi="Times New Roman"/>
                <w:color w:val="191919"/>
                <w:sz w:val="18"/>
                <w:szCs w:val="18"/>
              </w:rPr>
              <w:t>c</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Speaking</w:t>
            </w:r>
          </w:p>
        </w:tc>
        <w:tc>
          <w:tcPr>
            <w:tcW w:w="2717" w:type="dxa"/>
            <w:tcBorders>
              <w:top w:val="nil"/>
              <w:left w:val="nil"/>
              <w:bottom w:val="nil"/>
              <w:right w:val="nil"/>
            </w:tcBorders>
          </w:tcPr>
          <w:p w:rsidR="00E8550F" w:rsidRPr="007A7452" w:rsidRDefault="00E8550F" w:rsidP="00510B4A">
            <w:pPr>
              <w:widowControl w:val="0"/>
              <w:autoSpaceDE w:val="0"/>
              <w:autoSpaceDN w:val="0"/>
              <w:adjustRightInd w:val="0"/>
              <w:spacing w:before="6" w:after="0"/>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98"/>
        </w:trPr>
        <w:tc>
          <w:tcPr>
            <w:tcW w:w="861"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2"/>
                <w:sz w:val="18"/>
                <w:szCs w:val="18"/>
              </w:rPr>
              <w:t>HIST</w:t>
            </w:r>
          </w:p>
        </w:tc>
        <w:tc>
          <w:tcPr>
            <w:tcW w:w="97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2"/>
                <w:sz w:val="18"/>
                <w:szCs w:val="18"/>
              </w:rPr>
              <w:t>1002</w:t>
            </w:r>
          </w:p>
        </w:tc>
        <w:tc>
          <w:tcPr>
            <w:tcW w:w="5247"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4"/>
              <w:rPr>
                <w:rFonts w:ascii="Times New Roman" w:hAnsi="Times New Roman"/>
                <w:sz w:val="24"/>
                <w:szCs w:val="24"/>
              </w:rPr>
            </w:pPr>
            <w:r w:rsidRPr="007A7452">
              <w:rPr>
                <w:rFonts w:ascii="Times New Roman" w:hAnsi="Times New Roman"/>
                <w:color w:val="191919"/>
                <w:spacing w:val="-2"/>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2"/>
                <w:sz w:val="18"/>
                <w:szCs w:val="18"/>
              </w:rPr>
              <w:t>Africa</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Diaspora</w:t>
            </w:r>
          </w:p>
        </w:tc>
        <w:tc>
          <w:tcPr>
            <w:tcW w:w="2717"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2</w:t>
            </w:r>
          </w:p>
        </w:tc>
      </w:tr>
    </w:tbl>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9720"/>
        </w:tabs>
        <w:autoSpaceDE w:val="0"/>
        <w:autoSpaceDN w:val="0"/>
        <w:adjustRightInd w:val="0"/>
        <w:spacing w:after="0"/>
        <w:ind w:left="270" w:firstLine="0"/>
        <w:rPr>
          <w:rFonts w:ascii="Times New Roman" w:hAnsi="Times New Roman"/>
          <w:color w:val="000000"/>
          <w:sz w:val="18"/>
          <w:szCs w:val="18"/>
        </w:rPr>
      </w:pPr>
      <w:r>
        <w:rPr>
          <w:rFonts w:ascii="Times New Roman" w:hAnsi="Times New Roman"/>
          <w:b/>
          <w:bCs/>
          <w:color w:val="191919"/>
          <w:spacing w:val="-2"/>
          <w:sz w:val="18"/>
          <w:szCs w:val="18"/>
        </w:rPr>
        <w:t>A</w:t>
      </w:r>
      <w:r>
        <w:rPr>
          <w:rFonts w:ascii="Times New Roman" w:hAnsi="Times New Roman"/>
          <w:b/>
          <w:bCs/>
          <w:color w:val="191919"/>
          <w:spacing w:val="-5"/>
          <w:sz w:val="18"/>
          <w:szCs w:val="18"/>
        </w:rPr>
        <w:t>r</w:t>
      </w:r>
      <w:r>
        <w:rPr>
          <w:rFonts w:ascii="Times New Roman" w:hAnsi="Times New Roman"/>
          <w:b/>
          <w:bCs/>
          <w:color w:val="191919"/>
          <w:spacing w:val="-2"/>
          <w:sz w:val="18"/>
          <w:szCs w:val="18"/>
        </w:rPr>
        <w:t>e</w:t>
      </w:r>
      <w:r>
        <w:rPr>
          <w:rFonts w:ascii="Times New Roman" w:hAnsi="Times New Roman"/>
          <w:b/>
          <w:bCs/>
          <w:color w:val="191919"/>
          <w:sz w:val="18"/>
          <w:szCs w:val="18"/>
        </w:rPr>
        <w:t>a</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C</w:t>
      </w:r>
      <w:r>
        <w:rPr>
          <w:rFonts w:ascii="Times New Roman" w:hAnsi="Times New Roman"/>
          <w:b/>
          <w:bCs/>
          <w:color w:val="191919"/>
          <w:sz w:val="18"/>
          <w:szCs w:val="18"/>
        </w:rPr>
        <w:t>:</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Humanities/Fin</w:t>
      </w:r>
      <w:r>
        <w:rPr>
          <w:rFonts w:ascii="Times New Roman" w:hAnsi="Times New Roman"/>
          <w:b/>
          <w:bCs/>
          <w:color w:val="191919"/>
          <w:sz w:val="18"/>
          <w:szCs w:val="18"/>
        </w:rPr>
        <w:t>e</w:t>
      </w:r>
      <w:r>
        <w:rPr>
          <w:rFonts w:ascii="Times New Roman" w:hAnsi="Times New Roman"/>
          <w:b/>
          <w:bCs/>
          <w:color w:val="191919"/>
          <w:spacing w:val="-13"/>
          <w:sz w:val="18"/>
          <w:szCs w:val="18"/>
        </w:rPr>
        <w:t xml:space="preserve"> </w:t>
      </w:r>
      <w:r>
        <w:rPr>
          <w:rFonts w:ascii="Times New Roman" w:hAnsi="Times New Roman"/>
          <w:b/>
          <w:bCs/>
          <w:color w:val="191919"/>
          <w:spacing w:val="-2"/>
          <w:sz w:val="18"/>
          <w:szCs w:val="18"/>
        </w:rPr>
        <w:t>Art</w:t>
      </w:r>
      <w:r>
        <w:rPr>
          <w:rFonts w:ascii="Times New Roman" w:hAnsi="Times New Roman"/>
          <w:b/>
          <w:bCs/>
          <w:color w:val="191919"/>
          <w:sz w:val="18"/>
          <w:szCs w:val="18"/>
        </w:rPr>
        <w:t>s</w:t>
      </w:r>
      <w:r>
        <w:rPr>
          <w:rFonts w:ascii="Times New Roman" w:hAnsi="Times New Roman"/>
          <w:b/>
          <w:bCs/>
          <w:color w:val="191919"/>
          <w:sz w:val="18"/>
          <w:szCs w:val="18"/>
        </w:rPr>
        <w:tab/>
      </w:r>
      <w:r>
        <w:rPr>
          <w:rFonts w:ascii="Times New Roman" w:hAnsi="Times New Roman"/>
          <w:b/>
          <w:bCs/>
          <w:color w:val="191919"/>
          <w:spacing w:val="-2"/>
          <w:sz w:val="18"/>
          <w:szCs w:val="18"/>
        </w:rPr>
        <w:t>(</w:t>
      </w:r>
      <w:r>
        <w:rPr>
          <w:rFonts w:ascii="Times New Roman" w:hAnsi="Times New Roman"/>
          <w:b/>
          <w:bCs/>
          <w:color w:val="191919"/>
          <w:sz w:val="18"/>
          <w:szCs w:val="18"/>
        </w:rPr>
        <w:t>6</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hours)</w:t>
      </w:r>
    </w:p>
    <w:p w:rsidR="00E8550F" w:rsidRDefault="00E8550F" w:rsidP="00E8550F">
      <w:pPr>
        <w:widowControl w:val="0"/>
        <w:tabs>
          <w:tab w:val="left" w:pos="1060"/>
          <w:tab w:val="left" w:pos="3150"/>
          <w:tab w:val="left" w:pos="9900"/>
        </w:tabs>
        <w:autoSpaceDE w:val="0"/>
        <w:autoSpaceDN w:val="0"/>
        <w:adjustRightInd w:val="0"/>
        <w:spacing w:before="12" w:after="0"/>
        <w:ind w:left="270" w:firstLine="0"/>
        <w:rPr>
          <w:rFonts w:ascii="Times New Roman" w:hAnsi="Times New Roman"/>
          <w:color w:val="000000"/>
          <w:sz w:val="18"/>
          <w:szCs w:val="18"/>
        </w:rPr>
      </w:pPr>
      <w:r>
        <w:rPr>
          <w:rFonts w:ascii="Times New Roman" w:hAnsi="Times New Roman"/>
          <w:color w:val="191919"/>
          <w:spacing w:val="-2"/>
          <w:sz w:val="18"/>
          <w:szCs w:val="18"/>
        </w:rPr>
        <w:t>ENG</w:t>
      </w:r>
      <w:r>
        <w:rPr>
          <w:rFonts w:ascii="Times New Roman" w:hAnsi="Times New Roman"/>
          <w:color w:val="191919"/>
          <w:sz w:val="18"/>
          <w:szCs w:val="18"/>
        </w:rPr>
        <w:t>L</w:t>
      </w:r>
      <w:r>
        <w:rPr>
          <w:rFonts w:ascii="Times New Roman" w:hAnsi="Times New Roman"/>
          <w:color w:val="191919"/>
          <w:sz w:val="18"/>
          <w:szCs w:val="18"/>
        </w:rPr>
        <w:tab/>
      </w:r>
      <w:r>
        <w:rPr>
          <w:rFonts w:ascii="Times New Roman" w:hAnsi="Times New Roman"/>
          <w:color w:val="191919"/>
          <w:spacing w:val="-2"/>
          <w:sz w:val="18"/>
          <w:szCs w:val="18"/>
        </w:rPr>
        <w:t>2</w:t>
      </w:r>
      <w:r>
        <w:rPr>
          <w:rFonts w:ascii="Times New Roman" w:hAnsi="Times New Roman"/>
          <w:color w:val="191919"/>
          <w:spacing w:val="-8"/>
          <w:sz w:val="18"/>
          <w:szCs w:val="18"/>
        </w:rPr>
        <w:t>11</w:t>
      </w:r>
      <w:r>
        <w:rPr>
          <w:rFonts w:ascii="Times New Roman" w:hAnsi="Times New Roman"/>
          <w:color w:val="191919"/>
          <w:sz w:val="18"/>
          <w:szCs w:val="18"/>
        </w:rPr>
        <w:t>1</w:t>
      </w:r>
      <w:r>
        <w:rPr>
          <w:rFonts w:ascii="Times New Roman" w:hAnsi="Times New Roman"/>
          <w:color w:val="191919"/>
          <w:sz w:val="18"/>
          <w:szCs w:val="18"/>
        </w:rPr>
        <w:tab/>
      </w:r>
      <w:r>
        <w:rPr>
          <w:rFonts w:ascii="Times New Roman" w:hAnsi="Times New Roman"/>
          <w:color w:val="191919"/>
          <w:spacing w:val="-16"/>
          <w:sz w:val="18"/>
          <w:szCs w:val="18"/>
        </w:rPr>
        <w:t>W</w:t>
      </w:r>
      <w:r>
        <w:rPr>
          <w:rFonts w:ascii="Times New Roman" w:hAnsi="Times New Roman"/>
          <w:color w:val="191919"/>
          <w:spacing w:val="-2"/>
          <w:sz w:val="18"/>
          <w:szCs w:val="18"/>
        </w:rPr>
        <w:t>orl</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Literatur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z w:val="18"/>
          <w:szCs w:val="18"/>
        </w:rPr>
        <w:t>I</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z w:val="18"/>
          <w:szCs w:val="18"/>
        </w:rPr>
        <w:tab/>
        <w:t>3</w:t>
      </w:r>
    </w:p>
    <w:p w:rsidR="00E8550F"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sz w:val="18"/>
          <w:szCs w:val="18"/>
        </w:rPr>
      </w:pPr>
      <w:r>
        <w:rPr>
          <w:rFonts w:ascii="Times New Roman" w:hAnsi="Times New Roman"/>
          <w:color w:val="191919"/>
          <w:spacing w:val="-2"/>
          <w:sz w:val="18"/>
          <w:szCs w:val="18"/>
        </w:rPr>
        <w:t>HON</w:t>
      </w:r>
      <w:r>
        <w:rPr>
          <w:rFonts w:ascii="Times New Roman" w:hAnsi="Times New Roman"/>
          <w:color w:val="191919"/>
          <w:sz w:val="18"/>
          <w:szCs w:val="18"/>
        </w:rPr>
        <w:t>R</w:t>
      </w:r>
      <w:r>
        <w:rPr>
          <w:rFonts w:ascii="Times New Roman" w:hAnsi="Times New Roman"/>
          <w:color w:val="191919"/>
          <w:sz w:val="18"/>
          <w:szCs w:val="18"/>
        </w:rPr>
        <w:tab/>
      </w:r>
      <w:r>
        <w:rPr>
          <w:rFonts w:ascii="Times New Roman" w:hAnsi="Times New Roman"/>
          <w:color w:val="191919"/>
          <w:spacing w:val="-2"/>
          <w:sz w:val="18"/>
          <w:szCs w:val="18"/>
        </w:rPr>
        <w:t>2</w:t>
      </w:r>
      <w:r>
        <w:rPr>
          <w:rFonts w:ascii="Times New Roman" w:hAnsi="Times New Roman"/>
          <w:color w:val="191919"/>
          <w:spacing w:val="-8"/>
          <w:sz w:val="18"/>
          <w:szCs w:val="18"/>
        </w:rPr>
        <w:t>11</w:t>
      </w:r>
      <w:r>
        <w:rPr>
          <w:rFonts w:ascii="Times New Roman" w:hAnsi="Times New Roman"/>
          <w:color w:val="191919"/>
          <w:sz w:val="18"/>
          <w:szCs w:val="18"/>
        </w:rPr>
        <w:t>1</w:t>
      </w:r>
      <w:r>
        <w:rPr>
          <w:rFonts w:ascii="Times New Roman" w:hAnsi="Times New Roman"/>
          <w:color w:val="191919"/>
          <w:sz w:val="18"/>
          <w:szCs w:val="18"/>
        </w:rPr>
        <w:tab/>
      </w:r>
      <w:r>
        <w:rPr>
          <w:rFonts w:ascii="Times New Roman" w:hAnsi="Times New Roman"/>
          <w:color w:val="191919"/>
          <w:spacing w:val="-2"/>
          <w:sz w:val="18"/>
          <w:szCs w:val="18"/>
        </w:rPr>
        <w:t>Honor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Humanitie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II</w:t>
      </w:r>
      <w:r>
        <w:rPr>
          <w:rFonts w:ascii="Times New Roman" w:hAnsi="Times New Roman"/>
          <w:color w:val="191919"/>
          <w:sz w:val="18"/>
          <w:szCs w:val="18"/>
        </w:rPr>
        <w:t>I</w:t>
      </w:r>
      <w:r>
        <w:rPr>
          <w:rFonts w:ascii="Times New Roman" w:hAnsi="Times New Roman"/>
          <w:color w:val="191919"/>
          <w:spacing w:val="-4"/>
          <w:sz w:val="18"/>
          <w:szCs w:val="18"/>
        </w:rPr>
        <w:t xml:space="preserve"> </w:t>
      </w:r>
      <w:r>
        <w:rPr>
          <w:rFonts w:ascii="Times New Roman" w:hAnsi="Times New Roman"/>
          <w:color w:val="191919"/>
          <w:spacing w:val="-2"/>
          <w:sz w:val="18"/>
          <w:szCs w:val="18"/>
        </w:rPr>
        <w:t>(H</w:t>
      </w:r>
      <w:r>
        <w:rPr>
          <w:rFonts w:ascii="Times New Roman" w:hAnsi="Times New Roman"/>
          <w:color w:val="191919"/>
          <w:sz w:val="18"/>
          <w:szCs w:val="18"/>
        </w:rPr>
        <w:t>)</w:t>
      </w:r>
      <w:r>
        <w:rPr>
          <w:rFonts w:ascii="Times New Roman" w:hAnsi="Times New Roman"/>
          <w:color w:val="191919"/>
          <w:sz w:val="18"/>
          <w:szCs w:val="18"/>
        </w:rPr>
        <w:tab/>
        <w:t>3</w:t>
      </w:r>
    </w:p>
    <w:p w:rsidR="00E8550F"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sz w:val="18"/>
          <w:szCs w:val="18"/>
        </w:rPr>
      </w:pPr>
      <w:r>
        <w:rPr>
          <w:rFonts w:ascii="Times New Roman" w:hAnsi="Times New Roman"/>
          <w:color w:val="191919"/>
          <w:spacing w:val="-2"/>
          <w:sz w:val="18"/>
          <w:szCs w:val="18"/>
        </w:rPr>
        <w:t>ARA</w:t>
      </w:r>
      <w:r>
        <w:rPr>
          <w:rFonts w:ascii="Times New Roman" w:hAnsi="Times New Roman"/>
          <w:color w:val="191919"/>
          <w:sz w:val="18"/>
          <w:szCs w:val="18"/>
        </w:rPr>
        <w:t>P</w:t>
      </w:r>
      <w:r>
        <w:rPr>
          <w:rFonts w:ascii="Times New Roman" w:hAnsi="Times New Roman"/>
          <w:color w:val="191919"/>
          <w:sz w:val="18"/>
          <w:szCs w:val="18"/>
        </w:rPr>
        <w:tab/>
      </w:r>
      <w:r>
        <w:rPr>
          <w:rFonts w:ascii="Times New Roman" w:hAnsi="Times New Roman"/>
          <w:color w:val="191919"/>
          <w:spacing w:val="-8"/>
          <w:sz w:val="18"/>
          <w:szCs w:val="18"/>
        </w:rPr>
        <w:t>1</w:t>
      </w:r>
      <w:r>
        <w:rPr>
          <w:rFonts w:ascii="Times New Roman" w:hAnsi="Times New Roman"/>
          <w:color w:val="191919"/>
          <w:spacing w:val="-2"/>
          <w:sz w:val="18"/>
          <w:szCs w:val="18"/>
        </w:rPr>
        <w:t>10</w:t>
      </w:r>
      <w:r>
        <w:rPr>
          <w:rFonts w:ascii="Times New Roman" w:hAnsi="Times New Roman"/>
          <w:color w:val="191919"/>
          <w:sz w:val="18"/>
          <w:szCs w:val="18"/>
        </w:rPr>
        <w:t>0</w:t>
      </w:r>
      <w:r>
        <w:rPr>
          <w:rFonts w:ascii="Times New Roman" w:hAnsi="Times New Roman"/>
          <w:color w:val="191919"/>
          <w:sz w:val="18"/>
          <w:szCs w:val="18"/>
        </w:rPr>
        <w:tab/>
      </w:r>
      <w:r>
        <w:rPr>
          <w:rFonts w:ascii="Times New Roman" w:hAnsi="Times New Roman"/>
          <w:color w:val="191919"/>
          <w:spacing w:val="-2"/>
          <w:sz w:val="18"/>
          <w:szCs w:val="18"/>
        </w:rPr>
        <w:t>Ar</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Appreciatio</w:t>
      </w:r>
      <w:r>
        <w:rPr>
          <w:rFonts w:ascii="Times New Roman" w:hAnsi="Times New Roman"/>
          <w:color w:val="191919"/>
          <w:sz w:val="18"/>
          <w:szCs w:val="18"/>
        </w:rPr>
        <w:t>n</w:t>
      </w:r>
      <w:r>
        <w:rPr>
          <w:rFonts w:ascii="Times New Roman" w:hAnsi="Times New Roman"/>
          <w:color w:val="191919"/>
          <w:sz w:val="18"/>
          <w:szCs w:val="18"/>
        </w:rPr>
        <w:tab/>
        <w:t>3</w:t>
      </w:r>
    </w:p>
    <w:p w:rsidR="00E8550F"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sz w:val="18"/>
          <w:szCs w:val="18"/>
        </w:rPr>
      </w:pPr>
      <w:r>
        <w:rPr>
          <w:rFonts w:ascii="Times New Roman" w:hAnsi="Times New Roman"/>
          <w:color w:val="191919"/>
          <w:spacing w:val="-2"/>
          <w:sz w:val="18"/>
          <w:szCs w:val="18"/>
        </w:rPr>
        <w:t>ENG</w:t>
      </w:r>
      <w:r>
        <w:rPr>
          <w:rFonts w:ascii="Times New Roman" w:hAnsi="Times New Roman"/>
          <w:color w:val="191919"/>
          <w:sz w:val="18"/>
          <w:szCs w:val="18"/>
        </w:rPr>
        <w:t>L</w:t>
      </w:r>
      <w:r>
        <w:rPr>
          <w:rFonts w:ascii="Times New Roman" w:hAnsi="Times New Roman"/>
          <w:color w:val="191919"/>
          <w:sz w:val="18"/>
          <w:szCs w:val="18"/>
        </w:rPr>
        <w:tab/>
      </w:r>
      <w:r>
        <w:rPr>
          <w:rFonts w:ascii="Times New Roman" w:hAnsi="Times New Roman"/>
          <w:color w:val="191919"/>
          <w:spacing w:val="-2"/>
          <w:sz w:val="18"/>
          <w:szCs w:val="18"/>
        </w:rPr>
        <w:t>2</w:t>
      </w:r>
      <w:r>
        <w:rPr>
          <w:rFonts w:ascii="Times New Roman" w:hAnsi="Times New Roman"/>
          <w:color w:val="191919"/>
          <w:spacing w:val="-8"/>
          <w:sz w:val="18"/>
          <w:szCs w:val="18"/>
        </w:rPr>
        <w:t>1</w:t>
      </w:r>
      <w:r>
        <w:rPr>
          <w:rFonts w:ascii="Times New Roman" w:hAnsi="Times New Roman"/>
          <w:color w:val="191919"/>
          <w:spacing w:val="-2"/>
          <w:sz w:val="18"/>
          <w:szCs w:val="18"/>
        </w:rPr>
        <w:t>1</w:t>
      </w:r>
      <w:r>
        <w:rPr>
          <w:rFonts w:ascii="Times New Roman" w:hAnsi="Times New Roman"/>
          <w:color w:val="191919"/>
          <w:sz w:val="18"/>
          <w:szCs w:val="18"/>
        </w:rPr>
        <w:t>2</w:t>
      </w:r>
      <w:r>
        <w:rPr>
          <w:rFonts w:ascii="Times New Roman" w:hAnsi="Times New Roman"/>
          <w:color w:val="191919"/>
          <w:sz w:val="18"/>
          <w:szCs w:val="18"/>
        </w:rPr>
        <w:tab/>
      </w:r>
      <w:r>
        <w:rPr>
          <w:rFonts w:ascii="Times New Roman" w:hAnsi="Times New Roman"/>
          <w:color w:val="191919"/>
          <w:spacing w:val="-16"/>
          <w:sz w:val="18"/>
          <w:szCs w:val="18"/>
        </w:rPr>
        <w:t>W</w:t>
      </w:r>
      <w:r>
        <w:rPr>
          <w:rFonts w:ascii="Times New Roman" w:hAnsi="Times New Roman"/>
          <w:color w:val="191919"/>
          <w:spacing w:val="-2"/>
          <w:sz w:val="18"/>
          <w:szCs w:val="18"/>
        </w:rPr>
        <w:t>orl</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Literatur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I</w:t>
      </w:r>
      <w:r>
        <w:rPr>
          <w:rFonts w:ascii="Times New Roman" w:hAnsi="Times New Roman"/>
          <w:color w:val="191919"/>
          <w:sz w:val="18"/>
          <w:szCs w:val="18"/>
        </w:rPr>
        <w:tab/>
        <w:t>3</w:t>
      </w:r>
    </w:p>
    <w:p w:rsidR="00E8550F"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sz w:val="18"/>
          <w:szCs w:val="18"/>
        </w:rPr>
      </w:pPr>
      <w:r>
        <w:rPr>
          <w:rFonts w:ascii="Times New Roman" w:hAnsi="Times New Roman"/>
          <w:color w:val="191919"/>
          <w:spacing w:val="-2"/>
          <w:sz w:val="18"/>
          <w:szCs w:val="18"/>
        </w:rPr>
        <w:t>MUS</w:t>
      </w:r>
      <w:r>
        <w:rPr>
          <w:rFonts w:ascii="Times New Roman" w:hAnsi="Times New Roman"/>
          <w:color w:val="191919"/>
          <w:sz w:val="18"/>
          <w:szCs w:val="18"/>
        </w:rPr>
        <w:t>C</w:t>
      </w:r>
      <w:r>
        <w:rPr>
          <w:rFonts w:ascii="Times New Roman" w:hAnsi="Times New Roman"/>
          <w:color w:val="191919"/>
          <w:sz w:val="18"/>
          <w:szCs w:val="18"/>
        </w:rPr>
        <w:tab/>
      </w:r>
      <w:r>
        <w:rPr>
          <w:rFonts w:ascii="Times New Roman" w:hAnsi="Times New Roman"/>
          <w:color w:val="191919"/>
          <w:spacing w:val="-8"/>
          <w:sz w:val="18"/>
          <w:szCs w:val="18"/>
        </w:rPr>
        <w:t>1</w:t>
      </w:r>
      <w:r>
        <w:rPr>
          <w:rFonts w:ascii="Times New Roman" w:hAnsi="Times New Roman"/>
          <w:color w:val="191919"/>
          <w:spacing w:val="-2"/>
          <w:sz w:val="18"/>
          <w:szCs w:val="18"/>
        </w:rPr>
        <w:t>10</w:t>
      </w:r>
      <w:r>
        <w:rPr>
          <w:rFonts w:ascii="Times New Roman" w:hAnsi="Times New Roman"/>
          <w:color w:val="191919"/>
          <w:sz w:val="18"/>
          <w:szCs w:val="18"/>
        </w:rPr>
        <w:t>0</w:t>
      </w:r>
      <w:r>
        <w:rPr>
          <w:rFonts w:ascii="Times New Roman" w:hAnsi="Times New Roman"/>
          <w:color w:val="191919"/>
          <w:sz w:val="18"/>
          <w:szCs w:val="18"/>
        </w:rPr>
        <w:tab/>
      </w:r>
      <w:r>
        <w:rPr>
          <w:rFonts w:ascii="Times New Roman" w:hAnsi="Times New Roman"/>
          <w:color w:val="191919"/>
          <w:spacing w:val="-2"/>
          <w:sz w:val="18"/>
          <w:szCs w:val="18"/>
        </w:rPr>
        <w:t>Musi</w:t>
      </w:r>
      <w:r>
        <w:rPr>
          <w:rFonts w:ascii="Times New Roman" w:hAnsi="Times New Roman"/>
          <w:color w:val="191919"/>
          <w:sz w:val="18"/>
          <w:szCs w:val="18"/>
        </w:rPr>
        <w:t>c</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Appreciatio</w:t>
      </w:r>
      <w:r>
        <w:rPr>
          <w:rFonts w:ascii="Times New Roman" w:hAnsi="Times New Roman"/>
          <w:color w:val="191919"/>
          <w:sz w:val="18"/>
          <w:szCs w:val="18"/>
        </w:rPr>
        <w:t>n</w:t>
      </w:r>
      <w:r>
        <w:rPr>
          <w:rFonts w:ascii="Times New Roman" w:hAnsi="Times New Roman"/>
          <w:color w:val="191919"/>
          <w:sz w:val="18"/>
          <w:szCs w:val="18"/>
        </w:rPr>
        <w:tab/>
        <w:t>3</w:t>
      </w:r>
    </w:p>
    <w:p w:rsidR="00E8550F"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sz w:val="18"/>
          <w:szCs w:val="18"/>
        </w:rPr>
      </w:pPr>
      <w:r>
        <w:rPr>
          <w:rFonts w:ascii="Times New Roman" w:hAnsi="Times New Roman"/>
          <w:color w:val="191919"/>
          <w:spacing w:val="-2"/>
          <w:sz w:val="18"/>
          <w:szCs w:val="18"/>
        </w:rPr>
        <w:t>FRE</w:t>
      </w:r>
      <w:r>
        <w:rPr>
          <w:rFonts w:ascii="Times New Roman" w:hAnsi="Times New Roman"/>
          <w:color w:val="191919"/>
          <w:sz w:val="18"/>
          <w:szCs w:val="18"/>
        </w:rPr>
        <w:t>N</w:t>
      </w:r>
      <w:r>
        <w:rPr>
          <w:rFonts w:ascii="Times New Roman" w:hAnsi="Times New Roman"/>
          <w:color w:val="191919"/>
          <w:sz w:val="18"/>
          <w:szCs w:val="18"/>
        </w:rPr>
        <w:tab/>
      </w:r>
      <w:r>
        <w:rPr>
          <w:rFonts w:ascii="Times New Roman" w:hAnsi="Times New Roman"/>
          <w:color w:val="191919"/>
          <w:spacing w:val="-2"/>
          <w:sz w:val="18"/>
          <w:szCs w:val="18"/>
        </w:rPr>
        <w:t>220</w:t>
      </w:r>
      <w:r>
        <w:rPr>
          <w:rFonts w:ascii="Times New Roman" w:hAnsi="Times New Roman"/>
          <w:color w:val="191919"/>
          <w:sz w:val="18"/>
          <w:szCs w:val="18"/>
        </w:rPr>
        <w:t>1</w:t>
      </w:r>
      <w:r>
        <w:rPr>
          <w:rFonts w:ascii="Times New Roman" w:hAnsi="Times New Roman"/>
          <w:color w:val="191919"/>
          <w:sz w:val="18"/>
          <w:szCs w:val="18"/>
        </w:rPr>
        <w:tab/>
      </w:r>
      <w:r>
        <w:rPr>
          <w:rFonts w:ascii="Times New Roman" w:hAnsi="Times New Roman"/>
          <w:color w:val="191919"/>
          <w:spacing w:val="-2"/>
          <w:sz w:val="18"/>
          <w:szCs w:val="18"/>
        </w:rPr>
        <w:t>Intermediat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Frenc</w:t>
      </w:r>
      <w:r>
        <w:rPr>
          <w:rFonts w:ascii="Times New Roman" w:hAnsi="Times New Roman"/>
          <w:color w:val="191919"/>
          <w:sz w:val="18"/>
          <w:szCs w:val="18"/>
        </w:rPr>
        <w:t>h</w:t>
      </w:r>
      <w:r>
        <w:rPr>
          <w:rFonts w:ascii="Times New Roman" w:hAnsi="Times New Roman"/>
          <w:color w:val="191919"/>
          <w:sz w:val="18"/>
          <w:szCs w:val="18"/>
        </w:rPr>
        <w:tab/>
        <w:t>3</w:t>
      </w:r>
    </w:p>
    <w:p w:rsidR="00E8550F"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sz w:val="18"/>
          <w:szCs w:val="18"/>
        </w:rPr>
      </w:pPr>
      <w:r>
        <w:rPr>
          <w:rFonts w:ascii="Times New Roman" w:hAnsi="Times New Roman"/>
          <w:color w:val="191919"/>
          <w:spacing w:val="-2"/>
          <w:sz w:val="18"/>
          <w:szCs w:val="18"/>
        </w:rPr>
        <w:t>GER</w:t>
      </w:r>
      <w:r>
        <w:rPr>
          <w:rFonts w:ascii="Times New Roman" w:hAnsi="Times New Roman"/>
          <w:color w:val="191919"/>
          <w:sz w:val="18"/>
          <w:szCs w:val="18"/>
        </w:rPr>
        <w:t>M</w:t>
      </w:r>
      <w:r>
        <w:rPr>
          <w:rFonts w:ascii="Times New Roman" w:hAnsi="Times New Roman"/>
          <w:color w:val="191919"/>
          <w:sz w:val="18"/>
          <w:szCs w:val="18"/>
        </w:rPr>
        <w:tab/>
      </w:r>
      <w:r>
        <w:rPr>
          <w:rFonts w:ascii="Times New Roman" w:hAnsi="Times New Roman"/>
          <w:color w:val="191919"/>
          <w:spacing w:val="-2"/>
          <w:sz w:val="18"/>
          <w:szCs w:val="18"/>
        </w:rPr>
        <w:t>222</w:t>
      </w:r>
      <w:r>
        <w:rPr>
          <w:rFonts w:ascii="Times New Roman" w:hAnsi="Times New Roman"/>
          <w:color w:val="191919"/>
          <w:sz w:val="18"/>
          <w:szCs w:val="18"/>
        </w:rPr>
        <w:t>1</w:t>
      </w:r>
      <w:r>
        <w:rPr>
          <w:rFonts w:ascii="Times New Roman" w:hAnsi="Times New Roman"/>
          <w:color w:val="191919"/>
          <w:sz w:val="18"/>
          <w:szCs w:val="18"/>
        </w:rPr>
        <w:tab/>
      </w:r>
      <w:r>
        <w:rPr>
          <w:rFonts w:ascii="Times New Roman" w:hAnsi="Times New Roman"/>
          <w:color w:val="191919"/>
          <w:spacing w:val="-2"/>
          <w:sz w:val="18"/>
          <w:szCs w:val="18"/>
        </w:rPr>
        <w:t>Intermediat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Germa</w:t>
      </w:r>
      <w:r>
        <w:rPr>
          <w:rFonts w:ascii="Times New Roman" w:hAnsi="Times New Roman"/>
          <w:color w:val="191919"/>
          <w:sz w:val="18"/>
          <w:szCs w:val="18"/>
        </w:rPr>
        <w:t>n</w:t>
      </w:r>
      <w:r>
        <w:rPr>
          <w:rFonts w:ascii="Times New Roman" w:hAnsi="Times New Roman"/>
          <w:color w:val="191919"/>
          <w:sz w:val="18"/>
          <w:szCs w:val="18"/>
        </w:rPr>
        <w:tab/>
        <w:t>3</w:t>
      </w:r>
    </w:p>
    <w:p w:rsidR="00E8550F"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sz w:val="18"/>
          <w:szCs w:val="18"/>
        </w:rPr>
      </w:pPr>
      <w:r>
        <w:rPr>
          <w:rFonts w:ascii="Times New Roman" w:hAnsi="Times New Roman"/>
          <w:color w:val="191919"/>
          <w:spacing w:val="-2"/>
          <w:sz w:val="18"/>
          <w:szCs w:val="18"/>
        </w:rPr>
        <w:t>S</w:t>
      </w:r>
      <w:r>
        <w:rPr>
          <w:rFonts w:ascii="Times New Roman" w:hAnsi="Times New Roman"/>
          <w:color w:val="191919"/>
          <w:spacing w:val="-18"/>
          <w:sz w:val="18"/>
          <w:szCs w:val="18"/>
        </w:rPr>
        <w:t>P</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z w:val="18"/>
          <w:szCs w:val="18"/>
        </w:rPr>
        <w:tab/>
      </w:r>
      <w:r>
        <w:rPr>
          <w:rFonts w:ascii="Times New Roman" w:hAnsi="Times New Roman"/>
          <w:color w:val="191919"/>
          <w:spacing w:val="-2"/>
          <w:sz w:val="18"/>
          <w:szCs w:val="18"/>
        </w:rPr>
        <w:t>223</w:t>
      </w:r>
      <w:r>
        <w:rPr>
          <w:rFonts w:ascii="Times New Roman" w:hAnsi="Times New Roman"/>
          <w:color w:val="191919"/>
          <w:sz w:val="18"/>
          <w:szCs w:val="18"/>
        </w:rPr>
        <w:t>1</w:t>
      </w:r>
      <w:r>
        <w:rPr>
          <w:rFonts w:ascii="Times New Roman" w:hAnsi="Times New Roman"/>
          <w:color w:val="191919"/>
          <w:sz w:val="18"/>
          <w:szCs w:val="18"/>
        </w:rPr>
        <w:tab/>
      </w:r>
      <w:r>
        <w:rPr>
          <w:rFonts w:ascii="Times New Roman" w:hAnsi="Times New Roman"/>
          <w:color w:val="191919"/>
          <w:spacing w:val="-2"/>
          <w:sz w:val="18"/>
          <w:szCs w:val="18"/>
        </w:rPr>
        <w:t>Intermediat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Spanis</w:t>
      </w:r>
      <w:r>
        <w:rPr>
          <w:rFonts w:ascii="Times New Roman" w:hAnsi="Times New Roman"/>
          <w:color w:val="191919"/>
          <w:sz w:val="18"/>
          <w:szCs w:val="18"/>
        </w:rPr>
        <w:t>h</w:t>
      </w:r>
      <w:r>
        <w:rPr>
          <w:rFonts w:ascii="Times New Roman" w:hAnsi="Times New Roman"/>
          <w:color w:val="191919"/>
          <w:sz w:val="18"/>
          <w:szCs w:val="18"/>
        </w:rPr>
        <w:tab/>
        <w:t>3</w:t>
      </w:r>
    </w:p>
    <w:p w:rsidR="00E8550F"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sz w:val="18"/>
          <w:szCs w:val="18"/>
        </w:rPr>
      </w:pPr>
      <w:r>
        <w:rPr>
          <w:rFonts w:ascii="Times New Roman" w:hAnsi="Times New Roman"/>
          <w:color w:val="191919"/>
          <w:spacing w:val="-2"/>
          <w:sz w:val="18"/>
          <w:szCs w:val="18"/>
        </w:rPr>
        <w:t>FIA</w:t>
      </w:r>
      <w:r>
        <w:rPr>
          <w:rFonts w:ascii="Times New Roman" w:hAnsi="Times New Roman"/>
          <w:color w:val="191919"/>
          <w:sz w:val="18"/>
          <w:szCs w:val="18"/>
        </w:rPr>
        <w:t>R</w:t>
      </w:r>
      <w:r>
        <w:rPr>
          <w:rFonts w:ascii="Times New Roman" w:hAnsi="Times New Roman"/>
          <w:color w:val="191919"/>
          <w:sz w:val="18"/>
          <w:szCs w:val="18"/>
        </w:rPr>
        <w:tab/>
      </w:r>
      <w:r>
        <w:rPr>
          <w:rFonts w:ascii="Times New Roman" w:hAnsi="Times New Roman"/>
          <w:color w:val="191919"/>
          <w:spacing w:val="-8"/>
          <w:sz w:val="18"/>
          <w:szCs w:val="18"/>
        </w:rPr>
        <w:t>1</w:t>
      </w:r>
      <w:r>
        <w:rPr>
          <w:rFonts w:ascii="Times New Roman" w:hAnsi="Times New Roman"/>
          <w:color w:val="191919"/>
          <w:spacing w:val="-2"/>
          <w:sz w:val="18"/>
          <w:szCs w:val="18"/>
        </w:rPr>
        <w:t>10</w:t>
      </w:r>
      <w:r>
        <w:rPr>
          <w:rFonts w:ascii="Times New Roman" w:hAnsi="Times New Roman"/>
          <w:color w:val="191919"/>
          <w:sz w:val="18"/>
          <w:szCs w:val="18"/>
        </w:rPr>
        <w:t>0</w:t>
      </w:r>
      <w:r>
        <w:rPr>
          <w:rFonts w:ascii="Times New Roman" w:hAnsi="Times New Roman"/>
          <w:color w:val="191919"/>
          <w:sz w:val="18"/>
          <w:szCs w:val="18"/>
        </w:rPr>
        <w:tab/>
      </w:r>
      <w:r>
        <w:rPr>
          <w:rFonts w:ascii="Times New Roman" w:hAnsi="Times New Roman"/>
          <w:color w:val="191919"/>
          <w:spacing w:val="-2"/>
          <w:sz w:val="18"/>
          <w:szCs w:val="18"/>
        </w:rPr>
        <w:t>Introductio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Fin</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Art</w:t>
      </w:r>
      <w:r>
        <w:rPr>
          <w:rFonts w:ascii="Times New Roman" w:hAnsi="Times New Roman"/>
          <w:color w:val="191919"/>
          <w:sz w:val="18"/>
          <w:szCs w:val="18"/>
        </w:rPr>
        <w:t>s</w:t>
      </w:r>
      <w:r>
        <w:rPr>
          <w:rFonts w:ascii="Times New Roman" w:hAnsi="Times New Roman"/>
          <w:color w:val="191919"/>
          <w:sz w:val="18"/>
          <w:szCs w:val="18"/>
        </w:rPr>
        <w:tab/>
        <w:t>3</w:t>
      </w:r>
    </w:p>
    <w:p w:rsidR="00E8550F"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sz w:val="18"/>
          <w:szCs w:val="18"/>
        </w:rPr>
      </w:pPr>
      <w:r>
        <w:rPr>
          <w:rFonts w:ascii="Times New Roman" w:hAnsi="Times New Roman"/>
          <w:color w:val="191919"/>
          <w:spacing w:val="-2"/>
          <w:sz w:val="18"/>
          <w:szCs w:val="18"/>
        </w:rPr>
        <w:t>HON</w:t>
      </w:r>
      <w:r>
        <w:rPr>
          <w:rFonts w:ascii="Times New Roman" w:hAnsi="Times New Roman"/>
          <w:color w:val="191919"/>
          <w:sz w:val="18"/>
          <w:szCs w:val="18"/>
        </w:rPr>
        <w:t>R</w:t>
      </w:r>
      <w:r>
        <w:rPr>
          <w:rFonts w:ascii="Times New Roman" w:hAnsi="Times New Roman"/>
          <w:color w:val="191919"/>
          <w:sz w:val="18"/>
          <w:szCs w:val="18"/>
        </w:rPr>
        <w:tab/>
      </w:r>
      <w:r>
        <w:rPr>
          <w:rFonts w:ascii="Times New Roman" w:hAnsi="Times New Roman"/>
          <w:color w:val="191919"/>
          <w:spacing w:val="-2"/>
          <w:sz w:val="18"/>
          <w:szCs w:val="18"/>
        </w:rPr>
        <w:t>2</w:t>
      </w:r>
      <w:r>
        <w:rPr>
          <w:rFonts w:ascii="Times New Roman" w:hAnsi="Times New Roman"/>
          <w:color w:val="191919"/>
          <w:spacing w:val="-8"/>
          <w:sz w:val="18"/>
          <w:szCs w:val="18"/>
        </w:rPr>
        <w:t>1</w:t>
      </w:r>
      <w:r>
        <w:rPr>
          <w:rFonts w:ascii="Times New Roman" w:hAnsi="Times New Roman"/>
          <w:color w:val="191919"/>
          <w:spacing w:val="-2"/>
          <w:sz w:val="18"/>
          <w:szCs w:val="18"/>
        </w:rPr>
        <w:t>1</w:t>
      </w:r>
      <w:r>
        <w:rPr>
          <w:rFonts w:ascii="Times New Roman" w:hAnsi="Times New Roman"/>
          <w:color w:val="191919"/>
          <w:sz w:val="18"/>
          <w:szCs w:val="18"/>
        </w:rPr>
        <w:t>2</w:t>
      </w:r>
      <w:r>
        <w:rPr>
          <w:rFonts w:ascii="Times New Roman" w:hAnsi="Times New Roman"/>
          <w:color w:val="191919"/>
          <w:sz w:val="18"/>
          <w:szCs w:val="18"/>
        </w:rPr>
        <w:tab/>
      </w:r>
      <w:r>
        <w:rPr>
          <w:rFonts w:ascii="Times New Roman" w:hAnsi="Times New Roman"/>
          <w:color w:val="191919"/>
          <w:spacing w:val="-2"/>
          <w:sz w:val="18"/>
          <w:szCs w:val="18"/>
        </w:rPr>
        <w:t>Honor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Humanitie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V</w:t>
      </w:r>
      <w:r>
        <w:rPr>
          <w:rFonts w:ascii="Times New Roman" w:hAnsi="Times New Roman"/>
          <w:color w:val="191919"/>
          <w:spacing w:val="-7"/>
          <w:sz w:val="18"/>
          <w:szCs w:val="18"/>
        </w:rPr>
        <w:t xml:space="preserve"> </w:t>
      </w:r>
      <w:r>
        <w:rPr>
          <w:rFonts w:ascii="Times New Roman" w:hAnsi="Times New Roman"/>
          <w:color w:val="191919"/>
          <w:spacing w:val="-2"/>
          <w:sz w:val="18"/>
          <w:szCs w:val="18"/>
        </w:rPr>
        <w:t>(H</w:t>
      </w:r>
      <w:r>
        <w:rPr>
          <w:rFonts w:ascii="Times New Roman" w:hAnsi="Times New Roman"/>
          <w:color w:val="191919"/>
          <w:sz w:val="18"/>
          <w:szCs w:val="18"/>
        </w:rPr>
        <w:t>)</w:t>
      </w:r>
      <w:r>
        <w:rPr>
          <w:rFonts w:ascii="Times New Roman" w:hAnsi="Times New Roman"/>
          <w:color w:val="191919"/>
          <w:sz w:val="18"/>
          <w:szCs w:val="18"/>
        </w:rPr>
        <w:tab/>
        <w:t>3</w:t>
      </w: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autoSpaceDE w:val="0"/>
        <w:autoSpaceDN w:val="0"/>
        <w:adjustRightInd w:val="0"/>
        <w:spacing w:before="30" w:after="0"/>
        <w:ind w:left="270" w:firstLine="0"/>
        <w:rPr>
          <w:rFonts w:ascii="Times New Roman" w:hAnsi="Times New Roman"/>
          <w:color w:val="000000"/>
          <w:sz w:val="18"/>
          <w:szCs w:val="18"/>
        </w:rPr>
      </w:pP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Remediatio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Courses</w:t>
      </w:r>
    </w:p>
    <w:p w:rsidR="00E8550F" w:rsidRDefault="00E8550F" w:rsidP="00E8550F">
      <w:pPr>
        <w:widowControl w:val="0"/>
        <w:tabs>
          <w:tab w:val="left" w:pos="1220"/>
          <w:tab w:val="left" w:pos="2300"/>
        </w:tabs>
        <w:autoSpaceDE w:val="0"/>
        <w:autoSpaceDN w:val="0"/>
        <w:adjustRightInd w:val="0"/>
        <w:spacing w:before="9" w:after="0" w:line="250" w:lineRule="auto"/>
        <w:ind w:left="270" w:right="7327" w:firstLine="0"/>
        <w:rPr>
          <w:rFonts w:ascii="Times New Roman" w:hAnsi="Times New Roman"/>
          <w:color w:val="000000"/>
          <w:sz w:val="18"/>
          <w:szCs w:val="18"/>
        </w:rPr>
      </w:pPr>
      <w:r>
        <w:rPr>
          <w:rFonts w:ascii="Times New Roman" w:hAnsi="Times New Roman"/>
          <w:color w:val="191919"/>
          <w:spacing w:val="-2"/>
          <w:sz w:val="18"/>
          <w:szCs w:val="18"/>
        </w:rPr>
        <w:t>ENG</w:t>
      </w:r>
      <w:r>
        <w:rPr>
          <w:rFonts w:ascii="Times New Roman" w:hAnsi="Times New Roman"/>
          <w:color w:val="191919"/>
          <w:sz w:val="18"/>
          <w:szCs w:val="18"/>
        </w:rPr>
        <w:t>L</w:t>
      </w:r>
      <w:r>
        <w:rPr>
          <w:rFonts w:ascii="Times New Roman" w:hAnsi="Times New Roman"/>
          <w:color w:val="191919"/>
          <w:sz w:val="18"/>
          <w:szCs w:val="18"/>
        </w:rPr>
        <w:tab/>
      </w:r>
      <w:r>
        <w:rPr>
          <w:rFonts w:ascii="Times New Roman" w:hAnsi="Times New Roman"/>
          <w:color w:val="191919"/>
          <w:spacing w:val="-2"/>
          <w:sz w:val="18"/>
          <w:szCs w:val="18"/>
        </w:rPr>
        <w:t>007</w:t>
      </w:r>
      <w:r>
        <w:rPr>
          <w:rFonts w:ascii="Times New Roman" w:hAnsi="Times New Roman"/>
          <w:color w:val="191919"/>
          <w:sz w:val="18"/>
          <w:szCs w:val="18"/>
        </w:rPr>
        <w:t>5</w:t>
      </w:r>
      <w:r>
        <w:rPr>
          <w:rFonts w:ascii="Times New Roman" w:hAnsi="Times New Roman"/>
          <w:color w:val="191919"/>
          <w:sz w:val="18"/>
          <w:szCs w:val="18"/>
        </w:rPr>
        <w:tab/>
      </w:r>
      <w:r>
        <w:rPr>
          <w:rFonts w:ascii="Times New Roman" w:hAnsi="Times New Roman"/>
          <w:color w:val="191919"/>
          <w:spacing w:val="-9"/>
          <w:sz w:val="18"/>
          <w:szCs w:val="18"/>
        </w:rPr>
        <w:t>W</w:t>
      </w:r>
      <w:r>
        <w:rPr>
          <w:rFonts w:ascii="Times New Roman" w:hAnsi="Times New Roman"/>
          <w:color w:val="191919"/>
          <w:spacing w:val="-2"/>
          <w:sz w:val="18"/>
          <w:szCs w:val="18"/>
        </w:rPr>
        <w:t>ritin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Practicu</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(I) ENG</w:t>
      </w:r>
      <w:r>
        <w:rPr>
          <w:rFonts w:ascii="Times New Roman" w:hAnsi="Times New Roman"/>
          <w:color w:val="191919"/>
          <w:sz w:val="18"/>
          <w:szCs w:val="18"/>
        </w:rPr>
        <w:t>L</w:t>
      </w:r>
      <w:r>
        <w:rPr>
          <w:rFonts w:ascii="Times New Roman" w:hAnsi="Times New Roman"/>
          <w:color w:val="191919"/>
          <w:sz w:val="18"/>
          <w:szCs w:val="18"/>
        </w:rPr>
        <w:tab/>
      </w:r>
      <w:r>
        <w:rPr>
          <w:rFonts w:ascii="Times New Roman" w:hAnsi="Times New Roman"/>
          <w:color w:val="191919"/>
          <w:spacing w:val="-2"/>
          <w:sz w:val="18"/>
          <w:szCs w:val="18"/>
        </w:rPr>
        <w:t>007</w:t>
      </w:r>
      <w:r>
        <w:rPr>
          <w:rFonts w:ascii="Times New Roman" w:hAnsi="Times New Roman"/>
          <w:color w:val="191919"/>
          <w:sz w:val="18"/>
          <w:szCs w:val="18"/>
        </w:rPr>
        <w:t>7</w:t>
      </w:r>
      <w:r>
        <w:rPr>
          <w:rFonts w:ascii="Times New Roman" w:hAnsi="Times New Roman"/>
          <w:color w:val="191919"/>
          <w:sz w:val="18"/>
          <w:szCs w:val="18"/>
        </w:rPr>
        <w:tab/>
      </w:r>
      <w:r>
        <w:rPr>
          <w:rFonts w:ascii="Times New Roman" w:hAnsi="Times New Roman"/>
          <w:color w:val="191919"/>
          <w:spacing w:val="-2"/>
          <w:sz w:val="18"/>
          <w:szCs w:val="18"/>
        </w:rPr>
        <w:t>Basi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Readin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Skill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 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est</w:t>
      </w:r>
    </w:p>
    <w:p w:rsidR="00E8550F" w:rsidRDefault="00E8550F" w:rsidP="00E8550F">
      <w:pPr>
        <w:widowControl w:val="0"/>
        <w:tabs>
          <w:tab w:val="left" w:pos="1240"/>
          <w:tab w:val="left" w:pos="3620"/>
        </w:tabs>
        <w:autoSpaceDE w:val="0"/>
        <w:autoSpaceDN w:val="0"/>
        <w:adjustRightInd w:val="0"/>
        <w:spacing w:after="0"/>
        <w:ind w:left="270" w:firstLine="0"/>
        <w:rPr>
          <w:rFonts w:ascii="Times New Roman" w:hAnsi="Times New Roman"/>
          <w:color w:val="000000"/>
          <w:sz w:val="18"/>
          <w:szCs w:val="18"/>
        </w:rPr>
      </w:pPr>
      <w:r>
        <w:rPr>
          <w:rFonts w:ascii="Times New Roman" w:hAnsi="Times New Roman"/>
          <w:color w:val="191919"/>
          <w:spacing w:val="-2"/>
          <w:sz w:val="18"/>
          <w:szCs w:val="18"/>
        </w:rPr>
        <w:t>Readin</w:t>
      </w:r>
      <w:r>
        <w:rPr>
          <w:rFonts w:ascii="Times New Roman" w:hAnsi="Times New Roman"/>
          <w:color w:val="191919"/>
          <w:sz w:val="18"/>
          <w:szCs w:val="18"/>
        </w:rPr>
        <w:t>g</w:t>
      </w:r>
      <w:r>
        <w:rPr>
          <w:rFonts w:ascii="Times New Roman" w:hAnsi="Times New Roman"/>
          <w:color w:val="191919"/>
          <w:sz w:val="18"/>
          <w:szCs w:val="18"/>
        </w:rPr>
        <w:tab/>
      </w:r>
      <w:r>
        <w:rPr>
          <w:rFonts w:ascii="Times New Roman" w:hAnsi="Times New Roman"/>
          <w:color w:val="191919"/>
          <w:spacing w:val="-2"/>
          <w:sz w:val="18"/>
          <w:szCs w:val="18"/>
        </w:rPr>
        <w:t>Dat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Passe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z w:val="18"/>
          <w:szCs w:val="18"/>
          <w:u w:val="single"/>
        </w:rPr>
        <w:t xml:space="preserve"> </w:t>
      </w:r>
      <w:r>
        <w:rPr>
          <w:rFonts w:ascii="Times New Roman" w:hAnsi="Times New Roman"/>
          <w:color w:val="191919"/>
          <w:sz w:val="18"/>
          <w:szCs w:val="18"/>
          <w:u w:val="single"/>
        </w:rPr>
        <w:tab/>
      </w:r>
    </w:p>
    <w:p w:rsidR="00E8550F" w:rsidRDefault="00E8550F" w:rsidP="00E8550F">
      <w:pPr>
        <w:widowControl w:val="0"/>
        <w:autoSpaceDE w:val="0"/>
        <w:autoSpaceDN w:val="0"/>
        <w:adjustRightInd w:val="0"/>
        <w:spacing w:before="5" w:after="0" w:line="190" w:lineRule="exact"/>
        <w:ind w:left="270" w:firstLine="0"/>
        <w:rPr>
          <w:rFonts w:ascii="Times New Roman" w:hAnsi="Times New Roman"/>
          <w:color w:val="000000"/>
          <w:sz w:val="19"/>
          <w:szCs w:val="19"/>
        </w:rPr>
      </w:pPr>
    </w:p>
    <w:p w:rsidR="00E8550F" w:rsidRDefault="00A715EF" w:rsidP="00E8550F">
      <w:pPr>
        <w:widowControl w:val="0"/>
        <w:tabs>
          <w:tab w:val="left" w:pos="1220"/>
          <w:tab w:val="left" w:pos="3620"/>
        </w:tabs>
        <w:autoSpaceDE w:val="0"/>
        <w:autoSpaceDN w:val="0"/>
        <w:adjustRightInd w:val="0"/>
        <w:spacing w:before="30" w:after="0"/>
        <w:ind w:left="270" w:firstLine="0"/>
        <w:rPr>
          <w:rFonts w:ascii="Times New Roman" w:hAnsi="Times New Roman"/>
          <w:color w:val="000000"/>
          <w:sz w:val="18"/>
          <w:szCs w:val="18"/>
        </w:rPr>
      </w:pPr>
      <w:r w:rsidRPr="00A715EF">
        <w:rPr>
          <w:rFonts w:ascii="Calibri" w:hAnsi="Calibri"/>
          <w:noProof/>
          <w:lang w:eastAsia="en-US"/>
        </w:rPr>
        <w:pict>
          <v:shape id="Text Box 5013" o:spid="_x0000_s1030" type="#_x0000_t202" style="position:absolute;left:0;text-align:left;margin-left:579.15pt;margin-top:128.1pt;width:12pt;height:85.8pt;z-index:-25165004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" o:allowincell="f" filled="f" stroked="f">
            <v:textbox style="layout-flow:vertical" inset="0,0,0,0">
              <w:txbxContent>
                <w:p w:rsidR="00510B4A" w:rsidRDefault="00510B4A" w:rsidP="00E8550F">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191919"/>
                      <w:sz w:val="20"/>
                      <w:szCs w:val="20"/>
                    </w:rPr>
                    <w:t>Arts &amp; Humanities</w:t>
                  </w:r>
                </w:p>
              </w:txbxContent>
            </v:textbox>
            <w10:wrap anchorx="page" anchory="page"/>
          </v:shape>
        </w:pict>
      </w:r>
      <w:r w:rsidR="00E8550F">
        <w:rPr>
          <w:rFonts w:ascii="Times New Roman" w:hAnsi="Times New Roman"/>
          <w:color w:val="191919"/>
          <w:spacing w:val="-2"/>
          <w:sz w:val="18"/>
          <w:szCs w:val="18"/>
        </w:rPr>
        <w:t>Essa</w:t>
      </w:r>
      <w:r w:rsidR="00E8550F">
        <w:rPr>
          <w:rFonts w:ascii="Times New Roman" w:hAnsi="Times New Roman"/>
          <w:color w:val="191919"/>
          <w:sz w:val="18"/>
          <w:szCs w:val="18"/>
        </w:rPr>
        <w:t>y</w:t>
      </w:r>
      <w:r w:rsidR="00E8550F">
        <w:rPr>
          <w:rFonts w:ascii="Times New Roman" w:hAnsi="Times New Roman"/>
          <w:color w:val="191919"/>
          <w:sz w:val="18"/>
          <w:szCs w:val="18"/>
        </w:rPr>
        <w:tab/>
      </w:r>
      <w:r w:rsidR="00E8550F">
        <w:rPr>
          <w:rFonts w:ascii="Times New Roman" w:hAnsi="Times New Roman"/>
          <w:color w:val="191919"/>
          <w:spacing w:val="-2"/>
          <w:sz w:val="18"/>
          <w:szCs w:val="18"/>
        </w:rPr>
        <w:t>Dat</w:t>
      </w:r>
      <w:r w:rsidR="00E8550F">
        <w:rPr>
          <w:rFonts w:ascii="Times New Roman" w:hAnsi="Times New Roman"/>
          <w:color w:val="191919"/>
          <w:sz w:val="18"/>
          <w:szCs w:val="18"/>
        </w:rPr>
        <w:t>e</w:t>
      </w:r>
      <w:r w:rsidR="00E8550F">
        <w:rPr>
          <w:rFonts w:ascii="Times New Roman" w:hAnsi="Times New Roman"/>
          <w:color w:val="191919"/>
          <w:spacing w:val="-4"/>
          <w:sz w:val="18"/>
          <w:szCs w:val="18"/>
        </w:rPr>
        <w:t xml:space="preserve"> </w:t>
      </w:r>
      <w:r w:rsidR="00E8550F">
        <w:rPr>
          <w:rFonts w:ascii="Times New Roman" w:hAnsi="Times New Roman"/>
          <w:color w:val="191919"/>
          <w:spacing w:val="-2"/>
          <w:sz w:val="18"/>
          <w:szCs w:val="18"/>
        </w:rPr>
        <w:t>Passe</w:t>
      </w:r>
      <w:r w:rsidR="00E8550F">
        <w:rPr>
          <w:rFonts w:ascii="Times New Roman" w:hAnsi="Times New Roman"/>
          <w:color w:val="191919"/>
          <w:sz w:val="18"/>
          <w:szCs w:val="18"/>
        </w:rPr>
        <w:t>d</w:t>
      </w:r>
      <w:r w:rsidR="00E8550F">
        <w:rPr>
          <w:rFonts w:ascii="Times New Roman" w:hAnsi="Times New Roman"/>
          <w:color w:val="191919"/>
          <w:spacing w:val="-4"/>
          <w:sz w:val="18"/>
          <w:szCs w:val="18"/>
        </w:rPr>
        <w:t xml:space="preserve"> </w:t>
      </w:r>
      <w:r w:rsidR="00E8550F">
        <w:rPr>
          <w:rFonts w:ascii="Times New Roman" w:hAnsi="Times New Roman"/>
          <w:color w:val="191919"/>
          <w:sz w:val="18"/>
          <w:szCs w:val="18"/>
          <w:u w:val="single"/>
        </w:rPr>
        <w:t xml:space="preserve"> </w:t>
      </w:r>
      <w:r w:rsidR="00E8550F">
        <w:rPr>
          <w:rFonts w:ascii="Times New Roman" w:hAnsi="Times New Roman"/>
          <w:color w:val="191919"/>
          <w:sz w:val="18"/>
          <w:szCs w:val="18"/>
          <w:u w:val="single"/>
        </w:rPr>
        <w:tab/>
      </w: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8880"/>
        </w:tabs>
        <w:autoSpaceDE w:val="0"/>
        <w:autoSpaceDN w:val="0"/>
        <w:adjustRightInd w:val="0"/>
        <w:spacing w:after="0"/>
        <w:ind w:left="160"/>
        <w:rPr>
          <w:rFonts w:ascii="Times New Roman" w:hAnsi="Times New Roman"/>
          <w:color w:val="000000"/>
          <w:sz w:val="18"/>
          <w:szCs w:val="18"/>
        </w:rPr>
      </w:pPr>
      <w:r>
        <w:rPr>
          <w:rFonts w:ascii="Times New Roman" w:hAnsi="Times New Roman"/>
          <w:b/>
          <w:bCs/>
          <w:color w:val="191919"/>
          <w:spacing w:val="-2"/>
          <w:sz w:val="18"/>
          <w:szCs w:val="18"/>
        </w:rPr>
        <w:t>A</w:t>
      </w:r>
      <w:r>
        <w:rPr>
          <w:rFonts w:ascii="Times New Roman" w:hAnsi="Times New Roman"/>
          <w:b/>
          <w:bCs/>
          <w:color w:val="191919"/>
          <w:spacing w:val="-5"/>
          <w:sz w:val="18"/>
          <w:szCs w:val="18"/>
        </w:rPr>
        <w:t>r</w:t>
      </w:r>
      <w:r>
        <w:rPr>
          <w:rFonts w:ascii="Times New Roman" w:hAnsi="Times New Roman"/>
          <w:b/>
          <w:bCs/>
          <w:color w:val="191919"/>
          <w:spacing w:val="-2"/>
          <w:sz w:val="18"/>
          <w:szCs w:val="18"/>
        </w:rPr>
        <w:t>e</w:t>
      </w:r>
      <w:r>
        <w:rPr>
          <w:rFonts w:ascii="Times New Roman" w:hAnsi="Times New Roman"/>
          <w:b/>
          <w:bCs/>
          <w:color w:val="191919"/>
          <w:sz w:val="18"/>
          <w:szCs w:val="18"/>
        </w:rPr>
        <w:t>a</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D</w:t>
      </w:r>
      <w:r>
        <w:rPr>
          <w:rFonts w:ascii="Times New Roman" w:hAnsi="Times New Roman"/>
          <w:b/>
          <w:bCs/>
          <w:color w:val="191919"/>
          <w:sz w:val="18"/>
          <w:szCs w:val="18"/>
        </w:rPr>
        <w:t>:</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Science</w:t>
      </w:r>
      <w:r>
        <w:rPr>
          <w:rFonts w:ascii="Times New Roman" w:hAnsi="Times New Roman"/>
          <w:b/>
          <w:bCs/>
          <w:color w:val="191919"/>
          <w:sz w:val="18"/>
          <w:szCs w:val="18"/>
        </w:rPr>
        <w:t>,</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Mat</w:t>
      </w:r>
      <w:r>
        <w:rPr>
          <w:rFonts w:ascii="Times New Roman" w:hAnsi="Times New Roman"/>
          <w:b/>
          <w:bCs/>
          <w:color w:val="191919"/>
          <w:sz w:val="18"/>
          <w:szCs w:val="18"/>
        </w:rPr>
        <w:t>h</w:t>
      </w:r>
      <w:r>
        <w:rPr>
          <w:rFonts w:ascii="Times New Roman" w:hAnsi="Times New Roman"/>
          <w:b/>
          <w:bCs/>
          <w:color w:val="191919"/>
          <w:spacing w:val="-4"/>
          <w:sz w:val="18"/>
          <w:szCs w:val="18"/>
        </w:rPr>
        <w:t xml:space="preserve"> </w:t>
      </w:r>
      <w:r>
        <w:rPr>
          <w:rFonts w:ascii="Times New Roman" w:hAnsi="Times New Roman"/>
          <w:b/>
          <w:bCs/>
          <w:color w:val="191919"/>
          <w:sz w:val="18"/>
          <w:szCs w:val="18"/>
        </w:rPr>
        <w:t>&amp;</w:t>
      </w:r>
      <w:r>
        <w:rPr>
          <w:rFonts w:ascii="Times New Roman" w:hAnsi="Times New Roman"/>
          <w:b/>
          <w:bCs/>
          <w:color w:val="191919"/>
          <w:spacing w:val="-7"/>
          <w:sz w:val="18"/>
          <w:szCs w:val="18"/>
        </w:rPr>
        <w:t xml:space="preserve"> </w:t>
      </w:r>
      <w:r>
        <w:rPr>
          <w:rFonts w:ascii="Times New Roman" w:hAnsi="Times New Roman"/>
          <w:b/>
          <w:bCs/>
          <w:color w:val="191919"/>
          <w:spacing w:val="-18"/>
          <w:sz w:val="18"/>
          <w:szCs w:val="18"/>
        </w:rPr>
        <w:t>T</w:t>
      </w:r>
      <w:r>
        <w:rPr>
          <w:rFonts w:ascii="Times New Roman" w:hAnsi="Times New Roman"/>
          <w:b/>
          <w:bCs/>
          <w:color w:val="191919"/>
          <w:spacing w:val="-2"/>
          <w:sz w:val="18"/>
          <w:szCs w:val="18"/>
        </w:rPr>
        <w:t>ec</w:t>
      </w:r>
      <w:r>
        <w:rPr>
          <w:rFonts w:ascii="Times New Roman" w:hAnsi="Times New Roman"/>
          <w:b/>
          <w:bCs/>
          <w:color w:val="191919"/>
          <w:sz w:val="18"/>
          <w:szCs w:val="18"/>
        </w:rPr>
        <w:t>h</w:t>
      </w:r>
      <w:r>
        <w:rPr>
          <w:rFonts w:ascii="Times New Roman" w:hAnsi="Times New Roman"/>
          <w:b/>
          <w:bCs/>
          <w:color w:val="191919"/>
          <w:sz w:val="18"/>
          <w:szCs w:val="18"/>
        </w:rPr>
        <w:tab/>
      </w:r>
      <w:r>
        <w:rPr>
          <w:rFonts w:ascii="Times New Roman" w:hAnsi="Times New Roman"/>
          <w:b/>
          <w:bCs/>
          <w:color w:val="191919"/>
          <w:spacing w:val="-2"/>
          <w:sz w:val="18"/>
          <w:szCs w:val="18"/>
        </w:rPr>
        <w:t>(10-</w:t>
      </w:r>
      <w:r>
        <w:rPr>
          <w:rFonts w:ascii="Times New Roman" w:hAnsi="Times New Roman"/>
          <w:b/>
          <w:bCs/>
          <w:color w:val="191919"/>
          <w:spacing w:val="-12"/>
          <w:sz w:val="18"/>
          <w:szCs w:val="18"/>
        </w:rPr>
        <w:t>1</w:t>
      </w:r>
      <w:r>
        <w:rPr>
          <w:rFonts w:ascii="Times New Roman" w:hAnsi="Times New Roman"/>
          <w:b/>
          <w:bCs/>
          <w:color w:val="191919"/>
          <w:sz w:val="18"/>
          <w:szCs w:val="18"/>
        </w:rPr>
        <w:t>1</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hours)</w:t>
      </w:r>
    </w:p>
    <w:tbl>
      <w:tblPr>
        <w:tblW w:w="0" w:type="auto"/>
        <w:tblInd w:w="120" w:type="dxa"/>
        <w:tblLayout w:type="fixed"/>
        <w:tblCellMar>
          <w:left w:w="0" w:type="dxa"/>
          <w:right w:w="0" w:type="dxa"/>
        </w:tblCellMar>
        <w:tblLook w:val="0000"/>
      </w:tblPr>
      <w:tblGrid>
        <w:gridCol w:w="978"/>
        <w:gridCol w:w="858"/>
        <w:gridCol w:w="5320"/>
        <w:gridCol w:w="2644"/>
      </w:tblGrid>
      <w:tr w:rsidR="00E8550F" w:rsidRPr="007A7452" w:rsidTr="00510B4A">
        <w:trPr>
          <w:trHeight w:hRule="exact" w:val="211"/>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98" w:lineRule="exact"/>
              <w:ind w:left="40" w:firstLine="20"/>
              <w:rPr>
                <w:rFonts w:ascii="Times New Roman" w:hAnsi="Times New Roman"/>
                <w:sz w:val="24"/>
                <w:szCs w:val="24"/>
              </w:rPr>
            </w:pPr>
            <w:r w:rsidRPr="007A7452">
              <w:rPr>
                <w:rFonts w:ascii="Times New Roman" w:hAnsi="Times New Roman"/>
                <w:color w:val="191919"/>
                <w:spacing w:val="-2"/>
                <w:sz w:val="18"/>
                <w:szCs w:val="18"/>
              </w:rPr>
              <w:t>BIOL</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98" w:lineRule="exact"/>
              <w:ind w:left="38" w:firstLine="79"/>
              <w:rPr>
                <w:rFonts w:ascii="Times New Roman" w:hAnsi="Times New Roman"/>
                <w:sz w:val="24"/>
                <w:szCs w:val="24"/>
              </w:rPr>
            </w:pPr>
            <w:r w:rsidRPr="007A7452">
              <w:rPr>
                <w:rFonts w:ascii="Times New Roman" w:hAnsi="Times New Roman"/>
                <w:color w:val="191919"/>
                <w:spacing w:val="-8"/>
                <w:sz w:val="18"/>
                <w:szCs w:val="18"/>
              </w:rPr>
              <w:t>1111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98" w:lineRule="exact"/>
              <w:ind w:left="364"/>
              <w:rPr>
                <w:rFonts w:ascii="Times New Roman" w:hAnsi="Times New Roman"/>
                <w:sz w:val="24"/>
                <w:szCs w:val="24"/>
              </w:rPr>
            </w:pPr>
            <w:r w:rsidRPr="007A7452">
              <w:rPr>
                <w:rFonts w:ascii="Times New Roman" w:hAnsi="Times New Roman"/>
                <w:color w:val="191919"/>
                <w:spacing w:val="-2"/>
                <w:sz w:val="18"/>
                <w:szCs w:val="18"/>
              </w:rPr>
              <w:t>Intr</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Biologica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Science</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98"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BIOL</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8"/>
                <w:sz w:val="18"/>
                <w:szCs w:val="18"/>
              </w:rPr>
              <w:t>11</w:t>
            </w:r>
            <w:r w:rsidRPr="007A7452">
              <w:rPr>
                <w:rFonts w:ascii="Times New Roman" w:hAnsi="Times New Roman"/>
                <w:color w:val="191919"/>
                <w:spacing w:val="-2"/>
                <w:sz w:val="18"/>
                <w:szCs w:val="18"/>
              </w:rPr>
              <w:t>1</w:t>
            </w:r>
            <w:r w:rsidRPr="007A7452">
              <w:rPr>
                <w:rFonts w:ascii="Times New Roman" w:hAnsi="Times New Roman"/>
                <w:color w:val="191919"/>
                <w:sz w:val="18"/>
                <w:szCs w:val="18"/>
              </w:rPr>
              <w:t>2</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Intr</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Biologica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Science</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BIOL</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8"/>
                <w:sz w:val="18"/>
                <w:szCs w:val="18"/>
              </w:rPr>
              <w:t>11</w:t>
            </w:r>
            <w:r w:rsidRPr="007A7452">
              <w:rPr>
                <w:rFonts w:ascii="Times New Roman" w:hAnsi="Times New Roman"/>
                <w:color w:val="191919"/>
                <w:spacing w:val="-2"/>
                <w:sz w:val="18"/>
                <w:szCs w:val="18"/>
              </w:rPr>
              <w:t>1</w:t>
            </w:r>
            <w:r w:rsidRPr="007A7452">
              <w:rPr>
                <w:rFonts w:ascii="Times New Roman" w:hAnsi="Times New Roman"/>
                <w:color w:val="191919"/>
                <w:sz w:val="18"/>
                <w:szCs w:val="18"/>
              </w:rPr>
              <w:t>4</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Surve</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Biotechnology</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BIOL</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8"/>
                <w:sz w:val="18"/>
                <w:szCs w:val="18"/>
              </w:rPr>
              <w:t>11</w:t>
            </w:r>
            <w:r w:rsidRPr="007A7452">
              <w:rPr>
                <w:rFonts w:ascii="Times New Roman" w:hAnsi="Times New Roman"/>
                <w:color w:val="191919"/>
                <w:spacing w:val="-2"/>
                <w:sz w:val="18"/>
                <w:szCs w:val="18"/>
              </w:rPr>
              <w:t>1</w:t>
            </w:r>
            <w:r w:rsidRPr="007A7452">
              <w:rPr>
                <w:rFonts w:ascii="Times New Roman" w:hAnsi="Times New Roman"/>
                <w:color w:val="191919"/>
                <w:sz w:val="18"/>
                <w:szCs w:val="18"/>
              </w:rPr>
              <w:t>5</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Intro</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Environmenta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Biology</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CHEM</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151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Surve</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Chemistr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CHEM</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152</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Surve</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Chemistr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II</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PHYS</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1001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Physica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Scienc</w:t>
            </w:r>
            <w:r w:rsidRPr="007A7452">
              <w:rPr>
                <w:rFonts w:ascii="Times New Roman" w:hAnsi="Times New Roman"/>
                <w:color w:val="191919"/>
                <w:sz w:val="18"/>
                <w:szCs w:val="18"/>
              </w:rPr>
              <w:t>e</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I</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PHYS</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1002</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Physica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Scienc</w:t>
            </w:r>
            <w:r w:rsidRPr="007A7452">
              <w:rPr>
                <w:rFonts w:ascii="Times New Roman" w:hAnsi="Times New Roman"/>
                <w:color w:val="191919"/>
                <w:sz w:val="18"/>
                <w:szCs w:val="18"/>
              </w:rPr>
              <w:t>e</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II</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E8550F" w:rsidRPr="007A7452" w:rsidTr="00510B4A">
        <w:trPr>
          <w:trHeight w:hRule="exact" w:val="3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PHYS</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1020</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Surve</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Moder</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Scienc</w:t>
            </w:r>
            <w:r w:rsidRPr="007A7452">
              <w:rPr>
                <w:rFonts w:ascii="Times New Roman" w:hAnsi="Times New Roman"/>
                <w:color w:val="191919"/>
                <w:sz w:val="18"/>
                <w:szCs w:val="18"/>
              </w:rPr>
              <w:t>e</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7"/>
                <w:sz w:val="18"/>
                <w:szCs w:val="18"/>
              </w:rPr>
              <w:t xml:space="preserve"> </w:t>
            </w:r>
            <w:r w:rsidRPr="007A7452">
              <w:rPr>
                <w:rFonts w:ascii="Times New Roman" w:hAnsi="Times New Roman"/>
                <w:color w:val="191919"/>
                <w:spacing w:val="-14"/>
                <w:sz w:val="18"/>
                <w:szCs w:val="18"/>
              </w:rPr>
              <w:t>T</w:t>
            </w:r>
            <w:r w:rsidRPr="007A7452">
              <w:rPr>
                <w:rFonts w:ascii="Times New Roman" w:hAnsi="Times New Roman"/>
                <w:color w:val="191919"/>
                <w:spacing w:val="-2"/>
                <w:sz w:val="18"/>
                <w:szCs w:val="18"/>
              </w:rPr>
              <w:t>ech</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5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before="80" w:after="0"/>
              <w:ind w:left="40" w:firstLine="20"/>
              <w:rPr>
                <w:rFonts w:ascii="Times New Roman" w:hAnsi="Times New Roman"/>
                <w:color w:val="000000"/>
                <w:sz w:val="18"/>
                <w:szCs w:val="18"/>
              </w:rPr>
            </w:pPr>
            <w:r w:rsidRPr="007A7452">
              <w:rPr>
                <w:rFonts w:ascii="Times New Roman" w:hAnsi="Times New Roman"/>
                <w:b/>
                <w:bCs/>
                <w:color w:val="191919"/>
                <w:spacing w:val="-2"/>
                <w:sz w:val="18"/>
                <w:szCs w:val="18"/>
              </w:rPr>
              <w:t>Selec</w:t>
            </w:r>
            <w:r w:rsidRPr="007A7452">
              <w:rPr>
                <w:rFonts w:ascii="Times New Roman" w:hAnsi="Times New Roman"/>
                <w:b/>
                <w:bCs/>
                <w:color w:val="191919"/>
                <w:sz w:val="18"/>
                <w:szCs w:val="18"/>
              </w:rPr>
              <w:t>t</w:t>
            </w:r>
            <w:r w:rsidRPr="007A7452">
              <w:rPr>
                <w:rFonts w:ascii="Times New Roman" w:hAnsi="Times New Roman"/>
                <w:b/>
                <w:bCs/>
                <w:color w:val="191919"/>
                <w:spacing w:val="-4"/>
                <w:sz w:val="18"/>
                <w:szCs w:val="18"/>
              </w:rPr>
              <w:t xml:space="preserve"> </w:t>
            </w:r>
            <w:r w:rsidRPr="007A7452">
              <w:rPr>
                <w:rFonts w:ascii="Times New Roman" w:hAnsi="Times New Roman"/>
                <w:b/>
                <w:bCs/>
                <w:color w:val="191919"/>
                <w:spacing w:val="-2"/>
                <w:sz w:val="18"/>
                <w:szCs w:val="18"/>
              </w:rPr>
              <w:t>One</w:t>
            </w:r>
          </w:p>
          <w:p w:rsidR="00E8550F" w:rsidRPr="007A7452" w:rsidRDefault="00E8550F" w:rsidP="00E8550F">
            <w:pPr>
              <w:widowControl w:val="0"/>
              <w:autoSpaceDE w:val="0"/>
              <w:autoSpaceDN w:val="0"/>
              <w:adjustRightInd w:val="0"/>
              <w:spacing w:after="0" w:line="200" w:lineRule="exact"/>
              <w:ind w:left="40" w:firstLine="20"/>
              <w:rPr>
                <w:rFonts w:ascii="Times New Roman" w:hAnsi="Times New Roman"/>
                <w:sz w:val="24"/>
                <w:szCs w:val="24"/>
              </w:rPr>
            </w:pPr>
            <w:r w:rsidRPr="007A7452">
              <w:rPr>
                <w:rFonts w:ascii="Times New Roman" w:hAnsi="Times New Roman"/>
                <w:color w:val="191919"/>
                <w:spacing w:val="-2"/>
                <w:sz w:val="18"/>
                <w:szCs w:val="18"/>
              </w:rPr>
              <w:t>CSCI</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280" w:lineRule="exact"/>
              <w:ind w:left="38" w:firstLine="79"/>
              <w:rPr>
                <w:rFonts w:ascii="Times New Roman" w:hAnsi="Times New Roman"/>
                <w:sz w:val="28"/>
                <w:szCs w:val="28"/>
              </w:rPr>
            </w:pPr>
          </w:p>
          <w:p w:rsidR="00E8550F" w:rsidRPr="007A7452" w:rsidRDefault="00E8550F" w:rsidP="00E8550F">
            <w:pPr>
              <w:widowControl w:val="0"/>
              <w:autoSpaceDE w:val="0"/>
              <w:autoSpaceDN w:val="0"/>
              <w:adjustRightInd w:val="0"/>
              <w:spacing w:after="0"/>
              <w:ind w:left="38" w:firstLine="79"/>
              <w:rPr>
                <w:rFonts w:ascii="Times New Roman" w:hAnsi="Times New Roman"/>
                <w:sz w:val="24"/>
                <w:szCs w:val="24"/>
              </w:rPr>
            </w:pPr>
            <w:r w:rsidRPr="007A7452">
              <w:rPr>
                <w:rFonts w:ascii="Times New Roman" w:hAnsi="Times New Roman"/>
                <w:color w:val="191919"/>
                <w:spacing w:val="-2"/>
                <w:sz w:val="18"/>
                <w:szCs w:val="18"/>
              </w:rPr>
              <w:t>1003</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280" w:lineRule="exact"/>
              <w:rPr>
                <w:rFonts w:ascii="Times New Roman" w:hAnsi="Times New Roman"/>
                <w:sz w:val="28"/>
                <w:szCs w:val="28"/>
              </w:rPr>
            </w:pPr>
          </w:p>
          <w:p w:rsidR="00E8550F" w:rsidRPr="007A7452" w:rsidRDefault="00E8550F" w:rsidP="00510B4A">
            <w:pPr>
              <w:widowControl w:val="0"/>
              <w:autoSpaceDE w:val="0"/>
              <w:autoSpaceDN w:val="0"/>
              <w:adjustRightInd w:val="0"/>
              <w:spacing w:after="0"/>
              <w:ind w:left="364"/>
              <w:rPr>
                <w:rFonts w:ascii="Times New Roman" w:hAnsi="Times New Roman"/>
                <w:sz w:val="24"/>
                <w:szCs w:val="24"/>
              </w:rPr>
            </w:pPr>
            <w:r w:rsidRPr="007A7452">
              <w:rPr>
                <w:rFonts w:ascii="Times New Roman" w:hAnsi="Times New Roman"/>
                <w:color w:val="191919"/>
                <w:spacing w:val="-2"/>
                <w:sz w:val="18"/>
                <w:szCs w:val="18"/>
              </w:rPr>
              <w:t>Intr</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7"/>
                <w:sz w:val="18"/>
                <w:szCs w:val="18"/>
              </w:rPr>
              <w:t xml:space="preserve"> </w:t>
            </w:r>
            <w:r w:rsidRPr="007A7452">
              <w:rPr>
                <w:rFonts w:ascii="Times New Roman" w:hAnsi="Times New Roman"/>
                <w:color w:val="191919"/>
                <w:spacing w:val="-14"/>
                <w:sz w:val="18"/>
                <w:szCs w:val="18"/>
              </w:rPr>
              <w:t>T</w:t>
            </w:r>
            <w:r w:rsidRPr="007A7452">
              <w:rPr>
                <w:rFonts w:ascii="Times New Roman" w:hAnsi="Times New Roman"/>
                <w:color w:val="191919"/>
                <w:spacing w:val="-2"/>
                <w:sz w:val="18"/>
                <w:szCs w:val="18"/>
              </w:rPr>
              <w:t>echnology</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280" w:lineRule="exact"/>
              <w:rPr>
                <w:rFonts w:ascii="Times New Roman" w:hAnsi="Times New Roman"/>
                <w:sz w:val="28"/>
                <w:szCs w:val="28"/>
              </w:rPr>
            </w:pPr>
          </w:p>
          <w:p w:rsidR="00E8550F" w:rsidRPr="007A7452" w:rsidRDefault="00E8550F" w:rsidP="00510B4A">
            <w:pPr>
              <w:widowControl w:val="0"/>
              <w:autoSpaceDE w:val="0"/>
              <w:autoSpaceDN w:val="0"/>
              <w:adjustRightInd w:val="0"/>
              <w:spacing w:after="0"/>
              <w:ind w:right="40"/>
              <w:jc w:val="right"/>
              <w:rPr>
                <w:rFonts w:ascii="Times New Roman" w:hAnsi="Times New Roman"/>
                <w:sz w:val="24"/>
                <w:szCs w:val="24"/>
              </w:rPr>
            </w:pPr>
            <w:r w:rsidRPr="007A7452">
              <w:rPr>
                <w:rFonts w:ascii="Times New Roman" w:hAnsi="Times New Roman"/>
                <w:color w:val="191919"/>
                <w:sz w:val="18"/>
                <w:szCs w:val="18"/>
              </w:rPr>
              <w:t>2</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TH</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1201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Surve</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Calculus</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TH</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24</w:t>
            </w:r>
            <w:r w:rsidRPr="007A7452">
              <w:rPr>
                <w:rFonts w:ascii="Times New Roman" w:hAnsi="Times New Roman"/>
                <w:color w:val="191919"/>
                <w:spacing w:val="-8"/>
                <w:sz w:val="18"/>
                <w:szCs w:val="18"/>
              </w:rPr>
              <w:t>1</w:t>
            </w:r>
            <w:r w:rsidRPr="007A7452">
              <w:rPr>
                <w:rFonts w:ascii="Times New Roman" w:hAnsi="Times New Roman"/>
                <w:color w:val="191919"/>
                <w:sz w:val="18"/>
                <w:szCs w:val="18"/>
              </w:rPr>
              <w:t>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Basi</w:t>
            </w:r>
            <w:r w:rsidRPr="007A7452">
              <w:rPr>
                <w:rFonts w:ascii="Times New Roman" w:hAnsi="Times New Roman"/>
                <w:color w:val="191919"/>
                <w:sz w:val="18"/>
                <w:szCs w:val="18"/>
              </w:rPr>
              <w:t>c</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Statistics</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CSCI</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100</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Intr</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Computers</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PHYS</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2100</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Compute</w:t>
            </w:r>
            <w:r w:rsidRPr="007A7452">
              <w:rPr>
                <w:rFonts w:ascii="Times New Roman" w:hAnsi="Times New Roman"/>
                <w:color w:val="191919"/>
                <w:sz w:val="18"/>
                <w:szCs w:val="18"/>
              </w:rPr>
              <w:t>r</w:t>
            </w:r>
            <w:r w:rsidRPr="007A7452">
              <w:rPr>
                <w:rFonts w:ascii="Times New Roman" w:hAnsi="Times New Roman"/>
                <w:color w:val="191919"/>
                <w:spacing w:val="-13"/>
                <w:sz w:val="18"/>
                <w:szCs w:val="18"/>
              </w:rPr>
              <w:t xml:space="preserve"> </w:t>
            </w:r>
            <w:r w:rsidRPr="007A7452">
              <w:rPr>
                <w:rFonts w:ascii="Times New Roman" w:hAnsi="Times New Roman"/>
                <w:color w:val="191919"/>
                <w:spacing w:val="-2"/>
                <w:sz w:val="18"/>
                <w:szCs w:val="18"/>
              </w:rPr>
              <w:t>Applications</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3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TH</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8"/>
                <w:sz w:val="18"/>
                <w:szCs w:val="18"/>
              </w:rPr>
              <w:t>11</w:t>
            </w:r>
            <w:r w:rsidRPr="007A7452">
              <w:rPr>
                <w:rFonts w:ascii="Times New Roman" w:hAnsi="Times New Roman"/>
                <w:color w:val="191919"/>
                <w:spacing w:val="-2"/>
                <w:sz w:val="18"/>
                <w:szCs w:val="18"/>
              </w:rPr>
              <w:t>1</w:t>
            </w:r>
            <w:r w:rsidRPr="007A7452">
              <w:rPr>
                <w:rFonts w:ascii="Times New Roman" w:hAnsi="Times New Roman"/>
                <w:color w:val="191919"/>
                <w:sz w:val="18"/>
                <w:szCs w:val="18"/>
              </w:rPr>
              <w:t>3</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Pre-Calculus</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3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before="80" w:after="0"/>
              <w:ind w:left="40" w:firstLine="20"/>
              <w:rPr>
                <w:rFonts w:ascii="Times New Roman" w:hAnsi="Times New Roman"/>
                <w:sz w:val="24"/>
                <w:szCs w:val="24"/>
              </w:rPr>
            </w:pPr>
            <w:r w:rsidRPr="007A7452">
              <w:rPr>
                <w:rFonts w:ascii="Times New Roman" w:hAnsi="Times New Roman"/>
                <w:color w:val="191919"/>
                <w:spacing w:val="-2"/>
                <w:sz w:val="18"/>
                <w:szCs w:val="18"/>
              </w:rPr>
              <w:t>CHEM</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before="80" w:after="0"/>
              <w:ind w:left="38" w:firstLine="79"/>
              <w:rPr>
                <w:rFonts w:ascii="Times New Roman" w:hAnsi="Times New Roman"/>
                <w:sz w:val="24"/>
                <w:szCs w:val="24"/>
              </w:rPr>
            </w:pPr>
            <w:r w:rsidRPr="007A7452">
              <w:rPr>
                <w:rFonts w:ascii="Times New Roman" w:hAnsi="Times New Roman"/>
                <w:color w:val="191919"/>
                <w:spacing w:val="-2"/>
                <w:sz w:val="18"/>
                <w:szCs w:val="18"/>
              </w:rPr>
              <w:t>12</w:t>
            </w:r>
            <w:r w:rsidRPr="007A7452">
              <w:rPr>
                <w:rFonts w:ascii="Times New Roman" w:hAnsi="Times New Roman"/>
                <w:color w:val="191919"/>
                <w:spacing w:val="-8"/>
                <w:sz w:val="18"/>
                <w:szCs w:val="18"/>
              </w:rPr>
              <w:t>1</w:t>
            </w:r>
            <w:r w:rsidRPr="007A7452">
              <w:rPr>
                <w:rFonts w:ascii="Times New Roman" w:hAnsi="Times New Roman"/>
                <w:color w:val="191919"/>
                <w:sz w:val="18"/>
                <w:szCs w:val="18"/>
              </w:rPr>
              <w:t>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before="80" w:after="0"/>
              <w:ind w:left="364"/>
              <w:rPr>
                <w:rFonts w:ascii="Times New Roman" w:hAnsi="Times New Roman"/>
                <w:sz w:val="24"/>
                <w:szCs w:val="24"/>
              </w:rPr>
            </w:pPr>
            <w:r w:rsidRPr="007A7452">
              <w:rPr>
                <w:rFonts w:ascii="Times New Roman" w:hAnsi="Times New Roman"/>
                <w:color w:val="191919"/>
                <w:spacing w:val="-2"/>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Chemistr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before="80" w:after="0"/>
              <w:ind w:right="40"/>
              <w:jc w:val="right"/>
              <w:rPr>
                <w:rFonts w:ascii="Times New Roman" w:hAnsi="Times New Roman"/>
                <w:sz w:val="24"/>
                <w:szCs w:val="24"/>
              </w:rPr>
            </w:pPr>
            <w:r w:rsidRPr="007A7452">
              <w:rPr>
                <w:rFonts w:ascii="Times New Roman" w:hAnsi="Times New Roman"/>
                <w:color w:val="191919"/>
                <w:sz w:val="18"/>
                <w:szCs w:val="18"/>
              </w:rPr>
              <w:t>4</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CHEM</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1212</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Chemistr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II</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PHYS</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8"/>
                <w:sz w:val="18"/>
                <w:szCs w:val="18"/>
              </w:rPr>
              <w:t>1111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Introductor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Physics</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PHYS</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8"/>
                <w:sz w:val="18"/>
                <w:szCs w:val="18"/>
              </w:rPr>
              <w:t>11</w:t>
            </w:r>
            <w:r w:rsidRPr="007A7452">
              <w:rPr>
                <w:rFonts w:ascii="Times New Roman" w:hAnsi="Times New Roman"/>
                <w:color w:val="191919"/>
                <w:spacing w:val="-2"/>
                <w:sz w:val="18"/>
                <w:szCs w:val="18"/>
              </w:rPr>
              <w:t>1</w:t>
            </w:r>
            <w:r w:rsidRPr="007A7452">
              <w:rPr>
                <w:rFonts w:ascii="Times New Roman" w:hAnsi="Times New Roman"/>
                <w:color w:val="191919"/>
                <w:sz w:val="18"/>
                <w:szCs w:val="18"/>
              </w:rPr>
              <w:t>2</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Introductor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Physics</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PHYS</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2221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Principle</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Physic</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E8550F" w:rsidRPr="007A7452" w:rsidTr="00510B4A">
        <w:trPr>
          <w:trHeight w:hRule="exact" w:val="3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PHYS</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2222</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Principle</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Physic</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II</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E8550F" w:rsidRPr="007A7452" w:rsidTr="00510B4A">
        <w:trPr>
          <w:trHeight w:hRule="exact" w:val="5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before="80" w:after="0"/>
              <w:ind w:left="40" w:firstLine="20"/>
              <w:rPr>
                <w:rFonts w:ascii="Times New Roman" w:hAnsi="Times New Roman"/>
                <w:color w:val="000000"/>
                <w:sz w:val="18"/>
                <w:szCs w:val="18"/>
              </w:rPr>
            </w:pPr>
            <w:r w:rsidRPr="007A7452">
              <w:rPr>
                <w:rFonts w:ascii="Times New Roman" w:hAnsi="Times New Roman"/>
                <w:b/>
                <w:bCs/>
                <w:color w:val="191919"/>
                <w:spacing w:val="-2"/>
                <w:sz w:val="18"/>
                <w:szCs w:val="18"/>
              </w:rPr>
              <w:t>Selec</w:t>
            </w:r>
            <w:r w:rsidRPr="007A7452">
              <w:rPr>
                <w:rFonts w:ascii="Times New Roman" w:hAnsi="Times New Roman"/>
                <w:b/>
                <w:bCs/>
                <w:color w:val="191919"/>
                <w:sz w:val="18"/>
                <w:szCs w:val="18"/>
              </w:rPr>
              <w:t>t</w:t>
            </w:r>
            <w:r w:rsidRPr="007A7452">
              <w:rPr>
                <w:rFonts w:ascii="Times New Roman" w:hAnsi="Times New Roman"/>
                <w:b/>
                <w:bCs/>
                <w:color w:val="191919"/>
                <w:spacing w:val="-4"/>
                <w:sz w:val="18"/>
                <w:szCs w:val="18"/>
              </w:rPr>
              <w:t xml:space="preserve"> </w:t>
            </w:r>
            <w:r w:rsidRPr="007A7452">
              <w:rPr>
                <w:rFonts w:ascii="Times New Roman" w:hAnsi="Times New Roman"/>
                <w:b/>
                <w:bCs/>
                <w:color w:val="191919"/>
                <w:spacing w:val="-2"/>
                <w:sz w:val="18"/>
                <w:szCs w:val="18"/>
              </w:rPr>
              <w:t>One</w:t>
            </w:r>
          </w:p>
          <w:p w:rsidR="00E8550F" w:rsidRPr="007A7452" w:rsidRDefault="00E8550F" w:rsidP="00E8550F">
            <w:pPr>
              <w:widowControl w:val="0"/>
              <w:autoSpaceDE w:val="0"/>
              <w:autoSpaceDN w:val="0"/>
              <w:adjustRightInd w:val="0"/>
              <w:spacing w:after="0" w:line="200" w:lineRule="exact"/>
              <w:ind w:left="40" w:firstLine="20"/>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TH</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280" w:lineRule="exact"/>
              <w:ind w:left="38" w:firstLine="79"/>
              <w:rPr>
                <w:rFonts w:ascii="Times New Roman" w:hAnsi="Times New Roman"/>
                <w:sz w:val="28"/>
                <w:szCs w:val="28"/>
              </w:rPr>
            </w:pPr>
          </w:p>
          <w:p w:rsidR="00E8550F" w:rsidRPr="007A7452" w:rsidRDefault="00E8550F" w:rsidP="00E8550F">
            <w:pPr>
              <w:widowControl w:val="0"/>
              <w:autoSpaceDE w:val="0"/>
              <w:autoSpaceDN w:val="0"/>
              <w:adjustRightInd w:val="0"/>
              <w:spacing w:after="0"/>
              <w:ind w:left="38" w:firstLine="79"/>
              <w:rPr>
                <w:rFonts w:ascii="Times New Roman" w:hAnsi="Times New Roman"/>
                <w:sz w:val="24"/>
                <w:szCs w:val="24"/>
              </w:rPr>
            </w:pPr>
            <w:r w:rsidRPr="007A7452">
              <w:rPr>
                <w:rFonts w:ascii="Times New Roman" w:hAnsi="Times New Roman"/>
                <w:color w:val="191919"/>
                <w:spacing w:val="-8"/>
                <w:sz w:val="18"/>
                <w:szCs w:val="18"/>
              </w:rPr>
              <w:t>11</w:t>
            </w:r>
            <w:r w:rsidRPr="007A7452">
              <w:rPr>
                <w:rFonts w:ascii="Times New Roman" w:hAnsi="Times New Roman"/>
                <w:color w:val="191919"/>
                <w:spacing w:val="-2"/>
                <w:sz w:val="18"/>
                <w:szCs w:val="18"/>
              </w:rPr>
              <w:t>1</w:t>
            </w:r>
            <w:r w:rsidRPr="007A7452">
              <w:rPr>
                <w:rFonts w:ascii="Times New Roman" w:hAnsi="Times New Roman"/>
                <w:color w:val="191919"/>
                <w:sz w:val="18"/>
                <w:szCs w:val="18"/>
              </w:rPr>
              <w:t>3</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280" w:lineRule="exact"/>
              <w:rPr>
                <w:rFonts w:ascii="Times New Roman" w:hAnsi="Times New Roman"/>
                <w:sz w:val="28"/>
                <w:szCs w:val="28"/>
              </w:rPr>
            </w:pPr>
          </w:p>
          <w:p w:rsidR="00E8550F" w:rsidRPr="007A7452" w:rsidRDefault="00E8550F" w:rsidP="00510B4A">
            <w:pPr>
              <w:widowControl w:val="0"/>
              <w:autoSpaceDE w:val="0"/>
              <w:autoSpaceDN w:val="0"/>
              <w:adjustRightInd w:val="0"/>
              <w:spacing w:after="0"/>
              <w:ind w:left="364"/>
              <w:rPr>
                <w:rFonts w:ascii="Times New Roman" w:hAnsi="Times New Roman"/>
                <w:sz w:val="24"/>
                <w:szCs w:val="24"/>
              </w:rPr>
            </w:pPr>
            <w:r w:rsidRPr="007A7452">
              <w:rPr>
                <w:rFonts w:ascii="Times New Roman" w:hAnsi="Times New Roman"/>
                <w:color w:val="191919"/>
                <w:spacing w:val="-2"/>
                <w:sz w:val="18"/>
                <w:szCs w:val="18"/>
              </w:rPr>
              <w:t>Pre-Calculus</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280" w:lineRule="exact"/>
              <w:rPr>
                <w:rFonts w:ascii="Times New Roman" w:hAnsi="Times New Roman"/>
                <w:sz w:val="28"/>
                <w:szCs w:val="28"/>
              </w:rPr>
            </w:pPr>
          </w:p>
          <w:p w:rsidR="00E8550F" w:rsidRPr="007A7452" w:rsidRDefault="00E8550F" w:rsidP="00510B4A">
            <w:pPr>
              <w:widowControl w:val="0"/>
              <w:autoSpaceDE w:val="0"/>
              <w:autoSpaceDN w:val="0"/>
              <w:adjustRightInd w:val="0"/>
              <w:spacing w:after="0"/>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TH</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12</w:t>
            </w:r>
            <w:r w:rsidRPr="007A7452">
              <w:rPr>
                <w:rFonts w:ascii="Times New Roman" w:hAnsi="Times New Roman"/>
                <w:color w:val="191919"/>
                <w:spacing w:val="-8"/>
                <w:sz w:val="18"/>
                <w:szCs w:val="18"/>
              </w:rPr>
              <w:t>1</w:t>
            </w:r>
            <w:r w:rsidRPr="007A7452">
              <w:rPr>
                <w:rFonts w:ascii="Times New Roman" w:hAnsi="Times New Roman"/>
                <w:color w:val="191919"/>
                <w:sz w:val="18"/>
                <w:szCs w:val="18"/>
              </w:rPr>
              <w:t>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Calculu</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 xml:space="preserve">I </w:t>
            </w:r>
            <w:r w:rsidRPr="007A7452">
              <w:rPr>
                <w:rFonts w:ascii="Times New Roman" w:hAnsi="Times New Roman"/>
                <w:color w:val="191919"/>
                <w:spacing w:val="24"/>
                <w:sz w:val="18"/>
                <w:szCs w:val="18"/>
              </w:rPr>
              <w:t xml:space="preserve"> </w:t>
            </w:r>
            <w:r w:rsidRPr="007A7452">
              <w:rPr>
                <w:rFonts w:ascii="Times New Roman" w:hAnsi="Times New Roman"/>
                <w:color w:val="191919"/>
                <w:sz w:val="18"/>
                <w:szCs w:val="18"/>
              </w:rPr>
              <w:t>4</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TH</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2212</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Calculu</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II</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E8550F" w:rsidRPr="007A7452" w:rsidTr="00510B4A">
        <w:trPr>
          <w:trHeight w:hRule="exact" w:val="19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PHYS</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2100</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Compute</w:t>
            </w:r>
            <w:r w:rsidRPr="007A7452">
              <w:rPr>
                <w:rFonts w:ascii="Times New Roman" w:hAnsi="Times New Roman"/>
                <w:color w:val="191919"/>
                <w:sz w:val="18"/>
                <w:szCs w:val="18"/>
              </w:rPr>
              <w:t>r</w:t>
            </w:r>
            <w:r w:rsidRPr="007A7452">
              <w:rPr>
                <w:rFonts w:ascii="Times New Roman" w:hAnsi="Times New Roman"/>
                <w:color w:val="191919"/>
                <w:spacing w:val="-13"/>
                <w:sz w:val="18"/>
                <w:szCs w:val="18"/>
              </w:rPr>
              <w:t xml:space="preserve"> </w:t>
            </w:r>
            <w:r w:rsidRPr="007A7452">
              <w:rPr>
                <w:rFonts w:ascii="Times New Roman" w:hAnsi="Times New Roman"/>
                <w:color w:val="191919"/>
                <w:spacing w:val="-2"/>
                <w:sz w:val="18"/>
                <w:szCs w:val="18"/>
              </w:rPr>
              <w:t>Applications</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410"/>
        </w:trPr>
        <w:tc>
          <w:tcPr>
            <w:tcW w:w="9800" w:type="dxa"/>
            <w:gridSpan w:val="4"/>
            <w:tcBorders>
              <w:top w:val="nil"/>
              <w:left w:val="nil"/>
              <w:bottom w:val="nil"/>
              <w:right w:val="nil"/>
            </w:tcBorders>
          </w:tcPr>
          <w:p w:rsidR="00E8550F" w:rsidRPr="007A7452" w:rsidRDefault="00E8550F" w:rsidP="00E8550F">
            <w:pPr>
              <w:widowControl w:val="0"/>
              <w:autoSpaceDE w:val="0"/>
              <w:autoSpaceDN w:val="0"/>
              <w:adjustRightInd w:val="0"/>
              <w:spacing w:before="10" w:after="0" w:line="180" w:lineRule="exact"/>
              <w:ind w:left="38" w:firstLine="79"/>
              <w:rPr>
                <w:rFonts w:ascii="Times New Roman" w:hAnsi="Times New Roman"/>
                <w:sz w:val="18"/>
                <w:szCs w:val="18"/>
              </w:rPr>
            </w:pPr>
          </w:p>
          <w:p w:rsidR="00E8550F" w:rsidRPr="007A7452" w:rsidRDefault="00E8550F" w:rsidP="00E8550F">
            <w:pPr>
              <w:widowControl w:val="0"/>
              <w:tabs>
                <w:tab w:val="left" w:pos="8980"/>
              </w:tabs>
              <w:autoSpaceDE w:val="0"/>
              <w:autoSpaceDN w:val="0"/>
              <w:adjustRightInd w:val="0"/>
              <w:spacing w:after="0"/>
              <w:ind w:left="38" w:firstLine="79"/>
              <w:rPr>
                <w:rFonts w:ascii="Times New Roman" w:hAnsi="Times New Roman"/>
                <w:sz w:val="24"/>
                <w:szCs w:val="24"/>
              </w:rPr>
            </w:pPr>
            <w:r w:rsidRPr="007A7452">
              <w:rPr>
                <w:rFonts w:ascii="Times New Roman" w:hAnsi="Times New Roman"/>
                <w:b/>
                <w:bCs/>
                <w:color w:val="191919"/>
                <w:spacing w:val="-2"/>
                <w:sz w:val="18"/>
                <w:szCs w:val="18"/>
              </w:rPr>
              <w:t>A</w:t>
            </w:r>
            <w:r w:rsidRPr="007A7452">
              <w:rPr>
                <w:rFonts w:ascii="Times New Roman" w:hAnsi="Times New Roman"/>
                <w:b/>
                <w:bCs/>
                <w:color w:val="191919"/>
                <w:spacing w:val="-5"/>
                <w:sz w:val="18"/>
                <w:szCs w:val="18"/>
              </w:rPr>
              <w:t>r</w:t>
            </w:r>
            <w:r w:rsidRPr="007A7452">
              <w:rPr>
                <w:rFonts w:ascii="Times New Roman" w:hAnsi="Times New Roman"/>
                <w:b/>
                <w:bCs/>
                <w:color w:val="191919"/>
                <w:spacing w:val="-2"/>
                <w:sz w:val="18"/>
                <w:szCs w:val="18"/>
              </w:rPr>
              <w:t>e</w:t>
            </w:r>
            <w:r w:rsidRPr="007A7452">
              <w:rPr>
                <w:rFonts w:ascii="Times New Roman" w:hAnsi="Times New Roman"/>
                <w:b/>
                <w:bCs/>
                <w:color w:val="191919"/>
                <w:sz w:val="18"/>
                <w:szCs w:val="18"/>
              </w:rPr>
              <w:t>a</w:t>
            </w:r>
            <w:r w:rsidRPr="007A7452">
              <w:rPr>
                <w:rFonts w:ascii="Times New Roman" w:hAnsi="Times New Roman"/>
                <w:b/>
                <w:bCs/>
                <w:color w:val="191919"/>
                <w:spacing w:val="-4"/>
                <w:sz w:val="18"/>
                <w:szCs w:val="18"/>
              </w:rPr>
              <w:t xml:space="preserve"> </w:t>
            </w:r>
            <w:r w:rsidRPr="007A7452">
              <w:rPr>
                <w:rFonts w:ascii="Times New Roman" w:hAnsi="Times New Roman"/>
                <w:b/>
                <w:bCs/>
                <w:color w:val="191919"/>
                <w:spacing w:val="-2"/>
                <w:sz w:val="18"/>
                <w:szCs w:val="18"/>
              </w:rPr>
              <w:t>E</w:t>
            </w:r>
            <w:r w:rsidRPr="007A7452">
              <w:rPr>
                <w:rFonts w:ascii="Times New Roman" w:hAnsi="Times New Roman"/>
                <w:b/>
                <w:bCs/>
                <w:color w:val="191919"/>
                <w:sz w:val="18"/>
                <w:szCs w:val="18"/>
              </w:rPr>
              <w:t>:</w:t>
            </w:r>
            <w:r w:rsidRPr="007A7452">
              <w:rPr>
                <w:rFonts w:ascii="Times New Roman" w:hAnsi="Times New Roman"/>
                <w:b/>
                <w:bCs/>
                <w:color w:val="191919"/>
                <w:spacing w:val="-4"/>
                <w:sz w:val="18"/>
                <w:szCs w:val="18"/>
              </w:rPr>
              <w:t xml:space="preserve"> </w:t>
            </w:r>
            <w:r w:rsidRPr="007A7452">
              <w:rPr>
                <w:rFonts w:ascii="Times New Roman" w:hAnsi="Times New Roman"/>
                <w:b/>
                <w:bCs/>
                <w:color w:val="191919"/>
                <w:spacing w:val="-2"/>
                <w:sz w:val="18"/>
                <w:szCs w:val="18"/>
              </w:rPr>
              <w:t>Socia</w:t>
            </w:r>
            <w:r w:rsidRPr="007A7452">
              <w:rPr>
                <w:rFonts w:ascii="Times New Roman" w:hAnsi="Times New Roman"/>
                <w:b/>
                <w:bCs/>
                <w:color w:val="191919"/>
                <w:sz w:val="18"/>
                <w:szCs w:val="18"/>
              </w:rPr>
              <w:t>l</w:t>
            </w:r>
            <w:r w:rsidRPr="007A7452">
              <w:rPr>
                <w:rFonts w:ascii="Times New Roman" w:hAnsi="Times New Roman"/>
                <w:b/>
                <w:bCs/>
                <w:color w:val="191919"/>
                <w:spacing w:val="-4"/>
                <w:sz w:val="18"/>
                <w:szCs w:val="18"/>
              </w:rPr>
              <w:t xml:space="preserve"> </w:t>
            </w:r>
            <w:r w:rsidRPr="007A7452">
              <w:rPr>
                <w:rFonts w:ascii="Times New Roman" w:hAnsi="Times New Roman"/>
                <w:b/>
                <w:bCs/>
                <w:color w:val="191919"/>
                <w:spacing w:val="-2"/>
                <w:sz w:val="18"/>
                <w:szCs w:val="18"/>
              </w:rPr>
              <w:t>Scienc</w:t>
            </w:r>
            <w:r w:rsidRPr="007A7452">
              <w:rPr>
                <w:rFonts w:ascii="Times New Roman" w:hAnsi="Times New Roman"/>
                <w:b/>
                <w:bCs/>
                <w:color w:val="191919"/>
                <w:sz w:val="18"/>
                <w:szCs w:val="18"/>
              </w:rPr>
              <w:t>e</w:t>
            </w:r>
            <w:r w:rsidRPr="007A7452">
              <w:rPr>
                <w:rFonts w:ascii="Times New Roman" w:hAnsi="Times New Roman"/>
                <w:b/>
                <w:bCs/>
                <w:color w:val="191919"/>
                <w:sz w:val="18"/>
                <w:szCs w:val="18"/>
              </w:rPr>
              <w:tab/>
            </w:r>
            <w:r w:rsidRPr="007A7452">
              <w:rPr>
                <w:rFonts w:ascii="Times New Roman" w:hAnsi="Times New Roman"/>
                <w:b/>
                <w:bCs/>
                <w:color w:val="191919"/>
                <w:spacing w:val="-2"/>
                <w:sz w:val="18"/>
                <w:szCs w:val="18"/>
              </w:rPr>
              <w:t>(1</w:t>
            </w:r>
            <w:r w:rsidRPr="007A7452">
              <w:rPr>
                <w:rFonts w:ascii="Times New Roman" w:hAnsi="Times New Roman"/>
                <w:b/>
                <w:bCs/>
                <w:color w:val="191919"/>
                <w:sz w:val="18"/>
                <w:szCs w:val="18"/>
              </w:rPr>
              <w:t>2</w:t>
            </w:r>
            <w:r w:rsidRPr="007A7452">
              <w:rPr>
                <w:rFonts w:ascii="Times New Roman" w:hAnsi="Times New Roman"/>
                <w:b/>
                <w:bCs/>
                <w:color w:val="191919"/>
                <w:spacing w:val="-4"/>
                <w:sz w:val="18"/>
                <w:szCs w:val="18"/>
              </w:rPr>
              <w:t xml:space="preserve"> </w:t>
            </w:r>
            <w:r w:rsidRPr="007A7452">
              <w:rPr>
                <w:rFonts w:ascii="Times New Roman" w:hAnsi="Times New Roman"/>
                <w:b/>
                <w:bCs/>
                <w:color w:val="191919"/>
                <w:spacing w:val="-2"/>
                <w:sz w:val="18"/>
                <w:szCs w:val="18"/>
              </w:rPr>
              <w:t>hours)</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77" w:lineRule="exact"/>
              <w:ind w:left="40" w:firstLine="20"/>
              <w:rPr>
                <w:rFonts w:ascii="Times New Roman" w:hAnsi="Times New Roman"/>
                <w:sz w:val="24"/>
                <w:szCs w:val="24"/>
              </w:rPr>
            </w:pPr>
            <w:r w:rsidRPr="007A7452">
              <w:rPr>
                <w:rFonts w:ascii="Times New Roman" w:hAnsi="Times New Roman"/>
                <w:color w:val="191919"/>
                <w:spacing w:val="-2"/>
                <w:sz w:val="18"/>
                <w:szCs w:val="18"/>
              </w:rPr>
              <w:t>POLS</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77" w:lineRule="exact"/>
              <w:ind w:left="38" w:firstLine="79"/>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77" w:lineRule="exact"/>
              <w:ind w:left="364"/>
              <w:rPr>
                <w:rFonts w:ascii="Times New Roman" w:hAnsi="Times New Roman"/>
                <w:sz w:val="24"/>
                <w:szCs w:val="24"/>
              </w:rPr>
            </w:pPr>
            <w:r w:rsidRPr="007A7452">
              <w:rPr>
                <w:rFonts w:ascii="Times New Roman" w:hAnsi="Times New Roman"/>
                <w:color w:val="191919"/>
                <w:spacing w:val="-2"/>
                <w:sz w:val="18"/>
                <w:szCs w:val="18"/>
              </w:rPr>
              <w:t>U.S</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Geo</w:t>
            </w:r>
            <w:r w:rsidRPr="007A7452">
              <w:rPr>
                <w:rFonts w:ascii="Times New Roman" w:hAnsi="Times New Roman"/>
                <w:color w:val="191919"/>
                <w:spacing w:val="-5"/>
                <w:sz w:val="18"/>
                <w:szCs w:val="18"/>
              </w:rPr>
              <w:t>r</w:t>
            </w:r>
            <w:r w:rsidRPr="007A7452">
              <w:rPr>
                <w:rFonts w:ascii="Times New Roman" w:hAnsi="Times New Roman"/>
                <w:color w:val="191919"/>
                <w:spacing w:val="-2"/>
                <w:sz w:val="18"/>
                <w:szCs w:val="18"/>
              </w:rPr>
              <w:t>gi</w:t>
            </w:r>
            <w:r w:rsidRPr="007A7452">
              <w:rPr>
                <w:rFonts w:ascii="Times New Roman" w:hAnsi="Times New Roman"/>
                <w:color w:val="191919"/>
                <w:sz w:val="18"/>
                <w:szCs w:val="18"/>
              </w:rPr>
              <w:t>a</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Governmen</w:t>
            </w:r>
            <w:r w:rsidRPr="007A7452">
              <w:rPr>
                <w:rFonts w:ascii="Times New Roman" w:hAnsi="Times New Roman"/>
                <w:color w:val="191919"/>
                <w:sz w:val="18"/>
                <w:szCs w:val="18"/>
              </w:rPr>
              <w:t>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or</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7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HONR</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161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Honor</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2"/>
                <w:sz w:val="18"/>
                <w:szCs w:val="18"/>
              </w:rPr>
              <w:t>America</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Government</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ECON</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2105</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Macr</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economics</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ECON</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2106</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Micr</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economics</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ECON</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2201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Surve</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Economics</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PSYC</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2203</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Advance</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Psychology</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GEOG</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Huma</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Geography</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HIST</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8"/>
                <w:sz w:val="18"/>
                <w:szCs w:val="18"/>
              </w:rPr>
              <w:t>1111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Surve</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7"/>
                <w:sz w:val="18"/>
                <w:szCs w:val="18"/>
              </w:rPr>
              <w:t xml:space="preserve"> </w:t>
            </w:r>
            <w:r w:rsidRPr="007A7452">
              <w:rPr>
                <w:rFonts w:ascii="Times New Roman" w:hAnsi="Times New Roman"/>
                <w:color w:val="191919"/>
                <w:spacing w:val="-16"/>
                <w:sz w:val="18"/>
                <w:szCs w:val="18"/>
              </w:rPr>
              <w:t>W</w:t>
            </w:r>
            <w:r w:rsidRPr="007A7452">
              <w:rPr>
                <w:rFonts w:ascii="Times New Roman" w:hAnsi="Times New Roman"/>
                <w:color w:val="191919"/>
                <w:spacing w:val="-2"/>
                <w:sz w:val="18"/>
                <w:szCs w:val="18"/>
              </w:rPr>
              <w:t>orl</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Histor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HIST</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8"/>
                <w:sz w:val="18"/>
                <w:szCs w:val="18"/>
              </w:rPr>
              <w:t>11</w:t>
            </w:r>
            <w:r w:rsidRPr="007A7452">
              <w:rPr>
                <w:rFonts w:ascii="Times New Roman" w:hAnsi="Times New Roman"/>
                <w:color w:val="191919"/>
                <w:spacing w:val="-2"/>
                <w:sz w:val="18"/>
                <w:szCs w:val="18"/>
              </w:rPr>
              <w:t>1</w:t>
            </w:r>
            <w:r w:rsidRPr="007A7452">
              <w:rPr>
                <w:rFonts w:ascii="Times New Roman" w:hAnsi="Times New Roman"/>
                <w:color w:val="191919"/>
                <w:sz w:val="18"/>
                <w:szCs w:val="18"/>
              </w:rPr>
              <w:t>2</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Surve</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7"/>
                <w:sz w:val="18"/>
                <w:szCs w:val="18"/>
              </w:rPr>
              <w:t xml:space="preserve"> </w:t>
            </w:r>
            <w:r w:rsidRPr="007A7452">
              <w:rPr>
                <w:rFonts w:ascii="Times New Roman" w:hAnsi="Times New Roman"/>
                <w:color w:val="191919"/>
                <w:spacing w:val="-16"/>
                <w:sz w:val="18"/>
                <w:szCs w:val="18"/>
              </w:rPr>
              <w:t>W</w:t>
            </w:r>
            <w:r w:rsidRPr="007A7452">
              <w:rPr>
                <w:rFonts w:ascii="Times New Roman" w:hAnsi="Times New Roman"/>
                <w:color w:val="191919"/>
                <w:spacing w:val="-2"/>
                <w:sz w:val="18"/>
                <w:szCs w:val="18"/>
              </w:rPr>
              <w:t>orl</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Histor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II</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HIST</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w:t>
            </w:r>
            <w:r w:rsidRPr="007A7452">
              <w:rPr>
                <w:rFonts w:ascii="Times New Roman" w:hAnsi="Times New Roman"/>
                <w:color w:val="191919"/>
                <w:spacing w:val="-8"/>
                <w:sz w:val="18"/>
                <w:szCs w:val="18"/>
              </w:rPr>
              <w:t>11</w:t>
            </w:r>
            <w:r w:rsidRPr="007A7452">
              <w:rPr>
                <w:rFonts w:ascii="Times New Roman" w:hAnsi="Times New Roman"/>
                <w:color w:val="191919"/>
                <w:sz w:val="18"/>
                <w:szCs w:val="18"/>
              </w:rPr>
              <w:t>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Surve</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2"/>
                <w:sz w:val="18"/>
                <w:szCs w:val="18"/>
              </w:rPr>
              <w:t>America</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Histor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HIST</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w:t>
            </w: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12</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Surve</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2"/>
                <w:sz w:val="18"/>
                <w:szCs w:val="18"/>
              </w:rPr>
              <w:t>America</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Histor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II</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HIST</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w:t>
            </w: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13</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Minoritie</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2"/>
                <w:sz w:val="18"/>
                <w:szCs w:val="18"/>
              </w:rPr>
              <w:t>America</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HONR</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151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Honor</w:t>
            </w:r>
            <w:r w:rsidRPr="007A7452">
              <w:rPr>
                <w:rFonts w:ascii="Times New Roman" w:hAnsi="Times New Roman"/>
                <w:color w:val="191919"/>
                <w:sz w:val="18"/>
                <w:szCs w:val="18"/>
              </w:rPr>
              <w:t>s</w:t>
            </w:r>
            <w:r w:rsidRPr="007A7452">
              <w:rPr>
                <w:rFonts w:ascii="Times New Roman" w:hAnsi="Times New Roman"/>
                <w:color w:val="191919"/>
                <w:spacing w:val="-7"/>
                <w:sz w:val="18"/>
                <w:szCs w:val="18"/>
              </w:rPr>
              <w:t xml:space="preserve"> </w:t>
            </w:r>
            <w:r w:rsidRPr="007A7452">
              <w:rPr>
                <w:rFonts w:ascii="Times New Roman" w:hAnsi="Times New Roman"/>
                <w:color w:val="191919"/>
                <w:spacing w:val="-16"/>
                <w:sz w:val="18"/>
                <w:szCs w:val="18"/>
              </w:rPr>
              <w:t>W</w:t>
            </w:r>
            <w:r w:rsidRPr="007A7452">
              <w:rPr>
                <w:rFonts w:ascii="Times New Roman" w:hAnsi="Times New Roman"/>
                <w:color w:val="191919"/>
                <w:spacing w:val="-2"/>
                <w:sz w:val="18"/>
                <w:szCs w:val="18"/>
              </w:rPr>
              <w:t>orl</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Histor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1"/>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HONR</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152</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Honor</w:t>
            </w:r>
            <w:r w:rsidRPr="007A7452">
              <w:rPr>
                <w:rFonts w:ascii="Times New Roman" w:hAnsi="Times New Roman"/>
                <w:color w:val="191919"/>
                <w:sz w:val="18"/>
                <w:szCs w:val="18"/>
              </w:rPr>
              <w:t>s</w:t>
            </w:r>
            <w:r w:rsidRPr="007A7452">
              <w:rPr>
                <w:rFonts w:ascii="Times New Roman" w:hAnsi="Times New Roman"/>
                <w:color w:val="191919"/>
                <w:spacing w:val="-7"/>
                <w:sz w:val="18"/>
                <w:szCs w:val="18"/>
              </w:rPr>
              <w:t xml:space="preserve"> </w:t>
            </w:r>
            <w:r w:rsidRPr="007A7452">
              <w:rPr>
                <w:rFonts w:ascii="Times New Roman" w:hAnsi="Times New Roman"/>
                <w:color w:val="191919"/>
                <w:spacing w:val="-16"/>
                <w:sz w:val="18"/>
                <w:szCs w:val="18"/>
              </w:rPr>
              <w:t>W</w:t>
            </w:r>
            <w:r w:rsidRPr="007A7452">
              <w:rPr>
                <w:rFonts w:ascii="Times New Roman" w:hAnsi="Times New Roman"/>
                <w:color w:val="191919"/>
                <w:spacing w:val="-2"/>
                <w:sz w:val="18"/>
                <w:szCs w:val="18"/>
              </w:rPr>
              <w:t>orl</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Histor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w:t>
            </w:r>
            <w:r w:rsidRPr="007A7452">
              <w:rPr>
                <w:rFonts w:ascii="Times New Roman" w:hAnsi="Times New Roman"/>
                <w:color w:val="191919"/>
                <w:sz w:val="18"/>
                <w:szCs w:val="18"/>
              </w:rPr>
              <w:t>I</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1"/>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PHIL</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2101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Philosophy</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POLS</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2101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Politica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Science</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POLS</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2102</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Law</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CRJU</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2800</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America</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Correctiona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Systems</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PSYC</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Psychology</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0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SOCI</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20</w:t>
            </w:r>
            <w:r w:rsidRPr="007A7452">
              <w:rPr>
                <w:rFonts w:ascii="Times New Roman" w:hAnsi="Times New Roman"/>
                <w:color w:val="191919"/>
                <w:spacing w:val="-8"/>
                <w:sz w:val="18"/>
                <w:szCs w:val="18"/>
              </w:rPr>
              <w:t>1</w:t>
            </w:r>
            <w:r w:rsidRPr="007A7452">
              <w:rPr>
                <w:rFonts w:ascii="Times New Roman" w:hAnsi="Times New Roman"/>
                <w:color w:val="191919"/>
                <w:sz w:val="18"/>
                <w:szCs w:val="18"/>
              </w:rPr>
              <w:t>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Principle</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Sociology</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90"/>
        </w:trPr>
        <w:tc>
          <w:tcPr>
            <w:tcW w:w="97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40" w:firstLine="20"/>
              <w:rPr>
                <w:rFonts w:ascii="Times New Roman" w:hAnsi="Times New Roman"/>
                <w:sz w:val="24"/>
                <w:szCs w:val="24"/>
              </w:rPr>
            </w:pPr>
            <w:r w:rsidRPr="007A7452">
              <w:rPr>
                <w:rFonts w:ascii="Times New Roman" w:hAnsi="Times New Roman"/>
                <w:color w:val="191919"/>
                <w:spacing w:val="-2"/>
                <w:sz w:val="18"/>
                <w:szCs w:val="18"/>
              </w:rPr>
              <w:t>SOCI</w:t>
            </w:r>
          </w:p>
        </w:tc>
        <w:tc>
          <w:tcPr>
            <w:tcW w:w="858" w:type="dxa"/>
            <w:tcBorders>
              <w:top w:val="nil"/>
              <w:left w:val="nil"/>
              <w:bottom w:val="nil"/>
              <w:right w:val="nil"/>
            </w:tcBorders>
          </w:tcPr>
          <w:p w:rsidR="00E8550F" w:rsidRPr="007A7452" w:rsidRDefault="00E8550F" w:rsidP="00E8550F">
            <w:pPr>
              <w:widowControl w:val="0"/>
              <w:autoSpaceDE w:val="0"/>
              <w:autoSpaceDN w:val="0"/>
              <w:adjustRightInd w:val="0"/>
              <w:spacing w:after="0" w:line="187" w:lineRule="exact"/>
              <w:ind w:left="38" w:firstLine="79"/>
              <w:rPr>
                <w:rFonts w:ascii="Times New Roman" w:hAnsi="Times New Roman"/>
                <w:sz w:val="24"/>
                <w:szCs w:val="24"/>
              </w:rPr>
            </w:pPr>
            <w:r w:rsidRPr="007A7452">
              <w:rPr>
                <w:rFonts w:ascii="Times New Roman" w:hAnsi="Times New Roman"/>
                <w:color w:val="191919"/>
                <w:spacing w:val="-2"/>
                <w:sz w:val="18"/>
                <w:szCs w:val="18"/>
              </w:rPr>
              <w:t>2031</w:t>
            </w:r>
          </w:p>
        </w:tc>
        <w:tc>
          <w:tcPr>
            <w:tcW w:w="5320"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left="364"/>
              <w:rPr>
                <w:rFonts w:ascii="Times New Roman" w:hAnsi="Times New Roman"/>
                <w:sz w:val="24"/>
                <w:szCs w:val="24"/>
              </w:rPr>
            </w:pPr>
            <w:r w:rsidRPr="007A7452">
              <w:rPr>
                <w:rFonts w:ascii="Times New Roman" w:hAnsi="Times New Roman"/>
                <w:color w:val="191919"/>
                <w:spacing w:val="-2"/>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2"/>
                <w:sz w:val="18"/>
                <w:szCs w:val="18"/>
              </w:rPr>
              <w:t>Anthropology</w:t>
            </w:r>
          </w:p>
        </w:tc>
        <w:tc>
          <w:tcPr>
            <w:tcW w:w="2644" w:type="dxa"/>
            <w:tcBorders>
              <w:top w:val="nil"/>
              <w:left w:val="nil"/>
              <w:bottom w:val="nil"/>
              <w:right w:val="nil"/>
            </w:tcBorders>
          </w:tcPr>
          <w:p w:rsidR="00E8550F" w:rsidRPr="007A7452" w:rsidRDefault="00E8550F" w:rsidP="00510B4A">
            <w:pPr>
              <w:widowControl w:val="0"/>
              <w:autoSpaceDE w:val="0"/>
              <w:autoSpaceDN w:val="0"/>
              <w:adjustRightInd w:val="0"/>
              <w:spacing w:after="0" w:line="18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bl>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9200"/>
        </w:tabs>
        <w:autoSpaceDE w:val="0"/>
        <w:autoSpaceDN w:val="0"/>
        <w:adjustRightInd w:val="0"/>
        <w:spacing w:before="92" w:after="0"/>
        <w:ind w:left="160" w:firstLine="20"/>
        <w:rPr>
          <w:rFonts w:ascii="Times New Roman" w:hAnsi="Times New Roman"/>
          <w:color w:val="000000"/>
          <w:sz w:val="18"/>
          <w:szCs w:val="18"/>
        </w:rPr>
      </w:pPr>
      <w:r>
        <w:rPr>
          <w:rFonts w:ascii="Times New Roman" w:hAnsi="Times New Roman"/>
          <w:b/>
          <w:bCs/>
          <w:color w:val="191919"/>
          <w:spacing w:val="-2"/>
          <w:sz w:val="18"/>
          <w:szCs w:val="18"/>
        </w:rPr>
        <w:t>Abov</w:t>
      </w:r>
      <w:r>
        <w:rPr>
          <w:rFonts w:ascii="Times New Roman" w:hAnsi="Times New Roman"/>
          <w:b/>
          <w:bCs/>
          <w:color w:val="191919"/>
          <w:sz w:val="18"/>
          <w:szCs w:val="18"/>
        </w:rPr>
        <w:t>e</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th</w:t>
      </w:r>
      <w:r>
        <w:rPr>
          <w:rFonts w:ascii="Times New Roman" w:hAnsi="Times New Roman"/>
          <w:b/>
          <w:bCs/>
          <w:color w:val="191919"/>
          <w:sz w:val="18"/>
          <w:szCs w:val="18"/>
        </w:rPr>
        <w:t>e</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Co</w:t>
      </w:r>
      <w:r>
        <w:rPr>
          <w:rFonts w:ascii="Times New Roman" w:hAnsi="Times New Roman"/>
          <w:b/>
          <w:bCs/>
          <w:color w:val="191919"/>
          <w:spacing w:val="-5"/>
          <w:sz w:val="18"/>
          <w:szCs w:val="18"/>
        </w:rPr>
        <w:t>r</w:t>
      </w:r>
      <w:r>
        <w:rPr>
          <w:rFonts w:ascii="Times New Roman" w:hAnsi="Times New Roman"/>
          <w:b/>
          <w:bCs/>
          <w:color w:val="191919"/>
          <w:spacing w:val="-2"/>
          <w:sz w:val="18"/>
          <w:szCs w:val="18"/>
        </w:rPr>
        <w:t>e</w:t>
      </w:r>
      <w:r>
        <w:rPr>
          <w:rFonts w:ascii="Times New Roman" w:hAnsi="Times New Roman"/>
          <w:b/>
          <w:bCs/>
          <w:color w:val="191919"/>
          <w:sz w:val="18"/>
          <w:szCs w:val="18"/>
        </w:rPr>
        <w:t>:</w:t>
      </w:r>
      <w:r>
        <w:rPr>
          <w:rFonts w:ascii="Times New Roman" w:hAnsi="Times New Roman"/>
          <w:b/>
          <w:bCs/>
          <w:color w:val="191919"/>
          <w:sz w:val="18"/>
          <w:szCs w:val="18"/>
        </w:rPr>
        <w:tab/>
      </w:r>
      <w:r>
        <w:rPr>
          <w:rFonts w:ascii="Times New Roman" w:hAnsi="Times New Roman"/>
          <w:b/>
          <w:bCs/>
          <w:color w:val="191919"/>
          <w:spacing w:val="-2"/>
          <w:sz w:val="18"/>
          <w:szCs w:val="18"/>
        </w:rPr>
        <w:t>(</w:t>
      </w:r>
      <w:r>
        <w:rPr>
          <w:rFonts w:ascii="Times New Roman" w:hAnsi="Times New Roman"/>
          <w:b/>
          <w:bCs/>
          <w:color w:val="191919"/>
          <w:sz w:val="18"/>
          <w:szCs w:val="18"/>
        </w:rPr>
        <w:t>6</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hours)</w:t>
      </w:r>
    </w:p>
    <w:p w:rsidR="00E8550F" w:rsidRDefault="00E8550F" w:rsidP="00E8550F">
      <w:pPr>
        <w:widowControl w:val="0"/>
        <w:tabs>
          <w:tab w:val="left" w:pos="1220"/>
          <w:tab w:val="left" w:pos="2300"/>
        </w:tabs>
        <w:autoSpaceDE w:val="0"/>
        <w:autoSpaceDN w:val="0"/>
        <w:adjustRightInd w:val="0"/>
        <w:spacing w:after="0" w:line="200" w:lineRule="exact"/>
        <w:ind w:left="160" w:firstLine="20"/>
        <w:rPr>
          <w:rFonts w:ascii="Times New Roman" w:hAnsi="Times New Roman"/>
          <w:color w:val="000000"/>
          <w:sz w:val="18"/>
          <w:szCs w:val="18"/>
        </w:rPr>
      </w:pPr>
      <w:r>
        <w:rPr>
          <w:rFonts w:ascii="Times New Roman" w:hAnsi="Times New Roman"/>
          <w:color w:val="191919"/>
          <w:spacing w:val="-2"/>
          <w:sz w:val="18"/>
          <w:szCs w:val="18"/>
        </w:rPr>
        <w:t>AS</w:t>
      </w:r>
      <w:r>
        <w:rPr>
          <w:rFonts w:ascii="Times New Roman" w:hAnsi="Times New Roman"/>
          <w:color w:val="191919"/>
          <w:sz w:val="18"/>
          <w:szCs w:val="18"/>
        </w:rPr>
        <w:t>U</w:t>
      </w:r>
      <w:r>
        <w:rPr>
          <w:rFonts w:ascii="Times New Roman" w:hAnsi="Times New Roman"/>
          <w:color w:val="191919"/>
          <w:sz w:val="18"/>
          <w:szCs w:val="18"/>
        </w:rPr>
        <w:tab/>
      </w:r>
      <w:r>
        <w:rPr>
          <w:rFonts w:ascii="Times New Roman" w:hAnsi="Times New Roman"/>
          <w:color w:val="191919"/>
          <w:spacing w:val="-2"/>
          <w:sz w:val="18"/>
          <w:szCs w:val="18"/>
        </w:rPr>
        <w:t>120</w:t>
      </w:r>
      <w:r>
        <w:rPr>
          <w:rFonts w:ascii="Times New Roman" w:hAnsi="Times New Roman"/>
          <w:color w:val="191919"/>
          <w:sz w:val="18"/>
          <w:szCs w:val="18"/>
        </w:rPr>
        <w:t>0</w:t>
      </w:r>
      <w:r>
        <w:rPr>
          <w:rFonts w:ascii="Times New Roman" w:hAnsi="Times New Roman"/>
          <w:color w:val="191919"/>
          <w:sz w:val="18"/>
          <w:szCs w:val="18"/>
        </w:rPr>
        <w:tab/>
      </w:r>
      <w:r>
        <w:rPr>
          <w:rFonts w:ascii="Times New Roman" w:hAnsi="Times New Roman"/>
          <w:color w:val="191919"/>
          <w:spacing w:val="-2"/>
          <w:sz w:val="18"/>
          <w:szCs w:val="18"/>
        </w:rPr>
        <w:t>Freshme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Semina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z w:val="18"/>
          <w:szCs w:val="18"/>
        </w:rPr>
        <w:t>&amp;</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Servic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Leadership</w:t>
      </w: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autoSpaceDE w:val="0"/>
        <w:autoSpaceDN w:val="0"/>
        <w:adjustRightInd w:val="0"/>
        <w:spacing w:before="30" w:after="0"/>
        <w:ind w:left="270" w:right="310" w:firstLine="0"/>
        <w:rPr>
          <w:rFonts w:ascii="Times New Roman" w:hAnsi="Times New Roman"/>
          <w:color w:val="000000"/>
          <w:sz w:val="18"/>
          <w:szCs w:val="18"/>
        </w:rPr>
      </w:pPr>
      <w:r>
        <w:rPr>
          <w:rFonts w:ascii="Times New Roman" w:hAnsi="Times New Roman"/>
          <w:color w:val="191919"/>
          <w:spacing w:val="-2"/>
          <w:sz w:val="18"/>
          <w:szCs w:val="18"/>
        </w:rPr>
        <w:t>Selec</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Three</w:t>
      </w:r>
    </w:p>
    <w:p w:rsidR="00E8550F"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sz w:val="18"/>
          <w:szCs w:val="18"/>
        </w:rPr>
      </w:pPr>
      <w:r>
        <w:rPr>
          <w:rFonts w:ascii="Times New Roman" w:hAnsi="Times New Roman"/>
          <w:color w:val="191919"/>
          <w:spacing w:val="-2"/>
          <w:sz w:val="18"/>
          <w:szCs w:val="18"/>
        </w:rPr>
        <w:t>PED</w:t>
      </w:r>
      <w:r>
        <w:rPr>
          <w:rFonts w:ascii="Times New Roman" w:hAnsi="Times New Roman"/>
          <w:color w:val="191919"/>
          <w:sz w:val="18"/>
          <w:szCs w:val="18"/>
        </w:rPr>
        <w:t>H</w:t>
      </w:r>
      <w:r>
        <w:rPr>
          <w:rFonts w:ascii="Times New Roman" w:hAnsi="Times New Roman"/>
          <w:color w:val="191919"/>
          <w:sz w:val="18"/>
          <w:szCs w:val="18"/>
        </w:rPr>
        <w:tab/>
      </w:r>
      <w:r>
        <w:rPr>
          <w:rFonts w:ascii="Times New Roman" w:hAnsi="Times New Roman"/>
          <w:color w:val="191919"/>
          <w:spacing w:val="-2"/>
          <w:sz w:val="18"/>
          <w:szCs w:val="18"/>
        </w:rPr>
        <w:t>100</w:t>
      </w:r>
      <w:r>
        <w:rPr>
          <w:rFonts w:ascii="Times New Roman" w:hAnsi="Times New Roman"/>
          <w:color w:val="191919"/>
          <w:sz w:val="18"/>
          <w:szCs w:val="18"/>
        </w:rPr>
        <w:t>1</w:t>
      </w:r>
      <w:r>
        <w:rPr>
          <w:rFonts w:ascii="Times New Roman" w:hAnsi="Times New Roman"/>
          <w:color w:val="191919"/>
          <w:sz w:val="18"/>
          <w:szCs w:val="18"/>
        </w:rPr>
        <w:tab/>
      </w:r>
      <w:r>
        <w:rPr>
          <w:rFonts w:ascii="Times New Roman" w:hAnsi="Times New Roman"/>
          <w:color w:val="191919"/>
          <w:spacing w:val="-14"/>
          <w:sz w:val="18"/>
          <w:szCs w:val="18"/>
        </w:rPr>
        <w:t>T</w:t>
      </w:r>
      <w:r>
        <w:rPr>
          <w:rFonts w:ascii="Times New Roman" w:hAnsi="Times New Roman"/>
          <w:color w:val="191919"/>
          <w:spacing w:val="-2"/>
          <w:sz w:val="18"/>
          <w:szCs w:val="18"/>
        </w:rPr>
        <w:t>ea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Sport</w:t>
      </w:r>
      <w:r>
        <w:rPr>
          <w:rFonts w:ascii="Times New Roman" w:hAnsi="Times New Roman"/>
          <w:color w:val="191919"/>
          <w:sz w:val="18"/>
          <w:szCs w:val="18"/>
        </w:rPr>
        <w:t>s</w:t>
      </w:r>
      <w:r>
        <w:rPr>
          <w:rFonts w:ascii="Times New Roman" w:hAnsi="Times New Roman"/>
          <w:color w:val="191919"/>
          <w:sz w:val="18"/>
          <w:szCs w:val="18"/>
        </w:rPr>
        <w:tab/>
        <w:t>1</w:t>
      </w:r>
    </w:p>
    <w:p w:rsidR="00E8550F"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sz w:val="18"/>
          <w:szCs w:val="18"/>
        </w:rPr>
      </w:pPr>
      <w:r>
        <w:rPr>
          <w:rFonts w:ascii="Times New Roman" w:hAnsi="Times New Roman"/>
          <w:color w:val="191919"/>
          <w:spacing w:val="-2"/>
          <w:sz w:val="18"/>
          <w:szCs w:val="18"/>
        </w:rPr>
        <w:t>PED</w:t>
      </w:r>
      <w:r>
        <w:rPr>
          <w:rFonts w:ascii="Times New Roman" w:hAnsi="Times New Roman"/>
          <w:color w:val="191919"/>
          <w:sz w:val="18"/>
          <w:szCs w:val="18"/>
        </w:rPr>
        <w:t>H</w:t>
      </w:r>
      <w:r>
        <w:rPr>
          <w:rFonts w:ascii="Times New Roman" w:hAnsi="Times New Roman"/>
          <w:color w:val="191919"/>
          <w:sz w:val="18"/>
          <w:szCs w:val="18"/>
        </w:rPr>
        <w:tab/>
      </w:r>
      <w:r>
        <w:rPr>
          <w:rFonts w:ascii="Times New Roman" w:hAnsi="Times New Roman"/>
          <w:color w:val="191919"/>
          <w:spacing w:val="-2"/>
          <w:sz w:val="18"/>
          <w:szCs w:val="18"/>
        </w:rPr>
        <w:t>100</w:t>
      </w:r>
      <w:r>
        <w:rPr>
          <w:rFonts w:ascii="Times New Roman" w:hAnsi="Times New Roman"/>
          <w:color w:val="191919"/>
          <w:sz w:val="18"/>
          <w:szCs w:val="18"/>
        </w:rPr>
        <w:t>2</w:t>
      </w:r>
      <w:r>
        <w:rPr>
          <w:rFonts w:ascii="Times New Roman" w:hAnsi="Times New Roman"/>
          <w:color w:val="191919"/>
          <w:sz w:val="18"/>
          <w:szCs w:val="18"/>
        </w:rPr>
        <w:tab/>
      </w:r>
      <w:r>
        <w:rPr>
          <w:rFonts w:ascii="Times New Roman" w:hAnsi="Times New Roman"/>
          <w:color w:val="191919"/>
          <w:spacing w:val="-2"/>
          <w:sz w:val="18"/>
          <w:szCs w:val="18"/>
        </w:rPr>
        <w:t>Fitnes</w:t>
      </w:r>
      <w:r>
        <w:rPr>
          <w:rFonts w:ascii="Times New Roman" w:hAnsi="Times New Roman"/>
          <w:color w:val="191919"/>
          <w:sz w:val="18"/>
          <w:szCs w:val="18"/>
        </w:rPr>
        <w:t>s</w:t>
      </w:r>
      <w:r>
        <w:rPr>
          <w:rFonts w:ascii="Times New Roman" w:hAnsi="Times New Roman"/>
          <w:color w:val="191919"/>
          <w:sz w:val="18"/>
          <w:szCs w:val="18"/>
        </w:rPr>
        <w:tab/>
        <w:t>1</w:t>
      </w:r>
    </w:p>
    <w:p w:rsidR="00E8550F"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sz w:val="18"/>
          <w:szCs w:val="18"/>
        </w:rPr>
      </w:pPr>
      <w:r>
        <w:rPr>
          <w:rFonts w:ascii="Times New Roman" w:hAnsi="Times New Roman"/>
          <w:color w:val="191919"/>
          <w:spacing w:val="-2"/>
          <w:sz w:val="18"/>
          <w:szCs w:val="18"/>
        </w:rPr>
        <w:t>PED</w:t>
      </w:r>
      <w:r>
        <w:rPr>
          <w:rFonts w:ascii="Times New Roman" w:hAnsi="Times New Roman"/>
          <w:color w:val="191919"/>
          <w:sz w:val="18"/>
          <w:szCs w:val="18"/>
        </w:rPr>
        <w:t>H</w:t>
      </w:r>
      <w:r>
        <w:rPr>
          <w:rFonts w:ascii="Times New Roman" w:hAnsi="Times New Roman"/>
          <w:color w:val="191919"/>
          <w:sz w:val="18"/>
          <w:szCs w:val="18"/>
        </w:rPr>
        <w:tab/>
      </w:r>
      <w:r>
        <w:rPr>
          <w:rFonts w:ascii="Times New Roman" w:hAnsi="Times New Roman"/>
          <w:color w:val="191919"/>
          <w:spacing w:val="-2"/>
          <w:sz w:val="18"/>
          <w:szCs w:val="18"/>
        </w:rPr>
        <w:t>100</w:t>
      </w:r>
      <w:r>
        <w:rPr>
          <w:rFonts w:ascii="Times New Roman" w:hAnsi="Times New Roman"/>
          <w:color w:val="191919"/>
          <w:sz w:val="18"/>
          <w:szCs w:val="18"/>
        </w:rPr>
        <w:t>3</w:t>
      </w:r>
      <w:r>
        <w:rPr>
          <w:rFonts w:ascii="Times New Roman" w:hAnsi="Times New Roman"/>
          <w:color w:val="191919"/>
          <w:sz w:val="18"/>
          <w:szCs w:val="18"/>
        </w:rPr>
        <w:tab/>
      </w:r>
      <w:r>
        <w:rPr>
          <w:rFonts w:ascii="Times New Roman" w:hAnsi="Times New Roman"/>
          <w:color w:val="191919"/>
          <w:spacing w:val="-2"/>
          <w:sz w:val="18"/>
          <w:szCs w:val="18"/>
        </w:rPr>
        <w:t>Recreationa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Skill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z w:val="18"/>
          <w:szCs w:val="18"/>
        </w:rPr>
        <w:t>I</w:t>
      </w:r>
      <w:r>
        <w:rPr>
          <w:rFonts w:ascii="Times New Roman" w:hAnsi="Times New Roman"/>
          <w:color w:val="191919"/>
          <w:sz w:val="18"/>
          <w:szCs w:val="18"/>
        </w:rPr>
        <w:tab/>
        <w:t>1</w:t>
      </w:r>
    </w:p>
    <w:p w:rsidR="00E8550F"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sz w:val="18"/>
          <w:szCs w:val="18"/>
        </w:rPr>
      </w:pPr>
      <w:r>
        <w:rPr>
          <w:rFonts w:ascii="Times New Roman" w:hAnsi="Times New Roman"/>
          <w:color w:val="191919"/>
          <w:spacing w:val="-2"/>
          <w:sz w:val="18"/>
          <w:szCs w:val="18"/>
        </w:rPr>
        <w:t>PED</w:t>
      </w:r>
      <w:r>
        <w:rPr>
          <w:rFonts w:ascii="Times New Roman" w:hAnsi="Times New Roman"/>
          <w:color w:val="191919"/>
          <w:sz w:val="18"/>
          <w:szCs w:val="18"/>
        </w:rPr>
        <w:t>H</w:t>
      </w:r>
      <w:r>
        <w:rPr>
          <w:rFonts w:ascii="Times New Roman" w:hAnsi="Times New Roman"/>
          <w:color w:val="191919"/>
          <w:sz w:val="18"/>
          <w:szCs w:val="18"/>
        </w:rPr>
        <w:tab/>
      </w:r>
      <w:r>
        <w:rPr>
          <w:rFonts w:ascii="Times New Roman" w:hAnsi="Times New Roman"/>
          <w:color w:val="191919"/>
          <w:spacing w:val="-2"/>
          <w:sz w:val="18"/>
          <w:szCs w:val="18"/>
        </w:rPr>
        <w:t>100</w:t>
      </w:r>
      <w:r>
        <w:rPr>
          <w:rFonts w:ascii="Times New Roman" w:hAnsi="Times New Roman"/>
          <w:color w:val="191919"/>
          <w:sz w:val="18"/>
          <w:szCs w:val="18"/>
        </w:rPr>
        <w:t>4</w:t>
      </w:r>
      <w:r>
        <w:rPr>
          <w:rFonts w:ascii="Times New Roman" w:hAnsi="Times New Roman"/>
          <w:color w:val="191919"/>
          <w:sz w:val="18"/>
          <w:szCs w:val="18"/>
        </w:rPr>
        <w:tab/>
      </w:r>
      <w:r>
        <w:rPr>
          <w:rFonts w:ascii="Times New Roman" w:hAnsi="Times New Roman"/>
          <w:color w:val="191919"/>
          <w:spacing w:val="-2"/>
          <w:sz w:val="18"/>
          <w:szCs w:val="18"/>
        </w:rPr>
        <w:t>Recreationa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Skill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I</w:t>
      </w:r>
      <w:r>
        <w:rPr>
          <w:rFonts w:ascii="Times New Roman" w:hAnsi="Times New Roman"/>
          <w:color w:val="191919"/>
          <w:sz w:val="18"/>
          <w:szCs w:val="18"/>
        </w:rPr>
        <w:tab/>
        <w:t>1</w:t>
      </w:r>
    </w:p>
    <w:p w:rsidR="00E8550F"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sz w:val="18"/>
          <w:szCs w:val="18"/>
        </w:rPr>
      </w:pPr>
      <w:r>
        <w:rPr>
          <w:rFonts w:ascii="Times New Roman" w:hAnsi="Times New Roman"/>
          <w:color w:val="191919"/>
          <w:spacing w:val="-2"/>
          <w:sz w:val="18"/>
          <w:szCs w:val="18"/>
        </w:rPr>
        <w:t>PED</w:t>
      </w:r>
      <w:r>
        <w:rPr>
          <w:rFonts w:ascii="Times New Roman" w:hAnsi="Times New Roman"/>
          <w:color w:val="191919"/>
          <w:sz w:val="18"/>
          <w:szCs w:val="18"/>
        </w:rPr>
        <w:t>H</w:t>
      </w:r>
      <w:r>
        <w:rPr>
          <w:rFonts w:ascii="Times New Roman" w:hAnsi="Times New Roman"/>
          <w:color w:val="191919"/>
          <w:sz w:val="18"/>
          <w:szCs w:val="18"/>
        </w:rPr>
        <w:tab/>
      </w:r>
      <w:r>
        <w:rPr>
          <w:rFonts w:ascii="Times New Roman" w:hAnsi="Times New Roman"/>
          <w:color w:val="191919"/>
          <w:spacing w:val="-2"/>
          <w:sz w:val="18"/>
          <w:szCs w:val="18"/>
        </w:rPr>
        <w:t>100</w:t>
      </w:r>
      <w:r>
        <w:rPr>
          <w:rFonts w:ascii="Times New Roman" w:hAnsi="Times New Roman"/>
          <w:color w:val="191919"/>
          <w:sz w:val="18"/>
          <w:szCs w:val="18"/>
        </w:rPr>
        <w:t>5</w:t>
      </w:r>
      <w:r>
        <w:rPr>
          <w:rFonts w:ascii="Times New Roman" w:hAnsi="Times New Roman"/>
          <w:color w:val="191919"/>
          <w:sz w:val="18"/>
          <w:szCs w:val="18"/>
        </w:rPr>
        <w:tab/>
      </w:r>
      <w:r>
        <w:rPr>
          <w:rFonts w:ascii="Times New Roman" w:hAnsi="Times New Roman"/>
          <w:color w:val="191919"/>
          <w:spacing w:val="-2"/>
          <w:sz w:val="18"/>
          <w:szCs w:val="18"/>
        </w:rPr>
        <w:t>Lifetim</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Skill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z w:val="18"/>
          <w:szCs w:val="18"/>
        </w:rPr>
        <w:t>I</w:t>
      </w:r>
      <w:r>
        <w:rPr>
          <w:rFonts w:ascii="Times New Roman" w:hAnsi="Times New Roman"/>
          <w:color w:val="191919"/>
          <w:sz w:val="18"/>
          <w:szCs w:val="18"/>
        </w:rPr>
        <w:tab/>
        <w:t>1</w:t>
      </w:r>
    </w:p>
    <w:p w:rsidR="00E8550F"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sz w:val="18"/>
          <w:szCs w:val="18"/>
        </w:rPr>
      </w:pPr>
      <w:r>
        <w:rPr>
          <w:rFonts w:ascii="Times New Roman" w:hAnsi="Times New Roman"/>
          <w:color w:val="191919"/>
          <w:spacing w:val="-2"/>
          <w:sz w:val="18"/>
          <w:szCs w:val="18"/>
        </w:rPr>
        <w:t>PED</w:t>
      </w:r>
      <w:r>
        <w:rPr>
          <w:rFonts w:ascii="Times New Roman" w:hAnsi="Times New Roman"/>
          <w:color w:val="191919"/>
          <w:sz w:val="18"/>
          <w:szCs w:val="18"/>
        </w:rPr>
        <w:t>H</w:t>
      </w:r>
      <w:r>
        <w:rPr>
          <w:rFonts w:ascii="Times New Roman" w:hAnsi="Times New Roman"/>
          <w:color w:val="191919"/>
          <w:sz w:val="18"/>
          <w:szCs w:val="18"/>
        </w:rPr>
        <w:tab/>
      </w:r>
      <w:r>
        <w:rPr>
          <w:rFonts w:ascii="Times New Roman" w:hAnsi="Times New Roman"/>
          <w:color w:val="191919"/>
          <w:spacing w:val="-2"/>
          <w:sz w:val="18"/>
          <w:szCs w:val="18"/>
        </w:rPr>
        <w:t>100</w:t>
      </w:r>
      <w:r>
        <w:rPr>
          <w:rFonts w:ascii="Times New Roman" w:hAnsi="Times New Roman"/>
          <w:color w:val="191919"/>
          <w:sz w:val="18"/>
          <w:szCs w:val="18"/>
        </w:rPr>
        <w:t>6</w:t>
      </w:r>
      <w:r>
        <w:rPr>
          <w:rFonts w:ascii="Times New Roman" w:hAnsi="Times New Roman"/>
          <w:color w:val="191919"/>
          <w:sz w:val="18"/>
          <w:szCs w:val="18"/>
        </w:rPr>
        <w:tab/>
      </w:r>
      <w:r>
        <w:rPr>
          <w:rFonts w:ascii="Times New Roman" w:hAnsi="Times New Roman"/>
          <w:color w:val="191919"/>
          <w:spacing w:val="-2"/>
          <w:sz w:val="18"/>
          <w:szCs w:val="18"/>
        </w:rPr>
        <w:t>Lifetim</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Skill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I</w:t>
      </w:r>
      <w:r>
        <w:rPr>
          <w:rFonts w:ascii="Times New Roman" w:hAnsi="Times New Roman"/>
          <w:color w:val="191919"/>
          <w:sz w:val="18"/>
          <w:szCs w:val="18"/>
        </w:rPr>
        <w:tab/>
        <w:t>1</w:t>
      </w:r>
    </w:p>
    <w:p w:rsidR="00E8550F"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sz w:val="18"/>
          <w:szCs w:val="18"/>
        </w:rPr>
      </w:pPr>
      <w:r>
        <w:rPr>
          <w:rFonts w:ascii="Times New Roman" w:hAnsi="Times New Roman"/>
          <w:color w:val="191919"/>
          <w:spacing w:val="-2"/>
          <w:sz w:val="18"/>
          <w:szCs w:val="18"/>
        </w:rPr>
        <w:t>PED</w:t>
      </w:r>
      <w:r>
        <w:rPr>
          <w:rFonts w:ascii="Times New Roman" w:hAnsi="Times New Roman"/>
          <w:color w:val="191919"/>
          <w:sz w:val="18"/>
          <w:szCs w:val="18"/>
        </w:rPr>
        <w:t>H</w:t>
      </w:r>
      <w:r>
        <w:rPr>
          <w:rFonts w:ascii="Times New Roman" w:hAnsi="Times New Roman"/>
          <w:color w:val="191919"/>
          <w:sz w:val="18"/>
          <w:szCs w:val="18"/>
        </w:rPr>
        <w:tab/>
      </w:r>
      <w:r>
        <w:rPr>
          <w:rFonts w:ascii="Times New Roman" w:hAnsi="Times New Roman"/>
          <w:color w:val="191919"/>
          <w:spacing w:val="-2"/>
          <w:sz w:val="18"/>
          <w:szCs w:val="18"/>
        </w:rPr>
        <w:t>100</w:t>
      </w:r>
      <w:r>
        <w:rPr>
          <w:rFonts w:ascii="Times New Roman" w:hAnsi="Times New Roman"/>
          <w:color w:val="191919"/>
          <w:sz w:val="18"/>
          <w:szCs w:val="18"/>
        </w:rPr>
        <w:t>7</w:t>
      </w:r>
      <w:r>
        <w:rPr>
          <w:rFonts w:ascii="Times New Roman" w:hAnsi="Times New Roman"/>
          <w:color w:val="191919"/>
          <w:sz w:val="18"/>
          <w:szCs w:val="18"/>
        </w:rPr>
        <w:tab/>
      </w:r>
      <w:r>
        <w:rPr>
          <w:rFonts w:ascii="Times New Roman" w:hAnsi="Times New Roman"/>
          <w:color w:val="191919"/>
          <w:spacing w:val="-2"/>
          <w:sz w:val="18"/>
          <w:szCs w:val="18"/>
        </w:rPr>
        <w:t>Aquatic</w:t>
      </w:r>
      <w:r>
        <w:rPr>
          <w:rFonts w:ascii="Times New Roman" w:hAnsi="Times New Roman"/>
          <w:color w:val="191919"/>
          <w:sz w:val="18"/>
          <w:szCs w:val="18"/>
        </w:rPr>
        <w:t>s</w:t>
      </w:r>
      <w:r>
        <w:rPr>
          <w:rFonts w:ascii="Times New Roman" w:hAnsi="Times New Roman"/>
          <w:color w:val="191919"/>
          <w:sz w:val="18"/>
          <w:szCs w:val="18"/>
        </w:rPr>
        <w:tab/>
        <w:t>1</w:t>
      </w:r>
    </w:p>
    <w:p w:rsidR="00E8550F"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sz w:val="18"/>
          <w:szCs w:val="18"/>
        </w:rPr>
      </w:pPr>
      <w:r>
        <w:rPr>
          <w:rFonts w:ascii="Times New Roman" w:hAnsi="Times New Roman"/>
          <w:color w:val="191919"/>
          <w:spacing w:val="-2"/>
          <w:sz w:val="18"/>
          <w:szCs w:val="18"/>
        </w:rPr>
        <w:t>HED</w:t>
      </w:r>
      <w:r>
        <w:rPr>
          <w:rFonts w:ascii="Times New Roman" w:hAnsi="Times New Roman"/>
          <w:color w:val="191919"/>
          <w:sz w:val="18"/>
          <w:szCs w:val="18"/>
        </w:rPr>
        <w:t>P</w:t>
      </w:r>
      <w:r>
        <w:rPr>
          <w:rFonts w:ascii="Times New Roman" w:hAnsi="Times New Roman"/>
          <w:color w:val="191919"/>
          <w:sz w:val="18"/>
          <w:szCs w:val="18"/>
        </w:rPr>
        <w:tab/>
      </w:r>
      <w:r>
        <w:rPr>
          <w:rFonts w:ascii="Times New Roman" w:hAnsi="Times New Roman"/>
          <w:color w:val="191919"/>
          <w:spacing w:val="-2"/>
          <w:sz w:val="18"/>
          <w:szCs w:val="18"/>
        </w:rPr>
        <w:t>100</w:t>
      </w:r>
      <w:r>
        <w:rPr>
          <w:rFonts w:ascii="Times New Roman" w:hAnsi="Times New Roman"/>
          <w:color w:val="191919"/>
          <w:sz w:val="18"/>
          <w:szCs w:val="18"/>
        </w:rPr>
        <w:t>1</w:t>
      </w:r>
      <w:r>
        <w:rPr>
          <w:rFonts w:ascii="Times New Roman" w:hAnsi="Times New Roman"/>
          <w:color w:val="191919"/>
          <w:sz w:val="18"/>
          <w:szCs w:val="18"/>
        </w:rPr>
        <w:tab/>
      </w:r>
      <w:r>
        <w:rPr>
          <w:rFonts w:ascii="Times New Roman" w:hAnsi="Times New Roman"/>
          <w:color w:val="191919"/>
          <w:spacing w:val="-2"/>
          <w:sz w:val="18"/>
          <w:szCs w:val="18"/>
        </w:rPr>
        <w:t>Introductio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16"/>
          <w:sz w:val="18"/>
          <w:szCs w:val="18"/>
        </w:rPr>
        <w:t>W</w:t>
      </w:r>
      <w:r>
        <w:rPr>
          <w:rFonts w:ascii="Times New Roman" w:hAnsi="Times New Roman"/>
          <w:color w:val="191919"/>
          <w:spacing w:val="-2"/>
          <w:sz w:val="18"/>
          <w:szCs w:val="18"/>
        </w:rPr>
        <w:t>ellnes</w:t>
      </w:r>
      <w:r>
        <w:rPr>
          <w:rFonts w:ascii="Times New Roman" w:hAnsi="Times New Roman"/>
          <w:color w:val="191919"/>
          <w:sz w:val="18"/>
          <w:szCs w:val="18"/>
        </w:rPr>
        <w:t>s</w:t>
      </w:r>
      <w:r>
        <w:rPr>
          <w:rFonts w:ascii="Times New Roman" w:hAnsi="Times New Roman"/>
          <w:color w:val="191919"/>
          <w:sz w:val="18"/>
          <w:szCs w:val="18"/>
        </w:rPr>
        <w:tab/>
        <w:t>1</w:t>
      </w:r>
    </w:p>
    <w:p w:rsidR="00E8550F" w:rsidRDefault="00E8550F" w:rsidP="00E8550F">
      <w:pPr>
        <w:widowControl w:val="0"/>
        <w:autoSpaceDE w:val="0"/>
        <w:autoSpaceDN w:val="0"/>
        <w:adjustRightInd w:val="0"/>
        <w:spacing w:before="2" w:after="0" w:line="220" w:lineRule="exact"/>
        <w:ind w:left="270" w:right="310" w:firstLine="0"/>
        <w:rPr>
          <w:rFonts w:ascii="Times New Roman" w:hAnsi="Times New Roman"/>
          <w:color w:val="000000"/>
        </w:rPr>
      </w:pPr>
    </w:p>
    <w:p w:rsidR="00E8550F" w:rsidRDefault="00E8550F" w:rsidP="00E8550F">
      <w:pPr>
        <w:widowControl w:val="0"/>
        <w:tabs>
          <w:tab w:val="left" w:pos="8550"/>
        </w:tabs>
        <w:autoSpaceDE w:val="0"/>
        <w:autoSpaceDN w:val="0"/>
        <w:adjustRightInd w:val="0"/>
        <w:spacing w:after="0"/>
        <w:ind w:left="270" w:right="310" w:firstLine="0"/>
        <w:rPr>
          <w:rFonts w:ascii="Times New Roman" w:hAnsi="Times New Roman"/>
          <w:color w:val="000000"/>
          <w:sz w:val="18"/>
          <w:szCs w:val="18"/>
        </w:rPr>
      </w:pPr>
      <w:r>
        <w:rPr>
          <w:rFonts w:ascii="Times New Roman" w:hAnsi="Times New Roman"/>
          <w:b/>
          <w:bCs/>
          <w:color w:val="191919"/>
          <w:spacing w:val="-2"/>
          <w:sz w:val="18"/>
          <w:szCs w:val="18"/>
        </w:rPr>
        <w:t>A</w:t>
      </w:r>
      <w:r>
        <w:rPr>
          <w:rFonts w:ascii="Times New Roman" w:hAnsi="Times New Roman"/>
          <w:b/>
          <w:bCs/>
          <w:color w:val="191919"/>
          <w:spacing w:val="-5"/>
          <w:sz w:val="18"/>
          <w:szCs w:val="18"/>
        </w:rPr>
        <w:t>r</w:t>
      </w:r>
      <w:r>
        <w:rPr>
          <w:rFonts w:ascii="Times New Roman" w:hAnsi="Times New Roman"/>
          <w:b/>
          <w:bCs/>
          <w:color w:val="191919"/>
          <w:spacing w:val="-2"/>
          <w:sz w:val="18"/>
          <w:szCs w:val="18"/>
        </w:rPr>
        <w:t>e</w:t>
      </w:r>
      <w:r>
        <w:rPr>
          <w:rFonts w:ascii="Times New Roman" w:hAnsi="Times New Roman"/>
          <w:b/>
          <w:bCs/>
          <w:color w:val="191919"/>
          <w:sz w:val="18"/>
          <w:szCs w:val="18"/>
        </w:rPr>
        <w:t>a</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F</w:t>
      </w:r>
      <w:r>
        <w:rPr>
          <w:rFonts w:ascii="Times New Roman" w:hAnsi="Times New Roman"/>
          <w:b/>
          <w:bCs/>
          <w:color w:val="191919"/>
          <w:sz w:val="18"/>
          <w:szCs w:val="18"/>
        </w:rPr>
        <w:t>:</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P</w:t>
      </w:r>
      <w:r>
        <w:rPr>
          <w:rFonts w:ascii="Times New Roman" w:hAnsi="Times New Roman"/>
          <w:b/>
          <w:bCs/>
          <w:color w:val="191919"/>
          <w:spacing w:val="-5"/>
          <w:sz w:val="18"/>
          <w:szCs w:val="18"/>
        </w:rPr>
        <w:t>r</w:t>
      </w:r>
      <w:r>
        <w:rPr>
          <w:rFonts w:ascii="Times New Roman" w:hAnsi="Times New Roman"/>
          <w:b/>
          <w:bCs/>
          <w:color w:val="191919"/>
          <w:spacing w:val="-2"/>
          <w:sz w:val="18"/>
          <w:szCs w:val="18"/>
        </w:rPr>
        <w:t>ogra</w:t>
      </w:r>
      <w:r>
        <w:rPr>
          <w:rFonts w:ascii="Times New Roman" w:hAnsi="Times New Roman"/>
          <w:b/>
          <w:bCs/>
          <w:color w:val="191919"/>
          <w:sz w:val="18"/>
          <w:szCs w:val="18"/>
        </w:rPr>
        <w:t>m</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o</w:t>
      </w:r>
      <w:r>
        <w:rPr>
          <w:rFonts w:ascii="Times New Roman" w:hAnsi="Times New Roman"/>
          <w:b/>
          <w:bCs/>
          <w:color w:val="191919"/>
          <w:sz w:val="18"/>
          <w:szCs w:val="18"/>
        </w:rPr>
        <w:t>f</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Stud</w:t>
      </w:r>
      <w:r>
        <w:rPr>
          <w:rFonts w:ascii="Times New Roman" w:hAnsi="Times New Roman"/>
          <w:b/>
          <w:bCs/>
          <w:color w:val="191919"/>
          <w:sz w:val="18"/>
          <w:szCs w:val="18"/>
        </w:rPr>
        <w:t>y</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Relate</w:t>
      </w:r>
      <w:r>
        <w:rPr>
          <w:rFonts w:ascii="Times New Roman" w:hAnsi="Times New Roman"/>
          <w:b/>
          <w:bCs/>
          <w:color w:val="191919"/>
          <w:sz w:val="18"/>
          <w:szCs w:val="18"/>
        </w:rPr>
        <w:t>d</w:t>
      </w:r>
      <w:r>
        <w:rPr>
          <w:rFonts w:ascii="Times New Roman" w:hAnsi="Times New Roman"/>
          <w:b/>
          <w:bCs/>
          <w:color w:val="191919"/>
          <w:sz w:val="18"/>
          <w:szCs w:val="18"/>
        </w:rPr>
        <w:tab/>
      </w:r>
      <w:r>
        <w:rPr>
          <w:rFonts w:ascii="Times New Roman" w:hAnsi="Times New Roman"/>
          <w:b/>
          <w:bCs/>
          <w:color w:val="191919"/>
          <w:spacing w:val="-2"/>
          <w:sz w:val="18"/>
          <w:szCs w:val="18"/>
        </w:rPr>
        <w:t>Course</w:t>
      </w:r>
      <w:r>
        <w:rPr>
          <w:rFonts w:ascii="Times New Roman" w:hAnsi="Times New Roman"/>
          <w:b/>
          <w:bCs/>
          <w:color w:val="191919"/>
          <w:sz w:val="18"/>
          <w:szCs w:val="18"/>
        </w:rPr>
        <w:t>s</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(1</w:t>
      </w:r>
      <w:r>
        <w:rPr>
          <w:rFonts w:ascii="Times New Roman" w:hAnsi="Times New Roman"/>
          <w:b/>
          <w:bCs/>
          <w:color w:val="191919"/>
          <w:sz w:val="18"/>
          <w:szCs w:val="18"/>
        </w:rPr>
        <w:t>8</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hours)</w:t>
      </w:r>
    </w:p>
    <w:tbl>
      <w:tblPr>
        <w:tblW w:w="9990" w:type="dxa"/>
        <w:tblInd w:w="270" w:type="dxa"/>
        <w:tblLayout w:type="fixed"/>
        <w:tblCellMar>
          <w:left w:w="0" w:type="dxa"/>
          <w:right w:w="0" w:type="dxa"/>
        </w:tblCellMar>
        <w:tblLook w:val="0000"/>
      </w:tblPr>
      <w:tblGrid>
        <w:gridCol w:w="796"/>
        <w:gridCol w:w="1454"/>
        <w:gridCol w:w="5664"/>
        <w:gridCol w:w="2076"/>
      </w:tblGrid>
      <w:tr w:rsidR="00E8550F" w:rsidRPr="007A7452" w:rsidTr="00E8550F">
        <w:trPr>
          <w:trHeight w:hRule="exact" w:val="237"/>
        </w:trPr>
        <w:tc>
          <w:tcPr>
            <w:tcW w:w="796"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24" w:firstLine="69"/>
              <w:rPr>
                <w:rFonts w:ascii="Times New Roman" w:hAnsi="Times New Roman"/>
                <w:sz w:val="24"/>
                <w:szCs w:val="24"/>
              </w:rPr>
            </w:pPr>
            <w:r w:rsidRPr="007A7452">
              <w:rPr>
                <w:rFonts w:ascii="Times New Roman" w:hAnsi="Times New Roman"/>
                <w:color w:val="191919"/>
                <w:spacing w:val="-2"/>
                <w:sz w:val="18"/>
                <w:szCs w:val="18"/>
              </w:rPr>
              <w:t>CRJU</w:t>
            </w:r>
          </w:p>
        </w:tc>
        <w:tc>
          <w:tcPr>
            <w:tcW w:w="1454"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194" w:firstLine="90"/>
              <w:jc w:val="right"/>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100</w:t>
            </w:r>
          </w:p>
        </w:tc>
        <w:tc>
          <w:tcPr>
            <w:tcW w:w="5664"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364" w:firstLine="356"/>
              <w:rPr>
                <w:rFonts w:ascii="Times New Roman" w:hAnsi="Times New Roman"/>
                <w:sz w:val="24"/>
                <w:szCs w:val="24"/>
              </w:rPr>
            </w:pPr>
            <w:r w:rsidRPr="007A7452">
              <w:rPr>
                <w:rFonts w:ascii="Times New Roman" w:hAnsi="Times New Roman"/>
                <w:color w:val="191919"/>
                <w:spacing w:val="-2"/>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Crimina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Justice</w:t>
            </w:r>
          </w:p>
        </w:tc>
        <w:tc>
          <w:tcPr>
            <w:tcW w:w="2076" w:type="dxa"/>
            <w:tcBorders>
              <w:top w:val="nil"/>
              <w:left w:val="nil"/>
              <w:bottom w:val="nil"/>
              <w:right w:val="nil"/>
            </w:tcBorders>
          </w:tcPr>
          <w:p w:rsidR="00E8550F" w:rsidRPr="007A7452" w:rsidRDefault="00E8550F" w:rsidP="00510B4A">
            <w:pPr>
              <w:widowControl w:val="0"/>
              <w:autoSpaceDE w:val="0"/>
              <w:autoSpaceDN w:val="0"/>
              <w:adjustRightInd w:val="0"/>
              <w:spacing w:before="9" w:after="0"/>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796"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4" w:firstLine="69"/>
              <w:rPr>
                <w:rFonts w:ascii="Times New Roman" w:hAnsi="Times New Roman"/>
                <w:sz w:val="24"/>
                <w:szCs w:val="24"/>
              </w:rPr>
            </w:pPr>
            <w:r w:rsidRPr="007A7452">
              <w:rPr>
                <w:rFonts w:ascii="Times New Roman" w:hAnsi="Times New Roman"/>
                <w:color w:val="191919"/>
                <w:spacing w:val="-2"/>
                <w:sz w:val="18"/>
                <w:szCs w:val="18"/>
              </w:rPr>
              <w:t>SSCI</w:t>
            </w:r>
          </w:p>
        </w:tc>
        <w:tc>
          <w:tcPr>
            <w:tcW w:w="145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94" w:firstLine="90"/>
              <w:jc w:val="right"/>
              <w:rPr>
                <w:rFonts w:ascii="Times New Roman" w:hAnsi="Times New Roman"/>
                <w:sz w:val="24"/>
                <w:szCs w:val="24"/>
              </w:rPr>
            </w:pPr>
            <w:r w:rsidRPr="007A7452">
              <w:rPr>
                <w:rFonts w:ascii="Times New Roman" w:hAnsi="Times New Roman"/>
                <w:color w:val="191919"/>
                <w:spacing w:val="-2"/>
                <w:sz w:val="18"/>
                <w:szCs w:val="18"/>
              </w:rPr>
              <w:t>2402</w:t>
            </w:r>
          </w:p>
        </w:tc>
        <w:tc>
          <w:tcPr>
            <w:tcW w:w="566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4" w:firstLine="356"/>
              <w:rPr>
                <w:rFonts w:ascii="Times New Roman" w:hAnsi="Times New Roman"/>
                <w:sz w:val="24"/>
                <w:szCs w:val="24"/>
              </w:rPr>
            </w:pPr>
            <w:proofErr w:type="spellStart"/>
            <w:r w:rsidRPr="007A7452">
              <w:rPr>
                <w:rFonts w:ascii="Times New Roman" w:hAnsi="Times New Roman"/>
                <w:color w:val="191919"/>
                <w:spacing w:val="-2"/>
                <w:sz w:val="18"/>
                <w:szCs w:val="18"/>
              </w:rPr>
              <w:t>Microcomp</w:t>
            </w:r>
            <w:proofErr w:type="spellEnd"/>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th</w:t>
            </w:r>
            <w:r w:rsidRPr="007A7452">
              <w:rPr>
                <w:rFonts w:ascii="Times New Roman" w:hAnsi="Times New Roman"/>
                <w:color w:val="191919"/>
                <w:sz w:val="18"/>
                <w:szCs w:val="18"/>
              </w:rPr>
              <w:t>e</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Soc</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Sciences</w:t>
            </w:r>
          </w:p>
        </w:tc>
        <w:tc>
          <w:tcPr>
            <w:tcW w:w="2076"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796"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4" w:firstLine="69"/>
              <w:rPr>
                <w:rFonts w:ascii="Times New Roman" w:hAnsi="Times New Roman"/>
                <w:sz w:val="24"/>
                <w:szCs w:val="24"/>
              </w:rPr>
            </w:pPr>
            <w:r w:rsidRPr="007A7452">
              <w:rPr>
                <w:rFonts w:ascii="Times New Roman" w:hAnsi="Times New Roman"/>
                <w:color w:val="191919"/>
                <w:spacing w:val="-2"/>
                <w:sz w:val="18"/>
                <w:szCs w:val="18"/>
              </w:rPr>
              <w:t>CRJU</w:t>
            </w:r>
          </w:p>
        </w:tc>
        <w:tc>
          <w:tcPr>
            <w:tcW w:w="145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94" w:firstLine="90"/>
              <w:jc w:val="right"/>
              <w:rPr>
                <w:rFonts w:ascii="Times New Roman" w:hAnsi="Times New Roman"/>
                <w:sz w:val="24"/>
                <w:szCs w:val="24"/>
              </w:rPr>
            </w:pPr>
            <w:r w:rsidRPr="007A7452">
              <w:rPr>
                <w:rFonts w:ascii="Times New Roman" w:hAnsi="Times New Roman"/>
                <w:color w:val="191919"/>
                <w:spacing w:val="-2"/>
                <w:sz w:val="18"/>
                <w:szCs w:val="18"/>
              </w:rPr>
              <w:t>2400</w:t>
            </w:r>
          </w:p>
        </w:tc>
        <w:tc>
          <w:tcPr>
            <w:tcW w:w="566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4" w:firstLine="356"/>
              <w:rPr>
                <w:rFonts w:ascii="Times New Roman" w:hAnsi="Times New Roman"/>
                <w:sz w:val="24"/>
                <w:szCs w:val="24"/>
              </w:rPr>
            </w:pPr>
            <w:r w:rsidRPr="007A7452">
              <w:rPr>
                <w:rFonts w:ascii="Times New Roman" w:hAnsi="Times New Roman"/>
                <w:color w:val="191919"/>
                <w:spacing w:val="-2"/>
                <w:sz w:val="18"/>
                <w:szCs w:val="18"/>
              </w:rPr>
              <w:t>Repor</w:t>
            </w:r>
            <w:r w:rsidRPr="007A7452">
              <w:rPr>
                <w:rFonts w:ascii="Times New Roman" w:hAnsi="Times New Roman"/>
                <w:color w:val="191919"/>
                <w:sz w:val="18"/>
                <w:szCs w:val="18"/>
              </w:rPr>
              <w:t>t</w:t>
            </w:r>
            <w:r w:rsidRPr="007A7452">
              <w:rPr>
                <w:rFonts w:ascii="Times New Roman" w:hAnsi="Times New Roman"/>
                <w:color w:val="191919"/>
                <w:spacing w:val="-7"/>
                <w:sz w:val="18"/>
                <w:szCs w:val="18"/>
              </w:rPr>
              <w:t xml:space="preserve"> </w:t>
            </w:r>
            <w:r w:rsidRPr="007A7452">
              <w:rPr>
                <w:rFonts w:ascii="Times New Roman" w:hAnsi="Times New Roman"/>
                <w:color w:val="191919"/>
                <w:spacing w:val="-9"/>
                <w:sz w:val="18"/>
                <w:szCs w:val="18"/>
              </w:rPr>
              <w:t>W</w:t>
            </w:r>
            <w:r w:rsidRPr="007A7452">
              <w:rPr>
                <w:rFonts w:ascii="Times New Roman" w:hAnsi="Times New Roman"/>
                <w:color w:val="191919"/>
                <w:spacing w:val="-2"/>
                <w:sz w:val="18"/>
                <w:szCs w:val="18"/>
              </w:rPr>
              <w:t>riting</w:t>
            </w:r>
            <w:r w:rsidRPr="007A7452">
              <w:rPr>
                <w:rFonts w:ascii="Times New Roman" w:hAnsi="Times New Roman"/>
                <w:color w:val="191919"/>
                <w:sz w:val="18"/>
                <w:szCs w:val="18"/>
              </w:rPr>
              <w:t>&amp;</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Researc</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Skills</w:t>
            </w:r>
          </w:p>
        </w:tc>
        <w:tc>
          <w:tcPr>
            <w:tcW w:w="2076"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98"/>
        </w:trPr>
        <w:tc>
          <w:tcPr>
            <w:tcW w:w="796"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4" w:firstLine="69"/>
              <w:rPr>
                <w:rFonts w:ascii="Times New Roman" w:hAnsi="Times New Roman"/>
                <w:sz w:val="24"/>
                <w:szCs w:val="24"/>
              </w:rPr>
            </w:pPr>
            <w:r w:rsidRPr="007A7452">
              <w:rPr>
                <w:rFonts w:ascii="Times New Roman" w:hAnsi="Times New Roman"/>
                <w:color w:val="191919"/>
                <w:spacing w:val="-2"/>
                <w:sz w:val="18"/>
                <w:szCs w:val="18"/>
              </w:rPr>
              <w:t>CRJU</w:t>
            </w:r>
          </w:p>
        </w:tc>
        <w:tc>
          <w:tcPr>
            <w:tcW w:w="145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94" w:firstLine="90"/>
              <w:jc w:val="right"/>
              <w:rPr>
                <w:rFonts w:ascii="Times New Roman" w:hAnsi="Times New Roman"/>
                <w:sz w:val="24"/>
                <w:szCs w:val="24"/>
              </w:rPr>
            </w:pPr>
            <w:r w:rsidRPr="007A7452">
              <w:rPr>
                <w:rFonts w:ascii="Times New Roman" w:hAnsi="Times New Roman"/>
                <w:color w:val="191919"/>
                <w:spacing w:val="-2"/>
                <w:sz w:val="18"/>
                <w:szCs w:val="18"/>
              </w:rPr>
              <w:t>2210</w:t>
            </w:r>
          </w:p>
        </w:tc>
        <w:tc>
          <w:tcPr>
            <w:tcW w:w="566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4" w:firstLine="356"/>
              <w:rPr>
                <w:rFonts w:ascii="Times New Roman" w:hAnsi="Times New Roman"/>
                <w:sz w:val="24"/>
                <w:szCs w:val="24"/>
              </w:rPr>
            </w:pPr>
            <w:r w:rsidRPr="007A7452">
              <w:rPr>
                <w:rFonts w:ascii="Times New Roman" w:hAnsi="Times New Roman"/>
                <w:color w:val="191919"/>
                <w:spacing w:val="-2"/>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Crimina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Procedur</w:t>
            </w:r>
            <w:r w:rsidRPr="007A7452">
              <w:rPr>
                <w:rFonts w:ascii="Times New Roman" w:hAnsi="Times New Roman"/>
                <w:color w:val="191919"/>
                <w:sz w:val="18"/>
                <w:szCs w:val="18"/>
              </w:rPr>
              <w:t>e</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Law</w:t>
            </w:r>
          </w:p>
        </w:tc>
        <w:tc>
          <w:tcPr>
            <w:tcW w:w="2076"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bl>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Pr="00E8550F" w:rsidRDefault="00A715EF" w:rsidP="00E8550F">
      <w:pPr>
        <w:widowControl w:val="0"/>
        <w:autoSpaceDE w:val="0"/>
        <w:autoSpaceDN w:val="0"/>
        <w:adjustRightInd w:val="0"/>
        <w:spacing w:after="0"/>
        <w:ind w:left="270" w:firstLine="0"/>
        <w:rPr>
          <w:rFonts w:ascii="Times New Roman" w:hAnsi="Times New Roman"/>
          <w:b/>
          <w:color w:val="000000"/>
          <w:sz w:val="18"/>
          <w:szCs w:val="18"/>
        </w:rPr>
      </w:pPr>
      <w:r w:rsidRPr="00A715EF">
        <w:rPr>
          <w:rFonts w:ascii="Calibri" w:hAnsi="Calibri"/>
          <w:b/>
          <w:noProof/>
          <w:lang w:eastAsia="en-US"/>
        </w:rPr>
        <w:pict>
          <v:shape id="Text Box 5050" o:spid="_x0000_s1040" type="#_x0000_t202" style="position:absolute;left:0;text-align:left;margin-left:19.85pt;margin-top:188.75pt;width:36pt;height:55.2pt;z-index:-25164697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" o:allowincell="f" filled="f" stroked="f">
            <v:textbox style="layout-flow:vertical;mso-layout-flow-alt:bottom-to-top" inset="0,0,0,0">
              <w:txbxContent>
                <w:p w:rsidR="00510B4A" w:rsidRDefault="00510B4A" w:rsidP="00E8550F">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FFFFFF"/>
                      <w:sz w:val="20"/>
                      <w:szCs w:val="20"/>
                    </w:rPr>
                    <w:t>Sciences &amp;</w:t>
                  </w:r>
                </w:p>
                <w:p w:rsidR="00510B4A" w:rsidRDefault="00510B4A" w:rsidP="00E8550F">
                  <w:pPr>
                    <w:widowControl w:val="0"/>
                    <w:autoSpaceDE w:val="0"/>
                    <w:autoSpaceDN w:val="0"/>
                    <w:adjustRightInd w:val="0"/>
                    <w:spacing w:after="0" w:line="240" w:lineRule="exact"/>
                    <w:ind w:left="202" w:right="202"/>
                    <w:jc w:val="center"/>
                    <w:rPr>
                      <w:rFonts w:ascii="Century Gothic" w:hAnsi="Century Gothic" w:cs="Century Gothic"/>
                      <w:color w:val="000000"/>
                      <w:sz w:val="20"/>
                      <w:szCs w:val="20"/>
                    </w:rPr>
                  </w:pPr>
                  <w:r>
                    <w:rPr>
                      <w:rFonts w:ascii="Century Gothic" w:hAnsi="Century Gothic" w:cs="Century Gothic"/>
                      <w:b/>
                      <w:bCs/>
                      <w:color w:val="FFFFFF"/>
                      <w:sz w:val="20"/>
                      <w:szCs w:val="20"/>
                    </w:rPr>
                    <w:t>Health</w:t>
                  </w:r>
                </w:p>
                <w:p w:rsidR="00510B4A" w:rsidRDefault="00510B4A" w:rsidP="00E8550F">
                  <w:pPr>
                    <w:widowControl w:val="0"/>
                    <w:autoSpaceDE w:val="0"/>
                    <w:autoSpaceDN w:val="0"/>
                    <w:adjustRightInd w:val="0"/>
                    <w:spacing w:after="0" w:line="240" w:lineRule="exact"/>
                    <w:ind w:left="-7" w:right="-7"/>
                    <w:jc w:val="center"/>
                    <w:rPr>
                      <w:rFonts w:ascii="Century Gothic" w:hAnsi="Century Gothic" w:cs="Century Gothic"/>
                      <w:color w:val="000000"/>
                      <w:sz w:val="20"/>
                      <w:szCs w:val="20"/>
                    </w:rPr>
                  </w:pPr>
                  <w:r>
                    <w:rPr>
                      <w:rFonts w:ascii="Century Gothic" w:hAnsi="Century Gothic" w:cs="Century Gothic"/>
                      <w:b/>
                      <w:bCs/>
                      <w:color w:val="FFFFFF"/>
                      <w:sz w:val="20"/>
                      <w:szCs w:val="20"/>
                    </w:rPr>
                    <w:t>Professions</w:t>
                  </w:r>
                </w:p>
              </w:txbxContent>
            </v:textbox>
            <w10:wrap anchorx="page"/>
          </v:shape>
        </w:pict>
      </w:r>
      <w:r w:rsidR="00E8550F" w:rsidRPr="00E8550F">
        <w:rPr>
          <w:rFonts w:ascii="Times New Roman" w:hAnsi="Times New Roman"/>
          <w:b/>
          <w:color w:val="191919"/>
          <w:spacing w:val="-2"/>
          <w:sz w:val="18"/>
          <w:szCs w:val="18"/>
        </w:rPr>
        <w:t>Selec</w:t>
      </w:r>
      <w:r w:rsidR="00E8550F" w:rsidRPr="00E8550F">
        <w:rPr>
          <w:rFonts w:ascii="Times New Roman" w:hAnsi="Times New Roman"/>
          <w:b/>
          <w:color w:val="191919"/>
          <w:sz w:val="18"/>
          <w:szCs w:val="18"/>
        </w:rPr>
        <w:t>t</w:t>
      </w:r>
      <w:r w:rsidR="00E8550F" w:rsidRPr="00E8550F">
        <w:rPr>
          <w:rFonts w:ascii="Times New Roman" w:hAnsi="Times New Roman"/>
          <w:b/>
          <w:color w:val="191919"/>
          <w:spacing w:val="-3"/>
          <w:sz w:val="18"/>
          <w:szCs w:val="18"/>
        </w:rPr>
        <w:t xml:space="preserve"> </w:t>
      </w:r>
      <w:r w:rsidR="00E8550F" w:rsidRPr="00E8550F">
        <w:rPr>
          <w:rFonts w:ascii="Times New Roman" w:hAnsi="Times New Roman"/>
          <w:b/>
          <w:color w:val="191919"/>
          <w:spacing w:val="-2"/>
          <w:sz w:val="18"/>
          <w:szCs w:val="18"/>
        </w:rPr>
        <w:t>SI</w:t>
      </w:r>
      <w:r w:rsidR="00E8550F" w:rsidRPr="00E8550F">
        <w:rPr>
          <w:rFonts w:ascii="Times New Roman" w:hAnsi="Times New Roman"/>
          <w:b/>
          <w:color w:val="191919"/>
          <w:sz w:val="18"/>
          <w:szCs w:val="18"/>
        </w:rPr>
        <w:t>X</w:t>
      </w:r>
      <w:r w:rsidR="00E8550F" w:rsidRPr="00E8550F">
        <w:rPr>
          <w:rFonts w:ascii="Times New Roman" w:hAnsi="Times New Roman"/>
          <w:b/>
          <w:color w:val="191919"/>
          <w:spacing w:val="-4"/>
          <w:sz w:val="18"/>
          <w:szCs w:val="18"/>
        </w:rPr>
        <w:t xml:space="preserve"> </w:t>
      </w:r>
      <w:r w:rsidR="00E8550F" w:rsidRPr="00E8550F">
        <w:rPr>
          <w:rFonts w:ascii="Times New Roman" w:hAnsi="Times New Roman"/>
          <w:b/>
          <w:color w:val="191919"/>
          <w:spacing w:val="-2"/>
          <w:sz w:val="18"/>
          <w:szCs w:val="18"/>
        </w:rPr>
        <w:t>hours</w:t>
      </w:r>
    </w:p>
    <w:tbl>
      <w:tblPr>
        <w:tblW w:w="0" w:type="auto"/>
        <w:tblInd w:w="180" w:type="dxa"/>
        <w:tblLayout w:type="fixed"/>
        <w:tblCellMar>
          <w:left w:w="0" w:type="dxa"/>
          <w:right w:w="0" w:type="dxa"/>
        </w:tblCellMar>
        <w:tblLook w:val="0000"/>
      </w:tblPr>
      <w:tblGrid>
        <w:gridCol w:w="957"/>
        <w:gridCol w:w="1383"/>
        <w:gridCol w:w="4794"/>
        <w:gridCol w:w="2975"/>
      </w:tblGrid>
      <w:tr w:rsidR="00E8550F" w:rsidRPr="007A7452" w:rsidTr="00E8550F">
        <w:trPr>
          <w:trHeight w:hRule="exact" w:val="298"/>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before="70" w:after="0"/>
              <w:ind w:left="137" w:firstLine="0"/>
              <w:rPr>
                <w:rFonts w:ascii="Times New Roman" w:hAnsi="Times New Roman"/>
                <w:sz w:val="24"/>
                <w:szCs w:val="24"/>
              </w:rPr>
            </w:pPr>
            <w:r w:rsidRPr="007A7452">
              <w:rPr>
                <w:rFonts w:ascii="Times New Roman" w:hAnsi="Times New Roman"/>
                <w:color w:val="191919"/>
                <w:spacing w:val="-2"/>
                <w:sz w:val="18"/>
                <w:szCs w:val="18"/>
              </w:rPr>
              <w:t>SOCI</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before="70" w:after="0"/>
              <w:ind w:left="123" w:firstLine="0"/>
              <w:jc w:val="right"/>
              <w:rPr>
                <w:rFonts w:ascii="Times New Roman" w:hAnsi="Times New Roman"/>
                <w:sz w:val="24"/>
                <w:szCs w:val="24"/>
              </w:rPr>
            </w:pPr>
            <w:r w:rsidRPr="007A7452">
              <w:rPr>
                <w:rFonts w:ascii="Times New Roman" w:hAnsi="Times New Roman"/>
                <w:color w:val="191919"/>
                <w:spacing w:val="-2"/>
                <w:sz w:val="18"/>
                <w:szCs w:val="18"/>
              </w:rPr>
              <w:t>2601</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before="70" w:after="0"/>
              <w:ind w:left="164" w:firstLine="556"/>
              <w:rPr>
                <w:rFonts w:ascii="Times New Roman" w:hAnsi="Times New Roman"/>
                <w:sz w:val="24"/>
                <w:szCs w:val="24"/>
              </w:rPr>
            </w:pPr>
            <w:r w:rsidRPr="007A7452">
              <w:rPr>
                <w:rFonts w:ascii="Times New Roman" w:hAnsi="Times New Roman"/>
                <w:color w:val="191919"/>
                <w:spacing w:val="-2"/>
                <w:sz w:val="18"/>
                <w:szCs w:val="18"/>
              </w:rPr>
              <w:t>Urba</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Socia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Problems</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before="70" w:after="0"/>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PSYC</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2203</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Advance</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Psychology</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198"/>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ECON</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2201</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Surve</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Economics</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34"/>
        </w:trPr>
        <w:tc>
          <w:tcPr>
            <w:tcW w:w="10109" w:type="dxa"/>
            <w:gridSpan w:val="4"/>
            <w:tcBorders>
              <w:top w:val="nil"/>
              <w:left w:val="nil"/>
              <w:bottom w:val="nil"/>
              <w:right w:val="nil"/>
            </w:tcBorders>
          </w:tcPr>
          <w:p w:rsidR="00E8550F" w:rsidRPr="007A7452" w:rsidRDefault="00E8550F" w:rsidP="00E8550F">
            <w:pPr>
              <w:widowControl w:val="0"/>
              <w:tabs>
                <w:tab w:val="left" w:pos="1100"/>
                <w:tab w:val="left" w:pos="9990"/>
              </w:tabs>
              <w:autoSpaceDE w:val="0"/>
              <w:autoSpaceDN w:val="0"/>
              <w:adjustRightInd w:val="0"/>
              <w:spacing w:before="6" w:after="0"/>
              <w:ind w:left="123" w:hanging="33"/>
              <w:rPr>
                <w:rFonts w:ascii="Times New Roman" w:hAnsi="Times New Roman"/>
                <w:sz w:val="24"/>
                <w:szCs w:val="24"/>
              </w:rPr>
            </w:pPr>
            <w:r>
              <w:rPr>
                <w:rFonts w:ascii="Times New Roman" w:hAnsi="Times New Roman"/>
                <w:color w:val="191919"/>
                <w:spacing w:val="-2"/>
                <w:sz w:val="18"/>
                <w:szCs w:val="18"/>
              </w:rPr>
              <w:t xml:space="preserve"> </w:t>
            </w:r>
            <w:r w:rsidRPr="007A7452">
              <w:rPr>
                <w:rFonts w:ascii="Times New Roman" w:hAnsi="Times New Roman"/>
                <w:color w:val="191919"/>
                <w:spacing w:val="-2"/>
                <w:sz w:val="18"/>
                <w:szCs w:val="18"/>
              </w:rPr>
              <w:t>ENG</w:t>
            </w:r>
            <w:r w:rsidRPr="007A7452">
              <w:rPr>
                <w:rFonts w:ascii="Times New Roman" w:hAnsi="Times New Roman"/>
                <w:color w:val="191919"/>
                <w:sz w:val="18"/>
                <w:szCs w:val="18"/>
              </w:rPr>
              <w:t>L</w:t>
            </w:r>
            <w:r w:rsidRPr="007A7452">
              <w:rPr>
                <w:rFonts w:ascii="Times New Roman" w:hAnsi="Times New Roman"/>
                <w:color w:val="191919"/>
                <w:sz w:val="18"/>
                <w:szCs w:val="18"/>
              </w:rPr>
              <w:tab/>
            </w:r>
            <w:r w:rsidRPr="007A7452">
              <w:rPr>
                <w:rFonts w:ascii="Times New Roman" w:hAnsi="Times New Roman"/>
                <w:color w:val="191919"/>
                <w:spacing w:val="-2"/>
                <w:sz w:val="18"/>
                <w:szCs w:val="18"/>
              </w:rPr>
              <w:t>2</w:t>
            </w: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12</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2204</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2298</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330</w:t>
            </w:r>
            <w:r w:rsidRPr="007A7452">
              <w:rPr>
                <w:rFonts w:ascii="Times New Roman" w:hAnsi="Times New Roman"/>
                <w:color w:val="191919"/>
                <w:sz w:val="18"/>
                <w:szCs w:val="18"/>
              </w:rPr>
              <w:t>5</w:t>
            </w:r>
            <w:r w:rsidRPr="007A7452">
              <w:rPr>
                <w:rFonts w:ascii="Times New Roman" w:hAnsi="Times New Roman"/>
                <w:color w:val="191919"/>
                <w:sz w:val="18"/>
                <w:szCs w:val="18"/>
              </w:rPr>
              <w:tab/>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77" w:lineRule="exact"/>
              <w:ind w:left="137" w:firstLine="0"/>
              <w:rPr>
                <w:rFonts w:ascii="Times New Roman" w:hAnsi="Times New Roman"/>
                <w:sz w:val="24"/>
                <w:szCs w:val="24"/>
              </w:rPr>
            </w:pPr>
            <w:r w:rsidRPr="007A7452">
              <w:rPr>
                <w:rFonts w:ascii="Times New Roman" w:hAnsi="Times New Roman"/>
                <w:color w:val="191919"/>
                <w:spacing w:val="-2"/>
                <w:sz w:val="18"/>
                <w:szCs w:val="18"/>
              </w:rPr>
              <w:t>POLS</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77"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2102</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77" w:lineRule="exact"/>
              <w:ind w:left="164" w:firstLine="556"/>
              <w:rPr>
                <w:rFonts w:ascii="Times New Roman" w:hAnsi="Times New Roman"/>
                <w:sz w:val="24"/>
                <w:szCs w:val="24"/>
              </w:rPr>
            </w:pPr>
            <w:r w:rsidRPr="007A7452">
              <w:rPr>
                <w:rFonts w:ascii="Times New Roman" w:hAnsi="Times New Roman"/>
                <w:color w:val="191919"/>
                <w:spacing w:val="-2"/>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Law</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77"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POLS</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2101</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Politica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Science</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right="-25" w:firstLine="0"/>
              <w:rPr>
                <w:rFonts w:ascii="Times New Roman" w:hAnsi="Times New Roman"/>
                <w:sz w:val="24"/>
                <w:szCs w:val="24"/>
              </w:rPr>
            </w:pPr>
            <w:r w:rsidRPr="007A7452">
              <w:rPr>
                <w:rFonts w:ascii="Times New Roman" w:hAnsi="Times New Roman"/>
                <w:color w:val="191919"/>
                <w:spacing w:val="-2"/>
                <w:sz w:val="18"/>
                <w:szCs w:val="18"/>
              </w:rPr>
              <w:t>An</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Foreign</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Language</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ind w:firstLine="556"/>
              <w:rPr>
                <w:rFonts w:ascii="Times New Roman" w:hAnsi="Times New Roman"/>
                <w:sz w:val="24"/>
                <w:szCs w:val="24"/>
              </w:rPr>
            </w:pP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322"/>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SOWK</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24</w:t>
            </w: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1-22</w:t>
            </w:r>
            <w:r w:rsidRPr="007A7452">
              <w:rPr>
                <w:rFonts w:ascii="Times New Roman" w:hAnsi="Times New Roman"/>
                <w:color w:val="191919"/>
                <w:spacing w:val="-8"/>
                <w:sz w:val="18"/>
                <w:szCs w:val="18"/>
              </w:rPr>
              <w:t>1</w:t>
            </w:r>
            <w:r w:rsidRPr="007A7452">
              <w:rPr>
                <w:rFonts w:ascii="Times New Roman" w:hAnsi="Times New Roman"/>
                <w:color w:val="191919"/>
                <w:sz w:val="18"/>
                <w:szCs w:val="18"/>
              </w:rPr>
              <w:t>1</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04" w:firstLine="556"/>
              <w:rPr>
                <w:rFonts w:ascii="Times New Roman" w:hAnsi="Times New Roman"/>
                <w:sz w:val="24"/>
                <w:szCs w:val="24"/>
              </w:rPr>
            </w:pPr>
            <w:r w:rsidRPr="007A7452">
              <w:rPr>
                <w:rFonts w:ascii="Times New Roman" w:hAnsi="Times New Roman"/>
                <w:color w:val="191919"/>
                <w:spacing w:val="-2"/>
                <w:sz w:val="18"/>
                <w:szCs w:val="18"/>
              </w:rPr>
              <w:t>Th</w:t>
            </w:r>
            <w:r w:rsidRPr="007A7452">
              <w:rPr>
                <w:rFonts w:ascii="Times New Roman" w:hAnsi="Times New Roman"/>
                <w:color w:val="191919"/>
                <w:sz w:val="18"/>
                <w:szCs w:val="18"/>
              </w:rPr>
              <w:t>e</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Socia</w:t>
            </w:r>
            <w:r w:rsidRPr="007A7452">
              <w:rPr>
                <w:rFonts w:ascii="Times New Roman" w:hAnsi="Times New Roman"/>
                <w:color w:val="191919"/>
                <w:sz w:val="18"/>
                <w:szCs w:val="18"/>
              </w:rPr>
              <w:t>l</w:t>
            </w:r>
            <w:r w:rsidRPr="007A7452">
              <w:rPr>
                <w:rFonts w:ascii="Times New Roman" w:hAnsi="Times New Roman"/>
                <w:color w:val="191919"/>
                <w:spacing w:val="-7"/>
                <w:sz w:val="18"/>
                <w:szCs w:val="18"/>
              </w:rPr>
              <w:t xml:space="preserve"> </w:t>
            </w:r>
            <w:r w:rsidRPr="007A7452">
              <w:rPr>
                <w:rFonts w:ascii="Times New Roman" w:hAnsi="Times New Roman"/>
                <w:color w:val="191919"/>
                <w:spacing w:val="-16"/>
                <w:sz w:val="18"/>
                <w:szCs w:val="18"/>
              </w:rPr>
              <w:t>W</w:t>
            </w:r>
            <w:r w:rsidRPr="007A7452">
              <w:rPr>
                <w:rFonts w:ascii="Times New Roman" w:hAnsi="Times New Roman"/>
                <w:color w:val="191919"/>
                <w:spacing w:val="-2"/>
                <w:sz w:val="18"/>
                <w:szCs w:val="18"/>
              </w:rPr>
              <w:t>elfar</w:t>
            </w:r>
            <w:r w:rsidRPr="007A7452">
              <w:rPr>
                <w:rFonts w:ascii="Times New Roman" w:hAnsi="Times New Roman"/>
                <w:color w:val="191919"/>
                <w:sz w:val="18"/>
                <w:szCs w:val="18"/>
              </w:rPr>
              <w:t>e</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Institution</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542"/>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before="94" w:after="0"/>
              <w:ind w:left="137" w:firstLine="0"/>
              <w:rPr>
                <w:rFonts w:ascii="Times New Roman" w:hAnsi="Times New Roman"/>
                <w:color w:val="000000"/>
                <w:sz w:val="18"/>
                <w:szCs w:val="18"/>
              </w:rPr>
            </w:pPr>
            <w:r w:rsidRPr="007A7452">
              <w:rPr>
                <w:rFonts w:ascii="Times New Roman" w:hAnsi="Times New Roman"/>
                <w:b/>
                <w:bCs/>
                <w:color w:val="191919"/>
                <w:spacing w:val="-2"/>
                <w:sz w:val="18"/>
                <w:szCs w:val="18"/>
              </w:rPr>
              <w:t>A</w:t>
            </w:r>
            <w:r w:rsidRPr="007A7452">
              <w:rPr>
                <w:rFonts w:ascii="Times New Roman" w:hAnsi="Times New Roman"/>
                <w:b/>
                <w:bCs/>
                <w:color w:val="191919"/>
                <w:spacing w:val="-5"/>
                <w:sz w:val="18"/>
                <w:szCs w:val="18"/>
              </w:rPr>
              <w:t>r</w:t>
            </w:r>
            <w:r w:rsidRPr="007A7452">
              <w:rPr>
                <w:rFonts w:ascii="Times New Roman" w:hAnsi="Times New Roman"/>
                <w:b/>
                <w:bCs/>
                <w:color w:val="191919"/>
                <w:spacing w:val="-2"/>
                <w:sz w:val="18"/>
                <w:szCs w:val="18"/>
              </w:rPr>
              <w:t>e</w:t>
            </w:r>
            <w:r w:rsidRPr="007A7452">
              <w:rPr>
                <w:rFonts w:ascii="Times New Roman" w:hAnsi="Times New Roman"/>
                <w:b/>
                <w:bCs/>
                <w:color w:val="191919"/>
                <w:sz w:val="18"/>
                <w:szCs w:val="18"/>
              </w:rPr>
              <w:t>a</w:t>
            </w:r>
            <w:r w:rsidRPr="007A7452">
              <w:rPr>
                <w:rFonts w:ascii="Times New Roman" w:hAnsi="Times New Roman"/>
                <w:b/>
                <w:bCs/>
                <w:color w:val="191919"/>
                <w:spacing w:val="-4"/>
                <w:sz w:val="18"/>
                <w:szCs w:val="18"/>
              </w:rPr>
              <w:t xml:space="preserve"> </w:t>
            </w:r>
            <w:r w:rsidRPr="007A7452">
              <w:rPr>
                <w:rFonts w:ascii="Times New Roman" w:hAnsi="Times New Roman"/>
                <w:b/>
                <w:bCs/>
                <w:color w:val="191919"/>
                <w:spacing w:val="-2"/>
                <w:sz w:val="18"/>
                <w:szCs w:val="18"/>
              </w:rPr>
              <w:t>G:</w:t>
            </w:r>
          </w:p>
          <w:p w:rsidR="00E8550F" w:rsidRPr="007A7452" w:rsidRDefault="00E8550F" w:rsidP="00E8550F">
            <w:pPr>
              <w:widowControl w:val="0"/>
              <w:autoSpaceDE w:val="0"/>
              <w:autoSpaceDN w:val="0"/>
              <w:adjustRightInd w:val="0"/>
              <w:spacing w:before="12" w:after="0"/>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before="4" w:after="0" w:line="110" w:lineRule="exact"/>
              <w:ind w:left="123" w:firstLine="0"/>
              <w:jc w:val="right"/>
              <w:rPr>
                <w:rFonts w:ascii="Times New Roman" w:hAnsi="Times New Roman"/>
                <w:sz w:val="11"/>
                <w:szCs w:val="11"/>
              </w:rPr>
            </w:pPr>
          </w:p>
          <w:p w:rsidR="00E8550F" w:rsidRPr="007A7452" w:rsidRDefault="00E8550F" w:rsidP="00E8550F">
            <w:pPr>
              <w:widowControl w:val="0"/>
              <w:autoSpaceDE w:val="0"/>
              <w:autoSpaceDN w:val="0"/>
              <w:adjustRightInd w:val="0"/>
              <w:spacing w:after="0" w:line="200" w:lineRule="exact"/>
              <w:ind w:left="123" w:firstLine="0"/>
              <w:jc w:val="right"/>
              <w:rPr>
                <w:rFonts w:ascii="Times New Roman" w:hAnsi="Times New Roman"/>
                <w:sz w:val="20"/>
                <w:szCs w:val="20"/>
              </w:rPr>
            </w:pPr>
          </w:p>
          <w:p w:rsidR="00E8550F" w:rsidRPr="007A7452" w:rsidRDefault="00E8550F" w:rsidP="00E8550F">
            <w:pPr>
              <w:widowControl w:val="0"/>
              <w:autoSpaceDE w:val="0"/>
              <w:autoSpaceDN w:val="0"/>
              <w:adjustRightInd w:val="0"/>
              <w:spacing w:after="0"/>
              <w:ind w:left="123" w:firstLine="0"/>
              <w:jc w:val="right"/>
              <w:rPr>
                <w:rFonts w:ascii="Times New Roman" w:hAnsi="Times New Roman"/>
                <w:sz w:val="24"/>
                <w:szCs w:val="24"/>
              </w:rPr>
            </w:pPr>
            <w:r w:rsidRPr="007A7452">
              <w:rPr>
                <w:rFonts w:ascii="Times New Roman" w:hAnsi="Times New Roman"/>
                <w:color w:val="191919"/>
                <w:spacing w:val="-2"/>
                <w:sz w:val="18"/>
                <w:szCs w:val="18"/>
              </w:rPr>
              <w:t>2200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before="4" w:after="0" w:line="110" w:lineRule="exact"/>
              <w:ind w:firstLine="556"/>
              <w:rPr>
                <w:rFonts w:ascii="Times New Roman" w:hAnsi="Times New Roman"/>
                <w:sz w:val="11"/>
                <w:szCs w:val="11"/>
              </w:rPr>
            </w:pPr>
          </w:p>
          <w:p w:rsidR="00E8550F" w:rsidRPr="007A7452" w:rsidRDefault="00E8550F" w:rsidP="00E8550F">
            <w:pPr>
              <w:widowControl w:val="0"/>
              <w:autoSpaceDE w:val="0"/>
              <w:autoSpaceDN w:val="0"/>
              <w:adjustRightInd w:val="0"/>
              <w:spacing w:after="0" w:line="200" w:lineRule="exact"/>
              <w:ind w:firstLine="556"/>
              <w:rPr>
                <w:rFonts w:ascii="Times New Roman" w:hAnsi="Times New Roman"/>
                <w:sz w:val="20"/>
                <w:szCs w:val="20"/>
              </w:rPr>
            </w:pPr>
          </w:p>
          <w:p w:rsidR="00E8550F" w:rsidRPr="007A7452" w:rsidRDefault="00E8550F" w:rsidP="00E8550F">
            <w:pPr>
              <w:widowControl w:val="0"/>
              <w:autoSpaceDE w:val="0"/>
              <w:autoSpaceDN w:val="0"/>
              <w:adjustRightInd w:val="0"/>
              <w:spacing w:after="0"/>
              <w:ind w:left="164" w:firstLine="556"/>
              <w:rPr>
                <w:rFonts w:ascii="Times New Roman" w:hAnsi="Times New Roman"/>
                <w:sz w:val="24"/>
                <w:szCs w:val="24"/>
              </w:rPr>
            </w:pPr>
            <w:r w:rsidRPr="007A7452">
              <w:rPr>
                <w:rFonts w:ascii="Times New Roman" w:hAnsi="Times New Roman"/>
                <w:color w:val="191919"/>
                <w:spacing w:val="-2"/>
                <w:sz w:val="18"/>
                <w:szCs w:val="18"/>
              </w:rPr>
              <w:t>Intro</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La</w:t>
            </w:r>
            <w:r w:rsidRPr="007A7452">
              <w:rPr>
                <w:rFonts w:ascii="Times New Roman" w:hAnsi="Times New Roman"/>
                <w:color w:val="191919"/>
                <w:sz w:val="18"/>
                <w:szCs w:val="18"/>
              </w:rPr>
              <w:t>w</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Enforcement</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before="94" w:after="0"/>
              <w:ind w:right="40"/>
              <w:jc w:val="right"/>
              <w:rPr>
                <w:rFonts w:ascii="Times New Roman" w:hAnsi="Times New Roman"/>
                <w:color w:val="000000"/>
                <w:sz w:val="18"/>
                <w:szCs w:val="18"/>
              </w:rPr>
            </w:pPr>
            <w:r w:rsidRPr="007A7452">
              <w:rPr>
                <w:rFonts w:ascii="Times New Roman" w:hAnsi="Times New Roman"/>
                <w:b/>
                <w:bCs/>
                <w:color w:val="191919"/>
                <w:spacing w:val="-2"/>
                <w:sz w:val="18"/>
                <w:szCs w:val="18"/>
              </w:rPr>
              <w:t>(4</w:t>
            </w:r>
            <w:r w:rsidRPr="007A7452">
              <w:rPr>
                <w:rFonts w:ascii="Times New Roman" w:hAnsi="Times New Roman"/>
                <w:b/>
                <w:bCs/>
                <w:color w:val="191919"/>
                <w:sz w:val="18"/>
                <w:szCs w:val="18"/>
              </w:rPr>
              <w:t>2</w:t>
            </w:r>
            <w:r w:rsidRPr="007A7452">
              <w:rPr>
                <w:rFonts w:ascii="Times New Roman" w:hAnsi="Times New Roman"/>
                <w:b/>
                <w:bCs/>
                <w:color w:val="191919"/>
                <w:spacing w:val="-4"/>
                <w:sz w:val="18"/>
                <w:szCs w:val="18"/>
              </w:rPr>
              <w:t xml:space="preserve"> </w:t>
            </w:r>
            <w:r w:rsidRPr="007A7452">
              <w:rPr>
                <w:rFonts w:ascii="Times New Roman" w:hAnsi="Times New Roman"/>
                <w:b/>
                <w:bCs/>
                <w:color w:val="191919"/>
                <w:spacing w:val="-2"/>
                <w:sz w:val="18"/>
                <w:szCs w:val="18"/>
              </w:rPr>
              <w:t>hours)</w:t>
            </w:r>
          </w:p>
          <w:p w:rsidR="00E8550F" w:rsidRPr="007A7452" w:rsidRDefault="00E8550F" w:rsidP="00510B4A">
            <w:pPr>
              <w:widowControl w:val="0"/>
              <w:autoSpaceDE w:val="0"/>
              <w:autoSpaceDN w:val="0"/>
              <w:adjustRightInd w:val="0"/>
              <w:spacing w:before="12" w:after="0"/>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2600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Juvenil</w:t>
            </w:r>
            <w:r w:rsidRPr="007A7452">
              <w:rPr>
                <w:rFonts w:ascii="Times New Roman" w:hAnsi="Times New Roman"/>
                <w:color w:val="191919"/>
                <w:sz w:val="18"/>
                <w:szCs w:val="18"/>
              </w:rPr>
              <w:t>e</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Delinquenc</w:t>
            </w:r>
            <w:r w:rsidRPr="007A7452">
              <w:rPr>
                <w:rFonts w:ascii="Times New Roman" w:hAnsi="Times New Roman"/>
                <w:color w:val="191919"/>
                <w:sz w:val="18"/>
                <w:szCs w:val="18"/>
              </w:rPr>
              <w:t>y</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Justice</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2800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America</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Correctiona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Systems</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2900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Criminology</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3410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Crimina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Justic</w:t>
            </w:r>
            <w:r w:rsidRPr="007A7452">
              <w:rPr>
                <w:rFonts w:ascii="Times New Roman" w:hAnsi="Times New Roman"/>
                <w:color w:val="191919"/>
                <w:sz w:val="18"/>
                <w:szCs w:val="18"/>
              </w:rPr>
              <w:t>e</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Research</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3530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Crimina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Justic</w:t>
            </w:r>
            <w:r w:rsidRPr="007A7452">
              <w:rPr>
                <w:rFonts w:ascii="Times New Roman" w:hAnsi="Times New Roman"/>
                <w:color w:val="191919"/>
                <w:sz w:val="18"/>
                <w:szCs w:val="18"/>
              </w:rPr>
              <w:t>e</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Ethic</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Prof.</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4650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U.S</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Cour</w:t>
            </w:r>
            <w:r w:rsidRPr="007A7452">
              <w:rPr>
                <w:rFonts w:ascii="Times New Roman" w:hAnsi="Times New Roman"/>
                <w:color w:val="191919"/>
                <w:sz w:val="18"/>
                <w:szCs w:val="18"/>
              </w:rPr>
              <w:t>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Systems</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4999</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Senio</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Capston</w:t>
            </w:r>
            <w:r w:rsidRPr="007A7452">
              <w:rPr>
                <w:rFonts w:ascii="Times New Roman" w:hAnsi="Times New Roman"/>
                <w:color w:val="191919"/>
                <w:sz w:val="18"/>
                <w:szCs w:val="18"/>
              </w:rPr>
              <w:t>e</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Seminar</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2500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Constitutio</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Procedure</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2700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Polic</w:t>
            </w:r>
            <w:r w:rsidRPr="007A7452">
              <w:rPr>
                <w:rFonts w:ascii="Times New Roman" w:hAnsi="Times New Roman"/>
                <w:color w:val="191919"/>
                <w:sz w:val="18"/>
                <w:szCs w:val="18"/>
              </w:rPr>
              <w:t>e</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Communit</w:t>
            </w:r>
            <w:r w:rsidRPr="007A7452">
              <w:rPr>
                <w:rFonts w:ascii="Times New Roman" w:hAnsi="Times New Roman"/>
                <w:color w:val="191919"/>
                <w:sz w:val="18"/>
                <w:szCs w:val="18"/>
              </w:rPr>
              <w:t>y</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Relations</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2910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O</w:t>
            </w:r>
            <w:r w:rsidRPr="007A7452">
              <w:rPr>
                <w:rFonts w:ascii="Times New Roman" w:hAnsi="Times New Roman"/>
                <w:color w:val="191919"/>
                <w:spacing w:val="-5"/>
                <w:sz w:val="18"/>
                <w:szCs w:val="18"/>
              </w:rPr>
              <w:t>r</w:t>
            </w:r>
            <w:r w:rsidRPr="007A7452">
              <w:rPr>
                <w:rFonts w:ascii="Times New Roman" w:hAnsi="Times New Roman"/>
                <w:color w:val="191919"/>
                <w:spacing w:val="-2"/>
                <w:sz w:val="18"/>
                <w:szCs w:val="18"/>
              </w:rPr>
              <w:t>ganizatio</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2"/>
                <w:sz w:val="18"/>
                <w:szCs w:val="18"/>
              </w:rPr>
              <w:t>Administration</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3000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Globa</w:t>
            </w:r>
            <w:r w:rsidRPr="007A7452">
              <w:rPr>
                <w:rFonts w:ascii="Times New Roman" w:hAnsi="Times New Roman"/>
                <w:color w:val="191919"/>
                <w:sz w:val="18"/>
                <w:szCs w:val="18"/>
              </w:rPr>
              <w:t>l</w:t>
            </w:r>
            <w:r w:rsidRPr="007A7452">
              <w:rPr>
                <w:rFonts w:ascii="Times New Roman" w:hAnsi="Times New Roman"/>
                <w:color w:val="191919"/>
                <w:spacing w:val="-7"/>
                <w:sz w:val="18"/>
                <w:szCs w:val="18"/>
              </w:rPr>
              <w:t xml:space="preserve"> </w:t>
            </w:r>
            <w:r w:rsidRPr="007A7452">
              <w:rPr>
                <w:rFonts w:ascii="Times New Roman" w:hAnsi="Times New Roman"/>
                <w:color w:val="191919"/>
                <w:spacing w:val="-14"/>
                <w:sz w:val="18"/>
                <w:szCs w:val="18"/>
              </w:rPr>
              <w:t>T</w:t>
            </w:r>
            <w:r w:rsidRPr="007A7452">
              <w:rPr>
                <w:rFonts w:ascii="Times New Roman" w:hAnsi="Times New Roman"/>
                <w:color w:val="191919"/>
                <w:spacing w:val="-2"/>
                <w:sz w:val="18"/>
                <w:szCs w:val="18"/>
              </w:rPr>
              <w:t>errorism</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3300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Comp</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Internationa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Lega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System</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FOSC</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3030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Crimina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Evidenc</w:t>
            </w:r>
            <w:r w:rsidRPr="007A7452">
              <w:rPr>
                <w:rFonts w:ascii="Times New Roman" w:hAnsi="Times New Roman"/>
                <w:color w:val="191919"/>
                <w:sz w:val="18"/>
                <w:szCs w:val="18"/>
              </w:rPr>
              <w:t>e</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Cour</w:t>
            </w:r>
            <w:r w:rsidRPr="007A7452">
              <w:rPr>
                <w:rFonts w:ascii="Times New Roman" w:hAnsi="Times New Roman"/>
                <w:color w:val="191919"/>
                <w:sz w:val="18"/>
                <w:szCs w:val="18"/>
              </w:rPr>
              <w:t>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Proc</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4130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La</w:t>
            </w:r>
            <w:r w:rsidRPr="007A7452">
              <w:rPr>
                <w:rFonts w:ascii="Times New Roman" w:hAnsi="Times New Roman"/>
                <w:color w:val="191919"/>
                <w:sz w:val="18"/>
                <w:szCs w:val="18"/>
              </w:rPr>
              <w:t>w</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Enforcemen</w:t>
            </w:r>
            <w:r w:rsidRPr="007A7452">
              <w:rPr>
                <w:rFonts w:ascii="Times New Roman" w:hAnsi="Times New Roman"/>
                <w:color w:val="191919"/>
                <w:sz w:val="18"/>
                <w:szCs w:val="18"/>
              </w:rPr>
              <w:t>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Lega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proofErr w:type="spellStart"/>
            <w:r w:rsidRPr="007A7452">
              <w:rPr>
                <w:rFonts w:ascii="Times New Roman" w:hAnsi="Times New Roman"/>
                <w:color w:val="191919"/>
                <w:spacing w:val="-2"/>
                <w:sz w:val="18"/>
                <w:szCs w:val="18"/>
              </w:rPr>
              <w:t>Proces</w:t>
            </w:r>
            <w:proofErr w:type="spellEnd"/>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4210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Philosoph</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Law</w:t>
            </w:r>
            <w:r w:rsidRPr="007A7452">
              <w:rPr>
                <w:rFonts w:ascii="Times New Roman" w:hAnsi="Times New Roman"/>
                <w:color w:val="191919"/>
                <w:sz w:val="18"/>
                <w:szCs w:val="18"/>
              </w:rPr>
              <w:t>&amp;</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Punishment</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4340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Correction</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Lega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Process</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4350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8"/>
                <w:sz w:val="18"/>
                <w:szCs w:val="18"/>
              </w:rPr>
              <w:t>T</w:t>
            </w:r>
            <w:r w:rsidRPr="007A7452">
              <w:rPr>
                <w:rFonts w:ascii="Times New Roman" w:hAnsi="Times New Roman"/>
                <w:color w:val="191919"/>
                <w:spacing w:val="-2"/>
                <w:sz w:val="18"/>
                <w:szCs w:val="18"/>
              </w:rPr>
              <w:t>rea</w:t>
            </w:r>
            <w:r w:rsidRPr="007A7452">
              <w:rPr>
                <w:rFonts w:ascii="Times New Roman" w:hAnsi="Times New Roman"/>
                <w:color w:val="191919"/>
                <w:sz w:val="18"/>
                <w:szCs w:val="18"/>
              </w:rPr>
              <w:t>t</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Evaluation</w:t>
            </w:r>
            <w:r w:rsidRPr="007A7452">
              <w:rPr>
                <w:rFonts w:ascii="Times New Roman" w:hAnsi="Times New Roman"/>
                <w:color w:val="191919"/>
                <w:sz w:val="18"/>
                <w:szCs w:val="18"/>
              </w:rPr>
              <w:t>s</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i</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Corrections</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98"/>
        </w:trPr>
        <w:tc>
          <w:tcPr>
            <w:tcW w:w="95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7" w:firstLine="0"/>
              <w:rPr>
                <w:rFonts w:ascii="Times New Roman" w:hAnsi="Times New Roman"/>
                <w:sz w:val="24"/>
                <w:szCs w:val="24"/>
              </w:rPr>
            </w:pPr>
            <w:r w:rsidRPr="007A7452">
              <w:rPr>
                <w:rFonts w:ascii="Times New Roman" w:hAnsi="Times New Roman"/>
                <w:color w:val="191919"/>
                <w:spacing w:val="-2"/>
                <w:sz w:val="18"/>
                <w:szCs w:val="18"/>
              </w:rPr>
              <w:t>CRJU</w:t>
            </w:r>
          </w:p>
        </w:tc>
        <w:tc>
          <w:tcPr>
            <w:tcW w:w="138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23" w:firstLine="0"/>
              <w:jc w:val="right"/>
              <w:rPr>
                <w:rFonts w:ascii="Times New Roman" w:hAnsi="Times New Roman"/>
                <w:sz w:val="24"/>
                <w:szCs w:val="24"/>
              </w:rPr>
            </w:pPr>
            <w:r w:rsidRPr="007A7452">
              <w:rPr>
                <w:rFonts w:ascii="Times New Roman" w:hAnsi="Times New Roman"/>
                <w:color w:val="191919"/>
                <w:spacing w:val="-2"/>
                <w:sz w:val="18"/>
                <w:szCs w:val="18"/>
              </w:rPr>
              <w:t>4360</w:t>
            </w:r>
          </w:p>
        </w:tc>
        <w:tc>
          <w:tcPr>
            <w:tcW w:w="479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64" w:firstLine="556"/>
              <w:rPr>
                <w:rFonts w:ascii="Times New Roman" w:hAnsi="Times New Roman"/>
                <w:sz w:val="24"/>
                <w:szCs w:val="24"/>
              </w:rPr>
            </w:pPr>
            <w:r w:rsidRPr="007A7452">
              <w:rPr>
                <w:rFonts w:ascii="Times New Roman" w:hAnsi="Times New Roman"/>
                <w:color w:val="191919"/>
                <w:spacing w:val="-2"/>
                <w:sz w:val="18"/>
                <w:szCs w:val="18"/>
              </w:rPr>
              <w:t>Community-Base</w:t>
            </w:r>
            <w:r w:rsidRPr="007A7452">
              <w:rPr>
                <w:rFonts w:ascii="Times New Roman" w:hAnsi="Times New Roman"/>
                <w:color w:val="191919"/>
                <w:sz w:val="18"/>
                <w:szCs w:val="18"/>
              </w:rPr>
              <w:t>d</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Corrections</w:t>
            </w:r>
          </w:p>
        </w:tc>
        <w:tc>
          <w:tcPr>
            <w:tcW w:w="29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5"/>
              <w:jc w:val="right"/>
              <w:rPr>
                <w:rFonts w:ascii="Times New Roman" w:hAnsi="Times New Roman"/>
                <w:sz w:val="24"/>
                <w:szCs w:val="24"/>
              </w:rPr>
            </w:pPr>
            <w:r w:rsidRPr="007A7452">
              <w:rPr>
                <w:rFonts w:ascii="Times New Roman" w:hAnsi="Times New Roman"/>
                <w:color w:val="191919"/>
                <w:sz w:val="18"/>
                <w:szCs w:val="18"/>
              </w:rPr>
              <w:t>3</w:t>
            </w:r>
          </w:p>
        </w:tc>
      </w:tr>
    </w:tbl>
    <w:p w:rsidR="00E8550F" w:rsidRDefault="00E8550F" w:rsidP="00E8550F">
      <w:pPr>
        <w:widowControl w:val="0"/>
        <w:autoSpaceDE w:val="0"/>
        <w:autoSpaceDN w:val="0"/>
        <w:adjustRightInd w:val="0"/>
        <w:spacing w:after="0"/>
        <w:ind w:left="270" w:firstLine="0"/>
        <w:rPr>
          <w:rFonts w:ascii="Times New Roman" w:hAnsi="Times New Roman"/>
          <w:color w:val="000000"/>
          <w:sz w:val="18"/>
          <w:szCs w:val="18"/>
        </w:rPr>
      </w:pPr>
      <w:proofErr w:type="gramStart"/>
      <w:r>
        <w:rPr>
          <w:rFonts w:ascii="Times New Roman" w:hAnsi="Times New Roman"/>
          <w:b/>
          <w:bCs/>
          <w:color w:val="191919"/>
          <w:sz w:val="18"/>
          <w:szCs w:val="18"/>
        </w:rPr>
        <w:t>Sophomo</w:t>
      </w:r>
      <w:r>
        <w:rPr>
          <w:rFonts w:ascii="Times New Roman" w:hAnsi="Times New Roman"/>
          <w:b/>
          <w:bCs/>
          <w:color w:val="191919"/>
          <w:spacing w:val="-3"/>
          <w:sz w:val="18"/>
          <w:szCs w:val="18"/>
        </w:rPr>
        <w:t>r</w:t>
      </w:r>
      <w:r>
        <w:rPr>
          <w:rFonts w:ascii="Times New Roman" w:hAnsi="Times New Roman"/>
          <w:b/>
          <w:bCs/>
          <w:color w:val="191919"/>
          <w:sz w:val="18"/>
          <w:szCs w:val="18"/>
        </w:rPr>
        <w:t xml:space="preserve">e </w:t>
      </w:r>
      <w:r w:rsidR="0071188B">
        <w:rPr>
          <w:rFonts w:ascii="Times New Roman" w:hAnsi="Times New Roman"/>
          <w:b/>
          <w:bCs/>
          <w:color w:val="191919"/>
          <w:sz w:val="18"/>
          <w:szCs w:val="18"/>
        </w:rPr>
        <w:t xml:space="preserve"> </w:t>
      </w:r>
      <w:r>
        <w:rPr>
          <w:rFonts w:ascii="Times New Roman" w:hAnsi="Times New Roman"/>
          <w:b/>
          <w:bCs/>
          <w:color w:val="191919"/>
          <w:sz w:val="18"/>
          <w:szCs w:val="18"/>
        </w:rPr>
        <w:t>Fall</w:t>
      </w:r>
      <w:proofErr w:type="gramEnd"/>
    </w:p>
    <w:p w:rsidR="00E8550F" w:rsidRDefault="00E8550F" w:rsidP="00E8550F">
      <w:pPr>
        <w:widowControl w:val="0"/>
        <w:autoSpaceDE w:val="0"/>
        <w:autoSpaceDN w:val="0"/>
        <w:adjustRightInd w:val="0"/>
        <w:spacing w:before="5" w:after="0" w:line="150" w:lineRule="exact"/>
        <w:rPr>
          <w:rFonts w:ascii="Times New Roman" w:hAnsi="Times New Roman"/>
          <w:color w:val="000000"/>
          <w:sz w:val="15"/>
          <w:szCs w:val="15"/>
        </w:rPr>
      </w:pPr>
    </w:p>
    <w:tbl>
      <w:tblPr>
        <w:tblpPr w:leftFromText="180" w:rightFromText="180" w:vertAnchor="text" w:horzAnchor="margin" w:tblpY="-62"/>
        <w:tblW w:w="10260" w:type="dxa"/>
        <w:tblLayout w:type="fixed"/>
        <w:tblCellMar>
          <w:left w:w="0" w:type="dxa"/>
          <w:right w:w="0" w:type="dxa"/>
        </w:tblCellMar>
        <w:tblLook w:val="0000"/>
      </w:tblPr>
      <w:tblGrid>
        <w:gridCol w:w="270"/>
        <w:gridCol w:w="811"/>
        <w:gridCol w:w="1439"/>
        <w:gridCol w:w="2834"/>
        <w:gridCol w:w="488"/>
        <w:gridCol w:w="969"/>
        <w:gridCol w:w="865"/>
        <w:gridCol w:w="2319"/>
        <w:gridCol w:w="64"/>
        <w:gridCol w:w="201"/>
      </w:tblGrid>
      <w:tr w:rsidR="00E8550F" w:rsidRPr="007A7452" w:rsidTr="00E8550F">
        <w:trPr>
          <w:gridBefore w:val="1"/>
          <w:wBefore w:w="270" w:type="dxa"/>
          <w:trHeight w:hRule="exact" w:val="237"/>
        </w:trPr>
        <w:tc>
          <w:tcPr>
            <w:tcW w:w="811"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9" w:firstLine="69"/>
              <w:rPr>
                <w:rFonts w:ascii="Times New Roman" w:hAnsi="Times New Roman"/>
                <w:sz w:val="24"/>
                <w:szCs w:val="24"/>
              </w:rPr>
            </w:pPr>
            <w:r w:rsidRPr="007A7452">
              <w:rPr>
                <w:rFonts w:ascii="Times New Roman" w:hAnsi="Times New Roman"/>
                <w:color w:val="191919"/>
                <w:spacing w:val="-2"/>
                <w:sz w:val="18"/>
                <w:szCs w:val="18"/>
              </w:rPr>
              <w:t>HIST</w:t>
            </w:r>
          </w:p>
        </w:tc>
        <w:tc>
          <w:tcPr>
            <w:tcW w:w="1439"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76" w:hanging="77"/>
              <w:jc w:val="right"/>
              <w:rPr>
                <w:rFonts w:ascii="Times New Roman" w:hAnsi="Times New Roman"/>
                <w:sz w:val="24"/>
                <w:szCs w:val="24"/>
              </w:rPr>
            </w:pPr>
            <w:r w:rsidRPr="007A7452">
              <w:rPr>
                <w:rFonts w:ascii="Times New Roman" w:hAnsi="Times New Roman"/>
                <w:color w:val="191919"/>
                <w:spacing w:val="-8"/>
                <w:sz w:val="18"/>
                <w:szCs w:val="18"/>
              </w:rPr>
              <w:t>1111</w:t>
            </w:r>
          </w:p>
        </w:tc>
        <w:tc>
          <w:tcPr>
            <w:tcW w:w="2834"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234" w:firstLine="486"/>
              <w:rPr>
                <w:rFonts w:ascii="Times New Roman" w:hAnsi="Times New Roman"/>
                <w:sz w:val="24"/>
                <w:szCs w:val="24"/>
              </w:rPr>
            </w:pPr>
            <w:r w:rsidRPr="007A7452">
              <w:rPr>
                <w:rFonts w:ascii="Times New Roman" w:hAnsi="Times New Roman"/>
                <w:color w:val="191919"/>
                <w:spacing w:val="-2"/>
                <w:sz w:val="18"/>
                <w:szCs w:val="18"/>
              </w:rPr>
              <w:t>Surve</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7"/>
                <w:sz w:val="18"/>
                <w:szCs w:val="18"/>
              </w:rPr>
              <w:t xml:space="preserve"> </w:t>
            </w:r>
            <w:r w:rsidRPr="007A7452">
              <w:rPr>
                <w:rFonts w:ascii="Times New Roman" w:hAnsi="Times New Roman"/>
                <w:color w:val="191919"/>
                <w:spacing w:val="-16"/>
                <w:sz w:val="18"/>
                <w:szCs w:val="18"/>
              </w:rPr>
              <w:t>W</w:t>
            </w:r>
            <w:r w:rsidRPr="007A7452">
              <w:rPr>
                <w:rFonts w:ascii="Times New Roman" w:hAnsi="Times New Roman"/>
                <w:color w:val="191919"/>
                <w:spacing w:val="-2"/>
                <w:sz w:val="18"/>
                <w:szCs w:val="18"/>
              </w:rPr>
              <w:t>orl</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Histor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p>
        </w:tc>
        <w:tc>
          <w:tcPr>
            <w:tcW w:w="488"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494" w:right="137" w:firstLine="494"/>
              <w:jc w:val="center"/>
              <w:rPr>
                <w:rFonts w:ascii="Times New Roman" w:hAnsi="Times New Roman"/>
                <w:sz w:val="24"/>
                <w:szCs w:val="24"/>
              </w:rPr>
            </w:pPr>
            <w:r w:rsidRPr="007A7452">
              <w:rPr>
                <w:rFonts w:ascii="Times New Roman" w:hAnsi="Times New Roman"/>
                <w:color w:val="191919"/>
                <w:sz w:val="18"/>
                <w:szCs w:val="18"/>
              </w:rPr>
              <w:t>3</w:t>
            </w:r>
          </w:p>
        </w:tc>
        <w:tc>
          <w:tcPr>
            <w:tcW w:w="969"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98" w:firstLine="0"/>
              <w:rPr>
                <w:rFonts w:ascii="Times New Roman" w:hAnsi="Times New Roman"/>
                <w:sz w:val="24"/>
                <w:szCs w:val="24"/>
              </w:rPr>
            </w:pPr>
            <w:r w:rsidRPr="007A7452">
              <w:rPr>
                <w:rFonts w:ascii="Times New Roman" w:hAnsi="Times New Roman"/>
                <w:color w:val="191919"/>
                <w:spacing w:val="-2"/>
                <w:sz w:val="18"/>
                <w:szCs w:val="18"/>
              </w:rPr>
              <w:t>PSYC</w:t>
            </w:r>
          </w:p>
        </w:tc>
        <w:tc>
          <w:tcPr>
            <w:tcW w:w="865"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466"/>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101</w:t>
            </w:r>
          </w:p>
        </w:tc>
        <w:tc>
          <w:tcPr>
            <w:tcW w:w="2319"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154" w:firstLine="7"/>
              <w:rPr>
                <w:rFonts w:ascii="Times New Roman" w:hAnsi="Times New Roman"/>
                <w:sz w:val="24"/>
                <w:szCs w:val="24"/>
              </w:rPr>
            </w:pPr>
            <w:r w:rsidRPr="007A7452">
              <w:rPr>
                <w:rFonts w:ascii="Times New Roman" w:hAnsi="Times New Roman"/>
                <w:color w:val="191919"/>
                <w:spacing w:val="-2"/>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Psychology</w:t>
            </w:r>
          </w:p>
        </w:tc>
        <w:tc>
          <w:tcPr>
            <w:tcW w:w="265" w:type="dxa"/>
            <w:gridSpan w:val="2"/>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5"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gridBefore w:val="1"/>
          <w:wBefore w:w="270" w:type="dxa"/>
          <w:trHeight w:hRule="exact" w:val="216"/>
        </w:trPr>
        <w:tc>
          <w:tcPr>
            <w:tcW w:w="811"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9" w:firstLine="69"/>
              <w:rPr>
                <w:rFonts w:ascii="Times New Roman" w:hAnsi="Times New Roman"/>
                <w:sz w:val="24"/>
                <w:szCs w:val="24"/>
              </w:rPr>
            </w:pPr>
            <w:r w:rsidRPr="007A7452">
              <w:rPr>
                <w:rFonts w:ascii="Times New Roman" w:hAnsi="Times New Roman"/>
                <w:color w:val="191919"/>
                <w:spacing w:val="-2"/>
                <w:sz w:val="18"/>
                <w:szCs w:val="18"/>
              </w:rPr>
              <w:t>SOCI</w:t>
            </w:r>
          </w:p>
        </w:tc>
        <w:tc>
          <w:tcPr>
            <w:tcW w:w="143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76" w:hanging="77"/>
              <w:jc w:val="right"/>
              <w:rPr>
                <w:rFonts w:ascii="Times New Roman" w:hAnsi="Times New Roman"/>
                <w:sz w:val="24"/>
                <w:szCs w:val="24"/>
              </w:rPr>
            </w:pPr>
            <w:r w:rsidRPr="007A7452">
              <w:rPr>
                <w:rFonts w:ascii="Times New Roman" w:hAnsi="Times New Roman"/>
                <w:color w:val="191919"/>
                <w:spacing w:val="-2"/>
                <w:sz w:val="18"/>
                <w:szCs w:val="18"/>
              </w:rPr>
              <w:t>20</w:t>
            </w:r>
            <w:r w:rsidRPr="007A7452">
              <w:rPr>
                <w:rFonts w:ascii="Times New Roman" w:hAnsi="Times New Roman"/>
                <w:color w:val="191919"/>
                <w:spacing w:val="-8"/>
                <w:sz w:val="18"/>
                <w:szCs w:val="18"/>
              </w:rPr>
              <w:t>1</w:t>
            </w:r>
            <w:r w:rsidRPr="007A7452">
              <w:rPr>
                <w:rFonts w:ascii="Times New Roman" w:hAnsi="Times New Roman"/>
                <w:color w:val="191919"/>
                <w:sz w:val="18"/>
                <w:szCs w:val="18"/>
              </w:rPr>
              <w:t>1</w:t>
            </w:r>
          </w:p>
        </w:tc>
        <w:tc>
          <w:tcPr>
            <w:tcW w:w="283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34" w:firstLine="486"/>
              <w:rPr>
                <w:rFonts w:ascii="Times New Roman" w:hAnsi="Times New Roman"/>
                <w:sz w:val="24"/>
                <w:szCs w:val="24"/>
              </w:rPr>
            </w:pPr>
            <w:r w:rsidRPr="007A7452">
              <w:rPr>
                <w:rFonts w:ascii="Times New Roman" w:hAnsi="Times New Roman"/>
                <w:color w:val="191919"/>
                <w:spacing w:val="-2"/>
                <w:sz w:val="18"/>
                <w:szCs w:val="18"/>
              </w:rPr>
              <w:t>Principle</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Sociology</w:t>
            </w:r>
          </w:p>
        </w:tc>
        <w:tc>
          <w:tcPr>
            <w:tcW w:w="488"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94" w:right="137" w:firstLine="494"/>
              <w:jc w:val="center"/>
              <w:rPr>
                <w:rFonts w:ascii="Times New Roman" w:hAnsi="Times New Roman"/>
                <w:sz w:val="24"/>
                <w:szCs w:val="24"/>
              </w:rPr>
            </w:pPr>
            <w:r w:rsidRPr="007A7452">
              <w:rPr>
                <w:rFonts w:ascii="Times New Roman" w:hAnsi="Times New Roman"/>
                <w:color w:val="191919"/>
                <w:sz w:val="18"/>
                <w:szCs w:val="18"/>
              </w:rPr>
              <w:t>3</w:t>
            </w:r>
          </w:p>
        </w:tc>
        <w:tc>
          <w:tcPr>
            <w:tcW w:w="96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98" w:firstLine="0"/>
              <w:rPr>
                <w:rFonts w:ascii="Times New Roman" w:hAnsi="Times New Roman"/>
                <w:sz w:val="24"/>
                <w:szCs w:val="24"/>
              </w:rPr>
            </w:pPr>
            <w:r w:rsidRPr="007A7452">
              <w:rPr>
                <w:rFonts w:ascii="Times New Roman" w:hAnsi="Times New Roman"/>
                <w:color w:val="191919"/>
                <w:spacing w:val="-2"/>
                <w:sz w:val="18"/>
                <w:szCs w:val="18"/>
              </w:rPr>
              <w:t>ENGL</w:t>
            </w:r>
          </w:p>
        </w:tc>
        <w:tc>
          <w:tcPr>
            <w:tcW w:w="86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66"/>
              <w:rPr>
                <w:rFonts w:ascii="Times New Roman" w:hAnsi="Times New Roman"/>
                <w:sz w:val="24"/>
                <w:szCs w:val="24"/>
              </w:rPr>
            </w:pPr>
            <w:r w:rsidRPr="007A7452">
              <w:rPr>
                <w:rFonts w:ascii="Times New Roman" w:hAnsi="Times New Roman"/>
                <w:color w:val="191919"/>
                <w:spacing w:val="-2"/>
                <w:sz w:val="18"/>
                <w:szCs w:val="18"/>
              </w:rPr>
              <w:t>2</w:t>
            </w:r>
            <w:r w:rsidRPr="007A7452">
              <w:rPr>
                <w:rFonts w:ascii="Times New Roman" w:hAnsi="Times New Roman"/>
                <w:color w:val="191919"/>
                <w:spacing w:val="-8"/>
                <w:sz w:val="18"/>
                <w:szCs w:val="18"/>
              </w:rPr>
              <w:t>11</w:t>
            </w:r>
            <w:r w:rsidRPr="007A7452">
              <w:rPr>
                <w:rFonts w:ascii="Times New Roman" w:hAnsi="Times New Roman"/>
                <w:color w:val="191919"/>
                <w:sz w:val="18"/>
                <w:szCs w:val="18"/>
              </w:rPr>
              <w:t>1</w:t>
            </w:r>
          </w:p>
        </w:tc>
        <w:tc>
          <w:tcPr>
            <w:tcW w:w="231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54" w:firstLine="7"/>
              <w:rPr>
                <w:rFonts w:ascii="Times New Roman" w:hAnsi="Times New Roman"/>
                <w:sz w:val="24"/>
                <w:szCs w:val="24"/>
              </w:rPr>
            </w:pPr>
            <w:r w:rsidRPr="007A7452">
              <w:rPr>
                <w:rFonts w:ascii="Times New Roman" w:hAnsi="Times New Roman"/>
                <w:color w:val="191919"/>
                <w:spacing w:val="-16"/>
                <w:sz w:val="18"/>
                <w:szCs w:val="18"/>
              </w:rPr>
              <w:t>W</w:t>
            </w:r>
            <w:r w:rsidRPr="007A7452">
              <w:rPr>
                <w:rFonts w:ascii="Times New Roman" w:hAnsi="Times New Roman"/>
                <w:color w:val="191919"/>
                <w:spacing w:val="-2"/>
                <w:sz w:val="18"/>
                <w:szCs w:val="18"/>
              </w:rPr>
              <w:t>orl</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Literatur</w:t>
            </w:r>
            <w:r w:rsidRPr="007A7452">
              <w:rPr>
                <w:rFonts w:ascii="Times New Roman" w:hAnsi="Times New Roman"/>
                <w:color w:val="191919"/>
                <w:sz w:val="18"/>
                <w:szCs w:val="18"/>
              </w:rPr>
              <w:t>e</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I</w:t>
            </w:r>
          </w:p>
        </w:tc>
        <w:tc>
          <w:tcPr>
            <w:tcW w:w="265"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5"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gridBefore w:val="1"/>
          <w:wBefore w:w="270" w:type="dxa"/>
          <w:trHeight w:hRule="exact" w:val="216"/>
        </w:trPr>
        <w:tc>
          <w:tcPr>
            <w:tcW w:w="811"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9" w:firstLine="69"/>
              <w:rPr>
                <w:rFonts w:ascii="Times New Roman" w:hAnsi="Times New Roman"/>
                <w:sz w:val="24"/>
                <w:szCs w:val="24"/>
              </w:rPr>
            </w:pPr>
            <w:r w:rsidRPr="007A7452">
              <w:rPr>
                <w:rFonts w:ascii="Times New Roman" w:hAnsi="Times New Roman"/>
                <w:color w:val="191919"/>
                <w:spacing w:val="-2"/>
                <w:sz w:val="18"/>
                <w:szCs w:val="18"/>
              </w:rPr>
              <w:t>CRJU</w:t>
            </w:r>
          </w:p>
        </w:tc>
        <w:tc>
          <w:tcPr>
            <w:tcW w:w="143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76" w:hanging="77"/>
              <w:jc w:val="right"/>
              <w:rPr>
                <w:rFonts w:ascii="Times New Roman" w:hAnsi="Times New Roman"/>
                <w:sz w:val="24"/>
                <w:szCs w:val="24"/>
              </w:rPr>
            </w:pPr>
            <w:r w:rsidRPr="007A7452">
              <w:rPr>
                <w:rFonts w:ascii="Times New Roman" w:hAnsi="Times New Roman"/>
                <w:color w:val="191919"/>
                <w:spacing w:val="-2"/>
                <w:sz w:val="18"/>
                <w:szCs w:val="18"/>
              </w:rPr>
              <w:t>2400</w:t>
            </w:r>
          </w:p>
        </w:tc>
        <w:tc>
          <w:tcPr>
            <w:tcW w:w="283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34" w:firstLine="486"/>
              <w:rPr>
                <w:rFonts w:ascii="Times New Roman" w:hAnsi="Times New Roman"/>
                <w:sz w:val="24"/>
                <w:szCs w:val="24"/>
              </w:rPr>
            </w:pPr>
            <w:r w:rsidRPr="007A7452">
              <w:rPr>
                <w:rFonts w:ascii="Times New Roman" w:hAnsi="Times New Roman"/>
                <w:color w:val="191919"/>
                <w:spacing w:val="-2"/>
                <w:sz w:val="18"/>
                <w:szCs w:val="18"/>
              </w:rPr>
              <w:t>Repor</w:t>
            </w:r>
            <w:r w:rsidRPr="007A7452">
              <w:rPr>
                <w:rFonts w:ascii="Times New Roman" w:hAnsi="Times New Roman"/>
                <w:color w:val="191919"/>
                <w:sz w:val="18"/>
                <w:szCs w:val="18"/>
              </w:rPr>
              <w:t>t</w:t>
            </w:r>
            <w:r w:rsidRPr="007A7452">
              <w:rPr>
                <w:rFonts w:ascii="Times New Roman" w:hAnsi="Times New Roman"/>
                <w:color w:val="191919"/>
                <w:spacing w:val="-7"/>
                <w:sz w:val="18"/>
                <w:szCs w:val="18"/>
              </w:rPr>
              <w:t xml:space="preserve"> </w:t>
            </w:r>
            <w:r w:rsidRPr="007A7452">
              <w:rPr>
                <w:rFonts w:ascii="Times New Roman" w:hAnsi="Times New Roman"/>
                <w:color w:val="191919"/>
                <w:spacing w:val="-9"/>
                <w:sz w:val="18"/>
                <w:szCs w:val="18"/>
              </w:rPr>
              <w:t>W</w:t>
            </w:r>
            <w:r w:rsidRPr="007A7452">
              <w:rPr>
                <w:rFonts w:ascii="Times New Roman" w:hAnsi="Times New Roman"/>
                <w:color w:val="191919"/>
                <w:spacing w:val="-2"/>
                <w:sz w:val="18"/>
                <w:szCs w:val="18"/>
              </w:rPr>
              <w:t>ritin</w:t>
            </w:r>
            <w:r w:rsidRPr="007A7452">
              <w:rPr>
                <w:rFonts w:ascii="Times New Roman" w:hAnsi="Times New Roman"/>
                <w:color w:val="191919"/>
                <w:sz w:val="18"/>
                <w:szCs w:val="18"/>
              </w:rPr>
              <w:t>g</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Researc</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Skills</w:t>
            </w:r>
          </w:p>
        </w:tc>
        <w:tc>
          <w:tcPr>
            <w:tcW w:w="488"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94" w:right="137" w:firstLine="494"/>
              <w:jc w:val="center"/>
              <w:rPr>
                <w:rFonts w:ascii="Times New Roman" w:hAnsi="Times New Roman"/>
                <w:sz w:val="24"/>
                <w:szCs w:val="24"/>
              </w:rPr>
            </w:pPr>
            <w:r w:rsidRPr="007A7452">
              <w:rPr>
                <w:rFonts w:ascii="Times New Roman" w:hAnsi="Times New Roman"/>
                <w:color w:val="191919"/>
                <w:sz w:val="18"/>
                <w:szCs w:val="18"/>
              </w:rPr>
              <w:t>3</w:t>
            </w:r>
          </w:p>
        </w:tc>
        <w:tc>
          <w:tcPr>
            <w:tcW w:w="96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98" w:firstLine="0"/>
              <w:rPr>
                <w:rFonts w:ascii="Times New Roman" w:hAnsi="Times New Roman"/>
                <w:sz w:val="24"/>
                <w:szCs w:val="24"/>
              </w:rPr>
            </w:pPr>
            <w:r w:rsidRPr="007A7452">
              <w:rPr>
                <w:rFonts w:ascii="Times New Roman" w:hAnsi="Times New Roman"/>
                <w:color w:val="191919"/>
                <w:spacing w:val="-2"/>
                <w:sz w:val="18"/>
                <w:szCs w:val="18"/>
              </w:rPr>
              <w:t>Are</w:t>
            </w:r>
            <w:r w:rsidRPr="007A7452">
              <w:rPr>
                <w:rFonts w:ascii="Times New Roman" w:hAnsi="Times New Roman"/>
                <w:color w:val="191919"/>
                <w:sz w:val="18"/>
                <w:szCs w:val="18"/>
              </w:rPr>
              <w:t>a</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C</w:t>
            </w:r>
          </w:p>
        </w:tc>
        <w:tc>
          <w:tcPr>
            <w:tcW w:w="865" w:type="dxa"/>
            <w:tcBorders>
              <w:top w:val="nil"/>
              <w:left w:val="nil"/>
              <w:bottom w:val="nil"/>
              <w:right w:val="nil"/>
            </w:tcBorders>
          </w:tcPr>
          <w:p w:rsidR="00E8550F" w:rsidRPr="007A7452" w:rsidRDefault="00E8550F" w:rsidP="00E8550F">
            <w:pPr>
              <w:widowControl w:val="0"/>
              <w:autoSpaceDE w:val="0"/>
              <w:autoSpaceDN w:val="0"/>
              <w:adjustRightInd w:val="0"/>
              <w:spacing w:after="0"/>
              <w:ind w:left="-466"/>
              <w:rPr>
                <w:rFonts w:ascii="Times New Roman" w:hAnsi="Times New Roman"/>
                <w:sz w:val="24"/>
                <w:szCs w:val="24"/>
              </w:rPr>
            </w:pPr>
          </w:p>
        </w:tc>
        <w:tc>
          <w:tcPr>
            <w:tcW w:w="231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54" w:firstLine="7"/>
              <w:rPr>
                <w:rFonts w:ascii="Times New Roman" w:hAnsi="Times New Roman"/>
                <w:sz w:val="24"/>
                <w:szCs w:val="24"/>
              </w:rPr>
            </w:pPr>
            <w:r w:rsidRPr="007A7452">
              <w:rPr>
                <w:rFonts w:ascii="Times New Roman" w:hAnsi="Times New Roman"/>
                <w:color w:val="191919"/>
                <w:spacing w:val="-2"/>
                <w:sz w:val="18"/>
                <w:szCs w:val="18"/>
              </w:rPr>
              <w:t>Choice</w:t>
            </w:r>
          </w:p>
        </w:tc>
        <w:tc>
          <w:tcPr>
            <w:tcW w:w="265"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5"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gridBefore w:val="1"/>
          <w:wBefore w:w="270" w:type="dxa"/>
          <w:trHeight w:hRule="exact" w:val="216"/>
        </w:trPr>
        <w:tc>
          <w:tcPr>
            <w:tcW w:w="811"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9" w:firstLine="69"/>
              <w:rPr>
                <w:rFonts w:ascii="Times New Roman" w:hAnsi="Times New Roman"/>
                <w:sz w:val="24"/>
                <w:szCs w:val="24"/>
              </w:rPr>
            </w:pPr>
            <w:r w:rsidRPr="007A7452">
              <w:rPr>
                <w:rFonts w:ascii="Times New Roman" w:hAnsi="Times New Roman"/>
                <w:color w:val="191919"/>
                <w:spacing w:val="-2"/>
                <w:sz w:val="18"/>
                <w:szCs w:val="18"/>
              </w:rPr>
              <w:t>CRJU</w:t>
            </w:r>
          </w:p>
        </w:tc>
        <w:tc>
          <w:tcPr>
            <w:tcW w:w="143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76" w:hanging="77"/>
              <w:jc w:val="right"/>
              <w:rPr>
                <w:rFonts w:ascii="Times New Roman" w:hAnsi="Times New Roman"/>
                <w:sz w:val="24"/>
                <w:szCs w:val="24"/>
              </w:rPr>
            </w:pPr>
            <w:r w:rsidRPr="007A7452">
              <w:rPr>
                <w:rFonts w:ascii="Times New Roman" w:hAnsi="Times New Roman"/>
                <w:color w:val="191919"/>
                <w:spacing w:val="-2"/>
                <w:sz w:val="18"/>
                <w:szCs w:val="18"/>
              </w:rPr>
              <w:t>2210</w:t>
            </w:r>
          </w:p>
        </w:tc>
        <w:tc>
          <w:tcPr>
            <w:tcW w:w="283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34" w:firstLine="486"/>
              <w:rPr>
                <w:rFonts w:ascii="Times New Roman" w:hAnsi="Times New Roman"/>
                <w:sz w:val="24"/>
                <w:szCs w:val="24"/>
              </w:rPr>
            </w:pPr>
            <w:r w:rsidRPr="007A7452">
              <w:rPr>
                <w:rFonts w:ascii="Times New Roman" w:hAnsi="Times New Roman"/>
                <w:color w:val="191919"/>
                <w:spacing w:val="-2"/>
                <w:sz w:val="18"/>
                <w:szCs w:val="18"/>
              </w:rPr>
              <w:t>Intro</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Crim</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Procedure</w:t>
            </w:r>
          </w:p>
        </w:tc>
        <w:tc>
          <w:tcPr>
            <w:tcW w:w="488"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94" w:right="137" w:firstLine="494"/>
              <w:jc w:val="center"/>
              <w:rPr>
                <w:rFonts w:ascii="Times New Roman" w:hAnsi="Times New Roman"/>
                <w:sz w:val="24"/>
                <w:szCs w:val="24"/>
              </w:rPr>
            </w:pPr>
            <w:r w:rsidRPr="007A7452">
              <w:rPr>
                <w:rFonts w:ascii="Times New Roman" w:hAnsi="Times New Roman"/>
                <w:color w:val="191919"/>
                <w:sz w:val="18"/>
                <w:szCs w:val="18"/>
              </w:rPr>
              <w:t>3</w:t>
            </w:r>
          </w:p>
        </w:tc>
        <w:tc>
          <w:tcPr>
            <w:tcW w:w="96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98" w:firstLine="0"/>
              <w:rPr>
                <w:rFonts w:ascii="Times New Roman" w:hAnsi="Times New Roman"/>
                <w:sz w:val="24"/>
                <w:szCs w:val="24"/>
              </w:rPr>
            </w:pPr>
            <w:r w:rsidRPr="007A7452">
              <w:rPr>
                <w:rFonts w:ascii="Times New Roman" w:hAnsi="Times New Roman"/>
                <w:color w:val="191919"/>
                <w:spacing w:val="-2"/>
                <w:sz w:val="18"/>
                <w:szCs w:val="18"/>
              </w:rPr>
              <w:t>Are</w:t>
            </w:r>
            <w:r w:rsidRPr="007A7452">
              <w:rPr>
                <w:rFonts w:ascii="Times New Roman" w:hAnsi="Times New Roman"/>
                <w:color w:val="191919"/>
                <w:sz w:val="18"/>
                <w:szCs w:val="18"/>
              </w:rPr>
              <w:t>a</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D</w:t>
            </w:r>
          </w:p>
        </w:tc>
        <w:tc>
          <w:tcPr>
            <w:tcW w:w="865" w:type="dxa"/>
            <w:tcBorders>
              <w:top w:val="nil"/>
              <w:left w:val="nil"/>
              <w:bottom w:val="nil"/>
              <w:right w:val="nil"/>
            </w:tcBorders>
          </w:tcPr>
          <w:p w:rsidR="00E8550F" w:rsidRPr="007A7452" w:rsidRDefault="00E8550F" w:rsidP="00E8550F">
            <w:pPr>
              <w:widowControl w:val="0"/>
              <w:autoSpaceDE w:val="0"/>
              <w:autoSpaceDN w:val="0"/>
              <w:adjustRightInd w:val="0"/>
              <w:spacing w:after="0"/>
              <w:ind w:left="-466"/>
              <w:rPr>
                <w:rFonts w:ascii="Times New Roman" w:hAnsi="Times New Roman"/>
                <w:sz w:val="24"/>
                <w:szCs w:val="24"/>
              </w:rPr>
            </w:pPr>
          </w:p>
        </w:tc>
        <w:tc>
          <w:tcPr>
            <w:tcW w:w="231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54" w:firstLine="7"/>
              <w:rPr>
                <w:rFonts w:ascii="Times New Roman" w:hAnsi="Times New Roman"/>
                <w:sz w:val="24"/>
                <w:szCs w:val="24"/>
              </w:rPr>
            </w:pPr>
            <w:r w:rsidRPr="007A7452">
              <w:rPr>
                <w:rFonts w:ascii="Times New Roman" w:hAnsi="Times New Roman"/>
                <w:color w:val="191919"/>
                <w:spacing w:val="-2"/>
                <w:sz w:val="18"/>
                <w:szCs w:val="18"/>
              </w:rPr>
              <w:t>Choice</w:t>
            </w:r>
          </w:p>
        </w:tc>
        <w:tc>
          <w:tcPr>
            <w:tcW w:w="265"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5"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gridBefore w:val="1"/>
          <w:wBefore w:w="270" w:type="dxa"/>
          <w:trHeight w:hRule="exact" w:val="216"/>
        </w:trPr>
        <w:tc>
          <w:tcPr>
            <w:tcW w:w="811"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9" w:firstLine="69"/>
              <w:rPr>
                <w:rFonts w:ascii="Times New Roman" w:hAnsi="Times New Roman"/>
                <w:sz w:val="24"/>
                <w:szCs w:val="24"/>
              </w:rPr>
            </w:pPr>
            <w:r w:rsidRPr="007A7452">
              <w:rPr>
                <w:rFonts w:ascii="Times New Roman" w:hAnsi="Times New Roman"/>
                <w:color w:val="191919"/>
                <w:spacing w:val="-2"/>
                <w:sz w:val="18"/>
                <w:szCs w:val="18"/>
              </w:rPr>
              <w:t>SSCI</w:t>
            </w:r>
          </w:p>
        </w:tc>
        <w:tc>
          <w:tcPr>
            <w:tcW w:w="143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76" w:hanging="77"/>
              <w:jc w:val="right"/>
              <w:rPr>
                <w:rFonts w:ascii="Times New Roman" w:hAnsi="Times New Roman"/>
                <w:sz w:val="24"/>
                <w:szCs w:val="24"/>
              </w:rPr>
            </w:pPr>
            <w:r w:rsidRPr="007A7452">
              <w:rPr>
                <w:rFonts w:ascii="Times New Roman" w:hAnsi="Times New Roman"/>
                <w:color w:val="191919"/>
                <w:spacing w:val="-2"/>
                <w:sz w:val="18"/>
                <w:szCs w:val="18"/>
              </w:rPr>
              <w:t>2402</w:t>
            </w:r>
          </w:p>
        </w:tc>
        <w:tc>
          <w:tcPr>
            <w:tcW w:w="283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34" w:firstLine="486"/>
              <w:rPr>
                <w:rFonts w:ascii="Times New Roman" w:hAnsi="Times New Roman"/>
                <w:sz w:val="24"/>
                <w:szCs w:val="24"/>
              </w:rPr>
            </w:pPr>
            <w:r w:rsidRPr="007A7452">
              <w:rPr>
                <w:rFonts w:ascii="Times New Roman" w:hAnsi="Times New Roman"/>
                <w:color w:val="191919"/>
                <w:spacing w:val="-2"/>
                <w:sz w:val="18"/>
                <w:szCs w:val="18"/>
              </w:rPr>
              <w:t>Micro</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th</w:t>
            </w:r>
            <w:r w:rsidRPr="007A7452">
              <w:rPr>
                <w:rFonts w:ascii="Times New Roman" w:hAnsi="Times New Roman"/>
                <w:color w:val="191919"/>
                <w:sz w:val="18"/>
                <w:szCs w:val="18"/>
              </w:rPr>
              <w:t>e</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Soc</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Sciences</w:t>
            </w:r>
          </w:p>
        </w:tc>
        <w:tc>
          <w:tcPr>
            <w:tcW w:w="488"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94" w:right="137" w:firstLine="494"/>
              <w:jc w:val="center"/>
              <w:rPr>
                <w:rFonts w:ascii="Times New Roman" w:hAnsi="Times New Roman"/>
                <w:sz w:val="24"/>
                <w:szCs w:val="24"/>
              </w:rPr>
            </w:pPr>
            <w:r w:rsidRPr="007A7452">
              <w:rPr>
                <w:rFonts w:ascii="Times New Roman" w:hAnsi="Times New Roman"/>
                <w:color w:val="191919"/>
                <w:sz w:val="18"/>
                <w:szCs w:val="18"/>
              </w:rPr>
              <w:t>3</w:t>
            </w:r>
          </w:p>
        </w:tc>
        <w:tc>
          <w:tcPr>
            <w:tcW w:w="96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98" w:firstLine="0"/>
              <w:rPr>
                <w:rFonts w:ascii="Times New Roman" w:hAnsi="Times New Roman"/>
                <w:sz w:val="24"/>
                <w:szCs w:val="24"/>
              </w:rPr>
            </w:pPr>
            <w:r w:rsidRPr="007A7452">
              <w:rPr>
                <w:rFonts w:ascii="Times New Roman" w:hAnsi="Times New Roman"/>
                <w:color w:val="191919"/>
                <w:spacing w:val="-2"/>
                <w:sz w:val="18"/>
                <w:szCs w:val="18"/>
              </w:rPr>
              <w:t>PEDH</w:t>
            </w:r>
          </w:p>
        </w:tc>
        <w:tc>
          <w:tcPr>
            <w:tcW w:w="865" w:type="dxa"/>
            <w:tcBorders>
              <w:top w:val="nil"/>
              <w:left w:val="nil"/>
              <w:bottom w:val="nil"/>
              <w:right w:val="nil"/>
            </w:tcBorders>
          </w:tcPr>
          <w:p w:rsidR="00E8550F" w:rsidRPr="007A7452" w:rsidRDefault="00E8550F" w:rsidP="00E8550F">
            <w:pPr>
              <w:widowControl w:val="0"/>
              <w:autoSpaceDE w:val="0"/>
              <w:autoSpaceDN w:val="0"/>
              <w:adjustRightInd w:val="0"/>
              <w:spacing w:after="0"/>
              <w:ind w:left="-466"/>
              <w:rPr>
                <w:rFonts w:ascii="Times New Roman" w:hAnsi="Times New Roman"/>
                <w:sz w:val="24"/>
                <w:szCs w:val="24"/>
              </w:rPr>
            </w:pPr>
          </w:p>
        </w:tc>
        <w:tc>
          <w:tcPr>
            <w:tcW w:w="2319" w:type="dxa"/>
            <w:tcBorders>
              <w:top w:val="nil"/>
              <w:left w:val="nil"/>
              <w:bottom w:val="nil"/>
              <w:right w:val="nil"/>
            </w:tcBorders>
          </w:tcPr>
          <w:p w:rsidR="00E8550F" w:rsidRPr="007A7452" w:rsidRDefault="00E8550F" w:rsidP="00E8550F">
            <w:pPr>
              <w:widowControl w:val="0"/>
              <w:autoSpaceDE w:val="0"/>
              <w:autoSpaceDN w:val="0"/>
              <w:adjustRightInd w:val="0"/>
              <w:spacing w:after="0"/>
              <w:rPr>
                <w:rFonts w:ascii="Times New Roman" w:hAnsi="Times New Roman"/>
                <w:sz w:val="24"/>
                <w:szCs w:val="24"/>
              </w:rPr>
            </w:pPr>
          </w:p>
        </w:tc>
        <w:tc>
          <w:tcPr>
            <w:tcW w:w="265"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5" w:right="40" w:firstLine="0"/>
              <w:jc w:val="right"/>
              <w:rPr>
                <w:rFonts w:ascii="Times New Roman" w:hAnsi="Times New Roman"/>
                <w:sz w:val="24"/>
                <w:szCs w:val="24"/>
              </w:rPr>
            </w:pPr>
            <w:r w:rsidRPr="007A7452">
              <w:rPr>
                <w:rFonts w:ascii="Times New Roman" w:hAnsi="Times New Roman"/>
                <w:color w:val="191919"/>
                <w:sz w:val="18"/>
                <w:szCs w:val="18"/>
              </w:rPr>
              <w:t>1</w:t>
            </w:r>
          </w:p>
        </w:tc>
      </w:tr>
      <w:tr w:rsidR="00E8550F" w:rsidRPr="007A7452" w:rsidTr="00E8550F">
        <w:trPr>
          <w:gridBefore w:val="1"/>
          <w:wBefore w:w="270" w:type="dxa"/>
          <w:trHeight w:hRule="exact" w:val="411"/>
        </w:trPr>
        <w:tc>
          <w:tcPr>
            <w:tcW w:w="811"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9" w:firstLine="69"/>
              <w:rPr>
                <w:rFonts w:ascii="Times New Roman" w:hAnsi="Times New Roman"/>
                <w:sz w:val="24"/>
                <w:szCs w:val="24"/>
              </w:rPr>
            </w:pPr>
            <w:r w:rsidRPr="007A7452">
              <w:rPr>
                <w:rFonts w:ascii="Times New Roman" w:hAnsi="Times New Roman"/>
                <w:color w:val="191919"/>
                <w:spacing w:val="-2"/>
                <w:sz w:val="18"/>
                <w:szCs w:val="18"/>
              </w:rPr>
              <w:t>PEDH</w:t>
            </w:r>
          </w:p>
        </w:tc>
        <w:tc>
          <w:tcPr>
            <w:tcW w:w="1439" w:type="dxa"/>
            <w:tcBorders>
              <w:top w:val="nil"/>
              <w:left w:val="nil"/>
              <w:bottom w:val="nil"/>
              <w:right w:val="nil"/>
            </w:tcBorders>
          </w:tcPr>
          <w:p w:rsidR="00E8550F" w:rsidRPr="007A7452" w:rsidRDefault="00E8550F" w:rsidP="00E8550F">
            <w:pPr>
              <w:widowControl w:val="0"/>
              <w:autoSpaceDE w:val="0"/>
              <w:autoSpaceDN w:val="0"/>
              <w:adjustRightInd w:val="0"/>
              <w:spacing w:after="0"/>
              <w:ind w:left="76" w:hanging="77"/>
              <w:jc w:val="right"/>
              <w:rPr>
                <w:rFonts w:ascii="Times New Roman" w:hAnsi="Times New Roman"/>
                <w:sz w:val="24"/>
                <w:szCs w:val="24"/>
              </w:rPr>
            </w:pPr>
          </w:p>
        </w:tc>
        <w:tc>
          <w:tcPr>
            <w:tcW w:w="2834" w:type="dxa"/>
            <w:tcBorders>
              <w:top w:val="nil"/>
              <w:left w:val="nil"/>
              <w:bottom w:val="nil"/>
              <w:right w:val="nil"/>
            </w:tcBorders>
          </w:tcPr>
          <w:p w:rsidR="00E8550F" w:rsidRPr="007A7452" w:rsidRDefault="00E8550F" w:rsidP="00E8550F">
            <w:pPr>
              <w:widowControl w:val="0"/>
              <w:autoSpaceDE w:val="0"/>
              <w:autoSpaceDN w:val="0"/>
              <w:adjustRightInd w:val="0"/>
              <w:spacing w:after="0"/>
              <w:rPr>
                <w:rFonts w:ascii="Times New Roman" w:hAnsi="Times New Roman"/>
                <w:sz w:val="24"/>
                <w:szCs w:val="24"/>
              </w:rPr>
            </w:pPr>
          </w:p>
        </w:tc>
        <w:tc>
          <w:tcPr>
            <w:tcW w:w="488"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94" w:right="137" w:firstLine="494"/>
              <w:jc w:val="center"/>
              <w:rPr>
                <w:rFonts w:ascii="Times New Roman" w:hAnsi="Times New Roman"/>
                <w:sz w:val="24"/>
                <w:szCs w:val="24"/>
              </w:rPr>
            </w:pPr>
            <w:r w:rsidRPr="007A7452">
              <w:rPr>
                <w:rFonts w:ascii="Times New Roman" w:hAnsi="Times New Roman"/>
                <w:color w:val="191919"/>
                <w:sz w:val="18"/>
                <w:szCs w:val="18"/>
              </w:rPr>
              <w:t>2</w:t>
            </w:r>
          </w:p>
        </w:tc>
        <w:tc>
          <w:tcPr>
            <w:tcW w:w="969" w:type="dxa"/>
            <w:tcBorders>
              <w:top w:val="nil"/>
              <w:left w:val="nil"/>
              <w:bottom w:val="nil"/>
              <w:right w:val="nil"/>
            </w:tcBorders>
          </w:tcPr>
          <w:p w:rsidR="00E8550F" w:rsidRPr="007A7452" w:rsidRDefault="00E8550F" w:rsidP="00E8550F">
            <w:pPr>
              <w:widowControl w:val="0"/>
              <w:autoSpaceDE w:val="0"/>
              <w:autoSpaceDN w:val="0"/>
              <w:adjustRightInd w:val="0"/>
              <w:spacing w:before="1" w:after="0" w:line="200" w:lineRule="exact"/>
              <w:ind w:left="98" w:firstLine="0"/>
              <w:rPr>
                <w:rFonts w:ascii="Times New Roman" w:hAnsi="Times New Roman"/>
                <w:sz w:val="20"/>
                <w:szCs w:val="20"/>
              </w:rPr>
            </w:pPr>
          </w:p>
          <w:p w:rsidR="00E8550F" w:rsidRPr="007A7452" w:rsidRDefault="00E8550F" w:rsidP="00E8550F">
            <w:pPr>
              <w:widowControl w:val="0"/>
              <w:autoSpaceDE w:val="0"/>
              <w:autoSpaceDN w:val="0"/>
              <w:adjustRightInd w:val="0"/>
              <w:spacing w:after="0"/>
              <w:ind w:left="98" w:firstLine="0"/>
              <w:rPr>
                <w:rFonts w:ascii="Times New Roman" w:hAnsi="Times New Roman"/>
                <w:sz w:val="24"/>
                <w:szCs w:val="24"/>
              </w:rPr>
            </w:pPr>
            <w:r w:rsidRPr="007A7452">
              <w:rPr>
                <w:rFonts w:ascii="Times New Roman" w:hAnsi="Times New Roman"/>
                <w:b/>
                <w:bCs/>
                <w:color w:val="191919"/>
                <w:spacing w:val="-18"/>
                <w:sz w:val="18"/>
                <w:szCs w:val="18"/>
              </w:rPr>
              <w:t>T</w:t>
            </w:r>
            <w:r w:rsidRPr="007A7452">
              <w:rPr>
                <w:rFonts w:ascii="Times New Roman" w:hAnsi="Times New Roman"/>
                <w:b/>
                <w:bCs/>
                <w:color w:val="191919"/>
                <w:spacing w:val="-2"/>
                <w:sz w:val="18"/>
                <w:szCs w:val="18"/>
              </w:rPr>
              <w:t>otal</w:t>
            </w:r>
          </w:p>
        </w:tc>
        <w:tc>
          <w:tcPr>
            <w:tcW w:w="865" w:type="dxa"/>
            <w:tcBorders>
              <w:top w:val="nil"/>
              <w:left w:val="nil"/>
              <w:bottom w:val="nil"/>
              <w:right w:val="nil"/>
            </w:tcBorders>
          </w:tcPr>
          <w:p w:rsidR="00E8550F" w:rsidRPr="007A7452" w:rsidRDefault="00E8550F" w:rsidP="00E8550F">
            <w:pPr>
              <w:widowControl w:val="0"/>
              <w:autoSpaceDE w:val="0"/>
              <w:autoSpaceDN w:val="0"/>
              <w:adjustRightInd w:val="0"/>
              <w:spacing w:after="0"/>
              <w:ind w:left="-466"/>
              <w:rPr>
                <w:rFonts w:ascii="Times New Roman" w:hAnsi="Times New Roman"/>
                <w:sz w:val="24"/>
                <w:szCs w:val="24"/>
              </w:rPr>
            </w:pPr>
          </w:p>
        </w:tc>
        <w:tc>
          <w:tcPr>
            <w:tcW w:w="2319" w:type="dxa"/>
            <w:tcBorders>
              <w:top w:val="nil"/>
              <w:left w:val="nil"/>
              <w:bottom w:val="nil"/>
              <w:right w:val="nil"/>
            </w:tcBorders>
          </w:tcPr>
          <w:p w:rsidR="00E8550F" w:rsidRPr="007A7452" w:rsidRDefault="00E8550F" w:rsidP="00E8550F">
            <w:pPr>
              <w:widowControl w:val="0"/>
              <w:autoSpaceDE w:val="0"/>
              <w:autoSpaceDN w:val="0"/>
              <w:adjustRightInd w:val="0"/>
              <w:spacing w:after="0"/>
              <w:rPr>
                <w:rFonts w:ascii="Times New Roman" w:hAnsi="Times New Roman"/>
                <w:sz w:val="24"/>
                <w:szCs w:val="24"/>
              </w:rPr>
            </w:pPr>
          </w:p>
        </w:tc>
        <w:tc>
          <w:tcPr>
            <w:tcW w:w="265" w:type="dxa"/>
            <w:gridSpan w:val="2"/>
            <w:tcBorders>
              <w:top w:val="nil"/>
              <w:left w:val="nil"/>
              <w:bottom w:val="nil"/>
              <w:right w:val="nil"/>
            </w:tcBorders>
          </w:tcPr>
          <w:p w:rsidR="00E8550F" w:rsidRPr="007A7452" w:rsidRDefault="00E8550F" w:rsidP="00E8550F">
            <w:pPr>
              <w:widowControl w:val="0"/>
              <w:autoSpaceDE w:val="0"/>
              <w:autoSpaceDN w:val="0"/>
              <w:adjustRightInd w:val="0"/>
              <w:spacing w:before="1" w:after="0" w:line="200" w:lineRule="exact"/>
              <w:ind w:left="-5" w:firstLine="0"/>
              <w:rPr>
                <w:rFonts w:ascii="Times New Roman" w:hAnsi="Times New Roman"/>
                <w:sz w:val="20"/>
                <w:szCs w:val="20"/>
              </w:rPr>
            </w:pPr>
          </w:p>
          <w:p w:rsidR="00E8550F" w:rsidRPr="007A7452" w:rsidRDefault="00E8550F" w:rsidP="00E8550F">
            <w:pPr>
              <w:widowControl w:val="0"/>
              <w:autoSpaceDE w:val="0"/>
              <w:autoSpaceDN w:val="0"/>
              <w:adjustRightInd w:val="0"/>
              <w:spacing w:after="0"/>
              <w:ind w:left="-5" w:right="42" w:firstLine="0"/>
              <w:jc w:val="right"/>
              <w:rPr>
                <w:rFonts w:ascii="Times New Roman" w:hAnsi="Times New Roman"/>
                <w:sz w:val="24"/>
                <w:szCs w:val="24"/>
              </w:rPr>
            </w:pPr>
            <w:r w:rsidRPr="007A7452">
              <w:rPr>
                <w:rFonts w:ascii="Times New Roman" w:hAnsi="Times New Roman"/>
                <w:b/>
                <w:bCs/>
                <w:color w:val="191919"/>
                <w:spacing w:val="-2"/>
                <w:sz w:val="18"/>
                <w:szCs w:val="18"/>
              </w:rPr>
              <w:t>13</w:t>
            </w:r>
          </w:p>
        </w:tc>
      </w:tr>
      <w:tr w:rsidR="00E8550F" w:rsidRPr="007A7452" w:rsidTr="00E8550F">
        <w:trPr>
          <w:gridAfter w:val="1"/>
          <w:wAfter w:w="201" w:type="dxa"/>
          <w:trHeight w:hRule="exact" w:val="252"/>
        </w:trPr>
        <w:tc>
          <w:tcPr>
            <w:tcW w:w="10059" w:type="dxa"/>
            <w:gridSpan w:val="9"/>
            <w:tcBorders>
              <w:top w:val="nil"/>
              <w:left w:val="nil"/>
              <w:bottom w:val="nil"/>
              <w:right w:val="nil"/>
            </w:tcBorders>
          </w:tcPr>
          <w:p w:rsidR="00E8550F" w:rsidRPr="007A7452" w:rsidRDefault="00E8550F" w:rsidP="00E8550F">
            <w:pPr>
              <w:widowControl w:val="0"/>
              <w:tabs>
                <w:tab w:val="left" w:pos="4680"/>
              </w:tabs>
              <w:autoSpaceDE w:val="0"/>
              <w:autoSpaceDN w:val="0"/>
              <w:adjustRightInd w:val="0"/>
              <w:spacing w:before="6" w:after="0"/>
              <w:ind w:left="-466"/>
              <w:rPr>
                <w:rFonts w:ascii="Times New Roman" w:hAnsi="Times New Roman"/>
                <w:sz w:val="24"/>
                <w:szCs w:val="24"/>
              </w:rPr>
            </w:pPr>
            <w:r w:rsidRPr="007A7452">
              <w:rPr>
                <w:rFonts w:ascii="Times New Roman" w:hAnsi="Times New Roman"/>
                <w:b/>
                <w:bCs/>
                <w:color w:val="191919"/>
                <w:spacing w:val="-18"/>
                <w:sz w:val="18"/>
                <w:szCs w:val="18"/>
              </w:rPr>
              <w:t>T</w:t>
            </w:r>
            <w:r w:rsidRPr="007A7452">
              <w:rPr>
                <w:rFonts w:ascii="Times New Roman" w:hAnsi="Times New Roman"/>
                <w:b/>
                <w:bCs/>
                <w:color w:val="191919"/>
                <w:spacing w:val="-2"/>
                <w:sz w:val="18"/>
                <w:szCs w:val="18"/>
              </w:rPr>
              <w:t>ota</w:t>
            </w:r>
            <w:r w:rsidRPr="007A7452">
              <w:rPr>
                <w:rFonts w:ascii="Times New Roman" w:hAnsi="Times New Roman"/>
                <w:b/>
                <w:bCs/>
                <w:color w:val="191919"/>
                <w:sz w:val="18"/>
                <w:szCs w:val="18"/>
              </w:rPr>
              <w:t>l</w:t>
            </w:r>
            <w:r w:rsidRPr="007A7452">
              <w:rPr>
                <w:rFonts w:ascii="Times New Roman" w:hAnsi="Times New Roman"/>
                <w:b/>
                <w:bCs/>
                <w:color w:val="191919"/>
                <w:sz w:val="18"/>
                <w:szCs w:val="18"/>
              </w:rPr>
              <w:tab/>
            </w:r>
            <w:r w:rsidRPr="007A7452">
              <w:rPr>
                <w:rFonts w:ascii="Times New Roman" w:hAnsi="Times New Roman"/>
                <w:b/>
                <w:bCs/>
                <w:color w:val="191919"/>
                <w:spacing w:val="-2"/>
                <w:sz w:val="18"/>
                <w:szCs w:val="18"/>
              </w:rPr>
              <w:t>17</w:t>
            </w:r>
          </w:p>
        </w:tc>
      </w:tr>
    </w:tbl>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191919"/>
          <w:spacing w:val="-2"/>
          <w:sz w:val="18"/>
          <w:szCs w:val="18"/>
        </w:rPr>
      </w:pPr>
    </w:p>
    <w:p w:rsidR="00E8550F" w:rsidRDefault="00E8550F" w:rsidP="00E8550F">
      <w:pPr>
        <w:widowControl w:val="0"/>
        <w:autoSpaceDE w:val="0"/>
        <w:autoSpaceDN w:val="0"/>
        <w:adjustRightInd w:val="0"/>
        <w:spacing w:after="0" w:line="180" w:lineRule="exact"/>
        <w:ind w:left="270" w:firstLine="0"/>
        <w:rPr>
          <w:rFonts w:ascii="Times New Roman" w:hAnsi="Times New Roman"/>
          <w:color w:val="000000"/>
          <w:sz w:val="18"/>
          <w:szCs w:val="18"/>
        </w:rPr>
      </w:pPr>
      <w:r>
        <w:rPr>
          <w:rFonts w:ascii="Times New Roman" w:hAnsi="Times New Roman"/>
          <w:b/>
          <w:bCs/>
          <w:color w:val="191919"/>
          <w:spacing w:val="-2"/>
          <w:sz w:val="18"/>
          <w:szCs w:val="18"/>
        </w:rPr>
        <w:t>Sophomo</w:t>
      </w:r>
      <w:r>
        <w:rPr>
          <w:rFonts w:ascii="Times New Roman" w:hAnsi="Times New Roman"/>
          <w:b/>
          <w:bCs/>
          <w:color w:val="191919"/>
          <w:spacing w:val="-5"/>
          <w:sz w:val="18"/>
          <w:szCs w:val="18"/>
        </w:rPr>
        <w:t>r</w:t>
      </w:r>
      <w:r>
        <w:rPr>
          <w:rFonts w:ascii="Times New Roman" w:hAnsi="Times New Roman"/>
          <w:b/>
          <w:bCs/>
          <w:color w:val="191919"/>
          <w:sz w:val="18"/>
          <w:szCs w:val="18"/>
        </w:rPr>
        <w:t>e</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Spring</w:t>
      </w:r>
    </w:p>
    <w:tbl>
      <w:tblPr>
        <w:tblW w:w="0" w:type="auto"/>
        <w:tblInd w:w="100" w:type="dxa"/>
        <w:tblLayout w:type="fixed"/>
        <w:tblCellMar>
          <w:left w:w="0" w:type="dxa"/>
          <w:right w:w="0" w:type="dxa"/>
        </w:tblCellMar>
        <w:tblLook w:val="0000"/>
      </w:tblPr>
      <w:tblGrid>
        <w:gridCol w:w="1836"/>
        <w:gridCol w:w="6624"/>
        <w:gridCol w:w="1610"/>
      </w:tblGrid>
      <w:tr w:rsidR="00E8550F" w:rsidRPr="007A7452" w:rsidTr="00E8550F">
        <w:trPr>
          <w:trHeight w:hRule="exact" w:val="427"/>
        </w:trPr>
        <w:tc>
          <w:tcPr>
            <w:tcW w:w="1836"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line="190" w:lineRule="exact"/>
              <w:ind w:firstLine="80"/>
              <w:rPr>
                <w:rFonts w:ascii="Times New Roman" w:hAnsi="Times New Roman"/>
                <w:sz w:val="19"/>
                <w:szCs w:val="19"/>
              </w:rPr>
            </w:pPr>
          </w:p>
          <w:p w:rsidR="00E8550F" w:rsidRPr="007A7452" w:rsidRDefault="00E8550F" w:rsidP="00E8550F">
            <w:pPr>
              <w:widowControl w:val="0"/>
              <w:tabs>
                <w:tab w:val="left" w:pos="1100"/>
              </w:tabs>
              <w:autoSpaceDE w:val="0"/>
              <w:autoSpaceDN w:val="0"/>
              <w:adjustRightInd w:val="0"/>
              <w:spacing w:after="0"/>
              <w:ind w:left="40" w:firstLine="80"/>
              <w:rPr>
                <w:rFonts w:ascii="Times New Roman" w:hAnsi="Times New Roman"/>
                <w:sz w:val="24"/>
                <w:szCs w:val="24"/>
              </w:rPr>
            </w:pPr>
            <w:r w:rsidRPr="007A7452">
              <w:rPr>
                <w:rFonts w:ascii="Times New Roman" w:hAnsi="Times New Roman"/>
                <w:color w:val="191919"/>
                <w:spacing w:val="-2"/>
                <w:sz w:val="18"/>
                <w:szCs w:val="18"/>
              </w:rPr>
              <w:t>CRJ</w:t>
            </w:r>
            <w:r w:rsidRPr="007A7452">
              <w:rPr>
                <w:rFonts w:ascii="Times New Roman" w:hAnsi="Times New Roman"/>
                <w:color w:val="191919"/>
                <w:sz w:val="18"/>
                <w:szCs w:val="18"/>
              </w:rPr>
              <w:t>U</w:t>
            </w:r>
            <w:r w:rsidRPr="007A7452">
              <w:rPr>
                <w:rFonts w:ascii="Times New Roman" w:hAnsi="Times New Roman"/>
                <w:color w:val="191919"/>
                <w:sz w:val="18"/>
                <w:szCs w:val="18"/>
              </w:rPr>
              <w:tab/>
            </w:r>
            <w:r w:rsidRPr="007A7452">
              <w:rPr>
                <w:rFonts w:ascii="Times New Roman" w:hAnsi="Times New Roman"/>
                <w:color w:val="191919"/>
                <w:spacing w:val="-2"/>
                <w:sz w:val="18"/>
                <w:szCs w:val="18"/>
              </w:rPr>
              <w:t>4510</w:t>
            </w:r>
          </w:p>
        </w:tc>
        <w:tc>
          <w:tcPr>
            <w:tcW w:w="6624"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line="190" w:lineRule="exact"/>
              <w:ind w:firstLine="44"/>
              <w:rPr>
                <w:rFonts w:ascii="Times New Roman" w:hAnsi="Times New Roman"/>
                <w:sz w:val="19"/>
                <w:szCs w:val="19"/>
              </w:rPr>
            </w:pPr>
          </w:p>
          <w:p w:rsidR="00E8550F" w:rsidRPr="007A7452" w:rsidRDefault="00E8550F" w:rsidP="00E8550F">
            <w:pPr>
              <w:widowControl w:val="0"/>
              <w:autoSpaceDE w:val="0"/>
              <w:autoSpaceDN w:val="0"/>
              <w:adjustRightInd w:val="0"/>
              <w:spacing w:after="0"/>
              <w:ind w:left="364" w:firstLine="44"/>
              <w:rPr>
                <w:rFonts w:ascii="Times New Roman" w:hAnsi="Times New Roman"/>
                <w:sz w:val="24"/>
                <w:szCs w:val="24"/>
              </w:rPr>
            </w:pPr>
            <w:r w:rsidRPr="007A7452">
              <w:rPr>
                <w:rFonts w:ascii="Times New Roman" w:hAnsi="Times New Roman"/>
                <w:color w:val="191919"/>
                <w:spacing w:val="-2"/>
                <w:sz w:val="18"/>
                <w:szCs w:val="18"/>
              </w:rPr>
              <w:t>O</w:t>
            </w:r>
            <w:r w:rsidRPr="007A7452">
              <w:rPr>
                <w:rFonts w:ascii="Times New Roman" w:hAnsi="Times New Roman"/>
                <w:color w:val="191919"/>
                <w:spacing w:val="-5"/>
                <w:sz w:val="18"/>
                <w:szCs w:val="18"/>
              </w:rPr>
              <w:t>r</w:t>
            </w:r>
            <w:r w:rsidRPr="007A7452">
              <w:rPr>
                <w:rFonts w:ascii="Times New Roman" w:hAnsi="Times New Roman"/>
                <w:color w:val="191919"/>
                <w:spacing w:val="-2"/>
                <w:sz w:val="18"/>
                <w:szCs w:val="18"/>
              </w:rPr>
              <w:t>ganize</w:t>
            </w:r>
            <w:r w:rsidRPr="007A7452">
              <w:rPr>
                <w:rFonts w:ascii="Times New Roman" w:hAnsi="Times New Roman"/>
                <w:color w:val="191919"/>
                <w:sz w:val="18"/>
                <w:szCs w:val="18"/>
              </w:rPr>
              <w:t>d</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7"/>
                <w:sz w:val="18"/>
                <w:szCs w:val="18"/>
              </w:rPr>
              <w:t xml:space="preserve"> </w:t>
            </w:r>
            <w:r w:rsidRPr="007A7452">
              <w:rPr>
                <w:rFonts w:ascii="Times New Roman" w:hAnsi="Times New Roman"/>
                <w:color w:val="191919"/>
                <w:spacing w:val="-2"/>
                <w:sz w:val="18"/>
                <w:szCs w:val="18"/>
              </w:rPr>
              <w:t>Whit</w:t>
            </w:r>
            <w:r w:rsidRPr="007A7452">
              <w:rPr>
                <w:rFonts w:ascii="Times New Roman" w:hAnsi="Times New Roman"/>
                <w:color w:val="191919"/>
                <w:sz w:val="18"/>
                <w:szCs w:val="18"/>
              </w:rPr>
              <w:t>e</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Colla</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Crimes</w:t>
            </w:r>
          </w:p>
        </w:tc>
        <w:tc>
          <w:tcPr>
            <w:tcW w:w="1610" w:type="dxa"/>
            <w:tcBorders>
              <w:top w:val="single" w:sz="16" w:space="0" w:color="A3A3A3"/>
              <w:left w:val="nil"/>
              <w:bottom w:val="nil"/>
              <w:right w:val="nil"/>
            </w:tcBorders>
          </w:tcPr>
          <w:p w:rsidR="00E8550F" w:rsidRPr="007A7452" w:rsidRDefault="00E8550F" w:rsidP="00E8550F">
            <w:pPr>
              <w:widowControl w:val="0"/>
              <w:autoSpaceDE w:val="0"/>
              <w:autoSpaceDN w:val="0"/>
              <w:adjustRightInd w:val="0"/>
              <w:spacing w:before="9" w:after="0" w:line="190" w:lineRule="exact"/>
              <w:ind w:firstLine="260"/>
              <w:rPr>
                <w:rFonts w:ascii="Times New Roman" w:hAnsi="Times New Roman"/>
                <w:sz w:val="19"/>
                <w:szCs w:val="19"/>
              </w:rPr>
            </w:pPr>
          </w:p>
          <w:p w:rsidR="00E8550F" w:rsidRPr="007A7452" w:rsidRDefault="00E8550F" w:rsidP="00E8550F">
            <w:pPr>
              <w:widowControl w:val="0"/>
              <w:autoSpaceDE w:val="0"/>
              <w:autoSpaceDN w:val="0"/>
              <w:adjustRightInd w:val="0"/>
              <w:spacing w:after="0"/>
              <w:ind w:right="672" w:firstLine="260"/>
              <w:jc w:val="center"/>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1836" w:type="dxa"/>
            <w:tcBorders>
              <w:top w:val="nil"/>
              <w:left w:val="nil"/>
              <w:bottom w:val="nil"/>
              <w:right w:val="nil"/>
            </w:tcBorders>
          </w:tcPr>
          <w:p w:rsidR="00E8550F" w:rsidRPr="007A7452" w:rsidRDefault="00E8550F" w:rsidP="00E8550F">
            <w:pPr>
              <w:widowControl w:val="0"/>
              <w:tabs>
                <w:tab w:val="left" w:pos="1100"/>
              </w:tabs>
              <w:autoSpaceDE w:val="0"/>
              <w:autoSpaceDN w:val="0"/>
              <w:adjustRightInd w:val="0"/>
              <w:spacing w:after="0" w:line="195" w:lineRule="exact"/>
              <w:ind w:left="40" w:firstLine="80"/>
              <w:rPr>
                <w:rFonts w:ascii="Times New Roman" w:hAnsi="Times New Roman"/>
                <w:sz w:val="24"/>
                <w:szCs w:val="24"/>
              </w:rPr>
            </w:pPr>
            <w:r w:rsidRPr="007A7452">
              <w:rPr>
                <w:rFonts w:ascii="Times New Roman" w:hAnsi="Times New Roman"/>
                <w:color w:val="191919"/>
                <w:spacing w:val="-2"/>
                <w:sz w:val="18"/>
                <w:szCs w:val="18"/>
              </w:rPr>
              <w:t>CRJ</w:t>
            </w:r>
            <w:r w:rsidRPr="007A7452">
              <w:rPr>
                <w:rFonts w:ascii="Times New Roman" w:hAnsi="Times New Roman"/>
                <w:color w:val="191919"/>
                <w:sz w:val="18"/>
                <w:szCs w:val="18"/>
              </w:rPr>
              <w:t>U</w:t>
            </w:r>
            <w:r w:rsidRPr="007A7452">
              <w:rPr>
                <w:rFonts w:ascii="Times New Roman" w:hAnsi="Times New Roman"/>
                <w:color w:val="191919"/>
                <w:sz w:val="18"/>
                <w:szCs w:val="18"/>
              </w:rPr>
              <w:tab/>
            </w:r>
            <w:r w:rsidRPr="007A7452">
              <w:rPr>
                <w:rFonts w:ascii="Times New Roman" w:hAnsi="Times New Roman"/>
                <w:color w:val="191919"/>
                <w:spacing w:val="-2"/>
                <w:sz w:val="18"/>
                <w:szCs w:val="18"/>
              </w:rPr>
              <w:t>4520</w:t>
            </w:r>
          </w:p>
        </w:tc>
        <w:tc>
          <w:tcPr>
            <w:tcW w:w="662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4" w:firstLine="44"/>
              <w:rPr>
                <w:rFonts w:ascii="Times New Roman" w:hAnsi="Times New Roman"/>
                <w:sz w:val="24"/>
                <w:szCs w:val="24"/>
              </w:rPr>
            </w:pPr>
            <w:r w:rsidRPr="007A7452">
              <w:rPr>
                <w:rFonts w:ascii="Times New Roman" w:hAnsi="Times New Roman"/>
                <w:color w:val="191919"/>
                <w:spacing w:val="-2"/>
                <w:sz w:val="18"/>
                <w:szCs w:val="18"/>
              </w:rPr>
              <w:t>Drug</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Crimes</w:t>
            </w:r>
          </w:p>
        </w:tc>
        <w:tc>
          <w:tcPr>
            <w:tcW w:w="161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672" w:firstLine="260"/>
              <w:jc w:val="center"/>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1836" w:type="dxa"/>
            <w:tcBorders>
              <w:top w:val="nil"/>
              <w:left w:val="nil"/>
              <w:bottom w:val="nil"/>
              <w:right w:val="nil"/>
            </w:tcBorders>
          </w:tcPr>
          <w:p w:rsidR="00E8550F" w:rsidRPr="007A7452" w:rsidRDefault="00E8550F" w:rsidP="00E8550F">
            <w:pPr>
              <w:widowControl w:val="0"/>
              <w:tabs>
                <w:tab w:val="left" w:pos="1100"/>
              </w:tabs>
              <w:autoSpaceDE w:val="0"/>
              <w:autoSpaceDN w:val="0"/>
              <w:adjustRightInd w:val="0"/>
              <w:spacing w:after="0" w:line="195" w:lineRule="exact"/>
              <w:ind w:left="40" w:firstLine="80"/>
              <w:rPr>
                <w:rFonts w:ascii="Times New Roman" w:hAnsi="Times New Roman"/>
                <w:sz w:val="24"/>
                <w:szCs w:val="24"/>
              </w:rPr>
            </w:pPr>
            <w:r w:rsidRPr="007A7452">
              <w:rPr>
                <w:rFonts w:ascii="Times New Roman" w:hAnsi="Times New Roman"/>
                <w:color w:val="191919"/>
                <w:spacing w:val="-2"/>
                <w:sz w:val="18"/>
                <w:szCs w:val="18"/>
              </w:rPr>
              <w:t>CRJ</w:t>
            </w:r>
            <w:r w:rsidRPr="007A7452">
              <w:rPr>
                <w:rFonts w:ascii="Times New Roman" w:hAnsi="Times New Roman"/>
                <w:color w:val="191919"/>
                <w:sz w:val="18"/>
                <w:szCs w:val="18"/>
              </w:rPr>
              <w:t>U</w:t>
            </w:r>
            <w:r w:rsidRPr="007A7452">
              <w:rPr>
                <w:rFonts w:ascii="Times New Roman" w:hAnsi="Times New Roman"/>
                <w:color w:val="191919"/>
                <w:sz w:val="18"/>
                <w:szCs w:val="18"/>
              </w:rPr>
              <w:tab/>
            </w:r>
            <w:r w:rsidRPr="007A7452">
              <w:rPr>
                <w:rFonts w:ascii="Times New Roman" w:hAnsi="Times New Roman"/>
                <w:color w:val="191919"/>
                <w:spacing w:val="-2"/>
                <w:sz w:val="18"/>
                <w:szCs w:val="18"/>
              </w:rPr>
              <w:t>4530</w:t>
            </w:r>
          </w:p>
        </w:tc>
        <w:tc>
          <w:tcPr>
            <w:tcW w:w="662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4" w:firstLine="44"/>
              <w:rPr>
                <w:rFonts w:ascii="Times New Roman" w:hAnsi="Times New Roman"/>
                <w:sz w:val="24"/>
                <w:szCs w:val="24"/>
              </w:rPr>
            </w:pPr>
            <w:r w:rsidRPr="007A7452">
              <w:rPr>
                <w:rFonts w:ascii="Times New Roman" w:hAnsi="Times New Roman"/>
                <w:color w:val="191919"/>
                <w:spacing w:val="-2"/>
                <w:sz w:val="18"/>
                <w:szCs w:val="18"/>
              </w:rPr>
              <w:t>Comparativ</w:t>
            </w:r>
            <w:r w:rsidRPr="007A7452">
              <w:rPr>
                <w:rFonts w:ascii="Times New Roman" w:hAnsi="Times New Roman"/>
                <w:color w:val="191919"/>
                <w:sz w:val="18"/>
                <w:szCs w:val="18"/>
              </w:rPr>
              <w:t>e</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Criminology</w:t>
            </w:r>
          </w:p>
        </w:tc>
        <w:tc>
          <w:tcPr>
            <w:tcW w:w="161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672" w:firstLine="260"/>
              <w:jc w:val="center"/>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1836" w:type="dxa"/>
            <w:tcBorders>
              <w:top w:val="nil"/>
              <w:left w:val="nil"/>
              <w:bottom w:val="nil"/>
              <w:right w:val="nil"/>
            </w:tcBorders>
          </w:tcPr>
          <w:p w:rsidR="00E8550F" w:rsidRPr="007A7452" w:rsidRDefault="00E8550F" w:rsidP="00E8550F">
            <w:pPr>
              <w:widowControl w:val="0"/>
              <w:tabs>
                <w:tab w:val="left" w:pos="1100"/>
              </w:tabs>
              <w:autoSpaceDE w:val="0"/>
              <w:autoSpaceDN w:val="0"/>
              <w:adjustRightInd w:val="0"/>
              <w:spacing w:after="0" w:line="195" w:lineRule="exact"/>
              <w:ind w:left="40" w:firstLine="80"/>
              <w:rPr>
                <w:rFonts w:ascii="Times New Roman" w:hAnsi="Times New Roman"/>
                <w:sz w:val="24"/>
                <w:szCs w:val="24"/>
              </w:rPr>
            </w:pPr>
            <w:r w:rsidRPr="007A7452">
              <w:rPr>
                <w:rFonts w:ascii="Times New Roman" w:hAnsi="Times New Roman"/>
                <w:color w:val="191919"/>
                <w:spacing w:val="-2"/>
                <w:sz w:val="18"/>
                <w:szCs w:val="18"/>
              </w:rPr>
              <w:t>CRJ</w:t>
            </w:r>
            <w:r w:rsidRPr="007A7452">
              <w:rPr>
                <w:rFonts w:ascii="Times New Roman" w:hAnsi="Times New Roman"/>
                <w:color w:val="191919"/>
                <w:sz w:val="18"/>
                <w:szCs w:val="18"/>
              </w:rPr>
              <w:t>U</w:t>
            </w:r>
            <w:r w:rsidRPr="007A7452">
              <w:rPr>
                <w:rFonts w:ascii="Times New Roman" w:hAnsi="Times New Roman"/>
                <w:color w:val="191919"/>
                <w:sz w:val="18"/>
                <w:szCs w:val="18"/>
              </w:rPr>
              <w:tab/>
            </w:r>
            <w:r w:rsidRPr="007A7452">
              <w:rPr>
                <w:rFonts w:ascii="Times New Roman" w:hAnsi="Times New Roman"/>
                <w:color w:val="191919"/>
                <w:spacing w:val="-2"/>
                <w:sz w:val="18"/>
                <w:szCs w:val="18"/>
              </w:rPr>
              <w:t>4610</w:t>
            </w:r>
          </w:p>
        </w:tc>
        <w:tc>
          <w:tcPr>
            <w:tcW w:w="662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4" w:firstLine="44"/>
              <w:rPr>
                <w:rFonts w:ascii="Times New Roman" w:hAnsi="Times New Roman"/>
                <w:sz w:val="24"/>
                <w:szCs w:val="24"/>
              </w:rPr>
            </w:pPr>
            <w:r w:rsidRPr="007A7452">
              <w:rPr>
                <w:rFonts w:ascii="Times New Roman" w:hAnsi="Times New Roman"/>
                <w:color w:val="191919"/>
                <w:spacing w:val="-2"/>
                <w:sz w:val="18"/>
                <w:szCs w:val="18"/>
              </w:rPr>
              <w:t>Internshi</w:t>
            </w:r>
            <w:r w:rsidRPr="007A7452">
              <w:rPr>
                <w:rFonts w:ascii="Times New Roman" w:hAnsi="Times New Roman"/>
                <w:color w:val="191919"/>
                <w:sz w:val="18"/>
                <w:szCs w:val="18"/>
              </w:rPr>
              <w:t>p</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(3-1</w:t>
            </w:r>
            <w:r w:rsidRPr="007A7452">
              <w:rPr>
                <w:rFonts w:ascii="Times New Roman" w:hAnsi="Times New Roman"/>
                <w:color w:val="191919"/>
                <w:sz w:val="18"/>
                <w:szCs w:val="18"/>
              </w:rPr>
              <w:t>2</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hours)</w:t>
            </w:r>
          </w:p>
        </w:tc>
        <w:tc>
          <w:tcPr>
            <w:tcW w:w="161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672" w:firstLine="260"/>
              <w:jc w:val="center"/>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1836" w:type="dxa"/>
            <w:tcBorders>
              <w:top w:val="nil"/>
              <w:left w:val="nil"/>
              <w:bottom w:val="nil"/>
              <w:right w:val="nil"/>
            </w:tcBorders>
          </w:tcPr>
          <w:p w:rsidR="00E8550F" w:rsidRPr="007A7452" w:rsidRDefault="00E8550F" w:rsidP="00E8550F">
            <w:pPr>
              <w:widowControl w:val="0"/>
              <w:tabs>
                <w:tab w:val="left" w:pos="1100"/>
              </w:tabs>
              <w:autoSpaceDE w:val="0"/>
              <w:autoSpaceDN w:val="0"/>
              <w:adjustRightInd w:val="0"/>
              <w:spacing w:after="0" w:line="195" w:lineRule="exact"/>
              <w:ind w:left="40" w:firstLine="80"/>
              <w:rPr>
                <w:rFonts w:ascii="Times New Roman" w:hAnsi="Times New Roman"/>
                <w:sz w:val="24"/>
                <w:szCs w:val="24"/>
              </w:rPr>
            </w:pPr>
            <w:r w:rsidRPr="007A7452">
              <w:rPr>
                <w:rFonts w:ascii="Times New Roman" w:hAnsi="Times New Roman"/>
                <w:color w:val="191919"/>
                <w:spacing w:val="-2"/>
                <w:sz w:val="18"/>
                <w:szCs w:val="18"/>
              </w:rPr>
              <w:t>CRJ</w:t>
            </w:r>
            <w:r w:rsidRPr="007A7452">
              <w:rPr>
                <w:rFonts w:ascii="Times New Roman" w:hAnsi="Times New Roman"/>
                <w:color w:val="191919"/>
                <w:sz w:val="18"/>
                <w:szCs w:val="18"/>
              </w:rPr>
              <w:t>U</w:t>
            </w:r>
            <w:r w:rsidRPr="007A7452">
              <w:rPr>
                <w:rFonts w:ascii="Times New Roman" w:hAnsi="Times New Roman"/>
                <w:color w:val="191919"/>
                <w:sz w:val="18"/>
                <w:szCs w:val="18"/>
              </w:rPr>
              <w:tab/>
            </w:r>
            <w:r w:rsidRPr="007A7452">
              <w:rPr>
                <w:rFonts w:ascii="Times New Roman" w:hAnsi="Times New Roman"/>
                <w:color w:val="191919"/>
                <w:spacing w:val="-2"/>
                <w:sz w:val="18"/>
                <w:szCs w:val="18"/>
              </w:rPr>
              <w:t>4620</w:t>
            </w:r>
          </w:p>
        </w:tc>
        <w:tc>
          <w:tcPr>
            <w:tcW w:w="662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4" w:firstLine="44"/>
              <w:rPr>
                <w:rFonts w:ascii="Times New Roman" w:hAnsi="Times New Roman"/>
                <w:sz w:val="24"/>
                <w:szCs w:val="24"/>
              </w:rPr>
            </w:pPr>
            <w:r w:rsidRPr="007A7452">
              <w:rPr>
                <w:rFonts w:ascii="Times New Roman" w:hAnsi="Times New Roman"/>
                <w:color w:val="191919"/>
                <w:spacing w:val="-2"/>
                <w:sz w:val="18"/>
                <w:szCs w:val="18"/>
              </w:rPr>
              <w:t>Specia</w:t>
            </w:r>
            <w:r w:rsidRPr="007A7452">
              <w:rPr>
                <w:rFonts w:ascii="Times New Roman" w:hAnsi="Times New Roman"/>
                <w:color w:val="191919"/>
                <w:sz w:val="18"/>
                <w:szCs w:val="18"/>
              </w:rPr>
              <w:t>l</w:t>
            </w:r>
            <w:r w:rsidRPr="007A7452">
              <w:rPr>
                <w:rFonts w:ascii="Times New Roman" w:hAnsi="Times New Roman"/>
                <w:color w:val="191919"/>
                <w:spacing w:val="-7"/>
                <w:sz w:val="18"/>
                <w:szCs w:val="18"/>
              </w:rPr>
              <w:t xml:space="preserve"> </w:t>
            </w:r>
            <w:r w:rsidRPr="007A7452">
              <w:rPr>
                <w:rFonts w:ascii="Times New Roman" w:hAnsi="Times New Roman"/>
                <w:color w:val="191919"/>
                <w:spacing w:val="-14"/>
                <w:sz w:val="18"/>
                <w:szCs w:val="18"/>
              </w:rPr>
              <w:t>T</w:t>
            </w:r>
            <w:r w:rsidRPr="007A7452">
              <w:rPr>
                <w:rFonts w:ascii="Times New Roman" w:hAnsi="Times New Roman"/>
                <w:color w:val="191919"/>
                <w:spacing w:val="-2"/>
                <w:sz w:val="18"/>
                <w:szCs w:val="18"/>
              </w:rPr>
              <w:t>opic</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CRJ</w:t>
            </w:r>
          </w:p>
        </w:tc>
        <w:tc>
          <w:tcPr>
            <w:tcW w:w="161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672" w:firstLine="260"/>
              <w:jc w:val="center"/>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401"/>
        </w:trPr>
        <w:tc>
          <w:tcPr>
            <w:tcW w:w="1836" w:type="dxa"/>
            <w:tcBorders>
              <w:top w:val="nil"/>
              <w:left w:val="nil"/>
              <w:bottom w:val="nil"/>
              <w:right w:val="nil"/>
            </w:tcBorders>
          </w:tcPr>
          <w:p w:rsidR="00E8550F" w:rsidRPr="007A7452" w:rsidRDefault="00E8550F" w:rsidP="00E8550F">
            <w:pPr>
              <w:widowControl w:val="0"/>
              <w:tabs>
                <w:tab w:val="left" w:pos="1100"/>
              </w:tabs>
              <w:autoSpaceDE w:val="0"/>
              <w:autoSpaceDN w:val="0"/>
              <w:adjustRightInd w:val="0"/>
              <w:spacing w:after="0" w:line="195" w:lineRule="exact"/>
              <w:ind w:left="40" w:firstLine="80"/>
              <w:rPr>
                <w:rFonts w:ascii="Times New Roman" w:hAnsi="Times New Roman"/>
                <w:sz w:val="24"/>
                <w:szCs w:val="24"/>
              </w:rPr>
            </w:pPr>
            <w:r w:rsidRPr="007A7452">
              <w:rPr>
                <w:rFonts w:ascii="Times New Roman" w:hAnsi="Times New Roman"/>
                <w:color w:val="191919"/>
                <w:spacing w:val="-2"/>
                <w:sz w:val="18"/>
                <w:szCs w:val="18"/>
              </w:rPr>
              <w:t>CRJ</w:t>
            </w:r>
            <w:r w:rsidRPr="007A7452">
              <w:rPr>
                <w:rFonts w:ascii="Times New Roman" w:hAnsi="Times New Roman"/>
                <w:color w:val="191919"/>
                <w:sz w:val="18"/>
                <w:szCs w:val="18"/>
              </w:rPr>
              <w:t>U</w:t>
            </w:r>
            <w:r w:rsidRPr="007A7452">
              <w:rPr>
                <w:rFonts w:ascii="Times New Roman" w:hAnsi="Times New Roman"/>
                <w:color w:val="191919"/>
                <w:sz w:val="18"/>
                <w:szCs w:val="18"/>
              </w:rPr>
              <w:tab/>
            </w:r>
            <w:r w:rsidRPr="007A7452">
              <w:rPr>
                <w:rFonts w:ascii="Times New Roman" w:hAnsi="Times New Roman"/>
                <w:color w:val="191919"/>
                <w:spacing w:val="-2"/>
                <w:sz w:val="18"/>
                <w:szCs w:val="18"/>
              </w:rPr>
              <w:t>4630</w:t>
            </w:r>
          </w:p>
        </w:tc>
        <w:tc>
          <w:tcPr>
            <w:tcW w:w="662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4" w:firstLine="44"/>
              <w:rPr>
                <w:rFonts w:ascii="Times New Roman" w:hAnsi="Times New Roman"/>
                <w:sz w:val="24"/>
                <w:szCs w:val="24"/>
              </w:rPr>
            </w:pPr>
            <w:r w:rsidRPr="007A7452">
              <w:rPr>
                <w:rFonts w:ascii="Times New Roman" w:hAnsi="Times New Roman"/>
                <w:color w:val="191919"/>
                <w:spacing w:val="-2"/>
                <w:sz w:val="18"/>
                <w:szCs w:val="18"/>
              </w:rPr>
              <w:t>Race</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Gende</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CR</w:t>
            </w:r>
            <w:r w:rsidRPr="007A7452">
              <w:rPr>
                <w:rFonts w:ascii="Times New Roman" w:hAnsi="Times New Roman"/>
                <w:color w:val="191919"/>
                <w:sz w:val="18"/>
                <w:szCs w:val="18"/>
              </w:rPr>
              <w:t>J</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System</w:t>
            </w:r>
          </w:p>
        </w:tc>
        <w:tc>
          <w:tcPr>
            <w:tcW w:w="161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672" w:firstLine="260"/>
              <w:jc w:val="center"/>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353"/>
        </w:trPr>
        <w:tc>
          <w:tcPr>
            <w:tcW w:w="1836" w:type="dxa"/>
            <w:tcBorders>
              <w:top w:val="nil"/>
              <w:left w:val="nil"/>
              <w:bottom w:val="nil"/>
              <w:right w:val="nil"/>
            </w:tcBorders>
          </w:tcPr>
          <w:p w:rsidR="00E8550F" w:rsidRPr="007A7452" w:rsidRDefault="00E8550F" w:rsidP="00E8550F">
            <w:pPr>
              <w:widowControl w:val="0"/>
              <w:autoSpaceDE w:val="0"/>
              <w:autoSpaceDN w:val="0"/>
              <w:adjustRightInd w:val="0"/>
              <w:spacing w:before="16" w:after="0"/>
              <w:ind w:left="40" w:firstLine="80"/>
              <w:rPr>
                <w:rFonts w:ascii="Times New Roman" w:hAnsi="Times New Roman"/>
                <w:sz w:val="24"/>
                <w:szCs w:val="24"/>
              </w:rPr>
            </w:pPr>
            <w:r w:rsidRPr="007A7452">
              <w:rPr>
                <w:rFonts w:ascii="Times New Roman" w:hAnsi="Times New Roman"/>
                <w:b/>
                <w:bCs/>
                <w:color w:val="191919"/>
                <w:spacing w:val="-2"/>
                <w:sz w:val="18"/>
                <w:szCs w:val="18"/>
              </w:rPr>
              <w:t>A</w:t>
            </w:r>
            <w:r w:rsidRPr="007A7452">
              <w:rPr>
                <w:rFonts w:ascii="Times New Roman" w:hAnsi="Times New Roman"/>
                <w:b/>
                <w:bCs/>
                <w:color w:val="191919"/>
                <w:spacing w:val="-5"/>
                <w:sz w:val="18"/>
                <w:szCs w:val="18"/>
              </w:rPr>
              <w:t>r</w:t>
            </w:r>
            <w:r w:rsidRPr="007A7452">
              <w:rPr>
                <w:rFonts w:ascii="Times New Roman" w:hAnsi="Times New Roman"/>
                <w:b/>
                <w:bCs/>
                <w:color w:val="191919"/>
                <w:spacing w:val="-2"/>
                <w:sz w:val="18"/>
                <w:szCs w:val="18"/>
              </w:rPr>
              <w:t>e</w:t>
            </w:r>
            <w:r w:rsidRPr="007A7452">
              <w:rPr>
                <w:rFonts w:ascii="Times New Roman" w:hAnsi="Times New Roman"/>
                <w:b/>
                <w:bCs/>
                <w:color w:val="191919"/>
                <w:sz w:val="18"/>
                <w:szCs w:val="18"/>
              </w:rPr>
              <w:t>a</w:t>
            </w:r>
            <w:r w:rsidRPr="007A7452">
              <w:rPr>
                <w:rFonts w:ascii="Times New Roman" w:hAnsi="Times New Roman"/>
                <w:b/>
                <w:bCs/>
                <w:color w:val="191919"/>
                <w:spacing w:val="-4"/>
                <w:sz w:val="18"/>
                <w:szCs w:val="18"/>
              </w:rPr>
              <w:t xml:space="preserve"> </w:t>
            </w:r>
            <w:r w:rsidRPr="007A7452">
              <w:rPr>
                <w:rFonts w:ascii="Times New Roman" w:hAnsi="Times New Roman"/>
                <w:b/>
                <w:bCs/>
                <w:color w:val="191919"/>
                <w:spacing w:val="-2"/>
                <w:sz w:val="18"/>
                <w:szCs w:val="18"/>
              </w:rPr>
              <w:t>H</w:t>
            </w:r>
            <w:r w:rsidRPr="007A7452">
              <w:rPr>
                <w:rFonts w:ascii="Times New Roman" w:hAnsi="Times New Roman"/>
                <w:b/>
                <w:bCs/>
                <w:color w:val="191919"/>
                <w:sz w:val="18"/>
                <w:szCs w:val="18"/>
              </w:rPr>
              <w:t>:</w:t>
            </w:r>
            <w:r w:rsidRPr="007A7452">
              <w:rPr>
                <w:rFonts w:ascii="Times New Roman" w:hAnsi="Times New Roman"/>
                <w:b/>
                <w:bCs/>
                <w:color w:val="191919"/>
                <w:spacing w:val="-4"/>
                <w:sz w:val="18"/>
                <w:szCs w:val="18"/>
              </w:rPr>
              <w:t xml:space="preserve"> </w:t>
            </w:r>
            <w:r w:rsidRPr="007A7452">
              <w:rPr>
                <w:rFonts w:ascii="Times New Roman" w:hAnsi="Times New Roman"/>
                <w:b/>
                <w:bCs/>
                <w:color w:val="191919"/>
                <w:spacing w:val="-2"/>
                <w:sz w:val="18"/>
                <w:szCs w:val="18"/>
              </w:rPr>
              <w:t>(1</w:t>
            </w:r>
            <w:r w:rsidRPr="007A7452">
              <w:rPr>
                <w:rFonts w:ascii="Times New Roman" w:hAnsi="Times New Roman"/>
                <w:b/>
                <w:bCs/>
                <w:color w:val="191919"/>
                <w:sz w:val="18"/>
                <w:szCs w:val="18"/>
              </w:rPr>
              <w:t>8</w:t>
            </w:r>
            <w:r w:rsidRPr="007A7452">
              <w:rPr>
                <w:rFonts w:ascii="Times New Roman" w:hAnsi="Times New Roman"/>
                <w:b/>
                <w:bCs/>
                <w:color w:val="191919"/>
                <w:spacing w:val="-4"/>
                <w:sz w:val="18"/>
                <w:szCs w:val="18"/>
              </w:rPr>
              <w:t xml:space="preserve"> </w:t>
            </w:r>
            <w:r w:rsidRPr="007A7452">
              <w:rPr>
                <w:rFonts w:ascii="Times New Roman" w:hAnsi="Times New Roman"/>
                <w:b/>
                <w:bCs/>
                <w:color w:val="191919"/>
                <w:spacing w:val="-2"/>
                <w:sz w:val="18"/>
                <w:szCs w:val="18"/>
              </w:rPr>
              <w:t>hours)</w:t>
            </w:r>
          </w:p>
        </w:tc>
        <w:tc>
          <w:tcPr>
            <w:tcW w:w="6624" w:type="dxa"/>
            <w:tcBorders>
              <w:top w:val="nil"/>
              <w:left w:val="nil"/>
              <w:bottom w:val="nil"/>
              <w:right w:val="nil"/>
            </w:tcBorders>
          </w:tcPr>
          <w:p w:rsidR="00E8550F" w:rsidRPr="007A7452" w:rsidRDefault="00E8550F" w:rsidP="00E8550F">
            <w:pPr>
              <w:widowControl w:val="0"/>
              <w:autoSpaceDE w:val="0"/>
              <w:autoSpaceDN w:val="0"/>
              <w:adjustRightInd w:val="0"/>
              <w:spacing w:after="0"/>
              <w:ind w:firstLine="44"/>
              <w:rPr>
                <w:rFonts w:ascii="Times New Roman" w:hAnsi="Times New Roman"/>
                <w:sz w:val="24"/>
                <w:szCs w:val="24"/>
              </w:rPr>
            </w:pPr>
          </w:p>
        </w:tc>
        <w:tc>
          <w:tcPr>
            <w:tcW w:w="1610" w:type="dxa"/>
            <w:tcBorders>
              <w:top w:val="nil"/>
              <w:left w:val="nil"/>
              <w:bottom w:val="nil"/>
              <w:right w:val="nil"/>
            </w:tcBorders>
          </w:tcPr>
          <w:p w:rsidR="00E8550F" w:rsidRPr="007A7452" w:rsidRDefault="00E8550F" w:rsidP="00E8550F">
            <w:pPr>
              <w:widowControl w:val="0"/>
              <w:autoSpaceDE w:val="0"/>
              <w:autoSpaceDN w:val="0"/>
              <w:adjustRightInd w:val="0"/>
              <w:spacing w:after="0"/>
              <w:ind w:firstLine="260"/>
              <w:rPr>
                <w:rFonts w:ascii="Times New Roman" w:hAnsi="Times New Roman"/>
                <w:sz w:val="24"/>
                <w:szCs w:val="24"/>
              </w:rPr>
            </w:pPr>
          </w:p>
        </w:tc>
      </w:tr>
      <w:tr w:rsidR="00E8550F" w:rsidRPr="007A7452" w:rsidTr="00E8550F">
        <w:trPr>
          <w:trHeight w:hRule="exact" w:val="758"/>
        </w:trPr>
        <w:tc>
          <w:tcPr>
            <w:tcW w:w="1836" w:type="dxa"/>
            <w:tcBorders>
              <w:top w:val="nil"/>
              <w:left w:val="nil"/>
              <w:bottom w:val="nil"/>
              <w:right w:val="nil"/>
            </w:tcBorders>
          </w:tcPr>
          <w:p w:rsidR="00E8550F" w:rsidRPr="007A7452" w:rsidRDefault="00E8550F" w:rsidP="00E8550F">
            <w:pPr>
              <w:widowControl w:val="0"/>
              <w:autoSpaceDE w:val="0"/>
              <w:autoSpaceDN w:val="0"/>
              <w:adjustRightInd w:val="0"/>
              <w:spacing w:before="97" w:after="0"/>
              <w:ind w:left="40" w:firstLine="80"/>
              <w:rPr>
                <w:rFonts w:ascii="Times New Roman" w:hAnsi="Times New Roman"/>
                <w:color w:val="000000"/>
                <w:sz w:val="18"/>
                <w:szCs w:val="18"/>
              </w:rPr>
            </w:pPr>
            <w:r w:rsidRPr="007A7452">
              <w:rPr>
                <w:rFonts w:ascii="Times New Roman" w:hAnsi="Times New Roman"/>
                <w:color w:val="191919"/>
                <w:spacing w:val="-2"/>
                <w:sz w:val="18"/>
                <w:szCs w:val="18"/>
              </w:rPr>
              <w:t>SOCI</w:t>
            </w:r>
          </w:p>
          <w:p w:rsidR="00E8550F" w:rsidRPr="007A7452" w:rsidRDefault="00E8550F" w:rsidP="00E8550F">
            <w:pPr>
              <w:widowControl w:val="0"/>
              <w:autoSpaceDE w:val="0"/>
              <w:autoSpaceDN w:val="0"/>
              <w:adjustRightInd w:val="0"/>
              <w:spacing w:before="5" w:after="0" w:line="220" w:lineRule="exact"/>
              <w:ind w:firstLine="80"/>
              <w:rPr>
                <w:rFonts w:ascii="Times New Roman" w:hAnsi="Times New Roman"/>
              </w:rPr>
            </w:pPr>
          </w:p>
          <w:p w:rsidR="00E8550F" w:rsidRPr="007A7452" w:rsidRDefault="00E8550F" w:rsidP="00E8550F">
            <w:pPr>
              <w:widowControl w:val="0"/>
              <w:autoSpaceDE w:val="0"/>
              <w:autoSpaceDN w:val="0"/>
              <w:adjustRightInd w:val="0"/>
              <w:spacing w:after="0"/>
              <w:ind w:left="40" w:firstLine="80"/>
              <w:rPr>
                <w:rFonts w:ascii="Times New Roman" w:hAnsi="Times New Roman"/>
                <w:sz w:val="24"/>
                <w:szCs w:val="24"/>
              </w:rPr>
            </w:pPr>
            <w:r w:rsidRPr="007A7452">
              <w:rPr>
                <w:rFonts w:ascii="Times New Roman" w:hAnsi="Times New Roman"/>
                <w:color w:val="191919"/>
                <w:spacing w:val="-2"/>
                <w:sz w:val="18"/>
                <w:szCs w:val="18"/>
              </w:rPr>
              <w:t>POLS</w:t>
            </w:r>
          </w:p>
        </w:tc>
        <w:tc>
          <w:tcPr>
            <w:tcW w:w="6624" w:type="dxa"/>
            <w:tcBorders>
              <w:top w:val="nil"/>
              <w:left w:val="nil"/>
              <w:bottom w:val="nil"/>
              <w:right w:val="nil"/>
            </w:tcBorders>
          </w:tcPr>
          <w:p w:rsidR="00E8550F" w:rsidRPr="007A7452" w:rsidRDefault="00E8550F" w:rsidP="00E8550F">
            <w:pPr>
              <w:widowControl w:val="0"/>
              <w:autoSpaceDE w:val="0"/>
              <w:autoSpaceDN w:val="0"/>
              <w:adjustRightInd w:val="0"/>
              <w:spacing w:before="97" w:after="0"/>
              <w:ind w:left="364" w:firstLine="44"/>
              <w:rPr>
                <w:rFonts w:ascii="Times New Roman" w:hAnsi="Times New Roman"/>
                <w:color w:val="000000"/>
                <w:sz w:val="18"/>
                <w:szCs w:val="18"/>
              </w:rPr>
            </w:pPr>
            <w:r w:rsidRPr="007A7452">
              <w:rPr>
                <w:rFonts w:ascii="Times New Roman" w:hAnsi="Times New Roman"/>
                <w:color w:val="191919"/>
                <w:spacing w:val="-2"/>
                <w:sz w:val="18"/>
                <w:szCs w:val="18"/>
              </w:rPr>
              <w:t>Uppe</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Leve</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Course</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(3000-4000)</w:t>
            </w:r>
          </w:p>
          <w:p w:rsidR="00E8550F" w:rsidRPr="007A7452" w:rsidRDefault="00E8550F" w:rsidP="00E8550F">
            <w:pPr>
              <w:widowControl w:val="0"/>
              <w:autoSpaceDE w:val="0"/>
              <w:autoSpaceDN w:val="0"/>
              <w:adjustRightInd w:val="0"/>
              <w:spacing w:before="9" w:after="0" w:line="250" w:lineRule="auto"/>
              <w:ind w:left="364" w:right="1858" w:firstLine="44"/>
              <w:rPr>
                <w:rFonts w:ascii="Times New Roman" w:hAnsi="Times New Roman"/>
                <w:sz w:val="24"/>
                <w:szCs w:val="24"/>
              </w:rPr>
            </w:pPr>
            <w:r w:rsidRPr="007A7452">
              <w:rPr>
                <w:rFonts w:ascii="Times New Roman" w:hAnsi="Times New Roman"/>
                <w:color w:val="191919"/>
                <w:spacing w:val="-2"/>
                <w:sz w:val="18"/>
                <w:szCs w:val="18"/>
              </w:rPr>
              <w:t>SOC</w:t>
            </w:r>
            <w:r w:rsidRPr="007A7452">
              <w:rPr>
                <w:rFonts w:ascii="Times New Roman" w:hAnsi="Times New Roman"/>
                <w:color w:val="191919"/>
                <w:sz w:val="18"/>
                <w:szCs w:val="18"/>
              </w:rPr>
              <w:t>I</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337</w:t>
            </w:r>
            <w:r w:rsidRPr="007A7452">
              <w:rPr>
                <w:rFonts w:ascii="Times New Roman" w:hAnsi="Times New Roman"/>
                <w:color w:val="191919"/>
                <w:sz w:val="18"/>
                <w:szCs w:val="18"/>
              </w:rPr>
              <w:t>0</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337</w:t>
            </w:r>
            <w:r w:rsidRPr="007A7452">
              <w:rPr>
                <w:rFonts w:ascii="Times New Roman" w:hAnsi="Times New Roman"/>
                <w:color w:val="191919"/>
                <w:sz w:val="18"/>
                <w:szCs w:val="18"/>
              </w:rPr>
              <w:t>1</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wil</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NO</w:t>
            </w:r>
            <w:r w:rsidRPr="007A7452">
              <w:rPr>
                <w:rFonts w:ascii="Times New Roman" w:hAnsi="Times New Roman"/>
                <w:color w:val="191919"/>
                <w:sz w:val="18"/>
                <w:szCs w:val="18"/>
              </w:rPr>
              <w:t>T</w:t>
            </w:r>
            <w:r w:rsidRPr="007A7452">
              <w:rPr>
                <w:rFonts w:ascii="Times New Roman" w:hAnsi="Times New Roman"/>
                <w:color w:val="191919"/>
                <w:spacing w:val="-7"/>
                <w:sz w:val="18"/>
                <w:szCs w:val="18"/>
              </w:rPr>
              <w:t xml:space="preserve"> </w:t>
            </w:r>
            <w:r w:rsidRPr="007A7452">
              <w:rPr>
                <w:rFonts w:ascii="Times New Roman" w:hAnsi="Times New Roman"/>
                <w:color w:val="191919"/>
                <w:spacing w:val="-2"/>
                <w:sz w:val="18"/>
                <w:szCs w:val="18"/>
              </w:rPr>
              <w:t>fulfil</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uppe</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leve</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requirements. Uppe</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Leve</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Course</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(3000-4000)</w:t>
            </w:r>
          </w:p>
        </w:tc>
        <w:tc>
          <w:tcPr>
            <w:tcW w:w="1610" w:type="dxa"/>
            <w:tcBorders>
              <w:top w:val="nil"/>
              <w:left w:val="nil"/>
              <w:bottom w:val="nil"/>
              <w:right w:val="nil"/>
            </w:tcBorders>
          </w:tcPr>
          <w:p w:rsidR="00E8550F" w:rsidRPr="007A7452" w:rsidRDefault="00E8550F" w:rsidP="00E8550F">
            <w:pPr>
              <w:widowControl w:val="0"/>
              <w:autoSpaceDE w:val="0"/>
              <w:autoSpaceDN w:val="0"/>
              <w:adjustRightInd w:val="0"/>
              <w:spacing w:before="97" w:after="0"/>
              <w:ind w:right="672" w:firstLine="260"/>
              <w:jc w:val="center"/>
              <w:rPr>
                <w:rFonts w:ascii="Times New Roman" w:hAnsi="Times New Roman"/>
                <w:color w:val="000000"/>
                <w:sz w:val="18"/>
                <w:szCs w:val="18"/>
              </w:rPr>
            </w:pPr>
            <w:r w:rsidRPr="007A7452">
              <w:rPr>
                <w:rFonts w:ascii="Times New Roman" w:hAnsi="Times New Roman"/>
                <w:color w:val="191919"/>
                <w:sz w:val="18"/>
                <w:szCs w:val="18"/>
              </w:rPr>
              <w:t>3</w:t>
            </w:r>
          </w:p>
          <w:p w:rsidR="00E8550F" w:rsidRPr="007A7452" w:rsidRDefault="00E8550F" w:rsidP="00E8550F">
            <w:pPr>
              <w:widowControl w:val="0"/>
              <w:autoSpaceDE w:val="0"/>
              <w:autoSpaceDN w:val="0"/>
              <w:adjustRightInd w:val="0"/>
              <w:spacing w:before="5" w:after="0" w:line="220" w:lineRule="exact"/>
              <w:ind w:firstLine="260"/>
              <w:rPr>
                <w:rFonts w:ascii="Times New Roman" w:hAnsi="Times New Roman"/>
              </w:rPr>
            </w:pPr>
          </w:p>
          <w:p w:rsidR="00E8550F" w:rsidRPr="007A7452" w:rsidRDefault="00E8550F" w:rsidP="00E8550F">
            <w:pPr>
              <w:widowControl w:val="0"/>
              <w:autoSpaceDE w:val="0"/>
              <w:autoSpaceDN w:val="0"/>
              <w:adjustRightInd w:val="0"/>
              <w:spacing w:after="0"/>
              <w:ind w:right="672" w:firstLine="260"/>
              <w:jc w:val="center"/>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324"/>
        </w:trPr>
        <w:tc>
          <w:tcPr>
            <w:tcW w:w="1836"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0" w:firstLine="80"/>
              <w:rPr>
                <w:rFonts w:ascii="Times New Roman" w:hAnsi="Times New Roman"/>
                <w:sz w:val="24"/>
                <w:szCs w:val="24"/>
              </w:rPr>
            </w:pPr>
            <w:r w:rsidRPr="007A7452">
              <w:rPr>
                <w:rFonts w:ascii="Times New Roman" w:hAnsi="Times New Roman"/>
                <w:color w:val="191919"/>
                <w:spacing w:val="-2"/>
                <w:sz w:val="18"/>
                <w:szCs w:val="18"/>
              </w:rPr>
              <w:t>Statistic</w:t>
            </w:r>
            <w:r w:rsidRPr="007A7452">
              <w:rPr>
                <w:rFonts w:ascii="Times New Roman" w:hAnsi="Times New Roman"/>
                <w:color w:val="191919"/>
                <w:sz w:val="18"/>
                <w:szCs w:val="18"/>
              </w:rPr>
              <w:t>s</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Course</w:t>
            </w:r>
          </w:p>
        </w:tc>
        <w:tc>
          <w:tcPr>
            <w:tcW w:w="6624"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4" w:firstLine="44"/>
              <w:rPr>
                <w:rFonts w:ascii="Times New Roman" w:hAnsi="Times New Roman"/>
                <w:sz w:val="24"/>
                <w:szCs w:val="24"/>
              </w:rPr>
            </w:pPr>
            <w:r w:rsidRPr="007A7452">
              <w:rPr>
                <w:rFonts w:ascii="Times New Roman" w:hAnsi="Times New Roman"/>
                <w:color w:val="191919"/>
                <w:spacing w:val="-2"/>
                <w:sz w:val="18"/>
                <w:szCs w:val="18"/>
              </w:rPr>
              <w:t>ECON</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SOCI</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PSY</w:t>
            </w:r>
            <w:r w:rsidRPr="007A7452">
              <w:rPr>
                <w:rFonts w:ascii="Times New Roman" w:hAnsi="Times New Roman"/>
                <w:color w:val="191919"/>
                <w:sz w:val="18"/>
                <w:szCs w:val="18"/>
              </w:rPr>
              <w:t>C</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SOW</w:t>
            </w:r>
            <w:r w:rsidRPr="007A7452">
              <w:rPr>
                <w:rFonts w:ascii="Times New Roman" w:hAnsi="Times New Roman"/>
                <w:color w:val="191919"/>
                <w:sz w:val="18"/>
                <w:szCs w:val="18"/>
              </w:rPr>
              <w:t>K</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430</w:t>
            </w:r>
            <w:r w:rsidRPr="007A7452">
              <w:rPr>
                <w:rFonts w:ascii="Times New Roman" w:hAnsi="Times New Roman"/>
                <w:color w:val="191919"/>
                <w:sz w:val="18"/>
                <w:szCs w:val="18"/>
              </w:rPr>
              <w:t>0</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CRJ</w:t>
            </w:r>
            <w:r w:rsidRPr="007A7452">
              <w:rPr>
                <w:rFonts w:ascii="Times New Roman" w:hAnsi="Times New Roman"/>
                <w:color w:val="191919"/>
                <w:sz w:val="18"/>
                <w:szCs w:val="18"/>
              </w:rPr>
              <w:t>U</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3420</w:t>
            </w:r>
          </w:p>
        </w:tc>
        <w:tc>
          <w:tcPr>
            <w:tcW w:w="161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672" w:firstLine="260"/>
              <w:jc w:val="center"/>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406"/>
        </w:trPr>
        <w:tc>
          <w:tcPr>
            <w:tcW w:w="1836" w:type="dxa"/>
            <w:tcBorders>
              <w:top w:val="nil"/>
              <w:left w:val="nil"/>
              <w:bottom w:val="nil"/>
              <w:right w:val="nil"/>
            </w:tcBorders>
          </w:tcPr>
          <w:p w:rsidR="00E8550F" w:rsidRPr="007A7452" w:rsidRDefault="00E8550F" w:rsidP="00E8550F">
            <w:pPr>
              <w:widowControl w:val="0"/>
              <w:autoSpaceDE w:val="0"/>
              <w:autoSpaceDN w:val="0"/>
              <w:adjustRightInd w:val="0"/>
              <w:spacing w:before="96" w:after="0"/>
              <w:ind w:left="40" w:firstLine="80"/>
              <w:rPr>
                <w:rFonts w:ascii="Times New Roman" w:hAnsi="Times New Roman"/>
                <w:sz w:val="24"/>
                <w:szCs w:val="24"/>
              </w:rPr>
            </w:pPr>
            <w:r w:rsidRPr="007A7452">
              <w:rPr>
                <w:rFonts w:ascii="Times New Roman" w:hAnsi="Times New Roman"/>
                <w:color w:val="191919"/>
                <w:spacing w:val="-2"/>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Electives</w:t>
            </w:r>
          </w:p>
        </w:tc>
        <w:tc>
          <w:tcPr>
            <w:tcW w:w="6624" w:type="dxa"/>
            <w:tcBorders>
              <w:top w:val="nil"/>
              <w:left w:val="nil"/>
              <w:bottom w:val="nil"/>
              <w:right w:val="nil"/>
            </w:tcBorders>
          </w:tcPr>
          <w:p w:rsidR="00E8550F" w:rsidRPr="007A7452" w:rsidRDefault="00E8550F" w:rsidP="00E8550F">
            <w:pPr>
              <w:widowControl w:val="0"/>
              <w:autoSpaceDE w:val="0"/>
              <w:autoSpaceDN w:val="0"/>
              <w:adjustRightInd w:val="0"/>
              <w:spacing w:after="0"/>
              <w:ind w:firstLine="44"/>
              <w:rPr>
                <w:rFonts w:ascii="Times New Roman" w:hAnsi="Times New Roman"/>
                <w:sz w:val="24"/>
                <w:szCs w:val="24"/>
              </w:rPr>
            </w:pPr>
          </w:p>
        </w:tc>
        <w:tc>
          <w:tcPr>
            <w:tcW w:w="1610" w:type="dxa"/>
            <w:tcBorders>
              <w:top w:val="nil"/>
              <w:left w:val="nil"/>
              <w:bottom w:val="nil"/>
              <w:right w:val="nil"/>
            </w:tcBorders>
          </w:tcPr>
          <w:p w:rsidR="00E8550F" w:rsidRPr="007A7452" w:rsidRDefault="00E8550F" w:rsidP="00E8550F">
            <w:pPr>
              <w:widowControl w:val="0"/>
              <w:autoSpaceDE w:val="0"/>
              <w:autoSpaceDN w:val="0"/>
              <w:adjustRightInd w:val="0"/>
              <w:spacing w:before="96" w:after="0"/>
              <w:ind w:firstLine="260"/>
              <w:rPr>
                <w:rFonts w:ascii="Times New Roman" w:hAnsi="Times New Roman"/>
                <w:sz w:val="24"/>
                <w:szCs w:val="24"/>
              </w:rPr>
            </w:pPr>
            <w:r w:rsidRPr="007A7452">
              <w:rPr>
                <w:rFonts w:ascii="Times New Roman" w:hAnsi="Times New Roman"/>
                <w:color w:val="191919"/>
                <w:spacing w:val="-2"/>
                <w:sz w:val="18"/>
                <w:szCs w:val="18"/>
              </w:rPr>
              <w:t>(</w:t>
            </w:r>
            <w:r w:rsidRPr="007A7452">
              <w:rPr>
                <w:rFonts w:ascii="Times New Roman" w:hAnsi="Times New Roman"/>
                <w:color w:val="191919"/>
                <w:sz w:val="18"/>
                <w:szCs w:val="18"/>
              </w:rPr>
              <w:t>9</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hours)</w:t>
            </w:r>
          </w:p>
        </w:tc>
      </w:tr>
    </w:tbl>
    <w:p w:rsidR="00E8550F"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color w:val="000000"/>
          <w:sz w:val="18"/>
          <w:szCs w:val="18"/>
        </w:rPr>
      </w:pPr>
    </w:p>
    <w:p w:rsidR="00E8550F" w:rsidRDefault="00A715EF" w:rsidP="00E8550F">
      <w:pPr>
        <w:widowControl w:val="0"/>
        <w:autoSpaceDE w:val="0"/>
        <w:autoSpaceDN w:val="0"/>
        <w:adjustRightInd w:val="0"/>
        <w:spacing w:before="7" w:after="0"/>
        <w:ind w:left="140" w:firstLine="130"/>
        <w:rPr>
          <w:rFonts w:ascii="Times New Roman" w:hAnsi="Times New Roman"/>
          <w:color w:val="000000"/>
          <w:sz w:val="24"/>
          <w:szCs w:val="24"/>
        </w:rPr>
      </w:pPr>
      <w:r w:rsidRPr="00A715EF">
        <w:rPr>
          <w:rFonts w:ascii="Calibri" w:hAnsi="Calibri"/>
          <w:noProof/>
          <w:lang w:eastAsia="en-US"/>
        </w:rPr>
        <w:pict>
          <v:shape id="Text Box 5086" o:spid="_x0000_s1045" type="#_x0000_t202" style="position:absolute;left:0;text-align:left;margin-left:557.15pt;margin-top:189.25pt;width:36pt;height:55.2pt;z-index:-25164390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" o:allowincell="f" filled="f" stroked="f">
            <v:textbox style="layout-flow:vertical" inset="0,0,0,0">
              <w:txbxContent>
                <w:p w:rsidR="00510B4A" w:rsidRDefault="00510B4A" w:rsidP="00E8550F">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FFFFFF"/>
                      <w:sz w:val="20"/>
                      <w:szCs w:val="20"/>
                    </w:rPr>
                    <w:t>Sciences &amp;</w:t>
                  </w:r>
                </w:p>
                <w:p w:rsidR="00510B4A" w:rsidRDefault="00510B4A" w:rsidP="00E8550F">
                  <w:pPr>
                    <w:widowControl w:val="0"/>
                    <w:autoSpaceDE w:val="0"/>
                    <w:autoSpaceDN w:val="0"/>
                    <w:adjustRightInd w:val="0"/>
                    <w:spacing w:after="0" w:line="240" w:lineRule="exact"/>
                    <w:ind w:left="202" w:right="202"/>
                    <w:jc w:val="center"/>
                    <w:rPr>
                      <w:rFonts w:ascii="Century Gothic" w:hAnsi="Century Gothic" w:cs="Century Gothic"/>
                      <w:color w:val="000000"/>
                      <w:sz w:val="20"/>
                      <w:szCs w:val="20"/>
                    </w:rPr>
                  </w:pPr>
                  <w:r>
                    <w:rPr>
                      <w:rFonts w:ascii="Century Gothic" w:hAnsi="Century Gothic" w:cs="Century Gothic"/>
                      <w:b/>
                      <w:bCs/>
                      <w:color w:val="FFFFFF"/>
                      <w:sz w:val="20"/>
                      <w:szCs w:val="20"/>
                    </w:rPr>
                    <w:t>Health</w:t>
                  </w:r>
                </w:p>
                <w:p w:rsidR="00510B4A" w:rsidRDefault="00510B4A" w:rsidP="00E8550F">
                  <w:pPr>
                    <w:widowControl w:val="0"/>
                    <w:autoSpaceDE w:val="0"/>
                    <w:autoSpaceDN w:val="0"/>
                    <w:adjustRightInd w:val="0"/>
                    <w:spacing w:after="0" w:line="240" w:lineRule="exact"/>
                    <w:ind w:left="-7" w:right="-7"/>
                    <w:jc w:val="center"/>
                    <w:rPr>
                      <w:rFonts w:ascii="Century Gothic" w:hAnsi="Century Gothic" w:cs="Century Gothic"/>
                      <w:color w:val="000000"/>
                      <w:sz w:val="20"/>
                      <w:szCs w:val="20"/>
                    </w:rPr>
                  </w:pPr>
                  <w:r>
                    <w:rPr>
                      <w:rFonts w:ascii="Century Gothic" w:hAnsi="Century Gothic" w:cs="Century Gothic"/>
                      <w:b/>
                      <w:bCs/>
                      <w:color w:val="FFFFFF"/>
                      <w:sz w:val="20"/>
                      <w:szCs w:val="20"/>
                    </w:rPr>
                    <w:t>Professions</w:t>
                  </w:r>
                </w:p>
              </w:txbxContent>
            </v:textbox>
            <w10:wrap anchorx="page"/>
          </v:shape>
        </w:pict>
      </w:r>
      <w:r w:rsidR="00E8550F">
        <w:rPr>
          <w:rFonts w:ascii="Times New Roman" w:hAnsi="Times New Roman"/>
          <w:b/>
          <w:bCs/>
          <w:color w:val="191919"/>
          <w:spacing w:val="-3"/>
          <w:sz w:val="32"/>
          <w:szCs w:val="32"/>
        </w:rPr>
        <w:t>P</w:t>
      </w:r>
      <w:r w:rsidR="00E8550F">
        <w:rPr>
          <w:rFonts w:ascii="Times New Roman" w:hAnsi="Times New Roman"/>
          <w:b/>
          <w:bCs/>
          <w:color w:val="191919"/>
          <w:spacing w:val="-3"/>
          <w:sz w:val="24"/>
          <w:szCs w:val="24"/>
        </w:rPr>
        <w:t>ROGRA</w:t>
      </w:r>
      <w:r w:rsidR="00E8550F">
        <w:rPr>
          <w:rFonts w:ascii="Times New Roman" w:hAnsi="Times New Roman"/>
          <w:b/>
          <w:bCs/>
          <w:color w:val="191919"/>
          <w:sz w:val="24"/>
          <w:szCs w:val="24"/>
        </w:rPr>
        <w:t>M</w:t>
      </w:r>
      <w:r w:rsidR="00E8550F">
        <w:rPr>
          <w:rFonts w:ascii="Times New Roman" w:hAnsi="Times New Roman"/>
          <w:b/>
          <w:bCs/>
          <w:color w:val="191919"/>
          <w:spacing w:val="14"/>
          <w:sz w:val="24"/>
          <w:szCs w:val="24"/>
        </w:rPr>
        <w:t xml:space="preserve"> </w:t>
      </w:r>
      <w:r w:rsidR="00E8550F">
        <w:rPr>
          <w:rFonts w:ascii="Times New Roman" w:hAnsi="Times New Roman"/>
          <w:b/>
          <w:bCs/>
          <w:color w:val="191919"/>
          <w:spacing w:val="-3"/>
          <w:sz w:val="24"/>
          <w:szCs w:val="24"/>
        </w:rPr>
        <w:t>O</w:t>
      </w:r>
      <w:r w:rsidR="00E8550F">
        <w:rPr>
          <w:rFonts w:ascii="Times New Roman" w:hAnsi="Times New Roman"/>
          <w:b/>
          <w:bCs/>
          <w:color w:val="191919"/>
          <w:sz w:val="24"/>
          <w:szCs w:val="24"/>
        </w:rPr>
        <w:t>F</w:t>
      </w:r>
      <w:r w:rsidR="00E8550F">
        <w:rPr>
          <w:rFonts w:ascii="Times New Roman" w:hAnsi="Times New Roman"/>
          <w:b/>
          <w:bCs/>
          <w:color w:val="191919"/>
          <w:spacing w:val="5"/>
          <w:sz w:val="24"/>
          <w:szCs w:val="24"/>
        </w:rPr>
        <w:t xml:space="preserve"> </w:t>
      </w:r>
      <w:r w:rsidR="00E8550F">
        <w:rPr>
          <w:rFonts w:ascii="Times New Roman" w:hAnsi="Times New Roman"/>
          <w:b/>
          <w:bCs/>
          <w:color w:val="191919"/>
          <w:spacing w:val="-3"/>
          <w:sz w:val="32"/>
          <w:szCs w:val="32"/>
        </w:rPr>
        <w:t>S</w:t>
      </w:r>
      <w:r w:rsidR="00E8550F">
        <w:rPr>
          <w:rFonts w:ascii="Times New Roman" w:hAnsi="Times New Roman"/>
          <w:b/>
          <w:bCs/>
          <w:color w:val="191919"/>
          <w:spacing w:val="-3"/>
          <w:sz w:val="24"/>
          <w:szCs w:val="24"/>
        </w:rPr>
        <w:t>TUD</w:t>
      </w:r>
      <w:r w:rsidR="00E8550F">
        <w:rPr>
          <w:rFonts w:ascii="Times New Roman" w:hAnsi="Times New Roman"/>
          <w:b/>
          <w:bCs/>
          <w:color w:val="191919"/>
          <w:sz w:val="24"/>
          <w:szCs w:val="24"/>
        </w:rPr>
        <w:t>Y</w:t>
      </w:r>
      <w:r w:rsidR="00E8550F">
        <w:rPr>
          <w:rFonts w:ascii="Times New Roman" w:hAnsi="Times New Roman"/>
          <w:b/>
          <w:bCs/>
          <w:color w:val="191919"/>
          <w:spacing w:val="5"/>
          <w:sz w:val="24"/>
          <w:szCs w:val="24"/>
        </w:rPr>
        <w:t xml:space="preserve"> </w:t>
      </w:r>
      <w:r w:rsidR="00E8550F">
        <w:rPr>
          <w:rFonts w:ascii="Times New Roman" w:hAnsi="Times New Roman"/>
          <w:b/>
          <w:bCs/>
          <w:color w:val="191919"/>
          <w:spacing w:val="-3"/>
          <w:sz w:val="24"/>
          <w:szCs w:val="24"/>
        </w:rPr>
        <w:t>FO</w:t>
      </w:r>
      <w:r w:rsidR="00E8550F">
        <w:rPr>
          <w:rFonts w:ascii="Times New Roman" w:hAnsi="Times New Roman"/>
          <w:b/>
          <w:bCs/>
          <w:color w:val="191919"/>
          <w:sz w:val="24"/>
          <w:szCs w:val="24"/>
        </w:rPr>
        <w:t>R</w:t>
      </w:r>
      <w:r w:rsidR="00E8550F">
        <w:rPr>
          <w:rFonts w:ascii="Times New Roman" w:hAnsi="Times New Roman"/>
          <w:b/>
          <w:bCs/>
          <w:color w:val="191919"/>
          <w:spacing w:val="14"/>
          <w:sz w:val="24"/>
          <w:szCs w:val="24"/>
        </w:rPr>
        <w:t xml:space="preserve"> </w:t>
      </w:r>
      <w:r w:rsidR="00E8550F">
        <w:rPr>
          <w:rFonts w:ascii="Times New Roman" w:hAnsi="Times New Roman"/>
          <w:b/>
          <w:bCs/>
          <w:color w:val="191919"/>
          <w:spacing w:val="-3"/>
          <w:sz w:val="32"/>
          <w:szCs w:val="32"/>
        </w:rPr>
        <w:t>B</w:t>
      </w:r>
      <w:r w:rsidR="00E8550F">
        <w:rPr>
          <w:rFonts w:ascii="Times New Roman" w:hAnsi="Times New Roman"/>
          <w:b/>
          <w:bCs/>
          <w:color w:val="191919"/>
          <w:spacing w:val="-3"/>
          <w:sz w:val="24"/>
          <w:szCs w:val="24"/>
        </w:rPr>
        <w:t>ACHELO</w:t>
      </w:r>
      <w:r w:rsidR="00E8550F">
        <w:rPr>
          <w:rFonts w:ascii="Times New Roman" w:hAnsi="Times New Roman"/>
          <w:b/>
          <w:bCs/>
          <w:color w:val="191919"/>
          <w:sz w:val="24"/>
          <w:szCs w:val="24"/>
        </w:rPr>
        <w:t>R</w:t>
      </w:r>
      <w:r w:rsidR="00E8550F">
        <w:rPr>
          <w:rFonts w:ascii="Times New Roman" w:hAnsi="Times New Roman"/>
          <w:b/>
          <w:bCs/>
          <w:color w:val="191919"/>
          <w:spacing w:val="14"/>
          <w:sz w:val="24"/>
          <w:szCs w:val="24"/>
        </w:rPr>
        <w:t xml:space="preserve"> </w:t>
      </w:r>
      <w:r w:rsidR="00E8550F">
        <w:rPr>
          <w:rFonts w:ascii="Times New Roman" w:hAnsi="Times New Roman"/>
          <w:b/>
          <w:bCs/>
          <w:color w:val="191919"/>
          <w:spacing w:val="-3"/>
          <w:sz w:val="24"/>
          <w:szCs w:val="24"/>
        </w:rPr>
        <w:t>O</w:t>
      </w:r>
      <w:r w:rsidR="00E8550F">
        <w:rPr>
          <w:rFonts w:ascii="Times New Roman" w:hAnsi="Times New Roman"/>
          <w:b/>
          <w:bCs/>
          <w:color w:val="191919"/>
          <w:sz w:val="24"/>
          <w:szCs w:val="24"/>
        </w:rPr>
        <w:t>F</w:t>
      </w:r>
      <w:r w:rsidR="00E8550F">
        <w:rPr>
          <w:rFonts w:ascii="Times New Roman" w:hAnsi="Times New Roman"/>
          <w:b/>
          <w:bCs/>
          <w:color w:val="191919"/>
          <w:spacing w:val="5"/>
          <w:sz w:val="24"/>
          <w:szCs w:val="24"/>
        </w:rPr>
        <w:t xml:space="preserve"> </w:t>
      </w:r>
      <w:r w:rsidR="00E8550F">
        <w:rPr>
          <w:rFonts w:ascii="Times New Roman" w:hAnsi="Times New Roman"/>
          <w:b/>
          <w:bCs/>
          <w:color w:val="191919"/>
          <w:spacing w:val="-3"/>
          <w:sz w:val="32"/>
          <w:szCs w:val="32"/>
        </w:rPr>
        <w:t>S</w:t>
      </w:r>
      <w:r w:rsidR="00E8550F">
        <w:rPr>
          <w:rFonts w:ascii="Times New Roman" w:hAnsi="Times New Roman"/>
          <w:b/>
          <w:bCs/>
          <w:color w:val="191919"/>
          <w:spacing w:val="-3"/>
          <w:sz w:val="24"/>
          <w:szCs w:val="24"/>
        </w:rPr>
        <w:t>CIENCE</w:t>
      </w:r>
    </w:p>
    <w:p w:rsidR="00E8550F" w:rsidRDefault="00E8550F" w:rsidP="00E8550F">
      <w:pPr>
        <w:widowControl w:val="0"/>
        <w:autoSpaceDE w:val="0"/>
        <w:autoSpaceDN w:val="0"/>
        <w:adjustRightInd w:val="0"/>
        <w:spacing w:before="16" w:after="0"/>
        <w:ind w:left="140" w:firstLine="130"/>
        <w:rPr>
          <w:rFonts w:ascii="Times New Roman" w:hAnsi="Times New Roman"/>
          <w:color w:val="000000"/>
          <w:sz w:val="24"/>
          <w:szCs w:val="24"/>
        </w:rPr>
      </w:pPr>
      <w:r>
        <w:rPr>
          <w:rFonts w:ascii="Times New Roman" w:hAnsi="Times New Roman"/>
          <w:b/>
          <w:bCs/>
          <w:color w:val="191919"/>
          <w:spacing w:val="-3"/>
          <w:sz w:val="32"/>
          <w:szCs w:val="32"/>
        </w:rPr>
        <w:t>D</w:t>
      </w:r>
      <w:r>
        <w:rPr>
          <w:rFonts w:ascii="Times New Roman" w:hAnsi="Times New Roman"/>
          <w:b/>
          <w:bCs/>
          <w:color w:val="191919"/>
          <w:spacing w:val="-3"/>
          <w:sz w:val="24"/>
          <w:szCs w:val="24"/>
        </w:rPr>
        <w:t>EGRE</w:t>
      </w:r>
      <w:r>
        <w:rPr>
          <w:rFonts w:ascii="Times New Roman" w:hAnsi="Times New Roman"/>
          <w:b/>
          <w:bCs/>
          <w:color w:val="191919"/>
          <w:sz w:val="24"/>
          <w:szCs w:val="24"/>
        </w:rPr>
        <w:t>E</w:t>
      </w:r>
      <w:r>
        <w:rPr>
          <w:rFonts w:ascii="Times New Roman" w:hAnsi="Times New Roman"/>
          <w:b/>
          <w:bCs/>
          <w:color w:val="191919"/>
          <w:spacing w:val="14"/>
          <w:sz w:val="24"/>
          <w:szCs w:val="24"/>
        </w:rPr>
        <w:t xml:space="preserve"> </w:t>
      </w:r>
      <w:r>
        <w:rPr>
          <w:rFonts w:ascii="Times New Roman" w:hAnsi="Times New Roman"/>
          <w:b/>
          <w:bCs/>
          <w:color w:val="191919"/>
          <w:spacing w:val="-3"/>
          <w:sz w:val="24"/>
          <w:szCs w:val="24"/>
        </w:rPr>
        <w:t>I</w:t>
      </w:r>
      <w:r>
        <w:rPr>
          <w:rFonts w:ascii="Times New Roman" w:hAnsi="Times New Roman"/>
          <w:b/>
          <w:bCs/>
          <w:color w:val="191919"/>
          <w:sz w:val="24"/>
          <w:szCs w:val="24"/>
        </w:rPr>
        <w:t>N</w:t>
      </w:r>
      <w:r>
        <w:rPr>
          <w:rFonts w:ascii="Times New Roman" w:hAnsi="Times New Roman"/>
          <w:b/>
          <w:bCs/>
          <w:color w:val="191919"/>
          <w:spacing w:val="14"/>
          <w:sz w:val="24"/>
          <w:szCs w:val="24"/>
        </w:rPr>
        <w:t xml:space="preserve"> </w:t>
      </w:r>
      <w:r>
        <w:rPr>
          <w:rFonts w:ascii="Times New Roman" w:hAnsi="Times New Roman"/>
          <w:b/>
          <w:bCs/>
          <w:color w:val="191919"/>
          <w:spacing w:val="-3"/>
          <w:sz w:val="32"/>
          <w:szCs w:val="32"/>
        </w:rPr>
        <w:t>C</w:t>
      </w:r>
      <w:r>
        <w:rPr>
          <w:rFonts w:ascii="Times New Roman" w:hAnsi="Times New Roman"/>
          <w:b/>
          <w:bCs/>
          <w:color w:val="191919"/>
          <w:spacing w:val="-3"/>
          <w:sz w:val="24"/>
          <w:szCs w:val="24"/>
        </w:rPr>
        <w:t>RIMINA</w:t>
      </w:r>
      <w:r>
        <w:rPr>
          <w:rFonts w:ascii="Times New Roman" w:hAnsi="Times New Roman"/>
          <w:b/>
          <w:bCs/>
          <w:color w:val="191919"/>
          <w:sz w:val="24"/>
          <w:szCs w:val="24"/>
        </w:rPr>
        <w:t xml:space="preserve">L </w:t>
      </w:r>
      <w:r>
        <w:rPr>
          <w:rFonts w:ascii="Times New Roman" w:hAnsi="Times New Roman"/>
          <w:b/>
          <w:bCs/>
          <w:color w:val="191919"/>
          <w:spacing w:val="-3"/>
          <w:sz w:val="32"/>
          <w:szCs w:val="32"/>
        </w:rPr>
        <w:t>J</w:t>
      </w:r>
      <w:r>
        <w:rPr>
          <w:rFonts w:ascii="Times New Roman" w:hAnsi="Times New Roman"/>
          <w:b/>
          <w:bCs/>
          <w:color w:val="191919"/>
          <w:spacing w:val="-3"/>
          <w:sz w:val="24"/>
          <w:szCs w:val="24"/>
        </w:rPr>
        <w:t>USTICE</w:t>
      </w:r>
    </w:p>
    <w:p w:rsidR="00E8550F" w:rsidRDefault="00E8550F" w:rsidP="00E8550F">
      <w:pPr>
        <w:widowControl w:val="0"/>
        <w:autoSpaceDE w:val="0"/>
        <w:autoSpaceDN w:val="0"/>
        <w:adjustRightInd w:val="0"/>
        <w:spacing w:before="8" w:after="0" w:line="260" w:lineRule="exact"/>
        <w:rPr>
          <w:rFonts w:ascii="Times New Roman" w:hAnsi="Times New Roman"/>
          <w:color w:val="000000"/>
          <w:sz w:val="26"/>
          <w:szCs w:val="26"/>
        </w:rPr>
      </w:pPr>
    </w:p>
    <w:p w:rsidR="00E8550F" w:rsidRDefault="00E8550F" w:rsidP="00E8550F">
      <w:pPr>
        <w:widowControl w:val="0"/>
        <w:autoSpaceDE w:val="0"/>
        <w:autoSpaceDN w:val="0"/>
        <w:adjustRightInd w:val="0"/>
        <w:spacing w:after="0"/>
        <w:ind w:left="140" w:firstLine="130"/>
        <w:rPr>
          <w:rFonts w:ascii="Times New Roman" w:hAnsi="Times New Roman"/>
          <w:color w:val="000000"/>
          <w:sz w:val="18"/>
          <w:szCs w:val="18"/>
        </w:rPr>
      </w:pPr>
      <w:r>
        <w:rPr>
          <w:rFonts w:ascii="Times New Roman" w:hAnsi="Times New Roman"/>
          <w:b/>
          <w:bCs/>
          <w:color w:val="191919"/>
          <w:spacing w:val="-2"/>
          <w:sz w:val="18"/>
          <w:szCs w:val="18"/>
        </w:rPr>
        <w:t>F</w:t>
      </w:r>
      <w:r>
        <w:rPr>
          <w:rFonts w:ascii="Times New Roman" w:hAnsi="Times New Roman"/>
          <w:b/>
          <w:bCs/>
          <w:color w:val="191919"/>
          <w:spacing w:val="-5"/>
          <w:sz w:val="18"/>
          <w:szCs w:val="18"/>
        </w:rPr>
        <w:t>r</w:t>
      </w:r>
      <w:r>
        <w:rPr>
          <w:rFonts w:ascii="Times New Roman" w:hAnsi="Times New Roman"/>
          <w:b/>
          <w:bCs/>
          <w:color w:val="191919"/>
          <w:spacing w:val="-2"/>
          <w:sz w:val="18"/>
          <w:szCs w:val="18"/>
        </w:rPr>
        <w:t>eshma</w:t>
      </w:r>
      <w:r>
        <w:rPr>
          <w:rFonts w:ascii="Times New Roman" w:hAnsi="Times New Roman"/>
          <w:b/>
          <w:bCs/>
          <w:color w:val="191919"/>
          <w:sz w:val="18"/>
          <w:szCs w:val="18"/>
        </w:rPr>
        <w:t>n</w:t>
      </w:r>
      <w:r>
        <w:rPr>
          <w:rFonts w:ascii="Times New Roman" w:hAnsi="Times New Roman"/>
          <w:b/>
          <w:bCs/>
          <w:color w:val="191919"/>
          <w:spacing w:val="-10"/>
          <w:sz w:val="18"/>
          <w:szCs w:val="18"/>
        </w:rPr>
        <w:t xml:space="preserve"> </w:t>
      </w:r>
      <w:r>
        <w:rPr>
          <w:rFonts w:ascii="Times New Roman" w:hAnsi="Times New Roman"/>
          <w:b/>
          <w:bCs/>
          <w:color w:val="191919"/>
          <w:spacing w:val="-22"/>
          <w:sz w:val="18"/>
          <w:szCs w:val="18"/>
        </w:rPr>
        <w:t>Y</w:t>
      </w:r>
      <w:r>
        <w:rPr>
          <w:rFonts w:ascii="Times New Roman" w:hAnsi="Times New Roman"/>
          <w:b/>
          <w:bCs/>
          <w:color w:val="191919"/>
          <w:spacing w:val="-2"/>
          <w:sz w:val="18"/>
          <w:szCs w:val="18"/>
        </w:rPr>
        <w:t>ear</w:t>
      </w:r>
    </w:p>
    <w:tbl>
      <w:tblPr>
        <w:tblW w:w="0" w:type="auto"/>
        <w:tblInd w:w="100" w:type="dxa"/>
        <w:tblLayout w:type="fixed"/>
        <w:tblCellMar>
          <w:left w:w="0" w:type="dxa"/>
          <w:right w:w="0" w:type="dxa"/>
        </w:tblCellMar>
        <w:tblLook w:val="0000"/>
      </w:tblPr>
      <w:tblGrid>
        <w:gridCol w:w="1023"/>
        <w:gridCol w:w="868"/>
        <w:gridCol w:w="2560"/>
        <w:gridCol w:w="623"/>
        <w:gridCol w:w="1155"/>
        <w:gridCol w:w="1100"/>
        <w:gridCol w:w="1512"/>
        <w:gridCol w:w="959"/>
      </w:tblGrid>
      <w:tr w:rsidR="00E8550F" w:rsidRPr="007A7452" w:rsidTr="00510B4A">
        <w:trPr>
          <w:trHeight w:hRule="exact" w:val="453"/>
        </w:trPr>
        <w:tc>
          <w:tcPr>
            <w:tcW w:w="1023" w:type="dxa"/>
            <w:tcBorders>
              <w:top w:val="nil"/>
              <w:left w:val="nil"/>
              <w:bottom w:val="nil"/>
              <w:right w:val="nil"/>
            </w:tcBorders>
          </w:tcPr>
          <w:p w:rsidR="00E8550F" w:rsidRPr="007A7452" w:rsidRDefault="00E8550F" w:rsidP="00E8550F">
            <w:pPr>
              <w:widowControl w:val="0"/>
              <w:autoSpaceDE w:val="0"/>
              <w:autoSpaceDN w:val="0"/>
              <w:adjustRightInd w:val="0"/>
              <w:spacing w:before="6" w:after="0"/>
              <w:ind w:left="40" w:firstLine="130"/>
              <w:rPr>
                <w:rFonts w:ascii="Times New Roman" w:hAnsi="Times New Roman"/>
                <w:color w:val="000000"/>
                <w:sz w:val="18"/>
                <w:szCs w:val="18"/>
              </w:rPr>
            </w:pPr>
            <w:r w:rsidRPr="007A7452">
              <w:rPr>
                <w:rFonts w:ascii="Times New Roman" w:hAnsi="Times New Roman"/>
                <w:b/>
                <w:bCs/>
                <w:color w:val="191919"/>
                <w:spacing w:val="-2"/>
                <w:sz w:val="18"/>
                <w:szCs w:val="18"/>
              </w:rPr>
              <w:t>Fall</w:t>
            </w:r>
          </w:p>
          <w:p w:rsidR="00E8550F" w:rsidRPr="007A7452" w:rsidRDefault="00E8550F" w:rsidP="00E8550F">
            <w:pPr>
              <w:widowControl w:val="0"/>
              <w:autoSpaceDE w:val="0"/>
              <w:autoSpaceDN w:val="0"/>
              <w:adjustRightInd w:val="0"/>
              <w:spacing w:before="12" w:after="0"/>
              <w:ind w:left="40" w:firstLine="130"/>
              <w:rPr>
                <w:rFonts w:ascii="Times New Roman" w:hAnsi="Times New Roman"/>
                <w:sz w:val="24"/>
                <w:szCs w:val="24"/>
              </w:rPr>
            </w:pPr>
            <w:r w:rsidRPr="007A7452">
              <w:rPr>
                <w:rFonts w:ascii="Times New Roman" w:hAnsi="Times New Roman"/>
                <w:color w:val="191919"/>
                <w:spacing w:val="-2"/>
                <w:sz w:val="18"/>
                <w:szCs w:val="18"/>
              </w:rPr>
              <w:t>ENGL</w:t>
            </w:r>
          </w:p>
        </w:tc>
        <w:tc>
          <w:tcPr>
            <w:tcW w:w="868" w:type="dxa"/>
            <w:tcBorders>
              <w:top w:val="nil"/>
              <w:left w:val="nil"/>
              <w:bottom w:val="nil"/>
              <w:right w:val="nil"/>
            </w:tcBorders>
          </w:tcPr>
          <w:p w:rsidR="00E8550F" w:rsidRPr="007A7452" w:rsidRDefault="00E8550F" w:rsidP="00E8550F">
            <w:pPr>
              <w:widowControl w:val="0"/>
              <w:autoSpaceDE w:val="0"/>
              <w:autoSpaceDN w:val="0"/>
              <w:adjustRightInd w:val="0"/>
              <w:spacing w:before="5" w:after="0" w:line="220" w:lineRule="exact"/>
              <w:ind w:firstLine="130"/>
              <w:rPr>
                <w:rFonts w:ascii="Times New Roman" w:hAnsi="Times New Roman"/>
              </w:rPr>
            </w:pPr>
          </w:p>
          <w:p w:rsidR="00E8550F" w:rsidRPr="007A7452" w:rsidRDefault="00E8550F" w:rsidP="00E8550F">
            <w:pPr>
              <w:widowControl w:val="0"/>
              <w:autoSpaceDE w:val="0"/>
              <w:autoSpaceDN w:val="0"/>
              <w:adjustRightInd w:val="0"/>
              <w:spacing w:after="0"/>
              <w:ind w:left="97" w:firstLine="130"/>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101</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before="5" w:after="0" w:line="220" w:lineRule="exact"/>
              <w:rPr>
                <w:rFonts w:ascii="Times New Roman" w:hAnsi="Times New Roman"/>
              </w:rPr>
            </w:pPr>
          </w:p>
          <w:p w:rsidR="00E8550F" w:rsidRPr="007A7452" w:rsidRDefault="00E8550F" w:rsidP="00510B4A">
            <w:pPr>
              <w:widowControl w:val="0"/>
              <w:autoSpaceDE w:val="0"/>
              <w:autoSpaceDN w:val="0"/>
              <w:adjustRightInd w:val="0"/>
              <w:spacing w:after="0"/>
              <w:ind w:left="309"/>
              <w:rPr>
                <w:rFonts w:ascii="Times New Roman" w:hAnsi="Times New Roman"/>
                <w:sz w:val="24"/>
                <w:szCs w:val="24"/>
              </w:rPr>
            </w:pPr>
            <w:r w:rsidRPr="007A7452">
              <w:rPr>
                <w:rFonts w:ascii="Times New Roman" w:hAnsi="Times New Roman"/>
                <w:color w:val="191919"/>
                <w:spacing w:val="-2"/>
                <w:sz w:val="18"/>
                <w:szCs w:val="18"/>
              </w:rPr>
              <w:t>Englis</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Compositio</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before="5" w:after="0" w:line="220" w:lineRule="exact"/>
              <w:ind w:left="-231" w:firstLine="240"/>
              <w:rPr>
                <w:rFonts w:ascii="Times New Roman" w:hAnsi="Times New Roman"/>
              </w:rPr>
            </w:pPr>
          </w:p>
          <w:p w:rsidR="00E8550F" w:rsidRPr="007A7452" w:rsidRDefault="00E8550F" w:rsidP="00E8550F">
            <w:pPr>
              <w:widowControl w:val="0"/>
              <w:autoSpaceDE w:val="0"/>
              <w:autoSpaceDN w:val="0"/>
              <w:adjustRightInd w:val="0"/>
              <w:spacing w:after="0"/>
              <w:ind w:left="-231" w:firstLine="240"/>
              <w:rPr>
                <w:rFonts w:ascii="Times New Roman" w:hAnsi="Times New Roman"/>
                <w:sz w:val="24"/>
                <w:szCs w:val="24"/>
              </w:rPr>
            </w:pPr>
            <w:r w:rsidRPr="007A7452">
              <w:rPr>
                <w:rFonts w:ascii="Times New Roman" w:hAnsi="Times New Roman"/>
                <w:color w:val="191919"/>
                <w:sz w:val="18"/>
                <w:szCs w:val="18"/>
              </w:rPr>
              <w:t>3</w:t>
            </w:r>
          </w:p>
        </w:tc>
        <w:tc>
          <w:tcPr>
            <w:tcW w:w="1155" w:type="dxa"/>
            <w:tcBorders>
              <w:top w:val="nil"/>
              <w:left w:val="nil"/>
              <w:bottom w:val="nil"/>
              <w:right w:val="nil"/>
            </w:tcBorders>
          </w:tcPr>
          <w:p w:rsidR="00E8550F" w:rsidRPr="007A7452" w:rsidRDefault="00E8550F" w:rsidP="00E8550F">
            <w:pPr>
              <w:widowControl w:val="0"/>
              <w:autoSpaceDE w:val="0"/>
              <w:autoSpaceDN w:val="0"/>
              <w:adjustRightInd w:val="0"/>
              <w:spacing w:before="6" w:after="0"/>
              <w:ind w:left="136" w:firstLine="0"/>
              <w:rPr>
                <w:rFonts w:ascii="Times New Roman" w:hAnsi="Times New Roman"/>
                <w:color w:val="000000"/>
                <w:sz w:val="18"/>
                <w:szCs w:val="18"/>
              </w:rPr>
            </w:pPr>
            <w:r w:rsidRPr="007A7452">
              <w:rPr>
                <w:rFonts w:ascii="Times New Roman" w:hAnsi="Times New Roman"/>
                <w:b/>
                <w:bCs/>
                <w:color w:val="191919"/>
                <w:spacing w:val="-2"/>
                <w:sz w:val="18"/>
                <w:szCs w:val="18"/>
              </w:rPr>
              <w:t>Spring</w:t>
            </w:r>
          </w:p>
          <w:p w:rsidR="00E8550F" w:rsidRPr="007A7452" w:rsidRDefault="00E8550F" w:rsidP="00E8550F">
            <w:pPr>
              <w:widowControl w:val="0"/>
              <w:autoSpaceDE w:val="0"/>
              <w:autoSpaceDN w:val="0"/>
              <w:adjustRightInd w:val="0"/>
              <w:spacing w:before="12" w:after="0"/>
              <w:ind w:left="136" w:firstLine="0"/>
              <w:rPr>
                <w:rFonts w:ascii="Times New Roman" w:hAnsi="Times New Roman"/>
                <w:sz w:val="24"/>
                <w:szCs w:val="24"/>
              </w:rPr>
            </w:pPr>
            <w:r w:rsidRPr="007A7452">
              <w:rPr>
                <w:rFonts w:ascii="Times New Roman" w:hAnsi="Times New Roman"/>
                <w:color w:val="191919"/>
                <w:spacing w:val="-2"/>
                <w:sz w:val="18"/>
                <w:szCs w:val="18"/>
              </w:rPr>
              <w:t>ENGL</w:t>
            </w:r>
          </w:p>
        </w:tc>
        <w:tc>
          <w:tcPr>
            <w:tcW w:w="1100" w:type="dxa"/>
            <w:tcBorders>
              <w:top w:val="nil"/>
              <w:left w:val="nil"/>
              <w:bottom w:val="nil"/>
              <w:right w:val="nil"/>
            </w:tcBorders>
          </w:tcPr>
          <w:p w:rsidR="00E8550F" w:rsidRPr="007A7452" w:rsidRDefault="00E8550F" w:rsidP="00E8550F">
            <w:pPr>
              <w:widowControl w:val="0"/>
              <w:autoSpaceDE w:val="0"/>
              <w:autoSpaceDN w:val="0"/>
              <w:adjustRightInd w:val="0"/>
              <w:spacing w:before="5" w:after="0" w:line="220" w:lineRule="exact"/>
              <w:ind w:firstLine="61"/>
              <w:rPr>
                <w:rFonts w:ascii="Times New Roman" w:hAnsi="Times New Roman"/>
              </w:rPr>
            </w:pPr>
          </w:p>
          <w:p w:rsidR="00E8550F" w:rsidRPr="007A7452" w:rsidRDefault="00E8550F" w:rsidP="00E8550F">
            <w:pPr>
              <w:widowControl w:val="0"/>
              <w:autoSpaceDE w:val="0"/>
              <w:autoSpaceDN w:val="0"/>
              <w:adjustRightInd w:val="0"/>
              <w:spacing w:after="0"/>
              <w:ind w:left="291" w:firstLine="61"/>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102</w:t>
            </w:r>
          </w:p>
        </w:tc>
        <w:tc>
          <w:tcPr>
            <w:tcW w:w="2471" w:type="dxa"/>
            <w:gridSpan w:val="2"/>
            <w:tcBorders>
              <w:top w:val="nil"/>
              <w:left w:val="nil"/>
              <w:bottom w:val="nil"/>
              <w:right w:val="nil"/>
            </w:tcBorders>
          </w:tcPr>
          <w:p w:rsidR="00E8550F" w:rsidRPr="007A7452" w:rsidRDefault="00E8550F" w:rsidP="00E8550F">
            <w:pPr>
              <w:widowControl w:val="0"/>
              <w:autoSpaceDE w:val="0"/>
              <w:autoSpaceDN w:val="0"/>
              <w:adjustRightInd w:val="0"/>
              <w:spacing w:before="5" w:after="0" w:line="220" w:lineRule="exact"/>
              <w:ind w:firstLine="41"/>
              <w:rPr>
                <w:rFonts w:ascii="Times New Roman" w:hAnsi="Times New Roman"/>
              </w:rPr>
            </w:pPr>
          </w:p>
          <w:p w:rsidR="00E8550F" w:rsidRPr="007A7452" w:rsidRDefault="00E8550F" w:rsidP="00E8550F">
            <w:pPr>
              <w:widowControl w:val="0"/>
              <w:tabs>
                <w:tab w:val="left" w:pos="2340"/>
              </w:tabs>
              <w:autoSpaceDE w:val="0"/>
              <w:autoSpaceDN w:val="0"/>
              <w:adjustRightInd w:val="0"/>
              <w:spacing w:after="0"/>
              <w:ind w:left="271" w:firstLine="41"/>
              <w:rPr>
                <w:rFonts w:ascii="Times New Roman" w:hAnsi="Times New Roman"/>
                <w:sz w:val="24"/>
                <w:szCs w:val="24"/>
              </w:rPr>
            </w:pPr>
            <w:r w:rsidRPr="007A7452">
              <w:rPr>
                <w:rFonts w:ascii="Times New Roman" w:hAnsi="Times New Roman"/>
                <w:color w:val="191919"/>
                <w:spacing w:val="-2"/>
                <w:sz w:val="18"/>
                <w:szCs w:val="18"/>
              </w:rPr>
              <w:t>Englis</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Compositio</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w:t>
            </w:r>
            <w:r w:rsidRPr="007A7452">
              <w:rPr>
                <w:rFonts w:ascii="Times New Roman" w:hAnsi="Times New Roman"/>
                <w:color w:val="191919"/>
                <w:sz w:val="18"/>
                <w:szCs w:val="18"/>
              </w:rPr>
              <w:t>I</w:t>
            </w:r>
            <w:r w:rsidRPr="007A7452">
              <w:rPr>
                <w:rFonts w:ascii="Times New Roman" w:hAnsi="Times New Roman"/>
                <w:color w:val="191919"/>
                <w:sz w:val="18"/>
                <w:szCs w:val="18"/>
              </w:rPr>
              <w:tab/>
              <w:t>3</w:t>
            </w:r>
          </w:p>
        </w:tc>
      </w:tr>
      <w:tr w:rsidR="00E8550F" w:rsidRPr="007A7452" w:rsidTr="00510B4A">
        <w:trPr>
          <w:trHeight w:hRule="exact" w:val="216"/>
        </w:trPr>
        <w:tc>
          <w:tcPr>
            <w:tcW w:w="102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0" w:firstLine="130"/>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H</w:t>
            </w:r>
          </w:p>
        </w:tc>
        <w:tc>
          <w:tcPr>
            <w:tcW w:w="868"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97" w:firstLine="130"/>
              <w:rPr>
                <w:rFonts w:ascii="Times New Roman" w:hAnsi="Times New Roman"/>
                <w:sz w:val="24"/>
                <w:szCs w:val="24"/>
              </w:rPr>
            </w:pPr>
            <w:r w:rsidRPr="007A7452">
              <w:rPr>
                <w:rFonts w:ascii="Times New Roman" w:hAnsi="Times New Roman"/>
                <w:color w:val="191919"/>
                <w:spacing w:val="-8"/>
                <w:sz w:val="18"/>
                <w:szCs w:val="18"/>
              </w:rPr>
              <w:t>1111</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09"/>
              <w:rPr>
                <w:rFonts w:ascii="Times New Roman" w:hAnsi="Times New Roman"/>
                <w:sz w:val="24"/>
                <w:szCs w:val="24"/>
              </w:rPr>
            </w:pPr>
            <w:r w:rsidRPr="007A7452">
              <w:rPr>
                <w:rFonts w:ascii="Times New Roman" w:hAnsi="Times New Roman"/>
                <w:color w:val="191919"/>
                <w:spacing w:val="-2"/>
                <w:sz w:val="18"/>
                <w:szCs w:val="18"/>
              </w:rPr>
              <w:t>Colleg</w:t>
            </w:r>
            <w:r w:rsidRPr="007A7452">
              <w:rPr>
                <w:rFonts w:ascii="Times New Roman" w:hAnsi="Times New Roman"/>
                <w:color w:val="191919"/>
                <w:sz w:val="18"/>
                <w:szCs w:val="18"/>
              </w:rPr>
              <w:t>e</w:t>
            </w:r>
            <w:r w:rsidRPr="007A7452">
              <w:rPr>
                <w:rFonts w:ascii="Times New Roman" w:hAnsi="Times New Roman"/>
                <w:color w:val="191919"/>
                <w:spacing w:val="-13"/>
                <w:sz w:val="18"/>
                <w:szCs w:val="18"/>
              </w:rPr>
              <w:t xml:space="preserve"> </w:t>
            </w:r>
            <w:r w:rsidRPr="007A7452">
              <w:rPr>
                <w:rFonts w:ascii="Times New Roman" w:hAnsi="Times New Roman"/>
                <w:color w:val="191919"/>
                <w:spacing w:val="-2"/>
                <w:sz w:val="18"/>
                <w:szCs w:val="18"/>
              </w:rPr>
              <w:t>Algebra</w:t>
            </w: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31" w:firstLine="240"/>
              <w:rPr>
                <w:rFonts w:ascii="Times New Roman" w:hAnsi="Times New Roman"/>
                <w:sz w:val="24"/>
                <w:szCs w:val="24"/>
              </w:rPr>
            </w:pPr>
            <w:r w:rsidRPr="007A7452">
              <w:rPr>
                <w:rFonts w:ascii="Times New Roman" w:hAnsi="Times New Roman"/>
                <w:color w:val="191919"/>
                <w:sz w:val="18"/>
                <w:szCs w:val="18"/>
              </w:rPr>
              <w:t>3</w:t>
            </w:r>
          </w:p>
        </w:tc>
        <w:tc>
          <w:tcPr>
            <w:tcW w:w="115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6" w:firstLine="0"/>
              <w:rPr>
                <w:rFonts w:ascii="Times New Roman" w:hAnsi="Times New Roman"/>
                <w:sz w:val="24"/>
                <w:szCs w:val="24"/>
              </w:rPr>
            </w:pPr>
            <w:r w:rsidRPr="007A7452">
              <w:rPr>
                <w:rFonts w:ascii="Times New Roman" w:hAnsi="Times New Roman"/>
                <w:color w:val="191919"/>
                <w:spacing w:val="-2"/>
                <w:sz w:val="18"/>
                <w:szCs w:val="18"/>
              </w:rPr>
              <w:t>HEDP</w:t>
            </w:r>
          </w:p>
        </w:tc>
        <w:tc>
          <w:tcPr>
            <w:tcW w:w="1100" w:type="dxa"/>
            <w:tcBorders>
              <w:top w:val="nil"/>
              <w:left w:val="nil"/>
              <w:bottom w:val="nil"/>
              <w:right w:val="nil"/>
            </w:tcBorders>
          </w:tcPr>
          <w:p w:rsidR="00E8550F" w:rsidRPr="007A7452" w:rsidRDefault="00E8550F" w:rsidP="00E8550F">
            <w:pPr>
              <w:widowControl w:val="0"/>
              <w:autoSpaceDE w:val="0"/>
              <w:autoSpaceDN w:val="0"/>
              <w:adjustRightInd w:val="0"/>
              <w:spacing w:after="0"/>
              <w:ind w:firstLine="61"/>
              <w:rPr>
                <w:rFonts w:ascii="Times New Roman" w:hAnsi="Times New Roman"/>
                <w:sz w:val="24"/>
                <w:szCs w:val="24"/>
              </w:rPr>
            </w:pPr>
          </w:p>
        </w:tc>
        <w:tc>
          <w:tcPr>
            <w:tcW w:w="2471" w:type="dxa"/>
            <w:gridSpan w:val="2"/>
            <w:tcBorders>
              <w:top w:val="nil"/>
              <w:left w:val="nil"/>
              <w:bottom w:val="nil"/>
              <w:right w:val="nil"/>
            </w:tcBorders>
          </w:tcPr>
          <w:p w:rsidR="00E8550F" w:rsidRPr="007A7452" w:rsidRDefault="00E8550F" w:rsidP="00E8550F">
            <w:pPr>
              <w:widowControl w:val="0"/>
              <w:tabs>
                <w:tab w:val="left" w:pos="2340"/>
              </w:tabs>
              <w:autoSpaceDE w:val="0"/>
              <w:autoSpaceDN w:val="0"/>
              <w:adjustRightInd w:val="0"/>
              <w:spacing w:after="0" w:line="195" w:lineRule="exact"/>
              <w:ind w:left="271" w:firstLine="41"/>
              <w:rPr>
                <w:rFonts w:ascii="Times New Roman" w:hAnsi="Times New Roman"/>
                <w:sz w:val="24"/>
                <w:szCs w:val="24"/>
              </w:rPr>
            </w:pPr>
            <w:r w:rsidRPr="007A7452">
              <w:rPr>
                <w:rFonts w:ascii="Times New Roman" w:hAnsi="Times New Roman"/>
                <w:color w:val="191919"/>
                <w:spacing w:val="-2"/>
                <w:sz w:val="18"/>
                <w:szCs w:val="18"/>
              </w:rPr>
              <w:t>Intro</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7"/>
                <w:sz w:val="18"/>
                <w:szCs w:val="18"/>
              </w:rPr>
              <w:t xml:space="preserve"> </w:t>
            </w:r>
            <w:r w:rsidRPr="007A7452">
              <w:rPr>
                <w:rFonts w:ascii="Times New Roman" w:hAnsi="Times New Roman"/>
                <w:color w:val="191919"/>
                <w:spacing w:val="-16"/>
                <w:sz w:val="18"/>
                <w:szCs w:val="18"/>
              </w:rPr>
              <w:t>W</w:t>
            </w:r>
            <w:r w:rsidRPr="007A7452">
              <w:rPr>
                <w:rFonts w:ascii="Times New Roman" w:hAnsi="Times New Roman"/>
                <w:color w:val="191919"/>
                <w:spacing w:val="-2"/>
                <w:sz w:val="18"/>
                <w:szCs w:val="18"/>
              </w:rPr>
              <w:t>ellnes</w:t>
            </w:r>
            <w:r w:rsidRPr="007A7452">
              <w:rPr>
                <w:rFonts w:ascii="Times New Roman" w:hAnsi="Times New Roman"/>
                <w:color w:val="191919"/>
                <w:sz w:val="18"/>
                <w:szCs w:val="18"/>
              </w:rPr>
              <w:t>s</w:t>
            </w:r>
            <w:r w:rsidRPr="007A7452">
              <w:rPr>
                <w:rFonts w:ascii="Times New Roman" w:hAnsi="Times New Roman"/>
                <w:color w:val="191919"/>
                <w:sz w:val="18"/>
                <w:szCs w:val="18"/>
              </w:rPr>
              <w:tab/>
              <w:t>1</w:t>
            </w:r>
          </w:p>
        </w:tc>
      </w:tr>
      <w:tr w:rsidR="00E8550F" w:rsidRPr="007A7452" w:rsidTr="00510B4A">
        <w:trPr>
          <w:trHeight w:hRule="exact" w:val="216"/>
        </w:trPr>
        <w:tc>
          <w:tcPr>
            <w:tcW w:w="102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0" w:firstLine="130"/>
              <w:rPr>
                <w:rFonts w:ascii="Times New Roman" w:hAnsi="Times New Roman"/>
                <w:sz w:val="24"/>
                <w:szCs w:val="24"/>
              </w:rPr>
            </w:pPr>
            <w:r w:rsidRPr="007A7452">
              <w:rPr>
                <w:rFonts w:ascii="Times New Roman" w:hAnsi="Times New Roman"/>
                <w:color w:val="191919"/>
                <w:spacing w:val="-2"/>
                <w:sz w:val="18"/>
                <w:szCs w:val="18"/>
              </w:rPr>
              <w:t>COMM</w:t>
            </w:r>
          </w:p>
        </w:tc>
        <w:tc>
          <w:tcPr>
            <w:tcW w:w="868"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97" w:firstLine="130"/>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101</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09"/>
              <w:rPr>
                <w:rFonts w:ascii="Times New Roman" w:hAnsi="Times New Roman"/>
                <w:sz w:val="24"/>
                <w:szCs w:val="24"/>
              </w:rPr>
            </w:pPr>
            <w:r w:rsidRPr="007A7452">
              <w:rPr>
                <w:rFonts w:ascii="Times New Roman" w:hAnsi="Times New Roman"/>
                <w:color w:val="191919"/>
                <w:spacing w:val="-2"/>
                <w:sz w:val="18"/>
                <w:szCs w:val="18"/>
              </w:rPr>
              <w:t>Publi</w:t>
            </w:r>
            <w:r w:rsidRPr="007A7452">
              <w:rPr>
                <w:rFonts w:ascii="Times New Roman" w:hAnsi="Times New Roman"/>
                <w:color w:val="191919"/>
                <w:sz w:val="18"/>
                <w:szCs w:val="18"/>
              </w:rPr>
              <w:t>c</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Speaking</w:t>
            </w: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31" w:firstLine="240"/>
              <w:rPr>
                <w:rFonts w:ascii="Times New Roman" w:hAnsi="Times New Roman"/>
                <w:sz w:val="24"/>
                <w:szCs w:val="24"/>
              </w:rPr>
            </w:pPr>
            <w:r w:rsidRPr="007A7452">
              <w:rPr>
                <w:rFonts w:ascii="Times New Roman" w:hAnsi="Times New Roman"/>
                <w:color w:val="191919"/>
                <w:sz w:val="18"/>
                <w:szCs w:val="18"/>
              </w:rPr>
              <w:t>3</w:t>
            </w:r>
          </w:p>
        </w:tc>
        <w:tc>
          <w:tcPr>
            <w:tcW w:w="115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6" w:firstLine="0"/>
              <w:rPr>
                <w:rFonts w:ascii="Times New Roman" w:hAnsi="Times New Roman"/>
                <w:sz w:val="24"/>
                <w:szCs w:val="24"/>
              </w:rPr>
            </w:pPr>
            <w:r w:rsidRPr="007A7452">
              <w:rPr>
                <w:rFonts w:ascii="Times New Roman" w:hAnsi="Times New Roman"/>
                <w:color w:val="191919"/>
                <w:spacing w:val="-2"/>
                <w:sz w:val="18"/>
                <w:szCs w:val="18"/>
              </w:rPr>
              <w:t>HIST</w:t>
            </w:r>
          </w:p>
        </w:tc>
        <w:tc>
          <w:tcPr>
            <w:tcW w:w="110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91" w:firstLine="61"/>
              <w:rPr>
                <w:rFonts w:ascii="Times New Roman" w:hAnsi="Times New Roman"/>
                <w:sz w:val="24"/>
                <w:szCs w:val="24"/>
              </w:rPr>
            </w:pPr>
            <w:r w:rsidRPr="007A7452">
              <w:rPr>
                <w:rFonts w:ascii="Times New Roman" w:hAnsi="Times New Roman"/>
                <w:color w:val="191919"/>
                <w:spacing w:val="-2"/>
                <w:sz w:val="18"/>
                <w:szCs w:val="18"/>
              </w:rPr>
              <w:t>1002</w:t>
            </w:r>
          </w:p>
        </w:tc>
        <w:tc>
          <w:tcPr>
            <w:tcW w:w="2471"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71" w:firstLine="41"/>
              <w:rPr>
                <w:rFonts w:ascii="Times New Roman" w:hAnsi="Times New Roman"/>
                <w:sz w:val="24"/>
                <w:szCs w:val="24"/>
              </w:rPr>
            </w:pPr>
            <w:r w:rsidRPr="007A7452">
              <w:rPr>
                <w:rFonts w:ascii="Times New Roman" w:hAnsi="Times New Roman"/>
                <w:color w:val="191919"/>
                <w:spacing w:val="-2"/>
                <w:sz w:val="18"/>
                <w:szCs w:val="18"/>
              </w:rPr>
              <w:t>Intro</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th</w:t>
            </w:r>
            <w:r w:rsidRPr="007A7452">
              <w:rPr>
                <w:rFonts w:ascii="Times New Roman" w:hAnsi="Times New Roman"/>
                <w:color w:val="191919"/>
                <w:sz w:val="18"/>
                <w:szCs w:val="18"/>
              </w:rPr>
              <w:t>e</w:t>
            </w:r>
            <w:r w:rsidRPr="007A7452">
              <w:rPr>
                <w:rFonts w:ascii="Times New Roman" w:hAnsi="Times New Roman"/>
                <w:color w:val="191919"/>
                <w:spacing w:val="-13"/>
                <w:sz w:val="18"/>
                <w:szCs w:val="18"/>
              </w:rPr>
              <w:t xml:space="preserve"> </w:t>
            </w:r>
            <w:r w:rsidRPr="007A7452">
              <w:rPr>
                <w:rFonts w:ascii="Times New Roman" w:hAnsi="Times New Roman"/>
                <w:color w:val="191919"/>
                <w:spacing w:val="-2"/>
                <w:sz w:val="18"/>
                <w:szCs w:val="18"/>
              </w:rPr>
              <w:t>Africa</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Diaspora2</w:t>
            </w:r>
          </w:p>
        </w:tc>
      </w:tr>
      <w:tr w:rsidR="00E8550F" w:rsidRPr="007A7452" w:rsidTr="00510B4A">
        <w:trPr>
          <w:trHeight w:hRule="exact" w:val="216"/>
        </w:trPr>
        <w:tc>
          <w:tcPr>
            <w:tcW w:w="102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0" w:firstLine="130"/>
              <w:rPr>
                <w:rFonts w:ascii="Times New Roman" w:hAnsi="Times New Roman"/>
                <w:sz w:val="24"/>
                <w:szCs w:val="24"/>
              </w:rPr>
            </w:pPr>
            <w:r w:rsidRPr="007A7452">
              <w:rPr>
                <w:rFonts w:ascii="Times New Roman" w:hAnsi="Times New Roman"/>
                <w:color w:val="191919"/>
                <w:spacing w:val="-2"/>
                <w:sz w:val="18"/>
                <w:szCs w:val="18"/>
              </w:rPr>
              <w:t>ASU</w:t>
            </w:r>
          </w:p>
        </w:tc>
        <w:tc>
          <w:tcPr>
            <w:tcW w:w="868"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97" w:firstLine="130"/>
              <w:rPr>
                <w:rFonts w:ascii="Times New Roman" w:hAnsi="Times New Roman"/>
                <w:sz w:val="24"/>
                <w:szCs w:val="24"/>
              </w:rPr>
            </w:pPr>
            <w:r w:rsidRPr="007A7452">
              <w:rPr>
                <w:rFonts w:ascii="Times New Roman" w:hAnsi="Times New Roman"/>
                <w:color w:val="191919"/>
                <w:spacing w:val="-2"/>
                <w:sz w:val="18"/>
                <w:szCs w:val="18"/>
              </w:rPr>
              <w:t>1200</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09"/>
              <w:rPr>
                <w:rFonts w:ascii="Times New Roman" w:hAnsi="Times New Roman"/>
                <w:sz w:val="24"/>
                <w:szCs w:val="24"/>
              </w:rPr>
            </w:pPr>
            <w:r w:rsidRPr="007A7452">
              <w:rPr>
                <w:rFonts w:ascii="Times New Roman" w:hAnsi="Times New Roman"/>
                <w:color w:val="191919"/>
                <w:spacing w:val="-2"/>
                <w:sz w:val="18"/>
                <w:szCs w:val="18"/>
              </w:rPr>
              <w:t>Freshma</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Semina</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&amp;</w:t>
            </w: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after="0"/>
              <w:ind w:left="-231" w:firstLine="240"/>
              <w:rPr>
                <w:rFonts w:ascii="Times New Roman" w:hAnsi="Times New Roman"/>
                <w:sz w:val="24"/>
                <w:szCs w:val="24"/>
              </w:rPr>
            </w:pPr>
          </w:p>
        </w:tc>
        <w:tc>
          <w:tcPr>
            <w:tcW w:w="1155" w:type="dxa"/>
            <w:tcBorders>
              <w:top w:val="nil"/>
              <w:left w:val="nil"/>
              <w:bottom w:val="nil"/>
              <w:right w:val="nil"/>
            </w:tcBorders>
          </w:tcPr>
          <w:p w:rsidR="00E8550F" w:rsidRPr="007A7452" w:rsidRDefault="00E8550F" w:rsidP="00E8550F">
            <w:pPr>
              <w:widowControl w:val="0"/>
              <w:autoSpaceDE w:val="0"/>
              <w:autoSpaceDN w:val="0"/>
              <w:adjustRightInd w:val="0"/>
              <w:spacing w:after="0"/>
              <w:ind w:left="136" w:firstLine="0"/>
              <w:rPr>
                <w:rFonts w:ascii="Times New Roman" w:hAnsi="Times New Roman"/>
                <w:sz w:val="24"/>
                <w:szCs w:val="24"/>
              </w:rPr>
            </w:pPr>
          </w:p>
        </w:tc>
        <w:tc>
          <w:tcPr>
            <w:tcW w:w="1100" w:type="dxa"/>
            <w:tcBorders>
              <w:top w:val="nil"/>
              <w:left w:val="nil"/>
              <w:bottom w:val="nil"/>
              <w:right w:val="nil"/>
            </w:tcBorders>
          </w:tcPr>
          <w:p w:rsidR="00E8550F" w:rsidRPr="007A7452" w:rsidRDefault="00E8550F" w:rsidP="00E8550F">
            <w:pPr>
              <w:widowControl w:val="0"/>
              <w:autoSpaceDE w:val="0"/>
              <w:autoSpaceDN w:val="0"/>
              <w:adjustRightInd w:val="0"/>
              <w:spacing w:after="0"/>
              <w:ind w:firstLine="61"/>
              <w:rPr>
                <w:rFonts w:ascii="Times New Roman" w:hAnsi="Times New Roman"/>
                <w:sz w:val="24"/>
                <w:szCs w:val="24"/>
              </w:rPr>
            </w:pPr>
          </w:p>
        </w:tc>
        <w:tc>
          <w:tcPr>
            <w:tcW w:w="2471"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ind w:firstLine="41"/>
              <w:rPr>
                <w:rFonts w:ascii="Times New Roman" w:hAnsi="Times New Roman"/>
                <w:sz w:val="24"/>
                <w:szCs w:val="24"/>
              </w:rPr>
            </w:pPr>
          </w:p>
        </w:tc>
      </w:tr>
      <w:tr w:rsidR="00E8550F" w:rsidRPr="007A7452" w:rsidTr="00510B4A">
        <w:trPr>
          <w:trHeight w:hRule="exact" w:val="216"/>
        </w:trPr>
        <w:tc>
          <w:tcPr>
            <w:tcW w:w="1023" w:type="dxa"/>
            <w:tcBorders>
              <w:top w:val="nil"/>
              <w:left w:val="nil"/>
              <w:bottom w:val="nil"/>
              <w:right w:val="nil"/>
            </w:tcBorders>
          </w:tcPr>
          <w:p w:rsidR="00E8550F" w:rsidRPr="007A7452" w:rsidRDefault="00E8550F" w:rsidP="00E8550F">
            <w:pPr>
              <w:widowControl w:val="0"/>
              <w:autoSpaceDE w:val="0"/>
              <w:autoSpaceDN w:val="0"/>
              <w:adjustRightInd w:val="0"/>
              <w:spacing w:after="0"/>
              <w:ind w:firstLine="130"/>
              <w:rPr>
                <w:rFonts w:ascii="Times New Roman" w:hAnsi="Times New Roman"/>
                <w:sz w:val="24"/>
                <w:szCs w:val="24"/>
              </w:rPr>
            </w:pPr>
          </w:p>
        </w:tc>
        <w:tc>
          <w:tcPr>
            <w:tcW w:w="868" w:type="dxa"/>
            <w:tcBorders>
              <w:top w:val="nil"/>
              <w:left w:val="nil"/>
              <w:bottom w:val="nil"/>
              <w:right w:val="nil"/>
            </w:tcBorders>
          </w:tcPr>
          <w:p w:rsidR="00E8550F" w:rsidRPr="007A7452" w:rsidRDefault="00E8550F" w:rsidP="00E8550F">
            <w:pPr>
              <w:widowControl w:val="0"/>
              <w:autoSpaceDE w:val="0"/>
              <w:autoSpaceDN w:val="0"/>
              <w:adjustRightInd w:val="0"/>
              <w:spacing w:after="0"/>
              <w:ind w:firstLine="130"/>
              <w:rPr>
                <w:rFonts w:ascii="Times New Roman" w:hAnsi="Times New Roman"/>
                <w:sz w:val="24"/>
                <w:szCs w:val="24"/>
              </w:rPr>
            </w:pP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09"/>
              <w:rPr>
                <w:rFonts w:ascii="Times New Roman" w:hAnsi="Times New Roman"/>
                <w:sz w:val="24"/>
                <w:szCs w:val="24"/>
              </w:rPr>
            </w:pPr>
            <w:r w:rsidRPr="007A7452">
              <w:rPr>
                <w:rFonts w:ascii="Times New Roman" w:hAnsi="Times New Roman"/>
                <w:color w:val="191919"/>
                <w:spacing w:val="-2"/>
                <w:sz w:val="18"/>
                <w:szCs w:val="18"/>
              </w:rPr>
              <w:t>Servic</w:t>
            </w:r>
            <w:r w:rsidRPr="007A7452">
              <w:rPr>
                <w:rFonts w:ascii="Times New Roman" w:hAnsi="Times New Roman"/>
                <w:color w:val="191919"/>
                <w:sz w:val="18"/>
                <w:szCs w:val="18"/>
              </w:rPr>
              <w:t>e</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Leadership</w:t>
            </w: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31" w:firstLine="240"/>
              <w:rPr>
                <w:rFonts w:ascii="Times New Roman" w:hAnsi="Times New Roman"/>
                <w:sz w:val="24"/>
                <w:szCs w:val="24"/>
              </w:rPr>
            </w:pPr>
            <w:r w:rsidRPr="007A7452">
              <w:rPr>
                <w:rFonts w:ascii="Times New Roman" w:hAnsi="Times New Roman"/>
                <w:color w:val="191919"/>
                <w:sz w:val="18"/>
                <w:szCs w:val="18"/>
              </w:rPr>
              <w:t>3</w:t>
            </w:r>
          </w:p>
        </w:tc>
        <w:tc>
          <w:tcPr>
            <w:tcW w:w="115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6" w:firstLine="0"/>
              <w:rPr>
                <w:rFonts w:ascii="Times New Roman" w:hAnsi="Times New Roman"/>
                <w:sz w:val="24"/>
                <w:szCs w:val="24"/>
              </w:rPr>
            </w:pPr>
            <w:r w:rsidRPr="007A7452">
              <w:rPr>
                <w:rFonts w:ascii="Times New Roman" w:hAnsi="Times New Roman"/>
                <w:color w:val="191919"/>
                <w:spacing w:val="-2"/>
                <w:sz w:val="18"/>
                <w:szCs w:val="18"/>
              </w:rPr>
              <w:t>BIOL</w:t>
            </w:r>
          </w:p>
        </w:tc>
        <w:tc>
          <w:tcPr>
            <w:tcW w:w="110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91" w:firstLine="61"/>
              <w:rPr>
                <w:rFonts w:ascii="Times New Roman" w:hAnsi="Times New Roman"/>
                <w:sz w:val="24"/>
                <w:szCs w:val="24"/>
              </w:rPr>
            </w:pPr>
            <w:r w:rsidRPr="007A7452">
              <w:rPr>
                <w:rFonts w:ascii="Times New Roman" w:hAnsi="Times New Roman"/>
                <w:color w:val="191919"/>
                <w:spacing w:val="-8"/>
                <w:sz w:val="18"/>
                <w:szCs w:val="18"/>
              </w:rPr>
              <w:t>11</w:t>
            </w:r>
            <w:r w:rsidRPr="007A7452">
              <w:rPr>
                <w:rFonts w:ascii="Times New Roman" w:hAnsi="Times New Roman"/>
                <w:color w:val="191919"/>
                <w:spacing w:val="-2"/>
                <w:sz w:val="18"/>
                <w:szCs w:val="18"/>
              </w:rPr>
              <w:t>12K</w:t>
            </w:r>
          </w:p>
        </w:tc>
        <w:tc>
          <w:tcPr>
            <w:tcW w:w="2471"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71" w:firstLine="41"/>
              <w:rPr>
                <w:rFonts w:ascii="Times New Roman" w:hAnsi="Times New Roman"/>
                <w:sz w:val="24"/>
                <w:szCs w:val="24"/>
              </w:rPr>
            </w:pPr>
            <w:r w:rsidRPr="007A7452">
              <w:rPr>
                <w:rFonts w:ascii="Times New Roman" w:hAnsi="Times New Roman"/>
                <w:color w:val="191919"/>
                <w:spacing w:val="-2"/>
                <w:sz w:val="18"/>
                <w:szCs w:val="18"/>
              </w:rPr>
              <w:t>Intro</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Biologica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Science</w:t>
            </w:r>
            <w:r w:rsidRPr="007A7452">
              <w:rPr>
                <w:rFonts w:ascii="Times New Roman" w:hAnsi="Times New Roman"/>
                <w:color w:val="191919"/>
                <w:sz w:val="18"/>
                <w:szCs w:val="18"/>
              </w:rPr>
              <w:t>s</w:t>
            </w:r>
            <w:r w:rsidRPr="007A7452">
              <w:rPr>
                <w:rFonts w:ascii="Times New Roman" w:hAnsi="Times New Roman"/>
                <w:color w:val="191919"/>
                <w:spacing w:val="26"/>
                <w:sz w:val="18"/>
                <w:szCs w:val="18"/>
              </w:rPr>
              <w:t xml:space="preserve"> </w:t>
            </w:r>
            <w:r w:rsidRPr="007A7452">
              <w:rPr>
                <w:rFonts w:ascii="Times New Roman" w:hAnsi="Times New Roman"/>
                <w:color w:val="191919"/>
                <w:sz w:val="18"/>
                <w:szCs w:val="18"/>
              </w:rPr>
              <w:t>4</w:t>
            </w:r>
          </w:p>
        </w:tc>
      </w:tr>
      <w:tr w:rsidR="00E8550F" w:rsidRPr="007A7452" w:rsidTr="00510B4A">
        <w:trPr>
          <w:trHeight w:hRule="exact" w:val="216"/>
        </w:trPr>
        <w:tc>
          <w:tcPr>
            <w:tcW w:w="102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0" w:firstLine="130"/>
              <w:rPr>
                <w:rFonts w:ascii="Times New Roman" w:hAnsi="Times New Roman"/>
                <w:sz w:val="24"/>
                <w:szCs w:val="24"/>
              </w:rPr>
            </w:pPr>
            <w:r w:rsidRPr="007A7452">
              <w:rPr>
                <w:rFonts w:ascii="Times New Roman" w:hAnsi="Times New Roman"/>
                <w:color w:val="191919"/>
                <w:spacing w:val="-2"/>
                <w:sz w:val="18"/>
                <w:szCs w:val="18"/>
              </w:rPr>
              <w:t>BIOL</w:t>
            </w:r>
          </w:p>
        </w:tc>
        <w:tc>
          <w:tcPr>
            <w:tcW w:w="868"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97" w:firstLine="130"/>
              <w:rPr>
                <w:rFonts w:ascii="Times New Roman" w:hAnsi="Times New Roman"/>
                <w:sz w:val="24"/>
                <w:szCs w:val="24"/>
              </w:rPr>
            </w:pPr>
            <w:r w:rsidRPr="007A7452">
              <w:rPr>
                <w:rFonts w:ascii="Times New Roman" w:hAnsi="Times New Roman"/>
                <w:color w:val="191919"/>
                <w:spacing w:val="-8"/>
                <w:sz w:val="18"/>
                <w:szCs w:val="18"/>
              </w:rPr>
              <w:t>111</w:t>
            </w:r>
            <w:r w:rsidRPr="007A7452">
              <w:rPr>
                <w:rFonts w:ascii="Times New Roman" w:hAnsi="Times New Roman"/>
                <w:color w:val="191919"/>
                <w:spacing w:val="-2"/>
                <w:sz w:val="18"/>
                <w:szCs w:val="18"/>
              </w:rPr>
              <w:t>1</w:t>
            </w:r>
            <w:r w:rsidRPr="007A7452">
              <w:rPr>
                <w:rFonts w:ascii="Times New Roman" w:hAnsi="Times New Roman"/>
                <w:color w:val="191919"/>
                <w:sz w:val="18"/>
                <w:szCs w:val="18"/>
              </w:rPr>
              <w:t>K</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09"/>
              <w:rPr>
                <w:rFonts w:ascii="Times New Roman" w:hAnsi="Times New Roman"/>
                <w:sz w:val="24"/>
                <w:szCs w:val="24"/>
              </w:rPr>
            </w:pPr>
            <w:r w:rsidRPr="007A7452">
              <w:rPr>
                <w:rFonts w:ascii="Times New Roman" w:hAnsi="Times New Roman"/>
                <w:color w:val="191919"/>
                <w:spacing w:val="-2"/>
                <w:sz w:val="18"/>
                <w:szCs w:val="18"/>
              </w:rPr>
              <w:t>Intro</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proofErr w:type="gramStart"/>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proofErr w:type="gramEnd"/>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Bio</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Sciences</w:t>
            </w: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31" w:firstLine="240"/>
              <w:rPr>
                <w:rFonts w:ascii="Times New Roman" w:hAnsi="Times New Roman"/>
                <w:sz w:val="24"/>
                <w:szCs w:val="24"/>
              </w:rPr>
            </w:pPr>
            <w:r w:rsidRPr="007A7452">
              <w:rPr>
                <w:rFonts w:ascii="Times New Roman" w:hAnsi="Times New Roman"/>
                <w:color w:val="191919"/>
                <w:sz w:val="18"/>
                <w:szCs w:val="18"/>
              </w:rPr>
              <w:t>4</w:t>
            </w:r>
          </w:p>
        </w:tc>
        <w:tc>
          <w:tcPr>
            <w:tcW w:w="115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6" w:firstLine="0"/>
              <w:rPr>
                <w:rFonts w:ascii="Times New Roman" w:hAnsi="Times New Roman"/>
                <w:sz w:val="24"/>
                <w:szCs w:val="24"/>
              </w:rPr>
            </w:pPr>
            <w:r w:rsidRPr="007A7452">
              <w:rPr>
                <w:rFonts w:ascii="Times New Roman" w:hAnsi="Times New Roman"/>
                <w:color w:val="191919"/>
                <w:spacing w:val="-2"/>
                <w:sz w:val="18"/>
                <w:szCs w:val="18"/>
              </w:rPr>
              <w:t>POLS</w:t>
            </w:r>
          </w:p>
        </w:tc>
        <w:tc>
          <w:tcPr>
            <w:tcW w:w="110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91" w:firstLine="61"/>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101</w:t>
            </w:r>
          </w:p>
        </w:tc>
        <w:tc>
          <w:tcPr>
            <w:tcW w:w="2471" w:type="dxa"/>
            <w:gridSpan w:val="2"/>
            <w:tcBorders>
              <w:top w:val="nil"/>
              <w:left w:val="nil"/>
              <w:bottom w:val="nil"/>
              <w:right w:val="nil"/>
            </w:tcBorders>
          </w:tcPr>
          <w:p w:rsidR="00E8550F" w:rsidRPr="007A7452" w:rsidRDefault="00E8550F" w:rsidP="00E8550F">
            <w:pPr>
              <w:widowControl w:val="0"/>
              <w:tabs>
                <w:tab w:val="left" w:pos="2340"/>
              </w:tabs>
              <w:autoSpaceDE w:val="0"/>
              <w:autoSpaceDN w:val="0"/>
              <w:adjustRightInd w:val="0"/>
              <w:spacing w:after="0" w:line="195" w:lineRule="exact"/>
              <w:ind w:left="271" w:firstLine="41"/>
              <w:rPr>
                <w:rFonts w:ascii="Times New Roman" w:hAnsi="Times New Roman"/>
                <w:sz w:val="24"/>
                <w:szCs w:val="24"/>
              </w:rPr>
            </w:pPr>
            <w:r w:rsidRPr="007A7452">
              <w:rPr>
                <w:rFonts w:ascii="Times New Roman" w:hAnsi="Times New Roman"/>
                <w:color w:val="191919"/>
                <w:spacing w:val="-2"/>
                <w:sz w:val="18"/>
                <w:szCs w:val="18"/>
              </w:rPr>
              <w:t>U.S</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G</w:t>
            </w:r>
            <w:r w:rsidRPr="007A7452">
              <w:rPr>
                <w:rFonts w:ascii="Times New Roman" w:hAnsi="Times New Roman"/>
                <w:color w:val="191919"/>
                <w:sz w:val="18"/>
                <w:szCs w:val="18"/>
              </w:rPr>
              <w:t>A</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2"/>
                <w:sz w:val="18"/>
                <w:szCs w:val="18"/>
              </w:rPr>
              <w:t>Governmen</w:t>
            </w:r>
            <w:r w:rsidRPr="007A7452">
              <w:rPr>
                <w:rFonts w:ascii="Times New Roman" w:hAnsi="Times New Roman"/>
                <w:color w:val="191919"/>
                <w:sz w:val="18"/>
                <w:szCs w:val="18"/>
              </w:rPr>
              <w:t>t</w:t>
            </w:r>
            <w:r w:rsidRPr="007A7452">
              <w:rPr>
                <w:rFonts w:ascii="Times New Roman" w:hAnsi="Times New Roman"/>
                <w:color w:val="191919"/>
                <w:sz w:val="18"/>
                <w:szCs w:val="18"/>
              </w:rPr>
              <w:tab/>
              <w:t>3</w:t>
            </w:r>
          </w:p>
        </w:tc>
      </w:tr>
      <w:tr w:rsidR="00E8550F" w:rsidRPr="007A7452" w:rsidTr="00510B4A">
        <w:trPr>
          <w:trHeight w:hRule="exact" w:val="537"/>
        </w:trPr>
        <w:tc>
          <w:tcPr>
            <w:tcW w:w="1023" w:type="dxa"/>
            <w:tcBorders>
              <w:top w:val="nil"/>
              <w:left w:val="nil"/>
              <w:bottom w:val="nil"/>
              <w:right w:val="nil"/>
            </w:tcBorders>
          </w:tcPr>
          <w:p w:rsidR="00E8550F" w:rsidRPr="007A7452" w:rsidRDefault="00E8550F" w:rsidP="00E8550F">
            <w:pPr>
              <w:widowControl w:val="0"/>
              <w:autoSpaceDE w:val="0"/>
              <w:autoSpaceDN w:val="0"/>
              <w:adjustRightInd w:val="0"/>
              <w:spacing w:before="1" w:after="0" w:line="200" w:lineRule="exact"/>
              <w:ind w:firstLine="130"/>
              <w:rPr>
                <w:rFonts w:ascii="Times New Roman" w:hAnsi="Times New Roman"/>
                <w:sz w:val="20"/>
                <w:szCs w:val="20"/>
              </w:rPr>
            </w:pPr>
          </w:p>
          <w:p w:rsidR="00E8550F" w:rsidRPr="007A7452" w:rsidRDefault="00E8550F" w:rsidP="00E8550F">
            <w:pPr>
              <w:widowControl w:val="0"/>
              <w:autoSpaceDE w:val="0"/>
              <w:autoSpaceDN w:val="0"/>
              <w:adjustRightInd w:val="0"/>
              <w:spacing w:after="0"/>
              <w:ind w:left="40" w:firstLine="130"/>
              <w:rPr>
                <w:rFonts w:ascii="Times New Roman" w:hAnsi="Times New Roman"/>
                <w:sz w:val="24"/>
                <w:szCs w:val="24"/>
              </w:rPr>
            </w:pPr>
            <w:r w:rsidRPr="007A7452">
              <w:rPr>
                <w:rFonts w:ascii="Times New Roman" w:hAnsi="Times New Roman"/>
                <w:b/>
                <w:bCs/>
                <w:color w:val="191919"/>
                <w:spacing w:val="-18"/>
                <w:sz w:val="18"/>
                <w:szCs w:val="18"/>
              </w:rPr>
              <w:t>T</w:t>
            </w:r>
            <w:r w:rsidRPr="007A7452">
              <w:rPr>
                <w:rFonts w:ascii="Times New Roman" w:hAnsi="Times New Roman"/>
                <w:b/>
                <w:bCs/>
                <w:color w:val="191919"/>
                <w:spacing w:val="-2"/>
                <w:sz w:val="18"/>
                <w:szCs w:val="18"/>
              </w:rPr>
              <w:t>otal</w:t>
            </w:r>
          </w:p>
        </w:tc>
        <w:tc>
          <w:tcPr>
            <w:tcW w:w="868" w:type="dxa"/>
            <w:tcBorders>
              <w:top w:val="nil"/>
              <w:left w:val="nil"/>
              <w:bottom w:val="nil"/>
              <w:right w:val="nil"/>
            </w:tcBorders>
          </w:tcPr>
          <w:p w:rsidR="00E8550F" w:rsidRPr="007A7452" w:rsidRDefault="00E8550F" w:rsidP="00E8550F">
            <w:pPr>
              <w:widowControl w:val="0"/>
              <w:autoSpaceDE w:val="0"/>
              <w:autoSpaceDN w:val="0"/>
              <w:adjustRightInd w:val="0"/>
              <w:spacing w:after="0"/>
              <w:ind w:firstLine="130"/>
              <w:rPr>
                <w:rFonts w:ascii="Times New Roman" w:hAnsi="Times New Roman"/>
                <w:sz w:val="24"/>
                <w:szCs w:val="24"/>
              </w:rPr>
            </w:pP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623" w:type="dxa"/>
            <w:tcBorders>
              <w:top w:val="nil"/>
              <w:left w:val="nil"/>
              <w:bottom w:val="nil"/>
              <w:right w:val="nil"/>
            </w:tcBorders>
          </w:tcPr>
          <w:p w:rsidR="00E8550F" w:rsidRPr="007A7452" w:rsidRDefault="00E8550F" w:rsidP="00510B4A">
            <w:pPr>
              <w:widowControl w:val="0"/>
              <w:autoSpaceDE w:val="0"/>
              <w:autoSpaceDN w:val="0"/>
              <w:adjustRightInd w:val="0"/>
              <w:spacing w:before="1" w:after="0" w:line="200" w:lineRule="exact"/>
              <w:rPr>
                <w:rFonts w:ascii="Times New Roman" w:hAnsi="Times New Roman"/>
                <w:sz w:val="20"/>
                <w:szCs w:val="20"/>
              </w:rPr>
            </w:pPr>
          </w:p>
          <w:p w:rsidR="00E8550F" w:rsidRPr="007A7452" w:rsidRDefault="00E8550F" w:rsidP="00E8550F">
            <w:pPr>
              <w:widowControl w:val="0"/>
              <w:autoSpaceDE w:val="0"/>
              <w:autoSpaceDN w:val="0"/>
              <w:adjustRightInd w:val="0"/>
              <w:spacing w:after="0"/>
              <w:ind w:left="-621"/>
              <w:rPr>
                <w:rFonts w:ascii="Times New Roman" w:hAnsi="Times New Roman"/>
                <w:sz w:val="24"/>
                <w:szCs w:val="24"/>
              </w:rPr>
            </w:pPr>
            <w:r w:rsidRPr="007A7452">
              <w:rPr>
                <w:rFonts w:ascii="Times New Roman" w:hAnsi="Times New Roman"/>
                <w:b/>
                <w:bCs/>
                <w:color w:val="191919"/>
                <w:spacing w:val="-2"/>
                <w:sz w:val="18"/>
                <w:szCs w:val="18"/>
              </w:rPr>
              <w:t>16</w:t>
            </w:r>
          </w:p>
        </w:tc>
        <w:tc>
          <w:tcPr>
            <w:tcW w:w="115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6" w:firstLine="0"/>
              <w:rPr>
                <w:rFonts w:ascii="Times New Roman" w:hAnsi="Times New Roman"/>
                <w:color w:val="000000"/>
                <w:sz w:val="18"/>
                <w:szCs w:val="18"/>
              </w:rPr>
            </w:pPr>
            <w:r w:rsidRPr="007A7452">
              <w:rPr>
                <w:rFonts w:ascii="Times New Roman" w:hAnsi="Times New Roman"/>
                <w:color w:val="191919"/>
                <w:spacing w:val="-2"/>
                <w:sz w:val="18"/>
                <w:szCs w:val="18"/>
              </w:rPr>
              <w:t>CRJU</w:t>
            </w:r>
          </w:p>
          <w:p w:rsidR="00E8550F" w:rsidRPr="007A7452" w:rsidRDefault="00E8550F" w:rsidP="00E8550F">
            <w:pPr>
              <w:widowControl w:val="0"/>
              <w:autoSpaceDE w:val="0"/>
              <w:autoSpaceDN w:val="0"/>
              <w:adjustRightInd w:val="0"/>
              <w:spacing w:before="6" w:after="0"/>
              <w:ind w:left="136" w:firstLine="0"/>
              <w:rPr>
                <w:rFonts w:ascii="Times New Roman" w:hAnsi="Times New Roman"/>
                <w:sz w:val="24"/>
                <w:szCs w:val="24"/>
              </w:rPr>
            </w:pPr>
            <w:r w:rsidRPr="007A7452">
              <w:rPr>
                <w:rFonts w:ascii="Times New Roman" w:hAnsi="Times New Roman"/>
                <w:b/>
                <w:bCs/>
                <w:color w:val="191919"/>
                <w:spacing w:val="-18"/>
                <w:sz w:val="18"/>
                <w:szCs w:val="18"/>
              </w:rPr>
              <w:t>T</w:t>
            </w:r>
            <w:r w:rsidRPr="007A7452">
              <w:rPr>
                <w:rFonts w:ascii="Times New Roman" w:hAnsi="Times New Roman"/>
                <w:b/>
                <w:bCs/>
                <w:color w:val="191919"/>
                <w:spacing w:val="-2"/>
                <w:sz w:val="18"/>
                <w:szCs w:val="18"/>
              </w:rPr>
              <w:t>otal</w:t>
            </w:r>
          </w:p>
        </w:tc>
        <w:tc>
          <w:tcPr>
            <w:tcW w:w="110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91" w:firstLine="61"/>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100</w:t>
            </w:r>
          </w:p>
        </w:tc>
        <w:tc>
          <w:tcPr>
            <w:tcW w:w="2471" w:type="dxa"/>
            <w:gridSpan w:val="2"/>
            <w:tcBorders>
              <w:top w:val="nil"/>
              <w:left w:val="nil"/>
              <w:bottom w:val="nil"/>
              <w:right w:val="nil"/>
            </w:tcBorders>
          </w:tcPr>
          <w:p w:rsidR="00E8550F" w:rsidRPr="007A7452" w:rsidRDefault="00E8550F" w:rsidP="00E8550F">
            <w:pPr>
              <w:widowControl w:val="0"/>
              <w:tabs>
                <w:tab w:val="left" w:pos="2060"/>
              </w:tabs>
              <w:autoSpaceDE w:val="0"/>
              <w:autoSpaceDN w:val="0"/>
              <w:adjustRightInd w:val="0"/>
              <w:spacing w:after="0" w:line="195" w:lineRule="exact"/>
              <w:ind w:right="40" w:firstLine="41"/>
              <w:jc w:val="right"/>
              <w:rPr>
                <w:rFonts w:ascii="Times New Roman" w:hAnsi="Times New Roman"/>
                <w:color w:val="000000"/>
                <w:sz w:val="18"/>
                <w:szCs w:val="18"/>
              </w:rPr>
            </w:pPr>
            <w:r w:rsidRPr="007A7452">
              <w:rPr>
                <w:rFonts w:ascii="Times New Roman" w:hAnsi="Times New Roman"/>
                <w:color w:val="191919"/>
                <w:spacing w:val="-2"/>
                <w:sz w:val="18"/>
                <w:szCs w:val="18"/>
              </w:rPr>
              <w:t>Intro</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Crimina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Justic</w:t>
            </w:r>
            <w:r w:rsidRPr="007A7452">
              <w:rPr>
                <w:rFonts w:ascii="Times New Roman" w:hAnsi="Times New Roman"/>
                <w:color w:val="191919"/>
                <w:sz w:val="18"/>
                <w:szCs w:val="18"/>
              </w:rPr>
              <w:t>e</w:t>
            </w:r>
            <w:r w:rsidRPr="007A7452">
              <w:rPr>
                <w:rFonts w:ascii="Times New Roman" w:hAnsi="Times New Roman"/>
                <w:color w:val="191919"/>
                <w:sz w:val="18"/>
                <w:szCs w:val="18"/>
              </w:rPr>
              <w:tab/>
              <w:t>3</w:t>
            </w:r>
          </w:p>
          <w:p w:rsidR="00E8550F" w:rsidRPr="007A7452" w:rsidRDefault="00E8550F" w:rsidP="00E8550F">
            <w:pPr>
              <w:widowControl w:val="0"/>
              <w:autoSpaceDE w:val="0"/>
              <w:autoSpaceDN w:val="0"/>
              <w:adjustRightInd w:val="0"/>
              <w:spacing w:before="6" w:after="0"/>
              <w:ind w:right="42" w:firstLine="41"/>
              <w:jc w:val="right"/>
              <w:rPr>
                <w:rFonts w:ascii="Times New Roman" w:hAnsi="Times New Roman"/>
                <w:sz w:val="24"/>
                <w:szCs w:val="24"/>
              </w:rPr>
            </w:pPr>
            <w:r w:rsidRPr="007A7452">
              <w:rPr>
                <w:rFonts w:ascii="Times New Roman" w:hAnsi="Times New Roman"/>
                <w:b/>
                <w:bCs/>
                <w:color w:val="191919"/>
                <w:spacing w:val="-2"/>
                <w:sz w:val="18"/>
                <w:szCs w:val="18"/>
              </w:rPr>
              <w:t>16</w:t>
            </w:r>
          </w:p>
        </w:tc>
      </w:tr>
      <w:tr w:rsidR="00E8550F" w:rsidRPr="007A7452" w:rsidTr="00510B4A">
        <w:trPr>
          <w:trHeight w:hRule="exact" w:val="324"/>
        </w:trPr>
        <w:tc>
          <w:tcPr>
            <w:tcW w:w="1023" w:type="dxa"/>
            <w:tcBorders>
              <w:top w:val="nil"/>
              <w:left w:val="nil"/>
              <w:bottom w:val="nil"/>
              <w:right w:val="nil"/>
            </w:tcBorders>
          </w:tcPr>
          <w:p w:rsidR="00E8550F" w:rsidRPr="007A7452" w:rsidRDefault="00E8550F" w:rsidP="00E8550F">
            <w:pPr>
              <w:widowControl w:val="0"/>
              <w:autoSpaceDE w:val="0"/>
              <w:autoSpaceDN w:val="0"/>
              <w:adjustRightInd w:val="0"/>
              <w:spacing w:before="96" w:after="0"/>
              <w:ind w:left="40" w:firstLine="130"/>
              <w:rPr>
                <w:rFonts w:ascii="Times New Roman" w:hAnsi="Times New Roman"/>
                <w:sz w:val="24"/>
                <w:szCs w:val="24"/>
              </w:rPr>
            </w:pPr>
            <w:r w:rsidRPr="007A7452">
              <w:rPr>
                <w:rFonts w:ascii="Times New Roman" w:hAnsi="Times New Roman"/>
                <w:b/>
                <w:bCs/>
                <w:color w:val="191919"/>
                <w:spacing w:val="-2"/>
                <w:sz w:val="18"/>
                <w:szCs w:val="18"/>
              </w:rPr>
              <w:t>Junio</w:t>
            </w:r>
            <w:r w:rsidRPr="007A7452">
              <w:rPr>
                <w:rFonts w:ascii="Times New Roman" w:hAnsi="Times New Roman"/>
                <w:b/>
                <w:bCs/>
                <w:color w:val="191919"/>
                <w:sz w:val="18"/>
                <w:szCs w:val="18"/>
              </w:rPr>
              <w:t>r</w:t>
            </w:r>
            <w:r w:rsidRPr="007A7452">
              <w:rPr>
                <w:rFonts w:ascii="Times New Roman" w:hAnsi="Times New Roman"/>
                <w:b/>
                <w:bCs/>
                <w:color w:val="191919"/>
                <w:spacing w:val="-14"/>
                <w:sz w:val="18"/>
                <w:szCs w:val="18"/>
              </w:rPr>
              <w:t xml:space="preserve"> </w:t>
            </w:r>
            <w:r w:rsidRPr="007A7452">
              <w:rPr>
                <w:rFonts w:ascii="Times New Roman" w:hAnsi="Times New Roman"/>
                <w:b/>
                <w:bCs/>
                <w:color w:val="191919"/>
                <w:spacing w:val="-22"/>
                <w:sz w:val="18"/>
                <w:szCs w:val="18"/>
              </w:rPr>
              <w:t>Y</w:t>
            </w:r>
            <w:r w:rsidRPr="007A7452">
              <w:rPr>
                <w:rFonts w:ascii="Times New Roman" w:hAnsi="Times New Roman"/>
                <w:b/>
                <w:bCs/>
                <w:color w:val="191919"/>
                <w:spacing w:val="-2"/>
                <w:sz w:val="18"/>
                <w:szCs w:val="18"/>
              </w:rPr>
              <w:t>ear</w:t>
            </w:r>
          </w:p>
        </w:tc>
        <w:tc>
          <w:tcPr>
            <w:tcW w:w="868" w:type="dxa"/>
            <w:tcBorders>
              <w:top w:val="nil"/>
              <w:left w:val="nil"/>
              <w:bottom w:val="nil"/>
              <w:right w:val="nil"/>
            </w:tcBorders>
          </w:tcPr>
          <w:p w:rsidR="00E8550F" w:rsidRPr="007A7452" w:rsidRDefault="00E8550F" w:rsidP="00E8550F">
            <w:pPr>
              <w:widowControl w:val="0"/>
              <w:autoSpaceDE w:val="0"/>
              <w:autoSpaceDN w:val="0"/>
              <w:adjustRightInd w:val="0"/>
              <w:spacing w:after="0"/>
              <w:ind w:firstLine="130"/>
              <w:rPr>
                <w:rFonts w:ascii="Times New Roman" w:hAnsi="Times New Roman"/>
                <w:sz w:val="24"/>
                <w:szCs w:val="24"/>
              </w:rPr>
            </w:pP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623"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1155" w:type="dxa"/>
            <w:tcBorders>
              <w:top w:val="nil"/>
              <w:left w:val="nil"/>
              <w:bottom w:val="nil"/>
              <w:right w:val="nil"/>
            </w:tcBorders>
          </w:tcPr>
          <w:p w:rsidR="00E8550F" w:rsidRPr="007A7452" w:rsidRDefault="00E8550F" w:rsidP="00E8550F">
            <w:pPr>
              <w:widowControl w:val="0"/>
              <w:autoSpaceDE w:val="0"/>
              <w:autoSpaceDN w:val="0"/>
              <w:adjustRightInd w:val="0"/>
              <w:spacing w:after="0"/>
              <w:ind w:left="136" w:firstLine="0"/>
              <w:rPr>
                <w:rFonts w:ascii="Times New Roman" w:hAnsi="Times New Roman"/>
                <w:sz w:val="24"/>
                <w:szCs w:val="24"/>
              </w:rPr>
            </w:pPr>
          </w:p>
        </w:tc>
        <w:tc>
          <w:tcPr>
            <w:tcW w:w="1100"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2471" w:type="dxa"/>
            <w:gridSpan w:val="2"/>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r>
      <w:tr w:rsidR="00E8550F" w:rsidRPr="007A7452" w:rsidTr="00510B4A">
        <w:trPr>
          <w:trHeight w:hRule="exact" w:val="218"/>
        </w:trPr>
        <w:tc>
          <w:tcPr>
            <w:tcW w:w="1891"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line="178" w:lineRule="exact"/>
              <w:ind w:left="40" w:firstLine="130"/>
              <w:rPr>
                <w:rFonts w:ascii="Times New Roman" w:hAnsi="Times New Roman"/>
                <w:sz w:val="24"/>
                <w:szCs w:val="24"/>
              </w:rPr>
            </w:pPr>
            <w:r w:rsidRPr="007A7452">
              <w:rPr>
                <w:rFonts w:ascii="Times New Roman" w:hAnsi="Times New Roman"/>
                <w:b/>
                <w:bCs/>
                <w:color w:val="191919"/>
                <w:spacing w:val="-2"/>
                <w:sz w:val="18"/>
                <w:szCs w:val="18"/>
              </w:rPr>
              <w:t>Fall</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623"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2255"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line="178" w:lineRule="exact"/>
              <w:ind w:left="136" w:firstLine="0"/>
              <w:rPr>
                <w:rFonts w:ascii="Times New Roman" w:hAnsi="Times New Roman"/>
                <w:sz w:val="24"/>
                <w:szCs w:val="24"/>
              </w:rPr>
            </w:pPr>
            <w:r w:rsidRPr="007A7452">
              <w:rPr>
                <w:rFonts w:ascii="Times New Roman" w:hAnsi="Times New Roman"/>
                <w:b/>
                <w:bCs/>
                <w:color w:val="191919"/>
                <w:spacing w:val="-2"/>
                <w:sz w:val="18"/>
                <w:szCs w:val="18"/>
              </w:rPr>
              <w:t>Spring</w:t>
            </w:r>
          </w:p>
        </w:tc>
        <w:tc>
          <w:tcPr>
            <w:tcW w:w="1512"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959"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r>
      <w:tr w:rsidR="00E8550F" w:rsidRPr="007A7452" w:rsidTr="00510B4A">
        <w:trPr>
          <w:trHeight w:hRule="exact" w:val="218"/>
        </w:trPr>
        <w:tc>
          <w:tcPr>
            <w:tcW w:w="1891" w:type="dxa"/>
            <w:gridSpan w:val="2"/>
            <w:tcBorders>
              <w:top w:val="nil"/>
              <w:left w:val="nil"/>
              <w:bottom w:val="nil"/>
              <w:right w:val="nil"/>
            </w:tcBorders>
          </w:tcPr>
          <w:p w:rsidR="00E8550F" w:rsidRPr="007A7452" w:rsidRDefault="00E8550F" w:rsidP="00E8550F">
            <w:pPr>
              <w:widowControl w:val="0"/>
              <w:tabs>
                <w:tab w:val="left" w:pos="1100"/>
              </w:tabs>
              <w:autoSpaceDE w:val="0"/>
              <w:autoSpaceDN w:val="0"/>
              <w:adjustRightInd w:val="0"/>
              <w:spacing w:after="0" w:line="197" w:lineRule="exact"/>
              <w:ind w:left="40" w:firstLine="130"/>
              <w:rPr>
                <w:rFonts w:ascii="Times New Roman" w:hAnsi="Times New Roman"/>
                <w:sz w:val="24"/>
                <w:szCs w:val="24"/>
              </w:rPr>
            </w:pPr>
            <w:r w:rsidRPr="007A7452">
              <w:rPr>
                <w:rFonts w:ascii="Times New Roman" w:hAnsi="Times New Roman"/>
                <w:color w:val="191919"/>
                <w:spacing w:val="-2"/>
                <w:sz w:val="18"/>
                <w:szCs w:val="18"/>
              </w:rPr>
              <w:t>CRJ</w:t>
            </w:r>
            <w:r w:rsidRPr="007A7452">
              <w:rPr>
                <w:rFonts w:ascii="Times New Roman" w:hAnsi="Times New Roman"/>
                <w:color w:val="191919"/>
                <w:sz w:val="18"/>
                <w:szCs w:val="18"/>
              </w:rPr>
              <w:t>U</w:t>
            </w:r>
            <w:r w:rsidRPr="007A7452">
              <w:rPr>
                <w:rFonts w:ascii="Times New Roman" w:hAnsi="Times New Roman"/>
                <w:color w:val="191919"/>
                <w:sz w:val="18"/>
                <w:szCs w:val="18"/>
              </w:rPr>
              <w:tab/>
            </w:r>
            <w:r w:rsidRPr="007A7452">
              <w:rPr>
                <w:rFonts w:ascii="Times New Roman" w:hAnsi="Times New Roman"/>
                <w:color w:val="191919"/>
                <w:spacing w:val="-2"/>
                <w:sz w:val="18"/>
                <w:szCs w:val="18"/>
              </w:rPr>
              <w:t>2500</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line="197" w:lineRule="exact"/>
              <w:ind w:left="309"/>
              <w:rPr>
                <w:rFonts w:ascii="Times New Roman" w:hAnsi="Times New Roman"/>
                <w:sz w:val="24"/>
                <w:szCs w:val="24"/>
              </w:rPr>
            </w:pPr>
            <w:r w:rsidRPr="007A7452">
              <w:rPr>
                <w:rFonts w:ascii="Times New Roman" w:hAnsi="Times New Roman"/>
                <w:color w:val="191919"/>
                <w:spacing w:val="-2"/>
                <w:sz w:val="18"/>
                <w:szCs w:val="18"/>
              </w:rPr>
              <w:t>Constitutiona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Procedur</w:t>
            </w:r>
            <w:r w:rsidRPr="007A7452">
              <w:rPr>
                <w:rFonts w:ascii="Times New Roman" w:hAnsi="Times New Roman"/>
                <w:color w:val="191919"/>
                <w:sz w:val="18"/>
                <w:szCs w:val="18"/>
              </w:rPr>
              <w:t>e</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CJ</w:t>
            </w: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after="0" w:line="197" w:lineRule="exact"/>
              <w:ind w:left="-516"/>
              <w:rPr>
                <w:rFonts w:ascii="Times New Roman" w:hAnsi="Times New Roman"/>
                <w:sz w:val="24"/>
                <w:szCs w:val="24"/>
              </w:rPr>
            </w:pPr>
            <w:r w:rsidRPr="007A7452">
              <w:rPr>
                <w:rFonts w:ascii="Times New Roman" w:hAnsi="Times New Roman"/>
                <w:color w:val="191919"/>
                <w:sz w:val="18"/>
                <w:szCs w:val="18"/>
              </w:rPr>
              <w:t>3</w:t>
            </w:r>
          </w:p>
        </w:tc>
        <w:tc>
          <w:tcPr>
            <w:tcW w:w="2255"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line="197" w:lineRule="exact"/>
              <w:ind w:left="136" w:firstLine="0"/>
              <w:rPr>
                <w:rFonts w:ascii="Times New Roman" w:hAnsi="Times New Roman"/>
                <w:sz w:val="24"/>
                <w:szCs w:val="24"/>
              </w:rPr>
            </w:pPr>
            <w:r w:rsidRPr="007A7452">
              <w:rPr>
                <w:rFonts w:ascii="Times New Roman" w:hAnsi="Times New Roman"/>
                <w:color w:val="191919"/>
                <w:spacing w:val="-2"/>
                <w:sz w:val="18"/>
                <w:szCs w:val="18"/>
              </w:rPr>
              <w:t>Uppe</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Crimina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Justice</w:t>
            </w:r>
          </w:p>
        </w:tc>
        <w:tc>
          <w:tcPr>
            <w:tcW w:w="1512" w:type="dxa"/>
            <w:tcBorders>
              <w:top w:val="nil"/>
              <w:left w:val="nil"/>
              <w:bottom w:val="nil"/>
              <w:right w:val="nil"/>
            </w:tcBorders>
          </w:tcPr>
          <w:p w:rsidR="00E8550F" w:rsidRPr="007A7452" w:rsidRDefault="00E8550F" w:rsidP="00510B4A">
            <w:pPr>
              <w:widowControl w:val="0"/>
              <w:autoSpaceDE w:val="0"/>
              <w:autoSpaceDN w:val="0"/>
              <w:adjustRightInd w:val="0"/>
              <w:spacing w:after="0" w:line="197" w:lineRule="exact"/>
              <w:ind w:left="271"/>
              <w:rPr>
                <w:rFonts w:ascii="Times New Roman" w:hAnsi="Times New Roman"/>
                <w:sz w:val="24"/>
                <w:szCs w:val="24"/>
              </w:rPr>
            </w:pPr>
            <w:r w:rsidRPr="007A7452">
              <w:rPr>
                <w:rFonts w:ascii="Times New Roman" w:hAnsi="Times New Roman"/>
                <w:color w:val="191919"/>
                <w:spacing w:val="-2"/>
                <w:sz w:val="18"/>
                <w:szCs w:val="18"/>
              </w:rPr>
              <w:t>Choice</w:t>
            </w:r>
          </w:p>
        </w:tc>
        <w:tc>
          <w:tcPr>
            <w:tcW w:w="959" w:type="dxa"/>
            <w:tcBorders>
              <w:top w:val="nil"/>
              <w:left w:val="nil"/>
              <w:bottom w:val="nil"/>
              <w:right w:val="nil"/>
            </w:tcBorders>
          </w:tcPr>
          <w:p w:rsidR="00E8550F" w:rsidRPr="007A7452" w:rsidRDefault="00E8550F" w:rsidP="00510B4A">
            <w:pPr>
              <w:widowControl w:val="0"/>
              <w:autoSpaceDE w:val="0"/>
              <w:autoSpaceDN w:val="0"/>
              <w:adjustRightInd w:val="0"/>
              <w:spacing w:after="0" w:line="197" w:lineRule="exact"/>
              <w:ind w:right="42"/>
              <w:jc w:val="right"/>
              <w:rPr>
                <w:rFonts w:ascii="Times New Roman" w:hAnsi="Times New Roman"/>
                <w:sz w:val="24"/>
                <w:szCs w:val="24"/>
              </w:rPr>
            </w:pPr>
            <w:r w:rsidRPr="007A7452">
              <w:rPr>
                <w:rFonts w:ascii="Times New Roman" w:hAnsi="Times New Roman"/>
                <w:color w:val="191919"/>
                <w:spacing w:val="-2"/>
                <w:sz w:val="18"/>
                <w:szCs w:val="18"/>
              </w:rPr>
              <w:t>15</w:t>
            </w:r>
          </w:p>
        </w:tc>
      </w:tr>
      <w:tr w:rsidR="00E8550F" w:rsidRPr="007A7452" w:rsidTr="00510B4A">
        <w:trPr>
          <w:trHeight w:hRule="exact" w:val="216"/>
        </w:trPr>
        <w:tc>
          <w:tcPr>
            <w:tcW w:w="1891" w:type="dxa"/>
            <w:gridSpan w:val="2"/>
            <w:tcBorders>
              <w:top w:val="nil"/>
              <w:left w:val="nil"/>
              <w:bottom w:val="nil"/>
              <w:right w:val="nil"/>
            </w:tcBorders>
          </w:tcPr>
          <w:p w:rsidR="00E8550F" w:rsidRPr="007A7452" w:rsidRDefault="00E8550F" w:rsidP="00E8550F">
            <w:pPr>
              <w:widowControl w:val="0"/>
              <w:tabs>
                <w:tab w:val="left" w:pos="1100"/>
              </w:tabs>
              <w:autoSpaceDE w:val="0"/>
              <w:autoSpaceDN w:val="0"/>
              <w:adjustRightInd w:val="0"/>
              <w:spacing w:after="0" w:line="195" w:lineRule="exact"/>
              <w:ind w:left="40" w:firstLine="130"/>
              <w:rPr>
                <w:rFonts w:ascii="Times New Roman" w:hAnsi="Times New Roman"/>
                <w:sz w:val="24"/>
                <w:szCs w:val="24"/>
              </w:rPr>
            </w:pPr>
            <w:r w:rsidRPr="007A7452">
              <w:rPr>
                <w:rFonts w:ascii="Times New Roman" w:hAnsi="Times New Roman"/>
                <w:color w:val="191919"/>
                <w:spacing w:val="-2"/>
                <w:sz w:val="18"/>
                <w:szCs w:val="18"/>
              </w:rPr>
              <w:t>CRJ</w:t>
            </w:r>
            <w:r w:rsidRPr="007A7452">
              <w:rPr>
                <w:rFonts w:ascii="Times New Roman" w:hAnsi="Times New Roman"/>
                <w:color w:val="191919"/>
                <w:sz w:val="18"/>
                <w:szCs w:val="18"/>
              </w:rPr>
              <w:t>U</w:t>
            </w:r>
            <w:r w:rsidRPr="007A7452">
              <w:rPr>
                <w:rFonts w:ascii="Times New Roman" w:hAnsi="Times New Roman"/>
                <w:color w:val="191919"/>
                <w:sz w:val="18"/>
                <w:szCs w:val="18"/>
              </w:rPr>
              <w:tab/>
            </w:r>
            <w:r w:rsidRPr="007A7452">
              <w:rPr>
                <w:rFonts w:ascii="Times New Roman" w:hAnsi="Times New Roman"/>
                <w:color w:val="191919"/>
                <w:spacing w:val="-2"/>
                <w:sz w:val="18"/>
                <w:szCs w:val="18"/>
              </w:rPr>
              <w:t>2900</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09"/>
              <w:rPr>
                <w:rFonts w:ascii="Times New Roman" w:hAnsi="Times New Roman"/>
                <w:sz w:val="24"/>
                <w:szCs w:val="24"/>
              </w:rPr>
            </w:pPr>
            <w:r w:rsidRPr="007A7452">
              <w:rPr>
                <w:rFonts w:ascii="Times New Roman" w:hAnsi="Times New Roman"/>
                <w:color w:val="191919"/>
                <w:spacing w:val="-2"/>
                <w:sz w:val="18"/>
                <w:szCs w:val="18"/>
              </w:rPr>
              <w:t>Criminology</w:t>
            </w: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516"/>
              <w:rPr>
                <w:rFonts w:ascii="Times New Roman" w:hAnsi="Times New Roman"/>
                <w:sz w:val="24"/>
                <w:szCs w:val="24"/>
              </w:rPr>
            </w:pPr>
            <w:r w:rsidRPr="007A7452">
              <w:rPr>
                <w:rFonts w:ascii="Times New Roman" w:hAnsi="Times New Roman"/>
                <w:color w:val="191919"/>
                <w:sz w:val="18"/>
                <w:szCs w:val="18"/>
              </w:rPr>
              <w:t>3</w:t>
            </w:r>
          </w:p>
        </w:tc>
        <w:tc>
          <w:tcPr>
            <w:tcW w:w="2255"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36" w:firstLine="0"/>
              <w:rPr>
                <w:rFonts w:ascii="Times New Roman" w:hAnsi="Times New Roman"/>
                <w:sz w:val="24"/>
                <w:szCs w:val="24"/>
              </w:rPr>
            </w:pPr>
            <w:r w:rsidRPr="007A7452">
              <w:rPr>
                <w:rFonts w:ascii="Times New Roman" w:hAnsi="Times New Roman"/>
                <w:color w:val="191919"/>
                <w:spacing w:val="-2"/>
                <w:sz w:val="18"/>
                <w:szCs w:val="18"/>
              </w:rPr>
              <w:t>PEDH</w:t>
            </w:r>
          </w:p>
        </w:tc>
        <w:tc>
          <w:tcPr>
            <w:tcW w:w="1512"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959"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1"/>
              <w:jc w:val="right"/>
              <w:rPr>
                <w:rFonts w:ascii="Times New Roman" w:hAnsi="Times New Roman"/>
                <w:sz w:val="24"/>
                <w:szCs w:val="24"/>
              </w:rPr>
            </w:pPr>
            <w:r w:rsidRPr="007A7452">
              <w:rPr>
                <w:rFonts w:ascii="Times New Roman" w:hAnsi="Times New Roman"/>
                <w:color w:val="191919"/>
                <w:sz w:val="18"/>
                <w:szCs w:val="18"/>
              </w:rPr>
              <w:t>1</w:t>
            </w:r>
          </w:p>
        </w:tc>
      </w:tr>
      <w:tr w:rsidR="00E8550F" w:rsidRPr="007A7452" w:rsidTr="00510B4A">
        <w:trPr>
          <w:trHeight w:hRule="exact" w:val="216"/>
        </w:trPr>
        <w:tc>
          <w:tcPr>
            <w:tcW w:w="1891" w:type="dxa"/>
            <w:gridSpan w:val="2"/>
            <w:tcBorders>
              <w:top w:val="nil"/>
              <w:left w:val="nil"/>
              <w:bottom w:val="nil"/>
              <w:right w:val="nil"/>
            </w:tcBorders>
          </w:tcPr>
          <w:p w:rsidR="00E8550F" w:rsidRPr="007A7452" w:rsidRDefault="00E8550F" w:rsidP="00E8550F">
            <w:pPr>
              <w:widowControl w:val="0"/>
              <w:tabs>
                <w:tab w:val="left" w:pos="1100"/>
              </w:tabs>
              <w:autoSpaceDE w:val="0"/>
              <w:autoSpaceDN w:val="0"/>
              <w:adjustRightInd w:val="0"/>
              <w:spacing w:after="0" w:line="195" w:lineRule="exact"/>
              <w:ind w:left="40" w:firstLine="130"/>
              <w:rPr>
                <w:rFonts w:ascii="Times New Roman" w:hAnsi="Times New Roman"/>
                <w:sz w:val="24"/>
                <w:szCs w:val="24"/>
              </w:rPr>
            </w:pPr>
            <w:r w:rsidRPr="007A7452">
              <w:rPr>
                <w:rFonts w:ascii="Times New Roman" w:hAnsi="Times New Roman"/>
                <w:color w:val="191919"/>
                <w:spacing w:val="-2"/>
                <w:sz w:val="18"/>
                <w:szCs w:val="18"/>
              </w:rPr>
              <w:t>CRJ</w:t>
            </w:r>
            <w:r w:rsidRPr="007A7452">
              <w:rPr>
                <w:rFonts w:ascii="Times New Roman" w:hAnsi="Times New Roman"/>
                <w:color w:val="191919"/>
                <w:sz w:val="18"/>
                <w:szCs w:val="18"/>
              </w:rPr>
              <w:t>U</w:t>
            </w:r>
            <w:r w:rsidRPr="007A7452">
              <w:rPr>
                <w:rFonts w:ascii="Times New Roman" w:hAnsi="Times New Roman"/>
                <w:color w:val="191919"/>
                <w:sz w:val="18"/>
                <w:szCs w:val="18"/>
              </w:rPr>
              <w:tab/>
            </w:r>
            <w:r w:rsidRPr="007A7452">
              <w:rPr>
                <w:rFonts w:ascii="Times New Roman" w:hAnsi="Times New Roman"/>
                <w:color w:val="191919"/>
                <w:spacing w:val="-2"/>
                <w:sz w:val="18"/>
                <w:szCs w:val="18"/>
              </w:rPr>
              <w:t>2910</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09"/>
              <w:rPr>
                <w:rFonts w:ascii="Times New Roman" w:hAnsi="Times New Roman"/>
                <w:sz w:val="24"/>
                <w:szCs w:val="24"/>
              </w:rPr>
            </w:pPr>
            <w:r w:rsidRPr="007A7452">
              <w:rPr>
                <w:rFonts w:ascii="Times New Roman" w:hAnsi="Times New Roman"/>
                <w:color w:val="191919"/>
                <w:spacing w:val="-2"/>
                <w:sz w:val="18"/>
                <w:szCs w:val="18"/>
              </w:rPr>
              <w:t>O</w:t>
            </w:r>
            <w:r w:rsidRPr="007A7452">
              <w:rPr>
                <w:rFonts w:ascii="Times New Roman" w:hAnsi="Times New Roman"/>
                <w:color w:val="191919"/>
                <w:spacing w:val="-5"/>
                <w:sz w:val="18"/>
                <w:szCs w:val="18"/>
              </w:rPr>
              <w:t>r</w:t>
            </w:r>
            <w:r w:rsidRPr="007A7452">
              <w:rPr>
                <w:rFonts w:ascii="Times New Roman" w:hAnsi="Times New Roman"/>
                <w:color w:val="191919"/>
                <w:spacing w:val="-2"/>
                <w:sz w:val="18"/>
                <w:szCs w:val="18"/>
              </w:rPr>
              <w:t>ganizatio</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2"/>
                <w:sz w:val="18"/>
                <w:szCs w:val="18"/>
              </w:rPr>
              <w:t>Admin</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CJ</w:t>
            </w: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516"/>
              <w:rPr>
                <w:rFonts w:ascii="Times New Roman" w:hAnsi="Times New Roman"/>
                <w:sz w:val="24"/>
                <w:szCs w:val="24"/>
              </w:rPr>
            </w:pPr>
            <w:r w:rsidRPr="007A7452">
              <w:rPr>
                <w:rFonts w:ascii="Times New Roman" w:hAnsi="Times New Roman"/>
                <w:color w:val="191919"/>
                <w:sz w:val="18"/>
                <w:szCs w:val="18"/>
              </w:rPr>
              <w:t>3</w:t>
            </w:r>
          </w:p>
        </w:tc>
        <w:tc>
          <w:tcPr>
            <w:tcW w:w="2255"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ind w:left="136" w:firstLine="0"/>
              <w:rPr>
                <w:rFonts w:ascii="Times New Roman" w:hAnsi="Times New Roman"/>
                <w:sz w:val="24"/>
                <w:szCs w:val="24"/>
              </w:rPr>
            </w:pPr>
          </w:p>
        </w:tc>
        <w:tc>
          <w:tcPr>
            <w:tcW w:w="1512"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959"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r>
      <w:tr w:rsidR="00E8550F" w:rsidRPr="007A7452" w:rsidTr="00510B4A">
        <w:trPr>
          <w:trHeight w:hRule="exact" w:val="214"/>
        </w:trPr>
        <w:tc>
          <w:tcPr>
            <w:tcW w:w="1891" w:type="dxa"/>
            <w:gridSpan w:val="2"/>
            <w:tcBorders>
              <w:top w:val="nil"/>
              <w:left w:val="nil"/>
              <w:bottom w:val="nil"/>
              <w:right w:val="nil"/>
            </w:tcBorders>
          </w:tcPr>
          <w:p w:rsidR="00E8550F" w:rsidRPr="007A7452" w:rsidRDefault="00E8550F" w:rsidP="00E8550F">
            <w:pPr>
              <w:widowControl w:val="0"/>
              <w:tabs>
                <w:tab w:val="left" w:pos="1100"/>
              </w:tabs>
              <w:autoSpaceDE w:val="0"/>
              <w:autoSpaceDN w:val="0"/>
              <w:adjustRightInd w:val="0"/>
              <w:spacing w:after="0" w:line="195" w:lineRule="exact"/>
              <w:ind w:left="40" w:firstLine="130"/>
              <w:rPr>
                <w:rFonts w:ascii="Times New Roman" w:hAnsi="Times New Roman"/>
                <w:sz w:val="24"/>
                <w:szCs w:val="24"/>
              </w:rPr>
            </w:pPr>
            <w:r w:rsidRPr="007A7452">
              <w:rPr>
                <w:rFonts w:ascii="Times New Roman" w:hAnsi="Times New Roman"/>
                <w:color w:val="191919"/>
                <w:spacing w:val="-2"/>
                <w:sz w:val="18"/>
                <w:szCs w:val="18"/>
              </w:rPr>
              <w:t>CRJ</w:t>
            </w:r>
            <w:r w:rsidRPr="007A7452">
              <w:rPr>
                <w:rFonts w:ascii="Times New Roman" w:hAnsi="Times New Roman"/>
                <w:color w:val="191919"/>
                <w:sz w:val="18"/>
                <w:szCs w:val="18"/>
              </w:rPr>
              <w:t>U</w:t>
            </w:r>
            <w:r w:rsidRPr="007A7452">
              <w:rPr>
                <w:rFonts w:ascii="Times New Roman" w:hAnsi="Times New Roman"/>
                <w:color w:val="191919"/>
                <w:sz w:val="18"/>
                <w:szCs w:val="18"/>
              </w:rPr>
              <w:tab/>
            </w:r>
            <w:r w:rsidRPr="007A7452">
              <w:rPr>
                <w:rFonts w:ascii="Times New Roman" w:hAnsi="Times New Roman"/>
                <w:color w:val="191919"/>
                <w:spacing w:val="-2"/>
                <w:sz w:val="18"/>
                <w:szCs w:val="18"/>
              </w:rPr>
              <w:t>3410</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09"/>
              <w:rPr>
                <w:rFonts w:ascii="Times New Roman" w:hAnsi="Times New Roman"/>
                <w:sz w:val="24"/>
                <w:szCs w:val="24"/>
              </w:rPr>
            </w:pPr>
            <w:r w:rsidRPr="007A7452">
              <w:rPr>
                <w:rFonts w:ascii="Times New Roman" w:hAnsi="Times New Roman"/>
                <w:color w:val="191919"/>
                <w:spacing w:val="-2"/>
                <w:sz w:val="18"/>
                <w:szCs w:val="18"/>
              </w:rPr>
              <w:t>Crimina</w:t>
            </w:r>
            <w:r w:rsidRPr="007A7452">
              <w:rPr>
                <w:rFonts w:ascii="Times New Roman" w:hAnsi="Times New Roman"/>
                <w:color w:val="191919"/>
                <w:sz w:val="18"/>
                <w:szCs w:val="18"/>
              </w:rPr>
              <w:t>l</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Justic</w:t>
            </w:r>
            <w:r w:rsidRPr="007A7452">
              <w:rPr>
                <w:rFonts w:ascii="Times New Roman" w:hAnsi="Times New Roman"/>
                <w:color w:val="191919"/>
                <w:sz w:val="18"/>
                <w:szCs w:val="18"/>
              </w:rPr>
              <w:t>e</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Research</w:t>
            </w: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516"/>
              <w:rPr>
                <w:rFonts w:ascii="Times New Roman" w:hAnsi="Times New Roman"/>
                <w:sz w:val="24"/>
                <w:szCs w:val="24"/>
              </w:rPr>
            </w:pPr>
            <w:r w:rsidRPr="007A7452">
              <w:rPr>
                <w:rFonts w:ascii="Times New Roman" w:hAnsi="Times New Roman"/>
                <w:color w:val="191919"/>
                <w:sz w:val="18"/>
                <w:szCs w:val="18"/>
              </w:rPr>
              <w:t>3</w:t>
            </w:r>
          </w:p>
        </w:tc>
        <w:tc>
          <w:tcPr>
            <w:tcW w:w="2255"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ind w:left="136" w:firstLine="0"/>
              <w:rPr>
                <w:rFonts w:ascii="Times New Roman" w:hAnsi="Times New Roman"/>
                <w:sz w:val="24"/>
                <w:szCs w:val="24"/>
              </w:rPr>
            </w:pPr>
          </w:p>
        </w:tc>
        <w:tc>
          <w:tcPr>
            <w:tcW w:w="1512"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959"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r>
      <w:tr w:rsidR="00E8550F" w:rsidRPr="007A7452" w:rsidTr="00510B4A">
        <w:trPr>
          <w:trHeight w:hRule="exact" w:val="322"/>
        </w:trPr>
        <w:tc>
          <w:tcPr>
            <w:tcW w:w="1891"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line="194" w:lineRule="exact"/>
              <w:ind w:left="40" w:firstLine="130"/>
              <w:rPr>
                <w:rFonts w:ascii="Times New Roman" w:hAnsi="Times New Roman"/>
                <w:sz w:val="24"/>
                <w:szCs w:val="24"/>
              </w:rPr>
            </w:pPr>
            <w:r w:rsidRPr="007A7452">
              <w:rPr>
                <w:rFonts w:ascii="Times New Roman" w:hAnsi="Times New Roman"/>
                <w:b/>
                <w:bCs/>
                <w:color w:val="191919"/>
                <w:spacing w:val="-18"/>
                <w:sz w:val="18"/>
                <w:szCs w:val="18"/>
              </w:rPr>
              <w:t>T</w:t>
            </w:r>
            <w:r w:rsidRPr="007A7452">
              <w:rPr>
                <w:rFonts w:ascii="Times New Roman" w:hAnsi="Times New Roman"/>
                <w:b/>
                <w:bCs/>
                <w:color w:val="191919"/>
                <w:spacing w:val="-2"/>
                <w:sz w:val="18"/>
                <w:szCs w:val="18"/>
              </w:rPr>
              <w:t>otal</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after="0" w:line="194" w:lineRule="exact"/>
              <w:ind w:left="-621"/>
              <w:rPr>
                <w:rFonts w:ascii="Times New Roman" w:hAnsi="Times New Roman"/>
                <w:sz w:val="24"/>
                <w:szCs w:val="24"/>
              </w:rPr>
            </w:pPr>
            <w:r w:rsidRPr="007A7452">
              <w:rPr>
                <w:rFonts w:ascii="Times New Roman" w:hAnsi="Times New Roman"/>
                <w:b/>
                <w:bCs/>
                <w:color w:val="191919"/>
                <w:spacing w:val="-2"/>
                <w:sz w:val="18"/>
                <w:szCs w:val="18"/>
              </w:rPr>
              <w:t>12</w:t>
            </w:r>
          </w:p>
        </w:tc>
        <w:tc>
          <w:tcPr>
            <w:tcW w:w="2255"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line="194" w:lineRule="exact"/>
              <w:ind w:left="136" w:firstLine="0"/>
              <w:rPr>
                <w:rFonts w:ascii="Times New Roman" w:hAnsi="Times New Roman"/>
                <w:sz w:val="24"/>
                <w:szCs w:val="24"/>
              </w:rPr>
            </w:pPr>
            <w:r w:rsidRPr="007A7452">
              <w:rPr>
                <w:rFonts w:ascii="Times New Roman" w:hAnsi="Times New Roman"/>
                <w:b/>
                <w:bCs/>
                <w:color w:val="191919"/>
                <w:spacing w:val="-18"/>
                <w:sz w:val="18"/>
                <w:szCs w:val="18"/>
              </w:rPr>
              <w:t>T</w:t>
            </w:r>
            <w:r w:rsidRPr="007A7452">
              <w:rPr>
                <w:rFonts w:ascii="Times New Roman" w:hAnsi="Times New Roman"/>
                <w:b/>
                <w:bCs/>
                <w:color w:val="191919"/>
                <w:spacing w:val="-2"/>
                <w:sz w:val="18"/>
                <w:szCs w:val="18"/>
              </w:rPr>
              <w:t>otal</w:t>
            </w:r>
          </w:p>
        </w:tc>
        <w:tc>
          <w:tcPr>
            <w:tcW w:w="1512"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959" w:type="dxa"/>
            <w:tcBorders>
              <w:top w:val="nil"/>
              <w:left w:val="nil"/>
              <w:bottom w:val="nil"/>
              <w:right w:val="nil"/>
            </w:tcBorders>
          </w:tcPr>
          <w:p w:rsidR="00E8550F" w:rsidRPr="007A7452" w:rsidRDefault="00E8550F" w:rsidP="00510B4A">
            <w:pPr>
              <w:widowControl w:val="0"/>
              <w:autoSpaceDE w:val="0"/>
              <w:autoSpaceDN w:val="0"/>
              <w:adjustRightInd w:val="0"/>
              <w:spacing w:after="0" w:line="194" w:lineRule="exact"/>
              <w:ind w:right="42"/>
              <w:jc w:val="right"/>
              <w:rPr>
                <w:rFonts w:ascii="Times New Roman" w:hAnsi="Times New Roman"/>
                <w:sz w:val="24"/>
                <w:szCs w:val="24"/>
              </w:rPr>
            </w:pPr>
            <w:r w:rsidRPr="007A7452">
              <w:rPr>
                <w:rFonts w:ascii="Times New Roman" w:hAnsi="Times New Roman"/>
                <w:b/>
                <w:bCs/>
                <w:color w:val="191919"/>
                <w:spacing w:val="-2"/>
                <w:sz w:val="18"/>
                <w:szCs w:val="18"/>
              </w:rPr>
              <w:t>16</w:t>
            </w:r>
          </w:p>
        </w:tc>
      </w:tr>
      <w:tr w:rsidR="00E8550F" w:rsidRPr="007A7452" w:rsidTr="00510B4A">
        <w:trPr>
          <w:trHeight w:hRule="exact" w:val="324"/>
        </w:trPr>
        <w:tc>
          <w:tcPr>
            <w:tcW w:w="1891" w:type="dxa"/>
            <w:gridSpan w:val="2"/>
            <w:tcBorders>
              <w:top w:val="nil"/>
              <w:left w:val="nil"/>
              <w:bottom w:val="nil"/>
              <w:right w:val="nil"/>
            </w:tcBorders>
          </w:tcPr>
          <w:p w:rsidR="00E8550F" w:rsidRPr="007A7452" w:rsidRDefault="00E8550F" w:rsidP="00E8550F">
            <w:pPr>
              <w:widowControl w:val="0"/>
              <w:autoSpaceDE w:val="0"/>
              <w:autoSpaceDN w:val="0"/>
              <w:adjustRightInd w:val="0"/>
              <w:spacing w:before="96" w:after="0"/>
              <w:ind w:left="40" w:firstLine="130"/>
              <w:rPr>
                <w:rFonts w:ascii="Times New Roman" w:hAnsi="Times New Roman"/>
                <w:sz w:val="24"/>
                <w:szCs w:val="24"/>
              </w:rPr>
            </w:pPr>
            <w:r w:rsidRPr="007A7452">
              <w:rPr>
                <w:rFonts w:ascii="Times New Roman" w:hAnsi="Times New Roman"/>
                <w:b/>
                <w:bCs/>
                <w:color w:val="191919"/>
                <w:spacing w:val="-2"/>
                <w:sz w:val="18"/>
                <w:szCs w:val="18"/>
              </w:rPr>
              <w:t>Senio</w:t>
            </w:r>
            <w:r w:rsidRPr="007A7452">
              <w:rPr>
                <w:rFonts w:ascii="Times New Roman" w:hAnsi="Times New Roman"/>
                <w:b/>
                <w:bCs/>
                <w:color w:val="191919"/>
                <w:sz w:val="18"/>
                <w:szCs w:val="18"/>
              </w:rPr>
              <w:t>r</w:t>
            </w:r>
            <w:r w:rsidRPr="007A7452">
              <w:rPr>
                <w:rFonts w:ascii="Times New Roman" w:hAnsi="Times New Roman"/>
                <w:b/>
                <w:bCs/>
                <w:color w:val="191919"/>
                <w:spacing w:val="-14"/>
                <w:sz w:val="18"/>
                <w:szCs w:val="18"/>
              </w:rPr>
              <w:t xml:space="preserve"> </w:t>
            </w:r>
            <w:r w:rsidRPr="007A7452">
              <w:rPr>
                <w:rFonts w:ascii="Times New Roman" w:hAnsi="Times New Roman"/>
                <w:b/>
                <w:bCs/>
                <w:color w:val="191919"/>
                <w:spacing w:val="-22"/>
                <w:sz w:val="18"/>
                <w:szCs w:val="18"/>
              </w:rPr>
              <w:t>Y</w:t>
            </w:r>
            <w:r w:rsidRPr="007A7452">
              <w:rPr>
                <w:rFonts w:ascii="Times New Roman" w:hAnsi="Times New Roman"/>
                <w:b/>
                <w:bCs/>
                <w:color w:val="191919"/>
                <w:spacing w:val="-2"/>
                <w:sz w:val="18"/>
                <w:szCs w:val="18"/>
              </w:rPr>
              <w:t>ear</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623"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2255" w:type="dxa"/>
            <w:gridSpan w:val="2"/>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1512"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959"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r>
      <w:tr w:rsidR="00E8550F" w:rsidRPr="007A7452" w:rsidTr="00510B4A">
        <w:trPr>
          <w:trHeight w:hRule="exact" w:val="218"/>
        </w:trPr>
        <w:tc>
          <w:tcPr>
            <w:tcW w:w="1891"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line="196" w:lineRule="exact"/>
              <w:ind w:left="40" w:firstLine="130"/>
              <w:rPr>
                <w:rFonts w:ascii="Times New Roman" w:hAnsi="Times New Roman"/>
                <w:sz w:val="24"/>
                <w:szCs w:val="24"/>
              </w:rPr>
            </w:pPr>
            <w:r w:rsidRPr="007A7452">
              <w:rPr>
                <w:rFonts w:ascii="Times New Roman" w:hAnsi="Times New Roman"/>
                <w:b/>
                <w:bCs/>
                <w:color w:val="191919"/>
                <w:spacing w:val="-2"/>
                <w:sz w:val="18"/>
                <w:szCs w:val="18"/>
              </w:rPr>
              <w:t>Fall</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after="0"/>
              <w:ind w:left="-231" w:firstLine="225"/>
              <w:jc w:val="center"/>
              <w:rPr>
                <w:rFonts w:ascii="Times New Roman" w:hAnsi="Times New Roman"/>
                <w:sz w:val="24"/>
                <w:szCs w:val="24"/>
              </w:rPr>
            </w:pPr>
          </w:p>
        </w:tc>
        <w:tc>
          <w:tcPr>
            <w:tcW w:w="2255" w:type="dxa"/>
            <w:gridSpan w:val="2"/>
            <w:tcBorders>
              <w:top w:val="nil"/>
              <w:left w:val="nil"/>
              <w:bottom w:val="nil"/>
              <w:right w:val="nil"/>
            </w:tcBorders>
          </w:tcPr>
          <w:p w:rsidR="00E8550F" w:rsidRPr="007A7452" w:rsidRDefault="00E8550F" w:rsidP="00510B4A">
            <w:pPr>
              <w:widowControl w:val="0"/>
              <w:autoSpaceDE w:val="0"/>
              <w:autoSpaceDN w:val="0"/>
              <w:adjustRightInd w:val="0"/>
              <w:spacing w:after="0" w:line="196" w:lineRule="exact"/>
              <w:ind w:left="354"/>
              <w:rPr>
                <w:rFonts w:ascii="Times New Roman" w:hAnsi="Times New Roman"/>
                <w:sz w:val="24"/>
                <w:szCs w:val="24"/>
              </w:rPr>
            </w:pPr>
            <w:r w:rsidRPr="007A7452">
              <w:rPr>
                <w:rFonts w:ascii="Times New Roman" w:hAnsi="Times New Roman"/>
                <w:b/>
                <w:bCs/>
                <w:color w:val="191919"/>
                <w:spacing w:val="-2"/>
                <w:sz w:val="18"/>
                <w:szCs w:val="18"/>
              </w:rPr>
              <w:t>Spring</w:t>
            </w:r>
          </w:p>
        </w:tc>
        <w:tc>
          <w:tcPr>
            <w:tcW w:w="1512"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959"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r>
      <w:tr w:rsidR="00E8550F" w:rsidRPr="007A7452" w:rsidTr="00510B4A">
        <w:trPr>
          <w:trHeight w:hRule="exact" w:val="218"/>
        </w:trPr>
        <w:tc>
          <w:tcPr>
            <w:tcW w:w="1891"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line="197" w:lineRule="exact"/>
              <w:ind w:left="40" w:firstLine="130"/>
              <w:rPr>
                <w:rFonts w:ascii="Times New Roman" w:hAnsi="Times New Roman"/>
                <w:sz w:val="24"/>
                <w:szCs w:val="24"/>
              </w:rPr>
            </w:pPr>
            <w:r w:rsidRPr="007A7452">
              <w:rPr>
                <w:rFonts w:ascii="Times New Roman" w:hAnsi="Times New Roman"/>
                <w:color w:val="191919"/>
                <w:spacing w:val="-2"/>
                <w:sz w:val="18"/>
                <w:szCs w:val="18"/>
              </w:rPr>
              <w:t>Uppe</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Sociology</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after="0" w:line="197" w:lineRule="exact"/>
              <w:ind w:left="-231" w:firstLine="225"/>
              <w:jc w:val="center"/>
              <w:rPr>
                <w:rFonts w:ascii="Times New Roman" w:hAnsi="Times New Roman"/>
                <w:sz w:val="24"/>
                <w:szCs w:val="24"/>
              </w:rPr>
            </w:pPr>
            <w:r w:rsidRPr="007A7452">
              <w:rPr>
                <w:rFonts w:ascii="Times New Roman" w:hAnsi="Times New Roman"/>
                <w:color w:val="191919"/>
                <w:sz w:val="18"/>
                <w:szCs w:val="18"/>
              </w:rPr>
              <w:t>3</w:t>
            </w:r>
          </w:p>
        </w:tc>
        <w:tc>
          <w:tcPr>
            <w:tcW w:w="2255" w:type="dxa"/>
            <w:gridSpan w:val="2"/>
            <w:tcBorders>
              <w:top w:val="nil"/>
              <w:left w:val="nil"/>
              <w:bottom w:val="nil"/>
              <w:right w:val="nil"/>
            </w:tcBorders>
          </w:tcPr>
          <w:p w:rsidR="00E8550F" w:rsidRPr="007A7452" w:rsidRDefault="00E8550F" w:rsidP="00510B4A">
            <w:pPr>
              <w:widowControl w:val="0"/>
              <w:autoSpaceDE w:val="0"/>
              <w:autoSpaceDN w:val="0"/>
              <w:adjustRightInd w:val="0"/>
              <w:spacing w:after="0" w:line="197" w:lineRule="exact"/>
              <w:ind w:left="354"/>
              <w:rPr>
                <w:rFonts w:ascii="Times New Roman" w:hAnsi="Times New Roman"/>
                <w:sz w:val="24"/>
                <w:szCs w:val="24"/>
              </w:rPr>
            </w:pPr>
            <w:r w:rsidRPr="007A7452">
              <w:rPr>
                <w:rFonts w:ascii="Times New Roman" w:hAnsi="Times New Roman"/>
                <w:color w:val="191919"/>
                <w:spacing w:val="-2"/>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Electives</w:t>
            </w:r>
          </w:p>
        </w:tc>
        <w:tc>
          <w:tcPr>
            <w:tcW w:w="1512"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959" w:type="dxa"/>
            <w:tcBorders>
              <w:top w:val="nil"/>
              <w:left w:val="nil"/>
              <w:bottom w:val="nil"/>
              <w:right w:val="nil"/>
            </w:tcBorders>
          </w:tcPr>
          <w:p w:rsidR="00E8550F" w:rsidRPr="007A7452" w:rsidRDefault="00E8550F" w:rsidP="00510B4A">
            <w:pPr>
              <w:widowControl w:val="0"/>
              <w:autoSpaceDE w:val="0"/>
              <w:autoSpaceDN w:val="0"/>
              <w:adjustRightInd w:val="0"/>
              <w:spacing w:after="0" w:line="197" w:lineRule="exact"/>
              <w:ind w:right="40"/>
              <w:jc w:val="right"/>
              <w:rPr>
                <w:rFonts w:ascii="Times New Roman" w:hAnsi="Times New Roman"/>
                <w:sz w:val="24"/>
                <w:szCs w:val="24"/>
              </w:rPr>
            </w:pPr>
            <w:r w:rsidRPr="007A7452">
              <w:rPr>
                <w:rFonts w:ascii="Times New Roman" w:hAnsi="Times New Roman"/>
                <w:color w:val="191919"/>
                <w:sz w:val="18"/>
                <w:szCs w:val="18"/>
              </w:rPr>
              <w:t>9</w:t>
            </w:r>
          </w:p>
        </w:tc>
      </w:tr>
      <w:tr w:rsidR="00E8550F" w:rsidRPr="007A7452" w:rsidTr="00510B4A">
        <w:trPr>
          <w:trHeight w:hRule="exact" w:val="216"/>
        </w:trPr>
        <w:tc>
          <w:tcPr>
            <w:tcW w:w="1891"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0" w:firstLine="130"/>
              <w:rPr>
                <w:rFonts w:ascii="Times New Roman" w:hAnsi="Times New Roman"/>
                <w:sz w:val="24"/>
                <w:szCs w:val="24"/>
              </w:rPr>
            </w:pPr>
            <w:r w:rsidRPr="007A7452">
              <w:rPr>
                <w:rFonts w:ascii="Times New Roman" w:hAnsi="Times New Roman"/>
                <w:color w:val="191919"/>
                <w:spacing w:val="-2"/>
                <w:sz w:val="18"/>
                <w:szCs w:val="18"/>
              </w:rPr>
              <w:t>POL</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Choice</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31" w:firstLine="225"/>
              <w:jc w:val="center"/>
              <w:rPr>
                <w:rFonts w:ascii="Times New Roman" w:hAnsi="Times New Roman"/>
                <w:sz w:val="24"/>
                <w:szCs w:val="24"/>
              </w:rPr>
            </w:pPr>
            <w:r w:rsidRPr="007A7452">
              <w:rPr>
                <w:rFonts w:ascii="Times New Roman" w:hAnsi="Times New Roman"/>
                <w:color w:val="191919"/>
                <w:sz w:val="18"/>
                <w:szCs w:val="18"/>
              </w:rPr>
              <w:t>3</w:t>
            </w:r>
          </w:p>
        </w:tc>
        <w:tc>
          <w:tcPr>
            <w:tcW w:w="2255" w:type="dxa"/>
            <w:gridSpan w:val="2"/>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54"/>
              <w:rPr>
                <w:rFonts w:ascii="Times New Roman" w:hAnsi="Times New Roman"/>
                <w:sz w:val="24"/>
                <w:szCs w:val="24"/>
              </w:rPr>
            </w:pPr>
            <w:r w:rsidRPr="007A7452">
              <w:rPr>
                <w:rFonts w:ascii="Times New Roman" w:hAnsi="Times New Roman"/>
                <w:color w:val="191919"/>
                <w:spacing w:val="-2"/>
                <w:sz w:val="18"/>
                <w:szCs w:val="18"/>
              </w:rPr>
              <w:t>Statistics</w:t>
            </w:r>
          </w:p>
        </w:tc>
        <w:tc>
          <w:tcPr>
            <w:tcW w:w="1512"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959"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16"/>
        </w:trPr>
        <w:tc>
          <w:tcPr>
            <w:tcW w:w="1891"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0" w:firstLine="130"/>
              <w:rPr>
                <w:rFonts w:ascii="Times New Roman" w:hAnsi="Times New Roman"/>
                <w:sz w:val="24"/>
                <w:szCs w:val="24"/>
              </w:rPr>
            </w:pPr>
            <w:r w:rsidRPr="007A7452">
              <w:rPr>
                <w:rFonts w:ascii="Times New Roman" w:hAnsi="Times New Roman"/>
                <w:color w:val="191919"/>
                <w:spacing w:val="-2"/>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Electives</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31" w:firstLine="225"/>
              <w:jc w:val="center"/>
              <w:rPr>
                <w:rFonts w:ascii="Times New Roman" w:hAnsi="Times New Roman"/>
                <w:sz w:val="24"/>
                <w:szCs w:val="24"/>
              </w:rPr>
            </w:pPr>
            <w:r w:rsidRPr="007A7452">
              <w:rPr>
                <w:rFonts w:ascii="Times New Roman" w:hAnsi="Times New Roman"/>
                <w:color w:val="191919"/>
                <w:sz w:val="18"/>
                <w:szCs w:val="18"/>
              </w:rPr>
              <w:t>3</w:t>
            </w:r>
          </w:p>
        </w:tc>
        <w:tc>
          <w:tcPr>
            <w:tcW w:w="2255" w:type="dxa"/>
            <w:gridSpan w:val="2"/>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54"/>
              <w:rPr>
                <w:rFonts w:ascii="Times New Roman" w:hAnsi="Times New Roman"/>
                <w:sz w:val="24"/>
                <w:szCs w:val="24"/>
              </w:rPr>
            </w:pPr>
            <w:r w:rsidRPr="007A7452">
              <w:rPr>
                <w:rFonts w:ascii="Times New Roman" w:hAnsi="Times New Roman"/>
                <w:color w:val="191919"/>
                <w:spacing w:val="-2"/>
                <w:sz w:val="18"/>
                <w:szCs w:val="18"/>
              </w:rPr>
              <w:t>Uppe</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CRJ</w:t>
            </w:r>
            <w:r w:rsidRPr="007A7452">
              <w:rPr>
                <w:rFonts w:ascii="Times New Roman" w:hAnsi="Times New Roman"/>
                <w:color w:val="191919"/>
                <w:sz w:val="18"/>
                <w:szCs w:val="18"/>
              </w:rPr>
              <w:t>U</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Course</w:t>
            </w:r>
          </w:p>
        </w:tc>
        <w:tc>
          <w:tcPr>
            <w:tcW w:w="1512"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959"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510B4A">
        <w:trPr>
          <w:trHeight w:hRule="exact" w:val="216"/>
        </w:trPr>
        <w:tc>
          <w:tcPr>
            <w:tcW w:w="1891" w:type="dxa"/>
            <w:gridSpan w:val="2"/>
            <w:tcBorders>
              <w:top w:val="nil"/>
              <w:left w:val="nil"/>
              <w:bottom w:val="nil"/>
              <w:right w:val="nil"/>
            </w:tcBorders>
          </w:tcPr>
          <w:p w:rsidR="00E8550F" w:rsidRPr="007A7452" w:rsidRDefault="00E8550F" w:rsidP="00E8550F">
            <w:pPr>
              <w:widowControl w:val="0"/>
              <w:tabs>
                <w:tab w:val="left" w:pos="1100"/>
              </w:tabs>
              <w:autoSpaceDE w:val="0"/>
              <w:autoSpaceDN w:val="0"/>
              <w:adjustRightInd w:val="0"/>
              <w:spacing w:after="0" w:line="195" w:lineRule="exact"/>
              <w:ind w:left="40" w:firstLine="130"/>
              <w:rPr>
                <w:rFonts w:ascii="Times New Roman" w:hAnsi="Times New Roman"/>
                <w:sz w:val="24"/>
                <w:szCs w:val="24"/>
              </w:rPr>
            </w:pPr>
            <w:r w:rsidRPr="007A7452">
              <w:rPr>
                <w:rFonts w:ascii="Times New Roman" w:hAnsi="Times New Roman"/>
                <w:color w:val="191919"/>
                <w:spacing w:val="-2"/>
                <w:sz w:val="18"/>
                <w:szCs w:val="18"/>
              </w:rPr>
              <w:t>CRJ</w:t>
            </w:r>
            <w:r w:rsidRPr="007A7452">
              <w:rPr>
                <w:rFonts w:ascii="Times New Roman" w:hAnsi="Times New Roman"/>
                <w:color w:val="191919"/>
                <w:sz w:val="18"/>
                <w:szCs w:val="18"/>
              </w:rPr>
              <w:t>U</w:t>
            </w:r>
            <w:r w:rsidRPr="007A7452">
              <w:rPr>
                <w:rFonts w:ascii="Times New Roman" w:hAnsi="Times New Roman"/>
                <w:color w:val="191919"/>
                <w:sz w:val="18"/>
                <w:szCs w:val="18"/>
              </w:rPr>
              <w:tab/>
            </w:r>
            <w:r w:rsidRPr="007A7452">
              <w:rPr>
                <w:rFonts w:ascii="Times New Roman" w:hAnsi="Times New Roman"/>
                <w:color w:val="191919"/>
                <w:spacing w:val="-2"/>
                <w:sz w:val="18"/>
                <w:szCs w:val="18"/>
              </w:rPr>
              <w:t>3530</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09"/>
              <w:rPr>
                <w:rFonts w:ascii="Times New Roman" w:hAnsi="Times New Roman"/>
                <w:sz w:val="24"/>
                <w:szCs w:val="24"/>
              </w:rPr>
            </w:pPr>
            <w:r w:rsidRPr="007A7452">
              <w:rPr>
                <w:rFonts w:ascii="Times New Roman" w:hAnsi="Times New Roman"/>
                <w:color w:val="191919"/>
                <w:spacing w:val="-2"/>
                <w:sz w:val="18"/>
                <w:szCs w:val="18"/>
              </w:rPr>
              <w:t>Ethic</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Prof.</w:t>
            </w: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31" w:firstLine="225"/>
              <w:jc w:val="center"/>
              <w:rPr>
                <w:rFonts w:ascii="Times New Roman" w:hAnsi="Times New Roman"/>
                <w:sz w:val="24"/>
                <w:szCs w:val="24"/>
              </w:rPr>
            </w:pPr>
            <w:r w:rsidRPr="007A7452">
              <w:rPr>
                <w:rFonts w:ascii="Times New Roman" w:hAnsi="Times New Roman"/>
                <w:color w:val="191919"/>
                <w:sz w:val="18"/>
                <w:szCs w:val="18"/>
              </w:rPr>
              <w:t>3</w:t>
            </w:r>
          </w:p>
        </w:tc>
        <w:tc>
          <w:tcPr>
            <w:tcW w:w="2255" w:type="dxa"/>
            <w:gridSpan w:val="2"/>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1512"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959"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r>
      <w:tr w:rsidR="00E8550F" w:rsidRPr="007A7452" w:rsidTr="00510B4A">
        <w:trPr>
          <w:trHeight w:hRule="exact" w:val="214"/>
        </w:trPr>
        <w:tc>
          <w:tcPr>
            <w:tcW w:w="1891" w:type="dxa"/>
            <w:gridSpan w:val="2"/>
            <w:tcBorders>
              <w:top w:val="nil"/>
              <w:left w:val="nil"/>
              <w:bottom w:val="nil"/>
              <w:right w:val="nil"/>
            </w:tcBorders>
          </w:tcPr>
          <w:p w:rsidR="00E8550F" w:rsidRPr="007A7452" w:rsidRDefault="00E8550F" w:rsidP="00E8550F">
            <w:pPr>
              <w:widowControl w:val="0"/>
              <w:tabs>
                <w:tab w:val="left" w:pos="1100"/>
              </w:tabs>
              <w:autoSpaceDE w:val="0"/>
              <w:autoSpaceDN w:val="0"/>
              <w:adjustRightInd w:val="0"/>
              <w:spacing w:after="0" w:line="195" w:lineRule="exact"/>
              <w:ind w:left="40" w:firstLine="130"/>
              <w:rPr>
                <w:rFonts w:ascii="Times New Roman" w:hAnsi="Times New Roman"/>
                <w:sz w:val="24"/>
                <w:szCs w:val="24"/>
              </w:rPr>
            </w:pPr>
            <w:r w:rsidRPr="007A7452">
              <w:rPr>
                <w:rFonts w:ascii="Times New Roman" w:hAnsi="Times New Roman"/>
                <w:color w:val="191919"/>
                <w:spacing w:val="-2"/>
                <w:sz w:val="18"/>
                <w:szCs w:val="18"/>
              </w:rPr>
              <w:t>CRJ</w:t>
            </w:r>
            <w:r w:rsidRPr="007A7452">
              <w:rPr>
                <w:rFonts w:ascii="Times New Roman" w:hAnsi="Times New Roman"/>
                <w:color w:val="191919"/>
                <w:sz w:val="18"/>
                <w:szCs w:val="18"/>
              </w:rPr>
              <w:t>U</w:t>
            </w:r>
            <w:r w:rsidRPr="007A7452">
              <w:rPr>
                <w:rFonts w:ascii="Times New Roman" w:hAnsi="Times New Roman"/>
                <w:color w:val="191919"/>
                <w:sz w:val="18"/>
                <w:szCs w:val="18"/>
              </w:rPr>
              <w:tab/>
            </w:r>
            <w:r w:rsidRPr="007A7452">
              <w:rPr>
                <w:rFonts w:ascii="Times New Roman" w:hAnsi="Times New Roman"/>
                <w:color w:val="191919"/>
                <w:spacing w:val="-2"/>
                <w:sz w:val="18"/>
                <w:szCs w:val="18"/>
              </w:rPr>
              <w:t>4999</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09"/>
              <w:rPr>
                <w:rFonts w:ascii="Times New Roman" w:hAnsi="Times New Roman"/>
                <w:sz w:val="24"/>
                <w:szCs w:val="24"/>
              </w:rPr>
            </w:pPr>
            <w:r w:rsidRPr="007A7452">
              <w:rPr>
                <w:rFonts w:ascii="Times New Roman" w:hAnsi="Times New Roman"/>
                <w:color w:val="191919"/>
                <w:spacing w:val="-2"/>
                <w:sz w:val="18"/>
                <w:szCs w:val="18"/>
              </w:rPr>
              <w:t>S</w:t>
            </w:r>
            <w:r w:rsidRPr="007A7452">
              <w:rPr>
                <w:rFonts w:ascii="Times New Roman" w:hAnsi="Times New Roman"/>
                <w:color w:val="191919"/>
                <w:spacing w:val="-12"/>
                <w:sz w:val="18"/>
                <w:szCs w:val="18"/>
              </w:rPr>
              <w:t>r</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Capston</w:t>
            </w:r>
            <w:r w:rsidRPr="007A7452">
              <w:rPr>
                <w:rFonts w:ascii="Times New Roman" w:hAnsi="Times New Roman"/>
                <w:color w:val="191919"/>
                <w:sz w:val="18"/>
                <w:szCs w:val="18"/>
              </w:rPr>
              <w:t>e</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Seminar</w:t>
            </w: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31" w:firstLine="225"/>
              <w:jc w:val="center"/>
              <w:rPr>
                <w:rFonts w:ascii="Times New Roman" w:hAnsi="Times New Roman"/>
                <w:sz w:val="24"/>
                <w:szCs w:val="24"/>
              </w:rPr>
            </w:pPr>
            <w:r w:rsidRPr="007A7452">
              <w:rPr>
                <w:rFonts w:ascii="Times New Roman" w:hAnsi="Times New Roman"/>
                <w:color w:val="191919"/>
                <w:sz w:val="18"/>
                <w:szCs w:val="18"/>
              </w:rPr>
              <w:t>3</w:t>
            </w:r>
          </w:p>
        </w:tc>
        <w:tc>
          <w:tcPr>
            <w:tcW w:w="2255" w:type="dxa"/>
            <w:gridSpan w:val="2"/>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1512"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959"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r>
      <w:tr w:rsidR="00E8550F" w:rsidRPr="007A7452" w:rsidTr="00510B4A">
        <w:trPr>
          <w:trHeight w:hRule="exact" w:val="296"/>
        </w:trPr>
        <w:tc>
          <w:tcPr>
            <w:tcW w:w="1891" w:type="dxa"/>
            <w:gridSpan w:val="2"/>
            <w:tcBorders>
              <w:top w:val="nil"/>
              <w:left w:val="nil"/>
              <w:bottom w:val="nil"/>
              <w:right w:val="nil"/>
            </w:tcBorders>
          </w:tcPr>
          <w:p w:rsidR="00E8550F" w:rsidRPr="007A7452" w:rsidRDefault="00E8550F" w:rsidP="00E8550F">
            <w:pPr>
              <w:widowControl w:val="0"/>
              <w:autoSpaceDE w:val="0"/>
              <w:autoSpaceDN w:val="0"/>
              <w:adjustRightInd w:val="0"/>
              <w:spacing w:after="0" w:line="194" w:lineRule="exact"/>
              <w:ind w:left="40" w:firstLine="130"/>
              <w:rPr>
                <w:rFonts w:ascii="Times New Roman" w:hAnsi="Times New Roman"/>
                <w:sz w:val="24"/>
                <w:szCs w:val="24"/>
              </w:rPr>
            </w:pPr>
            <w:r w:rsidRPr="007A7452">
              <w:rPr>
                <w:rFonts w:ascii="Times New Roman" w:hAnsi="Times New Roman"/>
                <w:b/>
                <w:bCs/>
                <w:color w:val="191919"/>
                <w:spacing w:val="-18"/>
                <w:sz w:val="18"/>
                <w:szCs w:val="18"/>
              </w:rPr>
              <w:t>T</w:t>
            </w:r>
            <w:r w:rsidRPr="007A7452">
              <w:rPr>
                <w:rFonts w:ascii="Times New Roman" w:hAnsi="Times New Roman"/>
                <w:b/>
                <w:bCs/>
                <w:color w:val="191919"/>
                <w:spacing w:val="-2"/>
                <w:sz w:val="18"/>
                <w:szCs w:val="18"/>
              </w:rPr>
              <w:t>otal</w:t>
            </w:r>
          </w:p>
        </w:tc>
        <w:tc>
          <w:tcPr>
            <w:tcW w:w="2560"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623" w:type="dxa"/>
            <w:tcBorders>
              <w:top w:val="nil"/>
              <w:left w:val="nil"/>
              <w:bottom w:val="nil"/>
              <w:right w:val="nil"/>
            </w:tcBorders>
          </w:tcPr>
          <w:p w:rsidR="00E8550F" w:rsidRPr="007A7452" w:rsidRDefault="00E8550F" w:rsidP="00E8550F">
            <w:pPr>
              <w:widowControl w:val="0"/>
              <w:autoSpaceDE w:val="0"/>
              <w:autoSpaceDN w:val="0"/>
              <w:adjustRightInd w:val="0"/>
              <w:spacing w:after="0" w:line="194" w:lineRule="exact"/>
              <w:ind w:left="-231" w:firstLine="225"/>
              <w:jc w:val="center"/>
              <w:rPr>
                <w:rFonts w:ascii="Times New Roman" w:hAnsi="Times New Roman"/>
                <w:sz w:val="24"/>
                <w:szCs w:val="24"/>
              </w:rPr>
            </w:pPr>
            <w:r w:rsidRPr="007A7452">
              <w:rPr>
                <w:rFonts w:ascii="Times New Roman" w:hAnsi="Times New Roman"/>
                <w:b/>
                <w:bCs/>
                <w:color w:val="191919"/>
                <w:spacing w:val="-2"/>
                <w:sz w:val="18"/>
                <w:szCs w:val="18"/>
              </w:rPr>
              <w:t>15</w:t>
            </w:r>
          </w:p>
        </w:tc>
        <w:tc>
          <w:tcPr>
            <w:tcW w:w="2255" w:type="dxa"/>
            <w:gridSpan w:val="2"/>
            <w:tcBorders>
              <w:top w:val="nil"/>
              <w:left w:val="nil"/>
              <w:bottom w:val="nil"/>
              <w:right w:val="nil"/>
            </w:tcBorders>
          </w:tcPr>
          <w:p w:rsidR="00E8550F" w:rsidRPr="007A7452" w:rsidRDefault="00E8550F" w:rsidP="00510B4A">
            <w:pPr>
              <w:widowControl w:val="0"/>
              <w:autoSpaceDE w:val="0"/>
              <w:autoSpaceDN w:val="0"/>
              <w:adjustRightInd w:val="0"/>
              <w:spacing w:after="0" w:line="194" w:lineRule="exact"/>
              <w:ind w:left="354"/>
              <w:rPr>
                <w:rFonts w:ascii="Times New Roman" w:hAnsi="Times New Roman"/>
                <w:sz w:val="24"/>
                <w:szCs w:val="24"/>
              </w:rPr>
            </w:pPr>
            <w:r w:rsidRPr="007A7452">
              <w:rPr>
                <w:rFonts w:ascii="Times New Roman" w:hAnsi="Times New Roman"/>
                <w:b/>
                <w:bCs/>
                <w:color w:val="191919"/>
                <w:spacing w:val="-18"/>
                <w:sz w:val="18"/>
                <w:szCs w:val="18"/>
              </w:rPr>
              <w:t>T</w:t>
            </w:r>
            <w:r w:rsidRPr="007A7452">
              <w:rPr>
                <w:rFonts w:ascii="Times New Roman" w:hAnsi="Times New Roman"/>
                <w:b/>
                <w:bCs/>
                <w:color w:val="191919"/>
                <w:spacing w:val="-2"/>
                <w:sz w:val="18"/>
                <w:szCs w:val="18"/>
              </w:rPr>
              <w:t>otal</w:t>
            </w:r>
          </w:p>
        </w:tc>
        <w:tc>
          <w:tcPr>
            <w:tcW w:w="1512"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c>
          <w:tcPr>
            <w:tcW w:w="959" w:type="dxa"/>
            <w:tcBorders>
              <w:top w:val="nil"/>
              <w:left w:val="nil"/>
              <w:bottom w:val="nil"/>
              <w:right w:val="nil"/>
            </w:tcBorders>
          </w:tcPr>
          <w:p w:rsidR="00E8550F" w:rsidRPr="007A7452" w:rsidRDefault="00E8550F" w:rsidP="00510B4A">
            <w:pPr>
              <w:widowControl w:val="0"/>
              <w:autoSpaceDE w:val="0"/>
              <w:autoSpaceDN w:val="0"/>
              <w:adjustRightInd w:val="0"/>
              <w:spacing w:after="0" w:line="194" w:lineRule="exact"/>
              <w:ind w:right="42"/>
              <w:jc w:val="right"/>
              <w:rPr>
                <w:rFonts w:ascii="Times New Roman" w:hAnsi="Times New Roman"/>
                <w:sz w:val="24"/>
                <w:szCs w:val="24"/>
              </w:rPr>
            </w:pPr>
            <w:r w:rsidRPr="007A7452">
              <w:rPr>
                <w:rFonts w:ascii="Times New Roman" w:hAnsi="Times New Roman"/>
                <w:b/>
                <w:bCs/>
                <w:color w:val="191919"/>
                <w:spacing w:val="-2"/>
                <w:sz w:val="18"/>
                <w:szCs w:val="18"/>
              </w:rPr>
              <w:t>15</w:t>
            </w:r>
          </w:p>
        </w:tc>
      </w:tr>
    </w:tbl>
    <w:p w:rsidR="00E8550F" w:rsidRDefault="00E8550F"/>
    <w:p w:rsidR="00E8550F" w:rsidRDefault="00E8550F"/>
    <w:p w:rsidR="00E8550F" w:rsidRDefault="00E8550F"/>
    <w:p w:rsidR="00E8550F" w:rsidRDefault="00E8550F"/>
    <w:p w:rsidR="00E8550F" w:rsidRDefault="00E8550F"/>
    <w:p w:rsidR="00E8550F" w:rsidRDefault="00E8550F"/>
    <w:p w:rsidR="00E8550F" w:rsidRDefault="00E8550F"/>
    <w:p w:rsidR="00E8550F" w:rsidRDefault="00E8550F" w:rsidP="00E8550F">
      <w:pPr>
        <w:widowControl w:val="0"/>
        <w:autoSpaceDE w:val="0"/>
        <w:autoSpaceDN w:val="0"/>
        <w:adjustRightInd w:val="0"/>
        <w:spacing w:before="20" w:after="0"/>
        <w:ind w:left="180" w:right="6448" w:firstLine="0"/>
        <w:jc w:val="both"/>
        <w:rPr>
          <w:rFonts w:ascii="Times New Roman" w:hAnsi="Times New Roman"/>
          <w:color w:val="000000"/>
          <w:sz w:val="18"/>
          <w:szCs w:val="18"/>
        </w:rPr>
      </w:pPr>
      <w:r>
        <w:rPr>
          <w:rFonts w:ascii="Times New Roman" w:hAnsi="Times New Roman"/>
          <w:b/>
          <w:bCs/>
          <w:color w:val="191919"/>
          <w:spacing w:val="-2"/>
          <w:sz w:val="24"/>
          <w:szCs w:val="24"/>
        </w:rPr>
        <w:t>F</w:t>
      </w:r>
      <w:r>
        <w:rPr>
          <w:rFonts w:ascii="Times New Roman" w:hAnsi="Times New Roman"/>
          <w:b/>
          <w:bCs/>
          <w:color w:val="191919"/>
          <w:spacing w:val="-2"/>
          <w:sz w:val="18"/>
          <w:szCs w:val="18"/>
        </w:rPr>
        <w:t>ORENSI</w:t>
      </w:r>
      <w:r>
        <w:rPr>
          <w:rFonts w:ascii="Times New Roman" w:hAnsi="Times New Roman"/>
          <w:b/>
          <w:bCs/>
          <w:color w:val="191919"/>
          <w:sz w:val="18"/>
          <w:szCs w:val="18"/>
        </w:rPr>
        <w:t>C</w:t>
      </w:r>
      <w:r>
        <w:rPr>
          <w:rFonts w:ascii="Times New Roman" w:hAnsi="Times New Roman"/>
          <w:b/>
          <w:bCs/>
          <w:color w:val="191919"/>
          <w:spacing w:val="10"/>
          <w:sz w:val="18"/>
          <w:szCs w:val="18"/>
        </w:rPr>
        <w:t xml:space="preserve"> </w:t>
      </w:r>
      <w:r>
        <w:rPr>
          <w:rFonts w:ascii="Times New Roman" w:hAnsi="Times New Roman"/>
          <w:b/>
          <w:bCs/>
          <w:color w:val="191919"/>
          <w:spacing w:val="-2"/>
          <w:sz w:val="24"/>
          <w:szCs w:val="24"/>
        </w:rPr>
        <w:t>S</w:t>
      </w:r>
      <w:r>
        <w:rPr>
          <w:rFonts w:ascii="Times New Roman" w:hAnsi="Times New Roman"/>
          <w:b/>
          <w:bCs/>
          <w:color w:val="191919"/>
          <w:spacing w:val="-2"/>
          <w:sz w:val="18"/>
          <w:szCs w:val="18"/>
        </w:rPr>
        <w:t>CIENC</w:t>
      </w:r>
      <w:r>
        <w:rPr>
          <w:rFonts w:ascii="Times New Roman" w:hAnsi="Times New Roman"/>
          <w:b/>
          <w:bCs/>
          <w:color w:val="191919"/>
          <w:sz w:val="18"/>
          <w:szCs w:val="18"/>
        </w:rPr>
        <w:t>E</w:t>
      </w:r>
      <w:r>
        <w:rPr>
          <w:rFonts w:ascii="Times New Roman" w:hAnsi="Times New Roman"/>
          <w:b/>
          <w:bCs/>
          <w:color w:val="191919"/>
          <w:spacing w:val="10"/>
          <w:sz w:val="18"/>
          <w:szCs w:val="18"/>
        </w:rPr>
        <w:t xml:space="preserve"> </w:t>
      </w:r>
      <w:r>
        <w:rPr>
          <w:rFonts w:ascii="Times New Roman" w:hAnsi="Times New Roman"/>
          <w:b/>
          <w:bCs/>
          <w:color w:val="191919"/>
          <w:spacing w:val="-2"/>
          <w:sz w:val="24"/>
          <w:szCs w:val="24"/>
        </w:rPr>
        <w:t>D</w:t>
      </w:r>
      <w:r>
        <w:rPr>
          <w:rFonts w:ascii="Times New Roman" w:hAnsi="Times New Roman"/>
          <w:b/>
          <w:bCs/>
          <w:color w:val="191919"/>
          <w:spacing w:val="-2"/>
          <w:sz w:val="18"/>
          <w:szCs w:val="18"/>
        </w:rPr>
        <w:t>EGRE</w:t>
      </w:r>
      <w:r>
        <w:rPr>
          <w:rFonts w:ascii="Times New Roman" w:hAnsi="Times New Roman"/>
          <w:b/>
          <w:bCs/>
          <w:color w:val="191919"/>
          <w:sz w:val="18"/>
          <w:szCs w:val="18"/>
        </w:rPr>
        <w:t>E</w:t>
      </w:r>
      <w:r>
        <w:rPr>
          <w:rFonts w:ascii="Times New Roman" w:hAnsi="Times New Roman"/>
          <w:b/>
          <w:bCs/>
          <w:color w:val="191919"/>
          <w:spacing w:val="10"/>
          <w:sz w:val="18"/>
          <w:szCs w:val="18"/>
        </w:rPr>
        <w:t xml:space="preserve"> </w:t>
      </w:r>
      <w:r>
        <w:rPr>
          <w:rFonts w:ascii="Times New Roman" w:hAnsi="Times New Roman"/>
          <w:b/>
          <w:bCs/>
          <w:color w:val="191919"/>
          <w:spacing w:val="-2"/>
          <w:sz w:val="24"/>
          <w:szCs w:val="24"/>
        </w:rPr>
        <w:t>P</w:t>
      </w:r>
      <w:r>
        <w:rPr>
          <w:rFonts w:ascii="Times New Roman" w:hAnsi="Times New Roman"/>
          <w:b/>
          <w:bCs/>
          <w:color w:val="191919"/>
          <w:spacing w:val="-2"/>
          <w:sz w:val="18"/>
          <w:szCs w:val="18"/>
        </w:rPr>
        <w:t>ROGRAM</w:t>
      </w:r>
    </w:p>
    <w:p w:rsidR="00E8550F" w:rsidRDefault="00E8550F" w:rsidP="00E8550F">
      <w:pPr>
        <w:widowControl w:val="0"/>
        <w:tabs>
          <w:tab w:val="left" w:pos="1965"/>
        </w:tabs>
        <w:autoSpaceDE w:val="0"/>
        <w:autoSpaceDN w:val="0"/>
        <w:adjustRightInd w:val="0"/>
        <w:spacing w:before="6" w:after="0" w:line="240" w:lineRule="exact"/>
        <w:ind w:left="180" w:firstLine="0"/>
        <w:rPr>
          <w:rFonts w:ascii="Times New Roman" w:hAnsi="Times New Roman"/>
          <w:color w:val="000000"/>
          <w:sz w:val="24"/>
          <w:szCs w:val="24"/>
        </w:rPr>
      </w:pPr>
      <w:r>
        <w:rPr>
          <w:rFonts w:ascii="Times New Roman" w:hAnsi="Times New Roman"/>
          <w:color w:val="000000"/>
          <w:sz w:val="24"/>
          <w:szCs w:val="24"/>
        </w:rPr>
        <w:tab/>
      </w:r>
    </w:p>
    <w:p w:rsidR="00E8550F" w:rsidRDefault="00E8550F" w:rsidP="00E8550F">
      <w:pPr>
        <w:widowControl w:val="0"/>
        <w:autoSpaceDE w:val="0"/>
        <w:autoSpaceDN w:val="0"/>
        <w:adjustRightInd w:val="0"/>
        <w:spacing w:after="0" w:line="250" w:lineRule="auto"/>
        <w:ind w:left="180" w:right="71"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Bachelo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Forensi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fou</w:t>
      </w:r>
      <w:r>
        <w:rPr>
          <w:rFonts w:ascii="Times New Roman" w:hAnsi="Times New Roman"/>
          <w:color w:val="191919"/>
          <w:spacing w:val="-5"/>
          <w:sz w:val="18"/>
          <w:szCs w:val="18"/>
        </w:rPr>
        <w:t>r</w:t>
      </w:r>
      <w:r>
        <w:rPr>
          <w:rFonts w:ascii="Times New Roman" w:hAnsi="Times New Roman"/>
          <w:color w:val="191919"/>
          <w:spacing w:val="-2"/>
          <w:sz w:val="18"/>
          <w:szCs w:val="18"/>
        </w:rPr>
        <w:t>-yea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house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Depart</w:t>
      </w:r>
      <w:r>
        <w:rPr>
          <w:rFonts w:ascii="Times New Roman" w:hAnsi="Times New Roman"/>
          <w:color w:val="191919"/>
          <w:spacing w:val="-3"/>
          <w:sz w:val="18"/>
          <w:szCs w:val="18"/>
        </w:rPr>
        <w:t>m</w:t>
      </w:r>
      <w:r>
        <w:rPr>
          <w:rFonts w:ascii="Times New Roman" w:hAnsi="Times New Roman"/>
          <w:color w:val="191919"/>
          <w:spacing w:val="-2"/>
          <w:sz w:val="18"/>
          <w:szCs w:val="18"/>
        </w:rPr>
        <w:t>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Crimina</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Justic</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Forensi</w:t>
      </w:r>
      <w:r>
        <w:rPr>
          <w:rFonts w:ascii="Times New Roman" w:hAnsi="Times New Roman"/>
          <w:color w:val="191919"/>
          <w:sz w:val="18"/>
          <w:szCs w:val="18"/>
        </w:rPr>
        <w:t>c</w:t>
      </w:r>
      <w:r>
        <w:rPr>
          <w:rFonts w:ascii="Times New Roman" w:hAnsi="Times New Roman"/>
          <w:color w:val="191919"/>
          <w:spacing w:val="-7"/>
          <w:sz w:val="18"/>
          <w:szCs w:val="18"/>
        </w:rPr>
        <w:t xml:space="preserve"> </w:t>
      </w:r>
      <w:r>
        <w:rPr>
          <w:rFonts w:ascii="Times New Roman" w:hAnsi="Times New Roman"/>
          <w:color w:val="191919"/>
          <w:spacing w:val="-2"/>
          <w:sz w:val="18"/>
          <w:szCs w:val="18"/>
        </w:rPr>
        <w:t>Science</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Forensi</w:t>
      </w:r>
      <w:r>
        <w:rPr>
          <w:rFonts w:ascii="Times New Roman" w:hAnsi="Times New Roman"/>
          <w:color w:val="191919"/>
          <w:sz w:val="18"/>
          <w:szCs w:val="18"/>
        </w:rPr>
        <w:t>c</w:t>
      </w:r>
      <w:r>
        <w:rPr>
          <w:rFonts w:ascii="Times New Roman" w:hAnsi="Times New Roman"/>
          <w:color w:val="191919"/>
          <w:spacing w:val="-7"/>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applicatio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scientifi</w:t>
      </w:r>
      <w:r>
        <w:rPr>
          <w:rFonts w:ascii="Times New Roman" w:hAnsi="Times New Roman"/>
          <w:color w:val="191919"/>
          <w:sz w:val="18"/>
          <w:szCs w:val="18"/>
        </w:rPr>
        <w:t>c</w:t>
      </w:r>
      <w:r>
        <w:rPr>
          <w:rFonts w:ascii="Times New Roman" w:hAnsi="Times New Roman"/>
          <w:color w:val="191919"/>
          <w:spacing w:val="-7"/>
          <w:sz w:val="18"/>
          <w:szCs w:val="18"/>
        </w:rPr>
        <w:t xml:space="preserve"> </w:t>
      </w:r>
      <w:r>
        <w:rPr>
          <w:rFonts w:ascii="Times New Roman" w:hAnsi="Times New Roman"/>
          <w:color w:val="191919"/>
          <w:spacing w:val="-2"/>
          <w:sz w:val="18"/>
          <w:szCs w:val="18"/>
        </w:rPr>
        <w:t>method</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crim</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scen</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investigatio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c</w:t>
      </w:r>
      <w:r>
        <w:rPr>
          <w:rFonts w:ascii="Times New Roman" w:hAnsi="Times New Roman"/>
          <w:color w:val="191919"/>
          <w:spacing w:val="-3"/>
          <w:sz w:val="18"/>
          <w:szCs w:val="18"/>
        </w:rPr>
        <w:t>r</w:t>
      </w:r>
      <w:r>
        <w:rPr>
          <w:rFonts w:ascii="Times New Roman" w:hAnsi="Times New Roman"/>
          <w:color w:val="191919"/>
          <w:spacing w:val="-2"/>
          <w:sz w:val="18"/>
          <w:szCs w:val="18"/>
        </w:rPr>
        <w:t>imina</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prosecution. 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interdisciplinar</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base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natura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sciences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chemistr</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physic</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biolog</w:t>
      </w:r>
      <w:r>
        <w:rPr>
          <w:rFonts w:ascii="Times New Roman" w:hAnsi="Times New Roman"/>
          <w:color w:val="191919"/>
          <w:spacing w:val="-13"/>
          <w:sz w:val="18"/>
          <w:szCs w:val="18"/>
        </w:rPr>
        <w:t>y</w:t>
      </w:r>
      <w:r>
        <w:rPr>
          <w:rFonts w:ascii="Times New Roman" w:hAnsi="Times New Roman"/>
          <w:color w:val="191919"/>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prepare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w:t>
      </w:r>
      <w:r>
        <w:rPr>
          <w:rFonts w:ascii="Times New Roman" w:hAnsi="Times New Roman"/>
          <w:color w:val="191919"/>
          <w:spacing w:val="-3"/>
          <w:sz w:val="18"/>
          <w:szCs w:val="18"/>
        </w:rPr>
        <w:t>t</w:t>
      </w:r>
      <w:r>
        <w:rPr>
          <w:rFonts w:ascii="Times New Roman" w:hAnsi="Times New Roman"/>
          <w:color w:val="191919"/>
          <w:spacing w:val="-2"/>
          <w:sz w:val="18"/>
          <w:szCs w:val="18"/>
        </w:rPr>
        <w:t>udent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w:t>
      </w:r>
      <w:r>
        <w:rPr>
          <w:rFonts w:ascii="Times New Roman" w:hAnsi="Times New Roman"/>
          <w:color w:val="191919"/>
          <w:spacing w:val="-3"/>
          <w:sz w:val="18"/>
          <w:szCs w:val="18"/>
        </w:rPr>
        <w:t>fessiona</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3"/>
          <w:sz w:val="18"/>
          <w:szCs w:val="18"/>
        </w:rPr>
        <w:t>career</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3"/>
          <w:sz w:val="18"/>
          <w:szCs w:val="18"/>
        </w:rPr>
        <w:t>crim</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laboratorie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criminalists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trac</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evidenc</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specialists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serologists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DN</w:t>
      </w:r>
      <w:r>
        <w:rPr>
          <w:rFonts w:ascii="Times New Roman" w:hAnsi="Times New Roman"/>
          <w:color w:val="191919"/>
          <w:sz w:val="18"/>
          <w:szCs w:val="18"/>
        </w:rPr>
        <w:t>A</w:t>
      </w:r>
      <w:r>
        <w:rPr>
          <w:rFonts w:ascii="Times New Roman" w:hAnsi="Times New Roman"/>
          <w:color w:val="191919"/>
          <w:spacing w:val="-21"/>
          <w:sz w:val="18"/>
          <w:szCs w:val="18"/>
        </w:rPr>
        <w:t xml:space="preserve"> </w:t>
      </w:r>
      <w:r>
        <w:rPr>
          <w:rFonts w:ascii="Times New Roman" w:hAnsi="Times New Roman"/>
          <w:color w:val="191919"/>
          <w:spacing w:val="-3"/>
          <w:sz w:val="18"/>
          <w:szCs w:val="18"/>
        </w:rPr>
        <w:t>specialists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toxicologis</w:t>
      </w:r>
      <w:r>
        <w:rPr>
          <w:rFonts w:ascii="Times New Roman" w:hAnsi="Times New Roman"/>
          <w:color w:val="191919"/>
          <w:spacing w:val="-4"/>
          <w:sz w:val="18"/>
          <w:szCs w:val="18"/>
        </w:rPr>
        <w:t>t</w:t>
      </w:r>
      <w:r>
        <w:rPr>
          <w:rFonts w:ascii="Times New Roman" w:hAnsi="Times New Roman"/>
          <w:color w:val="191919"/>
          <w:spacing w:val="-3"/>
          <w:sz w:val="18"/>
          <w:szCs w:val="18"/>
        </w:rPr>
        <w:t>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dru</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analysts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 xml:space="preserve">firearms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fingerprin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examiners</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sta</w:t>
      </w:r>
      <w:r>
        <w:rPr>
          <w:rFonts w:ascii="Times New Roman" w:hAnsi="Times New Roman"/>
          <w:color w:val="191919"/>
          <w:spacing w:val="-5"/>
          <w:sz w:val="18"/>
          <w:szCs w:val="18"/>
        </w:rPr>
        <w:t>f</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photographer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evidenc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technicians.</w:t>
      </w:r>
    </w:p>
    <w:p w:rsidR="00E8550F" w:rsidRDefault="00E8550F"/>
    <w:p w:rsidR="00E8550F" w:rsidRDefault="00E8550F" w:rsidP="0071188B">
      <w:pPr>
        <w:pStyle w:val="Heading2"/>
        <w:ind w:left="180" w:firstLine="0"/>
        <w:rPr>
          <w:rFonts w:ascii="Times New Roman" w:hAnsi="Times New Roman"/>
          <w:color w:val="000000"/>
          <w:sz w:val="24"/>
          <w:szCs w:val="24"/>
        </w:rPr>
      </w:pPr>
      <w:bookmarkStart w:id="29" w:name="_Toc295333408"/>
      <w:r>
        <w:rPr>
          <w:rFonts w:ascii="Times New Roman" w:hAnsi="Times New Roman"/>
          <w:color w:val="191919"/>
          <w:spacing w:val="-3"/>
          <w:sz w:val="32"/>
          <w:szCs w:val="32"/>
        </w:rPr>
        <w:t>B</w:t>
      </w:r>
      <w:r>
        <w:rPr>
          <w:rFonts w:ascii="Times New Roman" w:hAnsi="Times New Roman"/>
          <w:color w:val="191919"/>
          <w:spacing w:val="-3"/>
          <w:sz w:val="24"/>
          <w:szCs w:val="24"/>
        </w:rPr>
        <w:t>ACHELO</w:t>
      </w:r>
      <w:r>
        <w:rPr>
          <w:rFonts w:ascii="Times New Roman" w:hAnsi="Times New Roman"/>
          <w:color w:val="191919"/>
          <w:sz w:val="24"/>
          <w:szCs w:val="24"/>
        </w:rPr>
        <w:t>R</w:t>
      </w:r>
      <w:r>
        <w:rPr>
          <w:rFonts w:ascii="Times New Roman" w:hAnsi="Times New Roman"/>
          <w:color w:val="191919"/>
          <w:spacing w:val="14"/>
          <w:sz w:val="24"/>
          <w:szCs w:val="24"/>
        </w:rPr>
        <w:t xml:space="preserve"> </w:t>
      </w:r>
      <w:r>
        <w:rPr>
          <w:rFonts w:ascii="Times New Roman" w:hAnsi="Times New Roman"/>
          <w:color w:val="191919"/>
          <w:spacing w:val="-3"/>
          <w:sz w:val="24"/>
          <w:szCs w:val="24"/>
        </w:rPr>
        <w:t>O</w:t>
      </w:r>
      <w:r>
        <w:rPr>
          <w:rFonts w:ascii="Times New Roman" w:hAnsi="Times New Roman"/>
          <w:color w:val="191919"/>
          <w:sz w:val="24"/>
          <w:szCs w:val="24"/>
        </w:rPr>
        <w:t>F</w:t>
      </w:r>
      <w:r>
        <w:rPr>
          <w:rFonts w:ascii="Times New Roman" w:hAnsi="Times New Roman"/>
          <w:color w:val="191919"/>
          <w:spacing w:val="5"/>
          <w:sz w:val="24"/>
          <w:szCs w:val="24"/>
        </w:rPr>
        <w:t xml:space="preserve"> </w:t>
      </w:r>
      <w:r>
        <w:rPr>
          <w:rFonts w:ascii="Times New Roman" w:hAnsi="Times New Roman"/>
          <w:color w:val="191919"/>
          <w:spacing w:val="-3"/>
          <w:sz w:val="32"/>
          <w:szCs w:val="32"/>
        </w:rPr>
        <w:t>S</w:t>
      </w:r>
      <w:r>
        <w:rPr>
          <w:rFonts w:ascii="Times New Roman" w:hAnsi="Times New Roman"/>
          <w:color w:val="191919"/>
          <w:spacing w:val="-3"/>
          <w:sz w:val="24"/>
          <w:szCs w:val="24"/>
        </w:rPr>
        <w:t>CIENC</w:t>
      </w:r>
      <w:r>
        <w:rPr>
          <w:rFonts w:ascii="Times New Roman" w:hAnsi="Times New Roman"/>
          <w:color w:val="191919"/>
          <w:sz w:val="24"/>
          <w:szCs w:val="24"/>
        </w:rPr>
        <w:t>E</w:t>
      </w:r>
      <w:r>
        <w:rPr>
          <w:rFonts w:ascii="Times New Roman" w:hAnsi="Times New Roman"/>
          <w:color w:val="191919"/>
          <w:spacing w:val="13"/>
          <w:sz w:val="24"/>
          <w:szCs w:val="24"/>
        </w:rPr>
        <w:t xml:space="preserve"> </w:t>
      </w:r>
      <w:r>
        <w:rPr>
          <w:rFonts w:ascii="Times New Roman" w:hAnsi="Times New Roman"/>
          <w:color w:val="191919"/>
          <w:spacing w:val="-3"/>
          <w:sz w:val="24"/>
          <w:szCs w:val="24"/>
        </w:rPr>
        <w:t>I</w:t>
      </w:r>
      <w:r>
        <w:rPr>
          <w:rFonts w:ascii="Times New Roman" w:hAnsi="Times New Roman"/>
          <w:color w:val="191919"/>
          <w:sz w:val="24"/>
          <w:szCs w:val="24"/>
        </w:rPr>
        <w:t>N</w:t>
      </w:r>
      <w:r>
        <w:rPr>
          <w:rFonts w:ascii="Times New Roman" w:hAnsi="Times New Roman"/>
          <w:color w:val="191919"/>
          <w:spacing w:val="14"/>
          <w:sz w:val="24"/>
          <w:szCs w:val="24"/>
        </w:rPr>
        <w:t xml:space="preserve"> </w:t>
      </w:r>
      <w:r>
        <w:rPr>
          <w:rFonts w:ascii="Times New Roman" w:hAnsi="Times New Roman"/>
          <w:color w:val="191919"/>
          <w:spacing w:val="-3"/>
          <w:sz w:val="32"/>
          <w:szCs w:val="32"/>
        </w:rPr>
        <w:t>F</w:t>
      </w:r>
      <w:r>
        <w:rPr>
          <w:rFonts w:ascii="Times New Roman" w:hAnsi="Times New Roman"/>
          <w:color w:val="191919"/>
          <w:spacing w:val="-3"/>
          <w:sz w:val="24"/>
          <w:szCs w:val="24"/>
        </w:rPr>
        <w:t>ORENSI</w:t>
      </w:r>
      <w:r>
        <w:rPr>
          <w:rFonts w:ascii="Times New Roman" w:hAnsi="Times New Roman"/>
          <w:color w:val="191919"/>
          <w:sz w:val="24"/>
          <w:szCs w:val="24"/>
        </w:rPr>
        <w:t>C</w:t>
      </w:r>
      <w:r>
        <w:rPr>
          <w:rFonts w:ascii="Times New Roman" w:hAnsi="Times New Roman"/>
          <w:color w:val="191919"/>
          <w:spacing w:val="14"/>
          <w:sz w:val="24"/>
          <w:szCs w:val="24"/>
        </w:rPr>
        <w:t xml:space="preserve"> </w:t>
      </w:r>
      <w:r>
        <w:rPr>
          <w:rFonts w:ascii="Times New Roman" w:hAnsi="Times New Roman"/>
          <w:color w:val="191919"/>
          <w:spacing w:val="-3"/>
          <w:sz w:val="32"/>
          <w:szCs w:val="32"/>
        </w:rPr>
        <w:t>S</w:t>
      </w:r>
      <w:r>
        <w:rPr>
          <w:rFonts w:ascii="Times New Roman" w:hAnsi="Times New Roman"/>
          <w:color w:val="191919"/>
          <w:spacing w:val="-3"/>
          <w:sz w:val="24"/>
          <w:szCs w:val="24"/>
        </w:rPr>
        <w:t>CIENCE</w:t>
      </w:r>
      <w:bookmarkEnd w:id="29"/>
    </w:p>
    <w:p w:rsidR="00E8550F" w:rsidRDefault="00E8550F" w:rsidP="00E8550F">
      <w:pPr>
        <w:widowControl w:val="0"/>
        <w:tabs>
          <w:tab w:val="left" w:pos="9540"/>
        </w:tabs>
        <w:autoSpaceDE w:val="0"/>
        <w:autoSpaceDN w:val="0"/>
        <w:adjustRightInd w:val="0"/>
        <w:spacing w:after="0"/>
        <w:ind w:left="180" w:right="40" w:firstLine="0"/>
        <w:jc w:val="both"/>
        <w:rPr>
          <w:rFonts w:ascii="Times New Roman" w:hAnsi="Times New Roman"/>
          <w:color w:val="000000"/>
          <w:sz w:val="18"/>
          <w:szCs w:val="18"/>
        </w:rPr>
      </w:pPr>
      <w:r>
        <w:rPr>
          <w:rFonts w:ascii="Times New Roman" w:hAnsi="Times New Roman"/>
          <w:b/>
          <w:bCs/>
          <w:color w:val="191919"/>
          <w:spacing w:val="-2"/>
          <w:sz w:val="18"/>
          <w:szCs w:val="18"/>
        </w:rPr>
        <w:t>ARE</w:t>
      </w:r>
      <w:r>
        <w:rPr>
          <w:rFonts w:ascii="Times New Roman" w:hAnsi="Times New Roman"/>
          <w:b/>
          <w:bCs/>
          <w:color w:val="191919"/>
          <w:sz w:val="18"/>
          <w:szCs w:val="18"/>
        </w:rPr>
        <w:t>A</w:t>
      </w:r>
      <w:r>
        <w:rPr>
          <w:rFonts w:ascii="Times New Roman" w:hAnsi="Times New Roman"/>
          <w:b/>
          <w:bCs/>
          <w:color w:val="191919"/>
          <w:spacing w:val="-24"/>
          <w:sz w:val="18"/>
          <w:szCs w:val="18"/>
        </w:rPr>
        <w:t xml:space="preserve"> </w:t>
      </w:r>
      <w:r>
        <w:rPr>
          <w:rFonts w:ascii="Times New Roman" w:hAnsi="Times New Roman"/>
          <w:b/>
          <w:bCs/>
          <w:color w:val="191919"/>
          <w:spacing w:val="-2"/>
          <w:sz w:val="18"/>
          <w:szCs w:val="18"/>
        </w:rPr>
        <w:t>A</w:t>
      </w:r>
      <w:r>
        <w:rPr>
          <w:rFonts w:ascii="Times New Roman" w:hAnsi="Times New Roman"/>
          <w:b/>
          <w:bCs/>
          <w:color w:val="191919"/>
          <w:sz w:val="18"/>
          <w:szCs w:val="18"/>
        </w:rPr>
        <w:t>:</w:t>
      </w:r>
      <w:r>
        <w:rPr>
          <w:rFonts w:ascii="Times New Roman" w:hAnsi="Times New Roman"/>
          <w:b/>
          <w:bCs/>
          <w:color w:val="191919"/>
          <w:spacing w:val="40"/>
          <w:sz w:val="18"/>
          <w:szCs w:val="18"/>
        </w:rPr>
        <w:t xml:space="preserve"> </w:t>
      </w:r>
      <w:r>
        <w:rPr>
          <w:rFonts w:ascii="Times New Roman" w:hAnsi="Times New Roman"/>
          <w:b/>
          <w:bCs/>
          <w:color w:val="191919"/>
          <w:spacing w:val="-2"/>
          <w:sz w:val="18"/>
          <w:szCs w:val="18"/>
        </w:rPr>
        <w:t>ESSENTIA</w:t>
      </w:r>
      <w:r>
        <w:rPr>
          <w:rFonts w:ascii="Times New Roman" w:hAnsi="Times New Roman"/>
          <w:b/>
          <w:bCs/>
          <w:color w:val="191919"/>
          <w:sz w:val="18"/>
          <w:szCs w:val="18"/>
        </w:rPr>
        <w:t>L</w:t>
      </w:r>
      <w:r>
        <w:rPr>
          <w:rFonts w:ascii="Times New Roman" w:hAnsi="Times New Roman"/>
          <w:b/>
          <w:bCs/>
          <w:color w:val="191919"/>
          <w:spacing w:val="-14"/>
          <w:sz w:val="18"/>
          <w:szCs w:val="18"/>
        </w:rPr>
        <w:t xml:space="preserve"> </w:t>
      </w:r>
      <w:r>
        <w:rPr>
          <w:rFonts w:ascii="Times New Roman" w:hAnsi="Times New Roman"/>
          <w:b/>
          <w:bCs/>
          <w:color w:val="191919"/>
          <w:spacing w:val="-2"/>
          <w:sz w:val="18"/>
          <w:szCs w:val="18"/>
        </w:rPr>
        <w:t>SKILL</w:t>
      </w:r>
      <w:r>
        <w:rPr>
          <w:rFonts w:ascii="Times New Roman" w:hAnsi="Times New Roman"/>
          <w:b/>
          <w:bCs/>
          <w:color w:val="191919"/>
          <w:sz w:val="18"/>
          <w:szCs w:val="18"/>
        </w:rPr>
        <w:t>S</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w:t>
      </w:r>
      <w:r>
        <w:rPr>
          <w:rFonts w:ascii="Times New Roman" w:hAnsi="Times New Roman"/>
          <w:b/>
          <w:bCs/>
          <w:color w:val="191919"/>
          <w:sz w:val="18"/>
          <w:szCs w:val="18"/>
        </w:rPr>
        <w:t>9</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hours</w:t>
      </w:r>
      <w:r>
        <w:rPr>
          <w:rFonts w:ascii="Times New Roman" w:hAnsi="Times New Roman"/>
          <w:b/>
          <w:bCs/>
          <w:color w:val="191919"/>
          <w:sz w:val="18"/>
          <w:szCs w:val="18"/>
        </w:rPr>
        <w:t>)</w:t>
      </w:r>
      <w:r>
        <w:rPr>
          <w:rFonts w:ascii="Times New Roman" w:hAnsi="Times New Roman"/>
          <w:b/>
          <w:bCs/>
          <w:color w:val="191919"/>
          <w:sz w:val="18"/>
          <w:szCs w:val="18"/>
        </w:rPr>
        <w:tab/>
      </w:r>
      <w:r>
        <w:rPr>
          <w:rFonts w:ascii="Times New Roman" w:hAnsi="Times New Roman"/>
          <w:b/>
          <w:bCs/>
          <w:color w:val="191919"/>
          <w:spacing w:val="-2"/>
          <w:sz w:val="18"/>
          <w:szCs w:val="18"/>
        </w:rPr>
        <w:t>C</w:t>
      </w:r>
      <w:r>
        <w:rPr>
          <w:rFonts w:ascii="Times New Roman" w:hAnsi="Times New Roman"/>
          <w:b/>
          <w:bCs/>
          <w:color w:val="191919"/>
          <w:spacing w:val="-5"/>
          <w:sz w:val="18"/>
          <w:szCs w:val="18"/>
        </w:rPr>
        <w:t>r</w:t>
      </w:r>
      <w:r>
        <w:rPr>
          <w:rFonts w:ascii="Times New Roman" w:hAnsi="Times New Roman"/>
          <w:b/>
          <w:bCs/>
          <w:color w:val="191919"/>
          <w:spacing w:val="-2"/>
          <w:sz w:val="18"/>
          <w:szCs w:val="18"/>
        </w:rPr>
        <w:t>edi</w:t>
      </w:r>
      <w:r>
        <w:rPr>
          <w:rFonts w:ascii="Times New Roman" w:hAnsi="Times New Roman"/>
          <w:b/>
          <w:bCs/>
          <w:color w:val="191919"/>
          <w:sz w:val="18"/>
          <w:szCs w:val="18"/>
        </w:rPr>
        <w:t>t</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Hrs.</w:t>
      </w:r>
    </w:p>
    <w:tbl>
      <w:tblPr>
        <w:tblpPr w:leftFromText="180" w:rightFromText="180" w:vertAnchor="text" w:horzAnchor="margin" w:tblpX="180" w:tblpY="59"/>
        <w:tblW w:w="0" w:type="auto"/>
        <w:tblLayout w:type="fixed"/>
        <w:tblCellMar>
          <w:left w:w="0" w:type="dxa"/>
          <w:right w:w="0" w:type="dxa"/>
        </w:tblCellMar>
        <w:tblLook w:val="0000"/>
      </w:tblPr>
      <w:tblGrid>
        <w:gridCol w:w="832"/>
        <w:gridCol w:w="1002"/>
        <w:gridCol w:w="6520"/>
        <w:gridCol w:w="1446"/>
      </w:tblGrid>
      <w:tr w:rsidR="00E8550F" w:rsidRPr="007A7452" w:rsidTr="00E8550F">
        <w:trPr>
          <w:trHeight w:hRule="exact" w:val="237"/>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firstLine="75"/>
              <w:rPr>
                <w:rFonts w:ascii="Times New Roman" w:hAnsi="Times New Roman"/>
                <w:sz w:val="24"/>
                <w:szCs w:val="24"/>
              </w:rPr>
            </w:pPr>
            <w:r w:rsidRPr="007A7452">
              <w:rPr>
                <w:rFonts w:ascii="Times New Roman" w:hAnsi="Times New Roman"/>
                <w:color w:val="191919"/>
                <w:spacing w:val="-2"/>
                <w:sz w:val="18"/>
                <w:szCs w:val="18"/>
              </w:rPr>
              <w:t>ENGL</w:t>
            </w: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158" w:firstLine="0"/>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101</w:t>
            </w:r>
          </w:p>
        </w:tc>
        <w:tc>
          <w:tcPr>
            <w:tcW w:w="6520"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366"/>
              <w:rPr>
                <w:rFonts w:ascii="Times New Roman" w:hAnsi="Times New Roman"/>
                <w:sz w:val="24"/>
                <w:szCs w:val="24"/>
              </w:rPr>
            </w:pPr>
            <w:r w:rsidRPr="007A7452">
              <w:rPr>
                <w:rFonts w:ascii="Times New Roman" w:hAnsi="Times New Roman"/>
                <w:color w:val="191919"/>
                <w:spacing w:val="-2"/>
                <w:sz w:val="18"/>
                <w:szCs w:val="18"/>
              </w:rPr>
              <w:t>Englis</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Compositio</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r w:rsidRPr="007A7452">
              <w:rPr>
                <w:rFonts w:ascii="Times New Roman" w:hAnsi="Times New Roman"/>
                <w:color w:val="191919"/>
                <w:spacing w:val="40"/>
                <w:sz w:val="18"/>
                <w:szCs w:val="18"/>
              </w:rPr>
              <w:t xml:space="preserve"> </w:t>
            </w:r>
            <w:r w:rsidRPr="007A7452">
              <w:rPr>
                <w:rFonts w:ascii="Times New Roman" w:hAnsi="Times New Roman"/>
                <w:color w:val="191919"/>
                <w:spacing w:val="-2"/>
                <w:sz w:val="18"/>
                <w:szCs w:val="18"/>
              </w:rPr>
              <w:t>or</w:t>
            </w:r>
          </w:p>
        </w:tc>
        <w:tc>
          <w:tcPr>
            <w:tcW w:w="1446"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75"/>
              <w:rPr>
                <w:rFonts w:ascii="Times New Roman" w:hAnsi="Times New Roman"/>
                <w:sz w:val="24"/>
                <w:szCs w:val="24"/>
              </w:rPr>
            </w:pPr>
            <w:r w:rsidRPr="007A7452">
              <w:rPr>
                <w:rFonts w:ascii="Times New Roman" w:hAnsi="Times New Roman"/>
                <w:color w:val="191919"/>
                <w:spacing w:val="-2"/>
                <w:sz w:val="18"/>
                <w:szCs w:val="18"/>
              </w:rPr>
              <w:t>HONR</w:t>
            </w: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58" w:firstLine="0"/>
              <w:rPr>
                <w:rFonts w:ascii="Times New Roman" w:hAnsi="Times New Roman"/>
                <w:sz w:val="24"/>
                <w:szCs w:val="24"/>
              </w:rPr>
            </w:pPr>
            <w:r w:rsidRPr="007A7452">
              <w:rPr>
                <w:rFonts w:ascii="Times New Roman" w:hAnsi="Times New Roman"/>
                <w:color w:val="191919"/>
                <w:spacing w:val="-8"/>
                <w:sz w:val="18"/>
                <w:szCs w:val="18"/>
              </w:rPr>
              <w:t>1111</w:t>
            </w:r>
          </w:p>
        </w:tc>
        <w:tc>
          <w:tcPr>
            <w:tcW w:w="652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6"/>
              <w:rPr>
                <w:rFonts w:ascii="Times New Roman" w:hAnsi="Times New Roman"/>
                <w:sz w:val="24"/>
                <w:szCs w:val="24"/>
              </w:rPr>
            </w:pPr>
            <w:r w:rsidRPr="007A7452">
              <w:rPr>
                <w:rFonts w:ascii="Times New Roman" w:hAnsi="Times New Roman"/>
                <w:color w:val="191919"/>
                <w:spacing w:val="-2"/>
                <w:sz w:val="18"/>
                <w:szCs w:val="18"/>
              </w:rPr>
              <w:t>Honor</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Humanitie</w:t>
            </w:r>
            <w:r w:rsidRPr="007A7452">
              <w:rPr>
                <w:rFonts w:ascii="Times New Roman" w:hAnsi="Times New Roman"/>
                <w:color w:val="191919"/>
                <w:sz w:val="18"/>
                <w:szCs w:val="18"/>
              </w:rPr>
              <w:t>s</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I</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w:t>
            </w:r>
          </w:p>
        </w:tc>
        <w:tc>
          <w:tcPr>
            <w:tcW w:w="1446"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75"/>
              <w:rPr>
                <w:rFonts w:ascii="Times New Roman" w:hAnsi="Times New Roman"/>
                <w:sz w:val="24"/>
                <w:szCs w:val="24"/>
              </w:rPr>
            </w:pPr>
            <w:r w:rsidRPr="007A7452">
              <w:rPr>
                <w:rFonts w:ascii="Times New Roman" w:hAnsi="Times New Roman"/>
                <w:color w:val="191919"/>
                <w:spacing w:val="-2"/>
                <w:sz w:val="18"/>
                <w:szCs w:val="18"/>
              </w:rPr>
              <w:t>ENGL</w:t>
            </w: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58" w:firstLine="0"/>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102</w:t>
            </w:r>
          </w:p>
        </w:tc>
        <w:tc>
          <w:tcPr>
            <w:tcW w:w="652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6"/>
              <w:rPr>
                <w:rFonts w:ascii="Times New Roman" w:hAnsi="Times New Roman"/>
                <w:sz w:val="24"/>
                <w:szCs w:val="24"/>
              </w:rPr>
            </w:pPr>
            <w:r w:rsidRPr="007A7452">
              <w:rPr>
                <w:rFonts w:ascii="Times New Roman" w:hAnsi="Times New Roman"/>
                <w:color w:val="191919"/>
                <w:spacing w:val="-2"/>
                <w:sz w:val="18"/>
                <w:szCs w:val="18"/>
              </w:rPr>
              <w:t>Englis</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Compositio</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w:t>
            </w:r>
            <w:r w:rsidRPr="007A7452">
              <w:rPr>
                <w:rFonts w:ascii="Times New Roman" w:hAnsi="Times New Roman"/>
                <w:color w:val="191919"/>
                <w:sz w:val="18"/>
                <w:szCs w:val="18"/>
              </w:rPr>
              <w:t>I</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or</w:t>
            </w:r>
          </w:p>
        </w:tc>
        <w:tc>
          <w:tcPr>
            <w:tcW w:w="1446"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198"/>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75"/>
              <w:rPr>
                <w:rFonts w:ascii="Times New Roman" w:hAnsi="Times New Roman"/>
                <w:sz w:val="24"/>
                <w:szCs w:val="24"/>
              </w:rPr>
            </w:pPr>
            <w:r w:rsidRPr="007A7452">
              <w:rPr>
                <w:rFonts w:ascii="Times New Roman" w:hAnsi="Times New Roman"/>
                <w:color w:val="191919"/>
                <w:spacing w:val="-2"/>
                <w:sz w:val="18"/>
                <w:szCs w:val="18"/>
              </w:rPr>
              <w:t>HONR</w:t>
            </w: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58" w:firstLine="0"/>
              <w:rPr>
                <w:rFonts w:ascii="Times New Roman" w:hAnsi="Times New Roman"/>
                <w:sz w:val="24"/>
                <w:szCs w:val="24"/>
              </w:rPr>
            </w:pPr>
            <w:r w:rsidRPr="007A7452">
              <w:rPr>
                <w:rFonts w:ascii="Times New Roman" w:hAnsi="Times New Roman"/>
                <w:color w:val="191919"/>
                <w:spacing w:val="-8"/>
                <w:sz w:val="18"/>
                <w:szCs w:val="18"/>
              </w:rPr>
              <w:t>11</w:t>
            </w:r>
            <w:r w:rsidRPr="007A7452">
              <w:rPr>
                <w:rFonts w:ascii="Times New Roman" w:hAnsi="Times New Roman"/>
                <w:color w:val="191919"/>
                <w:spacing w:val="-2"/>
                <w:sz w:val="18"/>
                <w:szCs w:val="18"/>
              </w:rPr>
              <w:t>1</w:t>
            </w:r>
            <w:r w:rsidRPr="007A7452">
              <w:rPr>
                <w:rFonts w:ascii="Times New Roman" w:hAnsi="Times New Roman"/>
                <w:color w:val="191919"/>
                <w:sz w:val="18"/>
                <w:szCs w:val="18"/>
              </w:rPr>
              <w:t>2</w:t>
            </w:r>
          </w:p>
        </w:tc>
        <w:tc>
          <w:tcPr>
            <w:tcW w:w="652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6"/>
              <w:rPr>
                <w:rFonts w:ascii="Times New Roman" w:hAnsi="Times New Roman"/>
                <w:sz w:val="24"/>
                <w:szCs w:val="24"/>
              </w:rPr>
            </w:pPr>
            <w:r w:rsidRPr="007A7452">
              <w:rPr>
                <w:rFonts w:ascii="Times New Roman" w:hAnsi="Times New Roman"/>
                <w:color w:val="191919"/>
                <w:spacing w:val="-2"/>
                <w:sz w:val="18"/>
                <w:szCs w:val="18"/>
              </w:rPr>
              <w:t>Honor</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Humanitie</w:t>
            </w:r>
            <w:r w:rsidRPr="007A7452">
              <w:rPr>
                <w:rFonts w:ascii="Times New Roman" w:hAnsi="Times New Roman"/>
                <w:color w:val="191919"/>
                <w:sz w:val="18"/>
                <w:szCs w:val="18"/>
              </w:rPr>
              <w:t>s</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I</w:t>
            </w:r>
            <w:r w:rsidRPr="007A7452">
              <w:rPr>
                <w:rFonts w:ascii="Times New Roman" w:hAnsi="Times New Roman"/>
                <w:color w:val="191919"/>
                <w:sz w:val="18"/>
                <w:szCs w:val="18"/>
              </w:rPr>
              <w:t>I</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w:t>
            </w:r>
          </w:p>
        </w:tc>
        <w:tc>
          <w:tcPr>
            <w:tcW w:w="1446"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34"/>
        </w:trPr>
        <w:tc>
          <w:tcPr>
            <w:tcW w:w="9800" w:type="dxa"/>
            <w:gridSpan w:val="4"/>
            <w:tcBorders>
              <w:top w:val="nil"/>
              <w:left w:val="nil"/>
              <w:bottom w:val="nil"/>
              <w:right w:val="nil"/>
            </w:tcBorders>
          </w:tcPr>
          <w:p w:rsidR="00E8550F" w:rsidRPr="007A7452" w:rsidRDefault="00E8550F" w:rsidP="00E8550F">
            <w:pPr>
              <w:widowControl w:val="0"/>
              <w:autoSpaceDE w:val="0"/>
              <w:autoSpaceDN w:val="0"/>
              <w:adjustRightInd w:val="0"/>
              <w:spacing w:before="6" w:after="0"/>
              <w:ind w:left="90" w:firstLine="0"/>
              <w:rPr>
                <w:rFonts w:ascii="Times New Roman" w:hAnsi="Times New Roman"/>
                <w:sz w:val="24"/>
                <w:szCs w:val="24"/>
              </w:rPr>
            </w:pPr>
            <w:r w:rsidRPr="007A7452">
              <w:rPr>
                <w:rFonts w:ascii="Times New Roman" w:hAnsi="Times New Roman"/>
                <w:color w:val="191919"/>
                <w:spacing w:val="-2"/>
                <w:sz w:val="18"/>
                <w:szCs w:val="18"/>
              </w:rPr>
              <w:t>SELEC</w:t>
            </w:r>
            <w:r w:rsidRPr="007A7452">
              <w:rPr>
                <w:rFonts w:ascii="Times New Roman" w:hAnsi="Times New Roman"/>
                <w:color w:val="191919"/>
                <w:sz w:val="18"/>
                <w:szCs w:val="18"/>
              </w:rPr>
              <w:t>T</w:t>
            </w:r>
            <w:r w:rsidRPr="007A7452">
              <w:rPr>
                <w:rFonts w:ascii="Times New Roman" w:hAnsi="Times New Roman"/>
                <w:color w:val="191919"/>
                <w:spacing w:val="-7"/>
                <w:sz w:val="18"/>
                <w:szCs w:val="18"/>
              </w:rPr>
              <w:t xml:space="preserve"> </w:t>
            </w:r>
            <w:r w:rsidRPr="007A7452">
              <w:rPr>
                <w:rFonts w:ascii="Times New Roman" w:hAnsi="Times New Roman"/>
                <w:color w:val="191919"/>
                <w:spacing w:val="-2"/>
                <w:sz w:val="18"/>
                <w:szCs w:val="18"/>
              </w:rPr>
              <w:t>ON</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2"/>
                <w:sz w:val="18"/>
                <w:szCs w:val="18"/>
              </w:rPr>
              <w:t>A</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REQUIRED</w:t>
            </w:r>
          </w:p>
        </w:tc>
      </w:tr>
      <w:tr w:rsidR="00E8550F" w:rsidRPr="007A7452" w:rsidTr="00E8550F">
        <w:trPr>
          <w:trHeight w:hRule="exact" w:val="216"/>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after="0" w:line="177" w:lineRule="exact"/>
              <w:ind w:firstLine="75"/>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H</w:t>
            </w: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after="0" w:line="177" w:lineRule="exact"/>
              <w:ind w:left="158" w:firstLine="0"/>
              <w:rPr>
                <w:rFonts w:ascii="Times New Roman" w:hAnsi="Times New Roman"/>
                <w:sz w:val="24"/>
                <w:szCs w:val="24"/>
              </w:rPr>
            </w:pPr>
            <w:r w:rsidRPr="007A7452">
              <w:rPr>
                <w:rFonts w:ascii="Times New Roman" w:hAnsi="Times New Roman"/>
                <w:color w:val="191919"/>
                <w:spacing w:val="-8"/>
                <w:sz w:val="18"/>
                <w:szCs w:val="18"/>
              </w:rPr>
              <w:t>1111</w:t>
            </w:r>
          </w:p>
        </w:tc>
        <w:tc>
          <w:tcPr>
            <w:tcW w:w="6520" w:type="dxa"/>
            <w:tcBorders>
              <w:top w:val="nil"/>
              <w:left w:val="nil"/>
              <w:bottom w:val="nil"/>
              <w:right w:val="nil"/>
            </w:tcBorders>
          </w:tcPr>
          <w:p w:rsidR="00E8550F" w:rsidRPr="007A7452" w:rsidRDefault="00E8550F" w:rsidP="00E8550F">
            <w:pPr>
              <w:widowControl w:val="0"/>
              <w:autoSpaceDE w:val="0"/>
              <w:autoSpaceDN w:val="0"/>
              <w:adjustRightInd w:val="0"/>
              <w:spacing w:after="0" w:line="177" w:lineRule="exact"/>
              <w:ind w:left="366"/>
              <w:rPr>
                <w:rFonts w:ascii="Times New Roman" w:hAnsi="Times New Roman"/>
                <w:sz w:val="24"/>
                <w:szCs w:val="24"/>
              </w:rPr>
            </w:pPr>
            <w:r w:rsidRPr="007A7452">
              <w:rPr>
                <w:rFonts w:ascii="Times New Roman" w:hAnsi="Times New Roman"/>
                <w:color w:val="191919"/>
                <w:spacing w:val="-2"/>
                <w:sz w:val="18"/>
                <w:szCs w:val="18"/>
              </w:rPr>
              <w:t>Colleg</w:t>
            </w:r>
            <w:r w:rsidRPr="007A7452">
              <w:rPr>
                <w:rFonts w:ascii="Times New Roman" w:hAnsi="Times New Roman"/>
                <w:color w:val="191919"/>
                <w:sz w:val="18"/>
                <w:szCs w:val="18"/>
              </w:rPr>
              <w:t>e</w:t>
            </w:r>
            <w:r w:rsidRPr="007A7452">
              <w:rPr>
                <w:rFonts w:ascii="Times New Roman" w:hAnsi="Times New Roman"/>
                <w:color w:val="191919"/>
                <w:spacing w:val="-13"/>
                <w:sz w:val="18"/>
                <w:szCs w:val="18"/>
              </w:rPr>
              <w:t xml:space="preserve"> </w:t>
            </w:r>
            <w:r w:rsidRPr="007A7452">
              <w:rPr>
                <w:rFonts w:ascii="Times New Roman" w:hAnsi="Times New Roman"/>
                <w:color w:val="191919"/>
                <w:spacing w:val="-2"/>
                <w:sz w:val="18"/>
                <w:szCs w:val="18"/>
              </w:rPr>
              <w:t>Algebra</w:t>
            </w:r>
          </w:p>
        </w:tc>
        <w:tc>
          <w:tcPr>
            <w:tcW w:w="1446" w:type="dxa"/>
            <w:tcBorders>
              <w:top w:val="nil"/>
              <w:left w:val="nil"/>
              <w:bottom w:val="nil"/>
              <w:right w:val="nil"/>
            </w:tcBorders>
          </w:tcPr>
          <w:p w:rsidR="00E8550F" w:rsidRPr="007A7452" w:rsidRDefault="00E8550F" w:rsidP="00E8550F">
            <w:pPr>
              <w:widowControl w:val="0"/>
              <w:autoSpaceDE w:val="0"/>
              <w:autoSpaceDN w:val="0"/>
              <w:adjustRightInd w:val="0"/>
              <w:spacing w:after="0" w:line="177"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75"/>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TH</w:t>
            </w: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58" w:firstLine="0"/>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101</w:t>
            </w:r>
          </w:p>
        </w:tc>
        <w:tc>
          <w:tcPr>
            <w:tcW w:w="652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6"/>
              <w:rPr>
                <w:rFonts w:ascii="Times New Roman" w:hAnsi="Times New Roman"/>
                <w:sz w:val="24"/>
                <w:szCs w:val="24"/>
              </w:rPr>
            </w:pPr>
            <w:r w:rsidRPr="007A7452">
              <w:rPr>
                <w:rFonts w:ascii="Times New Roman" w:hAnsi="Times New Roman"/>
                <w:color w:val="191919"/>
                <w:spacing w:val="-2"/>
                <w:sz w:val="18"/>
                <w:szCs w:val="18"/>
              </w:rPr>
              <w:t>Mat</w:t>
            </w:r>
            <w:r w:rsidRPr="007A7452">
              <w:rPr>
                <w:rFonts w:ascii="Times New Roman" w:hAnsi="Times New Roman"/>
                <w:color w:val="191919"/>
                <w:sz w:val="18"/>
                <w:szCs w:val="18"/>
              </w:rPr>
              <w:t>h</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Modelin</w:t>
            </w:r>
            <w:r w:rsidRPr="007A7452">
              <w:rPr>
                <w:rFonts w:ascii="Times New Roman" w:hAnsi="Times New Roman"/>
                <w:color w:val="191919"/>
                <w:sz w:val="18"/>
                <w:szCs w:val="18"/>
              </w:rPr>
              <w:t>g</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(Non-Scienc</w:t>
            </w:r>
            <w:r w:rsidRPr="007A7452">
              <w:rPr>
                <w:rFonts w:ascii="Times New Roman" w:hAnsi="Times New Roman"/>
                <w:color w:val="191919"/>
                <w:sz w:val="18"/>
                <w:szCs w:val="18"/>
              </w:rPr>
              <w:t>e</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Majors)</w:t>
            </w:r>
          </w:p>
        </w:tc>
        <w:tc>
          <w:tcPr>
            <w:tcW w:w="1446"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75"/>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TH</w:t>
            </w: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58" w:firstLine="0"/>
              <w:rPr>
                <w:rFonts w:ascii="Times New Roman" w:hAnsi="Times New Roman"/>
                <w:sz w:val="24"/>
                <w:szCs w:val="24"/>
              </w:rPr>
            </w:pPr>
            <w:r w:rsidRPr="007A7452">
              <w:rPr>
                <w:rFonts w:ascii="Times New Roman" w:hAnsi="Times New Roman"/>
                <w:color w:val="191919"/>
                <w:spacing w:val="-8"/>
                <w:sz w:val="18"/>
                <w:szCs w:val="18"/>
              </w:rPr>
              <w:t>11</w:t>
            </w:r>
            <w:r w:rsidRPr="007A7452">
              <w:rPr>
                <w:rFonts w:ascii="Times New Roman" w:hAnsi="Times New Roman"/>
                <w:color w:val="191919"/>
                <w:spacing w:val="-2"/>
                <w:sz w:val="18"/>
                <w:szCs w:val="18"/>
              </w:rPr>
              <w:t>1</w:t>
            </w:r>
            <w:r w:rsidRPr="007A7452">
              <w:rPr>
                <w:rFonts w:ascii="Times New Roman" w:hAnsi="Times New Roman"/>
                <w:color w:val="191919"/>
                <w:sz w:val="18"/>
                <w:szCs w:val="18"/>
              </w:rPr>
              <w:t>3</w:t>
            </w:r>
          </w:p>
        </w:tc>
        <w:tc>
          <w:tcPr>
            <w:tcW w:w="652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6"/>
              <w:rPr>
                <w:rFonts w:ascii="Times New Roman" w:hAnsi="Times New Roman"/>
                <w:sz w:val="24"/>
                <w:szCs w:val="24"/>
              </w:rPr>
            </w:pPr>
            <w:r w:rsidRPr="007A7452">
              <w:rPr>
                <w:rFonts w:ascii="Times New Roman" w:hAnsi="Times New Roman"/>
                <w:color w:val="191919"/>
                <w:spacing w:val="-2"/>
                <w:sz w:val="18"/>
                <w:szCs w:val="18"/>
              </w:rPr>
              <w:t>Pre-Calculus</w:t>
            </w:r>
          </w:p>
        </w:tc>
        <w:tc>
          <w:tcPr>
            <w:tcW w:w="1446"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after="0"/>
              <w:ind w:firstLine="75"/>
              <w:rPr>
                <w:rFonts w:ascii="Times New Roman" w:hAnsi="Times New Roman"/>
                <w:sz w:val="24"/>
                <w:szCs w:val="24"/>
              </w:rPr>
            </w:pP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after="0"/>
              <w:ind w:left="158" w:firstLine="0"/>
              <w:rPr>
                <w:rFonts w:ascii="Times New Roman" w:hAnsi="Times New Roman"/>
                <w:sz w:val="24"/>
                <w:szCs w:val="24"/>
              </w:rPr>
            </w:pPr>
          </w:p>
        </w:tc>
        <w:tc>
          <w:tcPr>
            <w:tcW w:w="652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6"/>
              <w:rPr>
                <w:rFonts w:ascii="Times New Roman" w:hAnsi="Times New Roman"/>
                <w:sz w:val="24"/>
                <w:szCs w:val="24"/>
              </w:rPr>
            </w:pPr>
            <w:r w:rsidRPr="007A7452">
              <w:rPr>
                <w:rFonts w:ascii="Times New Roman" w:hAnsi="Times New Roman"/>
                <w:color w:val="191919"/>
                <w:spacing w:val="-2"/>
                <w:sz w:val="18"/>
                <w:szCs w:val="18"/>
              </w:rPr>
              <w:t>(Require</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fo</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th</w:t>
            </w:r>
            <w:r w:rsidRPr="007A7452">
              <w:rPr>
                <w:rFonts w:ascii="Times New Roman" w:hAnsi="Times New Roman"/>
                <w:color w:val="191919"/>
                <w:sz w:val="18"/>
                <w:szCs w:val="18"/>
              </w:rPr>
              <w:t>e</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followin</w:t>
            </w:r>
            <w:r w:rsidRPr="007A7452">
              <w:rPr>
                <w:rFonts w:ascii="Times New Roman" w:hAnsi="Times New Roman"/>
                <w:color w:val="191919"/>
                <w:sz w:val="18"/>
                <w:szCs w:val="18"/>
              </w:rPr>
              <w:t>g</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major</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Mathematics</w:t>
            </w:r>
            <w:r w:rsidRPr="007A7452">
              <w:rPr>
                <w:rFonts w:ascii="Times New Roman" w:hAnsi="Times New Roman"/>
                <w:color w:val="191919"/>
                <w:sz w:val="18"/>
                <w:szCs w:val="18"/>
              </w:rPr>
              <w:t>,</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Compute</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Science,</w:t>
            </w:r>
          </w:p>
        </w:tc>
        <w:tc>
          <w:tcPr>
            <w:tcW w:w="1446" w:type="dxa"/>
            <w:tcBorders>
              <w:top w:val="nil"/>
              <w:left w:val="nil"/>
              <w:bottom w:val="nil"/>
              <w:right w:val="nil"/>
            </w:tcBorders>
          </w:tcPr>
          <w:p w:rsidR="00E8550F" w:rsidRPr="007A7452" w:rsidRDefault="00E8550F" w:rsidP="00E8550F">
            <w:pPr>
              <w:widowControl w:val="0"/>
              <w:autoSpaceDE w:val="0"/>
              <w:autoSpaceDN w:val="0"/>
              <w:adjustRightInd w:val="0"/>
              <w:spacing w:after="0"/>
              <w:rPr>
                <w:rFonts w:ascii="Times New Roman" w:hAnsi="Times New Roman"/>
                <w:sz w:val="24"/>
                <w:szCs w:val="24"/>
              </w:rPr>
            </w:pPr>
          </w:p>
        </w:tc>
      </w:tr>
      <w:tr w:rsidR="00E8550F" w:rsidRPr="007A7452" w:rsidTr="00E8550F">
        <w:trPr>
          <w:trHeight w:hRule="exact" w:val="216"/>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after="0"/>
              <w:ind w:firstLine="75"/>
              <w:rPr>
                <w:rFonts w:ascii="Times New Roman" w:hAnsi="Times New Roman"/>
                <w:sz w:val="24"/>
                <w:szCs w:val="24"/>
              </w:rPr>
            </w:pP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after="0"/>
              <w:ind w:left="158" w:firstLine="0"/>
              <w:rPr>
                <w:rFonts w:ascii="Times New Roman" w:hAnsi="Times New Roman"/>
                <w:sz w:val="24"/>
                <w:szCs w:val="24"/>
              </w:rPr>
            </w:pPr>
          </w:p>
        </w:tc>
        <w:tc>
          <w:tcPr>
            <w:tcW w:w="652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6"/>
              <w:rPr>
                <w:rFonts w:ascii="Times New Roman" w:hAnsi="Times New Roman"/>
                <w:sz w:val="24"/>
                <w:szCs w:val="24"/>
              </w:rPr>
            </w:pPr>
            <w:r w:rsidRPr="007A7452">
              <w:rPr>
                <w:rFonts w:ascii="Times New Roman" w:hAnsi="Times New Roman"/>
                <w:color w:val="191919"/>
                <w:spacing w:val="-2"/>
                <w:sz w:val="18"/>
                <w:szCs w:val="18"/>
              </w:rPr>
              <w:t>Chemistr</w:t>
            </w:r>
            <w:r w:rsidRPr="007A7452">
              <w:rPr>
                <w:rFonts w:ascii="Times New Roman" w:hAnsi="Times New Roman"/>
                <w:color w:val="191919"/>
                <w:spacing w:val="-13"/>
                <w:sz w:val="18"/>
                <w:szCs w:val="18"/>
              </w:rPr>
              <w:t>y</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Biolog</w:t>
            </w:r>
            <w:r w:rsidRPr="007A7452">
              <w:rPr>
                <w:rFonts w:ascii="Times New Roman" w:hAnsi="Times New Roman"/>
                <w:color w:val="191919"/>
                <w:spacing w:val="-13"/>
                <w:sz w:val="18"/>
                <w:szCs w:val="18"/>
              </w:rPr>
              <w:t>y</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Forensi</w:t>
            </w:r>
            <w:r w:rsidRPr="007A7452">
              <w:rPr>
                <w:rFonts w:ascii="Times New Roman" w:hAnsi="Times New Roman"/>
                <w:color w:val="191919"/>
                <w:sz w:val="18"/>
                <w:szCs w:val="18"/>
              </w:rPr>
              <w:t>c</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Science)</w:t>
            </w:r>
          </w:p>
        </w:tc>
        <w:tc>
          <w:tcPr>
            <w:tcW w:w="1446" w:type="dxa"/>
            <w:tcBorders>
              <w:top w:val="nil"/>
              <w:left w:val="nil"/>
              <w:bottom w:val="nil"/>
              <w:right w:val="nil"/>
            </w:tcBorders>
          </w:tcPr>
          <w:p w:rsidR="00E8550F" w:rsidRPr="007A7452" w:rsidRDefault="00E8550F" w:rsidP="00E8550F">
            <w:pPr>
              <w:widowControl w:val="0"/>
              <w:autoSpaceDE w:val="0"/>
              <w:autoSpaceDN w:val="0"/>
              <w:adjustRightInd w:val="0"/>
              <w:spacing w:after="0"/>
              <w:rPr>
                <w:rFonts w:ascii="Times New Roman" w:hAnsi="Times New Roman"/>
                <w:sz w:val="24"/>
                <w:szCs w:val="24"/>
              </w:rPr>
            </w:pPr>
          </w:p>
        </w:tc>
      </w:tr>
      <w:tr w:rsidR="00E8550F" w:rsidRPr="007A7452" w:rsidTr="00E8550F">
        <w:trPr>
          <w:trHeight w:hRule="exact" w:val="298"/>
        </w:trPr>
        <w:tc>
          <w:tcPr>
            <w:tcW w:w="83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75"/>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TH</w:t>
            </w:r>
          </w:p>
        </w:tc>
        <w:tc>
          <w:tcPr>
            <w:tcW w:w="1002"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58" w:firstLine="0"/>
              <w:rPr>
                <w:rFonts w:ascii="Times New Roman" w:hAnsi="Times New Roman"/>
                <w:sz w:val="24"/>
                <w:szCs w:val="24"/>
              </w:rPr>
            </w:pPr>
            <w:r w:rsidRPr="007A7452">
              <w:rPr>
                <w:rFonts w:ascii="Times New Roman" w:hAnsi="Times New Roman"/>
                <w:color w:val="191919"/>
                <w:spacing w:val="-2"/>
                <w:sz w:val="18"/>
                <w:szCs w:val="18"/>
              </w:rPr>
              <w:t>12</w:t>
            </w:r>
            <w:r w:rsidRPr="007A7452">
              <w:rPr>
                <w:rFonts w:ascii="Times New Roman" w:hAnsi="Times New Roman"/>
                <w:color w:val="191919"/>
                <w:spacing w:val="-8"/>
                <w:sz w:val="18"/>
                <w:szCs w:val="18"/>
              </w:rPr>
              <w:t>1</w:t>
            </w:r>
            <w:r w:rsidRPr="007A7452">
              <w:rPr>
                <w:rFonts w:ascii="Times New Roman" w:hAnsi="Times New Roman"/>
                <w:color w:val="191919"/>
                <w:sz w:val="18"/>
                <w:szCs w:val="18"/>
              </w:rPr>
              <w:t>1</w:t>
            </w:r>
          </w:p>
        </w:tc>
        <w:tc>
          <w:tcPr>
            <w:tcW w:w="652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6"/>
              <w:rPr>
                <w:rFonts w:ascii="Times New Roman" w:hAnsi="Times New Roman"/>
                <w:sz w:val="24"/>
                <w:szCs w:val="24"/>
              </w:rPr>
            </w:pPr>
            <w:r w:rsidRPr="007A7452">
              <w:rPr>
                <w:rFonts w:ascii="Times New Roman" w:hAnsi="Times New Roman"/>
                <w:color w:val="191919"/>
                <w:spacing w:val="-2"/>
                <w:sz w:val="18"/>
                <w:szCs w:val="18"/>
              </w:rPr>
              <w:t>Calculu</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r w:rsidRPr="007A7452">
              <w:rPr>
                <w:rFonts w:ascii="Times New Roman" w:hAnsi="Times New Roman"/>
                <w:color w:val="191919"/>
                <w:spacing w:val="40"/>
                <w:sz w:val="18"/>
                <w:szCs w:val="18"/>
              </w:rPr>
              <w:t xml:space="preserve"> </w:t>
            </w:r>
            <w:r w:rsidRPr="007A7452">
              <w:rPr>
                <w:rFonts w:ascii="Times New Roman" w:hAnsi="Times New Roman"/>
                <w:color w:val="191919"/>
                <w:spacing w:val="-2"/>
                <w:sz w:val="18"/>
                <w:szCs w:val="18"/>
              </w:rPr>
              <w:t>(Require</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fo</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Pre-Engineerin</w:t>
            </w:r>
            <w:r w:rsidRPr="007A7452">
              <w:rPr>
                <w:rFonts w:ascii="Times New Roman" w:hAnsi="Times New Roman"/>
                <w:color w:val="191919"/>
                <w:sz w:val="18"/>
                <w:szCs w:val="18"/>
              </w:rPr>
              <w:t>g</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majors)</w:t>
            </w:r>
          </w:p>
        </w:tc>
        <w:tc>
          <w:tcPr>
            <w:tcW w:w="1446"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bl>
    <w:p w:rsidR="00E8550F" w:rsidRDefault="00E8550F"/>
    <w:p w:rsidR="00E8550F" w:rsidRDefault="00E8550F"/>
    <w:p w:rsidR="00E8550F" w:rsidRDefault="00E8550F"/>
    <w:p w:rsidR="00E8550F" w:rsidRDefault="00E8550F"/>
    <w:p w:rsidR="00E8550F" w:rsidRDefault="00E8550F"/>
    <w:p w:rsidR="00E8550F" w:rsidRDefault="00E8550F"/>
    <w:p w:rsidR="00E8550F" w:rsidRDefault="00E8550F" w:rsidP="00E8550F">
      <w:pPr>
        <w:widowControl w:val="0"/>
        <w:autoSpaceDE w:val="0"/>
        <w:autoSpaceDN w:val="0"/>
        <w:adjustRightInd w:val="0"/>
        <w:spacing w:after="0"/>
        <w:ind w:left="270" w:right="40" w:firstLine="0"/>
        <w:rPr>
          <w:rFonts w:ascii="Times New Roman" w:hAnsi="Times New Roman"/>
          <w:color w:val="000000"/>
          <w:sz w:val="18"/>
          <w:szCs w:val="18"/>
        </w:rPr>
      </w:pPr>
      <w:r>
        <w:rPr>
          <w:rFonts w:ascii="Times New Roman" w:hAnsi="Times New Roman"/>
          <w:b/>
          <w:bCs/>
          <w:color w:val="191919"/>
          <w:spacing w:val="-2"/>
          <w:sz w:val="18"/>
          <w:szCs w:val="18"/>
        </w:rPr>
        <w:t>ARE</w:t>
      </w:r>
      <w:r>
        <w:rPr>
          <w:rFonts w:ascii="Times New Roman" w:hAnsi="Times New Roman"/>
          <w:b/>
          <w:bCs/>
          <w:color w:val="191919"/>
          <w:sz w:val="18"/>
          <w:szCs w:val="18"/>
        </w:rPr>
        <w:t>A</w:t>
      </w:r>
      <w:r>
        <w:rPr>
          <w:rFonts w:ascii="Times New Roman" w:hAnsi="Times New Roman"/>
          <w:b/>
          <w:bCs/>
          <w:color w:val="191919"/>
          <w:spacing w:val="-14"/>
          <w:sz w:val="18"/>
          <w:szCs w:val="18"/>
        </w:rPr>
        <w:t xml:space="preserve"> </w:t>
      </w:r>
      <w:r>
        <w:rPr>
          <w:rFonts w:ascii="Times New Roman" w:hAnsi="Times New Roman"/>
          <w:b/>
          <w:bCs/>
          <w:color w:val="191919"/>
          <w:spacing w:val="-2"/>
          <w:sz w:val="18"/>
          <w:szCs w:val="18"/>
        </w:rPr>
        <w:t>B</w:t>
      </w:r>
      <w:r>
        <w:rPr>
          <w:rFonts w:ascii="Times New Roman" w:hAnsi="Times New Roman"/>
          <w:b/>
          <w:bCs/>
          <w:color w:val="191919"/>
          <w:sz w:val="18"/>
          <w:szCs w:val="18"/>
        </w:rPr>
        <w:t>:</w:t>
      </w:r>
      <w:r>
        <w:rPr>
          <w:rFonts w:ascii="Times New Roman" w:hAnsi="Times New Roman"/>
          <w:b/>
          <w:bCs/>
          <w:color w:val="191919"/>
          <w:spacing w:val="40"/>
          <w:sz w:val="18"/>
          <w:szCs w:val="18"/>
        </w:rPr>
        <w:t xml:space="preserve"> </w:t>
      </w:r>
      <w:r>
        <w:rPr>
          <w:rFonts w:ascii="Times New Roman" w:hAnsi="Times New Roman"/>
          <w:b/>
          <w:bCs/>
          <w:color w:val="191919"/>
          <w:spacing w:val="-2"/>
          <w:sz w:val="18"/>
          <w:szCs w:val="18"/>
        </w:rPr>
        <w:t>INSTITUTIONA</w:t>
      </w:r>
      <w:r>
        <w:rPr>
          <w:rFonts w:ascii="Times New Roman" w:hAnsi="Times New Roman"/>
          <w:b/>
          <w:bCs/>
          <w:color w:val="191919"/>
          <w:sz w:val="18"/>
          <w:szCs w:val="18"/>
        </w:rPr>
        <w:t>L</w:t>
      </w:r>
      <w:r>
        <w:rPr>
          <w:rFonts w:ascii="Times New Roman" w:hAnsi="Times New Roman"/>
          <w:b/>
          <w:bCs/>
          <w:color w:val="191919"/>
          <w:spacing w:val="-14"/>
          <w:sz w:val="18"/>
          <w:szCs w:val="18"/>
        </w:rPr>
        <w:t xml:space="preserve"> </w:t>
      </w:r>
      <w:r>
        <w:rPr>
          <w:rFonts w:ascii="Times New Roman" w:hAnsi="Times New Roman"/>
          <w:b/>
          <w:bCs/>
          <w:color w:val="191919"/>
          <w:spacing w:val="-2"/>
          <w:sz w:val="18"/>
          <w:szCs w:val="18"/>
        </w:rPr>
        <w:t>OPTION</w:t>
      </w:r>
      <w:r>
        <w:rPr>
          <w:rFonts w:ascii="Times New Roman" w:hAnsi="Times New Roman"/>
          <w:b/>
          <w:bCs/>
          <w:color w:val="191919"/>
          <w:sz w:val="18"/>
          <w:szCs w:val="18"/>
        </w:rPr>
        <w:t>S</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w:t>
      </w:r>
      <w:r>
        <w:rPr>
          <w:rFonts w:ascii="Times New Roman" w:hAnsi="Times New Roman"/>
          <w:b/>
          <w:bCs/>
          <w:color w:val="191919"/>
          <w:sz w:val="18"/>
          <w:szCs w:val="18"/>
        </w:rPr>
        <w:t>5</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hours)</w:t>
      </w:r>
    </w:p>
    <w:p w:rsidR="00E8550F" w:rsidRDefault="00E8550F" w:rsidP="00E8550F">
      <w:pPr>
        <w:widowControl w:val="0"/>
        <w:tabs>
          <w:tab w:val="left" w:pos="9810"/>
        </w:tabs>
        <w:autoSpaceDE w:val="0"/>
        <w:autoSpaceDN w:val="0"/>
        <w:adjustRightInd w:val="0"/>
        <w:spacing w:before="12" w:after="0"/>
        <w:ind w:left="270" w:right="40" w:firstLine="0"/>
        <w:rPr>
          <w:rFonts w:ascii="Times New Roman" w:hAnsi="Times New Roman"/>
          <w:color w:val="000000"/>
          <w:sz w:val="18"/>
          <w:szCs w:val="18"/>
        </w:rPr>
      </w:pPr>
      <w:r>
        <w:rPr>
          <w:rFonts w:ascii="Times New Roman" w:hAnsi="Times New Roman"/>
          <w:color w:val="191919"/>
          <w:spacing w:val="-2"/>
          <w:sz w:val="18"/>
          <w:szCs w:val="18"/>
        </w:rPr>
        <w:t>COM</w:t>
      </w:r>
      <w:r>
        <w:rPr>
          <w:rFonts w:ascii="Times New Roman" w:hAnsi="Times New Roman"/>
          <w:color w:val="191919"/>
          <w:sz w:val="18"/>
          <w:szCs w:val="18"/>
        </w:rPr>
        <w:t>M</w:t>
      </w:r>
      <w:r>
        <w:rPr>
          <w:rFonts w:ascii="Times New Roman" w:hAnsi="Times New Roman"/>
          <w:color w:val="191919"/>
          <w:spacing w:val="-4"/>
          <w:sz w:val="18"/>
          <w:szCs w:val="18"/>
        </w:rPr>
        <w:t xml:space="preserve"> </w:t>
      </w:r>
      <w:proofErr w:type="gramStart"/>
      <w:r>
        <w:rPr>
          <w:rFonts w:ascii="Times New Roman" w:hAnsi="Times New Roman"/>
          <w:color w:val="191919"/>
          <w:spacing w:val="-8"/>
          <w:sz w:val="18"/>
          <w:szCs w:val="18"/>
        </w:rPr>
        <w:t>1</w:t>
      </w:r>
      <w:r>
        <w:rPr>
          <w:rFonts w:ascii="Times New Roman" w:hAnsi="Times New Roman"/>
          <w:color w:val="191919"/>
          <w:spacing w:val="-2"/>
          <w:sz w:val="18"/>
          <w:szCs w:val="18"/>
        </w:rPr>
        <w:t>10</w:t>
      </w:r>
      <w:r>
        <w:rPr>
          <w:rFonts w:ascii="Times New Roman" w:hAnsi="Times New Roman"/>
          <w:color w:val="191919"/>
          <w:sz w:val="18"/>
          <w:szCs w:val="18"/>
        </w:rPr>
        <w:t xml:space="preserve">1 </w:t>
      </w:r>
      <w:r>
        <w:rPr>
          <w:rFonts w:ascii="Times New Roman" w:hAnsi="Times New Roman"/>
          <w:color w:val="191919"/>
          <w:spacing w:val="36"/>
          <w:sz w:val="18"/>
          <w:szCs w:val="18"/>
        </w:rPr>
        <w:t xml:space="preserve"> </w:t>
      </w:r>
      <w:r>
        <w:rPr>
          <w:rFonts w:ascii="Times New Roman" w:hAnsi="Times New Roman"/>
          <w:color w:val="191919"/>
          <w:spacing w:val="-2"/>
          <w:sz w:val="18"/>
          <w:szCs w:val="18"/>
        </w:rPr>
        <w:t>Publi</w:t>
      </w:r>
      <w:r>
        <w:rPr>
          <w:rFonts w:ascii="Times New Roman" w:hAnsi="Times New Roman"/>
          <w:color w:val="191919"/>
          <w:sz w:val="18"/>
          <w:szCs w:val="18"/>
        </w:rPr>
        <w:t>c</w:t>
      </w:r>
      <w:proofErr w:type="gramEnd"/>
      <w:r>
        <w:rPr>
          <w:rFonts w:ascii="Times New Roman" w:hAnsi="Times New Roman"/>
          <w:color w:val="191919"/>
          <w:spacing w:val="-4"/>
          <w:sz w:val="18"/>
          <w:szCs w:val="18"/>
        </w:rPr>
        <w:t xml:space="preserve"> </w:t>
      </w:r>
      <w:r>
        <w:rPr>
          <w:rFonts w:ascii="Times New Roman" w:hAnsi="Times New Roman"/>
          <w:color w:val="191919"/>
          <w:spacing w:val="-2"/>
          <w:sz w:val="18"/>
          <w:szCs w:val="18"/>
        </w:rPr>
        <w:t>Speakin</w:t>
      </w:r>
      <w:r>
        <w:rPr>
          <w:rFonts w:ascii="Times New Roman" w:hAnsi="Times New Roman"/>
          <w:color w:val="191919"/>
          <w:sz w:val="18"/>
          <w:szCs w:val="18"/>
        </w:rPr>
        <w:t>g</w:t>
      </w:r>
      <w:r>
        <w:rPr>
          <w:rFonts w:ascii="Times New Roman" w:hAnsi="Times New Roman"/>
          <w:color w:val="191919"/>
          <w:sz w:val="18"/>
          <w:szCs w:val="18"/>
        </w:rPr>
        <w:tab/>
        <w:t>3</w:t>
      </w:r>
    </w:p>
    <w:p w:rsidR="00E8550F" w:rsidRDefault="00E8550F" w:rsidP="00E8550F">
      <w:pPr>
        <w:widowControl w:val="0"/>
        <w:tabs>
          <w:tab w:val="left" w:pos="3060"/>
          <w:tab w:val="left" w:pos="9810"/>
        </w:tabs>
        <w:autoSpaceDE w:val="0"/>
        <w:autoSpaceDN w:val="0"/>
        <w:adjustRightInd w:val="0"/>
        <w:spacing w:before="9" w:after="0"/>
        <w:ind w:left="270" w:right="40" w:firstLine="0"/>
        <w:rPr>
          <w:rFonts w:ascii="Times New Roman" w:hAnsi="Times New Roman"/>
          <w:color w:val="000000"/>
          <w:sz w:val="18"/>
          <w:szCs w:val="18"/>
        </w:rPr>
      </w:pPr>
      <w:r>
        <w:rPr>
          <w:rFonts w:ascii="Times New Roman" w:hAnsi="Times New Roman"/>
          <w:color w:val="191919"/>
          <w:spacing w:val="-2"/>
          <w:sz w:val="18"/>
          <w:szCs w:val="18"/>
        </w:rPr>
        <w:t>HIS</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100</w:t>
      </w:r>
      <w:r>
        <w:rPr>
          <w:rFonts w:ascii="Times New Roman" w:hAnsi="Times New Roman"/>
          <w:color w:val="191919"/>
          <w:sz w:val="18"/>
          <w:szCs w:val="18"/>
        </w:rPr>
        <w:t>2</w:t>
      </w:r>
      <w:r>
        <w:rPr>
          <w:rFonts w:ascii="Times New Roman" w:hAnsi="Times New Roman"/>
          <w:color w:val="191919"/>
          <w:sz w:val="18"/>
          <w:szCs w:val="18"/>
        </w:rPr>
        <w:tab/>
      </w:r>
      <w:r>
        <w:rPr>
          <w:rFonts w:ascii="Times New Roman" w:hAnsi="Times New Roman"/>
          <w:color w:val="191919"/>
          <w:spacing w:val="-2"/>
          <w:sz w:val="18"/>
          <w:szCs w:val="18"/>
        </w:rPr>
        <w:t>Intr</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Africa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Diaspor</w:t>
      </w:r>
      <w:r>
        <w:rPr>
          <w:rFonts w:ascii="Times New Roman" w:hAnsi="Times New Roman"/>
          <w:color w:val="191919"/>
          <w:sz w:val="18"/>
          <w:szCs w:val="18"/>
        </w:rPr>
        <w:t>a</w:t>
      </w:r>
      <w:r>
        <w:rPr>
          <w:rFonts w:ascii="Times New Roman" w:hAnsi="Times New Roman"/>
          <w:color w:val="191919"/>
          <w:sz w:val="18"/>
          <w:szCs w:val="18"/>
        </w:rPr>
        <w:tab/>
        <w:t>2</w:t>
      </w:r>
    </w:p>
    <w:p w:rsidR="00E8550F" w:rsidRDefault="00E8550F" w:rsidP="00E8550F">
      <w:pPr>
        <w:widowControl w:val="0"/>
        <w:tabs>
          <w:tab w:val="left" w:pos="9810"/>
        </w:tabs>
        <w:autoSpaceDE w:val="0"/>
        <w:autoSpaceDN w:val="0"/>
        <w:adjustRightInd w:val="0"/>
        <w:spacing w:before="2" w:after="0" w:line="220" w:lineRule="exact"/>
        <w:ind w:left="270" w:right="40" w:firstLine="0"/>
        <w:rPr>
          <w:rFonts w:ascii="Times New Roman" w:hAnsi="Times New Roman"/>
          <w:color w:val="000000"/>
        </w:rPr>
      </w:pPr>
    </w:p>
    <w:p w:rsidR="00E8550F" w:rsidRDefault="00A715EF" w:rsidP="00E8550F">
      <w:pPr>
        <w:widowControl w:val="0"/>
        <w:autoSpaceDE w:val="0"/>
        <w:autoSpaceDN w:val="0"/>
        <w:adjustRightInd w:val="0"/>
        <w:spacing w:after="0"/>
        <w:ind w:left="270" w:right="40" w:firstLine="0"/>
        <w:rPr>
          <w:rFonts w:ascii="Times New Roman" w:hAnsi="Times New Roman"/>
          <w:color w:val="000000"/>
          <w:sz w:val="18"/>
          <w:szCs w:val="18"/>
        </w:rPr>
      </w:pPr>
      <w:r w:rsidRPr="00A715EF">
        <w:rPr>
          <w:rFonts w:ascii="Calibri" w:hAnsi="Calibri"/>
          <w:noProof/>
          <w:lang w:eastAsia="en-US"/>
        </w:rPr>
        <w:pict>
          <v:shape id="Text Box 5121" o:spid="_x0000_s1049" type="#_x0000_t202" style="position:absolute;left:0;text-align:left;margin-left:19.05pt;margin-top:56.95pt;width:36pt;height:55.2pt;z-index:-25164185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" o:allowincell="f" filled="f" stroked="f">
            <v:textbox style="layout-flow:vertical;mso-layout-flow-alt:bottom-to-top" inset="0,0,0,0">
              <w:txbxContent>
                <w:p w:rsidR="00510B4A" w:rsidRDefault="00510B4A" w:rsidP="00E8550F">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FFFFFF"/>
                      <w:sz w:val="20"/>
                      <w:szCs w:val="20"/>
                    </w:rPr>
                    <w:t>Sciences &amp;</w:t>
                  </w:r>
                </w:p>
                <w:p w:rsidR="00510B4A" w:rsidRDefault="00510B4A" w:rsidP="00E8550F">
                  <w:pPr>
                    <w:widowControl w:val="0"/>
                    <w:autoSpaceDE w:val="0"/>
                    <w:autoSpaceDN w:val="0"/>
                    <w:adjustRightInd w:val="0"/>
                    <w:spacing w:after="0" w:line="240" w:lineRule="exact"/>
                    <w:ind w:left="202" w:right="202"/>
                    <w:jc w:val="center"/>
                    <w:rPr>
                      <w:rFonts w:ascii="Century Gothic" w:hAnsi="Century Gothic" w:cs="Century Gothic"/>
                      <w:color w:val="000000"/>
                      <w:sz w:val="20"/>
                      <w:szCs w:val="20"/>
                    </w:rPr>
                  </w:pPr>
                  <w:r>
                    <w:rPr>
                      <w:rFonts w:ascii="Century Gothic" w:hAnsi="Century Gothic" w:cs="Century Gothic"/>
                      <w:b/>
                      <w:bCs/>
                      <w:color w:val="FFFFFF"/>
                      <w:sz w:val="20"/>
                      <w:szCs w:val="20"/>
                    </w:rPr>
                    <w:t>Health</w:t>
                  </w:r>
                </w:p>
                <w:p w:rsidR="00510B4A" w:rsidRDefault="00510B4A" w:rsidP="00E8550F">
                  <w:pPr>
                    <w:widowControl w:val="0"/>
                    <w:autoSpaceDE w:val="0"/>
                    <w:autoSpaceDN w:val="0"/>
                    <w:adjustRightInd w:val="0"/>
                    <w:spacing w:after="0" w:line="240" w:lineRule="exact"/>
                    <w:ind w:left="-7" w:right="-7"/>
                    <w:jc w:val="center"/>
                    <w:rPr>
                      <w:rFonts w:ascii="Century Gothic" w:hAnsi="Century Gothic" w:cs="Century Gothic"/>
                      <w:color w:val="000000"/>
                      <w:sz w:val="20"/>
                      <w:szCs w:val="20"/>
                    </w:rPr>
                  </w:pPr>
                  <w:r>
                    <w:rPr>
                      <w:rFonts w:ascii="Century Gothic" w:hAnsi="Century Gothic" w:cs="Century Gothic"/>
                      <w:b/>
                      <w:bCs/>
                      <w:color w:val="FFFFFF"/>
                      <w:sz w:val="20"/>
                      <w:szCs w:val="20"/>
                    </w:rPr>
                    <w:t>Professions</w:t>
                  </w:r>
                </w:p>
              </w:txbxContent>
            </v:textbox>
            <w10:wrap anchorx="page"/>
          </v:shape>
        </w:pict>
      </w:r>
      <w:r w:rsidR="00E8550F">
        <w:rPr>
          <w:rFonts w:ascii="Times New Roman" w:hAnsi="Times New Roman"/>
          <w:b/>
          <w:bCs/>
          <w:color w:val="191919"/>
          <w:spacing w:val="-2"/>
          <w:sz w:val="18"/>
          <w:szCs w:val="18"/>
        </w:rPr>
        <w:t>ARE</w:t>
      </w:r>
      <w:r w:rsidR="00E8550F">
        <w:rPr>
          <w:rFonts w:ascii="Times New Roman" w:hAnsi="Times New Roman"/>
          <w:b/>
          <w:bCs/>
          <w:color w:val="191919"/>
          <w:sz w:val="18"/>
          <w:szCs w:val="18"/>
        </w:rPr>
        <w:t>A</w:t>
      </w:r>
      <w:r w:rsidR="00E8550F">
        <w:rPr>
          <w:rFonts w:ascii="Times New Roman" w:hAnsi="Times New Roman"/>
          <w:b/>
          <w:bCs/>
          <w:color w:val="191919"/>
          <w:spacing w:val="-14"/>
          <w:sz w:val="18"/>
          <w:szCs w:val="18"/>
        </w:rPr>
        <w:t xml:space="preserve"> </w:t>
      </w:r>
      <w:r w:rsidR="00E8550F">
        <w:rPr>
          <w:rFonts w:ascii="Times New Roman" w:hAnsi="Times New Roman"/>
          <w:b/>
          <w:bCs/>
          <w:color w:val="191919"/>
          <w:spacing w:val="-2"/>
          <w:sz w:val="18"/>
          <w:szCs w:val="18"/>
        </w:rPr>
        <w:t>C</w:t>
      </w:r>
      <w:r w:rsidR="00E8550F">
        <w:rPr>
          <w:rFonts w:ascii="Times New Roman" w:hAnsi="Times New Roman"/>
          <w:b/>
          <w:bCs/>
          <w:color w:val="191919"/>
          <w:sz w:val="18"/>
          <w:szCs w:val="18"/>
        </w:rPr>
        <w:t>:</w:t>
      </w:r>
      <w:r w:rsidR="00E8550F">
        <w:rPr>
          <w:rFonts w:ascii="Times New Roman" w:hAnsi="Times New Roman"/>
          <w:b/>
          <w:bCs/>
          <w:color w:val="191919"/>
          <w:spacing w:val="40"/>
          <w:sz w:val="18"/>
          <w:szCs w:val="18"/>
        </w:rPr>
        <w:t xml:space="preserve"> </w:t>
      </w:r>
      <w:r w:rsidR="00E8550F">
        <w:rPr>
          <w:rFonts w:ascii="Times New Roman" w:hAnsi="Times New Roman"/>
          <w:b/>
          <w:bCs/>
          <w:color w:val="191919"/>
          <w:spacing w:val="-2"/>
          <w:sz w:val="18"/>
          <w:szCs w:val="18"/>
        </w:rPr>
        <w:t>HUMANITIES/FIN</w:t>
      </w:r>
      <w:r w:rsidR="00E8550F">
        <w:rPr>
          <w:rFonts w:ascii="Times New Roman" w:hAnsi="Times New Roman"/>
          <w:b/>
          <w:bCs/>
          <w:color w:val="191919"/>
          <w:sz w:val="18"/>
          <w:szCs w:val="18"/>
        </w:rPr>
        <w:t>E</w:t>
      </w:r>
      <w:r w:rsidR="00E8550F">
        <w:rPr>
          <w:rFonts w:ascii="Times New Roman" w:hAnsi="Times New Roman"/>
          <w:b/>
          <w:bCs/>
          <w:color w:val="191919"/>
          <w:spacing w:val="-14"/>
          <w:sz w:val="18"/>
          <w:szCs w:val="18"/>
        </w:rPr>
        <w:t xml:space="preserve"> </w:t>
      </w:r>
      <w:r w:rsidR="00E8550F">
        <w:rPr>
          <w:rFonts w:ascii="Times New Roman" w:hAnsi="Times New Roman"/>
          <w:b/>
          <w:bCs/>
          <w:color w:val="191919"/>
          <w:spacing w:val="-2"/>
          <w:sz w:val="18"/>
          <w:szCs w:val="18"/>
        </w:rPr>
        <w:t>A</w:t>
      </w:r>
      <w:r w:rsidR="00E8550F">
        <w:rPr>
          <w:rFonts w:ascii="Times New Roman" w:hAnsi="Times New Roman"/>
          <w:b/>
          <w:bCs/>
          <w:color w:val="191919"/>
          <w:spacing w:val="-8"/>
          <w:sz w:val="18"/>
          <w:szCs w:val="18"/>
        </w:rPr>
        <w:t>R</w:t>
      </w:r>
      <w:r w:rsidR="00E8550F">
        <w:rPr>
          <w:rFonts w:ascii="Times New Roman" w:hAnsi="Times New Roman"/>
          <w:b/>
          <w:bCs/>
          <w:color w:val="191919"/>
          <w:spacing w:val="-2"/>
          <w:sz w:val="18"/>
          <w:szCs w:val="18"/>
        </w:rPr>
        <w:t>T</w:t>
      </w:r>
      <w:r w:rsidR="00E8550F">
        <w:rPr>
          <w:rFonts w:ascii="Times New Roman" w:hAnsi="Times New Roman"/>
          <w:b/>
          <w:bCs/>
          <w:color w:val="191919"/>
          <w:sz w:val="18"/>
          <w:szCs w:val="18"/>
        </w:rPr>
        <w:t>S</w:t>
      </w:r>
      <w:r w:rsidR="00E8550F">
        <w:rPr>
          <w:rFonts w:ascii="Times New Roman" w:hAnsi="Times New Roman"/>
          <w:b/>
          <w:bCs/>
          <w:color w:val="191919"/>
          <w:spacing w:val="-4"/>
          <w:sz w:val="18"/>
          <w:szCs w:val="18"/>
        </w:rPr>
        <w:t xml:space="preserve"> </w:t>
      </w:r>
      <w:r w:rsidR="00E8550F">
        <w:rPr>
          <w:rFonts w:ascii="Times New Roman" w:hAnsi="Times New Roman"/>
          <w:b/>
          <w:bCs/>
          <w:color w:val="191919"/>
          <w:spacing w:val="-2"/>
          <w:sz w:val="18"/>
          <w:szCs w:val="18"/>
        </w:rPr>
        <w:t>(</w:t>
      </w:r>
      <w:r w:rsidR="00E8550F">
        <w:rPr>
          <w:rFonts w:ascii="Times New Roman" w:hAnsi="Times New Roman"/>
          <w:b/>
          <w:bCs/>
          <w:color w:val="191919"/>
          <w:sz w:val="18"/>
          <w:szCs w:val="18"/>
        </w:rPr>
        <w:t>6</w:t>
      </w:r>
      <w:r w:rsidR="00E8550F">
        <w:rPr>
          <w:rFonts w:ascii="Times New Roman" w:hAnsi="Times New Roman"/>
          <w:b/>
          <w:bCs/>
          <w:color w:val="191919"/>
          <w:spacing w:val="-4"/>
          <w:sz w:val="18"/>
          <w:szCs w:val="18"/>
        </w:rPr>
        <w:t xml:space="preserve"> </w:t>
      </w:r>
      <w:r w:rsidR="00E8550F">
        <w:rPr>
          <w:rFonts w:ascii="Times New Roman" w:hAnsi="Times New Roman"/>
          <w:b/>
          <w:bCs/>
          <w:color w:val="191919"/>
          <w:spacing w:val="-2"/>
          <w:sz w:val="18"/>
          <w:szCs w:val="18"/>
        </w:rPr>
        <w:t>hours)</w:t>
      </w:r>
    </w:p>
    <w:tbl>
      <w:tblPr>
        <w:tblW w:w="0" w:type="auto"/>
        <w:tblLayout w:type="fixed"/>
        <w:tblCellMar>
          <w:left w:w="0" w:type="dxa"/>
          <w:right w:w="0" w:type="dxa"/>
        </w:tblCellMar>
        <w:tblLook w:val="0000"/>
      </w:tblPr>
      <w:tblGrid>
        <w:gridCol w:w="1107"/>
        <w:gridCol w:w="729"/>
        <w:gridCol w:w="5039"/>
        <w:gridCol w:w="2925"/>
        <w:gridCol w:w="190"/>
      </w:tblGrid>
      <w:tr w:rsidR="00E8550F" w:rsidRPr="007A7452" w:rsidTr="00E8550F">
        <w:trPr>
          <w:trHeight w:hRule="exact" w:val="237"/>
        </w:trPr>
        <w:tc>
          <w:tcPr>
            <w:tcW w:w="1107"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40" w:firstLine="230"/>
              <w:rPr>
                <w:rFonts w:ascii="Times New Roman" w:hAnsi="Times New Roman"/>
                <w:sz w:val="24"/>
                <w:szCs w:val="24"/>
              </w:rPr>
            </w:pPr>
            <w:r w:rsidRPr="007A7452">
              <w:rPr>
                <w:rFonts w:ascii="Times New Roman" w:hAnsi="Times New Roman"/>
                <w:color w:val="191919"/>
                <w:spacing w:val="-2"/>
                <w:sz w:val="18"/>
                <w:szCs w:val="18"/>
              </w:rPr>
              <w:t>ENGL</w:t>
            </w:r>
          </w:p>
        </w:tc>
        <w:tc>
          <w:tcPr>
            <w:tcW w:w="729"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117" w:firstLine="165"/>
              <w:rPr>
                <w:rFonts w:ascii="Times New Roman" w:hAnsi="Times New Roman"/>
                <w:sz w:val="24"/>
                <w:szCs w:val="24"/>
              </w:rPr>
            </w:pPr>
            <w:r w:rsidRPr="007A7452">
              <w:rPr>
                <w:rFonts w:ascii="Times New Roman" w:hAnsi="Times New Roman"/>
                <w:color w:val="191919"/>
                <w:spacing w:val="-2"/>
                <w:sz w:val="18"/>
                <w:szCs w:val="18"/>
              </w:rPr>
              <w:t>2</w:t>
            </w:r>
            <w:r w:rsidRPr="007A7452">
              <w:rPr>
                <w:rFonts w:ascii="Times New Roman" w:hAnsi="Times New Roman"/>
                <w:color w:val="191919"/>
                <w:spacing w:val="-8"/>
                <w:sz w:val="18"/>
                <w:szCs w:val="18"/>
              </w:rPr>
              <w:t>11</w:t>
            </w:r>
            <w:r w:rsidRPr="007A7452">
              <w:rPr>
                <w:rFonts w:ascii="Times New Roman" w:hAnsi="Times New Roman"/>
                <w:color w:val="191919"/>
                <w:sz w:val="18"/>
                <w:szCs w:val="18"/>
              </w:rPr>
              <w:t>1</w:t>
            </w:r>
          </w:p>
        </w:tc>
        <w:tc>
          <w:tcPr>
            <w:tcW w:w="5039"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364" w:firstLine="860"/>
              <w:rPr>
                <w:rFonts w:ascii="Times New Roman" w:hAnsi="Times New Roman"/>
                <w:sz w:val="24"/>
                <w:szCs w:val="24"/>
              </w:rPr>
            </w:pPr>
            <w:r w:rsidRPr="007A7452">
              <w:rPr>
                <w:rFonts w:ascii="Times New Roman" w:hAnsi="Times New Roman"/>
                <w:color w:val="191919"/>
                <w:spacing w:val="-16"/>
                <w:sz w:val="18"/>
                <w:szCs w:val="18"/>
              </w:rPr>
              <w:t>W</w:t>
            </w:r>
            <w:r w:rsidRPr="007A7452">
              <w:rPr>
                <w:rFonts w:ascii="Times New Roman" w:hAnsi="Times New Roman"/>
                <w:color w:val="191919"/>
                <w:spacing w:val="-2"/>
                <w:sz w:val="18"/>
                <w:szCs w:val="18"/>
              </w:rPr>
              <w:t>orl</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Literatur</w:t>
            </w:r>
            <w:r w:rsidRPr="007A7452">
              <w:rPr>
                <w:rFonts w:ascii="Times New Roman" w:hAnsi="Times New Roman"/>
                <w:color w:val="191919"/>
                <w:sz w:val="18"/>
                <w:szCs w:val="18"/>
              </w:rPr>
              <w:t>e</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I</w:t>
            </w:r>
          </w:p>
        </w:tc>
        <w:tc>
          <w:tcPr>
            <w:tcW w:w="3115" w:type="dxa"/>
            <w:gridSpan w:val="2"/>
            <w:tcBorders>
              <w:top w:val="nil"/>
              <w:left w:val="nil"/>
              <w:bottom w:val="nil"/>
              <w:right w:val="nil"/>
            </w:tcBorders>
          </w:tcPr>
          <w:p w:rsidR="00E8550F" w:rsidRPr="007A7452" w:rsidRDefault="00E8550F" w:rsidP="00510B4A">
            <w:pPr>
              <w:widowControl w:val="0"/>
              <w:autoSpaceDE w:val="0"/>
              <w:autoSpaceDN w:val="0"/>
              <w:adjustRightInd w:val="0"/>
              <w:spacing w:before="9" w:after="0"/>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110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0" w:firstLine="230"/>
              <w:rPr>
                <w:rFonts w:ascii="Times New Roman" w:hAnsi="Times New Roman"/>
                <w:sz w:val="24"/>
                <w:szCs w:val="24"/>
              </w:rPr>
            </w:pPr>
            <w:r w:rsidRPr="007A7452">
              <w:rPr>
                <w:rFonts w:ascii="Times New Roman" w:hAnsi="Times New Roman"/>
                <w:color w:val="191919"/>
                <w:spacing w:val="-2"/>
                <w:sz w:val="18"/>
                <w:szCs w:val="18"/>
              </w:rPr>
              <w:t>HONR</w:t>
            </w:r>
          </w:p>
        </w:tc>
        <w:tc>
          <w:tcPr>
            <w:tcW w:w="72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17" w:firstLine="165"/>
              <w:rPr>
                <w:rFonts w:ascii="Times New Roman" w:hAnsi="Times New Roman"/>
                <w:sz w:val="24"/>
                <w:szCs w:val="24"/>
              </w:rPr>
            </w:pPr>
            <w:r w:rsidRPr="007A7452">
              <w:rPr>
                <w:rFonts w:ascii="Times New Roman" w:hAnsi="Times New Roman"/>
                <w:color w:val="191919"/>
                <w:spacing w:val="-2"/>
                <w:sz w:val="18"/>
                <w:szCs w:val="18"/>
              </w:rPr>
              <w:t>2</w:t>
            </w:r>
            <w:r w:rsidRPr="007A7452">
              <w:rPr>
                <w:rFonts w:ascii="Times New Roman" w:hAnsi="Times New Roman"/>
                <w:color w:val="191919"/>
                <w:spacing w:val="-8"/>
                <w:sz w:val="18"/>
                <w:szCs w:val="18"/>
              </w:rPr>
              <w:t>11</w:t>
            </w:r>
            <w:r w:rsidRPr="007A7452">
              <w:rPr>
                <w:rFonts w:ascii="Times New Roman" w:hAnsi="Times New Roman"/>
                <w:color w:val="191919"/>
                <w:sz w:val="18"/>
                <w:szCs w:val="18"/>
              </w:rPr>
              <w:t>1</w:t>
            </w:r>
          </w:p>
        </w:tc>
        <w:tc>
          <w:tcPr>
            <w:tcW w:w="503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4" w:firstLine="860"/>
              <w:rPr>
                <w:rFonts w:ascii="Times New Roman" w:hAnsi="Times New Roman"/>
                <w:sz w:val="24"/>
                <w:szCs w:val="24"/>
              </w:rPr>
            </w:pPr>
            <w:r w:rsidRPr="007A7452">
              <w:rPr>
                <w:rFonts w:ascii="Times New Roman" w:hAnsi="Times New Roman"/>
                <w:color w:val="191919"/>
                <w:spacing w:val="-2"/>
                <w:sz w:val="18"/>
                <w:szCs w:val="18"/>
              </w:rPr>
              <w:t>Honor</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Humanitie</w:t>
            </w:r>
            <w:r w:rsidRPr="007A7452">
              <w:rPr>
                <w:rFonts w:ascii="Times New Roman" w:hAnsi="Times New Roman"/>
                <w:color w:val="191919"/>
                <w:sz w:val="18"/>
                <w:szCs w:val="18"/>
              </w:rPr>
              <w:t>s</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II</w:t>
            </w:r>
            <w:r w:rsidRPr="007A7452">
              <w:rPr>
                <w:rFonts w:ascii="Times New Roman" w:hAnsi="Times New Roman"/>
                <w:color w:val="191919"/>
                <w:sz w:val="18"/>
                <w:szCs w:val="18"/>
              </w:rPr>
              <w:t>I</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(H)</w:t>
            </w:r>
          </w:p>
        </w:tc>
        <w:tc>
          <w:tcPr>
            <w:tcW w:w="3115" w:type="dxa"/>
            <w:gridSpan w:val="2"/>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gridAfter w:val="1"/>
          <w:wAfter w:w="190" w:type="dxa"/>
          <w:trHeight w:hRule="exact" w:val="216"/>
        </w:trPr>
        <w:tc>
          <w:tcPr>
            <w:tcW w:w="110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0" w:right="-34" w:firstLine="230"/>
              <w:rPr>
                <w:rFonts w:ascii="Times New Roman" w:hAnsi="Times New Roman"/>
                <w:sz w:val="24"/>
                <w:szCs w:val="24"/>
              </w:rPr>
            </w:pPr>
            <w:r w:rsidRPr="007A7452">
              <w:rPr>
                <w:rFonts w:ascii="Times New Roman" w:hAnsi="Times New Roman"/>
                <w:color w:val="191919"/>
                <w:spacing w:val="-2"/>
                <w:sz w:val="18"/>
                <w:szCs w:val="18"/>
              </w:rPr>
              <w:t>SELEC</w:t>
            </w:r>
            <w:r w:rsidRPr="007A7452">
              <w:rPr>
                <w:rFonts w:ascii="Times New Roman" w:hAnsi="Times New Roman"/>
                <w:color w:val="191919"/>
                <w:sz w:val="18"/>
                <w:szCs w:val="18"/>
              </w:rPr>
              <w:t>T</w:t>
            </w:r>
            <w:r w:rsidRPr="007A7452">
              <w:rPr>
                <w:rFonts w:ascii="Times New Roman" w:hAnsi="Times New Roman"/>
                <w:color w:val="191919"/>
                <w:spacing w:val="-7"/>
                <w:sz w:val="18"/>
                <w:szCs w:val="18"/>
              </w:rPr>
              <w:t xml:space="preserve"> </w:t>
            </w:r>
            <w:r w:rsidRPr="007A7452">
              <w:rPr>
                <w:rFonts w:ascii="Times New Roman" w:hAnsi="Times New Roman"/>
                <w:color w:val="191919"/>
                <w:spacing w:val="-2"/>
                <w:sz w:val="18"/>
                <w:szCs w:val="18"/>
              </w:rPr>
              <w:t>ONE</w:t>
            </w:r>
          </w:p>
        </w:tc>
        <w:tc>
          <w:tcPr>
            <w:tcW w:w="729" w:type="dxa"/>
            <w:tcBorders>
              <w:top w:val="nil"/>
              <w:left w:val="nil"/>
              <w:bottom w:val="nil"/>
              <w:right w:val="nil"/>
            </w:tcBorders>
          </w:tcPr>
          <w:p w:rsidR="00E8550F" w:rsidRPr="007A7452" w:rsidRDefault="00E8550F" w:rsidP="00E8550F">
            <w:pPr>
              <w:widowControl w:val="0"/>
              <w:autoSpaceDE w:val="0"/>
              <w:autoSpaceDN w:val="0"/>
              <w:adjustRightInd w:val="0"/>
              <w:spacing w:after="0"/>
              <w:ind w:left="-117" w:firstLine="165"/>
              <w:rPr>
                <w:rFonts w:ascii="Times New Roman" w:hAnsi="Times New Roman"/>
                <w:sz w:val="24"/>
                <w:szCs w:val="24"/>
              </w:rPr>
            </w:pPr>
          </w:p>
        </w:tc>
        <w:tc>
          <w:tcPr>
            <w:tcW w:w="5039" w:type="dxa"/>
            <w:tcBorders>
              <w:top w:val="nil"/>
              <w:left w:val="nil"/>
              <w:bottom w:val="nil"/>
              <w:right w:val="nil"/>
            </w:tcBorders>
          </w:tcPr>
          <w:p w:rsidR="00E8550F" w:rsidRPr="007A7452" w:rsidRDefault="00E8550F" w:rsidP="00E8550F">
            <w:pPr>
              <w:widowControl w:val="0"/>
              <w:autoSpaceDE w:val="0"/>
              <w:autoSpaceDN w:val="0"/>
              <w:adjustRightInd w:val="0"/>
              <w:spacing w:after="0"/>
              <w:ind w:firstLine="50"/>
              <w:rPr>
                <w:rFonts w:ascii="Times New Roman" w:hAnsi="Times New Roman"/>
                <w:sz w:val="24"/>
                <w:szCs w:val="24"/>
              </w:rPr>
            </w:pPr>
          </w:p>
        </w:tc>
        <w:tc>
          <w:tcPr>
            <w:tcW w:w="2925"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r>
      <w:tr w:rsidR="00E8550F" w:rsidRPr="007A7452" w:rsidTr="00E8550F">
        <w:trPr>
          <w:trHeight w:hRule="exact" w:val="216"/>
        </w:trPr>
        <w:tc>
          <w:tcPr>
            <w:tcW w:w="110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0" w:firstLine="230"/>
              <w:rPr>
                <w:rFonts w:ascii="Times New Roman" w:hAnsi="Times New Roman"/>
                <w:sz w:val="24"/>
                <w:szCs w:val="24"/>
              </w:rPr>
            </w:pPr>
            <w:r w:rsidRPr="007A7452">
              <w:rPr>
                <w:rFonts w:ascii="Times New Roman" w:hAnsi="Times New Roman"/>
                <w:color w:val="191919"/>
                <w:spacing w:val="-2"/>
                <w:sz w:val="18"/>
                <w:szCs w:val="18"/>
              </w:rPr>
              <w:t>ARAP</w:t>
            </w:r>
          </w:p>
        </w:tc>
        <w:tc>
          <w:tcPr>
            <w:tcW w:w="72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17" w:firstLine="165"/>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100</w:t>
            </w:r>
          </w:p>
        </w:tc>
        <w:tc>
          <w:tcPr>
            <w:tcW w:w="503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4" w:firstLine="860"/>
              <w:rPr>
                <w:rFonts w:ascii="Times New Roman" w:hAnsi="Times New Roman"/>
                <w:sz w:val="24"/>
                <w:szCs w:val="24"/>
              </w:rPr>
            </w:pPr>
            <w:r w:rsidRPr="007A7452">
              <w:rPr>
                <w:rFonts w:ascii="Times New Roman" w:hAnsi="Times New Roman"/>
                <w:color w:val="191919"/>
                <w:spacing w:val="-2"/>
                <w:sz w:val="18"/>
                <w:szCs w:val="18"/>
              </w:rPr>
              <w:t>Ar</w:t>
            </w:r>
            <w:r w:rsidRPr="007A7452">
              <w:rPr>
                <w:rFonts w:ascii="Times New Roman" w:hAnsi="Times New Roman"/>
                <w:color w:val="191919"/>
                <w:sz w:val="18"/>
                <w:szCs w:val="18"/>
              </w:rPr>
              <w:t>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2"/>
                <w:sz w:val="18"/>
                <w:szCs w:val="18"/>
              </w:rPr>
              <w:t>Appreciation</w:t>
            </w:r>
          </w:p>
        </w:tc>
        <w:tc>
          <w:tcPr>
            <w:tcW w:w="3115" w:type="dxa"/>
            <w:gridSpan w:val="2"/>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110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0" w:firstLine="230"/>
              <w:rPr>
                <w:rFonts w:ascii="Times New Roman" w:hAnsi="Times New Roman"/>
                <w:sz w:val="24"/>
                <w:szCs w:val="24"/>
              </w:rPr>
            </w:pPr>
            <w:r w:rsidRPr="007A7452">
              <w:rPr>
                <w:rFonts w:ascii="Times New Roman" w:hAnsi="Times New Roman"/>
                <w:color w:val="191919"/>
                <w:spacing w:val="-2"/>
                <w:sz w:val="18"/>
                <w:szCs w:val="18"/>
              </w:rPr>
              <w:t>ENGL</w:t>
            </w:r>
          </w:p>
        </w:tc>
        <w:tc>
          <w:tcPr>
            <w:tcW w:w="72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17" w:firstLine="165"/>
              <w:rPr>
                <w:rFonts w:ascii="Times New Roman" w:hAnsi="Times New Roman"/>
                <w:sz w:val="24"/>
                <w:szCs w:val="24"/>
              </w:rPr>
            </w:pPr>
            <w:r w:rsidRPr="007A7452">
              <w:rPr>
                <w:rFonts w:ascii="Times New Roman" w:hAnsi="Times New Roman"/>
                <w:color w:val="191919"/>
                <w:spacing w:val="-2"/>
                <w:sz w:val="18"/>
                <w:szCs w:val="18"/>
              </w:rPr>
              <w:t>2</w:t>
            </w: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12</w:t>
            </w:r>
          </w:p>
        </w:tc>
        <w:tc>
          <w:tcPr>
            <w:tcW w:w="503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4" w:firstLine="860"/>
              <w:rPr>
                <w:rFonts w:ascii="Times New Roman" w:hAnsi="Times New Roman"/>
                <w:sz w:val="24"/>
                <w:szCs w:val="24"/>
              </w:rPr>
            </w:pPr>
            <w:r w:rsidRPr="007A7452">
              <w:rPr>
                <w:rFonts w:ascii="Times New Roman" w:hAnsi="Times New Roman"/>
                <w:color w:val="191919"/>
                <w:spacing w:val="-16"/>
                <w:sz w:val="18"/>
                <w:szCs w:val="18"/>
              </w:rPr>
              <w:t>W</w:t>
            </w:r>
            <w:r w:rsidRPr="007A7452">
              <w:rPr>
                <w:rFonts w:ascii="Times New Roman" w:hAnsi="Times New Roman"/>
                <w:color w:val="191919"/>
                <w:spacing w:val="-2"/>
                <w:sz w:val="18"/>
                <w:szCs w:val="18"/>
              </w:rPr>
              <w:t>orl</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Literatur</w:t>
            </w:r>
            <w:r w:rsidRPr="007A7452">
              <w:rPr>
                <w:rFonts w:ascii="Times New Roman" w:hAnsi="Times New Roman"/>
                <w:color w:val="191919"/>
                <w:sz w:val="18"/>
                <w:szCs w:val="18"/>
              </w:rPr>
              <w:t>e</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II</w:t>
            </w:r>
          </w:p>
        </w:tc>
        <w:tc>
          <w:tcPr>
            <w:tcW w:w="3115" w:type="dxa"/>
            <w:gridSpan w:val="2"/>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110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0" w:firstLine="230"/>
              <w:rPr>
                <w:rFonts w:ascii="Times New Roman" w:hAnsi="Times New Roman"/>
                <w:sz w:val="24"/>
                <w:szCs w:val="24"/>
              </w:rPr>
            </w:pPr>
            <w:r w:rsidRPr="007A7452">
              <w:rPr>
                <w:rFonts w:ascii="Times New Roman" w:hAnsi="Times New Roman"/>
                <w:color w:val="191919"/>
                <w:spacing w:val="-2"/>
                <w:sz w:val="18"/>
                <w:szCs w:val="18"/>
              </w:rPr>
              <w:t>MUSC</w:t>
            </w:r>
          </w:p>
        </w:tc>
        <w:tc>
          <w:tcPr>
            <w:tcW w:w="72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17" w:firstLine="165"/>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100</w:t>
            </w:r>
          </w:p>
        </w:tc>
        <w:tc>
          <w:tcPr>
            <w:tcW w:w="503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4" w:firstLine="860"/>
              <w:rPr>
                <w:rFonts w:ascii="Times New Roman" w:hAnsi="Times New Roman"/>
                <w:sz w:val="24"/>
                <w:szCs w:val="24"/>
              </w:rPr>
            </w:pPr>
            <w:r w:rsidRPr="007A7452">
              <w:rPr>
                <w:rFonts w:ascii="Times New Roman" w:hAnsi="Times New Roman"/>
                <w:color w:val="191919"/>
                <w:spacing w:val="-2"/>
                <w:sz w:val="18"/>
                <w:szCs w:val="18"/>
              </w:rPr>
              <w:t>Musi</w:t>
            </w:r>
            <w:r w:rsidRPr="007A7452">
              <w:rPr>
                <w:rFonts w:ascii="Times New Roman" w:hAnsi="Times New Roman"/>
                <w:color w:val="191919"/>
                <w:sz w:val="18"/>
                <w:szCs w:val="18"/>
              </w:rPr>
              <w:t>c</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2"/>
                <w:sz w:val="18"/>
                <w:szCs w:val="18"/>
              </w:rPr>
              <w:t>Appreciation</w:t>
            </w:r>
          </w:p>
        </w:tc>
        <w:tc>
          <w:tcPr>
            <w:tcW w:w="3115" w:type="dxa"/>
            <w:gridSpan w:val="2"/>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110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0" w:firstLine="230"/>
              <w:rPr>
                <w:rFonts w:ascii="Times New Roman" w:hAnsi="Times New Roman"/>
                <w:sz w:val="24"/>
                <w:szCs w:val="24"/>
              </w:rPr>
            </w:pPr>
            <w:r w:rsidRPr="007A7452">
              <w:rPr>
                <w:rFonts w:ascii="Times New Roman" w:hAnsi="Times New Roman"/>
                <w:color w:val="191919"/>
                <w:spacing w:val="-2"/>
                <w:sz w:val="18"/>
                <w:szCs w:val="18"/>
              </w:rPr>
              <w:t>FREN</w:t>
            </w:r>
          </w:p>
        </w:tc>
        <w:tc>
          <w:tcPr>
            <w:tcW w:w="72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17" w:firstLine="165"/>
              <w:rPr>
                <w:rFonts w:ascii="Times New Roman" w:hAnsi="Times New Roman"/>
                <w:sz w:val="24"/>
                <w:szCs w:val="24"/>
              </w:rPr>
            </w:pPr>
            <w:r w:rsidRPr="007A7452">
              <w:rPr>
                <w:rFonts w:ascii="Times New Roman" w:hAnsi="Times New Roman"/>
                <w:color w:val="191919"/>
                <w:spacing w:val="-2"/>
                <w:sz w:val="18"/>
                <w:szCs w:val="18"/>
              </w:rPr>
              <w:t>2201</w:t>
            </w:r>
          </w:p>
        </w:tc>
        <w:tc>
          <w:tcPr>
            <w:tcW w:w="503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4" w:firstLine="860"/>
              <w:rPr>
                <w:rFonts w:ascii="Times New Roman" w:hAnsi="Times New Roman"/>
                <w:sz w:val="24"/>
                <w:szCs w:val="24"/>
              </w:rPr>
            </w:pPr>
            <w:r w:rsidRPr="007A7452">
              <w:rPr>
                <w:rFonts w:ascii="Times New Roman" w:hAnsi="Times New Roman"/>
                <w:color w:val="191919"/>
                <w:spacing w:val="-2"/>
                <w:sz w:val="18"/>
                <w:szCs w:val="18"/>
              </w:rPr>
              <w:t>Intermediat</w:t>
            </w:r>
            <w:r w:rsidRPr="007A7452">
              <w:rPr>
                <w:rFonts w:ascii="Times New Roman" w:hAnsi="Times New Roman"/>
                <w:color w:val="191919"/>
                <w:sz w:val="18"/>
                <w:szCs w:val="18"/>
              </w:rPr>
              <w:t>e</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French</w:t>
            </w:r>
          </w:p>
        </w:tc>
        <w:tc>
          <w:tcPr>
            <w:tcW w:w="3115" w:type="dxa"/>
            <w:gridSpan w:val="2"/>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110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0" w:firstLine="230"/>
              <w:rPr>
                <w:rFonts w:ascii="Times New Roman" w:hAnsi="Times New Roman"/>
                <w:sz w:val="24"/>
                <w:szCs w:val="24"/>
              </w:rPr>
            </w:pPr>
            <w:r w:rsidRPr="007A7452">
              <w:rPr>
                <w:rFonts w:ascii="Times New Roman" w:hAnsi="Times New Roman"/>
                <w:color w:val="191919"/>
                <w:spacing w:val="-2"/>
                <w:sz w:val="18"/>
                <w:szCs w:val="18"/>
              </w:rPr>
              <w:t>GERM</w:t>
            </w:r>
          </w:p>
        </w:tc>
        <w:tc>
          <w:tcPr>
            <w:tcW w:w="72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17" w:firstLine="165"/>
              <w:rPr>
                <w:rFonts w:ascii="Times New Roman" w:hAnsi="Times New Roman"/>
                <w:sz w:val="24"/>
                <w:szCs w:val="24"/>
              </w:rPr>
            </w:pPr>
            <w:r w:rsidRPr="007A7452">
              <w:rPr>
                <w:rFonts w:ascii="Times New Roman" w:hAnsi="Times New Roman"/>
                <w:color w:val="191919"/>
                <w:spacing w:val="-2"/>
                <w:sz w:val="18"/>
                <w:szCs w:val="18"/>
              </w:rPr>
              <w:t>2221</w:t>
            </w:r>
          </w:p>
        </w:tc>
        <w:tc>
          <w:tcPr>
            <w:tcW w:w="503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4" w:firstLine="860"/>
              <w:rPr>
                <w:rFonts w:ascii="Times New Roman" w:hAnsi="Times New Roman"/>
                <w:sz w:val="24"/>
                <w:szCs w:val="24"/>
              </w:rPr>
            </w:pPr>
            <w:r w:rsidRPr="007A7452">
              <w:rPr>
                <w:rFonts w:ascii="Times New Roman" w:hAnsi="Times New Roman"/>
                <w:color w:val="191919"/>
                <w:spacing w:val="-2"/>
                <w:sz w:val="18"/>
                <w:szCs w:val="18"/>
              </w:rPr>
              <w:t>Intermediat</w:t>
            </w:r>
            <w:r w:rsidRPr="007A7452">
              <w:rPr>
                <w:rFonts w:ascii="Times New Roman" w:hAnsi="Times New Roman"/>
                <w:color w:val="191919"/>
                <w:sz w:val="18"/>
                <w:szCs w:val="18"/>
              </w:rPr>
              <w:t>e</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German</w:t>
            </w:r>
          </w:p>
        </w:tc>
        <w:tc>
          <w:tcPr>
            <w:tcW w:w="3115" w:type="dxa"/>
            <w:gridSpan w:val="2"/>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110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0" w:firstLine="230"/>
              <w:rPr>
                <w:rFonts w:ascii="Times New Roman" w:hAnsi="Times New Roman"/>
                <w:sz w:val="24"/>
                <w:szCs w:val="24"/>
              </w:rPr>
            </w:pPr>
            <w:r w:rsidRPr="007A7452">
              <w:rPr>
                <w:rFonts w:ascii="Times New Roman" w:hAnsi="Times New Roman"/>
                <w:color w:val="191919"/>
                <w:spacing w:val="-2"/>
                <w:sz w:val="18"/>
                <w:szCs w:val="18"/>
              </w:rPr>
              <w:t>S</w:t>
            </w:r>
            <w:r w:rsidRPr="007A7452">
              <w:rPr>
                <w:rFonts w:ascii="Times New Roman" w:hAnsi="Times New Roman"/>
                <w:color w:val="191919"/>
                <w:spacing w:val="-18"/>
                <w:sz w:val="18"/>
                <w:szCs w:val="18"/>
              </w:rPr>
              <w:t>P</w:t>
            </w:r>
            <w:r w:rsidRPr="007A7452">
              <w:rPr>
                <w:rFonts w:ascii="Times New Roman" w:hAnsi="Times New Roman"/>
                <w:color w:val="191919"/>
                <w:spacing w:val="-2"/>
                <w:sz w:val="18"/>
                <w:szCs w:val="18"/>
              </w:rPr>
              <w:t>AN</w:t>
            </w:r>
          </w:p>
        </w:tc>
        <w:tc>
          <w:tcPr>
            <w:tcW w:w="72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17" w:firstLine="165"/>
              <w:rPr>
                <w:rFonts w:ascii="Times New Roman" w:hAnsi="Times New Roman"/>
                <w:sz w:val="24"/>
                <w:szCs w:val="24"/>
              </w:rPr>
            </w:pPr>
            <w:r w:rsidRPr="007A7452">
              <w:rPr>
                <w:rFonts w:ascii="Times New Roman" w:hAnsi="Times New Roman"/>
                <w:color w:val="191919"/>
                <w:spacing w:val="-2"/>
                <w:sz w:val="18"/>
                <w:szCs w:val="18"/>
              </w:rPr>
              <w:t>2231</w:t>
            </w:r>
          </w:p>
        </w:tc>
        <w:tc>
          <w:tcPr>
            <w:tcW w:w="503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4" w:firstLine="860"/>
              <w:rPr>
                <w:rFonts w:ascii="Times New Roman" w:hAnsi="Times New Roman"/>
                <w:sz w:val="24"/>
                <w:szCs w:val="24"/>
              </w:rPr>
            </w:pPr>
            <w:r w:rsidRPr="007A7452">
              <w:rPr>
                <w:rFonts w:ascii="Times New Roman" w:hAnsi="Times New Roman"/>
                <w:color w:val="191919"/>
                <w:spacing w:val="-2"/>
                <w:sz w:val="18"/>
                <w:szCs w:val="18"/>
              </w:rPr>
              <w:t>Intermediat</w:t>
            </w:r>
            <w:r w:rsidRPr="007A7452">
              <w:rPr>
                <w:rFonts w:ascii="Times New Roman" w:hAnsi="Times New Roman"/>
                <w:color w:val="191919"/>
                <w:sz w:val="18"/>
                <w:szCs w:val="18"/>
              </w:rPr>
              <w:t>e</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Spanish</w:t>
            </w:r>
          </w:p>
        </w:tc>
        <w:tc>
          <w:tcPr>
            <w:tcW w:w="3115" w:type="dxa"/>
            <w:gridSpan w:val="2"/>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98"/>
        </w:trPr>
        <w:tc>
          <w:tcPr>
            <w:tcW w:w="1107"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40" w:firstLine="230"/>
              <w:rPr>
                <w:rFonts w:ascii="Times New Roman" w:hAnsi="Times New Roman"/>
                <w:sz w:val="24"/>
                <w:szCs w:val="24"/>
              </w:rPr>
            </w:pPr>
            <w:r w:rsidRPr="007A7452">
              <w:rPr>
                <w:rFonts w:ascii="Times New Roman" w:hAnsi="Times New Roman"/>
                <w:color w:val="191919"/>
                <w:spacing w:val="-2"/>
                <w:sz w:val="18"/>
                <w:szCs w:val="18"/>
              </w:rPr>
              <w:t>FIAR</w:t>
            </w:r>
          </w:p>
        </w:tc>
        <w:tc>
          <w:tcPr>
            <w:tcW w:w="72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17" w:firstLine="165"/>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2"/>
                <w:sz w:val="18"/>
                <w:szCs w:val="18"/>
              </w:rPr>
              <w:t>100</w:t>
            </w:r>
          </w:p>
        </w:tc>
        <w:tc>
          <w:tcPr>
            <w:tcW w:w="503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4" w:firstLine="860"/>
              <w:rPr>
                <w:rFonts w:ascii="Times New Roman" w:hAnsi="Times New Roman"/>
                <w:sz w:val="24"/>
                <w:szCs w:val="24"/>
              </w:rPr>
            </w:pPr>
            <w:r w:rsidRPr="007A7452">
              <w:rPr>
                <w:rFonts w:ascii="Times New Roman" w:hAnsi="Times New Roman"/>
                <w:color w:val="191919"/>
                <w:spacing w:val="-2"/>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Fin</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2"/>
                <w:sz w:val="18"/>
                <w:szCs w:val="18"/>
              </w:rPr>
              <w:t>Arts</w:t>
            </w:r>
          </w:p>
        </w:tc>
        <w:tc>
          <w:tcPr>
            <w:tcW w:w="3115" w:type="dxa"/>
            <w:gridSpan w:val="2"/>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bl>
    <w:p w:rsidR="00E8550F" w:rsidRDefault="00E8550F"/>
    <w:p w:rsidR="00E8550F" w:rsidRDefault="00E8550F" w:rsidP="00E8550F">
      <w:pPr>
        <w:widowControl w:val="0"/>
        <w:autoSpaceDE w:val="0"/>
        <w:autoSpaceDN w:val="0"/>
        <w:adjustRightInd w:val="0"/>
        <w:spacing w:after="0" w:line="250" w:lineRule="auto"/>
        <w:ind w:left="270" w:right="6158" w:firstLine="0"/>
        <w:rPr>
          <w:rFonts w:ascii="Times New Roman" w:hAnsi="Times New Roman"/>
          <w:color w:val="000000"/>
          <w:sz w:val="18"/>
          <w:szCs w:val="18"/>
        </w:rPr>
      </w:pPr>
      <w:r>
        <w:rPr>
          <w:rFonts w:ascii="Times New Roman" w:hAnsi="Times New Roman"/>
          <w:b/>
          <w:bCs/>
          <w:color w:val="191919"/>
          <w:spacing w:val="-2"/>
          <w:sz w:val="18"/>
          <w:szCs w:val="18"/>
        </w:rPr>
        <w:t>ARE</w:t>
      </w:r>
      <w:r>
        <w:rPr>
          <w:rFonts w:ascii="Times New Roman" w:hAnsi="Times New Roman"/>
          <w:b/>
          <w:bCs/>
          <w:color w:val="191919"/>
          <w:sz w:val="18"/>
          <w:szCs w:val="18"/>
        </w:rPr>
        <w:t>A</w:t>
      </w:r>
      <w:r>
        <w:rPr>
          <w:rFonts w:ascii="Times New Roman" w:hAnsi="Times New Roman"/>
          <w:b/>
          <w:bCs/>
          <w:color w:val="191919"/>
          <w:spacing w:val="-14"/>
          <w:sz w:val="18"/>
          <w:szCs w:val="18"/>
        </w:rPr>
        <w:t xml:space="preserve"> </w:t>
      </w:r>
      <w:r>
        <w:rPr>
          <w:rFonts w:ascii="Times New Roman" w:hAnsi="Times New Roman"/>
          <w:b/>
          <w:bCs/>
          <w:color w:val="191919"/>
          <w:spacing w:val="-2"/>
          <w:sz w:val="18"/>
          <w:szCs w:val="18"/>
        </w:rPr>
        <w:t>D</w:t>
      </w:r>
      <w:r>
        <w:rPr>
          <w:rFonts w:ascii="Times New Roman" w:hAnsi="Times New Roman"/>
          <w:b/>
          <w:bCs/>
          <w:color w:val="191919"/>
          <w:sz w:val="18"/>
          <w:szCs w:val="18"/>
        </w:rPr>
        <w:t>:</w:t>
      </w:r>
      <w:r>
        <w:rPr>
          <w:rFonts w:ascii="Times New Roman" w:hAnsi="Times New Roman"/>
          <w:b/>
          <w:bCs/>
          <w:color w:val="191919"/>
          <w:spacing w:val="40"/>
          <w:sz w:val="18"/>
          <w:szCs w:val="18"/>
        </w:rPr>
        <w:t xml:space="preserve"> </w:t>
      </w:r>
      <w:r>
        <w:rPr>
          <w:rFonts w:ascii="Times New Roman" w:hAnsi="Times New Roman"/>
          <w:b/>
          <w:bCs/>
          <w:color w:val="191919"/>
          <w:spacing w:val="-2"/>
          <w:sz w:val="18"/>
          <w:szCs w:val="18"/>
        </w:rPr>
        <w:t>SCIENCE</w:t>
      </w:r>
      <w:r>
        <w:rPr>
          <w:rFonts w:ascii="Times New Roman" w:hAnsi="Times New Roman"/>
          <w:b/>
          <w:bCs/>
          <w:color w:val="191919"/>
          <w:sz w:val="18"/>
          <w:szCs w:val="18"/>
        </w:rPr>
        <w:t>,</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M</w:t>
      </w:r>
      <w:r>
        <w:rPr>
          <w:rFonts w:ascii="Times New Roman" w:hAnsi="Times New Roman"/>
          <w:b/>
          <w:bCs/>
          <w:color w:val="191919"/>
          <w:spacing w:val="-15"/>
          <w:sz w:val="18"/>
          <w:szCs w:val="18"/>
        </w:rPr>
        <w:t>A</w:t>
      </w:r>
      <w:r>
        <w:rPr>
          <w:rFonts w:ascii="Times New Roman" w:hAnsi="Times New Roman"/>
          <w:b/>
          <w:bCs/>
          <w:color w:val="191919"/>
          <w:spacing w:val="-2"/>
          <w:sz w:val="18"/>
          <w:szCs w:val="18"/>
        </w:rPr>
        <w:t>T</w:t>
      </w:r>
      <w:r>
        <w:rPr>
          <w:rFonts w:ascii="Times New Roman" w:hAnsi="Times New Roman"/>
          <w:b/>
          <w:bCs/>
          <w:color w:val="191919"/>
          <w:sz w:val="18"/>
          <w:szCs w:val="18"/>
        </w:rPr>
        <w:t>H</w:t>
      </w:r>
      <w:r>
        <w:rPr>
          <w:rFonts w:ascii="Times New Roman" w:hAnsi="Times New Roman"/>
          <w:b/>
          <w:bCs/>
          <w:color w:val="191919"/>
          <w:spacing w:val="-4"/>
          <w:sz w:val="18"/>
          <w:szCs w:val="18"/>
        </w:rPr>
        <w:t xml:space="preserve"> </w:t>
      </w:r>
      <w:r>
        <w:rPr>
          <w:rFonts w:ascii="Times New Roman" w:hAnsi="Times New Roman"/>
          <w:b/>
          <w:bCs/>
          <w:color w:val="191919"/>
          <w:sz w:val="18"/>
          <w:szCs w:val="18"/>
        </w:rPr>
        <w:t>&amp;</w:t>
      </w:r>
      <w:r>
        <w:rPr>
          <w:rFonts w:ascii="Times New Roman" w:hAnsi="Times New Roman"/>
          <w:b/>
          <w:bCs/>
          <w:color w:val="191919"/>
          <w:spacing w:val="-7"/>
          <w:sz w:val="18"/>
          <w:szCs w:val="18"/>
        </w:rPr>
        <w:t xml:space="preserve"> </w:t>
      </w:r>
      <w:r>
        <w:rPr>
          <w:rFonts w:ascii="Times New Roman" w:hAnsi="Times New Roman"/>
          <w:b/>
          <w:bCs/>
          <w:color w:val="191919"/>
          <w:spacing w:val="-2"/>
          <w:sz w:val="18"/>
          <w:szCs w:val="18"/>
        </w:rPr>
        <w:t>TEC</w:t>
      </w:r>
      <w:r>
        <w:rPr>
          <w:rFonts w:ascii="Times New Roman" w:hAnsi="Times New Roman"/>
          <w:b/>
          <w:bCs/>
          <w:color w:val="191919"/>
          <w:sz w:val="18"/>
          <w:szCs w:val="18"/>
        </w:rPr>
        <w:t>H</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(10-</w:t>
      </w:r>
      <w:r>
        <w:rPr>
          <w:rFonts w:ascii="Times New Roman" w:hAnsi="Times New Roman"/>
          <w:b/>
          <w:bCs/>
          <w:color w:val="191919"/>
          <w:spacing w:val="-12"/>
          <w:sz w:val="18"/>
          <w:szCs w:val="18"/>
        </w:rPr>
        <w:t>1</w:t>
      </w:r>
      <w:r>
        <w:rPr>
          <w:rFonts w:ascii="Times New Roman" w:hAnsi="Times New Roman"/>
          <w:b/>
          <w:bCs/>
          <w:color w:val="191919"/>
          <w:sz w:val="18"/>
          <w:szCs w:val="18"/>
        </w:rPr>
        <w:t>1</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hours) OPTIO</w:t>
      </w:r>
      <w:r>
        <w:rPr>
          <w:rFonts w:ascii="Times New Roman" w:hAnsi="Times New Roman"/>
          <w:b/>
          <w:bCs/>
          <w:color w:val="191919"/>
          <w:sz w:val="18"/>
          <w:szCs w:val="18"/>
        </w:rPr>
        <w:t>N</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I</w:t>
      </w:r>
      <w:r>
        <w:rPr>
          <w:rFonts w:ascii="Times New Roman" w:hAnsi="Times New Roman"/>
          <w:b/>
          <w:bCs/>
          <w:color w:val="191919"/>
          <w:sz w:val="18"/>
          <w:szCs w:val="18"/>
        </w:rPr>
        <w:t>I</w:t>
      </w:r>
      <w:r>
        <w:rPr>
          <w:rFonts w:ascii="Times New Roman" w:hAnsi="Times New Roman"/>
          <w:b/>
          <w:bCs/>
          <w:color w:val="191919"/>
          <w:spacing w:val="-4"/>
          <w:sz w:val="18"/>
          <w:szCs w:val="18"/>
        </w:rPr>
        <w:t xml:space="preserve"> </w:t>
      </w:r>
      <w:r>
        <w:rPr>
          <w:rFonts w:ascii="Times New Roman" w:hAnsi="Times New Roman"/>
          <w:b/>
          <w:bCs/>
          <w:color w:val="191919"/>
          <w:sz w:val="18"/>
          <w:szCs w:val="18"/>
        </w:rPr>
        <w:t>-</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SCIENC</w:t>
      </w:r>
      <w:r>
        <w:rPr>
          <w:rFonts w:ascii="Times New Roman" w:hAnsi="Times New Roman"/>
          <w:b/>
          <w:bCs/>
          <w:color w:val="191919"/>
          <w:sz w:val="18"/>
          <w:szCs w:val="18"/>
        </w:rPr>
        <w:t>E</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MAJOR</w:t>
      </w:r>
      <w:r>
        <w:rPr>
          <w:rFonts w:ascii="Times New Roman" w:hAnsi="Times New Roman"/>
          <w:b/>
          <w:bCs/>
          <w:color w:val="191919"/>
          <w:sz w:val="18"/>
          <w:szCs w:val="18"/>
        </w:rPr>
        <w:t>S</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(SELEC</w:t>
      </w:r>
      <w:r>
        <w:rPr>
          <w:rFonts w:ascii="Times New Roman" w:hAnsi="Times New Roman"/>
          <w:b/>
          <w:bCs/>
          <w:color w:val="191919"/>
          <w:sz w:val="18"/>
          <w:szCs w:val="18"/>
        </w:rPr>
        <w:t>T</w:t>
      </w:r>
      <w:r>
        <w:rPr>
          <w:rFonts w:ascii="Times New Roman" w:hAnsi="Times New Roman"/>
          <w:b/>
          <w:bCs/>
          <w:color w:val="191919"/>
          <w:spacing w:val="-10"/>
          <w:sz w:val="18"/>
          <w:szCs w:val="18"/>
        </w:rPr>
        <w:t xml:space="preserve"> </w:t>
      </w:r>
      <w:r>
        <w:rPr>
          <w:rFonts w:ascii="Times New Roman" w:hAnsi="Times New Roman"/>
          <w:b/>
          <w:bCs/>
          <w:color w:val="191919"/>
          <w:spacing w:val="-2"/>
          <w:sz w:val="18"/>
          <w:szCs w:val="18"/>
        </w:rPr>
        <w:t>TWO)</w:t>
      </w:r>
    </w:p>
    <w:p w:rsidR="00E8550F" w:rsidRDefault="00381FB9" w:rsidP="00E8550F">
      <w:pPr>
        <w:ind w:left="270" w:firstLine="0"/>
      </w:pPr>
      <w:r w:rsidRPr="00A715EF">
        <w:rPr>
          <w:rFonts w:ascii="Calibri" w:hAnsi="Calibri"/>
          <w:noProof/>
          <w:lang w:eastAsia="en-US"/>
        </w:rPr>
        <w:pict>
          <v:shape id="Text Box 5122" o:spid="_x0000_s1050" type="#_x0000_t202" style="position:absolute;left:0;text-align:left;margin-left:68.5pt;margin-top:-.35pt;width:504.5pt;height:124pt;z-index:-25163980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" o:allowincell="f" filled="f" stroked="f">
            <v:textbox inset="0,0,0,0">
              <w:txbxContent>
                <w:tbl>
                  <w:tblPr>
                    <w:tblW w:w="9810" w:type="dxa"/>
                    <w:tblLayout w:type="fixed"/>
                    <w:tblCellMar>
                      <w:left w:w="0" w:type="dxa"/>
                      <w:right w:w="0" w:type="dxa"/>
                    </w:tblCellMar>
                    <w:tblLook w:val="0000"/>
                  </w:tblPr>
                  <w:tblGrid>
                    <w:gridCol w:w="1260"/>
                    <w:gridCol w:w="729"/>
                    <w:gridCol w:w="4918"/>
                    <w:gridCol w:w="2903"/>
                  </w:tblGrid>
                  <w:tr w:rsidR="00510B4A" w:rsidRPr="007A7452" w:rsidTr="00E8550F">
                    <w:trPr>
                      <w:trHeight w:hRule="exact" w:val="237"/>
                    </w:trPr>
                    <w:tc>
                      <w:tcPr>
                        <w:tcW w:w="1260" w:type="dxa"/>
                        <w:tcBorders>
                          <w:top w:val="nil"/>
                          <w:left w:val="nil"/>
                          <w:bottom w:val="nil"/>
                          <w:right w:val="nil"/>
                        </w:tcBorders>
                      </w:tcPr>
                      <w:p w:rsidR="00510B4A" w:rsidRPr="007A7452" w:rsidRDefault="00510B4A" w:rsidP="00E8550F">
                        <w:pPr>
                          <w:widowControl w:val="0"/>
                          <w:autoSpaceDE w:val="0"/>
                          <w:autoSpaceDN w:val="0"/>
                          <w:adjustRightInd w:val="0"/>
                          <w:spacing w:before="9" w:after="0"/>
                          <w:ind w:left="40" w:firstLine="50"/>
                          <w:rPr>
                            <w:rFonts w:ascii="Times New Roman" w:hAnsi="Times New Roman"/>
                            <w:sz w:val="24"/>
                            <w:szCs w:val="24"/>
                          </w:rPr>
                        </w:pPr>
                        <w:r w:rsidRPr="007A7452">
                          <w:rPr>
                            <w:rFonts w:ascii="Times New Roman" w:hAnsi="Times New Roman"/>
                            <w:color w:val="191919"/>
                            <w:spacing w:val="-2"/>
                            <w:sz w:val="18"/>
                            <w:szCs w:val="18"/>
                          </w:rPr>
                          <w:t>CHEM</w:t>
                        </w:r>
                      </w:p>
                    </w:tc>
                    <w:tc>
                      <w:tcPr>
                        <w:tcW w:w="729" w:type="dxa"/>
                        <w:tcBorders>
                          <w:top w:val="nil"/>
                          <w:left w:val="nil"/>
                          <w:bottom w:val="nil"/>
                          <w:right w:val="nil"/>
                        </w:tcBorders>
                      </w:tcPr>
                      <w:p w:rsidR="00510B4A" w:rsidRPr="007A7452" w:rsidRDefault="00510B4A" w:rsidP="00E8550F">
                        <w:pPr>
                          <w:widowControl w:val="0"/>
                          <w:autoSpaceDE w:val="0"/>
                          <w:autoSpaceDN w:val="0"/>
                          <w:adjustRightInd w:val="0"/>
                          <w:spacing w:before="9" w:after="0"/>
                          <w:ind w:left="-117" w:firstLine="135"/>
                          <w:rPr>
                            <w:rFonts w:ascii="Times New Roman" w:hAnsi="Times New Roman"/>
                            <w:sz w:val="24"/>
                            <w:szCs w:val="24"/>
                          </w:rPr>
                        </w:pPr>
                        <w:r w:rsidRPr="007A7452">
                          <w:rPr>
                            <w:rFonts w:ascii="Times New Roman" w:hAnsi="Times New Roman"/>
                            <w:color w:val="191919"/>
                            <w:spacing w:val="-2"/>
                            <w:sz w:val="18"/>
                            <w:szCs w:val="18"/>
                          </w:rPr>
                          <w:t>12</w:t>
                        </w:r>
                        <w:r w:rsidRPr="007A7452">
                          <w:rPr>
                            <w:rFonts w:ascii="Times New Roman" w:hAnsi="Times New Roman"/>
                            <w:color w:val="191919"/>
                            <w:spacing w:val="-8"/>
                            <w:sz w:val="18"/>
                            <w:szCs w:val="18"/>
                          </w:rPr>
                          <w:t>1</w:t>
                        </w:r>
                        <w:r w:rsidRPr="007A7452">
                          <w:rPr>
                            <w:rFonts w:ascii="Times New Roman" w:hAnsi="Times New Roman"/>
                            <w:color w:val="191919"/>
                            <w:sz w:val="18"/>
                            <w:szCs w:val="18"/>
                          </w:rPr>
                          <w:t>1</w:t>
                        </w:r>
                      </w:p>
                    </w:tc>
                    <w:tc>
                      <w:tcPr>
                        <w:tcW w:w="4918" w:type="dxa"/>
                        <w:tcBorders>
                          <w:top w:val="nil"/>
                          <w:left w:val="nil"/>
                          <w:bottom w:val="nil"/>
                          <w:right w:val="nil"/>
                        </w:tcBorders>
                      </w:tcPr>
                      <w:p w:rsidR="00510B4A" w:rsidRPr="007A7452" w:rsidRDefault="00510B4A" w:rsidP="00E8550F">
                        <w:pPr>
                          <w:widowControl w:val="0"/>
                          <w:autoSpaceDE w:val="0"/>
                          <w:autoSpaceDN w:val="0"/>
                          <w:adjustRightInd w:val="0"/>
                          <w:spacing w:before="9" w:after="0"/>
                          <w:ind w:left="364" w:firstLine="437"/>
                          <w:rPr>
                            <w:rFonts w:ascii="Times New Roman" w:hAnsi="Times New Roman"/>
                            <w:sz w:val="24"/>
                            <w:szCs w:val="24"/>
                          </w:rPr>
                        </w:pPr>
                        <w:r w:rsidRPr="007A7452">
                          <w:rPr>
                            <w:rFonts w:ascii="Times New Roman" w:hAnsi="Times New Roman"/>
                            <w:color w:val="191919"/>
                            <w:spacing w:val="-2"/>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Chemistr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p>
                    </w:tc>
                    <w:tc>
                      <w:tcPr>
                        <w:tcW w:w="2903" w:type="dxa"/>
                        <w:tcBorders>
                          <w:top w:val="nil"/>
                          <w:left w:val="nil"/>
                          <w:bottom w:val="nil"/>
                          <w:right w:val="nil"/>
                        </w:tcBorders>
                      </w:tcPr>
                      <w:p w:rsidR="00510B4A" w:rsidRPr="007A7452" w:rsidRDefault="00510B4A">
                        <w:pPr>
                          <w:widowControl w:val="0"/>
                          <w:autoSpaceDE w:val="0"/>
                          <w:autoSpaceDN w:val="0"/>
                          <w:adjustRightInd w:val="0"/>
                          <w:spacing w:before="9" w:after="0"/>
                          <w:ind w:right="40"/>
                          <w:jc w:val="right"/>
                          <w:rPr>
                            <w:rFonts w:ascii="Times New Roman" w:hAnsi="Times New Roman"/>
                            <w:sz w:val="24"/>
                            <w:szCs w:val="24"/>
                          </w:rPr>
                        </w:pPr>
                        <w:r w:rsidRPr="007A7452">
                          <w:rPr>
                            <w:rFonts w:ascii="Times New Roman" w:hAnsi="Times New Roman"/>
                            <w:color w:val="191919"/>
                            <w:sz w:val="18"/>
                            <w:szCs w:val="18"/>
                          </w:rPr>
                          <w:t>3</w:t>
                        </w:r>
                      </w:p>
                    </w:tc>
                  </w:tr>
                  <w:tr w:rsidR="00510B4A" w:rsidRPr="007A7452" w:rsidTr="00E8550F">
                    <w:trPr>
                      <w:trHeight w:hRule="exact" w:val="216"/>
                    </w:trPr>
                    <w:tc>
                      <w:tcPr>
                        <w:tcW w:w="1260" w:type="dxa"/>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2"/>
                            <w:sz w:val="18"/>
                            <w:szCs w:val="18"/>
                          </w:rPr>
                          <w:t>CHEM</w:t>
                        </w:r>
                      </w:p>
                    </w:tc>
                    <w:tc>
                      <w:tcPr>
                        <w:tcW w:w="729" w:type="dxa"/>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117" w:firstLine="135"/>
                          <w:rPr>
                            <w:rFonts w:ascii="Times New Roman" w:hAnsi="Times New Roman"/>
                            <w:sz w:val="24"/>
                            <w:szCs w:val="24"/>
                          </w:rPr>
                        </w:pPr>
                        <w:r w:rsidRPr="007A7452">
                          <w:rPr>
                            <w:rFonts w:ascii="Times New Roman" w:hAnsi="Times New Roman"/>
                            <w:color w:val="191919"/>
                            <w:spacing w:val="-2"/>
                            <w:sz w:val="18"/>
                            <w:szCs w:val="18"/>
                          </w:rPr>
                          <w:t>1212</w:t>
                        </w:r>
                      </w:p>
                    </w:tc>
                    <w:tc>
                      <w:tcPr>
                        <w:tcW w:w="4918" w:type="dxa"/>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364" w:firstLine="437"/>
                          <w:rPr>
                            <w:rFonts w:ascii="Times New Roman" w:hAnsi="Times New Roman"/>
                            <w:sz w:val="24"/>
                            <w:szCs w:val="24"/>
                          </w:rPr>
                        </w:pPr>
                        <w:r w:rsidRPr="007A7452">
                          <w:rPr>
                            <w:rFonts w:ascii="Times New Roman" w:hAnsi="Times New Roman"/>
                            <w:color w:val="191919"/>
                            <w:spacing w:val="-2"/>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Chemistr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II</w:t>
                        </w:r>
                      </w:p>
                    </w:tc>
                    <w:tc>
                      <w:tcPr>
                        <w:tcW w:w="2903" w:type="dxa"/>
                        <w:tcBorders>
                          <w:top w:val="nil"/>
                          <w:left w:val="nil"/>
                          <w:bottom w:val="nil"/>
                          <w:right w:val="nil"/>
                        </w:tcBorders>
                      </w:tcPr>
                      <w:p w:rsidR="00510B4A" w:rsidRPr="007A7452" w:rsidRDefault="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510B4A" w:rsidRPr="007A7452" w:rsidTr="00E8550F">
                    <w:trPr>
                      <w:trHeight w:hRule="exact" w:val="216"/>
                    </w:trPr>
                    <w:tc>
                      <w:tcPr>
                        <w:tcW w:w="1260" w:type="dxa"/>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2"/>
                            <w:sz w:val="18"/>
                            <w:szCs w:val="18"/>
                          </w:rPr>
                          <w:t>PHYS</w:t>
                        </w:r>
                      </w:p>
                    </w:tc>
                    <w:tc>
                      <w:tcPr>
                        <w:tcW w:w="729" w:type="dxa"/>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117" w:firstLine="135"/>
                          <w:rPr>
                            <w:rFonts w:ascii="Times New Roman" w:hAnsi="Times New Roman"/>
                            <w:sz w:val="24"/>
                            <w:szCs w:val="24"/>
                          </w:rPr>
                        </w:pPr>
                        <w:r w:rsidRPr="007A7452">
                          <w:rPr>
                            <w:rFonts w:ascii="Times New Roman" w:hAnsi="Times New Roman"/>
                            <w:color w:val="191919"/>
                            <w:spacing w:val="-8"/>
                            <w:sz w:val="18"/>
                            <w:szCs w:val="18"/>
                          </w:rPr>
                          <w:t>1111</w:t>
                        </w:r>
                      </w:p>
                    </w:tc>
                    <w:tc>
                      <w:tcPr>
                        <w:tcW w:w="4918" w:type="dxa"/>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364" w:firstLine="437"/>
                          <w:rPr>
                            <w:rFonts w:ascii="Times New Roman" w:hAnsi="Times New Roman"/>
                            <w:sz w:val="24"/>
                            <w:szCs w:val="24"/>
                          </w:rPr>
                        </w:pPr>
                        <w:r w:rsidRPr="007A7452">
                          <w:rPr>
                            <w:rFonts w:ascii="Times New Roman" w:hAnsi="Times New Roman"/>
                            <w:color w:val="191919"/>
                            <w:spacing w:val="-2"/>
                            <w:sz w:val="18"/>
                            <w:szCs w:val="18"/>
                          </w:rPr>
                          <w:t>Introductor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Physics</w:t>
                        </w:r>
                      </w:p>
                    </w:tc>
                    <w:tc>
                      <w:tcPr>
                        <w:tcW w:w="2903" w:type="dxa"/>
                        <w:tcBorders>
                          <w:top w:val="nil"/>
                          <w:left w:val="nil"/>
                          <w:bottom w:val="nil"/>
                          <w:right w:val="nil"/>
                        </w:tcBorders>
                      </w:tcPr>
                      <w:p w:rsidR="00510B4A" w:rsidRPr="007A7452" w:rsidRDefault="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510B4A" w:rsidRPr="007A7452" w:rsidTr="00E8550F">
                    <w:trPr>
                      <w:trHeight w:hRule="exact" w:val="216"/>
                    </w:trPr>
                    <w:tc>
                      <w:tcPr>
                        <w:tcW w:w="1260" w:type="dxa"/>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2"/>
                            <w:sz w:val="18"/>
                            <w:szCs w:val="18"/>
                          </w:rPr>
                          <w:t>PHYS</w:t>
                        </w:r>
                      </w:p>
                    </w:tc>
                    <w:tc>
                      <w:tcPr>
                        <w:tcW w:w="729" w:type="dxa"/>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117" w:firstLine="135"/>
                          <w:rPr>
                            <w:rFonts w:ascii="Times New Roman" w:hAnsi="Times New Roman"/>
                            <w:sz w:val="24"/>
                            <w:szCs w:val="24"/>
                          </w:rPr>
                        </w:pPr>
                        <w:r w:rsidRPr="007A7452">
                          <w:rPr>
                            <w:rFonts w:ascii="Times New Roman" w:hAnsi="Times New Roman"/>
                            <w:color w:val="191919"/>
                            <w:spacing w:val="-8"/>
                            <w:sz w:val="18"/>
                            <w:szCs w:val="18"/>
                          </w:rPr>
                          <w:t>11</w:t>
                        </w:r>
                        <w:r w:rsidRPr="007A7452">
                          <w:rPr>
                            <w:rFonts w:ascii="Times New Roman" w:hAnsi="Times New Roman"/>
                            <w:color w:val="191919"/>
                            <w:spacing w:val="-2"/>
                            <w:sz w:val="18"/>
                            <w:szCs w:val="18"/>
                          </w:rPr>
                          <w:t>1</w:t>
                        </w:r>
                        <w:r w:rsidRPr="007A7452">
                          <w:rPr>
                            <w:rFonts w:ascii="Times New Roman" w:hAnsi="Times New Roman"/>
                            <w:color w:val="191919"/>
                            <w:sz w:val="18"/>
                            <w:szCs w:val="18"/>
                          </w:rPr>
                          <w:t>2</w:t>
                        </w:r>
                      </w:p>
                    </w:tc>
                    <w:tc>
                      <w:tcPr>
                        <w:tcW w:w="4918" w:type="dxa"/>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364" w:firstLine="437"/>
                          <w:rPr>
                            <w:rFonts w:ascii="Times New Roman" w:hAnsi="Times New Roman"/>
                            <w:sz w:val="24"/>
                            <w:szCs w:val="24"/>
                          </w:rPr>
                        </w:pPr>
                        <w:r w:rsidRPr="007A7452">
                          <w:rPr>
                            <w:rFonts w:ascii="Times New Roman" w:hAnsi="Times New Roman"/>
                            <w:color w:val="191919"/>
                            <w:spacing w:val="-2"/>
                            <w:sz w:val="18"/>
                            <w:szCs w:val="18"/>
                          </w:rPr>
                          <w:t>Introductor</w:t>
                        </w:r>
                        <w:r w:rsidRPr="007A7452">
                          <w:rPr>
                            <w:rFonts w:ascii="Times New Roman" w:hAnsi="Times New Roman"/>
                            <w:color w:val="191919"/>
                            <w:sz w:val="18"/>
                            <w:szCs w:val="18"/>
                          </w:rPr>
                          <w:t>y</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Physics</w:t>
                        </w:r>
                      </w:p>
                    </w:tc>
                    <w:tc>
                      <w:tcPr>
                        <w:tcW w:w="2903" w:type="dxa"/>
                        <w:tcBorders>
                          <w:top w:val="nil"/>
                          <w:left w:val="nil"/>
                          <w:bottom w:val="nil"/>
                          <w:right w:val="nil"/>
                        </w:tcBorders>
                      </w:tcPr>
                      <w:p w:rsidR="00510B4A" w:rsidRPr="007A7452" w:rsidRDefault="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510B4A" w:rsidRPr="007A7452" w:rsidTr="00E8550F">
                    <w:trPr>
                      <w:trHeight w:hRule="exact" w:val="216"/>
                    </w:trPr>
                    <w:tc>
                      <w:tcPr>
                        <w:tcW w:w="1260" w:type="dxa"/>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2"/>
                            <w:sz w:val="18"/>
                            <w:szCs w:val="18"/>
                          </w:rPr>
                          <w:t>PHYS</w:t>
                        </w:r>
                      </w:p>
                    </w:tc>
                    <w:tc>
                      <w:tcPr>
                        <w:tcW w:w="729" w:type="dxa"/>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117" w:firstLine="135"/>
                          <w:rPr>
                            <w:rFonts w:ascii="Times New Roman" w:hAnsi="Times New Roman"/>
                            <w:sz w:val="24"/>
                            <w:szCs w:val="24"/>
                          </w:rPr>
                        </w:pPr>
                        <w:r w:rsidRPr="007A7452">
                          <w:rPr>
                            <w:rFonts w:ascii="Times New Roman" w:hAnsi="Times New Roman"/>
                            <w:color w:val="191919"/>
                            <w:spacing w:val="-2"/>
                            <w:sz w:val="18"/>
                            <w:szCs w:val="18"/>
                          </w:rPr>
                          <w:t>2221</w:t>
                        </w:r>
                      </w:p>
                    </w:tc>
                    <w:tc>
                      <w:tcPr>
                        <w:tcW w:w="4918" w:type="dxa"/>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364" w:firstLine="437"/>
                          <w:rPr>
                            <w:rFonts w:ascii="Times New Roman" w:hAnsi="Times New Roman"/>
                            <w:sz w:val="24"/>
                            <w:szCs w:val="24"/>
                          </w:rPr>
                        </w:pPr>
                        <w:r w:rsidRPr="007A7452">
                          <w:rPr>
                            <w:rFonts w:ascii="Times New Roman" w:hAnsi="Times New Roman"/>
                            <w:color w:val="191919"/>
                            <w:spacing w:val="-2"/>
                            <w:sz w:val="18"/>
                            <w:szCs w:val="18"/>
                          </w:rPr>
                          <w:t>Principle</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Physic</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p>
                    </w:tc>
                    <w:tc>
                      <w:tcPr>
                        <w:tcW w:w="2903" w:type="dxa"/>
                        <w:tcBorders>
                          <w:top w:val="nil"/>
                          <w:left w:val="nil"/>
                          <w:bottom w:val="nil"/>
                          <w:right w:val="nil"/>
                        </w:tcBorders>
                      </w:tcPr>
                      <w:p w:rsidR="00510B4A" w:rsidRPr="007A7452" w:rsidRDefault="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510B4A" w:rsidRPr="007A7452" w:rsidTr="00E8550F">
                    <w:trPr>
                      <w:trHeight w:hRule="exact" w:val="216"/>
                    </w:trPr>
                    <w:tc>
                      <w:tcPr>
                        <w:tcW w:w="1260" w:type="dxa"/>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2"/>
                            <w:sz w:val="18"/>
                            <w:szCs w:val="18"/>
                          </w:rPr>
                          <w:t>PHYS</w:t>
                        </w:r>
                      </w:p>
                    </w:tc>
                    <w:tc>
                      <w:tcPr>
                        <w:tcW w:w="729" w:type="dxa"/>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117" w:firstLine="135"/>
                          <w:rPr>
                            <w:rFonts w:ascii="Times New Roman" w:hAnsi="Times New Roman"/>
                            <w:sz w:val="24"/>
                            <w:szCs w:val="24"/>
                          </w:rPr>
                        </w:pPr>
                        <w:r w:rsidRPr="007A7452">
                          <w:rPr>
                            <w:rFonts w:ascii="Times New Roman" w:hAnsi="Times New Roman"/>
                            <w:color w:val="191919"/>
                            <w:spacing w:val="-2"/>
                            <w:sz w:val="18"/>
                            <w:szCs w:val="18"/>
                          </w:rPr>
                          <w:t>2222</w:t>
                        </w:r>
                      </w:p>
                    </w:tc>
                    <w:tc>
                      <w:tcPr>
                        <w:tcW w:w="4918" w:type="dxa"/>
                        <w:tcBorders>
                          <w:top w:val="nil"/>
                          <w:left w:val="nil"/>
                          <w:bottom w:val="nil"/>
                          <w:right w:val="nil"/>
                        </w:tcBorders>
                      </w:tcPr>
                      <w:p w:rsidR="00510B4A" w:rsidRPr="007A7452" w:rsidRDefault="00510B4A" w:rsidP="00E8550F">
                        <w:pPr>
                          <w:widowControl w:val="0"/>
                          <w:autoSpaceDE w:val="0"/>
                          <w:autoSpaceDN w:val="0"/>
                          <w:adjustRightInd w:val="0"/>
                          <w:spacing w:after="0"/>
                          <w:ind w:firstLine="437"/>
                          <w:rPr>
                            <w:rFonts w:ascii="Times New Roman" w:hAnsi="Times New Roman"/>
                            <w:sz w:val="24"/>
                            <w:szCs w:val="24"/>
                          </w:rPr>
                        </w:pPr>
                      </w:p>
                    </w:tc>
                    <w:tc>
                      <w:tcPr>
                        <w:tcW w:w="2903" w:type="dxa"/>
                        <w:tcBorders>
                          <w:top w:val="nil"/>
                          <w:left w:val="nil"/>
                          <w:bottom w:val="nil"/>
                          <w:right w:val="nil"/>
                        </w:tcBorders>
                      </w:tcPr>
                      <w:p w:rsidR="00510B4A" w:rsidRPr="007A7452" w:rsidRDefault="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510B4A" w:rsidRPr="007A7452" w:rsidTr="00E8550F">
                    <w:trPr>
                      <w:trHeight w:hRule="exact" w:val="216"/>
                    </w:trPr>
                    <w:tc>
                      <w:tcPr>
                        <w:tcW w:w="1260" w:type="dxa"/>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40" w:right="-34" w:firstLine="50"/>
                          <w:rPr>
                            <w:rFonts w:ascii="Times New Roman" w:hAnsi="Times New Roman"/>
                            <w:sz w:val="24"/>
                            <w:szCs w:val="24"/>
                          </w:rPr>
                        </w:pPr>
                        <w:r w:rsidRPr="007A7452">
                          <w:rPr>
                            <w:rFonts w:ascii="Times New Roman" w:hAnsi="Times New Roman"/>
                            <w:color w:val="191919"/>
                            <w:spacing w:val="-2"/>
                            <w:sz w:val="18"/>
                            <w:szCs w:val="18"/>
                          </w:rPr>
                          <w:t>SELEC</w:t>
                        </w:r>
                        <w:r w:rsidRPr="007A7452">
                          <w:rPr>
                            <w:rFonts w:ascii="Times New Roman" w:hAnsi="Times New Roman"/>
                            <w:color w:val="191919"/>
                            <w:sz w:val="18"/>
                            <w:szCs w:val="18"/>
                          </w:rPr>
                          <w:t>T</w:t>
                        </w:r>
                        <w:r w:rsidRPr="007A7452">
                          <w:rPr>
                            <w:rFonts w:ascii="Times New Roman" w:hAnsi="Times New Roman"/>
                            <w:color w:val="191919"/>
                            <w:spacing w:val="-7"/>
                            <w:sz w:val="18"/>
                            <w:szCs w:val="18"/>
                          </w:rPr>
                          <w:t xml:space="preserve"> </w:t>
                        </w:r>
                        <w:r w:rsidRPr="007A7452">
                          <w:rPr>
                            <w:rFonts w:ascii="Times New Roman" w:hAnsi="Times New Roman"/>
                            <w:color w:val="191919"/>
                            <w:spacing w:val="-2"/>
                            <w:sz w:val="18"/>
                            <w:szCs w:val="18"/>
                          </w:rPr>
                          <w:t>ONE</w:t>
                        </w:r>
                      </w:p>
                    </w:tc>
                    <w:tc>
                      <w:tcPr>
                        <w:tcW w:w="729" w:type="dxa"/>
                        <w:tcBorders>
                          <w:top w:val="nil"/>
                          <w:left w:val="nil"/>
                          <w:bottom w:val="nil"/>
                          <w:right w:val="nil"/>
                        </w:tcBorders>
                      </w:tcPr>
                      <w:p w:rsidR="00510B4A" w:rsidRPr="007A7452" w:rsidRDefault="00510B4A" w:rsidP="00E8550F">
                        <w:pPr>
                          <w:widowControl w:val="0"/>
                          <w:autoSpaceDE w:val="0"/>
                          <w:autoSpaceDN w:val="0"/>
                          <w:adjustRightInd w:val="0"/>
                          <w:spacing w:after="0"/>
                          <w:ind w:left="-117" w:firstLine="135"/>
                          <w:rPr>
                            <w:rFonts w:ascii="Times New Roman" w:hAnsi="Times New Roman"/>
                            <w:sz w:val="24"/>
                            <w:szCs w:val="24"/>
                          </w:rPr>
                        </w:pPr>
                      </w:p>
                    </w:tc>
                    <w:tc>
                      <w:tcPr>
                        <w:tcW w:w="4918" w:type="dxa"/>
                        <w:tcBorders>
                          <w:top w:val="nil"/>
                          <w:left w:val="nil"/>
                          <w:bottom w:val="nil"/>
                          <w:right w:val="nil"/>
                        </w:tcBorders>
                      </w:tcPr>
                      <w:p w:rsidR="00510B4A" w:rsidRPr="007A7452" w:rsidRDefault="00510B4A" w:rsidP="00E8550F">
                        <w:pPr>
                          <w:widowControl w:val="0"/>
                          <w:autoSpaceDE w:val="0"/>
                          <w:autoSpaceDN w:val="0"/>
                          <w:adjustRightInd w:val="0"/>
                          <w:spacing w:after="0"/>
                          <w:ind w:firstLine="437"/>
                          <w:rPr>
                            <w:rFonts w:ascii="Times New Roman" w:hAnsi="Times New Roman"/>
                            <w:sz w:val="24"/>
                            <w:szCs w:val="24"/>
                          </w:rPr>
                        </w:pPr>
                      </w:p>
                    </w:tc>
                    <w:tc>
                      <w:tcPr>
                        <w:tcW w:w="2903" w:type="dxa"/>
                        <w:tcBorders>
                          <w:top w:val="nil"/>
                          <w:left w:val="nil"/>
                          <w:bottom w:val="nil"/>
                          <w:right w:val="nil"/>
                        </w:tcBorders>
                      </w:tcPr>
                      <w:p w:rsidR="00510B4A" w:rsidRPr="007A7452" w:rsidRDefault="00510B4A">
                        <w:pPr>
                          <w:widowControl w:val="0"/>
                          <w:autoSpaceDE w:val="0"/>
                          <w:autoSpaceDN w:val="0"/>
                          <w:adjustRightInd w:val="0"/>
                          <w:spacing w:after="0"/>
                          <w:rPr>
                            <w:rFonts w:ascii="Times New Roman" w:hAnsi="Times New Roman"/>
                            <w:sz w:val="24"/>
                            <w:szCs w:val="24"/>
                          </w:rPr>
                        </w:pPr>
                      </w:p>
                    </w:tc>
                  </w:tr>
                  <w:tr w:rsidR="00510B4A" w:rsidRPr="007A7452" w:rsidTr="00E8550F">
                    <w:trPr>
                      <w:trHeight w:hRule="exact" w:val="216"/>
                    </w:trPr>
                    <w:tc>
                      <w:tcPr>
                        <w:tcW w:w="1260" w:type="dxa"/>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TH</w:t>
                        </w:r>
                      </w:p>
                    </w:tc>
                    <w:tc>
                      <w:tcPr>
                        <w:tcW w:w="729" w:type="dxa"/>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117" w:firstLine="135"/>
                          <w:rPr>
                            <w:rFonts w:ascii="Times New Roman" w:hAnsi="Times New Roman"/>
                            <w:sz w:val="24"/>
                            <w:szCs w:val="24"/>
                          </w:rPr>
                        </w:pPr>
                        <w:r w:rsidRPr="007A7452">
                          <w:rPr>
                            <w:rFonts w:ascii="Times New Roman" w:hAnsi="Times New Roman"/>
                            <w:color w:val="191919"/>
                            <w:spacing w:val="-8"/>
                            <w:sz w:val="18"/>
                            <w:szCs w:val="18"/>
                          </w:rPr>
                          <w:t>11</w:t>
                        </w:r>
                        <w:r w:rsidRPr="007A7452">
                          <w:rPr>
                            <w:rFonts w:ascii="Times New Roman" w:hAnsi="Times New Roman"/>
                            <w:color w:val="191919"/>
                            <w:spacing w:val="-2"/>
                            <w:sz w:val="18"/>
                            <w:szCs w:val="18"/>
                          </w:rPr>
                          <w:t>1</w:t>
                        </w:r>
                        <w:r w:rsidRPr="007A7452">
                          <w:rPr>
                            <w:rFonts w:ascii="Times New Roman" w:hAnsi="Times New Roman"/>
                            <w:color w:val="191919"/>
                            <w:sz w:val="18"/>
                            <w:szCs w:val="18"/>
                          </w:rPr>
                          <w:t>3</w:t>
                        </w:r>
                      </w:p>
                    </w:tc>
                    <w:tc>
                      <w:tcPr>
                        <w:tcW w:w="4918" w:type="dxa"/>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364" w:firstLine="437"/>
                          <w:rPr>
                            <w:rFonts w:ascii="Times New Roman" w:hAnsi="Times New Roman"/>
                            <w:sz w:val="24"/>
                            <w:szCs w:val="24"/>
                          </w:rPr>
                        </w:pPr>
                        <w:r w:rsidRPr="007A7452">
                          <w:rPr>
                            <w:rFonts w:ascii="Times New Roman" w:hAnsi="Times New Roman"/>
                            <w:color w:val="191919"/>
                            <w:spacing w:val="-2"/>
                            <w:sz w:val="18"/>
                            <w:szCs w:val="18"/>
                          </w:rPr>
                          <w:t>Pre-Calculus</w:t>
                        </w:r>
                      </w:p>
                    </w:tc>
                    <w:tc>
                      <w:tcPr>
                        <w:tcW w:w="2903" w:type="dxa"/>
                        <w:tcBorders>
                          <w:top w:val="nil"/>
                          <w:left w:val="nil"/>
                          <w:bottom w:val="nil"/>
                          <w:right w:val="nil"/>
                        </w:tcBorders>
                      </w:tcPr>
                      <w:p w:rsidR="00510B4A" w:rsidRPr="007A7452" w:rsidRDefault="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510B4A" w:rsidRPr="007A7452" w:rsidTr="00E8550F">
                    <w:trPr>
                      <w:trHeight w:hRule="exact" w:val="216"/>
                    </w:trPr>
                    <w:tc>
                      <w:tcPr>
                        <w:tcW w:w="1260" w:type="dxa"/>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TH</w:t>
                        </w:r>
                      </w:p>
                    </w:tc>
                    <w:tc>
                      <w:tcPr>
                        <w:tcW w:w="729" w:type="dxa"/>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117" w:firstLine="135"/>
                          <w:rPr>
                            <w:rFonts w:ascii="Times New Roman" w:hAnsi="Times New Roman"/>
                            <w:sz w:val="24"/>
                            <w:szCs w:val="24"/>
                          </w:rPr>
                        </w:pPr>
                        <w:r w:rsidRPr="007A7452">
                          <w:rPr>
                            <w:rFonts w:ascii="Times New Roman" w:hAnsi="Times New Roman"/>
                            <w:color w:val="191919"/>
                            <w:spacing w:val="-2"/>
                            <w:sz w:val="18"/>
                            <w:szCs w:val="18"/>
                          </w:rPr>
                          <w:t>12</w:t>
                        </w:r>
                        <w:r w:rsidRPr="007A7452">
                          <w:rPr>
                            <w:rFonts w:ascii="Times New Roman" w:hAnsi="Times New Roman"/>
                            <w:color w:val="191919"/>
                            <w:spacing w:val="-8"/>
                            <w:sz w:val="18"/>
                            <w:szCs w:val="18"/>
                          </w:rPr>
                          <w:t>1</w:t>
                        </w:r>
                        <w:r w:rsidRPr="007A7452">
                          <w:rPr>
                            <w:rFonts w:ascii="Times New Roman" w:hAnsi="Times New Roman"/>
                            <w:color w:val="191919"/>
                            <w:sz w:val="18"/>
                            <w:szCs w:val="18"/>
                          </w:rPr>
                          <w:t>1</w:t>
                        </w:r>
                      </w:p>
                    </w:tc>
                    <w:tc>
                      <w:tcPr>
                        <w:tcW w:w="4918" w:type="dxa"/>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364" w:firstLine="437"/>
                          <w:rPr>
                            <w:rFonts w:ascii="Times New Roman" w:hAnsi="Times New Roman"/>
                            <w:sz w:val="24"/>
                            <w:szCs w:val="24"/>
                          </w:rPr>
                        </w:pPr>
                        <w:r w:rsidRPr="007A7452">
                          <w:rPr>
                            <w:rFonts w:ascii="Times New Roman" w:hAnsi="Times New Roman"/>
                            <w:color w:val="191919"/>
                            <w:spacing w:val="-2"/>
                            <w:sz w:val="18"/>
                            <w:szCs w:val="18"/>
                          </w:rPr>
                          <w:t>Calculu</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I</w:t>
                        </w:r>
                      </w:p>
                    </w:tc>
                    <w:tc>
                      <w:tcPr>
                        <w:tcW w:w="2903" w:type="dxa"/>
                        <w:tcBorders>
                          <w:top w:val="nil"/>
                          <w:left w:val="nil"/>
                          <w:bottom w:val="nil"/>
                          <w:right w:val="nil"/>
                        </w:tcBorders>
                      </w:tcPr>
                      <w:p w:rsidR="00510B4A" w:rsidRPr="007A7452" w:rsidRDefault="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510B4A" w:rsidRPr="007A7452" w:rsidTr="00E8550F">
                    <w:trPr>
                      <w:trHeight w:hRule="exact" w:val="216"/>
                    </w:trPr>
                    <w:tc>
                      <w:tcPr>
                        <w:tcW w:w="1260" w:type="dxa"/>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2"/>
                            <w:sz w:val="18"/>
                            <w:szCs w:val="18"/>
                          </w:rPr>
                          <w:t>M</w:t>
                        </w:r>
                        <w:r w:rsidRPr="007A7452">
                          <w:rPr>
                            <w:rFonts w:ascii="Times New Roman" w:hAnsi="Times New Roman"/>
                            <w:color w:val="191919"/>
                            <w:spacing w:val="-22"/>
                            <w:sz w:val="18"/>
                            <w:szCs w:val="18"/>
                          </w:rPr>
                          <w:t>A</w:t>
                        </w:r>
                        <w:r w:rsidRPr="007A7452">
                          <w:rPr>
                            <w:rFonts w:ascii="Times New Roman" w:hAnsi="Times New Roman"/>
                            <w:color w:val="191919"/>
                            <w:spacing w:val="-2"/>
                            <w:sz w:val="18"/>
                            <w:szCs w:val="18"/>
                          </w:rPr>
                          <w:t>TH</w:t>
                        </w:r>
                      </w:p>
                    </w:tc>
                    <w:tc>
                      <w:tcPr>
                        <w:tcW w:w="729" w:type="dxa"/>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117" w:firstLine="135"/>
                          <w:rPr>
                            <w:rFonts w:ascii="Times New Roman" w:hAnsi="Times New Roman"/>
                            <w:sz w:val="24"/>
                            <w:szCs w:val="24"/>
                          </w:rPr>
                        </w:pPr>
                        <w:r w:rsidRPr="007A7452">
                          <w:rPr>
                            <w:rFonts w:ascii="Times New Roman" w:hAnsi="Times New Roman"/>
                            <w:color w:val="191919"/>
                            <w:spacing w:val="-2"/>
                            <w:sz w:val="18"/>
                            <w:szCs w:val="18"/>
                          </w:rPr>
                          <w:t>2212</w:t>
                        </w:r>
                      </w:p>
                    </w:tc>
                    <w:tc>
                      <w:tcPr>
                        <w:tcW w:w="4918" w:type="dxa"/>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364" w:firstLine="437"/>
                          <w:rPr>
                            <w:rFonts w:ascii="Times New Roman" w:hAnsi="Times New Roman"/>
                            <w:sz w:val="24"/>
                            <w:szCs w:val="24"/>
                          </w:rPr>
                        </w:pPr>
                        <w:r w:rsidRPr="007A7452">
                          <w:rPr>
                            <w:rFonts w:ascii="Times New Roman" w:hAnsi="Times New Roman"/>
                            <w:color w:val="191919"/>
                            <w:spacing w:val="-2"/>
                            <w:sz w:val="18"/>
                            <w:szCs w:val="18"/>
                          </w:rPr>
                          <w:t>Calculu</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II</w:t>
                        </w:r>
                      </w:p>
                    </w:tc>
                    <w:tc>
                      <w:tcPr>
                        <w:tcW w:w="2903" w:type="dxa"/>
                        <w:tcBorders>
                          <w:top w:val="nil"/>
                          <w:left w:val="nil"/>
                          <w:bottom w:val="nil"/>
                          <w:right w:val="nil"/>
                        </w:tcBorders>
                      </w:tcPr>
                      <w:p w:rsidR="00510B4A" w:rsidRPr="007A7452" w:rsidRDefault="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510B4A" w:rsidRPr="007A7452" w:rsidTr="00E8550F">
                    <w:trPr>
                      <w:trHeight w:hRule="exact" w:val="298"/>
                    </w:trPr>
                    <w:tc>
                      <w:tcPr>
                        <w:tcW w:w="1260" w:type="dxa"/>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2"/>
                            <w:sz w:val="18"/>
                            <w:szCs w:val="18"/>
                          </w:rPr>
                          <w:t>PHYS</w:t>
                        </w:r>
                      </w:p>
                    </w:tc>
                    <w:tc>
                      <w:tcPr>
                        <w:tcW w:w="729" w:type="dxa"/>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117" w:firstLine="135"/>
                          <w:rPr>
                            <w:rFonts w:ascii="Times New Roman" w:hAnsi="Times New Roman"/>
                            <w:sz w:val="24"/>
                            <w:szCs w:val="24"/>
                          </w:rPr>
                        </w:pPr>
                        <w:r w:rsidRPr="007A7452">
                          <w:rPr>
                            <w:rFonts w:ascii="Times New Roman" w:hAnsi="Times New Roman"/>
                            <w:color w:val="191919"/>
                            <w:spacing w:val="-2"/>
                            <w:sz w:val="18"/>
                            <w:szCs w:val="18"/>
                          </w:rPr>
                          <w:t>2100</w:t>
                        </w:r>
                      </w:p>
                    </w:tc>
                    <w:tc>
                      <w:tcPr>
                        <w:tcW w:w="4918" w:type="dxa"/>
                        <w:tcBorders>
                          <w:top w:val="nil"/>
                          <w:left w:val="nil"/>
                          <w:bottom w:val="nil"/>
                          <w:right w:val="nil"/>
                        </w:tcBorders>
                      </w:tcPr>
                      <w:p w:rsidR="00510B4A" w:rsidRPr="007A7452" w:rsidRDefault="00510B4A" w:rsidP="00E8550F">
                        <w:pPr>
                          <w:widowControl w:val="0"/>
                          <w:autoSpaceDE w:val="0"/>
                          <w:autoSpaceDN w:val="0"/>
                          <w:adjustRightInd w:val="0"/>
                          <w:spacing w:after="0" w:line="195" w:lineRule="exact"/>
                          <w:ind w:left="364" w:firstLine="437"/>
                          <w:rPr>
                            <w:rFonts w:ascii="Times New Roman" w:hAnsi="Times New Roman"/>
                            <w:sz w:val="24"/>
                            <w:szCs w:val="24"/>
                          </w:rPr>
                        </w:pPr>
                        <w:r w:rsidRPr="007A7452">
                          <w:rPr>
                            <w:rFonts w:ascii="Times New Roman" w:hAnsi="Times New Roman"/>
                            <w:color w:val="191919"/>
                            <w:spacing w:val="-2"/>
                            <w:sz w:val="18"/>
                            <w:szCs w:val="18"/>
                          </w:rPr>
                          <w:t>Compute</w:t>
                        </w:r>
                        <w:r w:rsidRPr="007A7452">
                          <w:rPr>
                            <w:rFonts w:ascii="Times New Roman" w:hAnsi="Times New Roman"/>
                            <w:color w:val="191919"/>
                            <w:sz w:val="18"/>
                            <w:szCs w:val="18"/>
                          </w:rPr>
                          <w:t>r</w:t>
                        </w:r>
                        <w:r w:rsidRPr="007A7452">
                          <w:rPr>
                            <w:rFonts w:ascii="Times New Roman" w:hAnsi="Times New Roman"/>
                            <w:color w:val="191919"/>
                            <w:spacing w:val="-13"/>
                            <w:sz w:val="18"/>
                            <w:szCs w:val="18"/>
                          </w:rPr>
                          <w:t xml:space="preserve"> </w:t>
                        </w:r>
                        <w:r w:rsidRPr="007A7452">
                          <w:rPr>
                            <w:rFonts w:ascii="Times New Roman" w:hAnsi="Times New Roman"/>
                            <w:color w:val="191919"/>
                            <w:spacing w:val="-2"/>
                            <w:sz w:val="18"/>
                            <w:szCs w:val="18"/>
                          </w:rPr>
                          <w:t>Applications</w:t>
                        </w:r>
                      </w:p>
                    </w:tc>
                    <w:tc>
                      <w:tcPr>
                        <w:tcW w:w="2903" w:type="dxa"/>
                        <w:tcBorders>
                          <w:top w:val="nil"/>
                          <w:left w:val="nil"/>
                          <w:bottom w:val="nil"/>
                          <w:right w:val="nil"/>
                        </w:tcBorders>
                      </w:tcPr>
                      <w:p w:rsidR="00510B4A" w:rsidRPr="007A7452" w:rsidRDefault="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bl>
                <w:p w:rsidR="00510B4A" w:rsidRDefault="00510B4A" w:rsidP="00E8550F">
                  <w:pPr>
                    <w:widowControl w:val="0"/>
                    <w:autoSpaceDE w:val="0"/>
                    <w:autoSpaceDN w:val="0"/>
                    <w:adjustRightInd w:val="0"/>
                    <w:spacing w:after="0"/>
                    <w:rPr>
                      <w:rFonts w:ascii="Times New Roman" w:hAnsi="Times New Roman"/>
                      <w:sz w:val="24"/>
                      <w:szCs w:val="24"/>
                    </w:rPr>
                  </w:pPr>
                </w:p>
              </w:txbxContent>
            </v:textbox>
            <w10:wrap anchorx="page"/>
          </v:shape>
        </w:pict>
      </w:r>
    </w:p>
    <w:p w:rsidR="00E8550F" w:rsidRDefault="00E8550F" w:rsidP="00E8550F">
      <w:pPr>
        <w:ind w:left="270" w:firstLine="0"/>
      </w:pPr>
    </w:p>
    <w:p w:rsidR="00E8550F" w:rsidRDefault="00E8550F" w:rsidP="00E8550F">
      <w:pPr>
        <w:ind w:left="270" w:firstLine="0"/>
      </w:pPr>
    </w:p>
    <w:p w:rsidR="00E8550F" w:rsidRDefault="00E8550F" w:rsidP="00E8550F">
      <w:pPr>
        <w:ind w:left="270" w:firstLine="0"/>
      </w:pPr>
    </w:p>
    <w:p w:rsidR="00E8550F" w:rsidRDefault="00E8550F" w:rsidP="00E8550F">
      <w:pPr>
        <w:ind w:left="270" w:firstLine="0"/>
      </w:pPr>
    </w:p>
    <w:p w:rsidR="00E8550F" w:rsidRDefault="00E8550F" w:rsidP="00E8550F">
      <w:pPr>
        <w:widowControl w:val="0"/>
        <w:tabs>
          <w:tab w:val="left" w:pos="2980"/>
        </w:tabs>
        <w:autoSpaceDE w:val="0"/>
        <w:autoSpaceDN w:val="0"/>
        <w:adjustRightInd w:val="0"/>
        <w:spacing w:before="30" w:after="0"/>
        <w:ind w:left="360" w:firstLine="0"/>
        <w:rPr>
          <w:rFonts w:ascii="Times New Roman" w:hAnsi="Times New Roman"/>
          <w:color w:val="000000"/>
          <w:sz w:val="18"/>
          <w:szCs w:val="18"/>
        </w:rPr>
      </w:pPr>
      <w:r>
        <w:rPr>
          <w:rFonts w:ascii="Times New Roman" w:hAnsi="Times New Roman"/>
          <w:color w:val="191919"/>
          <w:spacing w:val="-2"/>
          <w:sz w:val="18"/>
          <w:szCs w:val="18"/>
        </w:rPr>
        <w:t>MAJO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EXI</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EXA</w:t>
      </w:r>
      <w:r>
        <w:rPr>
          <w:rFonts w:ascii="Times New Roman" w:hAnsi="Times New Roman"/>
          <w:color w:val="191919"/>
          <w:sz w:val="18"/>
          <w:szCs w:val="18"/>
        </w:rPr>
        <w:t>M</w:t>
      </w:r>
      <w:r>
        <w:rPr>
          <w:rFonts w:ascii="Times New Roman" w:hAnsi="Times New Roman"/>
          <w:color w:val="191919"/>
          <w:sz w:val="18"/>
          <w:szCs w:val="18"/>
        </w:rPr>
        <w:tab/>
      </w:r>
      <w:r>
        <w:rPr>
          <w:rFonts w:ascii="Times New Roman" w:hAnsi="Times New Roman"/>
          <w:color w:val="191919"/>
          <w:spacing w:val="-2"/>
          <w:sz w:val="18"/>
          <w:szCs w:val="18"/>
        </w:rPr>
        <w:t>FOS</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420</w:t>
      </w:r>
      <w:r>
        <w:rPr>
          <w:rFonts w:ascii="Times New Roman" w:hAnsi="Times New Roman"/>
          <w:color w:val="191919"/>
          <w:sz w:val="18"/>
          <w:szCs w:val="18"/>
        </w:rPr>
        <w:t>1</w:t>
      </w:r>
      <w:r>
        <w:rPr>
          <w:rFonts w:ascii="Times New Roman" w:hAnsi="Times New Roman"/>
          <w:color w:val="191919"/>
          <w:spacing w:val="-4"/>
          <w:sz w:val="18"/>
          <w:szCs w:val="18"/>
        </w:rPr>
        <w:t xml:space="preserve"> </w:t>
      </w:r>
      <w:r>
        <w:rPr>
          <w:rFonts w:ascii="Times New Roman" w:hAnsi="Times New Roman"/>
          <w:color w:val="191919"/>
          <w:sz w:val="18"/>
          <w:szCs w:val="18"/>
        </w:rPr>
        <w:t>L</w:t>
      </w:r>
    </w:p>
    <w:p w:rsidR="00E8550F" w:rsidRDefault="00E8550F" w:rsidP="00E8550F">
      <w:pPr>
        <w:widowControl w:val="0"/>
        <w:autoSpaceDE w:val="0"/>
        <w:autoSpaceDN w:val="0"/>
        <w:adjustRightInd w:val="0"/>
        <w:spacing w:before="9" w:after="0"/>
        <w:ind w:left="360" w:firstLine="0"/>
        <w:rPr>
          <w:rFonts w:ascii="Times New Roman" w:hAnsi="Times New Roman"/>
          <w:color w:val="000000"/>
          <w:sz w:val="18"/>
          <w:szCs w:val="18"/>
        </w:rPr>
      </w:pPr>
      <w:r>
        <w:rPr>
          <w:rFonts w:ascii="Times New Roman" w:hAnsi="Times New Roman"/>
          <w:color w:val="191919"/>
          <w:spacing w:val="-2"/>
          <w:sz w:val="18"/>
          <w:szCs w:val="18"/>
        </w:rPr>
        <w:t>(N</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Minimu</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Maximu</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Score)</w:t>
      </w:r>
    </w:p>
    <w:p w:rsidR="00E8550F" w:rsidRDefault="00E8550F"/>
    <w:p w:rsidR="00E8550F" w:rsidRDefault="00E8550F"/>
    <w:p w:rsidR="00E8550F" w:rsidRDefault="00E8550F"/>
    <w:p w:rsidR="00E8550F" w:rsidRDefault="00E8550F"/>
    <w:p w:rsidR="00E8550F" w:rsidRDefault="00E8550F" w:rsidP="00E8550F">
      <w:pPr>
        <w:widowControl w:val="0"/>
        <w:autoSpaceDE w:val="0"/>
        <w:autoSpaceDN w:val="0"/>
        <w:adjustRightInd w:val="0"/>
        <w:spacing w:before="30" w:after="0" w:line="250" w:lineRule="auto"/>
        <w:ind w:left="140" w:right="130" w:firstLine="40"/>
        <w:jc w:val="both"/>
        <w:rPr>
          <w:rFonts w:ascii="Times New Roman" w:hAnsi="Times New Roman"/>
          <w:color w:val="000000"/>
          <w:sz w:val="18"/>
          <w:szCs w:val="18"/>
        </w:rPr>
      </w:pPr>
      <w:r>
        <w:rPr>
          <w:rFonts w:ascii="Times New Roman" w:hAnsi="Times New Roman"/>
          <w:color w:val="191919"/>
          <w:spacing w:val="-4"/>
          <w:sz w:val="18"/>
          <w:szCs w:val="18"/>
        </w:rPr>
        <w:t>Th</w:t>
      </w:r>
      <w:r>
        <w:rPr>
          <w:rFonts w:ascii="Times New Roman" w:hAnsi="Times New Roman"/>
          <w:color w:val="191919"/>
          <w:sz w:val="18"/>
          <w:szCs w:val="18"/>
        </w:rPr>
        <w:t>e</w:t>
      </w:r>
      <w:r>
        <w:rPr>
          <w:rFonts w:ascii="Times New Roman" w:hAnsi="Times New Roman"/>
          <w:color w:val="191919"/>
          <w:spacing w:val="-22"/>
          <w:sz w:val="18"/>
          <w:szCs w:val="18"/>
        </w:rPr>
        <w:t xml:space="preserve"> </w:t>
      </w:r>
      <w:r>
        <w:rPr>
          <w:rFonts w:ascii="Times New Roman" w:hAnsi="Times New Roman"/>
          <w:color w:val="191919"/>
          <w:spacing w:val="-4"/>
          <w:sz w:val="18"/>
          <w:szCs w:val="18"/>
        </w:rPr>
        <w:t>Academi</w:t>
      </w:r>
      <w:r>
        <w:rPr>
          <w:rFonts w:ascii="Times New Roman" w:hAnsi="Times New Roman"/>
          <w:color w:val="191919"/>
          <w:sz w:val="18"/>
          <w:szCs w:val="18"/>
        </w:rPr>
        <w:t>c</w:t>
      </w:r>
      <w:r>
        <w:rPr>
          <w:rFonts w:ascii="Times New Roman" w:hAnsi="Times New Roman"/>
          <w:color w:val="191919"/>
          <w:spacing w:val="-12"/>
          <w:sz w:val="18"/>
          <w:szCs w:val="18"/>
        </w:rPr>
        <w:t xml:space="preserve"> </w:t>
      </w:r>
      <w:r>
        <w:rPr>
          <w:rFonts w:ascii="Times New Roman" w:hAnsi="Times New Roman"/>
          <w:color w:val="191919"/>
          <w:spacing w:val="-4"/>
          <w:sz w:val="18"/>
          <w:szCs w:val="18"/>
        </w:rPr>
        <w:t>requiremen</w:t>
      </w:r>
      <w:r>
        <w:rPr>
          <w:rFonts w:ascii="Times New Roman" w:hAnsi="Times New Roman"/>
          <w:color w:val="191919"/>
          <w:sz w:val="18"/>
          <w:szCs w:val="18"/>
        </w:rPr>
        <w:t>ts</w:t>
      </w:r>
      <w:r>
        <w:rPr>
          <w:rFonts w:ascii="Times New Roman" w:hAnsi="Times New Roman"/>
          <w:color w:val="191919"/>
          <w:spacing w:val="-12"/>
          <w:sz w:val="18"/>
          <w:szCs w:val="18"/>
        </w:rPr>
        <w:t xml:space="preserve"> </w:t>
      </w:r>
      <w:r>
        <w:rPr>
          <w:rFonts w:ascii="Times New Roman" w:hAnsi="Times New Roman"/>
          <w:color w:val="191919"/>
          <w:spacing w:val="-4"/>
          <w:sz w:val="18"/>
          <w:szCs w:val="18"/>
        </w:rPr>
        <w:t>fo</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4"/>
          <w:sz w:val="18"/>
          <w:szCs w:val="18"/>
        </w:rPr>
        <w:t>Forensi</w:t>
      </w:r>
      <w:r>
        <w:rPr>
          <w:rFonts w:ascii="Times New Roman" w:hAnsi="Times New Roman"/>
          <w:color w:val="191919"/>
          <w:sz w:val="18"/>
          <w:szCs w:val="18"/>
        </w:rPr>
        <w:t>c</w:t>
      </w:r>
      <w:r>
        <w:rPr>
          <w:rFonts w:ascii="Times New Roman" w:hAnsi="Times New Roman"/>
          <w:color w:val="191919"/>
          <w:spacing w:val="-12"/>
          <w:sz w:val="18"/>
          <w:szCs w:val="18"/>
        </w:rPr>
        <w:t xml:space="preserve"> </w:t>
      </w:r>
      <w:r>
        <w:rPr>
          <w:rFonts w:ascii="Times New Roman" w:hAnsi="Times New Roman"/>
          <w:color w:val="191919"/>
          <w:spacing w:val="-4"/>
          <w:sz w:val="18"/>
          <w:szCs w:val="18"/>
        </w:rPr>
        <w:t>Scienc</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4"/>
          <w:sz w:val="18"/>
          <w:szCs w:val="18"/>
        </w:rPr>
        <w:t>progra</w:t>
      </w:r>
      <w:r>
        <w:rPr>
          <w:rFonts w:ascii="Times New Roman" w:hAnsi="Times New Roman"/>
          <w:color w:val="191919"/>
          <w:sz w:val="18"/>
          <w:szCs w:val="18"/>
        </w:rPr>
        <w:t>m</w:t>
      </w:r>
      <w:r>
        <w:rPr>
          <w:rFonts w:ascii="Times New Roman" w:hAnsi="Times New Roman"/>
          <w:color w:val="191919"/>
          <w:spacing w:val="-12"/>
          <w:sz w:val="18"/>
          <w:szCs w:val="18"/>
        </w:rPr>
        <w:t xml:space="preserve"> </w:t>
      </w:r>
      <w:r>
        <w:rPr>
          <w:rFonts w:ascii="Times New Roman" w:hAnsi="Times New Roman"/>
          <w:color w:val="191919"/>
          <w:spacing w:val="-4"/>
          <w:sz w:val="18"/>
          <w:szCs w:val="18"/>
        </w:rPr>
        <w:t>hav</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4"/>
          <w:sz w:val="18"/>
          <w:szCs w:val="18"/>
        </w:rPr>
        <w:t>bee</w:t>
      </w:r>
      <w:r>
        <w:rPr>
          <w:rFonts w:ascii="Times New Roman" w:hAnsi="Times New Roman"/>
          <w:color w:val="191919"/>
          <w:sz w:val="18"/>
          <w:szCs w:val="18"/>
        </w:rPr>
        <w:t>n</w:t>
      </w:r>
      <w:r>
        <w:rPr>
          <w:rFonts w:ascii="Times New Roman" w:hAnsi="Times New Roman"/>
          <w:color w:val="191919"/>
          <w:spacing w:val="-12"/>
          <w:sz w:val="18"/>
          <w:szCs w:val="18"/>
        </w:rPr>
        <w:t xml:space="preserve"> </w:t>
      </w:r>
      <w:r>
        <w:rPr>
          <w:rFonts w:ascii="Times New Roman" w:hAnsi="Times New Roman"/>
          <w:color w:val="191919"/>
          <w:spacing w:val="-4"/>
          <w:sz w:val="18"/>
          <w:szCs w:val="18"/>
        </w:rPr>
        <w:t>modifie</w:t>
      </w:r>
      <w:r>
        <w:rPr>
          <w:rFonts w:ascii="Times New Roman" w:hAnsi="Times New Roman"/>
          <w:color w:val="191919"/>
          <w:sz w:val="18"/>
          <w:szCs w:val="18"/>
        </w:rPr>
        <w:t>d</w:t>
      </w:r>
      <w:r>
        <w:rPr>
          <w:rFonts w:ascii="Times New Roman" w:hAnsi="Times New Roman"/>
          <w:color w:val="191919"/>
          <w:spacing w:val="-12"/>
          <w:sz w:val="18"/>
          <w:szCs w:val="18"/>
        </w:rPr>
        <w:t xml:space="preserve"> </w:t>
      </w:r>
      <w:r>
        <w:rPr>
          <w:rFonts w:ascii="Times New Roman" w:hAnsi="Times New Roman"/>
          <w:color w:val="191919"/>
          <w:spacing w:val="-4"/>
          <w:sz w:val="18"/>
          <w:szCs w:val="18"/>
        </w:rPr>
        <w:t>an</w:t>
      </w:r>
      <w:r>
        <w:rPr>
          <w:rFonts w:ascii="Times New Roman" w:hAnsi="Times New Roman"/>
          <w:color w:val="191919"/>
          <w:sz w:val="18"/>
          <w:szCs w:val="18"/>
        </w:rPr>
        <w:t>d</w:t>
      </w:r>
      <w:r>
        <w:rPr>
          <w:rFonts w:ascii="Times New Roman" w:hAnsi="Times New Roman"/>
          <w:color w:val="191919"/>
          <w:spacing w:val="-12"/>
          <w:sz w:val="18"/>
          <w:szCs w:val="18"/>
        </w:rPr>
        <w:t xml:space="preserve"> </w:t>
      </w:r>
      <w:r>
        <w:rPr>
          <w:rFonts w:ascii="Times New Roman" w:hAnsi="Times New Roman"/>
          <w:color w:val="191919"/>
          <w:spacing w:val="-4"/>
          <w:sz w:val="18"/>
          <w:szCs w:val="18"/>
        </w:rPr>
        <w:t>specifi</w:t>
      </w:r>
      <w:r>
        <w:rPr>
          <w:rFonts w:ascii="Times New Roman" w:hAnsi="Times New Roman"/>
          <w:color w:val="191919"/>
          <w:sz w:val="18"/>
          <w:szCs w:val="18"/>
        </w:rPr>
        <w:t>c</w:t>
      </w:r>
      <w:r>
        <w:rPr>
          <w:rFonts w:ascii="Times New Roman" w:hAnsi="Times New Roman"/>
          <w:color w:val="191919"/>
          <w:spacing w:val="-12"/>
          <w:sz w:val="18"/>
          <w:szCs w:val="18"/>
        </w:rPr>
        <w:t xml:space="preserve"> </w:t>
      </w:r>
      <w:r>
        <w:rPr>
          <w:rFonts w:ascii="Times New Roman" w:hAnsi="Times New Roman"/>
          <w:color w:val="191919"/>
          <w:spacing w:val="-4"/>
          <w:sz w:val="18"/>
          <w:szCs w:val="18"/>
        </w:rPr>
        <w:t>admissio</w:t>
      </w:r>
      <w:r>
        <w:rPr>
          <w:rFonts w:ascii="Times New Roman" w:hAnsi="Times New Roman"/>
          <w:color w:val="191919"/>
          <w:sz w:val="18"/>
          <w:szCs w:val="18"/>
        </w:rPr>
        <w:t>n</w:t>
      </w:r>
      <w:r>
        <w:rPr>
          <w:rFonts w:ascii="Times New Roman" w:hAnsi="Times New Roman"/>
          <w:color w:val="191919"/>
          <w:spacing w:val="-12"/>
          <w:sz w:val="18"/>
          <w:szCs w:val="18"/>
        </w:rPr>
        <w:t xml:space="preserve"> </w:t>
      </w:r>
      <w:r>
        <w:rPr>
          <w:rFonts w:ascii="Times New Roman" w:hAnsi="Times New Roman"/>
          <w:color w:val="191919"/>
          <w:spacing w:val="-4"/>
          <w:sz w:val="18"/>
          <w:szCs w:val="18"/>
        </w:rPr>
        <w:t>criteri</w:t>
      </w:r>
      <w:r>
        <w:rPr>
          <w:rFonts w:ascii="Times New Roman" w:hAnsi="Times New Roman"/>
          <w:color w:val="191919"/>
          <w:sz w:val="18"/>
          <w:szCs w:val="18"/>
        </w:rPr>
        <w:t>a</w:t>
      </w:r>
      <w:r>
        <w:rPr>
          <w:rFonts w:ascii="Times New Roman" w:hAnsi="Times New Roman"/>
          <w:color w:val="191919"/>
          <w:spacing w:val="-12"/>
          <w:sz w:val="18"/>
          <w:szCs w:val="18"/>
        </w:rPr>
        <w:t xml:space="preserve"> </w:t>
      </w:r>
      <w:r>
        <w:rPr>
          <w:rFonts w:ascii="Times New Roman" w:hAnsi="Times New Roman"/>
          <w:color w:val="191919"/>
          <w:spacing w:val="-4"/>
          <w:sz w:val="18"/>
          <w:szCs w:val="18"/>
        </w:rPr>
        <w:t>hav</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4"/>
          <w:sz w:val="18"/>
          <w:szCs w:val="18"/>
        </w:rPr>
        <w:t>bee</w:t>
      </w:r>
      <w:r>
        <w:rPr>
          <w:rFonts w:ascii="Times New Roman" w:hAnsi="Times New Roman"/>
          <w:color w:val="191919"/>
          <w:sz w:val="18"/>
          <w:szCs w:val="18"/>
        </w:rPr>
        <w:t>n</w:t>
      </w:r>
      <w:r>
        <w:rPr>
          <w:rFonts w:ascii="Times New Roman" w:hAnsi="Times New Roman"/>
          <w:color w:val="191919"/>
          <w:spacing w:val="-12"/>
          <w:sz w:val="18"/>
          <w:szCs w:val="18"/>
        </w:rPr>
        <w:t xml:space="preserve"> </w:t>
      </w:r>
      <w:r>
        <w:rPr>
          <w:rFonts w:ascii="Times New Roman" w:hAnsi="Times New Roman"/>
          <w:color w:val="191919"/>
          <w:spacing w:val="-4"/>
          <w:sz w:val="18"/>
          <w:szCs w:val="18"/>
        </w:rPr>
        <w:t>develope</w:t>
      </w:r>
      <w:r>
        <w:rPr>
          <w:rFonts w:ascii="Times New Roman" w:hAnsi="Times New Roman"/>
          <w:color w:val="191919"/>
          <w:sz w:val="18"/>
          <w:szCs w:val="18"/>
        </w:rPr>
        <w:t>d</w:t>
      </w:r>
      <w:r>
        <w:rPr>
          <w:rFonts w:ascii="Times New Roman" w:hAnsi="Times New Roman"/>
          <w:color w:val="191919"/>
          <w:spacing w:val="-12"/>
          <w:sz w:val="18"/>
          <w:szCs w:val="18"/>
        </w:rPr>
        <w:t xml:space="preserve"> </w:t>
      </w:r>
      <w:r>
        <w:rPr>
          <w:rFonts w:ascii="Times New Roman" w:hAnsi="Times New Roman"/>
          <w:color w:val="191919"/>
          <w:spacing w:val="-4"/>
          <w:sz w:val="18"/>
          <w:szCs w:val="18"/>
        </w:rPr>
        <w:t>a</w:t>
      </w:r>
      <w:r>
        <w:rPr>
          <w:rFonts w:ascii="Times New Roman" w:hAnsi="Times New Roman"/>
          <w:color w:val="191919"/>
          <w:sz w:val="18"/>
          <w:szCs w:val="18"/>
        </w:rPr>
        <w:t>s</w:t>
      </w:r>
      <w:r>
        <w:rPr>
          <w:rFonts w:ascii="Times New Roman" w:hAnsi="Times New Roman"/>
          <w:color w:val="191919"/>
          <w:spacing w:val="-13"/>
          <w:sz w:val="18"/>
          <w:szCs w:val="18"/>
        </w:rPr>
        <w:t xml:space="preserve"> </w:t>
      </w:r>
      <w:r>
        <w:rPr>
          <w:rFonts w:ascii="Times New Roman" w:hAnsi="Times New Roman"/>
          <w:color w:val="191919"/>
          <w:spacing w:val="-4"/>
          <w:sz w:val="18"/>
          <w:szCs w:val="18"/>
        </w:rPr>
        <w:t xml:space="preserve">recommended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America</w:t>
      </w:r>
      <w:r>
        <w:rPr>
          <w:rFonts w:ascii="Times New Roman" w:hAnsi="Times New Roman"/>
          <w:color w:val="191919"/>
          <w:sz w:val="18"/>
          <w:szCs w:val="18"/>
        </w:rPr>
        <w:t>n</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Academ</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Forensi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Science'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(AAFS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Forensi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Educatio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Commissi</w:t>
      </w:r>
      <w:r>
        <w:rPr>
          <w:rFonts w:ascii="Times New Roman" w:hAnsi="Times New Roman"/>
          <w:color w:val="191919"/>
          <w:sz w:val="18"/>
          <w:szCs w:val="18"/>
        </w:rPr>
        <w:t>on</w:t>
      </w:r>
      <w:r>
        <w:rPr>
          <w:rFonts w:ascii="Times New Roman" w:hAnsi="Times New Roman"/>
          <w:color w:val="191919"/>
          <w:spacing w:val="-4"/>
          <w:sz w:val="18"/>
          <w:szCs w:val="18"/>
        </w:rPr>
        <w:t xml:space="preserve"> </w:t>
      </w:r>
      <w:r>
        <w:rPr>
          <w:rFonts w:ascii="Times New Roman" w:hAnsi="Times New Roman"/>
          <w:color w:val="191919"/>
          <w:spacing w:val="-2"/>
          <w:sz w:val="18"/>
          <w:szCs w:val="18"/>
        </w:rPr>
        <w:t>(FE</w:t>
      </w:r>
      <w:r>
        <w:rPr>
          <w:rFonts w:ascii="Times New Roman" w:hAnsi="Times New Roman"/>
          <w:color w:val="191919"/>
          <w:spacing w:val="-18"/>
          <w:sz w:val="18"/>
          <w:szCs w:val="18"/>
        </w:rPr>
        <w:t>P</w:t>
      </w:r>
      <w:r>
        <w:rPr>
          <w:rFonts w:ascii="Times New Roman" w:hAnsi="Times New Roman"/>
          <w:color w:val="191919"/>
          <w:spacing w:val="-2"/>
          <w:sz w:val="18"/>
          <w:szCs w:val="18"/>
        </w:rPr>
        <w:t>AC)</w:t>
      </w:r>
    </w:p>
    <w:p w:rsidR="00E8550F" w:rsidRDefault="00E8550F" w:rsidP="00E8550F">
      <w:pPr>
        <w:widowControl w:val="0"/>
        <w:autoSpaceDE w:val="0"/>
        <w:autoSpaceDN w:val="0"/>
        <w:adjustRightInd w:val="0"/>
        <w:spacing w:before="16" w:after="0" w:line="200" w:lineRule="exact"/>
        <w:ind w:right="130" w:firstLine="40"/>
        <w:jc w:val="both"/>
        <w:rPr>
          <w:rFonts w:ascii="Times New Roman" w:hAnsi="Times New Roman"/>
          <w:color w:val="000000"/>
          <w:sz w:val="20"/>
          <w:szCs w:val="20"/>
        </w:rPr>
      </w:pPr>
    </w:p>
    <w:p w:rsidR="00E8550F" w:rsidRDefault="00E8550F" w:rsidP="00E8550F">
      <w:pPr>
        <w:widowControl w:val="0"/>
        <w:autoSpaceDE w:val="0"/>
        <w:autoSpaceDN w:val="0"/>
        <w:adjustRightInd w:val="0"/>
        <w:spacing w:after="0"/>
        <w:ind w:left="140" w:right="130" w:firstLine="40"/>
        <w:jc w:val="both"/>
        <w:rPr>
          <w:rFonts w:ascii="Times New Roman" w:hAnsi="Times New Roman"/>
          <w:color w:val="000000"/>
          <w:sz w:val="18"/>
          <w:szCs w:val="18"/>
        </w:rPr>
      </w:pP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Specifi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Criter</w:t>
      </w:r>
      <w:r>
        <w:rPr>
          <w:rFonts w:ascii="Times New Roman" w:hAnsi="Times New Roman"/>
          <w:color w:val="191919"/>
          <w:sz w:val="18"/>
          <w:szCs w:val="18"/>
        </w:rPr>
        <w:t>ia</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Forensi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Majors:</w:t>
      </w:r>
    </w:p>
    <w:p w:rsidR="00E8550F" w:rsidRDefault="00E8550F" w:rsidP="00E8550F">
      <w:pPr>
        <w:widowControl w:val="0"/>
        <w:autoSpaceDE w:val="0"/>
        <w:autoSpaceDN w:val="0"/>
        <w:adjustRightInd w:val="0"/>
        <w:spacing w:before="5" w:after="0" w:line="220" w:lineRule="exact"/>
        <w:ind w:right="130" w:firstLine="40"/>
        <w:jc w:val="both"/>
        <w:rPr>
          <w:rFonts w:ascii="Times New Roman" w:hAnsi="Times New Roman"/>
          <w:color w:val="000000"/>
        </w:rPr>
      </w:pPr>
    </w:p>
    <w:p w:rsidR="00E8550F" w:rsidRDefault="00E8550F" w:rsidP="00E8550F">
      <w:pPr>
        <w:widowControl w:val="0"/>
        <w:autoSpaceDE w:val="0"/>
        <w:autoSpaceDN w:val="0"/>
        <w:adjustRightInd w:val="0"/>
        <w:spacing w:after="0"/>
        <w:ind w:left="450" w:hanging="180"/>
        <w:rPr>
          <w:rFonts w:ascii="Times New Roman" w:hAnsi="Times New Roman"/>
          <w:color w:val="000000"/>
          <w:sz w:val="18"/>
          <w:szCs w:val="18"/>
        </w:rPr>
      </w:pPr>
      <w:r>
        <w:rPr>
          <w:rFonts w:ascii="Times New Roman" w:hAnsi="Times New Roman"/>
          <w:color w:val="191919"/>
          <w:spacing w:val="-2"/>
          <w:sz w:val="18"/>
          <w:szCs w:val="18"/>
        </w:rPr>
        <w:t>1</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Completio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3</w:t>
      </w:r>
      <w:r>
        <w:rPr>
          <w:rFonts w:ascii="Times New Roman" w:hAnsi="Times New Roman"/>
          <w:color w:val="191919"/>
          <w:sz w:val="18"/>
          <w:szCs w:val="18"/>
        </w:rPr>
        <w:t>2</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curriculu</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institutiona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requirements.</w:t>
      </w:r>
    </w:p>
    <w:p w:rsidR="00E8550F" w:rsidRDefault="00E8550F" w:rsidP="00E8550F">
      <w:pPr>
        <w:widowControl w:val="0"/>
        <w:autoSpaceDE w:val="0"/>
        <w:autoSpaceDN w:val="0"/>
        <w:adjustRightInd w:val="0"/>
        <w:spacing w:before="5" w:after="0" w:line="220" w:lineRule="exact"/>
        <w:ind w:left="450" w:hanging="180"/>
        <w:rPr>
          <w:rFonts w:ascii="Times New Roman" w:hAnsi="Times New Roman"/>
          <w:color w:val="000000"/>
        </w:rPr>
      </w:pPr>
    </w:p>
    <w:p w:rsidR="00E8550F" w:rsidRDefault="00E8550F" w:rsidP="00E8550F">
      <w:pPr>
        <w:widowControl w:val="0"/>
        <w:autoSpaceDE w:val="0"/>
        <w:autoSpaceDN w:val="0"/>
        <w:adjustRightInd w:val="0"/>
        <w:spacing w:after="0" w:line="250" w:lineRule="auto"/>
        <w:ind w:left="450" w:right="1450" w:hanging="180"/>
        <w:rPr>
          <w:rFonts w:ascii="Times New Roman" w:hAnsi="Times New Roman"/>
          <w:color w:val="000000"/>
          <w:sz w:val="18"/>
          <w:szCs w:val="18"/>
        </w:rPr>
      </w:pPr>
      <w:r>
        <w:rPr>
          <w:rFonts w:ascii="Times New Roman" w:hAnsi="Times New Roman"/>
          <w:color w:val="191919"/>
          <w:sz w:val="18"/>
          <w:szCs w:val="18"/>
        </w:rPr>
        <w:t>2. Completion of General Chemistry I and II (</w:t>
      </w:r>
      <w:proofErr w:type="spellStart"/>
      <w:r>
        <w:rPr>
          <w:rFonts w:ascii="Times New Roman" w:hAnsi="Times New Roman"/>
          <w:color w:val="191919"/>
          <w:sz w:val="18"/>
          <w:szCs w:val="18"/>
        </w:rPr>
        <w:t>Chem</w:t>
      </w:r>
      <w:proofErr w:type="spellEnd"/>
      <w:r>
        <w:rPr>
          <w:rFonts w:ascii="Times New Roman" w:hAnsi="Times New Roman"/>
          <w:color w:val="191919"/>
          <w:sz w:val="18"/>
          <w:szCs w:val="18"/>
        </w:rPr>
        <w:t xml:space="preserve"> 12</w:t>
      </w:r>
      <w:r>
        <w:rPr>
          <w:rFonts w:ascii="Times New Roman" w:hAnsi="Times New Roman"/>
          <w:color w:val="191919"/>
          <w:spacing w:val="-7"/>
          <w:sz w:val="18"/>
          <w:szCs w:val="18"/>
        </w:rPr>
        <w:t>1</w:t>
      </w:r>
      <w:r>
        <w:rPr>
          <w:rFonts w:ascii="Times New Roman" w:hAnsi="Times New Roman"/>
          <w:color w:val="191919"/>
          <w:sz w:val="18"/>
          <w:szCs w:val="18"/>
        </w:rPr>
        <w:t xml:space="preserve">1 and </w:t>
      </w:r>
      <w:proofErr w:type="spellStart"/>
      <w:r>
        <w:rPr>
          <w:rFonts w:ascii="Times New Roman" w:hAnsi="Times New Roman"/>
          <w:color w:val="191919"/>
          <w:sz w:val="18"/>
          <w:szCs w:val="18"/>
        </w:rPr>
        <w:t>Chem</w:t>
      </w:r>
      <w:proofErr w:type="spellEnd"/>
      <w:r>
        <w:rPr>
          <w:rFonts w:ascii="Times New Roman" w:hAnsi="Times New Roman"/>
          <w:color w:val="191919"/>
          <w:sz w:val="18"/>
          <w:szCs w:val="18"/>
        </w:rPr>
        <w:t xml:space="preserve"> 1212) and O</w:t>
      </w:r>
      <w:r>
        <w:rPr>
          <w:rFonts w:ascii="Times New Roman" w:hAnsi="Times New Roman"/>
          <w:color w:val="191919"/>
          <w:spacing w:val="-3"/>
          <w:sz w:val="18"/>
          <w:szCs w:val="18"/>
        </w:rPr>
        <w:t>r</w:t>
      </w:r>
      <w:r>
        <w:rPr>
          <w:rFonts w:ascii="Times New Roman" w:hAnsi="Times New Roman"/>
          <w:color w:val="191919"/>
          <w:sz w:val="18"/>
          <w:szCs w:val="18"/>
        </w:rPr>
        <w:t xml:space="preserve">ganic </w:t>
      </w:r>
      <w:proofErr w:type="spellStart"/>
      <w:r>
        <w:rPr>
          <w:rFonts w:ascii="Times New Roman" w:hAnsi="Times New Roman"/>
          <w:color w:val="191919"/>
          <w:sz w:val="18"/>
          <w:szCs w:val="18"/>
        </w:rPr>
        <w:t>Chem</w:t>
      </w:r>
      <w:proofErr w:type="spellEnd"/>
      <w:r>
        <w:rPr>
          <w:rFonts w:ascii="Times New Roman" w:hAnsi="Times New Roman"/>
          <w:color w:val="191919"/>
          <w:sz w:val="18"/>
          <w:szCs w:val="18"/>
        </w:rPr>
        <w:t xml:space="preserve"> I, Intro/</w:t>
      </w:r>
      <w:proofErr w:type="spellStart"/>
      <w:r>
        <w:rPr>
          <w:rFonts w:ascii="Times New Roman" w:hAnsi="Times New Roman"/>
          <w:color w:val="191919"/>
          <w:sz w:val="18"/>
          <w:szCs w:val="18"/>
        </w:rPr>
        <w:t>Prin</w:t>
      </w:r>
      <w:proofErr w:type="spellEnd"/>
      <w:r>
        <w:rPr>
          <w:rFonts w:ascii="Times New Roman" w:hAnsi="Times New Roman"/>
          <w:color w:val="191919"/>
          <w:sz w:val="18"/>
          <w:szCs w:val="18"/>
        </w:rPr>
        <w:t xml:space="preserve"> of Physics I and II with a minimum grade of C.</w:t>
      </w:r>
    </w:p>
    <w:p w:rsidR="00E8550F" w:rsidRDefault="00E8550F" w:rsidP="00E8550F">
      <w:pPr>
        <w:widowControl w:val="0"/>
        <w:autoSpaceDE w:val="0"/>
        <w:autoSpaceDN w:val="0"/>
        <w:adjustRightInd w:val="0"/>
        <w:spacing w:before="16" w:after="0" w:line="200" w:lineRule="exact"/>
        <w:ind w:left="450" w:hanging="180"/>
        <w:rPr>
          <w:rFonts w:ascii="Times New Roman" w:hAnsi="Times New Roman"/>
          <w:color w:val="000000"/>
          <w:sz w:val="20"/>
          <w:szCs w:val="20"/>
        </w:rPr>
      </w:pPr>
    </w:p>
    <w:p w:rsidR="00E8550F" w:rsidRDefault="00E8550F" w:rsidP="00E8550F">
      <w:pPr>
        <w:widowControl w:val="0"/>
        <w:autoSpaceDE w:val="0"/>
        <w:autoSpaceDN w:val="0"/>
        <w:adjustRightInd w:val="0"/>
        <w:spacing w:after="0"/>
        <w:ind w:left="450" w:hanging="180"/>
        <w:rPr>
          <w:rFonts w:ascii="Times New Roman" w:hAnsi="Times New Roman"/>
          <w:color w:val="000000"/>
          <w:sz w:val="18"/>
          <w:szCs w:val="18"/>
        </w:rPr>
      </w:pPr>
      <w:r>
        <w:rPr>
          <w:rFonts w:ascii="Times New Roman" w:hAnsi="Times New Roman"/>
          <w:color w:val="191919"/>
          <w:sz w:val="18"/>
          <w:szCs w:val="18"/>
        </w:rPr>
        <w:t>3.</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z w:val="18"/>
          <w:szCs w:val="18"/>
        </w:rPr>
        <w:t>cumulative Grade Point</w:t>
      </w:r>
      <w:r>
        <w:rPr>
          <w:rFonts w:ascii="Times New Roman" w:hAnsi="Times New Roman"/>
          <w:color w:val="191919"/>
          <w:spacing w:val="-10"/>
          <w:sz w:val="18"/>
          <w:szCs w:val="18"/>
        </w:rPr>
        <w:t xml:space="preserve"> </w:t>
      </w:r>
      <w:r>
        <w:rPr>
          <w:rFonts w:ascii="Times New Roman" w:hAnsi="Times New Roman"/>
          <w:color w:val="191919"/>
          <w:spacing w:val="-13"/>
          <w:sz w:val="18"/>
          <w:szCs w:val="18"/>
        </w:rPr>
        <w:t>A</w:t>
      </w:r>
      <w:r>
        <w:rPr>
          <w:rFonts w:ascii="Times New Roman" w:hAnsi="Times New Roman"/>
          <w:color w:val="191919"/>
          <w:sz w:val="18"/>
          <w:szCs w:val="18"/>
        </w:rPr>
        <w:t>verage of 2.5</w:t>
      </w:r>
    </w:p>
    <w:p w:rsidR="00E8550F" w:rsidRDefault="00E8550F" w:rsidP="00E8550F">
      <w:pPr>
        <w:widowControl w:val="0"/>
        <w:autoSpaceDE w:val="0"/>
        <w:autoSpaceDN w:val="0"/>
        <w:adjustRightInd w:val="0"/>
        <w:spacing w:before="5" w:after="0" w:line="220" w:lineRule="exact"/>
        <w:ind w:left="450" w:hanging="180"/>
        <w:rPr>
          <w:rFonts w:ascii="Times New Roman" w:hAnsi="Times New Roman"/>
          <w:color w:val="000000"/>
        </w:rPr>
      </w:pPr>
    </w:p>
    <w:p w:rsidR="00E8550F" w:rsidRDefault="00A715EF" w:rsidP="00E8550F">
      <w:pPr>
        <w:widowControl w:val="0"/>
        <w:autoSpaceDE w:val="0"/>
        <w:autoSpaceDN w:val="0"/>
        <w:adjustRightInd w:val="0"/>
        <w:spacing w:after="0" w:line="250" w:lineRule="auto"/>
        <w:ind w:left="450" w:right="1845" w:hanging="180"/>
        <w:rPr>
          <w:rFonts w:ascii="Times New Roman" w:hAnsi="Times New Roman"/>
          <w:color w:val="000000"/>
          <w:sz w:val="18"/>
          <w:szCs w:val="18"/>
        </w:rPr>
      </w:pPr>
      <w:r w:rsidRPr="00A715EF">
        <w:rPr>
          <w:rFonts w:ascii="Calibri" w:hAnsi="Calibri"/>
          <w:noProof/>
          <w:lang w:eastAsia="en-US"/>
        </w:rPr>
        <w:pict>
          <v:shape id="Text Box 5155" o:spid="_x0000_s1051" type="#_x0000_t202" style="position:absolute;left:0;text-align:left;margin-left:557.3pt;margin-top:231.7pt;width:36pt;height:55.25pt;z-index:-25163776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" o:allowincell="f" filled="f" stroked="f">
            <v:textbox style="layout-flow:vertical" inset="0,0,0,0">
              <w:txbxContent>
                <w:p w:rsidR="00510B4A" w:rsidRDefault="00510B4A" w:rsidP="00E8550F">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FFFFFF"/>
                      <w:sz w:val="20"/>
                      <w:szCs w:val="20"/>
                    </w:rPr>
                    <w:t>Sciences &amp;</w:t>
                  </w:r>
                </w:p>
                <w:p w:rsidR="00510B4A" w:rsidRDefault="00510B4A" w:rsidP="00E8550F">
                  <w:pPr>
                    <w:widowControl w:val="0"/>
                    <w:autoSpaceDE w:val="0"/>
                    <w:autoSpaceDN w:val="0"/>
                    <w:adjustRightInd w:val="0"/>
                    <w:spacing w:after="0" w:line="240" w:lineRule="exact"/>
                    <w:ind w:left="202" w:right="202"/>
                    <w:jc w:val="center"/>
                    <w:rPr>
                      <w:rFonts w:ascii="Century Gothic" w:hAnsi="Century Gothic" w:cs="Century Gothic"/>
                      <w:color w:val="000000"/>
                      <w:sz w:val="20"/>
                      <w:szCs w:val="20"/>
                    </w:rPr>
                  </w:pPr>
                  <w:r>
                    <w:rPr>
                      <w:rFonts w:ascii="Century Gothic" w:hAnsi="Century Gothic" w:cs="Century Gothic"/>
                      <w:b/>
                      <w:bCs/>
                      <w:color w:val="FFFFFF"/>
                      <w:sz w:val="20"/>
                      <w:szCs w:val="20"/>
                    </w:rPr>
                    <w:t>Health</w:t>
                  </w:r>
                </w:p>
                <w:p w:rsidR="00510B4A" w:rsidRDefault="00510B4A" w:rsidP="00E8550F">
                  <w:pPr>
                    <w:widowControl w:val="0"/>
                    <w:autoSpaceDE w:val="0"/>
                    <w:autoSpaceDN w:val="0"/>
                    <w:adjustRightInd w:val="0"/>
                    <w:spacing w:after="0" w:line="240" w:lineRule="exact"/>
                    <w:ind w:left="-7" w:right="-7"/>
                    <w:jc w:val="center"/>
                    <w:rPr>
                      <w:rFonts w:ascii="Century Gothic" w:hAnsi="Century Gothic" w:cs="Century Gothic"/>
                      <w:color w:val="000000"/>
                      <w:sz w:val="20"/>
                      <w:szCs w:val="20"/>
                    </w:rPr>
                  </w:pPr>
                  <w:r>
                    <w:rPr>
                      <w:rFonts w:ascii="Century Gothic" w:hAnsi="Century Gothic" w:cs="Century Gothic"/>
                      <w:b/>
                      <w:bCs/>
                      <w:color w:val="FFFFFF"/>
                      <w:sz w:val="20"/>
                      <w:szCs w:val="20"/>
                    </w:rPr>
                    <w:t>Professions</w:t>
                  </w:r>
                </w:p>
              </w:txbxContent>
            </v:textbox>
            <w10:wrap anchorx="page"/>
          </v:shape>
        </w:pict>
      </w:r>
      <w:r w:rsidR="00E8550F">
        <w:rPr>
          <w:rFonts w:ascii="Times New Roman" w:hAnsi="Times New Roman"/>
          <w:color w:val="191919"/>
          <w:sz w:val="18"/>
          <w:szCs w:val="18"/>
        </w:rPr>
        <w:t>4. Students seeking admission into the forensic program must pass the Regents Exams with no more than two attempts on each component of the exams.</w:t>
      </w:r>
    </w:p>
    <w:p w:rsidR="00E8550F" w:rsidRDefault="00E8550F" w:rsidP="00E8550F">
      <w:pPr>
        <w:widowControl w:val="0"/>
        <w:autoSpaceDE w:val="0"/>
        <w:autoSpaceDN w:val="0"/>
        <w:adjustRightInd w:val="0"/>
        <w:spacing w:before="30" w:after="0"/>
        <w:ind w:left="180" w:firstLine="0"/>
        <w:rPr>
          <w:rFonts w:ascii="Times New Roman" w:hAnsi="Times New Roman"/>
          <w:b/>
          <w:bCs/>
          <w:color w:val="191919"/>
          <w:sz w:val="18"/>
          <w:szCs w:val="18"/>
        </w:rPr>
      </w:pPr>
    </w:p>
    <w:p w:rsidR="00E8550F" w:rsidRDefault="00E8550F" w:rsidP="00E8550F">
      <w:pPr>
        <w:widowControl w:val="0"/>
        <w:autoSpaceDE w:val="0"/>
        <w:autoSpaceDN w:val="0"/>
        <w:adjustRightInd w:val="0"/>
        <w:spacing w:before="30" w:after="0"/>
        <w:ind w:left="180" w:firstLine="0"/>
        <w:rPr>
          <w:rFonts w:ascii="Times New Roman" w:hAnsi="Times New Roman"/>
          <w:color w:val="000000"/>
          <w:sz w:val="18"/>
          <w:szCs w:val="18"/>
        </w:rPr>
      </w:pPr>
      <w:r>
        <w:rPr>
          <w:rFonts w:ascii="Times New Roman" w:hAnsi="Times New Roman"/>
          <w:b/>
          <w:bCs/>
          <w:color w:val="191919"/>
          <w:sz w:val="18"/>
          <w:szCs w:val="18"/>
        </w:rPr>
        <w:t>AREA</w:t>
      </w:r>
      <w:r>
        <w:rPr>
          <w:rFonts w:ascii="Times New Roman" w:hAnsi="Times New Roman"/>
          <w:b/>
          <w:bCs/>
          <w:color w:val="191919"/>
          <w:spacing w:val="-10"/>
          <w:sz w:val="18"/>
          <w:szCs w:val="18"/>
        </w:rPr>
        <w:t xml:space="preserve"> </w:t>
      </w:r>
      <w:r>
        <w:rPr>
          <w:rFonts w:ascii="Times New Roman" w:hAnsi="Times New Roman"/>
          <w:b/>
          <w:bCs/>
          <w:color w:val="191919"/>
          <w:sz w:val="18"/>
          <w:szCs w:val="18"/>
        </w:rPr>
        <w:t>E:  SOCIAL</w:t>
      </w:r>
      <w:r>
        <w:rPr>
          <w:rFonts w:ascii="Times New Roman" w:hAnsi="Times New Roman"/>
          <w:b/>
          <w:bCs/>
          <w:color w:val="191919"/>
          <w:spacing w:val="-10"/>
          <w:sz w:val="18"/>
          <w:szCs w:val="18"/>
        </w:rPr>
        <w:t xml:space="preserve"> </w:t>
      </w:r>
      <w:r>
        <w:rPr>
          <w:rFonts w:ascii="Times New Roman" w:hAnsi="Times New Roman"/>
          <w:b/>
          <w:bCs/>
          <w:color w:val="191919"/>
          <w:sz w:val="18"/>
          <w:szCs w:val="18"/>
        </w:rPr>
        <w:t>SCIENCE (12 hours)</w:t>
      </w:r>
    </w:p>
    <w:tbl>
      <w:tblPr>
        <w:tblW w:w="0" w:type="auto"/>
        <w:tblInd w:w="180" w:type="dxa"/>
        <w:tblLayout w:type="fixed"/>
        <w:tblCellMar>
          <w:left w:w="0" w:type="dxa"/>
          <w:right w:w="0" w:type="dxa"/>
        </w:tblCellMar>
        <w:tblLook w:val="0000"/>
      </w:tblPr>
      <w:tblGrid>
        <w:gridCol w:w="835"/>
        <w:gridCol w:w="1005"/>
        <w:gridCol w:w="5385"/>
        <w:gridCol w:w="2575"/>
      </w:tblGrid>
      <w:tr w:rsidR="00E8550F" w:rsidRPr="007A7452" w:rsidTr="00E8550F">
        <w:trPr>
          <w:trHeight w:hRule="exact" w:val="237"/>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firstLine="50"/>
              <w:rPr>
                <w:rFonts w:ascii="Times New Roman" w:hAnsi="Times New Roman"/>
                <w:sz w:val="24"/>
                <w:szCs w:val="24"/>
              </w:rPr>
            </w:pPr>
            <w:r w:rsidRPr="007A7452">
              <w:rPr>
                <w:rFonts w:ascii="Times New Roman" w:hAnsi="Times New Roman"/>
                <w:color w:val="191919"/>
                <w:sz w:val="18"/>
                <w:szCs w:val="18"/>
              </w:rPr>
              <w:t>POLS</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55" w:firstLine="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101</w:t>
            </w:r>
          </w:p>
        </w:tc>
        <w:tc>
          <w:tcPr>
            <w:tcW w:w="5385" w:type="dxa"/>
            <w:tcBorders>
              <w:top w:val="nil"/>
              <w:left w:val="nil"/>
              <w:bottom w:val="nil"/>
              <w:right w:val="nil"/>
            </w:tcBorders>
          </w:tcPr>
          <w:p w:rsidR="00E8550F" w:rsidRPr="007A7452" w:rsidRDefault="00E8550F" w:rsidP="00510B4A">
            <w:pPr>
              <w:widowControl w:val="0"/>
              <w:autoSpaceDE w:val="0"/>
              <w:autoSpaceDN w:val="0"/>
              <w:adjustRightInd w:val="0"/>
              <w:spacing w:before="9" w:after="0"/>
              <w:ind w:left="360"/>
              <w:rPr>
                <w:rFonts w:ascii="Times New Roman" w:hAnsi="Times New Roman"/>
                <w:sz w:val="24"/>
                <w:szCs w:val="24"/>
              </w:rPr>
            </w:pPr>
            <w:r w:rsidRPr="007A7452">
              <w:rPr>
                <w:rFonts w:ascii="Times New Roman" w:hAnsi="Times New Roman"/>
                <w:color w:val="191919"/>
                <w:sz w:val="18"/>
                <w:szCs w:val="18"/>
              </w:rPr>
              <w:t>U.S. &amp; Geo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gia Govt. or</w:t>
            </w:r>
          </w:p>
        </w:tc>
        <w:tc>
          <w:tcPr>
            <w:tcW w:w="2575" w:type="dxa"/>
            <w:tcBorders>
              <w:top w:val="nil"/>
              <w:left w:val="nil"/>
              <w:bottom w:val="nil"/>
              <w:right w:val="nil"/>
            </w:tcBorders>
          </w:tcPr>
          <w:p w:rsidR="00E8550F" w:rsidRPr="007A7452" w:rsidRDefault="00E8550F" w:rsidP="00510B4A">
            <w:pPr>
              <w:widowControl w:val="0"/>
              <w:autoSpaceDE w:val="0"/>
              <w:autoSpaceDN w:val="0"/>
              <w:adjustRightInd w:val="0"/>
              <w:spacing w:before="9" w:after="0"/>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50"/>
              <w:rPr>
                <w:rFonts w:ascii="Times New Roman" w:hAnsi="Times New Roman"/>
                <w:sz w:val="24"/>
                <w:szCs w:val="24"/>
              </w:rPr>
            </w:pPr>
            <w:r w:rsidRPr="007A7452">
              <w:rPr>
                <w:rFonts w:ascii="Times New Roman" w:hAnsi="Times New Roman"/>
                <w:color w:val="191919"/>
                <w:sz w:val="18"/>
                <w:szCs w:val="18"/>
              </w:rPr>
              <w:t>HONR</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55" w:firstLine="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161</w:t>
            </w:r>
          </w:p>
        </w:tc>
        <w:tc>
          <w:tcPr>
            <w:tcW w:w="538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Honors</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American Govt.</w:t>
            </w:r>
          </w:p>
        </w:tc>
        <w:tc>
          <w:tcPr>
            <w:tcW w:w="25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ind w:firstLine="50"/>
              <w:rPr>
                <w:rFonts w:ascii="Times New Roman" w:hAnsi="Times New Roman"/>
                <w:sz w:val="24"/>
                <w:szCs w:val="24"/>
              </w:rPr>
            </w:pP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ind w:left="55" w:firstLine="0"/>
              <w:rPr>
                <w:rFonts w:ascii="Times New Roman" w:hAnsi="Times New Roman"/>
                <w:sz w:val="24"/>
                <w:szCs w:val="24"/>
              </w:rPr>
            </w:pPr>
          </w:p>
        </w:tc>
        <w:tc>
          <w:tcPr>
            <w:tcW w:w="538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(Optional for Honors Student Only)</w:t>
            </w:r>
          </w:p>
        </w:tc>
        <w:tc>
          <w:tcPr>
            <w:tcW w:w="2575"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50"/>
              <w:rPr>
                <w:rFonts w:ascii="Times New Roman" w:hAnsi="Times New Roman"/>
                <w:sz w:val="24"/>
                <w:szCs w:val="24"/>
              </w:rPr>
            </w:pPr>
            <w:r w:rsidRPr="007A7452">
              <w:rPr>
                <w:rFonts w:ascii="Times New Roman" w:hAnsi="Times New Roman"/>
                <w:color w:val="191919"/>
                <w:sz w:val="18"/>
                <w:szCs w:val="18"/>
              </w:rPr>
              <w:t>SOCI</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55" w:firstLine="0"/>
              <w:rPr>
                <w:rFonts w:ascii="Times New Roman" w:hAnsi="Times New Roman"/>
                <w:sz w:val="24"/>
                <w:szCs w:val="24"/>
              </w:rPr>
            </w:pPr>
            <w:r w:rsidRPr="007A7452">
              <w:rPr>
                <w:rFonts w:ascii="Times New Roman" w:hAnsi="Times New Roman"/>
                <w:color w:val="191919"/>
                <w:sz w:val="18"/>
                <w:szCs w:val="18"/>
              </w:rPr>
              <w:t>20</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538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Principles of Sociology</w:t>
            </w:r>
          </w:p>
        </w:tc>
        <w:tc>
          <w:tcPr>
            <w:tcW w:w="25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98"/>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50"/>
              <w:rPr>
                <w:rFonts w:ascii="Times New Roman" w:hAnsi="Times New Roman"/>
                <w:sz w:val="24"/>
                <w:szCs w:val="24"/>
              </w:rPr>
            </w:pPr>
            <w:r w:rsidRPr="007A7452">
              <w:rPr>
                <w:rFonts w:ascii="Times New Roman" w:hAnsi="Times New Roman"/>
                <w:color w:val="191919"/>
                <w:sz w:val="18"/>
                <w:szCs w:val="18"/>
              </w:rPr>
              <w:t>SOCI</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55" w:firstLine="0"/>
              <w:rPr>
                <w:rFonts w:ascii="Times New Roman" w:hAnsi="Times New Roman"/>
                <w:sz w:val="24"/>
                <w:szCs w:val="24"/>
              </w:rPr>
            </w:pPr>
            <w:r w:rsidRPr="007A7452">
              <w:rPr>
                <w:rFonts w:ascii="Times New Roman" w:hAnsi="Times New Roman"/>
                <w:color w:val="191919"/>
                <w:sz w:val="18"/>
                <w:szCs w:val="18"/>
              </w:rPr>
              <w:t>2031</w:t>
            </w:r>
          </w:p>
        </w:tc>
        <w:tc>
          <w:tcPr>
            <w:tcW w:w="538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Introduction to</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Anthropology</w:t>
            </w:r>
          </w:p>
        </w:tc>
        <w:tc>
          <w:tcPr>
            <w:tcW w:w="257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bl>
    <w:p w:rsidR="00E8550F" w:rsidRDefault="00E8550F" w:rsidP="00E8550F">
      <w:pPr>
        <w:widowControl w:val="0"/>
        <w:autoSpaceDE w:val="0"/>
        <w:autoSpaceDN w:val="0"/>
        <w:adjustRightInd w:val="0"/>
        <w:spacing w:after="0"/>
        <w:ind w:left="270" w:firstLine="0"/>
        <w:rPr>
          <w:rFonts w:ascii="Times New Roman" w:hAnsi="Times New Roman"/>
          <w:color w:val="000000"/>
          <w:sz w:val="18"/>
          <w:szCs w:val="18"/>
        </w:rPr>
      </w:pPr>
      <w:r>
        <w:rPr>
          <w:rFonts w:ascii="Times New Roman" w:hAnsi="Times New Roman"/>
          <w:b/>
          <w:bCs/>
          <w:color w:val="191919"/>
          <w:sz w:val="18"/>
          <w:szCs w:val="18"/>
        </w:rPr>
        <w:t>ELECTIVES</w:t>
      </w:r>
      <w:r>
        <w:rPr>
          <w:rFonts w:ascii="Times New Roman" w:hAnsi="Times New Roman"/>
          <w:b/>
          <w:bCs/>
          <w:color w:val="191919"/>
          <w:spacing w:val="4"/>
          <w:sz w:val="18"/>
          <w:szCs w:val="18"/>
        </w:rPr>
        <w:t xml:space="preserve"> </w:t>
      </w:r>
      <w:r>
        <w:rPr>
          <w:rFonts w:ascii="Times New Roman" w:hAnsi="Times New Roman"/>
          <w:b/>
          <w:bCs/>
          <w:color w:val="191919"/>
          <w:sz w:val="18"/>
          <w:szCs w:val="18"/>
        </w:rPr>
        <w:t>Select at least one HIS</w:t>
      </w:r>
      <w:r>
        <w:rPr>
          <w:rFonts w:ascii="Times New Roman" w:hAnsi="Times New Roman"/>
          <w:b/>
          <w:bCs/>
          <w:color w:val="191919"/>
          <w:spacing w:val="-3"/>
          <w:sz w:val="18"/>
          <w:szCs w:val="18"/>
        </w:rPr>
        <w:t>T</w:t>
      </w:r>
      <w:r>
        <w:rPr>
          <w:rFonts w:ascii="Times New Roman" w:hAnsi="Times New Roman"/>
          <w:b/>
          <w:bCs/>
          <w:color w:val="191919"/>
          <w:sz w:val="18"/>
          <w:szCs w:val="18"/>
        </w:rPr>
        <w:t>O</w:t>
      </w:r>
      <w:r>
        <w:rPr>
          <w:rFonts w:ascii="Times New Roman" w:hAnsi="Times New Roman"/>
          <w:b/>
          <w:bCs/>
          <w:color w:val="191919"/>
          <w:spacing w:val="-6"/>
          <w:sz w:val="18"/>
          <w:szCs w:val="18"/>
        </w:rPr>
        <w:t>R</w:t>
      </w:r>
      <w:r>
        <w:rPr>
          <w:rFonts w:ascii="Times New Roman" w:hAnsi="Times New Roman"/>
          <w:b/>
          <w:bCs/>
          <w:color w:val="191919"/>
          <w:sz w:val="18"/>
          <w:szCs w:val="18"/>
        </w:rPr>
        <w:t>Y</w:t>
      </w:r>
      <w:r>
        <w:rPr>
          <w:rFonts w:ascii="Times New Roman" w:hAnsi="Times New Roman"/>
          <w:b/>
          <w:bCs/>
          <w:color w:val="191919"/>
          <w:spacing w:val="-7"/>
          <w:sz w:val="18"/>
          <w:szCs w:val="18"/>
        </w:rPr>
        <w:t xml:space="preserve"> </w:t>
      </w:r>
      <w:r>
        <w:rPr>
          <w:rFonts w:ascii="Times New Roman" w:hAnsi="Times New Roman"/>
          <w:b/>
          <w:bCs/>
          <w:color w:val="191919"/>
          <w:sz w:val="18"/>
          <w:szCs w:val="18"/>
        </w:rPr>
        <w:t>course and two other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courses</w:t>
      </w:r>
    </w:p>
    <w:tbl>
      <w:tblPr>
        <w:tblW w:w="0" w:type="auto"/>
        <w:tblInd w:w="270" w:type="dxa"/>
        <w:tblLayout w:type="fixed"/>
        <w:tblCellMar>
          <w:left w:w="0" w:type="dxa"/>
          <w:right w:w="0" w:type="dxa"/>
        </w:tblCellMar>
        <w:tblLook w:val="0000"/>
      </w:tblPr>
      <w:tblGrid>
        <w:gridCol w:w="835"/>
        <w:gridCol w:w="1005"/>
        <w:gridCol w:w="5195"/>
        <w:gridCol w:w="2765"/>
      </w:tblGrid>
      <w:tr w:rsidR="00E8550F" w:rsidRPr="007A7452" w:rsidTr="00E8550F">
        <w:trPr>
          <w:trHeight w:hRule="exact" w:val="237"/>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hanging="10"/>
              <w:rPr>
                <w:rFonts w:ascii="Times New Roman" w:hAnsi="Times New Roman"/>
                <w:sz w:val="24"/>
                <w:szCs w:val="24"/>
              </w:rPr>
            </w:pPr>
            <w:r w:rsidRPr="007A7452">
              <w:rPr>
                <w:rFonts w:ascii="Times New Roman" w:hAnsi="Times New Roman"/>
                <w:color w:val="191919"/>
                <w:sz w:val="18"/>
                <w:szCs w:val="18"/>
              </w:rPr>
              <w:t>ECON</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65" w:firstLine="0"/>
              <w:rPr>
                <w:rFonts w:ascii="Times New Roman" w:hAnsi="Times New Roman"/>
                <w:sz w:val="24"/>
                <w:szCs w:val="24"/>
              </w:rPr>
            </w:pPr>
            <w:r w:rsidRPr="007A7452">
              <w:rPr>
                <w:rFonts w:ascii="Times New Roman" w:hAnsi="Times New Roman"/>
                <w:color w:val="191919"/>
                <w:sz w:val="18"/>
                <w:szCs w:val="18"/>
              </w:rPr>
              <w:t>2105</w:t>
            </w:r>
          </w:p>
        </w:tc>
        <w:tc>
          <w:tcPr>
            <w:tcW w:w="5195" w:type="dxa"/>
            <w:tcBorders>
              <w:top w:val="nil"/>
              <w:left w:val="nil"/>
              <w:bottom w:val="nil"/>
              <w:right w:val="nil"/>
            </w:tcBorders>
          </w:tcPr>
          <w:p w:rsidR="00E8550F" w:rsidRPr="007A7452" w:rsidRDefault="00E8550F" w:rsidP="00510B4A">
            <w:pPr>
              <w:widowControl w:val="0"/>
              <w:autoSpaceDE w:val="0"/>
              <w:autoSpaceDN w:val="0"/>
              <w:adjustRightInd w:val="0"/>
              <w:spacing w:before="9" w:after="0"/>
              <w:ind w:left="360"/>
              <w:rPr>
                <w:rFonts w:ascii="Times New Roman" w:hAnsi="Times New Roman"/>
                <w:sz w:val="24"/>
                <w:szCs w:val="24"/>
              </w:rPr>
            </w:pPr>
            <w:r w:rsidRPr="007A7452">
              <w:rPr>
                <w:rFonts w:ascii="Times New Roman" w:hAnsi="Times New Roman"/>
                <w:color w:val="191919"/>
                <w:sz w:val="18"/>
                <w:szCs w:val="18"/>
              </w:rPr>
              <w:t>Macroeconomics</w:t>
            </w:r>
          </w:p>
        </w:tc>
        <w:tc>
          <w:tcPr>
            <w:tcW w:w="2765" w:type="dxa"/>
            <w:tcBorders>
              <w:top w:val="nil"/>
              <w:left w:val="nil"/>
              <w:bottom w:val="nil"/>
              <w:right w:val="nil"/>
            </w:tcBorders>
          </w:tcPr>
          <w:p w:rsidR="00E8550F" w:rsidRPr="007A7452" w:rsidRDefault="00E8550F" w:rsidP="00510B4A">
            <w:pPr>
              <w:widowControl w:val="0"/>
              <w:autoSpaceDE w:val="0"/>
              <w:autoSpaceDN w:val="0"/>
              <w:adjustRightInd w:val="0"/>
              <w:spacing w:before="9" w:after="0"/>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hanging="10"/>
              <w:rPr>
                <w:rFonts w:ascii="Times New Roman" w:hAnsi="Times New Roman"/>
                <w:sz w:val="24"/>
                <w:szCs w:val="24"/>
              </w:rPr>
            </w:pPr>
            <w:r w:rsidRPr="007A7452">
              <w:rPr>
                <w:rFonts w:ascii="Times New Roman" w:hAnsi="Times New Roman"/>
                <w:color w:val="191919"/>
                <w:sz w:val="18"/>
                <w:szCs w:val="18"/>
              </w:rPr>
              <w:t>ECON</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5" w:firstLine="0"/>
              <w:rPr>
                <w:rFonts w:ascii="Times New Roman" w:hAnsi="Times New Roman"/>
                <w:sz w:val="24"/>
                <w:szCs w:val="24"/>
              </w:rPr>
            </w:pPr>
            <w:r w:rsidRPr="007A7452">
              <w:rPr>
                <w:rFonts w:ascii="Times New Roman" w:hAnsi="Times New Roman"/>
                <w:color w:val="191919"/>
                <w:sz w:val="18"/>
                <w:szCs w:val="18"/>
              </w:rPr>
              <w:t>2106</w:t>
            </w:r>
          </w:p>
        </w:tc>
        <w:tc>
          <w:tcPr>
            <w:tcW w:w="519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Microeconomics</w:t>
            </w:r>
          </w:p>
        </w:tc>
        <w:tc>
          <w:tcPr>
            <w:tcW w:w="276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hanging="10"/>
              <w:rPr>
                <w:rFonts w:ascii="Times New Roman" w:hAnsi="Times New Roman"/>
                <w:sz w:val="24"/>
                <w:szCs w:val="24"/>
              </w:rPr>
            </w:pPr>
            <w:r w:rsidRPr="007A7452">
              <w:rPr>
                <w:rFonts w:ascii="Times New Roman" w:hAnsi="Times New Roman"/>
                <w:color w:val="191919"/>
                <w:sz w:val="18"/>
                <w:szCs w:val="18"/>
              </w:rPr>
              <w:t>ECON</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5" w:firstLine="0"/>
              <w:rPr>
                <w:rFonts w:ascii="Times New Roman" w:hAnsi="Times New Roman"/>
                <w:sz w:val="24"/>
                <w:szCs w:val="24"/>
              </w:rPr>
            </w:pPr>
            <w:r w:rsidRPr="007A7452">
              <w:rPr>
                <w:rFonts w:ascii="Times New Roman" w:hAnsi="Times New Roman"/>
                <w:color w:val="191919"/>
                <w:sz w:val="18"/>
                <w:szCs w:val="18"/>
              </w:rPr>
              <w:t>2201</w:t>
            </w:r>
          </w:p>
        </w:tc>
        <w:tc>
          <w:tcPr>
            <w:tcW w:w="519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Survey of Economics</w:t>
            </w:r>
          </w:p>
        </w:tc>
        <w:tc>
          <w:tcPr>
            <w:tcW w:w="276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hanging="10"/>
              <w:rPr>
                <w:rFonts w:ascii="Times New Roman" w:hAnsi="Times New Roman"/>
                <w:sz w:val="24"/>
                <w:szCs w:val="24"/>
              </w:rPr>
            </w:pPr>
            <w:r w:rsidRPr="007A7452">
              <w:rPr>
                <w:rFonts w:ascii="Times New Roman" w:hAnsi="Times New Roman"/>
                <w:color w:val="191919"/>
                <w:sz w:val="18"/>
                <w:szCs w:val="18"/>
              </w:rPr>
              <w:t>GEOG</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5" w:firstLine="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101</w:t>
            </w:r>
          </w:p>
        </w:tc>
        <w:tc>
          <w:tcPr>
            <w:tcW w:w="519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Intro to Human Geography</w:t>
            </w:r>
          </w:p>
        </w:tc>
        <w:tc>
          <w:tcPr>
            <w:tcW w:w="276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hanging="10"/>
              <w:rPr>
                <w:rFonts w:ascii="Times New Roman" w:hAnsi="Times New Roman"/>
                <w:sz w:val="24"/>
                <w:szCs w:val="24"/>
              </w:rPr>
            </w:pPr>
            <w:r w:rsidRPr="007A7452">
              <w:rPr>
                <w:rFonts w:ascii="Times New Roman" w:hAnsi="Times New Roman"/>
                <w:color w:val="191919"/>
                <w:sz w:val="18"/>
                <w:szCs w:val="18"/>
              </w:rPr>
              <w:t>HIST</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5" w:firstLine="0"/>
              <w:rPr>
                <w:rFonts w:ascii="Times New Roman" w:hAnsi="Times New Roman"/>
                <w:sz w:val="24"/>
                <w:szCs w:val="24"/>
              </w:rPr>
            </w:pPr>
            <w:r w:rsidRPr="007A7452">
              <w:rPr>
                <w:rFonts w:ascii="Times New Roman" w:hAnsi="Times New Roman"/>
                <w:color w:val="191919"/>
                <w:spacing w:val="-7"/>
                <w:sz w:val="18"/>
                <w:szCs w:val="18"/>
              </w:rPr>
              <w:t>1111</w:t>
            </w:r>
          </w:p>
        </w:tc>
        <w:tc>
          <w:tcPr>
            <w:tcW w:w="519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Survey of</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History I</w:t>
            </w:r>
          </w:p>
        </w:tc>
        <w:tc>
          <w:tcPr>
            <w:tcW w:w="276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hanging="10"/>
              <w:rPr>
                <w:rFonts w:ascii="Times New Roman" w:hAnsi="Times New Roman"/>
                <w:sz w:val="24"/>
                <w:szCs w:val="24"/>
              </w:rPr>
            </w:pPr>
            <w:r w:rsidRPr="007A7452">
              <w:rPr>
                <w:rFonts w:ascii="Times New Roman" w:hAnsi="Times New Roman"/>
                <w:color w:val="191919"/>
                <w:sz w:val="18"/>
                <w:szCs w:val="18"/>
              </w:rPr>
              <w:t>HIST</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5" w:firstLine="0"/>
              <w:rPr>
                <w:rFonts w:ascii="Times New Roman" w:hAnsi="Times New Roman"/>
                <w:sz w:val="24"/>
                <w:szCs w:val="24"/>
              </w:rPr>
            </w:pPr>
            <w:r w:rsidRPr="007A7452">
              <w:rPr>
                <w:rFonts w:ascii="Times New Roman" w:hAnsi="Times New Roman"/>
                <w:color w:val="191919"/>
                <w:spacing w:val="-7"/>
                <w:sz w:val="18"/>
                <w:szCs w:val="18"/>
              </w:rPr>
              <w:t>11</w:t>
            </w:r>
            <w:r w:rsidRPr="007A7452">
              <w:rPr>
                <w:rFonts w:ascii="Times New Roman" w:hAnsi="Times New Roman"/>
                <w:color w:val="191919"/>
                <w:sz w:val="18"/>
                <w:szCs w:val="18"/>
              </w:rPr>
              <w:t>12</w:t>
            </w:r>
          </w:p>
        </w:tc>
        <w:tc>
          <w:tcPr>
            <w:tcW w:w="519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Survey of</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History II</w:t>
            </w:r>
          </w:p>
        </w:tc>
        <w:tc>
          <w:tcPr>
            <w:tcW w:w="276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hanging="10"/>
              <w:rPr>
                <w:rFonts w:ascii="Times New Roman" w:hAnsi="Times New Roman"/>
                <w:sz w:val="24"/>
                <w:szCs w:val="24"/>
              </w:rPr>
            </w:pPr>
            <w:r w:rsidRPr="007A7452">
              <w:rPr>
                <w:rFonts w:ascii="Times New Roman" w:hAnsi="Times New Roman"/>
                <w:color w:val="191919"/>
                <w:sz w:val="18"/>
                <w:szCs w:val="18"/>
              </w:rPr>
              <w:t>HIST</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5" w:firstLine="0"/>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p>
        </w:tc>
        <w:tc>
          <w:tcPr>
            <w:tcW w:w="519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Survey of</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American History I</w:t>
            </w:r>
          </w:p>
        </w:tc>
        <w:tc>
          <w:tcPr>
            <w:tcW w:w="2765"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hanging="10"/>
              <w:rPr>
                <w:rFonts w:ascii="Times New Roman" w:hAnsi="Times New Roman"/>
                <w:sz w:val="24"/>
                <w:szCs w:val="24"/>
              </w:rPr>
            </w:pPr>
            <w:r w:rsidRPr="007A7452">
              <w:rPr>
                <w:rFonts w:ascii="Times New Roman" w:hAnsi="Times New Roman"/>
                <w:color w:val="191919"/>
                <w:sz w:val="18"/>
                <w:szCs w:val="18"/>
              </w:rPr>
              <w:t>HIST</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5" w:firstLine="0"/>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12</w:t>
            </w:r>
          </w:p>
        </w:tc>
        <w:tc>
          <w:tcPr>
            <w:tcW w:w="519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Survey of</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American History II</w:t>
            </w:r>
          </w:p>
        </w:tc>
        <w:tc>
          <w:tcPr>
            <w:tcW w:w="276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hanging="10"/>
              <w:rPr>
                <w:rFonts w:ascii="Times New Roman" w:hAnsi="Times New Roman"/>
                <w:sz w:val="24"/>
                <w:szCs w:val="24"/>
              </w:rPr>
            </w:pPr>
            <w:r w:rsidRPr="007A7452">
              <w:rPr>
                <w:rFonts w:ascii="Times New Roman" w:hAnsi="Times New Roman"/>
                <w:color w:val="191919"/>
                <w:sz w:val="18"/>
                <w:szCs w:val="18"/>
              </w:rPr>
              <w:t>HIST</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5" w:firstLine="0"/>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13</w:t>
            </w:r>
          </w:p>
        </w:tc>
        <w:tc>
          <w:tcPr>
            <w:tcW w:w="519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Minorities in</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America</w:t>
            </w:r>
          </w:p>
        </w:tc>
        <w:tc>
          <w:tcPr>
            <w:tcW w:w="276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hanging="10"/>
              <w:rPr>
                <w:rFonts w:ascii="Times New Roman" w:hAnsi="Times New Roman"/>
                <w:sz w:val="24"/>
                <w:szCs w:val="24"/>
              </w:rPr>
            </w:pPr>
            <w:r w:rsidRPr="007A7452">
              <w:rPr>
                <w:rFonts w:ascii="Times New Roman" w:hAnsi="Times New Roman"/>
                <w:color w:val="191919"/>
                <w:sz w:val="18"/>
                <w:szCs w:val="18"/>
              </w:rPr>
              <w:t>HONR</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5" w:firstLine="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151</w:t>
            </w:r>
          </w:p>
        </w:tc>
        <w:tc>
          <w:tcPr>
            <w:tcW w:w="519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Honors</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History I</w:t>
            </w:r>
          </w:p>
        </w:tc>
        <w:tc>
          <w:tcPr>
            <w:tcW w:w="276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hanging="10"/>
              <w:rPr>
                <w:rFonts w:ascii="Times New Roman" w:hAnsi="Times New Roman"/>
                <w:sz w:val="24"/>
                <w:szCs w:val="24"/>
              </w:rPr>
            </w:pPr>
            <w:r w:rsidRPr="007A7452">
              <w:rPr>
                <w:rFonts w:ascii="Times New Roman" w:hAnsi="Times New Roman"/>
                <w:color w:val="191919"/>
                <w:sz w:val="18"/>
                <w:szCs w:val="18"/>
              </w:rPr>
              <w:t>HONR</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5" w:firstLine="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152</w:t>
            </w:r>
          </w:p>
        </w:tc>
        <w:tc>
          <w:tcPr>
            <w:tcW w:w="519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Honors</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History II</w:t>
            </w:r>
          </w:p>
        </w:tc>
        <w:tc>
          <w:tcPr>
            <w:tcW w:w="276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hanging="10"/>
              <w:rPr>
                <w:rFonts w:ascii="Times New Roman" w:hAnsi="Times New Roman"/>
                <w:sz w:val="24"/>
                <w:szCs w:val="24"/>
              </w:rPr>
            </w:pPr>
            <w:r w:rsidRPr="007A7452">
              <w:rPr>
                <w:rFonts w:ascii="Times New Roman" w:hAnsi="Times New Roman"/>
                <w:color w:val="191919"/>
                <w:sz w:val="18"/>
                <w:szCs w:val="18"/>
              </w:rPr>
              <w:t>PHIL</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5" w:firstLine="0"/>
              <w:rPr>
                <w:rFonts w:ascii="Times New Roman" w:hAnsi="Times New Roman"/>
                <w:sz w:val="24"/>
                <w:szCs w:val="24"/>
              </w:rPr>
            </w:pPr>
            <w:r w:rsidRPr="007A7452">
              <w:rPr>
                <w:rFonts w:ascii="Times New Roman" w:hAnsi="Times New Roman"/>
                <w:color w:val="191919"/>
                <w:sz w:val="18"/>
                <w:szCs w:val="18"/>
              </w:rPr>
              <w:t>2101</w:t>
            </w:r>
          </w:p>
        </w:tc>
        <w:tc>
          <w:tcPr>
            <w:tcW w:w="519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Intro to Philosophy</w:t>
            </w:r>
          </w:p>
        </w:tc>
        <w:tc>
          <w:tcPr>
            <w:tcW w:w="276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hanging="10"/>
              <w:rPr>
                <w:rFonts w:ascii="Times New Roman" w:hAnsi="Times New Roman"/>
                <w:sz w:val="24"/>
                <w:szCs w:val="24"/>
              </w:rPr>
            </w:pPr>
            <w:r w:rsidRPr="007A7452">
              <w:rPr>
                <w:rFonts w:ascii="Times New Roman" w:hAnsi="Times New Roman"/>
                <w:color w:val="191919"/>
                <w:sz w:val="18"/>
                <w:szCs w:val="18"/>
              </w:rPr>
              <w:t>POLS</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5" w:firstLine="0"/>
              <w:rPr>
                <w:rFonts w:ascii="Times New Roman" w:hAnsi="Times New Roman"/>
                <w:sz w:val="24"/>
                <w:szCs w:val="24"/>
              </w:rPr>
            </w:pPr>
            <w:r w:rsidRPr="007A7452">
              <w:rPr>
                <w:rFonts w:ascii="Times New Roman" w:hAnsi="Times New Roman"/>
                <w:color w:val="191919"/>
                <w:sz w:val="18"/>
                <w:szCs w:val="18"/>
              </w:rPr>
              <w:t>2101</w:t>
            </w:r>
          </w:p>
        </w:tc>
        <w:tc>
          <w:tcPr>
            <w:tcW w:w="519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Intro to Political Science</w:t>
            </w:r>
          </w:p>
        </w:tc>
        <w:tc>
          <w:tcPr>
            <w:tcW w:w="276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hanging="10"/>
              <w:rPr>
                <w:rFonts w:ascii="Times New Roman" w:hAnsi="Times New Roman"/>
                <w:sz w:val="24"/>
                <w:szCs w:val="24"/>
              </w:rPr>
            </w:pPr>
            <w:r w:rsidRPr="007A7452">
              <w:rPr>
                <w:rFonts w:ascii="Times New Roman" w:hAnsi="Times New Roman"/>
                <w:color w:val="191919"/>
                <w:sz w:val="18"/>
                <w:szCs w:val="18"/>
              </w:rPr>
              <w:t>POLS</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5" w:firstLine="0"/>
              <w:rPr>
                <w:rFonts w:ascii="Times New Roman" w:hAnsi="Times New Roman"/>
                <w:sz w:val="24"/>
                <w:szCs w:val="24"/>
              </w:rPr>
            </w:pPr>
            <w:r w:rsidRPr="007A7452">
              <w:rPr>
                <w:rFonts w:ascii="Times New Roman" w:hAnsi="Times New Roman"/>
                <w:color w:val="191919"/>
                <w:sz w:val="18"/>
                <w:szCs w:val="18"/>
              </w:rPr>
              <w:t>2102</w:t>
            </w:r>
          </w:p>
        </w:tc>
        <w:tc>
          <w:tcPr>
            <w:tcW w:w="519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Intro to Law</w:t>
            </w:r>
          </w:p>
        </w:tc>
        <w:tc>
          <w:tcPr>
            <w:tcW w:w="2765" w:type="dxa"/>
            <w:tcBorders>
              <w:top w:val="nil"/>
              <w:left w:val="nil"/>
              <w:bottom w:val="nil"/>
              <w:right w:val="nil"/>
            </w:tcBorders>
          </w:tcPr>
          <w:p w:rsidR="00E8550F" w:rsidRPr="007A7452" w:rsidRDefault="00E8550F" w:rsidP="00510B4A">
            <w:pPr>
              <w:widowControl w:val="0"/>
              <w:autoSpaceDE w:val="0"/>
              <w:autoSpaceDN w:val="0"/>
              <w:adjustRightInd w:val="0"/>
              <w:spacing w:after="0"/>
              <w:rPr>
                <w:rFonts w:ascii="Times New Roman" w:hAnsi="Times New Roman"/>
                <w:sz w:val="24"/>
                <w:szCs w:val="24"/>
              </w:rPr>
            </w:pP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hanging="10"/>
              <w:rPr>
                <w:rFonts w:ascii="Times New Roman" w:hAnsi="Times New Roman"/>
                <w:sz w:val="24"/>
                <w:szCs w:val="24"/>
              </w:rPr>
            </w:pPr>
            <w:r w:rsidRPr="007A7452">
              <w:rPr>
                <w:rFonts w:ascii="Times New Roman" w:hAnsi="Times New Roman"/>
                <w:color w:val="191919"/>
                <w:sz w:val="18"/>
                <w:szCs w:val="18"/>
              </w:rPr>
              <w:t>PSYC</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5" w:firstLine="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101</w:t>
            </w:r>
          </w:p>
        </w:tc>
        <w:tc>
          <w:tcPr>
            <w:tcW w:w="519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General Psychology</w:t>
            </w:r>
          </w:p>
        </w:tc>
        <w:tc>
          <w:tcPr>
            <w:tcW w:w="276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16"/>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hanging="10"/>
              <w:rPr>
                <w:rFonts w:ascii="Times New Roman" w:hAnsi="Times New Roman"/>
                <w:sz w:val="24"/>
                <w:szCs w:val="24"/>
              </w:rPr>
            </w:pPr>
            <w:r w:rsidRPr="007A7452">
              <w:rPr>
                <w:rFonts w:ascii="Times New Roman" w:hAnsi="Times New Roman"/>
                <w:color w:val="191919"/>
                <w:sz w:val="18"/>
                <w:szCs w:val="18"/>
              </w:rPr>
              <w:t>SOCI</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5" w:firstLine="0"/>
              <w:rPr>
                <w:rFonts w:ascii="Times New Roman" w:hAnsi="Times New Roman"/>
                <w:sz w:val="24"/>
                <w:szCs w:val="24"/>
              </w:rPr>
            </w:pPr>
            <w:r w:rsidRPr="007A7452">
              <w:rPr>
                <w:rFonts w:ascii="Times New Roman" w:hAnsi="Times New Roman"/>
                <w:color w:val="191919"/>
                <w:sz w:val="18"/>
                <w:szCs w:val="18"/>
              </w:rPr>
              <w:t>20</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519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Principles of Sociology</w:t>
            </w:r>
          </w:p>
        </w:tc>
        <w:tc>
          <w:tcPr>
            <w:tcW w:w="276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E8550F" w:rsidRPr="007A7452" w:rsidTr="00E8550F">
        <w:trPr>
          <w:trHeight w:hRule="exact" w:val="298"/>
        </w:trPr>
        <w:tc>
          <w:tcPr>
            <w:tcW w:w="83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hanging="10"/>
              <w:rPr>
                <w:rFonts w:ascii="Times New Roman" w:hAnsi="Times New Roman"/>
                <w:sz w:val="24"/>
                <w:szCs w:val="24"/>
              </w:rPr>
            </w:pPr>
            <w:r w:rsidRPr="007A7452">
              <w:rPr>
                <w:rFonts w:ascii="Times New Roman" w:hAnsi="Times New Roman"/>
                <w:color w:val="191919"/>
                <w:sz w:val="18"/>
                <w:szCs w:val="18"/>
              </w:rPr>
              <w:t>SOCI</w:t>
            </w:r>
          </w:p>
        </w:tc>
        <w:tc>
          <w:tcPr>
            <w:tcW w:w="100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65" w:firstLine="0"/>
              <w:rPr>
                <w:rFonts w:ascii="Times New Roman" w:hAnsi="Times New Roman"/>
                <w:sz w:val="24"/>
                <w:szCs w:val="24"/>
              </w:rPr>
            </w:pPr>
            <w:r w:rsidRPr="007A7452">
              <w:rPr>
                <w:rFonts w:ascii="Times New Roman" w:hAnsi="Times New Roman"/>
                <w:color w:val="191919"/>
                <w:sz w:val="18"/>
                <w:szCs w:val="18"/>
              </w:rPr>
              <w:t>2031</w:t>
            </w:r>
          </w:p>
        </w:tc>
        <w:tc>
          <w:tcPr>
            <w:tcW w:w="519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left="360"/>
              <w:rPr>
                <w:rFonts w:ascii="Times New Roman" w:hAnsi="Times New Roman"/>
                <w:sz w:val="24"/>
                <w:szCs w:val="24"/>
              </w:rPr>
            </w:pPr>
            <w:r w:rsidRPr="007A7452">
              <w:rPr>
                <w:rFonts w:ascii="Times New Roman" w:hAnsi="Times New Roman"/>
                <w:color w:val="191919"/>
                <w:sz w:val="18"/>
                <w:szCs w:val="18"/>
              </w:rPr>
              <w:t>Introduction to</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Anthropology</w:t>
            </w:r>
          </w:p>
        </w:tc>
        <w:tc>
          <w:tcPr>
            <w:tcW w:w="2765"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bl>
    <w:p w:rsidR="00E8550F" w:rsidRDefault="00E8550F" w:rsidP="00E8550F">
      <w:pPr>
        <w:widowControl w:val="0"/>
        <w:autoSpaceDE w:val="0"/>
        <w:autoSpaceDN w:val="0"/>
        <w:adjustRightInd w:val="0"/>
        <w:spacing w:after="0"/>
        <w:ind w:left="270" w:firstLine="0"/>
        <w:rPr>
          <w:rFonts w:ascii="Times New Roman" w:hAnsi="Times New Roman"/>
          <w:color w:val="000000"/>
          <w:sz w:val="18"/>
          <w:szCs w:val="18"/>
        </w:rPr>
      </w:pPr>
      <w:r>
        <w:rPr>
          <w:rFonts w:ascii="Times New Roman" w:hAnsi="Times New Roman"/>
          <w:b/>
          <w:bCs/>
          <w:color w:val="191919"/>
          <w:sz w:val="18"/>
          <w:szCs w:val="18"/>
        </w:rPr>
        <w:t>ABOVE</w:t>
      </w:r>
      <w:r>
        <w:rPr>
          <w:rFonts w:ascii="Times New Roman" w:hAnsi="Times New Roman"/>
          <w:b/>
          <w:bCs/>
          <w:color w:val="191919"/>
          <w:spacing w:val="-3"/>
          <w:sz w:val="18"/>
          <w:szCs w:val="18"/>
        </w:rPr>
        <w:t xml:space="preserve"> </w:t>
      </w:r>
      <w:r>
        <w:rPr>
          <w:rFonts w:ascii="Times New Roman" w:hAnsi="Times New Roman"/>
          <w:b/>
          <w:bCs/>
          <w:color w:val="191919"/>
          <w:sz w:val="18"/>
          <w:szCs w:val="18"/>
        </w:rPr>
        <w:t>THE CORE:  (6 hours)</w:t>
      </w:r>
    </w:p>
    <w:p w:rsidR="00E8550F" w:rsidRDefault="00E8550F" w:rsidP="00E8550F">
      <w:pPr>
        <w:widowControl w:val="0"/>
        <w:tabs>
          <w:tab w:val="left" w:pos="1200"/>
          <w:tab w:val="left" w:pos="3240"/>
          <w:tab w:val="left" w:pos="9900"/>
        </w:tabs>
        <w:autoSpaceDE w:val="0"/>
        <w:autoSpaceDN w:val="0"/>
        <w:adjustRightInd w:val="0"/>
        <w:spacing w:before="12" w:after="0"/>
        <w:ind w:left="270" w:firstLine="0"/>
        <w:rPr>
          <w:rFonts w:ascii="Times New Roman" w:hAnsi="Times New Roman"/>
          <w:color w:val="000000"/>
          <w:sz w:val="18"/>
          <w:szCs w:val="18"/>
        </w:rPr>
      </w:pPr>
      <w:proofErr w:type="gramStart"/>
      <w:r>
        <w:rPr>
          <w:rFonts w:ascii="Times New Roman" w:hAnsi="Times New Roman"/>
          <w:color w:val="191919"/>
          <w:sz w:val="18"/>
          <w:szCs w:val="18"/>
        </w:rPr>
        <w:t>ASU</w:t>
      </w:r>
      <w:r>
        <w:rPr>
          <w:rFonts w:ascii="Times New Roman" w:hAnsi="Times New Roman"/>
          <w:color w:val="191919"/>
          <w:sz w:val="18"/>
          <w:szCs w:val="18"/>
        </w:rPr>
        <w:tab/>
        <w:t>1200</w:t>
      </w:r>
      <w:r>
        <w:rPr>
          <w:rFonts w:ascii="Times New Roman" w:hAnsi="Times New Roman"/>
          <w:color w:val="191919"/>
          <w:sz w:val="18"/>
          <w:szCs w:val="18"/>
        </w:rPr>
        <w:tab/>
        <w:t>Freshman Sem. &amp; Ser</w:t>
      </w:r>
      <w:r>
        <w:rPr>
          <w:rFonts w:ascii="Times New Roman" w:hAnsi="Times New Roman"/>
          <w:color w:val="191919"/>
          <w:spacing w:val="-12"/>
          <w:sz w:val="18"/>
          <w:szCs w:val="18"/>
        </w:rPr>
        <w:t>v</w:t>
      </w:r>
      <w:r>
        <w:rPr>
          <w:rFonts w:ascii="Times New Roman" w:hAnsi="Times New Roman"/>
          <w:color w:val="191919"/>
          <w:sz w:val="18"/>
          <w:szCs w:val="18"/>
        </w:rPr>
        <w:t>.</w:t>
      </w:r>
      <w:proofErr w:type="gramEnd"/>
      <w:r>
        <w:rPr>
          <w:rFonts w:ascii="Times New Roman" w:hAnsi="Times New Roman"/>
          <w:color w:val="191919"/>
          <w:spacing w:val="-3"/>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o Leadership</w:t>
      </w:r>
      <w:r>
        <w:rPr>
          <w:rFonts w:ascii="Times New Roman" w:hAnsi="Times New Roman"/>
          <w:color w:val="191919"/>
          <w:sz w:val="18"/>
          <w:szCs w:val="18"/>
        </w:rPr>
        <w:tab/>
        <w:t>3</w:t>
      </w:r>
    </w:p>
    <w:p w:rsidR="00E8550F" w:rsidRDefault="00E8550F" w:rsidP="00E8550F">
      <w:pPr>
        <w:widowControl w:val="0"/>
        <w:autoSpaceDE w:val="0"/>
        <w:autoSpaceDN w:val="0"/>
        <w:adjustRightInd w:val="0"/>
        <w:spacing w:before="2" w:after="0" w:line="220" w:lineRule="exact"/>
        <w:ind w:left="270" w:firstLine="0"/>
        <w:rPr>
          <w:rFonts w:ascii="Times New Roman" w:hAnsi="Times New Roman"/>
          <w:color w:val="000000"/>
        </w:rPr>
      </w:pPr>
    </w:p>
    <w:p w:rsidR="00E8550F" w:rsidRDefault="00E8550F" w:rsidP="00E8550F">
      <w:pPr>
        <w:widowControl w:val="0"/>
        <w:autoSpaceDE w:val="0"/>
        <w:autoSpaceDN w:val="0"/>
        <w:adjustRightInd w:val="0"/>
        <w:spacing w:after="0"/>
        <w:ind w:left="270" w:firstLine="0"/>
        <w:rPr>
          <w:rFonts w:ascii="Times New Roman" w:hAnsi="Times New Roman"/>
          <w:color w:val="000000"/>
          <w:sz w:val="18"/>
          <w:szCs w:val="18"/>
        </w:rPr>
      </w:pPr>
      <w:r>
        <w:rPr>
          <w:rFonts w:ascii="Times New Roman" w:hAnsi="Times New Roman"/>
          <w:b/>
          <w:bCs/>
          <w:color w:val="191919"/>
          <w:sz w:val="18"/>
          <w:szCs w:val="18"/>
        </w:rPr>
        <w:t>SELECT</w:t>
      </w:r>
      <w:r>
        <w:rPr>
          <w:rFonts w:ascii="Times New Roman" w:hAnsi="Times New Roman"/>
          <w:b/>
          <w:bCs/>
          <w:color w:val="191919"/>
          <w:spacing w:val="-7"/>
          <w:sz w:val="18"/>
          <w:szCs w:val="18"/>
        </w:rPr>
        <w:t xml:space="preserve"> </w:t>
      </w:r>
      <w:r>
        <w:rPr>
          <w:rFonts w:ascii="Times New Roman" w:hAnsi="Times New Roman"/>
          <w:b/>
          <w:bCs/>
          <w:color w:val="191919"/>
          <w:sz w:val="18"/>
          <w:szCs w:val="18"/>
        </w:rPr>
        <w:t>THREE</w:t>
      </w:r>
    </w:p>
    <w:tbl>
      <w:tblPr>
        <w:tblW w:w="0" w:type="auto"/>
        <w:tblInd w:w="270" w:type="dxa"/>
        <w:tblLayout w:type="fixed"/>
        <w:tblCellMar>
          <w:left w:w="0" w:type="dxa"/>
          <w:right w:w="0" w:type="dxa"/>
        </w:tblCellMar>
        <w:tblLook w:val="0000"/>
      </w:tblPr>
      <w:tblGrid>
        <w:gridCol w:w="900"/>
        <w:gridCol w:w="1025"/>
        <w:gridCol w:w="4976"/>
        <w:gridCol w:w="3164"/>
      </w:tblGrid>
      <w:tr w:rsidR="00E8550F" w:rsidRPr="007A7452" w:rsidTr="00E8550F">
        <w:trPr>
          <w:trHeight w:hRule="exact" w:val="237"/>
        </w:trPr>
        <w:tc>
          <w:tcPr>
            <w:tcW w:w="900"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10" w:firstLine="0"/>
              <w:rPr>
                <w:rFonts w:ascii="Times New Roman" w:hAnsi="Times New Roman"/>
                <w:sz w:val="24"/>
                <w:szCs w:val="24"/>
              </w:rPr>
            </w:pPr>
            <w:r w:rsidRPr="007A7452">
              <w:rPr>
                <w:rFonts w:ascii="Times New Roman" w:hAnsi="Times New Roman"/>
                <w:color w:val="191919"/>
                <w:sz w:val="18"/>
                <w:szCs w:val="18"/>
              </w:rPr>
              <w:t>HEDP</w:t>
            </w:r>
          </w:p>
        </w:tc>
        <w:tc>
          <w:tcPr>
            <w:tcW w:w="1025"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515" w:firstLine="590"/>
              <w:rPr>
                <w:rFonts w:ascii="Times New Roman" w:hAnsi="Times New Roman"/>
                <w:sz w:val="24"/>
                <w:szCs w:val="24"/>
              </w:rPr>
            </w:pPr>
            <w:r w:rsidRPr="007A7452">
              <w:rPr>
                <w:rFonts w:ascii="Times New Roman" w:hAnsi="Times New Roman"/>
                <w:color w:val="191919"/>
                <w:sz w:val="18"/>
                <w:szCs w:val="18"/>
              </w:rPr>
              <w:t>1001</w:t>
            </w:r>
          </w:p>
        </w:tc>
        <w:tc>
          <w:tcPr>
            <w:tcW w:w="4976" w:type="dxa"/>
            <w:tcBorders>
              <w:top w:val="nil"/>
              <w:left w:val="nil"/>
              <w:bottom w:val="nil"/>
              <w:right w:val="nil"/>
            </w:tcBorders>
          </w:tcPr>
          <w:p w:rsidR="00E8550F" w:rsidRPr="007A7452" w:rsidRDefault="00E8550F" w:rsidP="00E8550F">
            <w:pPr>
              <w:widowControl w:val="0"/>
              <w:autoSpaceDE w:val="0"/>
              <w:autoSpaceDN w:val="0"/>
              <w:adjustRightInd w:val="0"/>
              <w:spacing w:before="9" w:after="0"/>
              <w:ind w:left="360" w:firstLine="685"/>
              <w:rPr>
                <w:rFonts w:ascii="Times New Roman" w:hAnsi="Times New Roman"/>
                <w:sz w:val="24"/>
                <w:szCs w:val="24"/>
              </w:rPr>
            </w:pPr>
            <w:r w:rsidRPr="007A7452">
              <w:rPr>
                <w:rFonts w:ascii="Times New Roman" w:hAnsi="Times New Roman"/>
                <w:color w:val="191919"/>
                <w:sz w:val="18"/>
                <w:szCs w:val="18"/>
              </w:rPr>
              <w:t>Introduction to</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ellness</w:t>
            </w:r>
          </w:p>
        </w:tc>
        <w:tc>
          <w:tcPr>
            <w:tcW w:w="3164" w:type="dxa"/>
            <w:tcBorders>
              <w:top w:val="nil"/>
              <w:left w:val="nil"/>
              <w:bottom w:val="nil"/>
              <w:right w:val="nil"/>
            </w:tcBorders>
          </w:tcPr>
          <w:p w:rsidR="00E8550F" w:rsidRPr="007A7452" w:rsidRDefault="00E8550F" w:rsidP="00510B4A">
            <w:pPr>
              <w:widowControl w:val="0"/>
              <w:autoSpaceDE w:val="0"/>
              <w:autoSpaceDN w:val="0"/>
              <w:adjustRightInd w:val="0"/>
              <w:spacing w:before="9" w:after="0"/>
              <w:ind w:right="40"/>
              <w:jc w:val="right"/>
              <w:rPr>
                <w:rFonts w:ascii="Times New Roman" w:hAnsi="Times New Roman"/>
                <w:sz w:val="24"/>
                <w:szCs w:val="24"/>
              </w:rPr>
            </w:pPr>
            <w:r w:rsidRPr="007A7452">
              <w:rPr>
                <w:rFonts w:ascii="Times New Roman" w:hAnsi="Times New Roman"/>
                <w:color w:val="191919"/>
                <w:sz w:val="18"/>
                <w:szCs w:val="18"/>
              </w:rPr>
              <w:t>1</w:t>
            </w:r>
          </w:p>
        </w:tc>
      </w:tr>
      <w:tr w:rsidR="00E8550F" w:rsidRPr="007A7452" w:rsidTr="00E8550F">
        <w:trPr>
          <w:trHeight w:hRule="exact" w:val="216"/>
        </w:trPr>
        <w:tc>
          <w:tcPr>
            <w:tcW w:w="90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0" w:firstLine="0"/>
              <w:rPr>
                <w:rFonts w:ascii="Times New Roman" w:hAnsi="Times New Roman"/>
                <w:sz w:val="24"/>
                <w:szCs w:val="24"/>
              </w:rPr>
            </w:pPr>
            <w:r w:rsidRPr="007A7452">
              <w:rPr>
                <w:rFonts w:ascii="Times New Roman" w:hAnsi="Times New Roman"/>
                <w:color w:val="191919"/>
                <w:sz w:val="18"/>
                <w:szCs w:val="18"/>
              </w:rPr>
              <w:t>PEDH</w:t>
            </w:r>
          </w:p>
        </w:tc>
        <w:tc>
          <w:tcPr>
            <w:tcW w:w="102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515" w:firstLine="590"/>
              <w:rPr>
                <w:rFonts w:ascii="Times New Roman" w:hAnsi="Times New Roman"/>
                <w:sz w:val="24"/>
                <w:szCs w:val="24"/>
              </w:rPr>
            </w:pPr>
            <w:r w:rsidRPr="007A7452">
              <w:rPr>
                <w:rFonts w:ascii="Times New Roman" w:hAnsi="Times New Roman"/>
                <w:color w:val="191919"/>
                <w:sz w:val="18"/>
                <w:szCs w:val="18"/>
              </w:rPr>
              <w:t>1001</w:t>
            </w:r>
          </w:p>
        </w:tc>
        <w:tc>
          <w:tcPr>
            <w:tcW w:w="4976"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0" w:firstLine="685"/>
              <w:rPr>
                <w:rFonts w:ascii="Times New Roman" w:hAnsi="Times New Roman"/>
                <w:sz w:val="24"/>
                <w:szCs w:val="24"/>
              </w:rPr>
            </w:pPr>
            <w:r w:rsidRPr="007A7452">
              <w:rPr>
                <w:rFonts w:ascii="Times New Roman" w:hAnsi="Times New Roman"/>
                <w:color w:val="191919"/>
                <w:spacing w:val="-13"/>
                <w:sz w:val="18"/>
                <w:szCs w:val="18"/>
              </w:rPr>
              <w:t>T</w:t>
            </w:r>
            <w:r w:rsidRPr="007A7452">
              <w:rPr>
                <w:rFonts w:ascii="Times New Roman" w:hAnsi="Times New Roman"/>
                <w:color w:val="191919"/>
                <w:sz w:val="18"/>
                <w:szCs w:val="18"/>
              </w:rPr>
              <w:t>eam Sports</w:t>
            </w:r>
          </w:p>
        </w:tc>
        <w:tc>
          <w:tcPr>
            <w:tcW w:w="3164"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E8550F" w:rsidRPr="007A7452" w:rsidTr="00E8550F">
        <w:trPr>
          <w:trHeight w:hRule="exact" w:val="216"/>
        </w:trPr>
        <w:tc>
          <w:tcPr>
            <w:tcW w:w="90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0" w:firstLine="0"/>
              <w:rPr>
                <w:rFonts w:ascii="Times New Roman" w:hAnsi="Times New Roman"/>
                <w:sz w:val="24"/>
                <w:szCs w:val="24"/>
              </w:rPr>
            </w:pPr>
            <w:r w:rsidRPr="007A7452">
              <w:rPr>
                <w:rFonts w:ascii="Times New Roman" w:hAnsi="Times New Roman"/>
                <w:color w:val="191919"/>
                <w:sz w:val="18"/>
                <w:szCs w:val="18"/>
              </w:rPr>
              <w:t>PEDH</w:t>
            </w:r>
          </w:p>
        </w:tc>
        <w:tc>
          <w:tcPr>
            <w:tcW w:w="102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515" w:firstLine="590"/>
              <w:rPr>
                <w:rFonts w:ascii="Times New Roman" w:hAnsi="Times New Roman"/>
                <w:sz w:val="24"/>
                <w:szCs w:val="24"/>
              </w:rPr>
            </w:pPr>
            <w:r w:rsidRPr="007A7452">
              <w:rPr>
                <w:rFonts w:ascii="Times New Roman" w:hAnsi="Times New Roman"/>
                <w:color w:val="191919"/>
                <w:sz w:val="18"/>
                <w:szCs w:val="18"/>
              </w:rPr>
              <w:t>1002</w:t>
            </w:r>
          </w:p>
        </w:tc>
        <w:tc>
          <w:tcPr>
            <w:tcW w:w="4976"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0" w:firstLine="685"/>
              <w:rPr>
                <w:rFonts w:ascii="Times New Roman" w:hAnsi="Times New Roman"/>
                <w:sz w:val="24"/>
                <w:szCs w:val="24"/>
              </w:rPr>
            </w:pPr>
            <w:r w:rsidRPr="007A7452">
              <w:rPr>
                <w:rFonts w:ascii="Times New Roman" w:hAnsi="Times New Roman"/>
                <w:color w:val="191919"/>
                <w:sz w:val="18"/>
                <w:szCs w:val="18"/>
              </w:rPr>
              <w:t>Fitness</w:t>
            </w:r>
          </w:p>
        </w:tc>
        <w:tc>
          <w:tcPr>
            <w:tcW w:w="3164"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E8550F" w:rsidRPr="007A7452" w:rsidTr="00E8550F">
        <w:trPr>
          <w:trHeight w:hRule="exact" w:val="216"/>
        </w:trPr>
        <w:tc>
          <w:tcPr>
            <w:tcW w:w="90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0" w:firstLine="0"/>
              <w:rPr>
                <w:rFonts w:ascii="Times New Roman" w:hAnsi="Times New Roman"/>
                <w:sz w:val="24"/>
                <w:szCs w:val="24"/>
              </w:rPr>
            </w:pPr>
            <w:r w:rsidRPr="007A7452">
              <w:rPr>
                <w:rFonts w:ascii="Times New Roman" w:hAnsi="Times New Roman"/>
                <w:color w:val="191919"/>
                <w:sz w:val="18"/>
                <w:szCs w:val="18"/>
              </w:rPr>
              <w:t>PEDH</w:t>
            </w:r>
          </w:p>
        </w:tc>
        <w:tc>
          <w:tcPr>
            <w:tcW w:w="102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515" w:firstLine="590"/>
              <w:rPr>
                <w:rFonts w:ascii="Times New Roman" w:hAnsi="Times New Roman"/>
                <w:sz w:val="24"/>
                <w:szCs w:val="24"/>
              </w:rPr>
            </w:pPr>
            <w:r w:rsidRPr="007A7452">
              <w:rPr>
                <w:rFonts w:ascii="Times New Roman" w:hAnsi="Times New Roman"/>
                <w:color w:val="191919"/>
                <w:sz w:val="18"/>
                <w:szCs w:val="18"/>
              </w:rPr>
              <w:t>1003</w:t>
            </w:r>
          </w:p>
        </w:tc>
        <w:tc>
          <w:tcPr>
            <w:tcW w:w="4976"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0" w:firstLine="685"/>
              <w:rPr>
                <w:rFonts w:ascii="Times New Roman" w:hAnsi="Times New Roman"/>
                <w:sz w:val="24"/>
                <w:szCs w:val="24"/>
              </w:rPr>
            </w:pPr>
            <w:r w:rsidRPr="007A7452">
              <w:rPr>
                <w:rFonts w:ascii="Times New Roman" w:hAnsi="Times New Roman"/>
                <w:color w:val="191919"/>
                <w:sz w:val="18"/>
                <w:szCs w:val="18"/>
              </w:rPr>
              <w:t>Recreational Skills I</w:t>
            </w:r>
          </w:p>
        </w:tc>
        <w:tc>
          <w:tcPr>
            <w:tcW w:w="3164"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E8550F" w:rsidRPr="007A7452" w:rsidTr="00E8550F">
        <w:trPr>
          <w:trHeight w:hRule="exact" w:val="216"/>
        </w:trPr>
        <w:tc>
          <w:tcPr>
            <w:tcW w:w="90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0" w:firstLine="0"/>
              <w:rPr>
                <w:rFonts w:ascii="Times New Roman" w:hAnsi="Times New Roman"/>
                <w:sz w:val="24"/>
                <w:szCs w:val="24"/>
              </w:rPr>
            </w:pPr>
            <w:r w:rsidRPr="007A7452">
              <w:rPr>
                <w:rFonts w:ascii="Times New Roman" w:hAnsi="Times New Roman"/>
                <w:color w:val="191919"/>
                <w:sz w:val="18"/>
                <w:szCs w:val="18"/>
              </w:rPr>
              <w:t>PEDH</w:t>
            </w:r>
          </w:p>
        </w:tc>
        <w:tc>
          <w:tcPr>
            <w:tcW w:w="102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515" w:firstLine="590"/>
              <w:rPr>
                <w:rFonts w:ascii="Times New Roman" w:hAnsi="Times New Roman"/>
                <w:sz w:val="24"/>
                <w:szCs w:val="24"/>
              </w:rPr>
            </w:pPr>
            <w:r w:rsidRPr="007A7452">
              <w:rPr>
                <w:rFonts w:ascii="Times New Roman" w:hAnsi="Times New Roman"/>
                <w:color w:val="191919"/>
                <w:sz w:val="18"/>
                <w:szCs w:val="18"/>
              </w:rPr>
              <w:t>1004</w:t>
            </w:r>
          </w:p>
        </w:tc>
        <w:tc>
          <w:tcPr>
            <w:tcW w:w="4976"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0" w:firstLine="685"/>
              <w:rPr>
                <w:rFonts w:ascii="Times New Roman" w:hAnsi="Times New Roman"/>
                <w:sz w:val="24"/>
                <w:szCs w:val="24"/>
              </w:rPr>
            </w:pPr>
            <w:r w:rsidRPr="007A7452">
              <w:rPr>
                <w:rFonts w:ascii="Times New Roman" w:hAnsi="Times New Roman"/>
                <w:color w:val="191919"/>
                <w:sz w:val="18"/>
                <w:szCs w:val="18"/>
              </w:rPr>
              <w:t>Recreational Skills II</w:t>
            </w:r>
          </w:p>
        </w:tc>
        <w:tc>
          <w:tcPr>
            <w:tcW w:w="3164"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E8550F" w:rsidRPr="007A7452" w:rsidTr="00E8550F">
        <w:trPr>
          <w:trHeight w:hRule="exact" w:val="216"/>
        </w:trPr>
        <w:tc>
          <w:tcPr>
            <w:tcW w:w="90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0" w:firstLine="0"/>
              <w:rPr>
                <w:rFonts w:ascii="Times New Roman" w:hAnsi="Times New Roman"/>
                <w:sz w:val="24"/>
                <w:szCs w:val="24"/>
              </w:rPr>
            </w:pPr>
            <w:r w:rsidRPr="007A7452">
              <w:rPr>
                <w:rFonts w:ascii="Times New Roman" w:hAnsi="Times New Roman"/>
                <w:color w:val="191919"/>
                <w:sz w:val="18"/>
                <w:szCs w:val="18"/>
              </w:rPr>
              <w:t>PEDH</w:t>
            </w:r>
          </w:p>
        </w:tc>
        <w:tc>
          <w:tcPr>
            <w:tcW w:w="102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515" w:firstLine="590"/>
              <w:rPr>
                <w:rFonts w:ascii="Times New Roman" w:hAnsi="Times New Roman"/>
                <w:sz w:val="24"/>
                <w:szCs w:val="24"/>
              </w:rPr>
            </w:pPr>
            <w:r w:rsidRPr="007A7452">
              <w:rPr>
                <w:rFonts w:ascii="Times New Roman" w:hAnsi="Times New Roman"/>
                <w:color w:val="191919"/>
                <w:sz w:val="18"/>
                <w:szCs w:val="18"/>
              </w:rPr>
              <w:t>1005</w:t>
            </w:r>
          </w:p>
        </w:tc>
        <w:tc>
          <w:tcPr>
            <w:tcW w:w="4976"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0" w:firstLine="685"/>
              <w:rPr>
                <w:rFonts w:ascii="Times New Roman" w:hAnsi="Times New Roman"/>
                <w:sz w:val="24"/>
                <w:szCs w:val="24"/>
              </w:rPr>
            </w:pPr>
            <w:r w:rsidRPr="007A7452">
              <w:rPr>
                <w:rFonts w:ascii="Times New Roman" w:hAnsi="Times New Roman"/>
                <w:color w:val="191919"/>
                <w:sz w:val="18"/>
                <w:szCs w:val="18"/>
              </w:rPr>
              <w:t>Lifetime Skills I</w:t>
            </w:r>
          </w:p>
        </w:tc>
        <w:tc>
          <w:tcPr>
            <w:tcW w:w="3164"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E8550F" w:rsidRPr="007A7452" w:rsidTr="00E8550F">
        <w:trPr>
          <w:trHeight w:hRule="exact" w:val="216"/>
        </w:trPr>
        <w:tc>
          <w:tcPr>
            <w:tcW w:w="90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0" w:firstLine="0"/>
              <w:rPr>
                <w:rFonts w:ascii="Times New Roman" w:hAnsi="Times New Roman"/>
                <w:sz w:val="24"/>
                <w:szCs w:val="24"/>
              </w:rPr>
            </w:pPr>
            <w:r w:rsidRPr="007A7452">
              <w:rPr>
                <w:rFonts w:ascii="Times New Roman" w:hAnsi="Times New Roman"/>
                <w:color w:val="191919"/>
                <w:sz w:val="18"/>
                <w:szCs w:val="18"/>
              </w:rPr>
              <w:t>PEDH</w:t>
            </w:r>
          </w:p>
        </w:tc>
        <w:tc>
          <w:tcPr>
            <w:tcW w:w="102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515" w:firstLine="590"/>
              <w:rPr>
                <w:rFonts w:ascii="Times New Roman" w:hAnsi="Times New Roman"/>
                <w:sz w:val="24"/>
                <w:szCs w:val="24"/>
              </w:rPr>
            </w:pPr>
            <w:r w:rsidRPr="007A7452">
              <w:rPr>
                <w:rFonts w:ascii="Times New Roman" w:hAnsi="Times New Roman"/>
                <w:color w:val="191919"/>
                <w:sz w:val="18"/>
                <w:szCs w:val="18"/>
              </w:rPr>
              <w:t>1006</w:t>
            </w:r>
          </w:p>
        </w:tc>
        <w:tc>
          <w:tcPr>
            <w:tcW w:w="4976"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0" w:firstLine="685"/>
              <w:rPr>
                <w:rFonts w:ascii="Times New Roman" w:hAnsi="Times New Roman"/>
                <w:sz w:val="24"/>
                <w:szCs w:val="24"/>
              </w:rPr>
            </w:pPr>
            <w:r w:rsidRPr="007A7452">
              <w:rPr>
                <w:rFonts w:ascii="Times New Roman" w:hAnsi="Times New Roman"/>
                <w:color w:val="191919"/>
                <w:sz w:val="18"/>
                <w:szCs w:val="18"/>
              </w:rPr>
              <w:t>Lifetime Skills II</w:t>
            </w:r>
          </w:p>
        </w:tc>
        <w:tc>
          <w:tcPr>
            <w:tcW w:w="3164"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r w:rsidR="00E8550F" w:rsidRPr="007A7452" w:rsidTr="00E8550F">
        <w:trPr>
          <w:trHeight w:hRule="exact" w:val="298"/>
        </w:trPr>
        <w:tc>
          <w:tcPr>
            <w:tcW w:w="90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10" w:firstLine="0"/>
              <w:rPr>
                <w:rFonts w:ascii="Times New Roman" w:hAnsi="Times New Roman"/>
                <w:sz w:val="24"/>
                <w:szCs w:val="24"/>
              </w:rPr>
            </w:pPr>
            <w:r w:rsidRPr="007A7452">
              <w:rPr>
                <w:rFonts w:ascii="Times New Roman" w:hAnsi="Times New Roman"/>
                <w:color w:val="191919"/>
                <w:sz w:val="18"/>
                <w:szCs w:val="18"/>
              </w:rPr>
              <w:t>PEDH</w:t>
            </w:r>
          </w:p>
        </w:tc>
        <w:tc>
          <w:tcPr>
            <w:tcW w:w="1025"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515" w:firstLine="590"/>
              <w:rPr>
                <w:rFonts w:ascii="Times New Roman" w:hAnsi="Times New Roman"/>
                <w:sz w:val="24"/>
                <w:szCs w:val="24"/>
              </w:rPr>
            </w:pPr>
            <w:r w:rsidRPr="007A7452">
              <w:rPr>
                <w:rFonts w:ascii="Times New Roman" w:hAnsi="Times New Roman"/>
                <w:color w:val="191919"/>
                <w:sz w:val="18"/>
                <w:szCs w:val="18"/>
              </w:rPr>
              <w:t>1007</w:t>
            </w:r>
          </w:p>
        </w:tc>
        <w:tc>
          <w:tcPr>
            <w:tcW w:w="4976"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360" w:firstLine="685"/>
              <w:rPr>
                <w:rFonts w:ascii="Times New Roman" w:hAnsi="Times New Roman"/>
                <w:sz w:val="24"/>
                <w:szCs w:val="24"/>
              </w:rPr>
            </w:pPr>
            <w:r w:rsidRPr="007A7452">
              <w:rPr>
                <w:rFonts w:ascii="Times New Roman" w:hAnsi="Times New Roman"/>
                <w:color w:val="191919"/>
                <w:sz w:val="18"/>
                <w:szCs w:val="18"/>
              </w:rPr>
              <w:t>Aquatics</w:t>
            </w:r>
          </w:p>
        </w:tc>
        <w:tc>
          <w:tcPr>
            <w:tcW w:w="3164" w:type="dxa"/>
            <w:tcBorders>
              <w:top w:val="nil"/>
              <w:left w:val="nil"/>
              <w:bottom w:val="nil"/>
              <w:right w:val="nil"/>
            </w:tcBorders>
          </w:tcPr>
          <w:p w:rsidR="00E8550F" w:rsidRPr="007A7452" w:rsidRDefault="00E8550F"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1</w:t>
            </w:r>
          </w:p>
        </w:tc>
      </w:tr>
    </w:tbl>
    <w:p w:rsidR="00E8550F" w:rsidRDefault="00E8550F"/>
    <w:p w:rsidR="00E8550F" w:rsidRDefault="00E8550F" w:rsidP="00E8550F">
      <w:pPr>
        <w:widowControl w:val="0"/>
        <w:autoSpaceDE w:val="0"/>
        <w:autoSpaceDN w:val="0"/>
        <w:adjustRightInd w:val="0"/>
        <w:spacing w:after="0"/>
        <w:ind w:left="270" w:firstLine="0"/>
        <w:rPr>
          <w:rFonts w:ascii="Times New Roman" w:hAnsi="Times New Roman"/>
          <w:color w:val="000000"/>
          <w:sz w:val="18"/>
          <w:szCs w:val="18"/>
        </w:rPr>
      </w:pPr>
      <w:r>
        <w:rPr>
          <w:rFonts w:ascii="Times New Roman" w:hAnsi="Times New Roman"/>
          <w:b/>
          <w:bCs/>
          <w:color w:val="191919"/>
          <w:sz w:val="18"/>
          <w:szCs w:val="18"/>
        </w:rPr>
        <w:t>AREA</w:t>
      </w:r>
      <w:r>
        <w:rPr>
          <w:rFonts w:ascii="Times New Roman" w:hAnsi="Times New Roman"/>
          <w:b/>
          <w:bCs/>
          <w:color w:val="191919"/>
          <w:spacing w:val="-10"/>
          <w:sz w:val="18"/>
          <w:szCs w:val="18"/>
        </w:rPr>
        <w:t xml:space="preserve"> </w:t>
      </w:r>
      <w:r>
        <w:rPr>
          <w:rFonts w:ascii="Times New Roman" w:hAnsi="Times New Roman"/>
          <w:b/>
          <w:bCs/>
          <w:color w:val="191919"/>
          <w:sz w:val="18"/>
          <w:szCs w:val="18"/>
        </w:rPr>
        <w:t>F:  P</w:t>
      </w:r>
      <w:r>
        <w:rPr>
          <w:rFonts w:ascii="Times New Roman" w:hAnsi="Times New Roman"/>
          <w:b/>
          <w:bCs/>
          <w:color w:val="191919"/>
          <w:spacing w:val="-3"/>
          <w:sz w:val="18"/>
          <w:szCs w:val="18"/>
        </w:rPr>
        <w:t>r</w:t>
      </w:r>
      <w:r>
        <w:rPr>
          <w:rFonts w:ascii="Times New Roman" w:hAnsi="Times New Roman"/>
          <w:b/>
          <w:bCs/>
          <w:color w:val="191919"/>
          <w:sz w:val="18"/>
          <w:szCs w:val="18"/>
        </w:rPr>
        <w:t>ogram of Study Related Courses (18 hrs)</w:t>
      </w:r>
    </w:p>
    <w:p w:rsidR="00E8550F" w:rsidRDefault="00E8550F" w:rsidP="00E8550F">
      <w:pPr>
        <w:widowControl w:val="0"/>
        <w:tabs>
          <w:tab w:val="left" w:pos="1560"/>
        </w:tabs>
        <w:autoSpaceDE w:val="0"/>
        <w:autoSpaceDN w:val="0"/>
        <w:adjustRightInd w:val="0"/>
        <w:spacing w:before="12" w:after="0" w:line="250" w:lineRule="auto"/>
        <w:ind w:left="900" w:right="8193" w:firstLine="0"/>
        <w:rPr>
          <w:rFonts w:ascii="Times New Roman" w:hAnsi="Times New Roman"/>
          <w:color w:val="191919"/>
          <w:sz w:val="18"/>
          <w:szCs w:val="18"/>
        </w:rPr>
      </w:pPr>
    </w:p>
    <w:p w:rsidR="00E8550F" w:rsidRDefault="00E8550F" w:rsidP="00E8550F">
      <w:pPr>
        <w:widowControl w:val="0"/>
        <w:tabs>
          <w:tab w:val="left" w:pos="270"/>
        </w:tabs>
        <w:autoSpaceDE w:val="0"/>
        <w:autoSpaceDN w:val="0"/>
        <w:adjustRightInd w:val="0"/>
        <w:spacing w:before="12" w:after="0" w:line="250" w:lineRule="auto"/>
        <w:ind w:left="270" w:right="40" w:firstLine="0"/>
        <w:rPr>
          <w:rFonts w:ascii="Times New Roman" w:hAnsi="Times New Roman"/>
          <w:color w:val="191919"/>
          <w:sz w:val="18"/>
          <w:szCs w:val="18"/>
        </w:rPr>
      </w:pPr>
      <w:r>
        <w:rPr>
          <w:rFonts w:ascii="Times New Roman" w:hAnsi="Times New Roman"/>
          <w:color w:val="191919"/>
          <w:sz w:val="18"/>
          <w:szCs w:val="18"/>
        </w:rPr>
        <w:t>FOSC 2100</w:t>
      </w:r>
      <w:r>
        <w:rPr>
          <w:rFonts w:ascii="Times New Roman" w:hAnsi="Times New Roman"/>
          <w:color w:val="191919"/>
          <w:sz w:val="18"/>
          <w:szCs w:val="18"/>
        </w:rPr>
        <w:tab/>
        <w:t xml:space="preserve"> Intro to FOSC w/lab </w:t>
      </w:r>
    </w:p>
    <w:p w:rsidR="00E8550F" w:rsidRDefault="00E8550F" w:rsidP="00E8550F">
      <w:pPr>
        <w:widowControl w:val="0"/>
        <w:tabs>
          <w:tab w:val="left" w:pos="270"/>
        </w:tabs>
        <w:autoSpaceDE w:val="0"/>
        <w:autoSpaceDN w:val="0"/>
        <w:adjustRightInd w:val="0"/>
        <w:spacing w:before="12" w:after="0" w:line="250" w:lineRule="auto"/>
        <w:ind w:left="270" w:right="40" w:firstLine="0"/>
        <w:rPr>
          <w:rFonts w:ascii="Times New Roman" w:hAnsi="Times New Roman"/>
          <w:color w:val="191919"/>
          <w:sz w:val="18"/>
          <w:szCs w:val="18"/>
        </w:rPr>
      </w:pPr>
      <w:r>
        <w:rPr>
          <w:rFonts w:ascii="Times New Roman" w:hAnsi="Times New Roman"/>
          <w:color w:val="191919"/>
          <w:sz w:val="18"/>
          <w:szCs w:val="18"/>
        </w:rPr>
        <w:t>FOSC 2120</w:t>
      </w:r>
      <w:r>
        <w:rPr>
          <w:rFonts w:ascii="Times New Roman" w:hAnsi="Times New Roman"/>
          <w:color w:val="191919"/>
          <w:sz w:val="18"/>
          <w:szCs w:val="18"/>
        </w:rPr>
        <w:tab/>
        <w:t>Forensic Photography</w:t>
      </w:r>
    </w:p>
    <w:p w:rsidR="00E8550F" w:rsidRDefault="00E8550F" w:rsidP="00E8550F">
      <w:pPr>
        <w:widowControl w:val="0"/>
        <w:tabs>
          <w:tab w:val="left" w:pos="270"/>
        </w:tabs>
        <w:autoSpaceDE w:val="0"/>
        <w:autoSpaceDN w:val="0"/>
        <w:adjustRightInd w:val="0"/>
        <w:spacing w:before="12" w:after="0" w:line="250" w:lineRule="auto"/>
        <w:ind w:left="270" w:right="40" w:firstLine="0"/>
        <w:rPr>
          <w:rFonts w:ascii="Times New Roman" w:hAnsi="Times New Roman"/>
          <w:color w:val="191919"/>
          <w:sz w:val="18"/>
          <w:szCs w:val="18"/>
        </w:rPr>
      </w:pPr>
      <w:r>
        <w:rPr>
          <w:rFonts w:ascii="Times New Roman" w:hAnsi="Times New Roman"/>
          <w:color w:val="191919"/>
          <w:sz w:val="18"/>
          <w:szCs w:val="18"/>
        </w:rPr>
        <w:t>CHEM 2301</w:t>
      </w:r>
      <w:r>
        <w:rPr>
          <w:rFonts w:ascii="Times New Roman" w:hAnsi="Times New Roman"/>
          <w:color w:val="191919"/>
          <w:sz w:val="18"/>
          <w:szCs w:val="18"/>
        </w:rPr>
        <w:tab/>
        <w:t>O</w:t>
      </w:r>
      <w:r>
        <w:rPr>
          <w:rFonts w:ascii="Times New Roman" w:hAnsi="Times New Roman"/>
          <w:color w:val="191919"/>
          <w:spacing w:val="-3"/>
          <w:sz w:val="18"/>
          <w:szCs w:val="18"/>
        </w:rPr>
        <w:t>r</w:t>
      </w:r>
      <w:r>
        <w:rPr>
          <w:rFonts w:ascii="Times New Roman" w:hAnsi="Times New Roman"/>
          <w:color w:val="191919"/>
          <w:sz w:val="18"/>
          <w:szCs w:val="18"/>
        </w:rPr>
        <w:t>ganic Chemistry I CHEM 2302</w:t>
      </w:r>
      <w:r>
        <w:rPr>
          <w:rFonts w:ascii="Times New Roman" w:hAnsi="Times New Roman"/>
          <w:color w:val="191919"/>
          <w:sz w:val="18"/>
          <w:szCs w:val="18"/>
        </w:rPr>
        <w:tab/>
        <w:t>O</w:t>
      </w:r>
      <w:r>
        <w:rPr>
          <w:rFonts w:ascii="Times New Roman" w:hAnsi="Times New Roman"/>
          <w:color w:val="191919"/>
          <w:spacing w:val="-3"/>
          <w:sz w:val="18"/>
          <w:szCs w:val="18"/>
        </w:rPr>
        <w:t>r</w:t>
      </w:r>
      <w:r>
        <w:rPr>
          <w:rFonts w:ascii="Times New Roman" w:hAnsi="Times New Roman"/>
          <w:color w:val="191919"/>
          <w:sz w:val="18"/>
          <w:szCs w:val="18"/>
        </w:rPr>
        <w:t xml:space="preserve">ganic Chemistry II </w:t>
      </w:r>
    </w:p>
    <w:p w:rsidR="00E8550F" w:rsidRDefault="00E8550F" w:rsidP="00E8550F">
      <w:pPr>
        <w:widowControl w:val="0"/>
        <w:tabs>
          <w:tab w:val="left" w:pos="270"/>
          <w:tab w:val="left" w:pos="1560"/>
        </w:tabs>
        <w:autoSpaceDE w:val="0"/>
        <w:autoSpaceDN w:val="0"/>
        <w:adjustRightInd w:val="0"/>
        <w:spacing w:before="12" w:after="0" w:line="250" w:lineRule="auto"/>
        <w:ind w:left="270" w:right="8193" w:firstLine="0"/>
        <w:rPr>
          <w:rFonts w:ascii="Times New Roman" w:hAnsi="Times New Roman"/>
          <w:color w:val="191919"/>
          <w:sz w:val="18"/>
          <w:szCs w:val="18"/>
        </w:rPr>
      </w:pPr>
    </w:p>
    <w:p w:rsidR="00E8550F" w:rsidRDefault="00E8550F" w:rsidP="00E8550F">
      <w:pPr>
        <w:widowControl w:val="0"/>
        <w:tabs>
          <w:tab w:val="left" w:pos="270"/>
          <w:tab w:val="left" w:pos="1560"/>
        </w:tabs>
        <w:autoSpaceDE w:val="0"/>
        <w:autoSpaceDN w:val="0"/>
        <w:adjustRightInd w:val="0"/>
        <w:spacing w:before="12" w:after="0" w:line="250" w:lineRule="auto"/>
        <w:ind w:left="270" w:right="220" w:firstLine="0"/>
        <w:rPr>
          <w:rFonts w:ascii="Times New Roman" w:hAnsi="Times New Roman"/>
          <w:color w:val="191919"/>
          <w:sz w:val="18"/>
          <w:szCs w:val="18"/>
        </w:rPr>
      </w:pPr>
      <w:r>
        <w:rPr>
          <w:rFonts w:ascii="Times New Roman" w:hAnsi="Times New Roman"/>
          <w:color w:val="191919"/>
          <w:sz w:val="18"/>
          <w:szCs w:val="18"/>
        </w:rPr>
        <w:t>Select Any One</w:t>
      </w:r>
    </w:p>
    <w:p w:rsidR="00E8550F" w:rsidRDefault="00E8550F" w:rsidP="00E8550F">
      <w:pPr>
        <w:widowControl w:val="0"/>
        <w:tabs>
          <w:tab w:val="left" w:pos="270"/>
          <w:tab w:val="left" w:pos="1560"/>
        </w:tabs>
        <w:autoSpaceDE w:val="0"/>
        <w:autoSpaceDN w:val="0"/>
        <w:adjustRightInd w:val="0"/>
        <w:spacing w:before="12" w:after="0" w:line="250" w:lineRule="auto"/>
        <w:ind w:left="270" w:right="220" w:firstLine="0"/>
        <w:rPr>
          <w:rFonts w:ascii="Times New Roman" w:hAnsi="Times New Roman"/>
          <w:color w:val="000000"/>
          <w:sz w:val="18"/>
          <w:szCs w:val="18"/>
        </w:rPr>
      </w:pPr>
      <w:r>
        <w:rPr>
          <w:rFonts w:ascii="Times New Roman" w:hAnsi="Times New Roman"/>
          <w:color w:val="191919"/>
          <w:sz w:val="18"/>
          <w:szCs w:val="18"/>
        </w:rPr>
        <w:t>CHEM 2351</w:t>
      </w:r>
      <w:r>
        <w:rPr>
          <w:rFonts w:ascii="Times New Roman" w:hAnsi="Times New Roman"/>
          <w:color w:val="191919"/>
          <w:sz w:val="18"/>
          <w:szCs w:val="18"/>
        </w:rPr>
        <w:tab/>
        <w:t>Quantitative Analysis</w:t>
      </w:r>
    </w:p>
    <w:p w:rsidR="00E8550F" w:rsidRDefault="00E8550F" w:rsidP="00E8550F">
      <w:pPr>
        <w:widowControl w:val="0"/>
        <w:tabs>
          <w:tab w:val="left" w:pos="270"/>
          <w:tab w:val="left" w:pos="1560"/>
          <w:tab w:val="left" w:pos="1600"/>
        </w:tabs>
        <w:autoSpaceDE w:val="0"/>
        <w:autoSpaceDN w:val="0"/>
        <w:adjustRightInd w:val="0"/>
        <w:spacing w:after="0" w:line="250" w:lineRule="auto"/>
        <w:ind w:left="270" w:right="220" w:firstLine="0"/>
        <w:rPr>
          <w:rFonts w:ascii="Times New Roman" w:hAnsi="Times New Roman"/>
          <w:color w:val="000000"/>
          <w:sz w:val="18"/>
          <w:szCs w:val="18"/>
        </w:rPr>
      </w:pPr>
      <w:r>
        <w:rPr>
          <w:rFonts w:ascii="Times New Roman" w:hAnsi="Times New Roman"/>
          <w:color w:val="191919"/>
          <w:sz w:val="18"/>
          <w:szCs w:val="18"/>
        </w:rPr>
        <w:t>BIOL   2111</w:t>
      </w:r>
      <w:r>
        <w:rPr>
          <w:rFonts w:ascii="Times New Roman" w:hAnsi="Times New Roman"/>
          <w:color w:val="191919"/>
          <w:sz w:val="18"/>
          <w:szCs w:val="18"/>
        </w:rPr>
        <w:tab/>
        <w:t>General Biology</w:t>
      </w:r>
    </w:p>
    <w:p w:rsidR="00E8550F" w:rsidRDefault="00E8550F"/>
    <w:p w:rsidR="00E8550F" w:rsidRDefault="00E8550F" w:rsidP="00E8550F">
      <w:pPr>
        <w:widowControl w:val="0"/>
        <w:autoSpaceDE w:val="0"/>
        <w:autoSpaceDN w:val="0"/>
        <w:adjustRightInd w:val="0"/>
        <w:spacing w:before="30" w:after="0" w:line="252" w:lineRule="auto"/>
        <w:ind w:left="180" w:right="5520" w:firstLine="0"/>
        <w:rPr>
          <w:rFonts w:ascii="Times New Roman" w:hAnsi="Times New Roman"/>
          <w:color w:val="000000"/>
          <w:sz w:val="18"/>
          <w:szCs w:val="18"/>
        </w:rPr>
      </w:pPr>
      <w:r>
        <w:rPr>
          <w:rFonts w:ascii="Times New Roman" w:hAnsi="Times New Roman"/>
          <w:b/>
          <w:bCs/>
          <w:color w:val="191919"/>
          <w:sz w:val="18"/>
          <w:szCs w:val="18"/>
        </w:rPr>
        <w:t>AREA</w:t>
      </w:r>
      <w:r>
        <w:rPr>
          <w:rFonts w:ascii="Times New Roman" w:hAnsi="Times New Roman"/>
          <w:b/>
          <w:bCs/>
          <w:color w:val="191919"/>
          <w:spacing w:val="-10"/>
          <w:sz w:val="18"/>
          <w:szCs w:val="18"/>
        </w:rPr>
        <w:t xml:space="preserve"> </w:t>
      </w:r>
      <w:r>
        <w:rPr>
          <w:rFonts w:ascii="Times New Roman" w:hAnsi="Times New Roman"/>
          <w:b/>
          <w:bCs/>
          <w:color w:val="191919"/>
          <w:sz w:val="18"/>
          <w:szCs w:val="18"/>
        </w:rPr>
        <w:t>G 23 Hours Supporting Courses for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 xml:space="preserve">the Major </w:t>
      </w:r>
      <w:r>
        <w:rPr>
          <w:rFonts w:ascii="Times New Roman" w:hAnsi="Times New Roman"/>
          <w:color w:val="191919"/>
          <w:sz w:val="18"/>
          <w:szCs w:val="18"/>
        </w:rPr>
        <w:t>Minimum one course (3 or 4 hr) required in each of CHEM, PHYS, BIOL, and M</w:t>
      </w:r>
      <w:r>
        <w:rPr>
          <w:rFonts w:ascii="Times New Roman" w:hAnsi="Times New Roman"/>
          <w:color w:val="191919"/>
          <w:spacing w:val="-20"/>
          <w:sz w:val="18"/>
          <w:szCs w:val="18"/>
        </w:rPr>
        <w:t>A</w:t>
      </w:r>
      <w:r>
        <w:rPr>
          <w:rFonts w:ascii="Times New Roman" w:hAnsi="Times New Roman"/>
          <w:color w:val="191919"/>
          <w:sz w:val="18"/>
          <w:szCs w:val="18"/>
        </w:rPr>
        <w:t>TH or SOC Groups (I-IV)</w:t>
      </w:r>
    </w:p>
    <w:p w:rsidR="00E8550F" w:rsidRDefault="00E8550F" w:rsidP="00E8550F">
      <w:pPr>
        <w:widowControl w:val="0"/>
        <w:autoSpaceDE w:val="0"/>
        <w:autoSpaceDN w:val="0"/>
        <w:adjustRightInd w:val="0"/>
        <w:spacing w:before="1" w:after="0" w:line="140" w:lineRule="exact"/>
        <w:rPr>
          <w:rFonts w:ascii="Times New Roman" w:hAnsi="Times New Roman"/>
          <w:color w:val="000000"/>
          <w:sz w:val="14"/>
          <w:szCs w:val="14"/>
        </w:rPr>
      </w:pPr>
    </w:p>
    <w:tbl>
      <w:tblPr>
        <w:tblW w:w="0" w:type="auto"/>
        <w:tblInd w:w="180" w:type="dxa"/>
        <w:tblLayout w:type="fixed"/>
        <w:tblCellMar>
          <w:left w:w="0" w:type="dxa"/>
          <w:right w:w="0" w:type="dxa"/>
        </w:tblCellMar>
        <w:tblLook w:val="0000"/>
      </w:tblPr>
      <w:tblGrid>
        <w:gridCol w:w="961"/>
        <w:gridCol w:w="879"/>
        <w:gridCol w:w="4370"/>
      </w:tblGrid>
      <w:tr w:rsidR="00E8550F" w:rsidRPr="007A7452" w:rsidTr="00E8550F">
        <w:trPr>
          <w:trHeight w:hRule="exact" w:val="517"/>
        </w:trPr>
        <w:tc>
          <w:tcPr>
            <w:tcW w:w="961" w:type="dxa"/>
            <w:tcBorders>
              <w:top w:val="nil"/>
              <w:left w:val="nil"/>
              <w:bottom w:val="nil"/>
              <w:right w:val="nil"/>
            </w:tcBorders>
          </w:tcPr>
          <w:p w:rsidR="00E8550F" w:rsidRPr="007A7452" w:rsidRDefault="00E8550F" w:rsidP="00E8550F">
            <w:pPr>
              <w:widowControl w:val="0"/>
              <w:autoSpaceDE w:val="0"/>
              <w:autoSpaceDN w:val="0"/>
              <w:adjustRightInd w:val="0"/>
              <w:spacing w:before="70" w:after="0"/>
              <w:ind w:firstLine="0"/>
              <w:rPr>
                <w:rFonts w:ascii="Times New Roman" w:hAnsi="Times New Roman"/>
                <w:color w:val="000000"/>
                <w:sz w:val="18"/>
                <w:szCs w:val="18"/>
              </w:rPr>
            </w:pPr>
            <w:r w:rsidRPr="007A7452">
              <w:rPr>
                <w:rFonts w:ascii="Times New Roman" w:hAnsi="Times New Roman"/>
                <w:b/>
                <w:bCs/>
                <w:color w:val="191919"/>
                <w:sz w:val="18"/>
                <w:szCs w:val="18"/>
              </w:rPr>
              <w:t>G</w:t>
            </w:r>
            <w:r w:rsidRPr="007A7452">
              <w:rPr>
                <w:rFonts w:ascii="Times New Roman" w:hAnsi="Times New Roman"/>
                <w:b/>
                <w:bCs/>
                <w:color w:val="191919"/>
                <w:spacing w:val="-3"/>
                <w:sz w:val="18"/>
                <w:szCs w:val="18"/>
              </w:rPr>
              <w:t>r</w:t>
            </w:r>
            <w:r w:rsidRPr="007A7452">
              <w:rPr>
                <w:rFonts w:ascii="Times New Roman" w:hAnsi="Times New Roman"/>
                <w:b/>
                <w:bCs/>
                <w:color w:val="191919"/>
                <w:sz w:val="18"/>
                <w:szCs w:val="18"/>
              </w:rPr>
              <w:t>oup I</w:t>
            </w:r>
          </w:p>
          <w:p w:rsidR="00E8550F" w:rsidRPr="00A52A3C" w:rsidRDefault="00E8550F" w:rsidP="00E8550F">
            <w:pPr>
              <w:widowControl w:val="0"/>
              <w:autoSpaceDE w:val="0"/>
              <w:autoSpaceDN w:val="0"/>
              <w:adjustRightInd w:val="0"/>
              <w:spacing w:before="12" w:after="0"/>
              <w:ind w:firstLine="0"/>
              <w:rPr>
                <w:rFonts w:ascii="Times New Roman" w:hAnsi="Times New Roman"/>
                <w:sz w:val="18"/>
                <w:szCs w:val="18"/>
              </w:rPr>
            </w:pPr>
            <w:r>
              <w:rPr>
                <w:rFonts w:ascii="Times New Roman" w:hAnsi="Times New Roman"/>
                <w:sz w:val="18"/>
                <w:szCs w:val="18"/>
              </w:rPr>
              <w:t>CHEM</w:t>
            </w:r>
          </w:p>
        </w:tc>
        <w:tc>
          <w:tcPr>
            <w:tcW w:w="879" w:type="dxa"/>
            <w:tcBorders>
              <w:top w:val="nil"/>
              <w:left w:val="nil"/>
              <w:bottom w:val="nil"/>
              <w:right w:val="nil"/>
            </w:tcBorders>
          </w:tcPr>
          <w:p w:rsidR="00E8550F" w:rsidRPr="00A52A3C" w:rsidRDefault="00E8550F" w:rsidP="00E8550F">
            <w:pPr>
              <w:widowControl w:val="0"/>
              <w:autoSpaceDE w:val="0"/>
              <w:autoSpaceDN w:val="0"/>
              <w:adjustRightInd w:val="0"/>
              <w:spacing w:before="9" w:after="0" w:line="280" w:lineRule="exact"/>
              <w:ind w:left="29" w:firstLine="0"/>
              <w:rPr>
                <w:rFonts w:ascii="Times New Roman" w:hAnsi="Times New Roman"/>
                <w:sz w:val="18"/>
                <w:szCs w:val="18"/>
              </w:rPr>
            </w:pPr>
          </w:p>
          <w:p w:rsidR="00E8550F" w:rsidRPr="00A52A3C" w:rsidRDefault="00E8550F" w:rsidP="00E8550F">
            <w:pPr>
              <w:widowControl w:val="0"/>
              <w:autoSpaceDE w:val="0"/>
              <w:autoSpaceDN w:val="0"/>
              <w:adjustRightInd w:val="0"/>
              <w:spacing w:after="0"/>
              <w:ind w:left="29" w:firstLine="0"/>
              <w:rPr>
                <w:rFonts w:ascii="Times New Roman" w:hAnsi="Times New Roman"/>
                <w:sz w:val="18"/>
                <w:szCs w:val="18"/>
              </w:rPr>
            </w:pPr>
            <w:r w:rsidRPr="00A52A3C">
              <w:rPr>
                <w:rFonts w:ascii="Times New Roman" w:hAnsi="Times New Roman"/>
                <w:sz w:val="18"/>
                <w:szCs w:val="18"/>
              </w:rPr>
              <w:t>3250</w:t>
            </w:r>
          </w:p>
        </w:tc>
        <w:tc>
          <w:tcPr>
            <w:tcW w:w="4370" w:type="dxa"/>
            <w:tcBorders>
              <w:top w:val="nil"/>
              <w:left w:val="nil"/>
              <w:bottom w:val="nil"/>
              <w:right w:val="nil"/>
            </w:tcBorders>
          </w:tcPr>
          <w:p w:rsidR="00E8550F" w:rsidRPr="00A52A3C" w:rsidRDefault="00E8550F" w:rsidP="00E8550F">
            <w:pPr>
              <w:widowControl w:val="0"/>
              <w:autoSpaceDE w:val="0"/>
              <w:autoSpaceDN w:val="0"/>
              <w:adjustRightInd w:val="0"/>
              <w:spacing w:before="9" w:after="0" w:line="280" w:lineRule="exact"/>
              <w:rPr>
                <w:rFonts w:ascii="Times New Roman" w:hAnsi="Times New Roman"/>
                <w:sz w:val="18"/>
                <w:szCs w:val="18"/>
              </w:rPr>
            </w:pPr>
          </w:p>
          <w:p w:rsidR="00E8550F" w:rsidRPr="00A52A3C" w:rsidRDefault="00E8550F" w:rsidP="00E8550F">
            <w:pPr>
              <w:widowControl w:val="0"/>
              <w:autoSpaceDE w:val="0"/>
              <w:autoSpaceDN w:val="0"/>
              <w:adjustRightInd w:val="0"/>
              <w:spacing w:after="0"/>
              <w:rPr>
                <w:rFonts w:ascii="Times New Roman" w:hAnsi="Times New Roman"/>
                <w:sz w:val="18"/>
                <w:szCs w:val="18"/>
              </w:rPr>
            </w:pPr>
            <w:r w:rsidRPr="00A52A3C">
              <w:rPr>
                <w:rFonts w:ascii="Times New Roman" w:hAnsi="Times New Roman"/>
                <w:sz w:val="18"/>
                <w:szCs w:val="18"/>
              </w:rPr>
              <w:t>Biochemistry</w:t>
            </w:r>
          </w:p>
        </w:tc>
      </w:tr>
      <w:tr w:rsidR="00E8550F" w:rsidRPr="007A7452" w:rsidTr="00E8550F">
        <w:trPr>
          <w:trHeight w:hRule="exact" w:val="216"/>
        </w:trPr>
        <w:tc>
          <w:tcPr>
            <w:tcW w:w="961"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CHEM</w:t>
            </w:r>
          </w:p>
        </w:tc>
        <w:tc>
          <w:tcPr>
            <w:tcW w:w="87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9" w:firstLine="0"/>
              <w:rPr>
                <w:rFonts w:ascii="Times New Roman" w:hAnsi="Times New Roman"/>
                <w:sz w:val="24"/>
                <w:szCs w:val="24"/>
              </w:rPr>
            </w:pPr>
            <w:r w:rsidRPr="007A7452">
              <w:rPr>
                <w:rFonts w:ascii="Times New Roman" w:hAnsi="Times New Roman"/>
                <w:color w:val="191919"/>
                <w:sz w:val="18"/>
                <w:szCs w:val="18"/>
              </w:rPr>
              <w:t>3221</w:t>
            </w:r>
          </w:p>
        </w:tc>
        <w:tc>
          <w:tcPr>
            <w:tcW w:w="437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rPr>
                <w:rFonts w:ascii="Times New Roman" w:hAnsi="Times New Roman"/>
                <w:sz w:val="24"/>
                <w:szCs w:val="24"/>
              </w:rPr>
            </w:pPr>
            <w:r w:rsidRPr="007A7452">
              <w:rPr>
                <w:rFonts w:ascii="Times New Roman" w:hAnsi="Times New Roman"/>
                <w:color w:val="191919"/>
                <w:sz w:val="18"/>
                <w:szCs w:val="18"/>
              </w:rPr>
              <w:t>Physical Chemistry I</w:t>
            </w:r>
          </w:p>
        </w:tc>
      </w:tr>
      <w:tr w:rsidR="00E8550F" w:rsidRPr="007A7452" w:rsidTr="00E8550F">
        <w:trPr>
          <w:trHeight w:hRule="exact" w:val="322"/>
        </w:trPr>
        <w:tc>
          <w:tcPr>
            <w:tcW w:w="961"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CHEM</w:t>
            </w:r>
          </w:p>
        </w:tc>
        <w:tc>
          <w:tcPr>
            <w:tcW w:w="87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9" w:firstLine="0"/>
              <w:rPr>
                <w:rFonts w:ascii="Times New Roman" w:hAnsi="Times New Roman"/>
                <w:sz w:val="24"/>
                <w:szCs w:val="24"/>
              </w:rPr>
            </w:pPr>
            <w:r w:rsidRPr="007A7452">
              <w:rPr>
                <w:rFonts w:ascii="Times New Roman" w:hAnsi="Times New Roman"/>
                <w:color w:val="191919"/>
                <w:sz w:val="18"/>
                <w:szCs w:val="18"/>
              </w:rPr>
              <w:t>3222</w:t>
            </w:r>
          </w:p>
        </w:tc>
        <w:tc>
          <w:tcPr>
            <w:tcW w:w="437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rPr>
                <w:rFonts w:ascii="Times New Roman" w:hAnsi="Times New Roman"/>
                <w:sz w:val="24"/>
                <w:szCs w:val="24"/>
              </w:rPr>
            </w:pPr>
            <w:r w:rsidRPr="007A7452">
              <w:rPr>
                <w:rFonts w:ascii="Times New Roman" w:hAnsi="Times New Roman"/>
                <w:color w:val="191919"/>
                <w:sz w:val="18"/>
                <w:szCs w:val="18"/>
              </w:rPr>
              <w:t>Physical Chemistry II</w:t>
            </w:r>
          </w:p>
        </w:tc>
      </w:tr>
      <w:tr w:rsidR="00E8550F" w:rsidRPr="007A7452" w:rsidTr="00E8550F">
        <w:trPr>
          <w:trHeight w:hRule="exact" w:val="542"/>
        </w:trPr>
        <w:tc>
          <w:tcPr>
            <w:tcW w:w="961" w:type="dxa"/>
            <w:tcBorders>
              <w:top w:val="nil"/>
              <w:left w:val="nil"/>
              <w:bottom w:val="nil"/>
              <w:right w:val="nil"/>
            </w:tcBorders>
          </w:tcPr>
          <w:p w:rsidR="00E8550F" w:rsidRPr="007A7452" w:rsidRDefault="00E8550F" w:rsidP="00E8550F">
            <w:pPr>
              <w:widowControl w:val="0"/>
              <w:autoSpaceDE w:val="0"/>
              <w:autoSpaceDN w:val="0"/>
              <w:adjustRightInd w:val="0"/>
              <w:spacing w:before="94" w:after="0"/>
              <w:ind w:firstLine="0"/>
              <w:rPr>
                <w:rFonts w:ascii="Times New Roman" w:hAnsi="Times New Roman"/>
                <w:color w:val="000000"/>
                <w:sz w:val="18"/>
                <w:szCs w:val="18"/>
              </w:rPr>
            </w:pPr>
            <w:r w:rsidRPr="007A7452">
              <w:rPr>
                <w:rFonts w:ascii="Times New Roman" w:hAnsi="Times New Roman"/>
                <w:b/>
                <w:bCs/>
                <w:color w:val="191919"/>
                <w:sz w:val="18"/>
                <w:szCs w:val="18"/>
              </w:rPr>
              <w:t>G</w:t>
            </w:r>
            <w:r w:rsidRPr="007A7452">
              <w:rPr>
                <w:rFonts w:ascii="Times New Roman" w:hAnsi="Times New Roman"/>
                <w:b/>
                <w:bCs/>
                <w:color w:val="191919"/>
                <w:spacing w:val="-3"/>
                <w:sz w:val="18"/>
                <w:szCs w:val="18"/>
              </w:rPr>
              <w:t>r</w:t>
            </w:r>
            <w:r w:rsidRPr="007A7452">
              <w:rPr>
                <w:rFonts w:ascii="Times New Roman" w:hAnsi="Times New Roman"/>
                <w:b/>
                <w:bCs/>
                <w:color w:val="191919"/>
                <w:sz w:val="18"/>
                <w:szCs w:val="18"/>
              </w:rPr>
              <w:t>oup I</w:t>
            </w:r>
          </w:p>
          <w:p w:rsidR="00E8550F" w:rsidRPr="007A7452" w:rsidRDefault="00E8550F" w:rsidP="00E8550F">
            <w:pPr>
              <w:widowControl w:val="0"/>
              <w:autoSpaceDE w:val="0"/>
              <w:autoSpaceDN w:val="0"/>
              <w:adjustRightInd w:val="0"/>
              <w:spacing w:before="12" w:after="0"/>
              <w:ind w:firstLine="0"/>
              <w:rPr>
                <w:rFonts w:ascii="Times New Roman" w:hAnsi="Times New Roman"/>
                <w:sz w:val="24"/>
                <w:szCs w:val="24"/>
              </w:rPr>
            </w:pPr>
            <w:r w:rsidRPr="007A7452">
              <w:rPr>
                <w:rFonts w:ascii="Times New Roman" w:hAnsi="Times New Roman"/>
                <w:color w:val="191919"/>
                <w:sz w:val="18"/>
                <w:szCs w:val="18"/>
              </w:rPr>
              <w:t>PHYS</w:t>
            </w:r>
          </w:p>
        </w:tc>
        <w:tc>
          <w:tcPr>
            <w:tcW w:w="879" w:type="dxa"/>
            <w:tcBorders>
              <w:top w:val="nil"/>
              <w:left w:val="nil"/>
              <w:bottom w:val="nil"/>
              <w:right w:val="nil"/>
            </w:tcBorders>
          </w:tcPr>
          <w:p w:rsidR="00E8550F" w:rsidRPr="007A7452" w:rsidRDefault="00E8550F" w:rsidP="00E8550F">
            <w:pPr>
              <w:widowControl w:val="0"/>
              <w:autoSpaceDE w:val="0"/>
              <w:autoSpaceDN w:val="0"/>
              <w:adjustRightInd w:val="0"/>
              <w:spacing w:before="4" w:after="0" w:line="110" w:lineRule="exact"/>
              <w:ind w:left="29" w:firstLine="0"/>
              <w:rPr>
                <w:rFonts w:ascii="Times New Roman" w:hAnsi="Times New Roman"/>
                <w:sz w:val="11"/>
                <w:szCs w:val="11"/>
              </w:rPr>
            </w:pPr>
          </w:p>
          <w:p w:rsidR="00E8550F" w:rsidRPr="007A7452" w:rsidRDefault="00E8550F" w:rsidP="00E8550F">
            <w:pPr>
              <w:widowControl w:val="0"/>
              <w:autoSpaceDE w:val="0"/>
              <w:autoSpaceDN w:val="0"/>
              <w:adjustRightInd w:val="0"/>
              <w:spacing w:after="0" w:line="200" w:lineRule="exact"/>
              <w:ind w:left="29" w:firstLine="0"/>
              <w:rPr>
                <w:rFonts w:ascii="Times New Roman" w:hAnsi="Times New Roman"/>
                <w:sz w:val="20"/>
                <w:szCs w:val="20"/>
              </w:rPr>
            </w:pPr>
          </w:p>
          <w:p w:rsidR="00E8550F" w:rsidRPr="007A7452" w:rsidRDefault="00E8550F" w:rsidP="00E8550F">
            <w:pPr>
              <w:widowControl w:val="0"/>
              <w:autoSpaceDE w:val="0"/>
              <w:autoSpaceDN w:val="0"/>
              <w:adjustRightInd w:val="0"/>
              <w:spacing w:after="0"/>
              <w:ind w:left="29" w:firstLine="0"/>
              <w:rPr>
                <w:rFonts w:ascii="Times New Roman" w:hAnsi="Times New Roman"/>
                <w:sz w:val="24"/>
                <w:szCs w:val="24"/>
              </w:rPr>
            </w:pPr>
            <w:r w:rsidRPr="007A7452">
              <w:rPr>
                <w:rFonts w:ascii="Times New Roman" w:hAnsi="Times New Roman"/>
                <w:color w:val="191919"/>
                <w:sz w:val="18"/>
                <w:szCs w:val="18"/>
              </w:rPr>
              <w:t>2221</w:t>
            </w:r>
          </w:p>
        </w:tc>
        <w:tc>
          <w:tcPr>
            <w:tcW w:w="4370" w:type="dxa"/>
            <w:tcBorders>
              <w:top w:val="nil"/>
              <w:left w:val="nil"/>
              <w:bottom w:val="nil"/>
              <w:right w:val="nil"/>
            </w:tcBorders>
          </w:tcPr>
          <w:p w:rsidR="00E8550F" w:rsidRPr="007A7452" w:rsidRDefault="00E8550F" w:rsidP="00E8550F">
            <w:pPr>
              <w:widowControl w:val="0"/>
              <w:autoSpaceDE w:val="0"/>
              <w:autoSpaceDN w:val="0"/>
              <w:adjustRightInd w:val="0"/>
              <w:spacing w:before="4" w:after="0" w:line="110" w:lineRule="exact"/>
              <w:rPr>
                <w:rFonts w:ascii="Times New Roman" w:hAnsi="Times New Roman"/>
                <w:sz w:val="11"/>
                <w:szCs w:val="11"/>
              </w:rPr>
            </w:pPr>
          </w:p>
          <w:p w:rsidR="00E8550F" w:rsidRPr="007A7452" w:rsidRDefault="00E8550F" w:rsidP="00E8550F">
            <w:pPr>
              <w:widowControl w:val="0"/>
              <w:autoSpaceDE w:val="0"/>
              <w:autoSpaceDN w:val="0"/>
              <w:adjustRightInd w:val="0"/>
              <w:spacing w:after="0" w:line="200" w:lineRule="exact"/>
              <w:rPr>
                <w:rFonts w:ascii="Times New Roman" w:hAnsi="Times New Roman"/>
                <w:sz w:val="20"/>
                <w:szCs w:val="20"/>
              </w:rPr>
            </w:pPr>
          </w:p>
          <w:p w:rsidR="00E8550F" w:rsidRPr="007A7452" w:rsidRDefault="00E8550F" w:rsidP="00E8550F">
            <w:pPr>
              <w:widowControl w:val="0"/>
              <w:autoSpaceDE w:val="0"/>
              <w:autoSpaceDN w:val="0"/>
              <w:adjustRightInd w:val="0"/>
              <w:spacing w:after="0"/>
              <w:rPr>
                <w:rFonts w:ascii="Times New Roman" w:hAnsi="Times New Roman"/>
                <w:sz w:val="24"/>
                <w:szCs w:val="24"/>
              </w:rPr>
            </w:pPr>
            <w:r w:rsidRPr="007A7452">
              <w:rPr>
                <w:rFonts w:ascii="Times New Roman" w:hAnsi="Times New Roman"/>
                <w:color w:val="191919"/>
                <w:sz w:val="18"/>
                <w:szCs w:val="18"/>
              </w:rPr>
              <w:t>Principles of Physics I and</w:t>
            </w:r>
          </w:p>
        </w:tc>
      </w:tr>
      <w:tr w:rsidR="00E8550F" w:rsidRPr="007A7452" w:rsidTr="00E8550F">
        <w:trPr>
          <w:trHeight w:hRule="exact" w:val="216"/>
        </w:trPr>
        <w:tc>
          <w:tcPr>
            <w:tcW w:w="961"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PHYS</w:t>
            </w:r>
          </w:p>
        </w:tc>
        <w:tc>
          <w:tcPr>
            <w:tcW w:w="87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9" w:firstLine="0"/>
              <w:rPr>
                <w:rFonts w:ascii="Times New Roman" w:hAnsi="Times New Roman"/>
                <w:sz w:val="24"/>
                <w:szCs w:val="24"/>
              </w:rPr>
            </w:pPr>
            <w:r w:rsidRPr="007A7452">
              <w:rPr>
                <w:rFonts w:ascii="Times New Roman" w:hAnsi="Times New Roman"/>
                <w:color w:val="191919"/>
                <w:sz w:val="18"/>
                <w:szCs w:val="18"/>
              </w:rPr>
              <w:t>2222</w:t>
            </w:r>
          </w:p>
        </w:tc>
        <w:tc>
          <w:tcPr>
            <w:tcW w:w="437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rPr>
                <w:rFonts w:ascii="Times New Roman" w:hAnsi="Times New Roman"/>
                <w:sz w:val="24"/>
                <w:szCs w:val="24"/>
              </w:rPr>
            </w:pPr>
            <w:r w:rsidRPr="007A7452">
              <w:rPr>
                <w:rFonts w:ascii="Times New Roman" w:hAnsi="Times New Roman"/>
                <w:color w:val="191919"/>
                <w:sz w:val="18"/>
                <w:szCs w:val="18"/>
              </w:rPr>
              <w:t>Principles of Physics II or</w:t>
            </w:r>
          </w:p>
        </w:tc>
      </w:tr>
      <w:tr w:rsidR="00E8550F" w:rsidRPr="007A7452" w:rsidTr="00E8550F">
        <w:trPr>
          <w:trHeight w:hRule="exact" w:val="216"/>
        </w:trPr>
        <w:tc>
          <w:tcPr>
            <w:tcW w:w="961"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PHYS</w:t>
            </w:r>
          </w:p>
        </w:tc>
        <w:tc>
          <w:tcPr>
            <w:tcW w:w="87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9" w:firstLine="0"/>
              <w:rPr>
                <w:rFonts w:ascii="Times New Roman" w:hAnsi="Times New Roman"/>
                <w:sz w:val="24"/>
                <w:szCs w:val="24"/>
              </w:rPr>
            </w:pPr>
            <w:r w:rsidRPr="007A7452">
              <w:rPr>
                <w:rFonts w:ascii="Times New Roman" w:hAnsi="Times New Roman"/>
                <w:color w:val="191919"/>
                <w:spacing w:val="-7"/>
                <w:sz w:val="18"/>
                <w:szCs w:val="18"/>
              </w:rPr>
              <w:t>1111</w:t>
            </w:r>
          </w:p>
        </w:tc>
        <w:tc>
          <w:tcPr>
            <w:tcW w:w="437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rPr>
                <w:rFonts w:ascii="Times New Roman" w:hAnsi="Times New Roman"/>
                <w:sz w:val="24"/>
                <w:szCs w:val="24"/>
              </w:rPr>
            </w:pPr>
            <w:r w:rsidRPr="007A7452">
              <w:rPr>
                <w:rFonts w:ascii="Times New Roman" w:hAnsi="Times New Roman"/>
                <w:color w:val="191919"/>
                <w:sz w:val="18"/>
                <w:szCs w:val="18"/>
              </w:rPr>
              <w:t>Introductory Physics I and</w:t>
            </w:r>
          </w:p>
        </w:tc>
      </w:tr>
      <w:tr w:rsidR="00E8550F" w:rsidRPr="007A7452" w:rsidTr="00E8550F">
        <w:trPr>
          <w:trHeight w:hRule="exact" w:val="322"/>
        </w:trPr>
        <w:tc>
          <w:tcPr>
            <w:tcW w:w="961"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PHYS</w:t>
            </w:r>
          </w:p>
        </w:tc>
        <w:tc>
          <w:tcPr>
            <w:tcW w:w="87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9" w:firstLine="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122</w:t>
            </w:r>
          </w:p>
        </w:tc>
        <w:tc>
          <w:tcPr>
            <w:tcW w:w="437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rPr>
                <w:rFonts w:ascii="Times New Roman" w:hAnsi="Times New Roman"/>
                <w:sz w:val="24"/>
                <w:szCs w:val="24"/>
              </w:rPr>
            </w:pPr>
            <w:r w:rsidRPr="007A7452">
              <w:rPr>
                <w:rFonts w:ascii="Times New Roman" w:hAnsi="Times New Roman"/>
                <w:color w:val="191919"/>
                <w:sz w:val="18"/>
                <w:szCs w:val="18"/>
              </w:rPr>
              <w:t>Introductory Physics II</w:t>
            </w:r>
          </w:p>
        </w:tc>
      </w:tr>
      <w:tr w:rsidR="00E8550F" w:rsidRPr="007A7452" w:rsidTr="00E8550F">
        <w:trPr>
          <w:trHeight w:hRule="exact" w:val="542"/>
        </w:trPr>
        <w:tc>
          <w:tcPr>
            <w:tcW w:w="961" w:type="dxa"/>
            <w:tcBorders>
              <w:top w:val="nil"/>
              <w:left w:val="nil"/>
              <w:bottom w:val="nil"/>
              <w:right w:val="nil"/>
            </w:tcBorders>
          </w:tcPr>
          <w:p w:rsidR="00E8550F" w:rsidRPr="007A7452" w:rsidRDefault="00E8550F" w:rsidP="00E8550F">
            <w:pPr>
              <w:widowControl w:val="0"/>
              <w:autoSpaceDE w:val="0"/>
              <w:autoSpaceDN w:val="0"/>
              <w:adjustRightInd w:val="0"/>
              <w:spacing w:before="94" w:after="0"/>
              <w:ind w:firstLine="0"/>
              <w:rPr>
                <w:rFonts w:ascii="Times New Roman" w:hAnsi="Times New Roman"/>
                <w:color w:val="000000"/>
                <w:sz w:val="18"/>
                <w:szCs w:val="18"/>
              </w:rPr>
            </w:pPr>
            <w:r w:rsidRPr="007A7452">
              <w:rPr>
                <w:rFonts w:ascii="Times New Roman" w:hAnsi="Times New Roman"/>
                <w:b/>
                <w:bCs/>
                <w:color w:val="191919"/>
                <w:sz w:val="18"/>
                <w:szCs w:val="18"/>
              </w:rPr>
              <w:t>G</w:t>
            </w:r>
            <w:r w:rsidRPr="007A7452">
              <w:rPr>
                <w:rFonts w:ascii="Times New Roman" w:hAnsi="Times New Roman"/>
                <w:b/>
                <w:bCs/>
                <w:color w:val="191919"/>
                <w:spacing w:val="-3"/>
                <w:sz w:val="18"/>
                <w:szCs w:val="18"/>
              </w:rPr>
              <w:t>r</w:t>
            </w:r>
            <w:r w:rsidRPr="007A7452">
              <w:rPr>
                <w:rFonts w:ascii="Times New Roman" w:hAnsi="Times New Roman"/>
                <w:b/>
                <w:bCs/>
                <w:color w:val="191919"/>
                <w:sz w:val="18"/>
                <w:szCs w:val="18"/>
              </w:rPr>
              <w:t>oup III</w:t>
            </w:r>
          </w:p>
          <w:p w:rsidR="00E8550F" w:rsidRPr="007A7452" w:rsidRDefault="00E8550F" w:rsidP="00E8550F">
            <w:pPr>
              <w:widowControl w:val="0"/>
              <w:autoSpaceDE w:val="0"/>
              <w:autoSpaceDN w:val="0"/>
              <w:adjustRightInd w:val="0"/>
              <w:spacing w:before="94" w:after="0"/>
              <w:ind w:firstLine="0"/>
              <w:rPr>
                <w:rFonts w:ascii="Times New Roman" w:hAnsi="Times New Roman"/>
                <w:sz w:val="24"/>
                <w:szCs w:val="24"/>
              </w:rPr>
            </w:pPr>
          </w:p>
        </w:tc>
        <w:tc>
          <w:tcPr>
            <w:tcW w:w="879" w:type="dxa"/>
            <w:tcBorders>
              <w:top w:val="nil"/>
              <w:left w:val="nil"/>
              <w:bottom w:val="nil"/>
              <w:right w:val="nil"/>
            </w:tcBorders>
          </w:tcPr>
          <w:p w:rsidR="00E8550F" w:rsidRPr="007A7452" w:rsidRDefault="00E8550F" w:rsidP="00E8550F">
            <w:pPr>
              <w:widowControl w:val="0"/>
              <w:autoSpaceDE w:val="0"/>
              <w:autoSpaceDN w:val="0"/>
              <w:adjustRightInd w:val="0"/>
              <w:spacing w:before="4" w:after="0" w:line="110" w:lineRule="exact"/>
              <w:ind w:left="29" w:firstLine="0"/>
              <w:rPr>
                <w:rFonts w:ascii="Times New Roman" w:hAnsi="Times New Roman"/>
                <w:sz w:val="11"/>
                <w:szCs w:val="11"/>
              </w:rPr>
            </w:pPr>
          </w:p>
          <w:p w:rsidR="00E8550F" w:rsidRPr="007A7452" w:rsidRDefault="00E8550F" w:rsidP="00E8550F">
            <w:pPr>
              <w:widowControl w:val="0"/>
              <w:autoSpaceDE w:val="0"/>
              <w:autoSpaceDN w:val="0"/>
              <w:adjustRightInd w:val="0"/>
              <w:spacing w:after="0" w:line="200" w:lineRule="exact"/>
              <w:ind w:left="29" w:firstLine="0"/>
              <w:rPr>
                <w:rFonts w:ascii="Times New Roman" w:hAnsi="Times New Roman"/>
                <w:sz w:val="20"/>
                <w:szCs w:val="20"/>
              </w:rPr>
            </w:pPr>
          </w:p>
          <w:p w:rsidR="00E8550F" w:rsidRPr="007A7452" w:rsidRDefault="00E8550F" w:rsidP="00E8550F">
            <w:pPr>
              <w:widowControl w:val="0"/>
              <w:autoSpaceDE w:val="0"/>
              <w:autoSpaceDN w:val="0"/>
              <w:adjustRightInd w:val="0"/>
              <w:spacing w:after="0"/>
              <w:ind w:left="29" w:firstLine="0"/>
              <w:rPr>
                <w:rFonts w:ascii="Times New Roman" w:hAnsi="Times New Roman"/>
                <w:sz w:val="24"/>
                <w:szCs w:val="24"/>
              </w:rPr>
            </w:pPr>
          </w:p>
        </w:tc>
        <w:tc>
          <w:tcPr>
            <w:tcW w:w="4370" w:type="dxa"/>
            <w:tcBorders>
              <w:top w:val="nil"/>
              <w:left w:val="nil"/>
              <w:bottom w:val="nil"/>
              <w:right w:val="nil"/>
            </w:tcBorders>
          </w:tcPr>
          <w:p w:rsidR="00E8550F" w:rsidRPr="007A7452" w:rsidRDefault="00E8550F" w:rsidP="00E8550F">
            <w:pPr>
              <w:widowControl w:val="0"/>
              <w:autoSpaceDE w:val="0"/>
              <w:autoSpaceDN w:val="0"/>
              <w:adjustRightInd w:val="0"/>
              <w:spacing w:before="4" w:after="0" w:line="110" w:lineRule="exact"/>
              <w:rPr>
                <w:rFonts w:ascii="Times New Roman" w:hAnsi="Times New Roman"/>
                <w:sz w:val="11"/>
                <w:szCs w:val="11"/>
              </w:rPr>
            </w:pPr>
          </w:p>
          <w:p w:rsidR="00E8550F" w:rsidRPr="007A7452" w:rsidRDefault="00E8550F" w:rsidP="00E8550F">
            <w:pPr>
              <w:widowControl w:val="0"/>
              <w:autoSpaceDE w:val="0"/>
              <w:autoSpaceDN w:val="0"/>
              <w:adjustRightInd w:val="0"/>
              <w:spacing w:after="0" w:line="200" w:lineRule="exact"/>
              <w:rPr>
                <w:rFonts w:ascii="Times New Roman" w:hAnsi="Times New Roman"/>
                <w:sz w:val="20"/>
                <w:szCs w:val="20"/>
              </w:rPr>
            </w:pPr>
          </w:p>
          <w:p w:rsidR="00E8550F" w:rsidRPr="007A7452" w:rsidRDefault="00E8550F" w:rsidP="00E8550F">
            <w:pPr>
              <w:widowControl w:val="0"/>
              <w:autoSpaceDE w:val="0"/>
              <w:autoSpaceDN w:val="0"/>
              <w:adjustRightInd w:val="0"/>
              <w:spacing w:after="0"/>
              <w:rPr>
                <w:rFonts w:ascii="Times New Roman" w:hAnsi="Times New Roman"/>
                <w:sz w:val="24"/>
                <w:szCs w:val="24"/>
              </w:rPr>
            </w:pPr>
          </w:p>
        </w:tc>
      </w:tr>
      <w:tr w:rsidR="00E8550F" w:rsidRPr="007A7452" w:rsidTr="00E8550F">
        <w:trPr>
          <w:trHeight w:hRule="exact" w:val="216"/>
        </w:trPr>
        <w:tc>
          <w:tcPr>
            <w:tcW w:w="961" w:type="dxa"/>
            <w:tcBorders>
              <w:top w:val="nil"/>
              <w:left w:val="nil"/>
              <w:bottom w:val="nil"/>
              <w:right w:val="nil"/>
            </w:tcBorders>
          </w:tcPr>
          <w:p w:rsidR="00E8550F" w:rsidRPr="007A7452" w:rsidRDefault="00E8550F" w:rsidP="00E8550F">
            <w:pPr>
              <w:widowControl w:val="0"/>
              <w:autoSpaceDE w:val="0"/>
              <w:autoSpaceDN w:val="0"/>
              <w:adjustRightInd w:val="0"/>
              <w:spacing w:before="94" w:after="0"/>
              <w:ind w:firstLine="0"/>
              <w:rPr>
                <w:rFonts w:ascii="Times New Roman" w:hAnsi="Times New Roman"/>
                <w:sz w:val="24"/>
                <w:szCs w:val="24"/>
              </w:rPr>
            </w:pPr>
          </w:p>
        </w:tc>
        <w:tc>
          <w:tcPr>
            <w:tcW w:w="87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9" w:firstLine="0"/>
              <w:rPr>
                <w:rFonts w:ascii="Times New Roman" w:hAnsi="Times New Roman"/>
                <w:sz w:val="24"/>
                <w:szCs w:val="24"/>
              </w:rPr>
            </w:pPr>
          </w:p>
        </w:tc>
        <w:tc>
          <w:tcPr>
            <w:tcW w:w="437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rPr>
                <w:rFonts w:ascii="Times New Roman" w:hAnsi="Times New Roman"/>
                <w:sz w:val="24"/>
                <w:szCs w:val="24"/>
              </w:rPr>
            </w:pPr>
          </w:p>
        </w:tc>
      </w:tr>
      <w:tr w:rsidR="00E8550F" w:rsidRPr="007A7452" w:rsidTr="00E8550F">
        <w:trPr>
          <w:trHeight w:hRule="exact" w:val="216"/>
        </w:trPr>
        <w:tc>
          <w:tcPr>
            <w:tcW w:w="961"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0"/>
              <w:rPr>
                <w:rFonts w:ascii="Times New Roman" w:hAnsi="Times New Roman"/>
                <w:sz w:val="24"/>
                <w:szCs w:val="24"/>
              </w:rPr>
            </w:pPr>
          </w:p>
        </w:tc>
        <w:tc>
          <w:tcPr>
            <w:tcW w:w="87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9" w:firstLine="0"/>
              <w:rPr>
                <w:rFonts w:ascii="Times New Roman" w:hAnsi="Times New Roman"/>
                <w:sz w:val="24"/>
                <w:szCs w:val="24"/>
              </w:rPr>
            </w:pPr>
          </w:p>
        </w:tc>
        <w:tc>
          <w:tcPr>
            <w:tcW w:w="437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rPr>
                <w:rFonts w:ascii="Times New Roman" w:hAnsi="Times New Roman"/>
                <w:sz w:val="24"/>
                <w:szCs w:val="24"/>
              </w:rPr>
            </w:pPr>
          </w:p>
        </w:tc>
      </w:tr>
      <w:tr w:rsidR="00E8550F" w:rsidRPr="007A7452" w:rsidTr="00E8550F">
        <w:trPr>
          <w:trHeight w:hRule="exact" w:val="216"/>
        </w:trPr>
        <w:tc>
          <w:tcPr>
            <w:tcW w:w="961" w:type="dxa"/>
            <w:tcBorders>
              <w:top w:val="nil"/>
              <w:left w:val="nil"/>
              <w:bottom w:val="nil"/>
              <w:right w:val="nil"/>
            </w:tcBorders>
          </w:tcPr>
          <w:p w:rsidR="00E8550F" w:rsidRPr="007F1A7B" w:rsidRDefault="00E8550F" w:rsidP="00E8550F">
            <w:pPr>
              <w:widowControl w:val="0"/>
              <w:autoSpaceDE w:val="0"/>
              <w:autoSpaceDN w:val="0"/>
              <w:adjustRightInd w:val="0"/>
              <w:spacing w:after="0" w:line="195" w:lineRule="exact"/>
              <w:ind w:firstLine="0"/>
              <w:rPr>
                <w:rFonts w:ascii="Times New Roman" w:hAnsi="Times New Roman"/>
                <w:sz w:val="18"/>
                <w:szCs w:val="18"/>
              </w:rPr>
            </w:pPr>
            <w:r w:rsidRPr="007F1A7B">
              <w:rPr>
                <w:rFonts w:ascii="Times New Roman" w:hAnsi="Times New Roman"/>
                <w:sz w:val="18"/>
                <w:szCs w:val="18"/>
              </w:rPr>
              <w:t>BIOL</w:t>
            </w:r>
          </w:p>
        </w:tc>
        <w:tc>
          <w:tcPr>
            <w:tcW w:w="879" w:type="dxa"/>
            <w:tcBorders>
              <w:top w:val="nil"/>
              <w:left w:val="nil"/>
              <w:bottom w:val="nil"/>
              <w:right w:val="nil"/>
            </w:tcBorders>
          </w:tcPr>
          <w:p w:rsidR="00E8550F" w:rsidRPr="007F1A7B" w:rsidRDefault="00E8550F" w:rsidP="00E8550F">
            <w:pPr>
              <w:widowControl w:val="0"/>
              <w:autoSpaceDE w:val="0"/>
              <w:autoSpaceDN w:val="0"/>
              <w:adjustRightInd w:val="0"/>
              <w:spacing w:after="0" w:line="195" w:lineRule="exact"/>
              <w:ind w:left="29" w:firstLine="0"/>
              <w:rPr>
                <w:rFonts w:ascii="Times New Roman" w:hAnsi="Times New Roman"/>
                <w:sz w:val="18"/>
                <w:szCs w:val="18"/>
              </w:rPr>
            </w:pPr>
            <w:r>
              <w:rPr>
                <w:rFonts w:ascii="Times New Roman" w:hAnsi="Times New Roman"/>
                <w:sz w:val="18"/>
                <w:szCs w:val="18"/>
              </w:rPr>
              <w:t>3101</w:t>
            </w:r>
          </w:p>
        </w:tc>
        <w:tc>
          <w:tcPr>
            <w:tcW w:w="4370" w:type="dxa"/>
            <w:tcBorders>
              <w:top w:val="nil"/>
              <w:left w:val="nil"/>
              <w:bottom w:val="nil"/>
              <w:right w:val="nil"/>
            </w:tcBorders>
          </w:tcPr>
          <w:p w:rsidR="00E8550F" w:rsidRPr="007F1A7B" w:rsidRDefault="00E8550F" w:rsidP="00E8550F">
            <w:pPr>
              <w:widowControl w:val="0"/>
              <w:autoSpaceDE w:val="0"/>
              <w:autoSpaceDN w:val="0"/>
              <w:adjustRightInd w:val="0"/>
              <w:spacing w:after="0" w:line="195" w:lineRule="exact"/>
              <w:rPr>
                <w:rFonts w:ascii="Times New Roman" w:hAnsi="Times New Roman"/>
                <w:sz w:val="18"/>
                <w:szCs w:val="18"/>
              </w:rPr>
            </w:pPr>
            <w:r>
              <w:rPr>
                <w:rFonts w:ascii="Times New Roman" w:hAnsi="Times New Roman"/>
                <w:sz w:val="18"/>
                <w:szCs w:val="18"/>
              </w:rPr>
              <w:t>Environmental Biology</w:t>
            </w:r>
          </w:p>
        </w:tc>
      </w:tr>
      <w:tr w:rsidR="00E8550F" w:rsidRPr="007A7452" w:rsidTr="00E8550F">
        <w:trPr>
          <w:trHeight w:hRule="exact" w:val="216"/>
        </w:trPr>
        <w:tc>
          <w:tcPr>
            <w:tcW w:w="961"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BIOL</w:t>
            </w:r>
          </w:p>
        </w:tc>
        <w:tc>
          <w:tcPr>
            <w:tcW w:w="87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9" w:firstLine="0"/>
              <w:rPr>
                <w:rFonts w:ascii="Times New Roman" w:hAnsi="Times New Roman"/>
                <w:sz w:val="24"/>
                <w:szCs w:val="24"/>
              </w:rPr>
            </w:pPr>
            <w:r w:rsidRPr="007A7452">
              <w:rPr>
                <w:rFonts w:ascii="Times New Roman" w:hAnsi="Times New Roman"/>
                <w:color w:val="191919"/>
                <w:sz w:val="18"/>
                <w:szCs w:val="18"/>
              </w:rPr>
              <w:t>3501</w:t>
            </w:r>
          </w:p>
        </w:tc>
        <w:tc>
          <w:tcPr>
            <w:tcW w:w="437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rPr>
                <w:rFonts w:ascii="Times New Roman" w:hAnsi="Times New Roman"/>
                <w:sz w:val="24"/>
                <w:szCs w:val="24"/>
              </w:rPr>
            </w:pPr>
            <w:r w:rsidRPr="007A7452">
              <w:rPr>
                <w:rFonts w:ascii="Times New Roman" w:hAnsi="Times New Roman"/>
                <w:color w:val="191919"/>
                <w:sz w:val="18"/>
                <w:szCs w:val="18"/>
              </w:rPr>
              <w:t>Principles of Genetics</w:t>
            </w:r>
          </w:p>
        </w:tc>
      </w:tr>
      <w:tr w:rsidR="00E8550F" w:rsidRPr="007A7452" w:rsidTr="00E8550F">
        <w:trPr>
          <w:trHeight w:hRule="exact" w:val="298"/>
        </w:trPr>
        <w:tc>
          <w:tcPr>
            <w:tcW w:w="961"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BIOL</w:t>
            </w:r>
          </w:p>
        </w:tc>
        <w:tc>
          <w:tcPr>
            <w:tcW w:w="879"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ind w:left="29" w:firstLine="0"/>
              <w:rPr>
                <w:rFonts w:ascii="Times New Roman" w:hAnsi="Times New Roman"/>
                <w:sz w:val="24"/>
                <w:szCs w:val="24"/>
              </w:rPr>
            </w:pPr>
            <w:r w:rsidRPr="007A7452">
              <w:rPr>
                <w:rFonts w:ascii="Times New Roman" w:hAnsi="Times New Roman"/>
                <w:color w:val="191919"/>
                <w:sz w:val="18"/>
                <w:szCs w:val="18"/>
              </w:rPr>
              <w:t>4701</w:t>
            </w:r>
          </w:p>
        </w:tc>
        <w:tc>
          <w:tcPr>
            <w:tcW w:w="4370" w:type="dxa"/>
            <w:tcBorders>
              <w:top w:val="nil"/>
              <w:left w:val="nil"/>
              <w:bottom w:val="nil"/>
              <w:right w:val="nil"/>
            </w:tcBorders>
          </w:tcPr>
          <w:p w:rsidR="00E8550F" w:rsidRPr="007A7452" w:rsidRDefault="00E8550F" w:rsidP="00E8550F">
            <w:pPr>
              <w:widowControl w:val="0"/>
              <w:autoSpaceDE w:val="0"/>
              <w:autoSpaceDN w:val="0"/>
              <w:adjustRightInd w:val="0"/>
              <w:spacing w:after="0" w:line="195" w:lineRule="exact"/>
              <w:rPr>
                <w:rFonts w:ascii="Times New Roman" w:hAnsi="Times New Roman"/>
                <w:sz w:val="24"/>
                <w:szCs w:val="24"/>
              </w:rPr>
            </w:pPr>
            <w:r w:rsidRPr="007A7452">
              <w:rPr>
                <w:rFonts w:ascii="Times New Roman" w:hAnsi="Times New Roman"/>
                <w:color w:val="191919"/>
                <w:sz w:val="18"/>
                <w:szCs w:val="18"/>
              </w:rPr>
              <w:t>Cell and Molecular Biology</w:t>
            </w:r>
          </w:p>
        </w:tc>
      </w:tr>
    </w:tbl>
    <w:p w:rsidR="00E8550F" w:rsidRPr="007F1A7B" w:rsidRDefault="00E8550F" w:rsidP="00E8550F">
      <w:pPr>
        <w:widowControl w:val="0"/>
        <w:tabs>
          <w:tab w:val="left" w:pos="2180"/>
        </w:tabs>
        <w:autoSpaceDE w:val="0"/>
        <w:autoSpaceDN w:val="0"/>
        <w:adjustRightInd w:val="0"/>
        <w:spacing w:after="0" w:line="250" w:lineRule="auto"/>
        <w:ind w:left="180" w:right="6494" w:firstLine="0"/>
        <w:rPr>
          <w:rFonts w:ascii="Times New Roman" w:hAnsi="Times New Roman"/>
          <w:b/>
          <w:color w:val="191919"/>
          <w:sz w:val="18"/>
          <w:szCs w:val="18"/>
        </w:rPr>
      </w:pPr>
      <w:r w:rsidRPr="007F1A7B">
        <w:rPr>
          <w:rFonts w:ascii="Times New Roman" w:hAnsi="Times New Roman"/>
          <w:b/>
          <w:color w:val="191919"/>
          <w:sz w:val="18"/>
          <w:szCs w:val="18"/>
        </w:rPr>
        <w:t>Group IV</w:t>
      </w:r>
    </w:p>
    <w:p w:rsidR="00E8550F" w:rsidRDefault="00E8550F" w:rsidP="00E8550F">
      <w:pPr>
        <w:widowControl w:val="0"/>
        <w:tabs>
          <w:tab w:val="left" w:pos="2180"/>
        </w:tabs>
        <w:autoSpaceDE w:val="0"/>
        <w:autoSpaceDN w:val="0"/>
        <w:adjustRightInd w:val="0"/>
        <w:spacing w:after="0" w:line="250" w:lineRule="auto"/>
        <w:ind w:left="180" w:right="6494" w:firstLine="0"/>
        <w:rPr>
          <w:rFonts w:ascii="Times New Roman" w:hAnsi="Times New Roman"/>
          <w:color w:val="000000"/>
          <w:sz w:val="18"/>
          <w:szCs w:val="18"/>
        </w:rPr>
      </w:pPr>
      <w:r>
        <w:rPr>
          <w:rFonts w:ascii="Times New Roman" w:hAnsi="Times New Roman"/>
          <w:color w:val="191919"/>
          <w:sz w:val="18"/>
          <w:szCs w:val="18"/>
        </w:rPr>
        <w:t>CRJU 3420</w:t>
      </w:r>
      <w:r>
        <w:rPr>
          <w:rFonts w:ascii="Times New Roman" w:hAnsi="Times New Roman"/>
          <w:color w:val="191919"/>
          <w:sz w:val="18"/>
          <w:szCs w:val="18"/>
        </w:rPr>
        <w:tab/>
        <w:t>Criminal Justice Statistics, or R SOCI 4300</w:t>
      </w:r>
      <w:r>
        <w:rPr>
          <w:rFonts w:ascii="Times New Roman" w:hAnsi="Times New Roman"/>
          <w:color w:val="191919"/>
          <w:sz w:val="18"/>
          <w:szCs w:val="18"/>
        </w:rPr>
        <w:tab/>
        <w:t xml:space="preserve">Behavioral </w:t>
      </w:r>
      <w:proofErr w:type="spellStart"/>
      <w:r>
        <w:rPr>
          <w:rFonts w:ascii="Times New Roman" w:hAnsi="Times New Roman"/>
          <w:color w:val="191919"/>
          <w:sz w:val="18"/>
          <w:szCs w:val="18"/>
        </w:rPr>
        <w:t>Statisitcs</w:t>
      </w:r>
      <w:proofErr w:type="spellEnd"/>
      <w:r>
        <w:rPr>
          <w:rFonts w:ascii="Times New Roman" w:hAnsi="Times New Roman"/>
          <w:color w:val="191919"/>
          <w:sz w:val="18"/>
          <w:szCs w:val="18"/>
        </w:rPr>
        <w:t>, required</w:t>
      </w:r>
    </w:p>
    <w:p w:rsidR="00E8550F" w:rsidRDefault="00E8550F" w:rsidP="00E8550F">
      <w:pPr>
        <w:widowControl w:val="0"/>
        <w:autoSpaceDE w:val="0"/>
        <w:autoSpaceDN w:val="0"/>
        <w:adjustRightInd w:val="0"/>
        <w:spacing w:before="13" w:after="0" w:line="200" w:lineRule="exact"/>
        <w:ind w:left="180" w:firstLine="0"/>
        <w:rPr>
          <w:rFonts w:ascii="Times New Roman" w:hAnsi="Times New Roman"/>
          <w:color w:val="000000"/>
          <w:sz w:val="20"/>
          <w:szCs w:val="20"/>
        </w:rPr>
      </w:pPr>
    </w:p>
    <w:p w:rsidR="00E8550F" w:rsidRDefault="00E8550F" w:rsidP="00E8550F">
      <w:pPr>
        <w:widowControl w:val="0"/>
        <w:autoSpaceDE w:val="0"/>
        <w:autoSpaceDN w:val="0"/>
        <w:adjustRightInd w:val="0"/>
        <w:spacing w:after="0"/>
        <w:ind w:left="180" w:firstLine="0"/>
        <w:rPr>
          <w:rFonts w:ascii="Times New Roman" w:hAnsi="Times New Roman"/>
          <w:color w:val="000000"/>
          <w:sz w:val="18"/>
          <w:szCs w:val="18"/>
        </w:rPr>
      </w:pPr>
      <w:r>
        <w:rPr>
          <w:rFonts w:ascii="Times New Roman" w:hAnsi="Times New Roman"/>
          <w:b/>
          <w:bCs/>
          <w:color w:val="191919"/>
          <w:sz w:val="18"/>
          <w:szCs w:val="18"/>
        </w:rPr>
        <w:t>AREA</w:t>
      </w:r>
      <w:r>
        <w:rPr>
          <w:rFonts w:ascii="Times New Roman" w:hAnsi="Times New Roman"/>
          <w:b/>
          <w:bCs/>
          <w:color w:val="191919"/>
          <w:spacing w:val="-10"/>
          <w:sz w:val="18"/>
          <w:szCs w:val="18"/>
        </w:rPr>
        <w:t xml:space="preserve"> </w:t>
      </w:r>
      <w:r>
        <w:rPr>
          <w:rFonts w:ascii="Times New Roman" w:hAnsi="Times New Roman"/>
          <w:b/>
          <w:bCs/>
          <w:color w:val="191919"/>
          <w:sz w:val="18"/>
          <w:szCs w:val="18"/>
        </w:rPr>
        <w:t>H 37 Hours Fo</w:t>
      </w:r>
      <w:r>
        <w:rPr>
          <w:rFonts w:ascii="Times New Roman" w:hAnsi="Times New Roman"/>
          <w:b/>
          <w:bCs/>
          <w:color w:val="191919"/>
          <w:spacing w:val="-3"/>
          <w:sz w:val="18"/>
          <w:szCs w:val="18"/>
        </w:rPr>
        <w:t>r</w:t>
      </w:r>
      <w:r>
        <w:rPr>
          <w:rFonts w:ascii="Times New Roman" w:hAnsi="Times New Roman"/>
          <w:b/>
          <w:bCs/>
          <w:color w:val="191919"/>
          <w:sz w:val="18"/>
          <w:szCs w:val="18"/>
        </w:rPr>
        <w:t>ensic Science Courses</w:t>
      </w:r>
    </w:p>
    <w:p w:rsidR="00E8550F" w:rsidRDefault="00E8550F" w:rsidP="00E8550F">
      <w:pPr>
        <w:widowControl w:val="0"/>
        <w:autoSpaceDE w:val="0"/>
        <w:autoSpaceDN w:val="0"/>
        <w:adjustRightInd w:val="0"/>
        <w:spacing w:before="12" w:after="0"/>
        <w:ind w:left="180" w:firstLine="0"/>
        <w:rPr>
          <w:rFonts w:ascii="Times New Roman" w:hAnsi="Times New Roman"/>
          <w:color w:val="000000"/>
          <w:sz w:val="18"/>
          <w:szCs w:val="18"/>
        </w:rPr>
      </w:pPr>
      <w:r>
        <w:rPr>
          <w:rFonts w:ascii="Times New Roman" w:hAnsi="Times New Roman"/>
          <w:color w:val="191919"/>
          <w:sz w:val="18"/>
          <w:szCs w:val="18"/>
        </w:rPr>
        <w:t>Required all 33 hours courses below:</w:t>
      </w:r>
    </w:p>
    <w:p w:rsidR="00E8550F" w:rsidRDefault="00E8550F" w:rsidP="00E8550F">
      <w:pPr>
        <w:widowControl w:val="0"/>
        <w:tabs>
          <w:tab w:val="left" w:pos="2180"/>
          <w:tab w:val="left" w:pos="3260"/>
        </w:tabs>
        <w:autoSpaceDE w:val="0"/>
        <w:autoSpaceDN w:val="0"/>
        <w:adjustRightInd w:val="0"/>
        <w:spacing w:before="9" w:after="0"/>
        <w:ind w:left="180" w:firstLine="0"/>
        <w:rPr>
          <w:rFonts w:ascii="Times New Roman" w:hAnsi="Times New Roman"/>
          <w:color w:val="000000"/>
          <w:sz w:val="18"/>
          <w:szCs w:val="18"/>
        </w:rPr>
      </w:pPr>
      <w:r>
        <w:rPr>
          <w:rFonts w:ascii="Times New Roman" w:hAnsi="Times New Roman"/>
          <w:color w:val="191919"/>
          <w:sz w:val="18"/>
          <w:szCs w:val="18"/>
        </w:rPr>
        <w:t>FOSC</w:t>
      </w:r>
      <w:r>
        <w:rPr>
          <w:rFonts w:ascii="Times New Roman" w:hAnsi="Times New Roman"/>
          <w:color w:val="191919"/>
          <w:sz w:val="18"/>
          <w:szCs w:val="18"/>
        </w:rPr>
        <w:tab/>
        <w:t>2120</w:t>
      </w:r>
      <w:r>
        <w:rPr>
          <w:rFonts w:ascii="Times New Roman" w:hAnsi="Times New Roman"/>
          <w:color w:val="191919"/>
          <w:sz w:val="18"/>
          <w:szCs w:val="18"/>
        </w:rPr>
        <w:tab/>
        <w:t>Forensic Photography</w:t>
      </w:r>
    </w:p>
    <w:p w:rsidR="00E8550F" w:rsidRDefault="00A715EF" w:rsidP="00E8550F">
      <w:pPr>
        <w:widowControl w:val="0"/>
        <w:tabs>
          <w:tab w:val="left" w:pos="2180"/>
          <w:tab w:val="left" w:pos="3260"/>
        </w:tabs>
        <w:autoSpaceDE w:val="0"/>
        <w:autoSpaceDN w:val="0"/>
        <w:adjustRightInd w:val="0"/>
        <w:spacing w:before="9" w:after="0" w:line="250" w:lineRule="auto"/>
        <w:ind w:left="180" w:right="5299" w:firstLine="0"/>
        <w:rPr>
          <w:rFonts w:ascii="Times New Roman" w:hAnsi="Times New Roman"/>
          <w:color w:val="000000"/>
          <w:sz w:val="18"/>
          <w:szCs w:val="18"/>
        </w:rPr>
      </w:pPr>
      <w:r w:rsidRPr="00A715EF">
        <w:rPr>
          <w:rFonts w:ascii="Calibri" w:hAnsi="Calibri"/>
          <w:noProof/>
          <w:lang w:eastAsia="en-US"/>
        </w:rPr>
        <w:pict>
          <v:shape id="Text Box 5192" o:spid="_x0000_s1052" type="#_x0000_t202" style="position:absolute;left:0;text-align:left;margin-left:18.85pt;margin-top:48.7pt;width:36pt;height:55.2pt;z-index:-25163571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" o:allowincell="f" filled="f" stroked="f">
            <v:textbox style="layout-flow:vertical;mso-layout-flow-alt:bottom-to-top;mso-next-textbox:#Text Box 5192" inset="0,0,0,0">
              <w:txbxContent>
                <w:p w:rsidR="00510B4A" w:rsidRDefault="00510B4A" w:rsidP="00E8550F">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FFFFFF"/>
                      <w:sz w:val="20"/>
                      <w:szCs w:val="20"/>
                    </w:rPr>
                    <w:t>Sciences &amp;</w:t>
                  </w:r>
                </w:p>
                <w:p w:rsidR="00510B4A" w:rsidRDefault="00510B4A" w:rsidP="00E8550F">
                  <w:pPr>
                    <w:widowControl w:val="0"/>
                    <w:autoSpaceDE w:val="0"/>
                    <w:autoSpaceDN w:val="0"/>
                    <w:adjustRightInd w:val="0"/>
                    <w:spacing w:after="0" w:line="240" w:lineRule="exact"/>
                    <w:ind w:left="202" w:right="202"/>
                    <w:jc w:val="center"/>
                    <w:rPr>
                      <w:rFonts w:ascii="Century Gothic" w:hAnsi="Century Gothic" w:cs="Century Gothic"/>
                      <w:color w:val="000000"/>
                      <w:sz w:val="20"/>
                      <w:szCs w:val="20"/>
                    </w:rPr>
                  </w:pPr>
                  <w:r>
                    <w:rPr>
                      <w:rFonts w:ascii="Century Gothic" w:hAnsi="Century Gothic" w:cs="Century Gothic"/>
                      <w:b/>
                      <w:bCs/>
                      <w:color w:val="FFFFFF"/>
                      <w:sz w:val="20"/>
                      <w:szCs w:val="20"/>
                    </w:rPr>
                    <w:t>Health</w:t>
                  </w:r>
                </w:p>
                <w:p w:rsidR="00510B4A" w:rsidRDefault="00510B4A" w:rsidP="00E8550F">
                  <w:pPr>
                    <w:widowControl w:val="0"/>
                    <w:autoSpaceDE w:val="0"/>
                    <w:autoSpaceDN w:val="0"/>
                    <w:adjustRightInd w:val="0"/>
                    <w:spacing w:after="0" w:line="240" w:lineRule="exact"/>
                    <w:ind w:left="-7" w:right="-7"/>
                    <w:jc w:val="center"/>
                    <w:rPr>
                      <w:rFonts w:ascii="Century Gothic" w:hAnsi="Century Gothic" w:cs="Century Gothic"/>
                      <w:color w:val="000000"/>
                      <w:sz w:val="20"/>
                      <w:szCs w:val="20"/>
                    </w:rPr>
                  </w:pPr>
                  <w:r>
                    <w:rPr>
                      <w:rFonts w:ascii="Century Gothic" w:hAnsi="Century Gothic" w:cs="Century Gothic"/>
                      <w:b/>
                      <w:bCs/>
                      <w:color w:val="FFFFFF"/>
                      <w:sz w:val="20"/>
                      <w:szCs w:val="20"/>
                    </w:rPr>
                    <w:t>Professions</w:t>
                  </w:r>
                </w:p>
              </w:txbxContent>
            </v:textbox>
            <w10:wrap anchorx="page"/>
          </v:shape>
        </w:pict>
      </w:r>
      <w:r w:rsidR="00E8550F">
        <w:rPr>
          <w:rFonts w:ascii="Times New Roman" w:hAnsi="Times New Roman"/>
          <w:color w:val="191919"/>
          <w:sz w:val="18"/>
          <w:szCs w:val="18"/>
        </w:rPr>
        <w:t>FOSC</w:t>
      </w:r>
      <w:r w:rsidR="00E8550F">
        <w:rPr>
          <w:rFonts w:ascii="Times New Roman" w:hAnsi="Times New Roman"/>
          <w:color w:val="191919"/>
          <w:sz w:val="18"/>
          <w:szCs w:val="18"/>
        </w:rPr>
        <w:tab/>
        <w:t>2130</w:t>
      </w:r>
      <w:r w:rsidR="00E8550F">
        <w:rPr>
          <w:rFonts w:ascii="Times New Roman" w:hAnsi="Times New Roman"/>
          <w:color w:val="191919"/>
          <w:sz w:val="18"/>
          <w:szCs w:val="18"/>
        </w:rPr>
        <w:tab/>
        <w:t>Crime Scene Investigation I FOSC</w:t>
      </w:r>
      <w:r w:rsidR="00E8550F">
        <w:rPr>
          <w:rFonts w:ascii="Times New Roman" w:hAnsi="Times New Roman"/>
          <w:color w:val="191919"/>
          <w:sz w:val="18"/>
          <w:szCs w:val="18"/>
        </w:rPr>
        <w:tab/>
        <w:t>2140</w:t>
      </w:r>
      <w:r w:rsidR="00E8550F">
        <w:rPr>
          <w:rFonts w:ascii="Times New Roman" w:hAnsi="Times New Roman"/>
          <w:color w:val="191919"/>
          <w:sz w:val="18"/>
          <w:szCs w:val="18"/>
        </w:rPr>
        <w:tab/>
        <w:t>Crime Scene Investigation II FOSC</w:t>
      </w:r>
      <w:r w:rsidR="00E8550F">
        <w:rPr>
          <w:rFonts w:ascii="Times New Roman" w:hAnsi="Times New Roman"/>
          <w:color w:val="191919"/>
          <w:sz w:val="18"/>
          <w:szCs w:val="18"/>
        </w:rPr>
        <w:tab/>
        <w:t>3020</w:t>
      </w:r>
      <w:r w:rsidR="00E8550F">
        <w:rPr>
          <w:rFonts w:ascii="Times New Roman" w:hAnsi="Times New Roman"/>
          <w:color w:val="191919"/>
          <w:sz w:val="18"/>
          <w:szCs w:val="18"/>
        </w:rPr>
        <w:tab/>
        <w:t>Forensic Micro of</w:t>
      </w:r>
      <w:r w:rsidR="00E8550F">
        <w:rPr>
          <w:rFonts w:ascii="Times New Roman" w:hAnsi="Times New Roman"/>
          <w:color w:val="191919"/>
          <w:spacing w:val="-3"/>
          <w:sz w:val="18"/>
          <w:szCs w:val="18"/>
        </w:rPr>
        <w:t xml:space="preserve"> </w:t>
      </w:r>
      <w:r w:rsidR="00E8550F">
        <w:rPr>
          <w:rFonts w:ascii="Times New Roman" w:hAnsi="Times New Roman"/>
          <w:color w:val="191919"/>
          <w:spacing w:val="-6"/>
          <w:sz w:val="18"/>
          <w:szCs w:val="18"/>
        </w:rPr>
        <w:t>T</w:t>
      </w:r>
      <w:r w:rsidR="00E8550F">
        <w:rPr>
          <w:rFonts w:ascii="Times New Roman" w:hAnsi="Times New Roman"/>
          <w:color w:val="191919"/>
          <w:sz w:val="18"/>
          <w:szCs w:val="18"/>
        </w:rPr>
        <w:t>race (w/lab) FOSC</w:t>
      </w:r>
      <w:r w:rsidR="00E8550F">
        <w:rPr>
          <w:rFonts w:ascii="Times New Roman" w:hAnsi="Times New Roman"/>
          <w:color w:val="191919"/>
          <w:sz w:val="18"/>
          <w:szCs w:val="18"/>
        </w:rPr>
        <w:tab/>
        <w:t>3030</w:t>
      </w:r>
      <w:r w:rsidR="00E8550F">
        <w:rPr>
          <w:rFonts w:ascii="Times New Roman" w:hAnsi="Times New Roman"/>
          <w:color w:val="191919"/>
          <w:sz w:val="18"/>
          <w:szCs w:val="18"/>
        </w:rPr>
        <w:tab/>
        <w:t xml:space="preserve">Criminal </w:t>
      </w:r>
      <w:proofErr w:type="spellStart"/>
      <w:r w:rsidR="00E8550F">
        <w:rPr>
          <w:rFonts w:ascii="Times New Roman" w:hAnsi="Times New Roman"/>
          <w:color w:val="191919"/>
          <w:sz w:val="18"/>
          <w:szCs w:val="18"/>
        </w:rPr>
        <w:t>Evid</w:t>
      </w:r>
      <w:proofErr w:type="spellEnd"/>
      <w:r w:rsidR="00E8550F">
        <w:rPr>
          <w:rFonts w:ascii="Times New Roman" w:hAnsi="Times New Roman"/>
          <w:color w:val="191919"/>
          <w:sz w:val="18"/>
          <w:szCs w:val="18"/>
        </w:rPr>
        <w:t>. &amp; Court Proc FOSC</w:t>
      </w:r>
      <w:r w:rsidR="00E8550F">
        <w:rPr>
          <w:rFonts w:ascii="Times New Roman" w:hAnsi="Times New Roman"/>
          <w:color w:val="191919"/>
          <w:sz w:val="18"/>
          <w:szCs w:val="18"/>
        </w:rPr>
        <w:tab/>
        <w:t>4040</w:t>
      </w:r>
      <w:r w:rsidR="00E8550F">
        <w:rPr>
          <w:rFonts w:ascii="Times New Roman" w:hAnsi="Times New Roman"/>
          <w:color w:val="191919"/>
          <w:sz w:val="18"/>
          <w:szCs w:val="18"/>
        </w:rPr>
        <w:tab/>
        <w:t xml:space="preserve">Forensic </w:t>
      </w:r>
      <w:proofErr w:type="spellStart"/>
      <w:r w:rsidR="00E8550F">
        <w:rPr>
          <w:rFonts w:ascii="Times New Roman" w:hAnsi="Times New Roman"/>
          <w:color w:val="191919"/>
          <w:sz w:val="18"/>
          <w:szCs w:val="18"/>
        </w:rPr>
        <w:t>Sero</w:t>
      </w:r>
      <w:proofErr w:type="spellEnd"/>
      <w:r w:rsidR="00E8550F">
        <w:rPr>
          <w:rFonts w:ascii="Times New Roman" w:hAnsi="Times New Roman"/>
          <w:color w:val="191919"/>
          <w:sz w:val="18"/>
          <w:szCs w:val="18"/>
        </w:rPr>
        <w:t xml:space="preserve"> &amp; DNA</w:t>
      </w:r>
      <w:r w:rsidR="00E8550F">
        <w:rPr>
          <w:rFonts w:ascii="Times New Roman" w:hAnsi="Times New Roman"/>
          <w:color w:val="191919"/>
          <w:spacing w:val="-10"/>
          <w:sz w:val="18"/>
          <w:szCs w:val="18"/>
        </w:rPr>
        <w:t xml:space="preserve"> </w:t>
      </w:r>
      <w:r w:rsidR="00E8550F">
        <w:rPr>
          <w:rFonts w:ascii="Times New Roman" w:hAnsi="Times New Roman"/>
          <w:color w:val="191919"/>
          <w:sz w:val="18"/>
          <w:szCs w:val="18"/>
        </w:rPr>
        <w:t>(w/lab) FOSC</w:t>
      </w:r>
      <w:r w:rsidR="00E8550F">
        <w:rPr>
          <w:rFonts w:ascii="Times New Roman" w:hAnsi="Times New Roman"/>
          <w:color w:val="191919"/>
          <w:sz w:val="18"/>
          <w:szCs w:val="18"/>
        </w:rPr>
        <w:tab/>
        <w:t>4050</w:t>
      </w:r>
      <w:r w:rsidR="00E8550F">
        <w:rPr>
          <w:rFonts w:ascii="Times New Roman" w:hAnsi="Times New Roman"/>
          <w:color w:val="191919"/>
          <w:sz w:val="18"/>
          <w:szCs w:val="18"/>
        </w:rPr>
        <w:tab/>
        <w:t>Forensic Chemistry (w/lab) FOSC</w:t>
      </w:r>
      <w:r w:rsidR="00E8550F">
        <w:rPr>
          <w:rFonts w:ascii="Times New Roman" w:hAnsi="Times New Roman"/>
          <w:color w:val="191919"/>
          <w:sz w:val="18"/>
          <w:szCs w:val="18"/>
        </w:rPr>
        <w:tab/>
        <w:t>4060</w:t>
      </w:r>
      <w:r w:rsidR="00E8550F">
        <w:rPr>
          <w:rFonts w:ascii="Times New Roman" w:hAnsi="Times New Roman"/>
          <w:color w:val="191919"/>
          <w:sz w:val="18"/>
          <w:szCs w:val="18"/>
        </w:rPr>
        <w:tab/>
        <w:t>SEM-EDX of</w:t>
      </w:r>
      <w:r w:rsidR="00E8550F">
        <w:rPr>
          <w:rFonts w:ascii="Times New Roman" w:hAnsi="Times New Roman"/>
          <w:color w:val="191919"/>
          <w:spacing w:val="-3"/>
          <w:sz w:val="18"/>
          <w:szCs w:val="18"/>
        </w:rPr>
        <w:t xml:space="preserve"> </w:t>
      </w:r>
      <w:r w:rsidR="00E8550F">
        <w:rPr>
          <w:rFonts w:ascii="Times New Roman" w:hAnsi="Times New Roman"/>
          <w:color w:val="191919"/>
          <w:spacing w:val="-6"/>
          <w:sz w:val="18"/>
          <w:szCs w:val="18"/>
        </w:rPr>
        <w:t>T</w:t>
      </w:r>
      <w:r w:rsidR="00E8550F">
        <w:rPr>
          <w:rFonts w:ascii="Times New Roman" w:hAnsi="Times New Roman"/>
          <w:color w:val="191919"/>
          <w:sz w:val="18"/>
          <w:szCs w:val="18"/>
        </w:rPr>
        <w:t xml:space="preserve">race </w:t>
      </w:r>
      <w:proofErr w:type="spellStart"/>
      <w:r w:rsidR="00E8550F">
        <w:rPr>
          <w:rFonts w:ascii="Times New Roman" w:hAnsi="Times New Roman"/>
          <w:color w:val="191919"/>
          <w:sz w:val="18"/>
          <w:szCs w:val="18"/>
        </w:rPr>
        <w:t>Evid</w:t>
      </w:r>
      <w:proofErr w:type="spellEnd"/>
      <w:r w:rsidR="00E8550F">
        <w:rPr>
          <w:rFonts w:ascii="Times New Roman" w:hAnsi="Times New Roman"/>
          <w:color w:val="191919"/>
          <w:sz w:val="18"/>
          <w:szCs w:val="18"/>
        </w:rPr>
        <w:t xml:space="preserve"> (w/lab) FOSC</w:t>
      </w:r>
      <w:r w:rsidR="00E8550F">
        <w:rPr>
          <w:rFonts w:ascii="Times New Roman" w:hAnsi="Times New Roman"/>
          <w:color w:val="191919"/>
          <w:sz w:val="18"/>
          <w:szCs w:val="18"/>
        </w:rPr>
        <w:tab/>
        <w:t>4201L</w:t>
      </w:r>
      <w:r w:rsidR="00E8550F">
        <w:rPr>
          <w:rFonts w:ascii="Times New Roman" w:hAnsi="Times New Roman"/>
          <w:color w:val="191919"/>
          <w:sz w:val="18"/>
          <w:szCs w:val="18"/>
        </w:rPr>
        <w:tab/>
        <w:t>Evidence</w:t>
      </w:r>
      <w:r w:rsidR="00E8550F">
        <w:rPr>
          <w:rFonts w:ascii="Times New Roman" w:hAnsi="Times New Roman"/>
          <w:color w:val="191919"/>
          <w:spacing w:val="-10"/>
          <w:sz w:val="18"/>
          <w:szCs w:val="18"/>
        </w:rPr>
        <w:t xml:space="preserve"> </w:t>
      </w:r>
      <w:r w:rsidR="00E8550F">
        <w:rPr>
          <w:rFonts w:ascii="Times New Roman" w:hAnsi="Times New Roman"/>
          <w:color w:val="191919"/>
          <w:sz w:val="18"/>
          <w:szCs w:val="18"/>
        </w:rPr>
        <w:t>Analysis &amp; Research I FOSC/CRJU 4999</w:t>
      </w:r>
      <w:r w:rsidR="00E8550F">
        <w:rPr>
          <w:rFonts w:ascii="Times New Roman" w:hAnsi="Times New Roman"/>
          <w:color w:val="191919"/>
          <w:sz w:val="18"/>
          <w:szCs w:val="18"/>
        </w:rPr>
        <w:tab/>
        <w:t>Senior Capstone Seminar</w:t>
      </w:r>
    </w:p>
    <w:p w:rsidR="00E8550F" w:rsidRDefault="00E8550F" w:rsidP="00E8550F">
      <w:pPr>
        <w:widowControl w:val="0"/>
        <w:tabs>
          <w:tab w:val="left" w:pos="2180"/>
          <w:tab w:val="left" w:pos="3260"/>
        </w:tabs>
        <w:autoSpaceDE w:val="0"/>
        <w:autoSpaceDN w:val="0"/>
        <w:adjustRightInd w:val="0"/>
        <w:spacing w:before="9" w:after="0"/>
        <w:ind w:left="180" w:firstLine="0"/>
        <w:rPr>
          <w:rFonts w:ascii="Times New Roman" w:hAnsi="Times New Roman"/>
          <w:color w:val="191919"/>
          <w:sz w:val="18"/>
          <w:szCs w:val="18"/>
        </w:rPr>
      </w:pPr>
      <w:r>
        <w:rPr>
          <w:rFonts w:ascii="Times New Roman" w:hAnsi="Times New Roman"/>
          <w:color w:val="191919"/>
          <w:sz w:val="18"/>
          <w:szCs w:val="18"/>
        </w:rPr>
        <w:t>CRJU</w:t>
      </w:r>
      <w:r>
        <w:rPr>
          <w:rFonts w:ascii="Times New Roman" w:hAnsi="Times New Roman"/>
          <w:color w:val="191919"/>
          <w:sz w:val="18"/>
          <w:szCs w:val="18"/>
        </w:rPr>
        <w:tab/>
      </w:r>
      <w:r>
        <w:rPr>
          <w:rFonts w:ascii="Times New Roman" w:hAnsi="Times New Roman"/>
          <w:color w:val="191919"/>
          <w:spacing w:val="-7"/>
          <w:sz w:val="18"/>
          <w:szCs w:val="18"/>
        </w:rPr>
        <w:t>1</w:t>
      </w:r>
      <w:r>
        <w:rPr>
          <w:rFonts w:ascii="Times New Roman" w:hAnsi="Times New Roman"/>
          <w:color w:val="191919"/>
          <w:sz w:val="18"/>
          <w:szCs w:val="18"/>
        </w:rPr>
        <w:t>100</w:t>
      </w:r>
      <w:r>
        <w:rPr>
          <w:rFonts w:ascii="Times New Roman" w:hAnsi="Times New Roman"/>
          <w:color w:val="191919"/>
          <w:sz w:val="18"/>
          <w:szCs w:val="18"/>
        </w:rPr>
        <w:tab/>
        <w:t>Introduction to Criminal Justice</w:t>
      </w:r>
    </w:p>
    <w:p w:rsidR="00E8550F" w:rsidRPr="009905F0" w:rsidRDefault="00E8550F" w:rsidP="00E8550F">
      <w:pPr>
        <w:widowControl w:val="0"/>
        <w:tabs>
          <w:tab w:val="left" w:pos="2180"/>
          <w:tab w:val="left" w:pos="3260"/>
        </w:tabs>
        <w:autoSpaceDE w:val="0"/>
        <w:autoSpaceDN w:val="0"/>
        <w:adjustRightInd w:val="0"/>
        <w:spacing w:before="9" w:after="0"/>
        <w:ind w:left="180" w:firstLine="0"/>
        <w:rPr>
          <w:rFonts w:ascii="Times New Roman" w:hAnsi="Times New Roman"/>
          <w:bCs/>
          <w:color w:val="191919"/>
          <w:spacing w:val="-13"/>
          <w:sz w:val="20"/>
          <w:szCs w:val="20"/>
        </w:rPr>
      </w:pPr>
      <w:r w:rsidRPr="009905F0">
        <w:rPr>
          <w:rFonts w:ascii="Times New Roman" w:hAnsi="Times New Roman"/>
          <w:bCs/>
          <w:color w:val="191919"/>
          <w:spacing w:val="-13"/>
          <w:sz w:val="20"/>
          <w:szCs w:val="20"/>
        </w:rPr>
        <w:t>FOSC</w:t>
      </w:r>
      <w:r w:rsidRPr="009905F0">
        <w:rPr>
          <w:rFonts w:ascii="Times New Roman" w:hAnsi="Times New Roman"/>
          <w:bCs/>
          <w:color w:val="191919"/>
          <w:spacing w:val="-13"/>
          <w:sz w:val="20"/>
          <w:szCs w:val="20"/>
        </w:rPr>
        <w:tab/>
        <w:t>3100</w:t>
      </w:r>
      <w:r w:rsidRPr="009905F0">
        <w:rPr>
          <w:rFonts w:ascii="Times New Roman" w:hAnsi="Times New Roman"/>
          <w:bCs/>
          <w:color w:val="191919"/>
          <w:spacing w:val="-13"/>
          <w:sz w:val="20"/>
          <w:szCs w:val="20"/>
        </w:rPr>
        <w:tab/>
        <w:t>International Forensic DNA</w:t>
      </w:r>
    </w:p>
    <w:p w:rsidR="00E8550F" w:rsidRDefault="00E8550F" w:rsidP="00E8550F">
      <w:pPr>
        <w:widowControl w:val="0"/>
        <w:tabs>
          <w:tab w:val="left" w:pos="2180"/>
          <w:tab w:val="left" w:pos="3260"/>
        </w:tabs>
        <w:autoSpaceDE w:val="0"/>
        <w:autoSpaceDN w:val="0"/>
        <w:adjustRightInd w:val="0"/>
        <w:spacing w:before="9" w:after="0"/>
        <w:ind w:left="180" w:firstLine="0"/>
        <w:rPr>
          <w:rFonts w:ascii="Times New Roman" w:hAnsi="Times New Roman"/>
          <w:bCs/>
          <w:color w:val="191919"/>
          <w:spacing w:val="-13"/>
          <w:sz w:val="20"/>
          <w:szCs w:val="20"/>
        </w:rPr>
      </w:pPr>
      <w:r w:rsidRPr="009905F0">
        <w:rPr>
          <w:rFonts w:ascii="Times New Roman" w:hAnsi="Times New Roman"/>
          <w:bCs/>
          <w:color w:val="191919"/>
          <w:spacing w:val="-13"/>
          <w:sz w:val="20"/>
          <w:szCs w:val="20"/>
        </w:rPr>
        <w:t>FOSC</w:t>
      </w:r>
      <w:r w:rsidRPr="009905F0">
        <w:rPr>
          <w:rFonts w:ascii="Times New Roman" w:hAnsi="Times New Roman"/>
          <w:bCs/>
          <w:color w:val="191919"/>
          <w:spacing w:val="-13"/>
          <w:sz w:val="20"/>
          <w:szCs w:val="20"/>
        </w:rPr>
        <w:tab/>
        <w:t>3200</w:t>
      </w:r>
      <w:r w:rsidRPr="009905F0">
        <w:rPr>
          <w:rFonts w:ascii="Times New Roman" w:hAnsi="Times New Roman"/>
          <w:bCs/>
          <w:color w:val="191919"/>
          <w:spacing w:val="-13"/>
          <w:sz w:val="20"/>
          <w:szCs w:val="20"/>
        </w:rPr>
        <w:tab/>
        <w:t>Bio-Terrorism and Biotechnology</w:t>
      </w:r>
    </w:p>
    <w:p w:rsidR="00E8550F" w:rsidRDefault="00E8550F" w:rsidP="00E8550F">
      <w:pPr>
        <w:widowControl w:val="0"/>
        <w:tabs>
          <w:tab w:val="left" w:pos="2180"/>
          <w:tab w:val="left" w:pos="3260"/>
        </w:tabs>
        <w:autoSpaceDE w:val="0"/>
        <w:autoSpaceDN w:val="0"/>
        <w:adjustRightInd w:val="0"/>
        <w:spacing w:before="9" w:after="0"/>
        <w:ind w:left="180" w:firstLine="0"/>
        <w:rPr>
          <w:rFonts w:ascii="Times New Roman" w:hAnsi="Times New Roman"/>
          <w:bCs/>
          <w:color w:val="191919"/>
          <w:spacing w:val="-13"/>
          <w:sz w:val="20"/>
          <w:szCs w:val="20"/>
        </w:rPr>
      </w:pPr>
      <w:r>
        <w:rPr>
          <w:rFonts w:ascii="Times New Roman" w:hAnsi="Times New Roman"/>
          <w:bCs/>
          <w:color w:val="191919"/>
          <w:spacing w:val="-13"/>
          <w:sz w:val="20"/>
          <w:szCs w:val="20"/>
        </w:rPr>
        <w:t>FOSC</w:t>
      </w:r>
      <w:r>
        <w:rPr>
          <w:rFonts w:ascii="Times New Roman" w:hAnsi="Times New Roman"/>
          <w:bCs/>
          <w:color w:val="191919"/>
          <w:spacing w:val="-13"/>
          <w:sz w:val="20"/>
          <w:szCs w:val="20"/>
        </w:rPr>
        <w:tab/>
        <w:t>4120</w:t>
      </w:r>
      <w:r>
        <w:rPr>
          <w:rFonts w:ascii="Times New Roman" w:hAnsi="Times New Roman"/>
          <w:bCs/>
          <w:color w:val="191919"/>
          <w:spacing w:val="-13"/>
          <w:sz w:val="20"/>
          <w:szCs w:val="20"/>
        </w:rPr>
        <w:tab/>
        <w:t>Electron Optics (w/lab)</w:t>
      </w:r>
    </w:p>
    <w:p w:rsidR="00E8550F" w:rsidRDefault="00E8550F" w:rsidP="00E8550F">
      <w:pPr>
        <w:widowControl w:val="0"/>
        <w:tabs>
          <w:tab w:val="left" w:pos="2180"/>
          <w:tab w:val="left" w:pos="3260"/>
        </w:tabs>
        <w:autoSpaceDE w:val="0"/>
        <w:autoSpaceDN w:val="0"/>
        <w:adjustRightInd w:val="0"/>
        <w:spacing w:before="9" w:after="0"/>
        <w:ind w:left="180" w:firstLine="0"/>
        <w:rPr>
          <w:rFonts w:ascii="Times New Roman" w:hAnsi="Times New Roman"/>
          <w:bCs/>
          <w:color w:val="191919"/>
          <w:spacing w:val="-13"/>
          <w:sz w:val="20"/>
          <w:szCs w:val="20"/>
        </w:rPr>
      </w:pPr>
      <w:r>
        <w:rPr>
          <w:rFonts w:ascii="Times New Roman" w:hAnsi="Times New Roman"/>
          <w:bCs/>
          <w:color w:val="191919"/>
          <w:spacing w:val="-13"/>
          <w:sz w:val="20"/>
          <w:szCs w:val="20"/>
        </w:rPr>
        <w:t>FOSC</w:t>
      </w:r>
      <w:r>
        <w:rPr>
          <w:rFonts w:ascii="Times New Roman" w:hAnsi="Times New Roman"/>
          <w:bCs/>
          <w:color w:val="191919"/>
          <w:spacing w:val="-13"/>
          <w:sz w:val="20"/>
          <w:szCs w:val="20"/>
        </w:rPr>
        <w:tab/>
        <w:t>4130</w:t>
      </w:r>
      <w:r>
        <w:rPr>
          <w:rFonts w:ascii="Times New Roman" w:hAnsi="Times New Roman"/>
          <w:bCs/>
          <w:color w:val="191919"/>
          <w:spacing w:val="-13"/>
          <w:sz w:val="20"/>
          <w:szCs w:val="20"/>
        </w:rPr>
        <w:tab/>
        <w:t>Expert Witness at Mock Trial</w:t>
      </w:r>
    </w:p>
    <w:p w:rsidR="00E8550F" w:rsidRDefault="00E8550F" w:rsidP="00E8550F">
      <w:pPr>
        <w:widowControl w:val="0"/>
        <w:tabs>
          <w:tab w:val="left" w:pos="2180"/>
          <w:tab w:val="left" w:pos="3260"/>
        </w:tabs>
        <w:autoSpaceDE w:val="0"/>
        <w:autoSpaceDN w:val="0"/>
        <w:adjustRightInd w:val="0"/>
        <w:spacing w:before="9" w:after="0"/>
        <w:ind w:left="180" w:firstLine="0"/>
        <w:rPr>
          <w:rFonts w:ascii="Times New Roman" w:hAnsi="Times New Roman"/>
          <w:bCs/>
          <w:color w:val="191919"/>
          <w:spacing w:val="-13"/>
          <w:sz w:val="20"/>
          <w:szCs w:val="20"/>
        </w:rPr>
      </w:pPr>
      <w:r>
        <w:rPr>
          <w:rFonts w:ascii="Times New Roman" w:hAnsi="Times New Roman"/>
          <w:bCs/>
          <w:color w:val="191919"/>
          <w:spacing w:val="-13"/>
          <w:sz w:val="20"/>
          <w:szCs w:val="20"/>
        </w:rPr>
        <w:t>FOSC</w:t>
      </w:r>
      <w:r>
        <w:rPr>
          <w:rFonts w:ascii="Times New Roman" w:hAnsi="Times New Roman"/>
          <w:bCs/>
          <w:color w:val="191919"/>
          <w:spacing w:val="-13"/>
          <w:sz w:val="20"/>
          <w:szCs w:val="20"/>
        </w:rPr>
        <w:tab/>
        <w:t>4140</w:t>
      </w:r>
      <w:r>
        <w:rPr>
          <w:rFonts w:ascii="Times New Roman" w:hAnsi="Times New Roman"/>
          <w:bCs/>
          <w:color w:val="191919"/>
          <w:spacing w:val="-13"/>
          <w:sz w:val="20"/>
          <w:szCs w:val="20"/>
        </w:rPr>
        <w:tab/>
        <w:t>Fingerprint Technology (w/lab)</w:t>
      </w:r>
    </w:p>
    <w:p w:rsidR="00E8550F" w:rsidRDefault="00E8550F" w:rsidP="00E8550F">
      <w:pPr>
        <w:widowControl w:val="0"/>
        <w:tabs>
          <w:tab w:val="left" w:pos="2180"/>
          <w:tab w:val="left" w:pos="3260"/>
        </w:tabs>
        <w:autoSpaceDE w:val="0"/>
        <w:autoSpaceDN w:val="0"/>
        <w:adjustRightInd w:val="0"/>
        <w:spacing w:before="9" w:after="0"/>
        <w:ind w:left="180" w:firstLine="0"/>
        <w:rPr>
          <w:rFonts w:ascii="Times New Roman" w:hAnsi="Times New Roman"/>
          <w:bCs/>
          <w:color w:val="191919"/>
          <w:spacing w:val="-13"/>
          <w:sz w:val="20"/>
          <w:szCs w:val="20"/>
        </w:rPr>
      </w:pPr>
      <w:proofErr w:type="gramStart"/>
      <w:r>
        <w:rPr>
          <w:rFonts w:ascii="Times New Roman" w:hAnsi="Times New Roman"/>
          <w:bCs/>
          <w:color w:val="191919"/>
          <w:spacing w:val="-13"/>
          <w:sz w:val="20"/>
          <w:szCs w:val="20"/>
        </w:rPr>
        <w:t>FOSC</w:t>
      </w:r>
      <w:r>
        <w:rPr>
          <w:rFonts w:ascii="Times New Roman" w:hAnsi="Times New Roman"/>
          <w:bCs/>
          <w:color w:val="191919"/>
          <w:spacing w:val="-13"/>
          <w:sz w:val="20"/>
          <w:szCs w:val="20"/>
        </w:rPr>
        <w:tab/>
        <w:t>4150</w:t>
      </w:r>
      <w:r>
        <w:rPr>
          <w:rFonts w:ascii="Times New Roman" w:hAnsi="Times New Roman"/>
          <w:bCs/>
          <w:color w:val="191919"/>
          <w:spacing w:val="-13"/>
          <w:sz w:val="20"/>
          <w:szCs w:val="20"/>
        </w:rPr>
        <w:tab/>
      </w:r>
      <w:proofErr w:type="spellStart"/>
      <w:r>
        <w:rPr>
          <w:rFonts w:ascii="Times New Roman" w:hAnsi="Times New Roman"/>
          <w:bCs/>
          <w:color w:val="191919"/>
          <w:spacing w:val="-13"/>
          <w:sz w:val="20"/>
          <w:szCs w:val="20"/>
        </w:rPr>
        <w:t>Evid</w:t>
      </w:r>
      <w:proofErr w:type="spellEnd"/>
      <w:r>
        <w:rPr>
          <w:rFonts w:ascii="Times New Roman" w:hAnsi="Times New Roman"/>
          <w:bCs/>
          <w:color w:val="191919"/>
          <w:spacing w:val="-13"/>
          <w:sz w:val="20"/>
          <w:szCs w:val="20"/>
        </w:rPr>
        <w:t>.</w:t>
      </w:r>
      <w:proofErr w:type="gramEnd"/>
      <w:r>
        <w:rPr>
          <w:rFonts w:ascii="Times New Roman" w:hAnsi="Times New Roman"/>
          <w:bCs/>
          <w:color w:val="191919"/>
          <w:spacing w:val="-13"/>
          <w:sz w:val="20"/>
          <w:szCs w:val="20"/>
        </w:rPr>
        <w:t xml:space="preserve"> </w:t>
      </w:r>
      <w:proofErr w:type="gramStart"/>
      <w:r>
        <w:rPr>
          <w:rFonts w:ascii="Times New Roman" w:hAnsi="Times New Roman"/>
          <w:bCs/>
          <w:color w:val="191919"/>
          <w:spacing w:val="-13"/>
          <w:sz w:val="20"/>
          <w:szCs w:val="20"/>
        </w:rPr>
        <w:t>Proc. for Med. Techs.</w:t>
      </w:r>
      <w:proofErr w:type="gramEnd"/>
      <w:r>
        <w:rPr>
          <w:rFonts w:ascii="Times New Roman" w:hAnsi="Times New Roman"/>
          <w:bCs/>
          <w:color w:val="191919"/>
          <w:spacing w:val="-13"/>
          <w:sz w:val="20"/>
          <w:szCs w:val="20"/>
        </w:rPr>
        <w:t xml:space="preserve"> (</w:t>
      </w:r>
      <w:proofErr w:type="gramStart"/>
      <w:r>
        <w:rPr>
          <w:rFonts w:ascii="Times New Roman" w:hAnsi="Times New Roman"/>
          <w:bCs/>
          <w:color w:val="191919"/>
          <w:spacing w:val="-13"/>
          <w:sz w:val="20"/>
          <w:szCs w:val="20"/>
        </w:rPr>
        <w:t>w/lab</w:t>
      </w:r>
      <w:proofErr w:type="gramEnd"/>
      <w:r>
        <w:rPr>
          <w:rFonts w:ascii="Times New Roman" w:hAnsi="Times New Roman"/>
          <w:bCs/>
          <w:color w:val="191919"/>
          <w:spacing w:val="-13"/>
          <w:sz w:val="20"/>
          <w:szCs w:val="20"/>
        </w:rPr>
        <w:t>)</w:t>
      </w:r>
    </w:p>
    <w:p w:rsidR="00E8550F" w:rsidRDefault="00E8550F" w:rsidP="00E8550F">
      <w:pPr>
        <w:widowControl w:val="0"/>
        <w:tabs>
          <w:tab w:val="left" w:pos="2180"/>
          <w:tab w:val="left" w:pos="3260"/>
        </w:tabs>
        <w:autoSpaceDE w:val="0"/>
        <w:autoSpaceDN w:val="0"/>
        <w:adjustRightInd w:val="0"/>
        <w:spacing w:before="9" w:after="0"/>
        <w:ind w:left="180" w:firstLine="0"/>
        <w:rPr>
          <w:rFonts w:ascii="Times New Roman" w:hAnsi="Times New Roman"/>
          <w:bCs/>
          <w:color w:val="191919"/>
          <w:spacing w:val="-13"/>
          <w:sz w:val="20"/>
          <w:szCs w:val="20"/>
        </w:rPr>
      </w:pPr>
      <w:r>
        <w:rPr>
          <w:rFonts w:ascii="Times New Roman" w:hAnsi="Times New Roman"/>
          <w:bCs/>
          <w:color w:val="191919"/>
          <w:spacing w:val="-13"/>
          <w:sz w:val="20"/>
          <w:szCs w:val="20"/>
        </w:rPr>
        <w:t>FOSC</w:t>
      </w:r>
      <w:r>
        <w:rPr>
          <w:rFonts w:ascii="Times New Roman" w:hAnsi="Times New Roman"/>
          <w:bCs/>
          <w:color w:val="191919"/>
          <w:spacing w:val="-13"/>
          <w:sz w:val="20"/>
          <w:szCs w:val="20"/>
        </w:rPr>
        <w:tab/>
        <w:t>4160</w:t>
      </w:r>
      <w:r>
        <w:rPr>
          <w:rFonts w:ascii="Times New Roman" w:hAnsi="Times New Roman"/>
          <w:bCs/>
          <w:color w:val="191919"/>
          <w:spacing w:val="-13"/>
          <w:sz w:val="20"/>
          <w:szCs w:val="20"/>
        </w:rPr>
        <w:tab/>
        <w:t>Evidence Collection (w/lab)</w:t>
      </w:r>
    </w:p>
    <w:p w:rsidR="00E8550F" w:rsidRDefault="00E8550F" w:rsidP="00E8550F">
      <w:pPr>
        <w:widowControl w:val="0"/>
        <w:tabs>
          <w:tab w:val="left" w:pos="2180"/>
          <w:tab w:val="left" w:pos="3260"/>
        </w:tabs>
        <w:autoSpaceDE w:val="0"/>
        <w:autoSpaceDN w:val="0"/>
        <w:adjustRightInd w:val="0"/>
        <w:spacing w:before="9" w:after="0"/>
        <w:ind w:left="180" w:firstLine="0"/>
        <w:rPr>
          <w:rFonts w:ascii="Times New Roman" w:hAnsi="Times New Roman"/>
          <w:bCs/>
          <w:color w:val="191919"/>
          <w:spacing w:val="-13"/>
          <w:sz w:val="20"/>
          <w:szCs w:val="20"/>
        </w:rPr>
      </w:pPr>
      <w:r>
        <w:rPr>
          <w:rFonts w:ascii="Times New Roman" w:hAnsi="Times New Roman"/>
          <w:bCs/>
          <w:color w:val="191919"/>
          <w:spacing w:val="-13"/>
          <w:sz w:val="20"/>
          <w:szCs w:val="20"/>
        </w:rPr>
        <w:tab/>
      </w:r>
      <w:r>
        <w:rPr>
          <w:rFonts w:ascii="Times New Roman" w:hAnsi="Times New Roman"/>
          <w:bCs/>
          <w:color w:val="191919"/>
          <w:spacing w:val="-13"/>
          <w:sz w:val="20"/>
          <w:szCs w:val="20"/>
        </w:rPr>
        <w:tab/>
        <w:t>Study/Chemistry Seminar</w:t>
      </w:r>
    </w:p>
    <w:p w:rsidR="00E8550F" w:rsidRDefault="00E8550F" w:rsidP="00E8550F">
      <w:pPr>
        <w:widowControl w:val="0"/>
        <w:tabs>
          <w:tab w:val="left" w:pos="2180"/>
          <w:tab w:val="left" w:pos="3260"/>
        </w:tabs>
        <w:autoSpaceDE w:val="0"/>
        <w:autoSpaceDN w:val="0"/>
        <w:adjustRightInd w:val="0"/>
        <w:spacing w:before="9" w:after="0"/>
        <w:ind w:left="180" w:firstLine="0"/>
        <w:rPr>
          <w:rFonts w:ascii="Times New Roman" w:hAnsi="Times New Roman"/>
          <w:bCs/>
          <w:color w:val="191919"/>
          <w:spacing w:val="-13"/>
          <w:sz w:val="20"/>
          <w:szCs w:val="20"/>
        </w:rPr>
      </w:pPr>
      <w:r>
        <w:rPr>
          <w:rFonts w:ascii="Times New Roman" w:hAnsi="Times New Roman"/>
          <w:bCs/>
          <w:color w:val="191919"/>
          <w:spacing w:val="-13"/>
          <w:sz w:val="20"/>
          <w:szCs w:val="20"/>
        </w:rPr>
        <w:t>FOSC</w:t>
      </w:r>
      <w:r>
        <w:rPr>
          <w:rFonts w:ascii="Times New Roman" w:hAnsi="Times New Roman"/>
          <w:bCs/>
          <w:color w:val="191919"/>
          <w:spacing w:val="-13"/>
          <w:sz w:val="20"/>
          <w:szCs w:val="20"/>
        </w:rPr>
        <w:tab/>
        <w:t>2140</w:t>
      </w:r>
      <w:r>
        <w:rPr>
          <w:rFonts w:ascii="Times New Roman" w:hAnsi="Times New Roman"/>
          <w:bCs/>
          <w:color w:val="191919"/>
          <w:spacing w:val="-13"/>
          <w:sz w:val="20"/>
          <w:szCs w:val="20"/>
        </w:rPr>
        <w:tab/>
        <w:t>Crime Scene Investigation II</w:t>
      </w:r>
    </w:p>
    <w:p w:rsidR="00E8550F" w:rsidRDefault="008B2895" w:rsidP="008B2895">
      <w:pPr>
        <w:ind w:left="180" w:firstLine="0"/>
        <w:rPr>
          <w:rFonts w:ascii="Times New Roman" w:hAnsi="Times New Roman"/>
          <w:b/>
          <w:bCs/>
          <w:color w:val="191919"/>
          <w:spacing w:val="-13"/>
          <w:sz w:val="24"/>
          <w:szCs w:val="24"/>
        </w:rPr>
      </w:pPr>
      <w:r>
        <w:rPr>
          <w:rFonts w:ascii="Times New Roman" w:hAnsi="Times New Roman"/>
          <w:b/>
          <w:bCs/>
          <w:color w:val="191919"/>
          <w:spacing w:val="-13"/>
          <w:sz w:val="32"/>
          <w:szCs w:val="32"/>
        </w:rPr>
        <w:t>P</w:t>
      </w:r>
      <w:r>
        <w:rPr>
          <w:rFonts w:ascii="Times New Roman" w:hAnsi="Times New Roman"/>
          <w:b/>
          <w:bCs/>
          <w:color w:val="191919"/>
          <w:spacing w:val="-13"/>
          <w:sz w:val="24"/>
          <w:szCs w:val="24"/>
        </w:rPr>
        <w:t>ROGRA</w:t>
      </w:r>
      <w:r>
        <w:rPr>
          <w:rFonts w:ascii="Times New Roman" w:hAnsi="Times New Roman"/>
          <w:b/>
          <w:bCs/>
          <w:color w:val="191919"/>
          <w:sz w:val="24"/>
          <w:szCs w:val="24"/>
        </w:rPr>
        <w:t>M</w:t>
      </w:r>
      <w:r>
        <w:rPr>
          <w:rFonts w:ascii="Times New Roman" w:hAnsi="Times New Roman"/>
          <w:b/>
          <w:bCs/>
          <w:color w:val="191919"/>
          <w:spacing w:val="-6"/>
          <w:sz w:val="24"/>
          <w:szCs w:val="24"/>
        </w:rPr>
        <w:t xml:space="preserve"> </w:t>
      </w:r>
      <w:r>
        <w:rPr>
          <w:rFonts w:ascii="Times New Roman" w:hAnsi="Times New Roman"/>
          <w:b/>
          <w:bCs/>
          <w:color w:val="191919"/>
          <w:spacing w:val="-13"/>
          <w:sz w:val="24"/>
          <w:szCs w:val="24"/>
        </w:rPr>
        <w:t>O</w:t>
      </w:r>
      <w:r>
        <w:rPr>
          <w:rFonts w:ascii="Times New Roman" w:hAnsi="Times New Roman"/>
          <w:b/>
          <w:bCs/>
          <w:color w:val="191919"/>
          <w:sz w:val="24"/>
          <w:szCs w:val="24"/>
        </w:rPr>
        <w:t>F</w:t>
      </w:r>
      <w:r>
        <w:rPr>
          <w:rFonts w:ascii="Times New Roman" w:hAnsi="Times New Roman"/>
          <w:b/>
          <w:bCs/>
          <w:color w:val="191919"/>
          <w:spacing w:val="-14"/>
          <w:sz w:val="24"/>
          <w:szCs w:val="24"/>
        </w:rPr>
        <w:t xml:space="preserve"> </w:t>
      </w:r>
      <w:r>
        <w:rPr>
          <w:rFonts w:ascii="Times New Roman" w:hAnsi="Times New Roman"/>
          <w:b/>
          <w:bCs/>
          <w:color w:val="191919"/>
          <w:spacing w:val="-13"/>
          <w:sz w:val="32"/>
          <w:szCs w:val="32"/>
        </w:rPr>
        <w:t>S</w:t>
      </w:r>
      <w:r>
        <w:rPr>
          <w:rFonts w:ascii="Times New Roman" w:hAnsi="Times New Roman"/>
          <w:b/>
          <w:bCs/>
          <w:color w:val="191919"/>
          <w:spacing w:val="-13"/>
          <w:sz w:val="24"/>
          <w:szCs w:val="24"/>
        </w:rPr>
        <w:t>TUD</w:t>
      </w:r>
      <w:r>
        <w:rPr>
          <w:rFonts w:ascii="Times New Roman" w:hAnsi="Times New Roman"/>
          <w:b/>
          <w:bCs/>
          <w:color w:val="191919"/>
          <w:sz w:val="24"/>
          <w:szCs w:val="24"/>
        </w:rPr>
        <w:t>Y</w:t>
      </w:r>
      <w:r>
        <w:rPr>
          <w:rFonts w:ascii="Times New Roman" w:hAnsi="Times New Roman"/>
          <w:b/>
          <w:bCs/>
          <w:color w:val="191919"/>
          <w:spacing w:val="-15"/>
          <w:sz w:val="24"/>
          <w:szCs w:val="24"/>
        </w:rPr>
        <w:t xml:space="preserve"> </w:t>
      </w:r>
      <w:r>
        <w:rPr>
          <w:rFonts w:ascii="Times New Roman" w:hAnsi="Times New Roman"/>
          <w:b/>
          <w:bCs/>
          <w:color w:val="191919"/>
          <w:spacing w:val="-13"/>
          <w:sz w:val="24"/>
          <w:szCs w:val="24"/>
        </w:rPr>
        <w:t>FO</w:t>
      </w:r>
      <w:r>
        <w:rPr>
          <w:rFonts w:ascii="Times New Roman" w:hAnsi="Times New Roman"/>
          <w:b/>
          <w:bCs/>
          <w:color w:val="191919"/>
          <w:sz w:val="24"/>
          <w:szCs w:val="24"/>
        </w:rPr>
        <w:t>R</w:t>
      </w:r>
      <w:r>
        <w:rPr>
          <w:rFonts w:ascii="Times New Roman" w:hAnsi="Times New Roman"/>
          <w:b/>
          <w:bCs/>
          <w:color w:val="191919"/>
          <w:spacing w:val="-5"/>
          <w:sz w:val="24"/>
          <w:szCs w:val="24"/>
        </w:rPr>
        <w:t xml:space="preserve"> </w:t>
      </w:r>
      <w:r>
        <w:rPr>
          <w:rFonts w:ascii="Times New Roman" w:hAnsi="Times New Roman"/>
          <w:b/>
          <w:bCs/>
          <w:color w:val="191919"/>
          <w:spacing w:val="-13"/>
          <w:sz w:val="32"/>
          <w:szCs w:val="32"/>
        </w:rPr>
        <w:t>B</w:t>
      </w:r>
      <w:r>
        <w:rPr>
          <w:rFonts w:ascii="Times New Roman" w:hAnsi="Times New Roman"/>
          <w:b/>
          <w:bCs/>
          <w:color w:val="191919"/>
          <w:spacing w:val="-13"/>
          <w:sz w:val="24"/>
          <w:szCs w:val="24"/>
        </w:rPr>
        <w:t>ACHELO</w:t>
      </w:r>
      <w:r>
        <w:rPr>
          <w:rFonts w:ascii="Times New Roman" w:hAnsi="Times New Roman"/>
          <w:b/>
          <w:bCs/>
          <w:color w:val="191919"/>
          <w:sz w:val="24"/>
          <w:szCs w:val="24"/>
        </w:rPr>
        <w:t>R</w:t>
      </w:r>
      <w:r>
        <w:rPr>
          <w:rFonts w:ascii="Times New Roman" w:hAnsi="Times New Roman"/>
          <w:b/>
          <w:bCs/>
          <w:color w:val="191919"/>
          <w:spacing w:val="-6"/>
          <w:sz w:val="24"/>
          <w:szCs w:val="24"/>
        </w:rPr>
        <w:t xml:space="preserve"> </w:t>
      </w:r>
      <w:r>
        <w:rPr>
          <w:rFonts w:ascii="Times New Roman" w:hAnsi="Times New Roman"/>
          <w:b/>
          <w:bCs/>
          <w:color w:val="191919"/>
          <w:spacing w:val="-13"/>
          <w:sz w:val="24"/>
          <w:szCs w:val="24"/>
        </w:rPr>
        <w:t>O</w:t>
      </w:r>
      <w:r>
        <w:rPr>
          <w:rFonts w:ascii="Times New Roman" w:hAnsi="Times New Roman"/>
          <w:b/>
          <w:bCs/>
          <w:color w:val="191919"/>
          <w:sz w:val="24"/>
          <w:szCs w:val="24"/>
        </w:rPr>
        <w:t>F</w:t>
      </w:r>
      <w:r>
        <w:rPr>
          <w:rFonts w:ascii="Times New Roman" w:hAnsi="Times New Roman"/>
          <w:b/>
          <w:bCs/>
          <w:color w:val="191919"/>
          <w:spacing w:val="-14"/>
          <w:sz w:val="24"/>
          <w:szCs w:val="24"/>
        </w:rPr>
        <w:t xml:space="preserve"> </w:t>
      </w:r>
      <w:r>
        <w:rPr>
          <w:rFonts w:ascii="Times New Roman" w:hAnsi="Times New Roman"/>
          <w:b/>
          <w:bCs/>
          <w:color w:val="191919"/>
          <w:spacing w:val="-13"/>
          <w:sz w:val="32"/>
          <w:szCs w:val="32"/>
        </w:rPr>
        <w:t>S</w:t>
      </w:r>
      <w:r>
        <w:rPr>
          <w:rFonts w:ascii="Times New Roman" w:hAnsi="Times New Roman"/>
          <w:b/>
          <w:bCs/>
          <w:color w:val="191919"/>
          <w:spacing w:val="-13"/>
          <w:sz w:val="24"/>
          <w:szCs w:val="24"/>
        </w:rPr>
        <w:t>CIENC</w:t>
      </w:r>
      <w:r>
        <w:rPr>
          <w:rFonts w:ascii="Times New Roman" w:hAnsi="Times New Roman"/>
          <w:b/>
          <w:bCs/>
          <w:color w:val="191919"/>
          <w:sz w:val="24"/>
          <w:szCs w:val="24"/>
        </w:rPr>
        <w:t>E</w:t>
      </w:r>
      <w:r>
        <w:rPr>
          <w:rFonts w:ascii="Times New Roman" w:hAnsi="Times New Roman"/>
          <w:b/>
          <w:bCs/>
          <w:color w:val="191919"/>
          <w:spacing w:val="-6"/>
          <w:sz w:val="24"/>
          <w:szCs w:val="24"/>
        </w:rPr>
        <w:t xml:space="preserve"> </w:t>
      </w:r>
      <w:r>
        <w:rPr>
          <w:rFonts w:ascii="Times New Roman" w:hAnsi="Times New Roman"/>
          <w:b/>
          <w:bCs/>
          <w:color w:val="191919"/>
          <w:spacing w:val="-13"/>
          <w:sz w:val="32"/>
          <w:szCs w:val="32"/>
        </w:rPr>
        <w:t>D</w:t>
      </w:r>
      <w:r>
        <w:rPr>
          <w:rFonts w:ascii="Times New Roman" w:hAnsi="Times New Roman"/>
          <w:b/>
          <w:bCs/>
          <w:color w:val="191919"/>
          <w:spacing w:val="-13"/>
          <w:sz w:val="24"/>
          <w:szCs w:val="24"/>
        </w:rPr>
        <w:t>EGRE</w:t>
      </w:r>
      <w:r>
        <w:rPr>
          <w:rFonts w:ascii="Times New Roman" w:hAnsi="Times New Roman"/>
          <w:b/>
          <w:bCs/>
          <w:color w:val="191919"/>
          <w:sz w:val="24"/>
          <w:szCs w:val="24"/>
        </w:rPr>
        <w:t>E</w:t>
      </w:r>
      <w:r>
        <w:rPr>
          <w:rFonts w:ascii="Times New Roman" w:hAnsi="Times New Roman"/>
          <w:b/>
          <w:bCs/>
          <w:color w:val="191919"/>
          <w:spacing w:val="-6"/>
          <w:sz w:val="24"/>
          <w:szCs w:val="24"/>
        </w:rPr>
        <w:t xml:space="preserve"> </w:t>
      </w:r>
      <w:r>
        <w:rPr>
          <w:rFonts w:ascii="Times New Roman" w:hAnsi="Times New Roman"/>
          <w:b/>
          <w:bCs/>
          <w:color w:val="191919"/>
          <w:spacing w:val="-13"/>
          <w:sz w:val="24"/>
          <w:szCs w:val="24"/>
        </w:rPr>
        <w:t>I</w:t>
      </w:r>
      <w:r>
        <w:rPr>
          <w:rFonts w:ascii="Times New Roman" w:hAnsi="Times New Roman"/>
          <w:b/>
          <w:bCs/>
          <w:color w:val="191919"/>
          <w:sz w:val="24"/>
          <w:szCs w:val="24"/>
        </w:rPr>
        <w:t>N</w:t>
      </w:r>
      <w:r>
        <w:rPr>
          <w:rFonts w:ascii="Times New Roman" w:hAnsi="Times New Roman"/>
          <w:b/>
          <w:bCs/>
          <w:color w:val="191919"/>
          <w:spacing w:val="-6"/>
          <w:sz w:val="24"/>
          <w:szCs w:val="24"/>
        </w:rPr>
        <w:t xml:space="preserve"> </w:t>
      </w:r>
      <w:r>
        <w:rPr>
          <w:rFonts w:ascii="Times New Roman" w:hAnsi="Times New Roman"/>
          <w:b/>
          <w:bCs/>
          <w:color w:val="191919"/>
          <w:spacing w:val="-13"/>
          <w:sz w:val="32"/>
          <w:szCs w:val="32"/>
        </w:rPr>
        <w:t>F</w:t>
      </w:r>
      <w:r>
        <w:rPr>
          <w:rFonts w:ascii="Times New Roman" w:hAnsi="Times New Roman"/>
          <w:b/>
          <w:bCs/>
          <w:color w:val="191919"/>
          <w:spacing w:val="-13"/>
          <w:sz w:val="24"/>
          <w:szCs w:val="24"/>
        </w:rPr>
        <w:t>ORENSI</w:t>
      </w:r>
      <w:r>
        <w:rPr>
          <w:rFonts w:ascii="Times New Roman" w:hAnsi="Times New Roman"/>
          <w:b/>
          <w:bCs/>
          <w:color w:val="191919"/>
          <w:sz w:val="24"/>
          <w:szCs w:val="24"/>
        </w:rPr>
        <w:t>C</w:t>
      </w:r>
      <w:r>
        <w:rPr>
          <w:rFonts w:ascii="Times New Roman" w:hAnsi="Times New Roman"/>
          <w:b/>
          <w:bCs/>
          <w:color w:val="191919"/>
          <w:spacing w:val="-6"/>
          <w:sz w:val="24"/>
          <w:szCs w:val="24"/>
        </w:rPr>
        <w:t xml:space="preserve"> </w:t>
      </w:r>
      <w:r>
        <w:rPr>
          <w:rFonts w:ascii="Times New Roman" w:hAnsi="Times New Roman"/>
          <w:b/>
          <w:bCs/>
          <w:color w:val="191919"/>
          <w:spacing w:val="-13"/>
          <w:sz w:val="32"/>
          <w:szCs w:val="32"/>
        </w:rPr>
        <w:t>S</w:t>
      </w:r>
      <w:r>
        <w:rPr>
          <w:rFonts w:ascii="Times New Roman" w:hAnsi="Times New Roman"/>
          <w:b/>
          <w:bCs/>
          <w:color w:val="191919"/>
          <w:spacing w:val="-13"/>
          <w:sz w:val="24"/>
          <w:szCs w:val="24"/>
        </w:rPr>
        <w:t>CIENCE</w:t>
      </w:r>
    </w:p>
    <w:p w:rsidR="008B2895" w:rsidRDefault="008B2895" w:rsidP="008B2895">
      <w:pPr>
        <w:widowControl w:val="0"/>
        <w:autoSpaceDE w:val="0"/>
        <w:autoSpaceDN w:val="0"/>
        <w:adjustRightInd w:val="0"/>
        <w:spacing w:after="0"/>
        <w:ind w:left="270" w:firstLine="0"/>
        <w:rPr>
          <w:rFonts w:ascii="Times New Roman" w:hAnsi="Times New Roman"/>
          <w:color w:val="000000"/>
          <w:sz w:val="18"/>
          <w:szCs w:val="18"/>
        </w:rPr>
      </w:pPr>
      <w:r>
        <w:rPr>
          <w:rFonts w:ascii="Times New Roman" w:hAnsi="Times New Roman"/>
          <w:b/>
          <w:bCs/>
          <w:color w:val="191919"/>
          <w:spacing w:val="-2"/>
          <w:sz w:val="18"/>
          <w:szCs w:val="18"/>
        </w:rPr>
        <w:t>F</w:t>
      </w:r>
      <w:r>
        <w:rPr>
          <w:rFonts w:ascii="Times New Roman" w:hAnsi="Times New Roman"/>
          <w:b/>
          <w:bCs/>
          <w:color w:val="191919"/>
          <w:spacing w:val="-5"/>
          <w:sz w:val="18"/>
          <w:szCs w:val="18"/>
        </w:rPr>
        <w:t>r</w:t>
      </w:r>
      <w:r>
        <w:rPr>
          <w:rFonts w:ascii="Times New Roman" w:hAnsi="Times New Roman"/>
          <w:b/>
          <w:bCs/>
          <w:color w:val="191919"/>
          <w:spacing w:val="-2"/>
          <w:sz w:val="18"/>
          <w:szCs w:val="18"/>
        </w:rPr>
        <w:t>eshma</w:t>
      </w:r>
      <w:r>
        <w:rPr>
          <w:rFonts w:ascii="Times New Roman" w:hAnsi="Times New Roman"/>
          <w:b/>
          <w:bCs/>
          <w:color w:val="191919"/>
          <w:sz w:val="18"/>
          <w:szCs w:val="18"/>
        </w:rPr>
        <w:t>n</w:t>
      </w:r>
      <w:r>
        <w:rPr>
          <w:rFonts w:ascii="Times New Roman" w:hAnsi="Times New Roman"/>
          <w:b/>
          <w:bCs/>
          <w:color w:val="191919"/>
          <w:spacing w:val="-10"/>
          <w:sz w:val="18"/>
          <w:szCs w:val="18"/>
        </w:rPr>
        <w:t xml:space="preserve"> </w:t>
      </w:r>
      <w:r>
        <w:rPr>
          <w:rFonts w:ascii="Times New Roman" w:hAnsi="Times New Roman"/>
          <w:b/>
          <w:bCs/>
          <w:color w:val="191919"/>
          <w:spacing w:val="-22"/>
          <w:sz w:val="18"/>
          <w:szCs w:val="18"/>
        </w:rPr>
        <w:t>Y</w:t>
      </w:r>
      <w:r>
        <w:rPr>
          <w:rFonts w:ascii="Times New Roman" w:hAnsi="Times New Roman"/>
          <w:b/>
          <w:bCs/>
          <w:color w:val="191919"/>
          <w:spacing w:val="-2"/>
          <w:sz w:val="18"/>
          <w:szCs w:val="18"/>
        </w:rPr>
        <w:t>ear</w:t>
      </w:r>
    </w:p>
    <w:tbl>
      <w:tblPr>
        <w:tblW w:w="0" w:type="auto"/>
        <w:tblInd w:w="180" w:type="dxa"/>
        <w:tblLayout w:type="fixed"/>
        <w:tblCellMar>
          <w:left w:w="0" w:type="dxa"/>
          <w:right w:w="0" w:type="dxa"/>
        </w:tblCellMar>
        <w:tblLook w:val="0000"/>
      </w:tblPr>
      <w:tblGrid>
        <w:gridCol w:w="851"/>
        <w:gridCol w:w="975"/>
        <w:gridCol w:w="2269"/>
        <w:gridCol w:w="830"/>
        <w:gridCol w:w="1010"/>
        <w:gridCol w:w="1214"/>
        <w:gridCol w:w="2063"/>
        <w:gridCol w:w="588"/>
      </w:tblGrid>
      <w:tr w:rsidR="008B2895" w:rsidRPr="007A7452" w:rsidTr="008B2895">
        <w:trPr>
          <w:trHeight w:hRule="exact" w:val="236"/>
        </w:trPr>
        <w:tc>
          <w:tcPr>
            <w:tcW w:w="851" w:type="dxa"/>
            <w:tcBorders>
              <w:top w:val="nil"/>
              <w:left w:val="nil"/>
              <w:bottom w:val="nil"/>
              <w:right w:val="nil"/>
            </w:tcBorders>
          </w:tcPr>
          <w:p w:rsidR="008B2895" w:rsidRPr="007A7452" w:rsidRDefault="008B2895" w:rsidP="008B2895">
            <w:pPr>
              <w:widowControl w:val="0"/>
              <w:autoSpaceDE w:val="0"/>
              <w:autoSpaceDN w:val="0"/>
              <w:adjustRightInd w:val="0"/>
              <w:spacing w:before="6" w:after="0"/>
              <w:ind w:left="40" w:firstLine="50"/>
              <w:rPr>
                <w:rFonts w:ascii="Times New Roman" w:hAnsi="Times New Roman"/>
                <w:sz w:val="24"/>
                <w:szCs w:val="24"/>
              </w:rPr>
            </w:pPr>
            <w:r w:rsidRPr="007A7452">
              <w:rPr>
                <w:rFonts w:ascii="Times New Roman" w:hAnsi="Times New Roman"/>
                <w:b/>
                <w:bCs/>
                <w:color w:val="191919"/>
                <w:spacing w:val="-2"/>
                <w:sz w:val="18"/>
                <w:szCs w:val="18"/>
              </w:rPr>
              <w:t>Fall</w:t>
            </w:r>
          </w:p>
        </w:tc>
        <w:tc>
          <w:tcPr>
            <w:tcW w:w="975"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2269"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830"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1010" w:type="dxa"/>
            <w:tcBorders>
              <w:top w:val="nil"/>
              <w:left w:val="nil"/>
              <w:bottom w:val="nil"/>
              <w:right w:val="nil"/>
            </w:tcBorders>
          </w:tcPr>
          <w:p w:rsidR="008B2895" w:rsidRPr="007A7452" w:rsidRDefault="008B2895" w:rsidP="008B2895">
            <w:pPr>
              <w:widowControl w:val="0"/>
              <w:autoSpaceDE w:val="0"/>
              <w:autoSpaceDN w:val="0"/>
              <w:adjustRightInd w:val="0"/>
              <w:spacing w:before="6" w:after="0"/>
              <w:ind w:left="256" w:firstLine="50"/>
              <w:rPr>
                <w:rFonts w:ascii="Times New Roman" w:hAnsi="Times New Roman"/>
                <w:sz w:val="24"/>
                <w:szCs w:val="24"/>
              </w:rPr>
            </w:pPr>
            <w:r w:rsidRPr="007A7452">
              <w:rPr>
                <w:rFonts w:ascii="Times New Roman" w:hAnsi="Times New Roman"/>
                <w:b/>
                <w:bCs/>
                <w:color w:val="191919"/>
                <w:spacing w:val="-2"/>
                <w:sz w:val="18"/>
                <w:szCs w:val="18"/>
              </w:rPr>
              <w:t>Spring</w:t>
            </w:r>
          </w:p>
        </w:tc>
        <w:tc>
          <w:tcPr>
            <w:tcW w:w="3865" w:type="dxa"/>
            <w:gridSpan w:val="3"/>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r>
      <w:tr w:rsidR="008B2895" w:rsidRPr="007A7452" w:rsidTr="008B2895">
        <w:trPr>
          <w:trHeight w:hRule="exact" w:val="218"/>
        </w:trPr>
        <w:tc>
          <w:tcPr>
            <w:tcW w:w="851" w:type="dxa"/>
            <w:tcBorders>
              <w:top w:val="nil"/>
              <w:left w:val="nil"/>
              <w:bottom w:val="nil"/>
              <w:right w:val="nil"/>
            </w:tcBorders>
          </w:tcPr>
          <w:p w:rsidR="008B2895" w:rsidRPr="007A7452" w:rsidRDefault="008B2895" w:rsidP="008B2895">
            <w:pPr>
              <w:widowControl w:val="0"/>
              <w:autoSpaceDE w:val="0"/>
              <w:autoSpaceDN w:val="0"/>
              <w:adjustRightInd w:val="0"/>
              <w:spacing w:after="0" w:line="197" w:lineRule="exact"/>
              <w:ind w:left="40" w:firstLine="50"/>
              <w:rPr>
                <w:rFonts w:ascii="Times New Roman" w:hAnsi="Times New Roman"/>
                <w:sz w:val="24"/>
                <w:szCs w:val="24"/>
              </w:rPr>
            </w:pPr>
            <w:r w:rsidRPr="007A7452">
              <w:rPr>
                <w:rFonts w:ascii="Times New Roman" w:hAnsi="Times New Roman"/>
                <w:color w:val="191919"/>
                <w:spacing w:val="-7"/>
                <w:sz w:val="18"/>
                <w:szCs w:val="18"/>
              </w:rPr>
              <w:t>ENGL</w:t>
            </w:r>
          </w:p>
        </w:tc>
        <w:tc>
          <w:tcPr>
            <w:tcW w:w="975" w:type="dxa"/>
            <w:tcBorders>
              <w:top w:val="nil"/>
              <w:left w:val="nil"/>
              <w:bottom w:val="nil"/>
              <w:right w:val="nil"/>
            </w:tcBorders>
          </w:tcPr>
          <w:p w:rsidR="008B2895" w:rsidRPr="007A7452" w:rsidRDefault="008B2895" w:rsidP="008B2895">
            <w:pPr>
              <w:widowControl w:val="0"/>
              <w:autoSpaceDE w:val="0"/>
              <w:autoSpaceDN w:val="0"/>
              <w:adjustRightInd w:val="0"/>
              <w:spacing w:after="0" w:line="197" w:lineRule="exact"/>
              <w:ind w:left="269" w:firstLine="50"/>
              <w:rPr>
                <w:rFonts w:ascii="Times New Roman" w:hAnsi="Times New Roman"/>
                <w:sz w:val="24"/>
                <w:szCs w:val="24"/>
              </w:rPr>
            </w:pPr>
            <w:r w:rsidRPr="007A7452">
              <w:rPr>
                <w:rFonts w:ascii="Times New Roman" w:hAnsi="Times New Roman"/>
                <w:color w:val="191919"/>
                <w:spacing w:val="-14"/>
                <w:sz w:val="18"/>
                <w:szCs w:val="18"/>
              </w:rPr>
              <w:t>1</w:t>
            </w:r>
            <w:r w:rsidRPr="007A7452">
              <w:rPr>
                <w:rFonts w:ascii="Times New Roman" w:hAnsi="Times New Roman"/>
                <w:color w:val="191919"/>
                <w:spacing w:val="-7"/>
                <w:sz w:val="18"/>
                <w:szCs w:val="18"/>
              </w:rPr>
              <w:t>101</w:t>
            </w:r>
          </w:p>
        </w:tc>
        <w:tc>
          <w:tcPr>
            <w:tcW w:w="2269" w:type="dxa"/>
            <w:tcBorders>
              <w:top w:val="nil"/>
              <w:left w:val="nil"/>
              <w:bottom w:val="nil"/>
              <w:right w:val="nil"/>
            </w:tcBorders>
          </w:tcPr>
          <w:p w:rsidR="008B2895" w:rsidRPr="007A7452" w:rsidRDefault="008B2895" w:rsidP="008B2895">
            <w:pPr>
              <w:widowControl w:val="0"/>
              <w:autoSpaceDE w:val="0"/>
              <w:autoSpaceDN w:val="0"/>
              <w:adjustRightInd w:val="0"/>
              <w:spacing w:after="0" w:line="197" w:lineRule="exact"/>
              <w:ind w:left="374" w:firstLine="50"/>
              <w:rPr>
                <w:rFonts w:ascii="Times New Roman" w:hAnsi="Times New Roman"/>
                <w:sz w:val="24"/>
                <w:szCs w:val="24"/>
              </w:rPr>
            </w:pPr>
            <w:r w:rsidRPr="007A7452">
              <w:rPr>
                <w:rFonts w:ascii="Times New Roman" w:hAnsi="Times New Roman"/>
                <w:color w:val="191919"/>
                <w:spacing w:val="-7"/>
                <w:sz w:val="18"/>
                <w:szCs w:val="18"/>
              </w:rPr>
              <w:t>Englis</w:t>
            </w:r>
            <w:r w:rsidRPr="007A7452">
              <w:rPr>
                <w:rFonts w:ascii="Times New Roman" w:hAnsi="Times New Roman"/>
                <w:color w:val="191919"/>
                <w:sz w:val="18"/>
                <w:szCs w:val="18"/>
              </w:rPr>
              <w:t>h</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Compositio</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I</w:t>
            </w:r>
          </w:p>
        </w:tc>
        <w:tc>
          <w:tcPr>
            <w:tcW w:w="830" w:type="dxa"/>
            <w:tcBorders>
              <w:top w:val="nil"/>
              <w:left w:val="nil"/>
              <w:bottom w:val="nil"/>
              <w:right w:val="nil"/>
            </w:tcBorders>
          </w:tcPr>
          <w:p w:rsidR="008B2895" w:rsidRPr="007A7452" w:rsidRDefault="008B2895" w:rsidP="008B2895">
            <w:pPr>
              <w:widowControl w:val="0"/>
              <w:autoSpaceDE w:val="0"/>
              <w:autoSpaceDN w:val="0"/>
              <w:adjustRightInd w:val="0"/>
              <w:spacing w:after="0" w:line="197" w:lineRule="exact"/>
              <w:ind w:left="375" w:right="298" w:firstLine="50"/>
              <w:jc w:val="center"/>
              <w:rPr>
                <w:rFonts w:ascii="Times New Roman" w:hAnsi="Times New Roman"/>
                <w:sz w:val="24"/>
                <w:szCs w:val="24"/>
              </w:rPr>
            </w:pPr>
            <w:r w:rsidRPr="007A7452">
              <w:rPr>
                <w:rFonts w:ascii="Times New Roman" w:hAnsi="Times New Roman"/>
                <w:color w:val="191919"/>
                <w:sz w:val="18"/>
                <w:szCs w:val="18"/>
              </w:rPr>
              <w:t>3</w:t>
            </w:r>
          </w:p>
        </w:tc>
        <w:tc>
          <w:tcPr>
            <w:tcW w:w="1010" w:type="dxa"/>
            <w:tcBorders>
              <w:top w:val="nil"/>
              <w:left w:val="nil"/>
              <w:bottom w:val="nil"/>
              <w:right w:val="nil"/>
            </w:tcBorders>
          </w:tcPr>
          <w:p w:rsidR="008B2895" w:rsidRPr="007A7452" w:rsidRDefault="008B2895" w:rsidP="008B2895">
            <w:pPr>
              <w:widowControl w:val="0"/>
              <w:autoSpaceDE w:val="0"/>
              <w:autoSpaceDN w:val="0"/>
              <w:adjustRightInd w:val="0"/>
              <w:spacing w:after="0" w:line="197" w:lineRule="exact"/>
              <w:ind w:left="256" w:firstLine="50"/>
              <w:rPr>
                <w:rFonts w:ascii="Times New Roman" w:hAnsi="Times New Roman"/>
                <w:sz w:val="24"/>
                <w:szCs w:val="24"/>
              </w:rPr>
            </w:pPr>
            <w:r w:rsidRPr="007A7452">
              <w:rPr>
                <w:rFonts w:ascii="Times New Roman" w:hAnsi="Times New Roman"/>
                <w:color w:val="191919"/>
                <w:spacing w:val="-7"/>
                <w:sz w:val="18"/>
                <w:szCs w:val="18"/>
              </w:rPr>
              <w:t>ENGL</w:t>
            </w:r>
          </w:p>
        </w:tc>
        <w:tc>
          <w:tcPr>
            <w:tcW w:w="1214" w:type="dxa"/>
            <w:tcBorders>
              <w:top w:val="nil"/>
              <w:left w:val="nil"/>
              <w:bottom w:val="nil"/>
              <w:right w:val="nil"/>
            </w:tcBorders>
          </w:tcPr>
          <w:p w:rsidR="008B2895" w:rsidRPr="007A7452" w:rsidRDefault="008B2895" w:rsidP="008B2895">
            <w:pPr>
              <w:widowControl w:val="0"/>
              <w:autoSpaceDE w:val="0"/>
              <w:autoSpaceDN w:val="0"/>
              <w:adjustRightInd w:val="0"/>
              <w:spacing w:after="0" w:line="197" w:lineRule="exact"/>
              <w:ind w:left="244" w:firstLine="50"/>
              <w:rPr>
                <w:rFonts w:ascii="Times New Roman" w:hAnsi="Times New Roman"/>
                <w:sz w:val="24"/>
                <w:szCs w:val="24"/>
              </w:rPr>
            </w:pPr>
            <w:r w:rsidRPr="007A7452">
              <w:rPr>
                <w:rFonts w:ascii="Times New Roman" w:hAnsi="Times New Roman"/>
                <w:color w:val="191919"/>
                <w:spacing w:val="-14"/>
                <w:sz w:val="18"/>
                <w:szCs w:val="18"/>
              </w:rPr>
              <w:t>1</w:t>
            </w:r>
            <w:r w:rsidRPr="007A7452">
              <w:rPr>
                <w:rFonts w:ascii="Times New Roman" w:hAnsi="Times New Roman"/>
                <w:color w:val="191919"/>
                <w:spacing w:val="-7"/>
                <w:sz w:val="18"/>
                <w:szCs w:val="18"/>
              </w:rPr>
              <w:t>102</w:t>
            </w:r>
          </w:p>
        </w:tc>
        <w:tc>
          <w:tcPr>
            <w:tcW w:w="2063" w:type="dxa"/>
            <w:tcBorders>
              <w:top w:val="nil"/>
              <w:left w:val="nil"/>
              <w:bottom w:val="nil"/>
              <w:right w:val="nil"/>
            </w:tcBorders>
          </w:tcPr>
          <w:p w:rsidR="008B2895" w:rsidRPr="007A7452" w:rsidRDefault="008B2895" w:rsidP="008B2895">
            <w:pPr>
              <w:widowControl w:val="0"/>
              <w:autoSpaceDE w:val="0"/>
              <w:autoSpaceDN w:val="0"/>
              <w:adjustRightInd w:val="0"/>
              <w:spacing w:after="0" w:line="197" w:lineRule="exact"/>
              <w:ind w:left="271" w:firstLine="50"/>
              <w:rPr>
                <w:rFonts w:ascii="Times New Roman" w:hAnsi="Times New Roman"/>
                <w:sz w:val="24"/>
                <w:szCs w:val="24"/>
              </w:rPr>
            </w:pPr>
            <w:r w:rsidRPr="007A7452">
              <w:rPr>
                <w:rFonts w:ascii="Times New Roman" w:hAnsi="Times New Roman"/>
                <w:color w:val="191919"/>
                <w:spacing w:val="-7"/>
                <w:sz w:val="18"/>
                <w:szCs w:val="18"/>
              </w:rPr>
              <w:t>Englis</w:t>
            </w:r>
            <w:r w:rsidRPr="007A7452">
              <w:rPr>
                <w:rFonts w:ascii="Times New Roman" w:hAnsi="Times New Roman"/>
                <w:color w:val="191919"/>
                <w:sz w:val="18"/>
                <w:szCs w:val="18"/>
              </w:rPr>
              <w:t>h</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Compositio</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II</w:t>
            </w:r>
          </w:p>
        </w:tc>
        <w:tc>
          <w:tcPr>
            <w:tcW w:w="588" w:type="dxa"/>
            <w:tcBorders>
              <w:top w:val="nil"/>
              <w:left w:val="nil"/>
              <w:bottom w:val="nil"/>
              <w:right w:val="nil"/>
            </w:tcBorders>
          </w:tcPr>
          <w:p w:rsidR="008B2895" w:rsidRPr="007A7452" w:rsidRDefault="008B2895" w:rsidP="008B2895">
            <w:pPr>
              <w:widowControl w:val="0"/>
              <w:autoSpaceDE w:val="0"/>
              <w:autoSpaceDN w:val="0"/>
              <w:adjustRightInd w:val="0"/>
              <w:spacing w:after="0" w:line="197" w:lineRule="exact"/>
              <w:ind w:left="-67"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8B2895" w:rsidRPr="007A7452" w:rsidTr="008B2895">
        <w:trPr>
          <w:trHeight w:hRule="exact" w:val="216"/>
        </w:trPr>
        <w:tc>
          <w:tcPr>
            <w:tcW w:w="851"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7"/>
                <w:sz w:val="18"/>
                <w:szCs w:val="18"/>
              </w:rPr>
              <w:t>M</w:t>
            </w:r>
            <w:r w:rsidRPr="007A7452">
              <w:rPr>
                <w:rFonts w:ascii="Times New Roman" w:hAnsi="Times New Roman"/>
                <w:color w:val="191919"/>
                <w:spacing w:val="-27"/>
                <w:sz w:val="18"/>
                <w:szCs w:val="18"/>
              </w:rPr>
              <w:t>A</w:t>
            </w:r>
            <w:r w:rsidRPr="007A7452">
              <w:rPr>
                <w:rFonts w:ascii="Times New Roman" w:hAnsi="Times New Roman"/>
                <w:color w:val="191919"/>
                <w:spacing w:val="-7"/>
                <w:sz w:val="18"/>
                <w:szCs w:val="18"/>
              </w:rPr>
              <w:t>T</w:t>
            </w:r>
            <w:r w:rsidRPr="007A7452">
              <w:rPr>
                <w:rFonts w:ascii="Times New Roman" w:hAnsi="Times New Roman"/>
                <w:color w:val="191919"/>
                <w:sz w:val="18"/>
                <w:szCs w:val="18"/>
              </w:rPr>
              <w:t>H</w:t>
            </w:r>
          </w:p>
        </w:tc>
        <w:tc>
          <w:tcPr>
            <w:tcW w:w="975"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69" w:firstLine="50"/>
              <w:rPr>
                <w:rFonts w:ascii="Times New Roman" w:hAnsi="Times New Roman"/>
                <w:sz w:val="24"/>
                <w:szCs w:val="24"/>
              </w:rPr>
            </w:pPr>
            <w:r w:rsidRPr="007A7452">
              <w:rPr>
                <w:rFonts w:ascii="Times New Roman" w:hAnsi="Times New Roman"/>
                <w:color w:val="191919"/>
                <w:spacing w:val="-14"/>
                <w:sz w:val="18"/>
                <w:szCs w:val="18"/>
              </w:rPr>
              <w:t>1111</w:t>
            </w:r>
          </w:p>
        </w:tc>
        <w:tc>
          <w:tcPr>
            <w:tcW w:w="2269"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374" w:firstLine="50"/>
              <w:rPr>
                <w:rFonts w:ascii="Times New Roman" w:hAnsi="Times New Roman"/>
                <w:sz w:val="24"/>
                <w:szCs w:val="24"/>
              </w:rPr>
            </w:pPr>
            <w:r w:rsidRPr="007A7452">
              <w:rPr>
                <w:rFonts w:ascii="Times New Roman" w:hAnsi="Times New Roman"/>
                <w:color w:val="191919"/>
                <w:spacing w:val="-7"/>
                <w:sz w:val="18"/>
                <w:szCs w:val="18"/>
              </w:rPr>
              <w:t>Colleg</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algebra</w:t>
            </w:r>
          </w:p>
        </w:tc>
        <w:tc>
          <w:tcPr>
            <w:tcW w:w="830"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375" w:right="298" w:firstLine="50"/>
              <w:jc w:val="center"/>
              <w:rPr>
                <w:rFonts w:ascii="Times New Roman" w:hAnsi="Times New Roman"/>
                <w:sz w:val="24"/>
                <w:szCs w:val="24"/>
              </w:rPr>
            </w:pPr>
            <w:r w:rsidRPr="007A7452">
              <w:rPr>
                <w:rFonts w:ascii="Times New Roman" w:hAnsi="Times New Roman"/>
                <w:color w:val="191919"/>
                <w:sz w:val="18"/>
                <w:szCs w:val="18"/>
              </w:rPr>
              <w:t>3</w:t>
            </w:r>
          </w:p>
        </w:tc>
        <w:tc>
          <w:tcPr>
            <w:tcW w:w="1010"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56" w:firstLine="50"/>
              <w:rPr>
                <w:rFonts w:ascii="Times New Roman" w:hAnsi="Times New Roman"/>
                <w:sz w:val="24"/>
                <w:szCs w:val="24"/>
              </w:rPr>
            </w:pPr>
            <w:r w:rsidRPr="007A7452">
              <w:rPr>
                <w:rFonts w:ascii="Times New Roman" w:hAnsi="Times New Roman"/>
                <w:color w:val="191919"/>
                <w:spacing w:val="-7"/>
                <w:sz w:val="18"/>
                <w:szCs w:val="18"/>
              </w:rPr>
              <w:t>CHEM</w:t>
            </w:r>
          </w:p>
        </w:tc>
        <w:tc>
          <w:tcPr>
            <w:tcW w:w="1214"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44" w:firstLine="50"/>
              <w:rPr>
                <w:rFonts w:ascii="Times New Roman" w:hAnsi="Times New Roman"/>
                <w:sz w:val="24"/>
                <w:szCs w:val="24"/>
              </w:rPr>
            </w:pPr>
            <w:r w:rsidRPr="007A7452">
              <w:rPr>
                <w:rFonts w:ascii="Times New Roman" w:hAnsi="Times New Roman"/>
                <w:color w:val="191919"/>
                <w:spacing w:val="-7"/>
                <w:sz w:val="18"/>
                <w:szCs w:val="18"/>
              </w:rPr>
              <w:t>1212</w:t>
            </w:r>
          </w:p>
        </w:tc>
        <w:tc>
          <w:tcPr>
            <w:tcW w:w="2063"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72" w:firstLine="50"/>
              <w:rPr>
                <w:rFonts w:ascii="Times New Roman" w:hAnsi="Times New Roman"/>
                <w:sz w:val="24"/>
                <w:szCs w:val="24"/>
              </w:rPr>
            </w:pPr>
            <w:r w:rsidRPr="007A7452">
              <w:rPr>
                <w:rFonts w:ascii="Times New Roman" w:hAnsi="Times New Roman"/>
                <w:color w:val="191919"/>
                <w:spacing w:val="-7"/>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Chemistr</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II</w:t>
            </w:r>
          </w:p>
        </w:tc>
        <w:tc>
          <w:tcPr>
            <w:tcW w:w="588"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67"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8B2895" w:rsidRPr="007A7452" w:rsidTr="008B2895">
        <w:trPr>
          <w:trHeight w:hRule="exact" w:val="216"/>
        </w:trPr>
        <w:tc>
          <w:tcPr>
            <w:tcW w:w="851"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7"/>
                <w:sz w:val="18"/>
                <w:szCs w:val="18"/>
              </w:rPr>
              <w:t>COMM</w:t>
            </w:r>
          </w:p>
        </w:tc>
        <w:tc>
          <w:tcPr>
            <w:tcW w:w="975"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69" w:firstLine="50"/>
              <w:rPr>
                <w:rFonts w:ascii="Times New Roman" w:hAnsi="Times New Roman"/>
                <w:sz w:val="24"/>
                <w:szCs w:val="24"/>
              </w:rPr>
            </w:pPr>
            <w:r w:rsidRPr="007A7452">
              <w:rPr>
                <w:rFonts w:ascii="Times New Roman" w:hAnsi="Times New Roman"/>
                <w:color w:val="191919"/>
                <w:spacing w:val="-14"/>
                <w:sz w:val="18"/>
                <w:szCs w:val="18"/>
              </w:rPr>
              <w:t>1</w:t>
            </w:r>
            <w:r w:rsidRPr="007A7452">
              <w:rPr>
                <w:rFonts w:ascii="Times New Roman" w:hAnsi="Times New Roman"/>
                <w:color w:val="191919"/>
                <w:spacing w:val="-7"/>
                <w:sz w:val="18"/>
                <w:szCs w:val="18"/>
              </w:rPr>
              <w:t>101</w:t>
            </w:r>
          </w:p>
        </w:tc>
        <w:tc>
          <w:tcPr>
            <w:tcW w:w="2269"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374" w:firstLine="50"/>
              <w:rPr>
                <w:rFonts w:ascii="Times New Roman" w:hAnsi="Times New Roman"/>
                <w:sz w:val="24"/>
                <w:szCs w:val="24"/>
              </w:rPr>
            </w:pPr>
            <w:r w:rsidRPr="007A7452">
              <w:rPr>
                <w:rFonts w:ascii="Times New Roman" w:hAnsi="Times New Roman"/>
                <w:color w:val="191919"/>
                <w:spacing w:val="-7"/>
                <w:sz w:val="18"/>
                <w:szCs w:val="18"/>
              </w:rPr>
              <w:t>Publi</w:t>
            </w:r>
            <w:r w:rsidRPr="007A7452">
              <w:rPr>
                <w:rFonts w:ascii="Times New Roman" w:hAnsi="Times New Roman"/>
                <w:color w:val="191919"/>
                <w:sz w:val="18"/>
                <w:szCs w:val="18"/>
              </w:rPr>
              <w:t>c</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Speaking</w:t>
            </w:r>
          </w:p>
        </w:tc>
        <w:tc>
          <w:tcPr>
            <w:tcW w:w="830"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375" w:right="298" w:firstLine="50"/>
              <w:jc w:val="center"/>
              <w:rPr>
                <w:rFonts w:ascii="Times New Roman" w:hAnsi="Times New Roman"/>
                <w:sz w:val="24"/>
                <w:szCs w:val="24"/>
              </w:rPr>
            </w:pPr>
            <w:r w:rsidRPr="007A7452">
              <w:rPr>
                <w:rFonts w:ascii="Times New Roman" w:hAnsi="Times New Roman"/>
                <w:color w:val="191919"/>
                <w:sz w:val="18"/>
                <w:szCs w:val="18"/>
              </w:rPr>
              <w:t>3</w:t>
            </w:r>
          </w:p>
        </w:tc>
        <w:tc>
          <w:tcPr>
            <w:tcW w:w="1010"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56" w:firstLine="50"/>
              <w:rPr>
                <w:rFonts w:ascii="Times New Roman" w:hAnsi="Times New Roman"/>
                <w:sz w:val="24"/>
                <w:szCs w:val="24"/>
              </w:rPr>
            </w:pPr>
            <w:r w:rsidRPr="007A7452">
              <w:rPr>
                <w:rFonts w:ascii="Times New Roman" w:hAnsi="Times New Roman"/>
                <w:color w:val="191919"/>
                <w:spacing w:val="-7"/>
                <w:sz w:val="18"/>
                <w:szCs w:val="18"/>
              </w:rPr>
              <w:t>M</w:t>
            </w:r>
            <w:r w:rsidRPr="007A7452">
              <w:rPr>
                <w:rFonts w:ascii="Times New Roman" w:hAnsi="Times New Roman"/>
                <w:color w:val="191919"/>
                <w:spacing w:val="-27"/>
                <w:sz w:val="18"/>
                <w:szCs w:val="18"/>
              </w:rPr>
              <w:t>A</w:t>
            </w:r>
            <w:r w:rsidRPr="007A7452">
              <w:rPr>
                <w:rFonts w:ascii="Times New Roman" w:hAnsi="Times New Roman"/>
                <w:color w:val="191919"/>
                <w:spacing w:val="-7"/>
                <w:sz w:val="18"/>
                <w:szCs w:val="18"/>
              </w:rPr>
              <w:t>T</w:t>
            </w:r>
            <w:r w:rsidRPr="007A7452">
              <w:rPr>
                <w:rFonts w:ascii="Times New Roman" w:hAnsi="Times New Roman"/>
                <w:color w:val="191919"/>
                <w:sz w:val="18"/>
                <w:szCs w:val="18"/>
              </w:rPr>
              <w:t>H</w:t>
            </w:r>
          </w:p>
        </w:tc>
        <w:tc>
          <w:tcPr>
            <w:tcW w:w="1214"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44" w:firstLine="50"/>
              <w:rPr>
                <w:rFonts w:ascii="Times New Roman" w:hAnsi="Times New Roman"/>
                <w:sz w:val="24"/>
                <w:szCs w:val="24"/>
              </w:rPr>
            </w:pPr>
            <w:r w:rsidRPr="007A7452">
              <w:rPr>
                <w:rFonts w:ascii="Times New Roman" w:hAnsi="Times New Roman"/>
                <w:color w:val="191919"/>
                <w:spacing w:val="-7"/>
                <w:sz w:val="18"/>
                <w:szCs w:val="18"/>
              </w:rPr>
              <w:t>12</w:t>
            </w:r>
            <w:r w:rsidRPr="007A7452">
              <w:rPr>
                <w:rFonts w:ascii="Times New Roman" w:hAnsi="Times New Roman"/>
                <w:color w:val="191919"/>
                <w:spacing w:val="-14"/>
                <w:sz w:val="18"/>
                <w:szCs w:val="18"/>
              </w:rPr>
              <w:t>1</w:t>
            </w:r>
            <w:r w:rsidRPr="007A7452">
              <w:rPr>
                <w:rFonts w:ascii="Times New Roman" w:hAnsi="Times New Roman"/>
                <w:color w:val="191919"/>
                <w:spacing w:val="-7"/>
                <w:sz w:val="18"/>
                <w:szCs w:val="18"/>
              </w:rPr>
              <w:t>1/2212</w:t>
            </w:r>
          </w:p>
        </w:tc>
        <w:tc>
          <w:tcPr>
            <w:tcW w:w="2063"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71" w:firstLine="50"/>
              <w:rPr>
                <w:rFonts w:ascii="Times New Roman" w:hAnsi="Times New Roman"/>
                <w:sz w:val="24"/>
                <w:szCs w:val="24"/>
              </w:rPr>
            </w:pPr>
            <w:r w:rsidRPr="007A7452">
              <w:rPr>
                <w:rFonts w:ascii="Times New Roman" w:hAnsi="Times New Roman"/>
                <w:color w:val="191919"/>
                <w:spacing w:val="-7"/>
                <w:sz w:val="18"/>
                <w:szCs w:val="18"/>
              </w:rPr>
              <w:t>Pr</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Calculus/Calculu</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1</w:t>
            </w:r>
          </w:p>
        </w:tc>
        <w:tc>
          <w:tcPr>
            <w:tcW w:w="588"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67" w:firstLine="50"/>
              <w:jc w:val="right"/>
              <w:rPr>
                <w:rFonts w:ascii="Times New Roman" w:hAnsi="Times New Roman"/>
                <w:sz w:val="24"/>
                <w:szCs w:val="24"/>
              </w:rPr>
            </w:pPr>
            <w:r w:rsidRPr="007A7452">
              <w:rPr>
                <w:rFonts w:ascii="Times New Roman" w:hAnsi="Times New Roman"/>
                <w:color w:val="191919"/>
                <w:sz w:val="18"/>
                <w:szCs w:val="18"/>
              </w:rPr>
              <w:t>3</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w:t>
            </w:r>
            <w:r w:rsidRPr="007A7452">
              <w:rPr>
                <w:rFonts w:ascii="Times New Roman" w:hAnsi="Times New Roman"/>
                <w:color w:val="191919"/>
                <w:sz w:val="18"/>
                <w:szCs w:val="18"/>
              </w:rPr>
              <w:t>r</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4</w:t>
            </w:r>
          </w:p>
        </w:tc>
      </w:tr>
      <w:tr w:rsidR="008B2895" w:rsidRPr="007A7452" w:rsidTr="008B2895">
        <w:trPr>
          <w:trHeight w:hRule="exact" w:val="216"/>
        </w:trPr>
        <w:tc>
          <w:tcPr>
            <w:tcW w:w="851"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7"/>
                <w:sz w:val="18"/>
                <w:szCs w:val="18"/>
              </w:rPr>
              <w:t>ASU</w:t>
            </w:r>
          </w:p>
        </w:tc>
        <w:tc>
          <w:tcPr>
            <w:tcW w:w="975"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69" w:firstLine="50"/>
              <w:rPr>
                <w:rFonts w:ascii="Times New Roman" w:hAnsi="Times New Roman"/>
                <w:sz w:val="24"/>
                <w:szCs w:val="24"/>
              </w:rPr>
            </w:pPr>
            <w:r w:rsidRPr="007A7452">
              <w:rPr>
                <w:rFonts w:ascii="Times New Roman" w:hAnsi="Times New Roman"/>
                <w:color w:val="191919"/>
                <w:spacing w:val="-7"/>
                <w:sz w:val="18"/>
                <w:szCs w:val="18"/>
              </w:rPr>
              <w:t>1200</w:t>
            </w:r>
          </w:p>
        </w:tc>
        <w:tc>
          <w:tcPr>
            <w:tcW w:w="2269"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374" w:firstLine="50"/>
              <w:rPr>
                <w:rFonts w:ascii="Times New Roman" w:hAnsi="Times New Roman"/>
                <w:sz w:val="24"/>
                <w:szCs w:val="24"/>
              </w:rPr>
            </w:pPr>
            <w:r w:rsidRPr="007A7452">
              <w:rPr>
                <w:rFonts w:ascii="Times New Roman" w:hAnsi="Times New Roman"/>
                <w:color w:val="191919"/>
                <w:spacing w:val="-7"/>
                <w:sz w:val="18"/>
                <w:szCs w:val="18"/>
              </w:rPr>
              <w:t>Freshma</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Semina</w:t>
            </w:r>
            <w:r w:rsidRPr="007A7452">
              <w:rPr>
                <w:rFonts w:ascii="Times New Roman" w:hAnsi="Times New Roman"/>
                <w:color w:val="191919"/>
                <w:sz w:val="18"/>
                <w:szCs w:val="18"/>
              </w:rPr>
              <w:t>r</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&amp;</w:t>
            </w:r>
          </w:p>
        </w:tc>
        <w:tc>
          <w:tcPr>
            <w:tcW w:w="830"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1010"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1214"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2063"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588" w:type="dxa"/>
            <w:tcBorders>
              <w:top w:val="nil"/>
              <w:left w:val="nil"/>
              <w:bottom w:val="nil"/>
              <w:right w:val="nil"/>
            </w:tcBorders>
          </w:tcPr>
          <w:p w:rsidR="008B2895" w:rsidRPr="007A7452" w:rsidRDefault="008B2895" w:rsidP="008B2895">
            <w:pPr>
              <w:widowControl w:val="0"/>
              <w:autoSpaceDE w:val="0"/>
              <w:autoSpaceDN w:val="0"/>
              <w:adjustRightInd w:val="0"/>
              <w:spacing w:after="0"/>
              <w:ind w:left="-67" w:firstLine="50"/>
              <w:rPr>
                <w:rFonts w:ascii="Times New Roman" w:hAnsi="Times New Roman"/>
                <w:sz w:val="24"/>
                <w:szCs w:val="24"/>
              </w:rPr>
            </w:pPr>
          </w:p>
        </w:tc>
      </w:tr>
      <w:tr w:rsidR="008B2895" w:rsidRPr="007A7452" w:rsidTr="008B2895">
        <w:trPr>
          <w:trHeight w:hRule="exact" w:val="216"/>
        </w:trPr>
        <w:tc>
          <w:tcPr>
            <w:tcW w:w="851"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975"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2269"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374" w:firstLine="50"/>
              <w:rPr>
                <w:rFonts w:ascii="Times New Roman" w:hAnsi="Times New Roman"/>
                <w:sz w:val="24"/>
                <w:szCs w:val="24"/>
              </w:rPr>
            </w:pPr>
            <w:r w:rsidRPr="007A7452">
              <w:rPr>
                <w:rFonts w:ascii="Times New Roman" w:hAnsi="Times New Roman"/>
                <w:color w:val="191919"/>
                <w:spacing w:val="-7"/>
                <w:sz w:val="18"/>
                <w:szCs w:val="18"/>
              </w:rPr>
              <w:t>Servic</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Leadership</w:t>
            </w:r>
          </w:p>
        </w:tc>
        <w:tc>
          <w:tcPr>
            <w:tcW w:w="830"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375" w:right="298" w:firstLine="50"/>
              <w:jc w:val="center"/>
              <w:rPr>
                <w:rFonts w:ascii="Times New Roman" w:hAnsi="Times New Roman"/>
                <w:sz w:val="24"/>
                <w:szCs w:val="24"/>
              </w:rPr>
            </w:pPr>
            <w:r w:rsidRPr="007A7452">
              <w:rPr>
                <w:rFonts w:ascii="Times New Roman" w:hAnsi="Times New Roman"/>
                <w:color w:val="191919"/>
                <w:sz w:val="18"/>
                <w:szCs w:val="18"/>
              </w:rPr>
              <w:t>3</w:t>
            </w:r>
          </w:p>
        </w:tc>
        <w:tc>
          <w:tcPr>
            <w:tcW w:w="1010"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56" w:firstLine="50"/>
              <w:rPr>
                <w:rFonts w:ascii="Times New Roman" w:hAnsi="Times New Roman"/>
                <w:sz w:val="24"/>
                <w:szCs w:val="24"/>
              </w:rPr>
            </w:pPr>
            <w:r w:rsidRPr="007A7452">
              <w:rPr>
                <w:rFonts w:ascii="Times New Roman" w:hAnsi="Times New Roman"/>
                <w:color w:val="191919"/>
                <w:spacing w:val="-7"/>
                <w:sz w:val="18"/>
                <w:szCs w:val="18"/>
              </w:rPr>
              <w:t>HIST</w:t>
            </w:r>
          </w:p>
        </w:tc>
        <w:tc>
          <w:tcPr>
            <w:tcW w:w="1214"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44" w:firstLine="50"/>
              <w:rPr>
                <w:rFonts w:ascii="Times New Roman" w:hAnsi="Times New Roman"/>
                <w:sz w:val="24"/>
                <w:szCs w:val="24"/>
              </w:rPr>
            </w:pPr>
            <w:r w:rsidRPr="007A7452">
              <w:rPr>
                <w:rFonts w:ascii="Times New Roman" w:hAnsi="Times New Roman"/>
                <w:color w:val="191919"/>
                <w:spacing w:val="-7"/>
                <w:sz w:val="18"/>
                <w:szCs w:val="18"/>
              </w:rPr>
              <w:t>1002</w:t>
            </w:r>
          </w:p>
        </w:tc>
        <w:tc>
          <w:tcPr>
            <w:tcW w:w="2063"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72" w:firstLine="50"/>
              <w:rPr>
                <w:rFonts w:ascii="Times New Roman" w:hAnsi="Times New Roman"/>
                <w:sz w:val="24"/>
                <w:szCs w:val="24"/>
              </w:rPr>
            </w:pPr>
            <w:r w:rsidRPr="007A7452">
              <w:rPr>
                <w:rFonts w:ascii="Times New Roman" w:hAnsi="Times New Roman"/>
                <w:color w:val="191919"/>
                <w:spacing w:val="-7"/>
                <w:sz w:val="18"/>
                <w:szCs w:val="18"/>
              </w:rPr>
              <w:t>Intr</w:t>
            </w:r>
            <w:r w:rsidRPr="007A7452">
              <w:rPr>
                <w:rFonts w:ascii="Times New Roman" w:hAnsi="Times New Roman"/>
                <w:color w:val="191919"/>
                <w:sz w:val="18"/>
                <w:szCs w:val="18"/>
              </w:rPr>
              <w:t>o</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24"/>
                <w:sz w:val="18"/>
                <w:szCs w:val="18"/>
              </w:rPr>
              <w:t xml:space="preserve"> </w:t>
            </w:r>
            <w:r w:rsidRPr="007A7452">
              <w:rPr>
                <w:rFonts w:ascii="Times New Roman" w:hAnsi="Times New Roman"/>
                <w:color w:val="191919"/>
                <w:spacing w:val="-7"/>
                <w:sz w:val="18"/>
                <w:szCs w:val="18"/>
              </w:rPr>
              <w:t>Africa</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Diaspora</w:t>
            </w:r>
          </w:p>
        </w:tc>
        <w:tc>
          <w:tcPr>
            <w:tcW w:w="588"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67" w:right="40" w:firstLine="50"/>
              <w:jc w:val="right"/>
              <w:rPr>
                <w:rFonts w:ascii="Times New Roman" w:hAnsi="Times New Roman"/>
                <w:sz w:val="24"/>
                <w:szCs w:val="24"/>
              </w:rPr>
            </w:pPr>
            <w:r w:rsidRPr="007A7452">
              <w:rPr>
                <w:rFonts w:ascii="Times New Roman" w:hAnsi="Times New Roman"/>
                <w:color w:val="191919"/>
                <w:sz w:val="18"/>
                <w:szCs w:val="18"/>
              </w:rPr>
              <w:t>2</w:t>
            </w:r>
          </w:p>
        </w:tc>
      </w:tr>
      <w:tr w:rsidR="008B2895" w:rsidRPr="007A7452" w:rsidTr="008B2895">
        <w:trPr>
          <w:trHeight w:hRule="exact" w:val="216"/>
        </w:trPr>
        <w:tc>
          <w:tcPr>
            <w:tcW w:w="851"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7"/>
                <w:sz w:val="18"/>
                <w:szCs w:val="18"/>
              </w:rPr>
              <w:t>BIOL</w:t>
            </w:r>
          </w:p>
        </w:tc>
        <w:tc>
          <w:tcPr>
            <w:tcW w:w="975"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2269"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830"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1010"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56" w:firstLine="50"/>
              <w:rPr>
                <w:rFonts w:ascii="Times New Roman" w:hAnsi="Times New Roman"/>
                <w:sz w:val="24"/>
                <w:szCs w:val="24"/>
              </w:rPr>
            </w:pPr>
            <w:r w:rsidRPr="007A7452">
              <w:rPr>
                <w:rFonts w:ascii="Times New Roman" w:hAnsi="Times New Roman"/>
                <w:color w:val="191919"/>
                <w:spacing w:val="-7"/>
                <w:sz w:val="18"/>
                <w:szCs w:val="18"/>
              </w:rPr>
              <w:t>POLS</w:t>
            </w:r>
          </w:p>
        </w:tc>
        <w:tc>
          <w:tcPr>
            <w:tcW w:w="1214"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44" w:firstLine="50"/>
              <w:rPr>
                <w:rFonts w:ascii="Times New Roman" w:hAnsi="Times New Roman"/>
                <w:sz w:val="24"/>
                <w:szCs w:val="24"/>
              </w:rPr>
            </w:pPr>
            <w:r w:rsidRPr="007A7452">
              <w:rPr>
                <w:rFonts w:ascii="Times New Roman" w:hAnsi="Times New Roman"/>
                <w:color w:val="191919"/>
                <w:spacing w:val="-14"/>
                <w:sz w:val="18"/>
                <w:szCs w:val="18"/>
              </w:rPr>
              <w:t>1</w:t>
            </w:r>
            <w:r w:rsidRPr="007A7452">
              <w:rPr>
                <w:rFonts w:ascii="Times New Roman" w:hAnsi="Times New Roman"/>
                <w:color w:val="191919"/>
                <w:spacing w:val="-7"/>
                <w:sz w:val="18"/>
                <w:szCs w:val="18"/>
              </w:rPr>
              <w:t>101</w:t>
            </w:r>
          </w:p>
        </w:tc>
        <w:tc>
          <w:tcPr>
            <w:tcW w:w="2063"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71" w:firstLine="50"/>
              <w:rPr>
                <w:rFonts w:ascii="Times New Roman" w:hAnsi="Times New Roman"/>
                <w:sz w:val="24"/>
                <w:szCs w:val="24"/>
              </w:rPr>
            </w:pPr>
            <w:r w:rsidRPr="007A7452">
              <w:rPr>
                <w:rFonts w:ascii="Times New Roman" w:hAnsi="Times New Roman"/>
                <w:color w:val="191919"/>
                <w:spacing w:val="-7"/>
                <w:sz w:val="18"/>
                <w:szCs w:val="18"/>
              </w:rPr>
              <w:t>U</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Geo</w:t>
            </w:r>
            <w:r w:rsidRPr="007A7452">
              <w:rPr>
                <w:rFonts w:ascii="Times New Roman" w:hAnsi="Times New Roman"/>
                <w:color w:val="191919"/>
                <w:spacing w:val="-10"/>
                <w:sz w:val="18"/>
                <w:szCs w:val="18"/>
              </w:rPr>
              <w:t>r</w:t>
            </w:r>
            <w:r w:rsidRPr="007A7452">
              <w:rPr>
                <w:rFonts w:ascii="Times New Roman" w:hAnsi="Times New Roman"/>
                <w:color w:val="191919"/>
                <w:spacing w:val="-7"/>
                <w:sz w:val="18"/>
                <w:szCs w:val="18"/>
              </w:rPr>
              <w:t>gi</w:t>
            </w:r>
            <w:r w:rsidRPr="007A7452">
              <w:rPr>
                <w:rFonts w:ascii="Times New Roman" w:hAnsi="Times New Roman"/>
                <w:color w:val="191919"/>
                <w:sz w:val="18"/>
                <w:szCs w:val="18"/>
              </w:rPr>
              <w:t>a</w:t>
            </w:r>
            <w:r w:rsidRPr="007A7452">
              <w:rPr>
                <w:rFonts w:ascii="Times New Roman" w:hAnsi="Times New Roman"/>
                <w:color w:val="191919"/>
                <w:spacing w:val="23"/>
                <w:sz w:val="18"/>
                <w:szCs w:val="18"/>
              </w:rPr>
              <w:t xml:space="preserve"> </w:t>
            </w:r>
            <w:r w:rsidRPr="007A7452">
              <w:rPr>
                <w:rFonts w:ascii="Times New Roman" w:hAnsi="Times New Roman"/>
                <w:color w:val="191919"/>
                <w:spacing w:val="-7"/>
                <w:sz w:val="18"/>
                <w:szCs w:val="18"/>
              </w:rPr>
              <w:t>Govt.</w:t>
            </w:r>
          </w:p>
        </w:tc>
        <w:tc>
          <w:tcPr>
            <w:tcW w:w="588"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67"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8B2895" w:rsidRPr="007A7452" w:rsidTr="008B2895">
        <w:trPr>
          <w:trHeight w:hRule="exact" w:val="214"/>
        </w:trPr>
        <w:tc>
          <w:tcPr>
            <w:tcW w:w="851"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7"/>
                <w:sz w:val="18"/>
                <w:szCs w:val="18"/>
              </w:rPr>
              <w:t>CHEM</w:t>
            </w:r>
          </w:p>
        </w:tc>
        <w:tc>
          <w:tcPr>
            <w:tcW w:w="975"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69" w:firstLine="50"/>
              <w:rPr>
                <w:rFonts w:ascii="Times New Roman" w:hAnsi="Times New Roman"/>
                <w:sz w:val="24"/>
                <w:szCs w:val="24"/>
              </w:rPr>
            </w:pPr>
            <w:r w:rsidRPr="007A7452">
              <w:rPr>
                <w:rFonts w:ascii="Times New Roman" w:hAnsi="Times New Roman"/>
                <w:color w:val="191919"/>
                <w:spacing w:val="-7"/>
                <w:sz w:val="18"/>
                <w:szCs w:val="18"/>
              </w:rPr>
              <w:t>12</w:t>
            </w:r>
            <w:r w:rsidRPr="007A7452">
              <w:rPr>
                <w:rFonts w:ascii="Times New Roman" w:hAnsi="Times New Roman"/>
                <w:color w:val="191919"/>
                <w:spacing w:val="-14"/>
                <w:sz w:val="18"/>
                <w:szCs w:val="18"/>
              </w:rPr>
              <w:t>1</w:t>
            </w:r>
            <w:r w:rsidRPr="007A7452">
              <w:rPr>
                <w:rFonts w:ascii="Times New Roman" w:hAnsi="Times New Roman"/>
                <w:color w:val="191919"/>
                <w:sz w:val="18"/>
                <w:szCs w:val="18"/>
              </w:rPr>
              <w:t>1</w:t>
            </w:r>
          </w:p>
        </w:tc>
        <w:tc>
          <w:tcPr>
            <w:tcW w:w="2269"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374" w:firstLine="50"/>
              <w:rPr>
                <w:rFonts w:ascii="Times New Roman" w:hAnsi="Times New Roman"/>
                <w:sz w:val="24"/>
                <w:szCs w:val="24"/>
              </w:rPr>
            </w:pPr>
            <w:r w:rsidRPr="007A7452">
              <w:rPr>
                <w:rFonts w:ascii="Times New Roman" w:hAnsi="Times New Roman"/>
                <w:color w:val="191919"/>
                <w:spacing w:val="-7"/>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Chemistr</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I</w:t>
            </w:r>
          </w:p>
        </w:tc>
        <w:tc>
          <w:tcPr>
            <w:tcW w:w="830"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375" w:right="298" w:firstLine="50"/>
              <w:jc w:val="center"/>
              <w:rPr>
                <w:rFonts w:ascii="Times New Roman" w:hAnsi="Times New Roman"/>
                <w:sz w:val="24"/>
                <w:szCs w:val="24"/>
              </w:rPr>
            </w:pPr>
            <w:r w:rsidRPr="007A7452">
              <w:rPr>
                <w:rFonts w:ascii="Times New Roman" w:hAnsi="Times New Roman"/>
                <w:color w:val="191919"/>
                <w:sz w:val="18"/>
                <w:szCs w:val="18"/>
              </w:rPr>
              <w:t>4</w:t>
            </w:r>
          </w:p>
        </w:tc>
        <w:tc>
          <w:tcPr>
            <w:tcW w:w="1010"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1214"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2063"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588" w:type="dxa"/>
            <w:tcBorders>
              <w:top w:val="nil"/>
              <w:left w:val="nil"/>
              <w:bottom w:val="nil"/>
              <w:right w:val="nil"/>
            </w:tcBorders>
          </w:tcPr>
          <w:p w:rsidR="008B2895" w:rsidRPr="007A7452" w:rsidRDefault="008B2895" w:rsidP="008B2895">
            <w:pPr>
              <w:widowControl w:val="0"/>
              <w:autoSpaceDE w:val="0"/>
              <w:autoSpaceDN w:val="0"/>
              <w:adjustRightInd w:val="0"/>
              <w:spacing w:after="0"/>
              <w:ind w:left="-67" w:firstLine="50"/>
              <w:rPr>
                <w:rFonts w:ascii="Times New Roman" w:hAnsi="Times New Roman"/>
                <w:sz w:val="24"/>
                <w:szCs w:val="24"/>
              </w:rPr>
            </w:pPr>
          </w:p>
        </w:tc>
      </w:tr>
      <w:tr w:rsidR="008B2895" w:rsidRPr="007A7452" w:rsidTr="008B2895">
        <w:trPr>
          <w:trHeight w:hRule="exact" w:val="296"/>
        </w:trPr>
        <w:tc>
          <w:tcPr>
            <w:tcW w:w="851" w:type="dxa"/>
            <w:tcBorders>
              <w:top w:val="nil"/>
              <w:left w:val="nil"/>
              <w:bottom w:val="nil"/>
              <w:right w:val="nil"/>
            </w:tcBorders>
          </w:tcPr>
          <w:p w:rsidR="008B2895" w:rsidRPr="007A7452" w:rsidRDefault="008B2895" w:rsidP="008B2895">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pacing w:val="-24"/>
                <w:sz w:val="18"/>
                <w:szCs w:val="18"/>
              </w:rPr>
              <w:t>T</w:t>
            </w:r>
            <w:r w:rsidRPr="007A7452">
              <w:rPr>
                <w:rFonts w:ascii="Times New Roman" w:hAnsi="Times New Roman"/>
                <w:b/>
                <w:bCs/>
                <w:color w:val="191919"/>
                <w:spacing w:val="-7"/>
                <w:sz w:val="18"/>
                <w:szCs w:val="18"/>
              </w:rPr>
              <w:t>otal</w:t>
            </w:r>
          </w:p>
        </w:tc>
        <w:tc>
          <w:tcPr>
            <w:tcW w:w="975"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2269"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830" w:type="dxa"/>
            <w:tcBorders>
              <w:top w:val="nil"/>
              <w:left w:val="nil"/>
              <w:bottom w:val="nil"/>
              <w:right w:val="nil"/>
            </w:tcBorders>
          </w:tcPr>
          <w:p w:rsidR="008B2895" w:rsidRPr="007A7452" w:rsidRDefault="008B2895" w:rsidP="008B2895">
            <w:pPr>
              <w:widowControl w:val="0"/>
              <w:autoSpaceDE w:val="0"/>
              <w:autoSpaceDN w:val="0"/>
              <w:adjustRightInd w:val="0"/>
              <w:spacing w:after="0" w:line="194" w:lineRule="exact"/>
              <w:ind w:left="409" w:firstLine="50"/>
              <w:rPr>
                <w:rFonts w:ascii="Times New Roman" w:hAnsi="Times New Roman"/>
                <w:sz w:val="24"/>
                <w:szCs w:val="24"/>
              </w:rPr>
            </w:pPr>
            <w:r w:rsidRPr="007A7452">
              <w:rPr>
                <w:rFonts w:ascii="Times New Roman" w:hAnsi="Times New Roman"/>
                <w:b/>
                <w:bCs/>
                <w:color w:val="191919"/>
                <w:spacing w:val="-7"/>
                <w:sz w:val="18"/>
                <w:szCs w:val="18"/>
              </w:rPr>
              <w:t>16</w:t>
            </w:r>
          </w:p>
        </w:tc>
        <w:tc>
          <w:tcPr>
            <w:tcW w:w="1010" w:type="dxa"/>
            <w:tcBorders>
              <w:top w:val="nil"/>
              <w:left w:val="nil"/>
              <w:bottom w:val="nil"/>
              <w:right w:val="nil"/>
            </w:tcBorders>
          </w:tcPr>
          <w:p w:rsidR="008B2895" w:rsidRPr="007A7452" w:rsidRDefault="008B2895" w:rsidP="008B2895">
            <w:pPr>
              <w:widowControl w:val="0"/>
              <w:autoSpaceDE w:val="0"/>
              <w:autoSpaceDN w:val="0"/>
              <w:adjustRightInd w:val="0"/>
              <w:spacing w:after="0" w:line="194" w:lineRule="exact"/>
              <w:ind w:left="256" w:firstLine="50"/>
              <w:rPr>
                <w:rFonts w:ascii="Times New Roman" w:hAnsi="Times New Roman"/>
                <w:sz w:val="24"/>
                <w:szCs w:val="24"/>
              </w:rPr>
            </w:pPr>
            <w:r w:rsidRPr="007A7452">
              <w:rPr>
                <w:rFonts w:ascii="Times New Roman" w:hAnsi="Times New Roman"/>
                <w:b/>
                <w:bCs/>
                <w:color w:val="191919"/>
                <w:spacing w:val="-24"/>
                <w:sz w:val="18"/>
                <w:szCs w:val="18"/>
              </w:rPr>
              <w:t>T</w:t>
            </w:r>
            <w:r w:rsidRPr="007A7452">
              <w:rPr>
                <w:rFonts w:ascii="Times New Roman" w:hAnsi="Times New Roman"/>
                <w:b/>
                <w:bCs/>
                <w:color w:val="191919"/>
                <w:spacing w:val="-7"/>
                <w:sz w:val="18"/>
                <w:szCs w:val="18"/>
              </w:rPr>
              <w:t>otal</w:t>
            </w:r>
          </w:p>
        </w:tc>
        <w:tc>
          <w:tcPr>
            <w:tcW w:w="1214"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2063"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588" w:type="dxa"/>
            <w:tcBorders>
              <w:top w:val="nil"/>
              <w:left w:val="nil"/>
              <w:bottom w:val="nil"/>
              <w:right w:val="nil"/>
            </w:tcBorders>
          </w:tcPr>
          <w:p w:rsidR="008B2895" w:rsidRPr="007A7452" w:rsidRDefault="008B2895" w:rsidP="008B2895">
            <w:pPr>
              <w:widowControl w:val="0"/>
              <w:autoSpaceDE w:val="0"/>
              <w:autoSpaceDN w:val="0"/>
              <w:adjustRightInd w:val="0"/>
              <w:spacing w:after="0" w:line="194" w:lineRule="exact"/>
              <w:ind w:left="-67" w:firstLine="50"/>
              <w:jc w:val="right"/>
              <w:rPr>
                <w:rFonts w:ascii="Times New Roman" w:hAnsi="Times New Roman"/>
                <w:sz w:val="24"/>
                <w:szCs w:val="24"/>
              </w:rPr>
            </w:pPr>
            <w:r w:rsidRPr="007A7452">
              <w:rPr>
                <w:rFonts w:ascii="Times New Roman" w:hAnsi="Times New Roman"/>
                <w:b/>
                <w:bCs/>
                <w:color w:val="191919"/>
                <w:spacing w:val="-7"/>
                <w:sz w:val="18"/>
                <w:szCs w:val="18"/>
              </w:rPr>
              <w:t>15-16</w:t>
            </w:r>
          </w:p>
        </w:tc>
      </w:tr>
    </w:tbl>
    <w:p w:rsidR="008B2895" w:rsidRDefault="008B2895" w:rsidP="008B2895">
      <w:pPr>
        <w:ind w:left="180" w:firstLine="50"/>
      </w:pPr>
    </w:p>
    <w:p w:rsidR="008B2895" w:rsidRDefault="008B2895" w:rsidP="008B2895">
      <w:pPr>
        <w:widowControl w:val="0"/>
        <w:autoSpaceDE w:val="0"/>
        <w:autoSpaceDN w:val="0"/>
        <w:adjustRightInd w:val="0"/>
        <w:spacing w:after="0"/>
        <w:ind w:left="90" w:firstLine="0"/>
        <w:rPr>
          <w:rFonts w:ascii="Times New Roman" w:hAnsi="Times New Roman"/>
          <w:color w:val="000000"/>
          <w:sz w:val="18"/>
          <w:szCs w:val="18"/>
        </w:rPr>
      </w:pPr>
      <w:proofErr w:type="spellStart"/>
      <w:r>
        <w:rPr>
          <w:rFonts w:ascii="Times New Roman" w:hAnsi="Times New Roman"/>
          <w:b/>
          <w:bCs/>
          <w:color w:val="191919"/>
          <w:spacing w:val="-2"/>
          <w:sz w:val="18"/>
          <w:szCs w:val="18"/>
        </w:rPr>
        <w:t>Sophomo</w:t>
      </w:r>
      <w:r>
        <w:rPr>
          <w:rFonts w:ascii="Times New Roman" w:hAnsi="Times New Roman"/>
          <w:b/>
          <w:bCs/>
          <w:color w:val="191919"/>
          <w:spacing w:val="-5"/>
          <w:sz w:val="18"/>
          <w:szCs w:val="18"/>
        </w:rPr>
        <w:t>r</w:t>
      </w:r>
      <w:r>
        <w:rPr>
          <w:rFonts w:ascii="Times New Roman" w:hAnsi="Times New Roman"/>
          <w:b/>
          <w:bCs/>
          <w:color w:val="191919"/>
          <w:spacing w:val="-2"/>
          <w:sz w:val="18"/>
          <w:szCs w:val="18"/>
        </w:rPr>
        <w:t>e</w:t>
      </w:r>
      <w:r>
        <w:rPr>
          <w:rFonts w:ascii="Times New Roman" w:hAnsi="Times New Roman"/>
          <w:b/>
          <w:bCs/>
          <w:color w:val="191919"/>
          <w:spacing w:val="-22"/>
          <w:sz w:val="18"/>
          <w:szCs w:val="18"/>
        </w:rPr>
        <w:t>Y</w:t>
      </w:r>
      <w:r>
        <w:rPr>
          <w:rFonts w:ascii="Times New Roman" w:hAnsi="Times New Roman"/>
          <w:b/>
          <w:bCs/>
          <w:color w:val="191919"/>
          <w:spacing w:val="-2"/>
          <w:sz w:val="18"/>
          <w:szCs w:val="18"/>
        </w:rPr>
        <w:t>ear</w:t>
      </w:r>
      <w:proofErr w:type="spellEnd"/>
    </w:p>
    <w:p w:rsidR="008B2895" w:rsidRDefault="008B2895" w:rsidP="008B2895">
      <w:pPr>
        <w:widowControl w:val="0"/>
        <w:tabs>
          <w:tab w:val="left" w:pos="5220"/>
        </w:tabs>
        <w:autoSpaceDE w:val="0"/>
        <w:autoSpaceDN w:val="0"/>
        <w:adjustRightInd w:val="0"/>
        <w:spacing w:before="12" w:after="0"/>
        <w:ind w:left="90" w:firstLine="0"/>
        <w:rPr>
          <w:rFonts w:ascii="Times New Roman" w:hAnsi="Times New Roman"/>
          <w:color w:val="000000"/>
          <w:sz w:val="18"/>
          <w:szCs w:val="18"/>
        </w:rPr>
      </w:pPr>
      <w:r>
        <w:rPr>
          <w:rFonts w:ascii="Times New Roman" w:hAnsi="Times New Roman"/>
          <w:b/>
          <w:bCs/>
          <w:color w:val="191919"/>
          <w:spacing w:val="-2"/>
          <w:sz w:val="18"/>
          <w:szCs w:val="18"/>
        </w:rPr>
        <w:t>Fal</w:t>
      </w:r>
      <w:r>
        <w:rPr>
          <w:rFonts w:ascii="Times New Roman" w:hAnsi="Times New Roman"/>
          <w:b/>
          <w:bCs/>
          <w:color w:val="191919"/>
          <w:sz w:val="18"/>
          <w:szCs w:val="18"/>
        </w:rPr>
        <w:t>l</w:t>
      </w:r>
      <w:r>
        <w:rPr>
          <w:rFonts w:ascii="Times New Roman" w:hAnsi="Times New Roman"/>
          <w:b/>
          <w:bCs/>
          <w:color w:val="191919"/>
          <w:sz w:val="18"/>
          <w:szCs w:val="18"/>
        </w:rPr>
        <w:tab/>
      </w:r>
      <w:proofErr w:type="gramStart"/>
      <w:r>
        <w:rPr>
          <w:rFonts w:ascii="Times New Roman" w:hAnsi="Times New Roman"/>
          <w:b/>
          <w:bCs/>
          <w:color w:val="191919"/>
          <w:spacing w:val="-2"/>
          <w:sz w:val="18"/>
          <w:szCs w:val="18"/>
        </w:rPr>
        <w:t>Spring</w:t>
      </w:r>
      <w:proofErr w:type="gramEnd"/>
    </w:p>
    <w:tbl>
      <w:tblPr>
        <w:tblW w:w="0" w:type="auto"/>
        <w:tblLayout w:type="fixed"/>
        <w:tblCellMar>
          <w:left w:w="0" w:type="dxa"/>
          <w:right w:w="0" w:type="dxa"/>
        </w:tblCellMar>
        <w:tblLook w:val="0000"/>
      </w:tblPr>
      <w:tblGrid>
        <w:gridCol w:w="826"/>
        <w:gridCol w:w="1191"/>
        <w:gridCol w:w="2306"/>
        <w:gridCol w:w="602"/>
        <w:gridCol w:w="1218"/>
        <w:gridCol w:w="1201"/>
        <w:gridCol w:w="2217"/>
        <w:gridCol w:w="239"/>
      </w:tblGrid>
      <w:tr w:rsidR="008B2895" w:rsidRPr="007A7452" w:rsidTr="008B2895">
        <w:trPr>
          <w:trHeight w:hRule="exact" w:val="235"/>
        </w:trPr>
        <w:tc>
          <w:tcPr>
            <w:tcW w:w="826" w:type="dxa"/>
            <w:tcBorders>
              <w:top w:val="nil"/>
              <w:left w:val="nil"/>
              <w:bottom w:val="nil"/>
              <w:right w:val="nil"/>
            </w:tcBorders>
          </w:tcPr>
          <w:p w:rsidR="008B2895" w:rsidRPr="007A7452" w:rsidRDefault="008B2895" w:rsidP="008B2895">
            <w:pPr>
              <w:widowControl w:val="0"/>
              <w:autoSpaceDE w:val="0"/>
              <w:autoSpaceDN w:val="0"/>
              <w:adjustRightInd w:val="0"/>
              <w:spacing w:before="6" w:after="0"/>
              <w:ind w:left="40" w:firstLine="50"/>
              <w:rPr>
                <w:rFonts w:ascii="Times New Roman" w:hAnsi="Times New Roman"/>
                <w:sz w:val="24"/>
                <w:szCs w:val="24"/>
              </w:rPr>
            </w:pPr>
            <w:r w:rsidRPr="007A7452">
              <w:rPr>
                <w:rFonts w:ascii="Times New Roman" w:hAnsi="Times New Roman"/>
                <w:color w:val="191919"/>
                <w:spacing w:val="-7"/>
                <w:sz w:val="18"/>
                <w:szCs w:val="18"/>
              </w:rPr>
              <w:t>CHEM</w:t>
            </w:r>
          </w:p>
        </w:tc>
        <w:tc>
          <w:tcPr>
            <w:tcW w:w="1191" w:type="dxa"/>
            <w:tcBorders>
              <w:top w:val="nil"/>
              <w:left w:val="nil"/>
              <w:bottom w:val="nil"/>
              <w:right w:val="nil"/>
            </w:tcBorders>
          </w:tcPr>
          <w:p w:rsidR="008B2895" w:rsidRPr="007A7452" w:rsidRDefault="008B2895" w:rsidP="008B2895">
            <w:pPr>
              <w:widowControl w:val="0"/>
              <w:autoSpaceDE w:val="0"/>
              <w:autoSpaceDN w:val="0"/>
              <w:adjustRightInd w:val="0"/>
              <w:spacing w:before="6" w:after="0"/>
              <w:ind w:left="294" w:firstLine="50"/>
              <w:rPr>
                <w:rFonts w:ascii="Times New Roman" w:hAnsi="Times New Roman"/>
                <w:sz w:val="24"/>
                <w:szCs w:val="24"/>
              </w:rPr>
            </w:pPr>
            <w:r w:rsidRPr="007A7452">
              <w:rPr>
                <w:rFonts w:ascii="Times New Roman" w:hAnsi="Times New Roman"/>
                <w:color w:val="191919"/>
                <w:spacing w:val="-7"/>
                <w:sz w:val="18"/>
                <w:szCs w:val="18"/>
              </w:rPr>
              <w:t>2301</w:t>
            </w:r>
          </w:p>
        </w:tc>
        <w:tc>
          <w:tcPr>
            <w:tcW w:w="2306" w:type="dxa"/>
            <w:tcBorders>
              <w:top w:val="nil"/>
              <w:left w:val="nil"/>
              <w:bottom w:val="nil"/>
              <w:right w:val="nil"/>
            </w:tcBorders>
          </w:tcPr>
          <w:p w:rsidR="008B2895" w:rsidRPr="007A7452" w:rsidRDefault="008B2895" w:rsidP="008B2895">
            <w:pPr>
              <w:widowControl w:val="0"/>
              <w:autoSpaceDE w:val="0"/>
              <w:autoSpaceDN w:val="0"/>
              <w:adjustRightInd w:val="0"/>
              <w:spacing w:before="6" w:after="0"/>
              <w:ind w:left="182" w:firstLine="50"/>
              <w:rPr>
                <w:rFonts w:ascii="Times New Roman" w:hAnsi="Times New Roman"/>
                <w:sz w:val="24"/>
                <w:szCs w:val="24"/>
              </w:rPr>
            </w:pPr>
            <w:r w:rsidRPr="007A7452">
              <w:rPr>
                <w:rFonts w:ascii="Times New Roman" w:hAnsi="Times New Roman"/>
                <w:color w:val="191919"/>
                <w:spacing w:val="-7"/>
                <w:sz w:val="18"/>
                <w:szCs w:val="18"/>
              </w:rPr>
              <w:t>O</w:t>
            </w:r>
            <w:r w:rsidRPr="007A7452">
              <w:rPr>
                <w:rFonts w:ascii="Times New Roman" w:hAnsi="Times New Roman"/>
                <w:color w:val="191919"/>
                <w:spacing w:val="-10"/>
                <w:sz w:val="18"/>
                <w:szCs w:val="18"/>
              </w:rPr>
              <w:t>r</w:t>
            </w:r>
            <w:r w:rsidRPr="007A7452">
              <w:rPr>
                <w:rFonts w:ascii="Times New Roman" w:hAnsi="Times New Roman"/>
                <w:color w:val="191919"/>
                <w:spacing w:val="-7"/>
                <w:sz w:val="18"/>
                <w:szCs w:val="18"/>
              </w:rPr>
              <w:t>gani</w:t>
            </w:r>
            <w:r w:rsidRPr="007A7452">
              <w:rPr>
                <w:rFonts w:ascii="Times New Roman" w:hAnsi="Times New Roman"/>
                <w:color w:val="191919"/>
                <w:sz w:val="18"/>
                <w:szCs w:val="18"/>
              </w:rPr>
              <w:t>c</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Chemistr</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I</w:t>
            </w:r>
          </w:p>
        </w:tc>
        <w:tc>
          <w:tcPr>
            <w:tcW w:w="602" w:type="dxa"/>
            <w:tcBorders>
              <w:top w:val="nil"/>
              <w:left w:val="nil"/>
              <w:bottom w:val="nil"/>
              <w:right w:val="nil"/>
            </w:tcBorders>
          </w:tcPr>
          <w:p w:rsidR="008B2895" w:rsidRPr="007A7452" w:rsidRDefault="008B2895" w:rsidP="008B2895">
            <w:pPr>
              <w:widowControl w:val="0"/>
              <w:autoSpaceDE w:val="0"/>
              <w:autoSpaceDN w:val="0"/>
              <w:adjustRightInd w:val="0"/>
              <w:spacing w:before="6" w:after="0"/>
              <w:ind w:left="180" w:firstLine="50"/>
              <w:rPr>
                <w:rFonts w:ascii="Times New Roman" w:hAnsi="Times New Roman"/>
                <w:sz w:val="24"/>
                <w:szCs w:val="24"/>
              </w:rPr>
            </w:pPr>
            <w:r w:rsidRPr="007A7452">
              <w:rPr>
                <w:rFonts w:ascii="Times New Roman" w:hAnsi="Times New Roman"/>
                <w:color w:val="191919"/>
                <w:sz w:val="18"/>
                <w:szCs w:val="18"/>
              </w:rPr>
              <w:t>4</w:t>
            </w:r>
          </w:p>
        </w:tc>
        <w:tc>
          <w:tcPr>
            <w:tcW w:w="1218" w:type="dxa"/>
            <w:tcBorders>
              <w:top w:val="nil"/>
              <w:left w:val="nil"/>
              <w:bottom w:val="nil"/>
              <w:right w:val="nil"/>
            </w:tcBorders>
          </w:tcPr>
          <w:p w:rsidR="008B2895" w:rsidRPr="007A7452" w:rsidRDefault="008B2895" w:rsidP="008B2895">
            <w:pPr>
              <w:widowControl w:val="0"/>
              <w:autoSpaceDE w:val="0"/>
              <w:autoSpaceDN w:val="0"/>
              <w:adjustRightInd w:val="0"/>
              <w:spacing w:before="6" w:after="0"/>
              <w:ind w:left="256" w:firstLine="50"/>
              <w:rPr>
                <w:rFonts w:ascii="Times New Roman" w:hAnsi="Times New Roman"/>
                <w:sz w:val="24"/>
                <w:szCs w:val="24"/>
              </w:rPr>
            </w:pPr>
            <w:r w:rsidRPr="007A7452">
              <w:rPr>
                <w:rFonts w:ascii="Times New Roman" w:hAnsi="Times New Roman"/>
                <w:color w:val="191919"/>
                <w:spacing w:val="-7"/>
                <w:sz w:val="18"/>
                <w:szCs w:val="18"/>
              </w:rPr>
              <w:t>HIS</w:t>
            </w:r>
            <w:r w:rsidRPr="007A7452">
              <w:rPr>
                <w:rFonts w:ascii="Times New Roman" w:hAnsi="Times New Roman"/>
                <w:color w:val="191919"/>
                <w:sz w:val="18"/>
                <w:szCs w:val="18"/>
              </w:rPr>
              <w:t>T</w:t>
            </w:r>
            <w:r w:rsidRPr="007A7452">
              <w:rPr>
                <w:rFonts w:ascii="Times New Roman" w:hAnsi="Times New Roman"/>
                <w:color w:val="191919"/>
                <w:spacing w:val="-28"/>
                <w:sz w:val="18"/>
                <w:szCs w:val="18"/>
              </w:rPr>
              <w:t xml:space="preserve"> </w:t>
            </w:r>
            <w:r w:rsidRPr="007A7452">
              <w:rPr>
                <w:rFonts w:ascii="Times New Roman" w:hAnsi="Times New Roman"/>
                <w:color w:val="191919"/>
                <w:spacing w:val="-7"/>
                <w:sz w:val="18"/>
                <w:szCs w:val="18"/>
              </w:rPr>
              <w:t>Are</w:t>
            </w:r>
            <w:r w:rsidRPr="007A7452">
              <w:rPr>
                <w:rFonts w:ascii="Times New Roman" w:hAnsi="Times New Roman"/>
                <w:color w:val="191919"/>
                <w:sz w:val="18"/>
                <w:szCs w:val="18"/>
              </w:rPr>
              <w:t>a</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E</w:t>
            </w:r>
          </w:p>
        </w:tc>
        <w:tc>
          <w:tcPr>
            <w:tcW w:w="1201" w:type="dxa"/>
            <w:tcBorders>
              <w:top w:val="nil"/>
              <w:left w:val="nil"/>
              <w:bottom w:val="nil"/>
              <w:right w:val="nil"/>
            </w:tcBorders>
          </w:tcPr>
          <w:p w:rsidR="008B2895" w:rsidRPr="007A7452" w:rsidRDefault="008B2895" w:rsidP="008B2895">
            <w:pPr>
              <w:widowControl w:val="0"/>
              <w:autoSpaceDE w:val="0"/>
              <w:autoSpaceDN w:val="0"/>
              <w:adjustRightInd w:val="0"/>
              <w:spacing w:before="6" w:after="0"/>
              <w:ind w:left="36" w:firstLine="50"/>
              <w:rPr>
                <w:rFonts w:ascii="Times New Roman" w:hAnsi="Times New Roman"/>
                <w:sz w:val="24"/>
                <w:szCs w:val="24"/>
              </w:rPr>
            </w:pPr>
            <w:r w:rsidRPr="007A7452">
              <w:rPr>
                <w:rFonts w:ascii="Times New Roman" w:hAnsi="Times New Roman"/>
                <w:color w:val="191919"/>
                <w:spacing w:val="-14"/>
                <w:sz w:val="18"/>
                <w:szCs w:val="18"/>
              </w:rPr>
              <w:t>111</w:t>
            </w:r>
            <w:r w:rsidRPr="007A7452">
              <w:rPr>
                <w:rFonts w:ascii="Times New Roman" w:hAnsi="Times New Roman"/>
                <w:color w:val="191919"/>
                <w:spacing w:val="-7"/>
                <w:sz w:val="18"/>
                <w:szCs w:val="18"/>
              </w:rPr>
              <w:t>1-2</w:t>
            </w:r>
            <w:r w:rsidRPr="007A7452">
              <w:rPr>
                <w:rFonts w:ascii="Times New Roman" w:hAnsi="Times New Roman"/>
                <w:color w:val="191919"/>
                <w:sz w:val="18"/>
                <w:szCs w:val="18"/>
              </w:rPr>
              <w: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2</w:t>
            </w:r>
            <w:r w:rsidRPr="007A7452">
              <w:rPr>
                <w:rFonts w:ascii="Times New Roman" w:hAnsi="Times New Roman"/>
                <w:color w:val="191919"/>
                <w:spacing w:val="-14"/>
                <w:sz w:val="18"/>
                <w:szCs w:val="18"/>
              </w:rPr>
              <w:t>11</w:t>
            </w:r>
            <w:r w:rsidRPr="007A7452">
              <w:rPr>
                <w:rFonts w:ascii="Times New Roman" w:hAnsi="Times New Roman"/>
                <w:color w:val="191919"/>
                <w:spacing w:val="-7"/>
                <w:sz w:val="18"/>
                <w:szCs w:val="18"/>
              </w:rPr>
              <w:t>1-3</w:t>
            </w:r>
          </w:p>
        </w:tc>
        <w:tc>
          <w:tcPr>
            <w:tcW w:w="2217" w:type="dxa"/>
            <w:tcBorders>
              <w:top w:val="nil"/>
              <w:left w:val="nil"/>
              <w:bottom w:val="nil"/>
              <w:right w:val="nil"/>
            </w:tcBorders>
          </w:tcPr>
          <w:p w:rsidR="008B2895" w:rsidRPr="007A7452" w:rsidRDefault="008B2895" w:rsidP="008B2895">
            <w:pPr>
              <w:widowControl w:val="0"/>
              <w:autoSpaceDE w:val="0"/>
              <w:autoSpaceDN w:val="0"/>
              <w:adjustRightInd w:val="0"/>
              <w:spacing w:before="6" w:after="0"/>
              <w:ind w:left="76" w:firstLine="50"/>
              <w:rPr>
                <w:rFonts w:ascii="Times New Roman" w:hAnsi="Times New Roman"/>
                <w:sz w:val="24"/>
                <w:szCs w:val="24"/>
              </w:rPr>
            </w:pPr>
            <w:r w:rsidRPr="007A7452">
              <w:rPr>
                <w:rFonts w:ascii="Times New Roman" w:hAnsi="Times New Roman"/>
                <w:color w:val="191919"/>
                <w:spacing w:val="-7"/>
                <w:sz w:val="18"/>
                <w:szCs w:val="18"/>
              </w:rPr>
              <w:t>Selec</w:t>
            </w:r>
            <w:r w:rsidRPr="007A7452">
              <w:rPr>
                <w:rFonts w:ascii="Times New Roman" w:hAnsi="Times New Roman"/>
                <w:color w:val="191919"/>
                <w:sz w:val="18"/>
                <w:szCs w:val="18"/>
              </w:rPr>
              <w:t>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on</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History</w:t>
            </w:r>
          </w:p>
        </w:tc>
        <w:tc>
          <w:tcPr>
            <w:tcW w:w="239" w:type="dxa"/>
            <w:tcBorders>
              <w:top w:val="nil"/>
              <w:left w:val="nil"/>
              <w:bottom w:val="nil"/>
              <w:right w:val="nil"/>
            </w:tcBorders>
          </w:tcPr>
          <w:p w:rsidR="008B2895" w:rsidRPr="007A7452" w:rsidRDefault="008B2895" w:rsidP="008B2895">
            <w:pPr>
              <w:widowControl w:val="0"/>
              <w:autoSpaceDE w:val="0"/>
              <w:autoSpaceDN w:val="0"/>
              <w:adjustRightInd w:val="0"/>
              <w:spacing w:before="6" w:after="0"/>
              <w:ind w:left="109" w:firstLine="50"/>
              <w:rPr>
                <w:rFonts w:ascii="Times New Roman" w:hAnsi="Times New Roman"/>
                <w:sz w:val="24"/>
                <w:szCs w:val="24"/>
              </w:rPr>
            </w:pPr>
            <w:r w:rsidRPr="007A7452">
              <w:rPr>
                <w:rFonts w:ascii="Times New Roman" w:hAnsi="Times New Roman"/>
                <w:color w:val="191919"/>
                <w:sz w:val="18"/>
                <w:szCs w:val="18"/>
              </w:rPr>
              <w:t>3</w:t>
            </w:r>
          </w:p>
        </w:tc>
      </w:tr>
      <w:tr w:rsidR="008B2895" w:rsidRPr="007A7452" w:rsidTr="008B2895">
        <w:trPr>
          <w:trHeight w:hRule="exact" w:val="216"/>
        </w:trPr>
        <w:tc>
          <w:tcPr>
            <w:tcW w:w="826"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7"/>
                <w:sz w:val="18"/>
                <w:szCs w:val="18"/>
              </w:rPr>
              <w:t>PHYS</w:t>
            </w:r>
          </w:p>
        </w:tc>
        <w:tc>
          <w:tcPr>
            <w:tcW w:w="1191"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94" w:firstLine="50"/>
              <w:rPr>
                <w:rFonts w:ascii="Times New Roman" w:hAnsi="Times New Roman"/>
                <w:sz w:val="24"/>
                <w:szCs w:val="24"/>
              </w:rPr>
            </w:pPr>
            <w:r w:rsidRPr="007A7452">
              <w:rPr>
                <w:rFonts w:ascii="Times New Roman" w:hAnsi="Times New Roman"/>
                <w:color w:val="191919"/>
                <w:spacing w:val="-14"/>
                <w:sz w:val="18"/>
                <w:szCs w:val="18"/>
              </w:rPr>
              <w:t>111</w:t>
            </w:r>
            <w:r w:rsidRPr="007A7452">
              <w:rPr>
                <w:rFonts w:ascii="Times New Roman" w:hAnsi="Times New Roman"/>
                <w:color w:val="191919"/>
                <w:spacing w:val="-7"/>
                <w:sz w:val="18"/>
                <w:szCs w:val="18"/>
              </w:rPr>
              <w:t>1/2221</w:t>
            </w:r>
          </w:p>
        </w:tc>
        <w:tc>
          <w:tcPr>
            <w:tcW w:w="2306"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183" w:firstLine="50"/>
              <w:rPr>
                <w:rFonts w:ascii="Times New Roman" w:hAnsi="Times New Roman"/>
                <w:sz w:val="24"/>
                <w:szCs w:val="24"/>
              </w:rPr>
            </w:pPr>
            <w:r w:rsidRPr="007A7452">
              <w:rPr>
                <w:rFonts w:ascii="Times New Roman" w:hAnsi="Times New Roman"/>
                <w:color w:val="191919"/>
                <w:spacing w:val="-7"/>
                <w:sz w:val="18"/>
                <w:szCs w:val="18"/>
              </w:rPr>
              <w:t>Introductor</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Physic</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I</w:t>
            </w:r>
          </w:p>
        </w:tc>
        <w:tc>
          <w:tcPr>
            <w:tcW w:w="602"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1218"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1201"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2217"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239"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r>
      <w:tr w:rsidR="008B2895" w:rsidRPr="007A7452" w:rsidTr="008B2895">
        <w:trPr>
          <w:trHeight w:hRule="exact" w:val="216"/>
        </w:trPr>
        <w:tc>
          <w:tcPr>
            <w:tcW w:w="826"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1191"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2306"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183" w:firstLine="50"/>
              <w:rPr>
                <w:rFonts w:ascii="Times New Roman" w:hAnsi="Times New Roman"/>
                <w:sz w:val="24"/>
                <w:szCs w:val="24"/>
              </w:rPr>
            </w:pPr>
            <w:r w:rsidRPr="007A7452">
              <w:rPr>
                <w:rFonts w:ascii="Times New Roman" w:hAnsi="Times New Roman"/>
                <w:color w:val="191919"/>
                <w:spacing w:val="-7"/>
                <w:sz w:val="18"/>
                <w:szCs w:val="18"/>
              </w:rPr>
              <w:t>/Principle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physic</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I</w:t>
            </w:r>
          </w:p>
        </w:tc>
        <w:tc>
          <w:tcPr>
            <w:tcW w:w="602"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180" w:firstLine="50"/>
              <w:rPr>
                <w:rFonts w:ascii="Times New Roman" w:hAnsi="Times New Roman"/>
                <w:sz w:val="24"/>
                <w:szCs w:val="24"/>
              </w:rPr>
            </w:pPr>
            <w:r w:rsidRPr="007A7452">
              <w:rPr>
                <w:rFonts w:ascii="Times New Roman" w:hAnsi="Times New Roman"/>
                <w:color w:val="191919"/>
                <w:sz w:val="18"/>
                <w:szCs w:val="18"/>
              </w:rPr>
              <w:t>4</w:t>
            </w:r>
          </w:p>
        </w:tc>
        <w:tc>
          <w:tcPr>
            <w:tcW w:w="1218"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56" w:firstLine="50"/>
              <w:rPr>
                <w:rFonts w:ascii="Times New Roman" w:hAnsi="Times New Roman"/>
                <w:sz w:val="24"/>
                <w:szCs w:val="24"/>
              </w:rPr>
            </w:pPr>
            <w:r w:rsidRPr="007A7452">
              <w:rPr>
                <w:rFonts w:ascii="Times New Roman" w:hAnsi="Times New Roman"/>
                <w:color w:val="191919"/>
                <w:spacing w:val="-7"/>
                <w:sz w:val="18"/>
                <w:szCs w:val="18"/>
              </w:rPr>
              <w:t>PHYS</w:t>
            </w:r>
          </w:p>
        </w:tc>
        <w:tc>
          <w:tcPr>
            <w:tcW w:w="1201"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36" w:firstLine="50"/>
              <w:rPr>
                <w:rFonts w:ascii="Times New Roman" w:hAnsi="Times New Roman"/>
                <w:sz w:val="24"/>
                <w:szCs w:val="24"/>
              </w:rPr>
            </w:pPr>
            <w:r w:rsidRPr="007A7452">
              <w:rPr>
                <w:rFonts w:ascii="Times New Roman" w:hAnsi="Times New Roman"/>
                <w:color w:val="191919"/>
                <w:spacing w:val="-14"/>
                <w:sz w:val="18"/>
                <w:szCs w:val="18"/>
              </w:rPr>
              <w:t>1</w:t>
            </w:r>
            <w:r w:rsidRPr="007A7452">
              <w:rPr>
                <w:rFonts w:ascii="Times New Roman" w:hAnsi="Times New Roman"/>
                <w:color w:val="191919"/>
                <w:spacing w:val="-7"/>
                <w:sz w:val="18"/>
                <w:szCs w:val="18"/>
              </w:rPr>
              <w:t>122/2222</w:t>
            </w:r>
          </w:p>
        </w:tc>
        <w:tc>
          <w:tcPr>
            <w:tcW w:w="2217"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76" w:firstLine="50"/>
              <w:rPr>
                <w:rFonts w:ascii="Times New Roman" w:hAnsi="Times New Roman"/>
                <w:sz w:val="24"/>
                <w:szCs w:val="24"/>
              </w:rPr>
            </w:pPr>
            <w:r w:rsidRPr="007A7452">
              <w:rPr>
                <w:rFonts w:ascii="Times New Roman" w:hAnsi="Times New Roman"/>
                <w:color w:val="191919"/>
                <w:sz w:val="18"/>
                <w:szCs w:val="18"/>
              </w:rPr>
              <w:t>Introductory Physics I</w:t>
            </w:r>
          </w:p>
        </w:tc>
        <w:tc>
          <w:tcPr>
            <w:tcW w:w="239"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r>
      <w:tr w:rsidR="008B2895" w:rsidRPr="007A7452" w:rsidTr="008B2895">
        <w:trPr>
          <w:trHeight w:hRule="exact" w:val="216"/>
        </w:trPr>
        <w:tc>
          <w:tcPr>
            <w:tcW w:w="826"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1191"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2306"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602"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1218"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1201"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2217"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76" w:firstLine="50"/>
              <w:rPr>
                <w:rFonts w:ascii="Times New Roman" w:hAnsi="Times New Roman"/>
                <w:sz w:val="24"/>
                <w:szCs w:val="24"/>
              </w:rPr>
            </w:pPr>
            <w:r w:rsidRPr="007A7452">
              <w:rPr>
                <w:rFonts w:ascii="Times New Roman" w:hAnsi="Times New Roman"/>
                <w:color w:val="191919"/>
                <w:sz w:val="18"/>
                <w:szCs w:val="18"/>
              </w:rPr>
              <w:t>/Principles of physics I</w:t>
            </w:r>
          </w:p>
        </w:tc>
        <w:tc>
          <w:tcPr>
            <w:tcW w:w="239"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109" w:firstLine="50"/>
              <w:rPr>
                <w:rFonts w:ascii="Times New Roman" w:hAnsi="Times New Roman"/>
                <w:sz w:val="24"/>
                <w:szCs w:val="24"/>
              </w:rPr>
            </w:pPr>
            <w:r w:rsidRPr="007A7452">
              <w:rPr>
                <w:rFonts w:ascii="Times New Roman" w:hAnsi="Times New Roman"/>
                <w:color w:val="191919"/>
                <w:sz w:val="18"/>
                <w:szCs w:val="18"/>
              </w:rPr>
              <w:t>4</w:t>
            </w:r>
          </w:p>
        </w:tc>
      </w:tr>
      <w:tr w:rsidR="008B2895" w:rsidRPr="007A7452" w:rsidTr="008B2895">
        <w:trPr>
          <w:trHeight w:hRule="exact" w:val="216"/>
        </w:trPr>
        <w:tc>
          <w:tcPr>
            <w:tcW w:w="826"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7"/>
                <w:sz w:val="18"/>
                <w:szCs w:val="18"/>
              </w:rPr>
              <w:t>PEDH</w:t>
            </w:r>
          </w:p>
        </w:tc>
        <w:tc>
          <w:tcPr>
            <w:tcW w:w="1191"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94" w:firstLine="50"/>
              <w:rPr>
                <w:rFonts w:ascii="Times New Roman" w:hAnsi="Times New Roman"/>
                <w:sz w:val="24"/>
                <w:szCs w:val="24"/>
              </w:rPr>
            </w:pPr>
            <w:r w:rsidRPr="007A7452">
              <w:rPr>
                <w:rFonts w:ascii="Times New Roman" w:hAnsi="Times New Roman"/>
                <w:color w:val="191919"/>
                <w:spacing w:val="-7"/>
                <w:sz w:val="18"/>
                <w:szCs w:val="18"/>
              </w:rPr>
              <w:t>1001-1007</w:t>
            </w:r>
          </w:p>
        </w:tc>
        <w:tc>
          <w:tcPr>
            <w:tcW w:w="2306"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182" w:firstLine="50"/>
              <w:rPr>
                <w:rFonts w:ascii="Times New Roman" w:hAnsi="Times New Roman"/>
                <w:sz w:val="24"/>
                <w:szCs w:val="24"/>
              </w:rPr>
            </w:pPr>
            <w:r w:rsidRPr="007A7452">
              <w:rPr>
                <w:rFonts w:ascii="Times New Roman" w:hAnsi="Times New Roman"/>
                <w:color w:val="191919"/>
                <w:sz w:val="18"/>
                <w:szCs w:val="18"/>
              </w:rPr>
              <w:t>(</w:t>
            </w:r>
            <w:r w:rsidRPr="007A7452">
              <w:rPr>
                <w:rFonts w:ascii="Times New Roman" w:hAnsi="Times New Roman"/>
                <w:color w:val="191919"/>
                <w:spacing w:val="-24"/>
                <w:sz w:val="18"/>
                <w:szCs w:val="18"/>
              </w:rPr>
              <w:t xml:space="preserve"> </w:t>
            </w:r>
            <w:r w:rsidRPr="007A7452">
              <w:rPr>
                <w:rFonts w:ascii="Times New Roman" w:hAnsi="Times New Roman"/>
                <w:color w:val="191919"/>
                <w:spacing w:val="-7"/>
                <w:sz w:val="18"/>
                <w:szCs w:val="18"/>
              </w:rPr>
              <w:t>Abov</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th</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Cor</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selec</w:t>
            </w:r>
            <w:r w:rsidRPr="007A7452">
              <w:rPr>
                <w:rFonts w:ascii="Times New Roman" w:hAnsi="Times New Roman"/>
                <w:color w:val="191919"/>
                <w:sz w:val="18"/>
                <w:szCs w:val="18"/>
              </w:rPr>
              <w:t>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one)</w:t>
            </w:r>
          </w:p>
        </w:tc>
        <w:tc>
          <w:tcPr>
            <w:tcW w:w="602"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180" w:firstLine="50"/>
              <w:rPr>
                <w:rFonts w:ascii="Times New Roman" w:hAnsi="Times New Roman"/>
                <w:sz w:val="24"/>
                <w:szCs w:val="24"/>
              </w:rPr>
            </w:pPr>
            <w:r w:rsidRPr="007A7452">
              <w:rPr>
                <w:rFonts w:ascii="Times New Roman" w:hAnsi="Times New Roman"/>
                <w:color w:val="191919"/>
                <w:sz w:val="18"/>
                <w:szCs w:val="18"/>
              </w:rPr>
              <w:t>1</w:t>
            </w:r>
          </w:p>
        </w:tc>
        <w:tc>
          <w:tcPr>
            <w:tcW w:w="1218"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56" w:firstLine="50"/>
              <w:rPr>
                <w:rFonts w:ascii="Times New Roman" w:hAnsi="Times New Roman"/>
                <w:sz w:val="24"/>
                <w:szCs w:val="24"/>
              </w:rPr>
            </w:pPr>
            <w:r w:rsidRPr="007A7452">
              <w:rPr>
                <w:rFonts w:ascii="Times New Roman" w:hAnsi="Times New Roman"/>
                <w:color w:val="191919"/>
                <w:spacing w:val="-7"/>
                <w:sz w:val="18"/>
                <w:szCs w:val="18"/>
              </w:rPr>
              <w:t>CHEM</w:t>
            </w:r>
          </w:p>
        </w:tc>
        <w:tc>
          <w:tcPr>
            <w:tcW w:w="1201"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36" w:firstLine="50"/>
              <w:rPr>
                <w:rFonts w:ascii="Times New Roman" w:hAnsi="Times New Roman"/>
                <w:sz w:val="24"/>
                <w:szCs w:val="24"/>
              </w:rPr>
            </w:pPr>
            <w:r w:rsidRPr="007A7452">
              <w:rPr>
                <w:rFonts w:ascii="Times New Roman" w:hAnsi="Times New Roman"/>
                <w:color w:val="191919"/>
                <w:spacing w:val="-7"/>
                <w:sz w:val="18"/>
                <w:szCs w:val="18"/>
              </w:rPr>
              <w:t>2302</w:t>
            </w:r>
          </w:p>
        </w:tc>
        <w:tc>
          <w:tcPr>
            <w:tcW w:w="2217"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76" w:firstLine="50"/>
              <w:rPr>
                <w:rFonts w:ascii="Times New Roman" w:hAnsi="Times New Roman"/>
                <w:sz w:val="24"/>
                <w:szCs w:val="24"/>
              </w:rPr>
            </w:pPr>
            <w:r w:rsidRPr="007A7452">
              <w:rPr>
                <w:rFonts w:ascii="Times New Roman" w:hAnsi="Times New Roman"/>
                <w:color w:val="191919"/>
                <w:spacing w:val="-7"/>
                <w:sz w:val="18"/>
                <w:szCs w:val="18"/>
              </w:rPr>
              <w:t>O</w:t>
            </w:r>
            <w:r w:rsidRPr="007A7452">
              <w:rPr>
                <w:rFonts w:ascii="Times New Roman" w:hAnsi="Times New Roman"/>
                <w:color w:val="191919"/>
                <w:spacing w:val="-10"/>
                <w:sz w:val="18"/>
                <w:szCs w:val="18"/>
              </w:rPr>
              <w:t>r</w:t>
            </w:r>
            <w:r w:rsidRPr="007A7452">
              <w:rPr>
                <w:rFonts w:ascii="Times New Roman" w:hAnsi="Times New Roman"/>
                <w:color w:val="191919"/>
                <w:spacing w:val="-7"/>
                <w:sz w:val="18"/>
                <w:szCs w:val="18"/>
              </w:rPr>
              <w:t>gani</w:t>
            </w:r>
            <w:r w:rsidRPr="007A7452">
              <w:rPr>
                <w:rFonts w:ascii="Times New Roman" w:hAnsi="Times New Roman"/>
                <w:color w:val="191919"/>
                <w:sz w:val="18"/>
                <w:szCs w:val="18"/>
              </w:rPr>
              <w:t>c</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Chemistr</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II</w:t>
            </w:r>
          </w:p>
        </w:tc>
        <w:tc>
          <w:tcPr>
            <w:tcW w:w="239"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109" w:firstLine="50"/>
              <w:rPr>
                <w:rFonts w:ascii="Times New Roman" w:hAnsi="Times New Roman"/>
                <w:sz w:val="24"/>
                <w:szCs w:val="24"/>
              </w:rPr>
            </w:pPr>
            <w:r w:rsidRPr="007A7452">
              <w:rPr>
                <w:rFonts w:ascii="Times New Roman" w:hAnsi="Times New Roman"/>
                <w:color w:val="191919"/>
                <w:sz w:val="18"/>
                <w:szCs w:val="18"/>
              </w:rPr>
              <w:t>4</w:t>
            </w:r>
          </w:p>
        </w:tc>
      </w:tr>
      <w:tr w:rsidR="008B2895" w:rsidRPr="007A7452" w:rsidTr="008B2895">
        <w:trPr>
          <w:trHeight w:hRule="exact" w:val="216"/>
        </w:trPr>
        <w:tc>
          <w:tcPr>
            <w:tcW w:w="826"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7"/>
                <w:sz w:val="18"/>
                <w:szCs w:val="18"/>
              </w:rPr>
              <w:t>BIOL</w:t>
            </w:r>
          </w:p>
        </w:tc>
        <w:tc>
          <w:tcPr>
            <w:tcW w:w="1191"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94" w:firstLine="50"/>
              <w:rPr>
                <w:rFonts w:ascii="Times New Roman" w:hAnsi="Times New Roman"/>
                <w:sz w:val="24"/>
                <w:szCs w:val="24"/>
              </w:rPr>
            </w:pPr>
            <w:r w:rsidRPr="007A7452">
              <w:rPr>
                <w:rFonts w:ascii="Times New Roman" w:hAnsi="Times New Roman"/>
                <w:color w:val="191919"/>
                <w:spacing w:val="-7"/>
                <w:sz w:val="18"/>
                <w:szCs w:val="18"/>
              </w:rPr>
              <w:t>Are</w:t>
            </w:r>
            <w:r w:rsidRPr="007A7452">
              <w:rPr>
                <w:rFonts w:ascii="Times New Roman" w:hAnsi="Times New Roman"/>
                <w:color w:val="191919"/>
                <w:sz w:val="18"/>
                <w:szCs w:val="18"/>
              </w:rPr>
              <w:t>a</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G</w:t>
            </w:r>
          </w:p>
        </w:tc>
        <w:tc>
          <w:tcPr>
            <w:tcW w:w="2306"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182" w:firstLine="50"/>
              <w:rPr>
                <w:rFonts w:ascii="Times New Roman" w:hAnsi="Times New Roman"/>
                <w:sz w:val="24"/>
                <w:szCs w:val="24"/>
              </w:rPr>
            </w:pPr>
            <w:r w:rsidRPr="007A7452">
              <w:rPr>
                <w:rFonts w:ascii="Times New Roman" w:hAnsi="Times New Roman"/>
                <w:color w:val="191919"/>
                <w:spacing w:val="-7"/>
                <w:sz w:val="18"/>
                <w:szCs w:val="18"/>
              </w:rPr>
              <w:t>Selec</w:t>
            </w:r>
            <w:r w:rsidRPr="007A7452">
              <w:rPr>
                <w:rFonts w:ascii="Times New Roman" w:hAnsi="Times New Roman"/>
                <w:color w:val="191919"/>
                <w:sz w:val="18"/>
                <w:szCs w:val="18"/>
              </w:rPr>
              <w:t>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on</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fro</w:t>
            </w:r>
            <w:r w:rsidRPr="007A7452">
              <w:rPr>
                <w:rFonts w:ascii="Times New Roman" w:hAnsi="Times New Roman"/>
                <w:color w:val="191919"/>
                <w:sz w:val="18"/>
                <w:szCs w:val="18"/>
              </w:rPr>
              <w:t>m</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Par</w:t>
            </w:r>
            <w:r w:rsidRPr="007A7452">
              <w:rPr>
                <w:rFonts w:ascii="Times New Roman" w:hAnsi="Times New Roman"/>
                <w:color w:val="191919"/>
                <w:sz w:val="18"/>
                <w:szCs w:val="18"/>
              </w:rPr>
              <w:t>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III</w:t>
            </w:r>
          </w:p>
        </w:tc>
        <w:tc>
          <w:tcPr>
            <w:tcW w:w="602"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180" w:firstLine="50"/>
              <w:rPr>
                <w:rFonts w:ascii="Times New Roman" w:hAnsi="Times New Roman"/>
                <w:sz w:val="24"/>
                <w:szCs w:val="24"/>
              </w:rPr>
            </w:pPr>
            <w:r w:rsidRPr="007A7452">
              <w:rPr>
                <w:rFonts w:ascii="Times New Roman" w:hAnsi="Times New Roman"/>
                <w:color w:val="191919"/>
                <w:sz w:val="18"/>
                <w:szCs w:val="18"/>
              </w:rPr>
              <w:t>4</w:t>
            </w:r>
          </w:p>
        </w:tc>
        <w:tc>
          <w:tcPr>
            <w:tcW w:w="1218"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56" w:firstLine="50"/>
              <w:rPr>
                <w:rFonts w:ascii="Times New Roman" w:hAnsi="Times New Roman"/>
                <w:sz w:val="24"/>
                <w:szCs w:val="24"/>
              </w:rPr>
            </w:pPr>
            <w:r w:rsidRPr="007A7452">
              <w:rPr>
                <w:rFonts w:ascii="Times New Roman" w:hAnsi="Times New Roman"/>
                <w:color w:val="191919"/>
                <w:spacing w:val="-7"/>
                <w:sz w:val="18"/>
                <w:szCs w:val="18"/>
              </w:rPr>
              <w:t>FOSC</w:t>
            </w:r>
          </w:p>
        </w:tc>
        <w:tc>
          <w:tcPr>
            <w:tcW w:w="1201"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36" w:firstLine="50"/>
              <w:rPr>
                <w:rFonts w:ascii="Times New Roman" w:hAnsi="Times New Roman"/>
                <w:sz w:val="24"/>
                <w:szCs w:val="24"/>
              </w:rPr>
            </w:pPr>
            <w:r w:rsidRPr="007A7452">
              <w:rPr>
                <w:rFonts w:ascii="Times New Roman" w:hAnsi="Times New Roman"/>
                <w:color w:val="191919"/>
                <w:spacing w:val="-7"/>
                <w:sz w:val="18"/>
                <w:szCs w:val="18"/>
              </w:rPr>
              <w:t>2100/2000</w:t>
            </w:r>
          </w:p>
        </w:tc>
        <w:tc>
          <w:tcPr>
            <w:tcW w:w="2217"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76" w:right="-20" w:firstLine="50"/>
              <w:rPr>
                <w:rFonts w:ascii="Times New Roman" w:hAnsi="Times New Roman"/>
                <w:sz w:val="24"/>
                <w:szCs w:val="24"/>
              </w:rPr>
            </w:pPr>
            <w:r w:rsidRPr="007A7452">
              <w:rPr>
                <w:rFonts w:ascii="Times New Roman" w:hAnsi="Times New Roman"/>
                <w:color w:val="191919"/>
                <w:spacing w:val="-7"/>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Forensi</w:t>
            </w:r>
            <w:r w:rsidRPr="007A7452">
              <w:rPr>
                <w:rFonts w:ascii="Times New Roman" w:hAnsi="Times New Roman"/>
                <w:color w:val="191919"/>
                <w:sz w:val="18"/>
                <w:szCs w:val="18"/>
              </w:rPr>
              <w:t>c</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Science</w:t>
            </w:r>
          </w:p>
        </w:tc>
        <w:tc>
          <w:tcPr>
            <w:tcW w:w="239"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110" w:firstLine="50"/>
              <w:rPr>
                <w:rFonts w:ascii="Times New Roman" w:hAnsi="Times New Roman"/>
                <w:sz w:val="24"/>
                <w:szCs w:val="24"/>
              </w:rPr>
            </w:pPr>
            <w:r w:rsidRPr="007A7452">
              <w:rPr>
                <w:rFonts w:ascii="Times New Roman" w:hAnsi="Times New Roman"/>
                <w:color w:val="191919"/>
                <w:sz w:val="18"/>
                <w:szCs w:val="18"/>
              </w:rPr>
              <w:t>3</w:t>
            </w:r>
          </w:p>
        </w:tc>
      </w:tr>
      <w:tr w:rsidR="008B2895" w:rsidRPr="007A7452" w:rsidTr="008B2895">
        <w:trPr>
          <w:trHeight w:hRule="exact" w:val="214"/>
        </w:trPr>
        <w:tc>
          <w:tcPr>
            <w:tcW w:w="826"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7"/>
                <w:sz w:val="18"/>
                <w:szCs w:val="18"/>
              </w:rPr>
              <w:t>ENG</w:t>
            </w:r>
          </w:p>
        </w:tc>
        <w:tc>
          <w:tcPr>
            <w:tcW w:w="1191"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94" w:firstLine="50"/>
              <w:rPr>
                <w:rFonts w:ascii="Times New Roman" w:hAnsi="Times New Roman"/>
                <w:sz w:val="24"/>
                <w:szCs w:val="24"/>
              </w:rPr>
            </w:pPr>
            <w:r w:rsidRPr="007A7452">
              <w:rPr>
                <w:rFonts w:ascii="Times New Roman" w:hAnsi="Times New Roman"/>
                <w:color w:val="191919"/>
                <w:spacing w:val="-7"/>
                <w:sz w:val="18"/>
                <w:szCs w:val="18"/>
              </w:rPr>
              <w:t>2</w:t>
            </w:r>
            <w:r w:rsidRPr="007A7452">
              <w:rPr>
                <w:rFonts w:ascii="Times New Roman" w:hAnsi="Times New Roman"/>
                <w:color w:val="191919"/>
                <w:spacing w:val="-14"/>
                <w:sz w:val="18"/>
                <w:szCs w:val="18"/>
              </w:rPr>
              <w:t>11</w:t>
            </w:r>
            <w:r w:rsidRPr="007A7452">
              <w:rPr>
                <w:rFonts w:ascii="Times New Roman" w:hAnsi="Times New Roman"/>
                <w:color w:val="191919"/>
                <w:sz w:val="18"/>
                <w:szCs w:val="18"/>
              </w:rPr>
              <w:t>1</w:t>
            </w:r>
          </w:p>
        </w:tc>
        <w:tc>
          <w:tcPr>
            <w:tcW w:w="2306"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182" w:firstLine="50"/>
              <w:rPr>
                <w:rFonts w:ascii="Times New Roman" w:hAnsi="Times New Roman"/>
                <w:sz w:val="24"/>
                <w:szCs w:val="24"/>
              </w:rPr>
            </w:pPr>
            <w:r w:rsidRPr="007A7452">
              <w:rPr>
                <w:rFonts w:ascii="Times New Roman" w:hAnsi="Times New Roman"/>
                <w:color w:val="191919"/>
                <w:spacing w:val="-22"/>
                <w:sz w:val="18"/>
                <w:szCs w:val="18"/>
              </w:rPr>
              <w:t>W</w:t>
            </w:r>
            <w:r w:rsidRPr="007A7452">
              <w:rPr>
                <w:rFonts w:ascii="Times New Roman" w:hAnsi="Times New Roman"/>
                <w:color w:val="191919"/>
                <w:spacing w:val="-7"/>
                <w:sz w:val="18"/>
                <w:szCs w:val="18"/>
              </w:rPr>
              <w:t>orl</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Literature</w:t>
            </w:r>
          </w:p>
        </w:tc>
        <w:tc>
          <w:tcPr>
            <w:tcW w:w="602"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180" w:firstLine="50"/>
              <w:rPr>
                <w:rFonts w:ascii="Times New Roman" w:hAnsi="Times New Roman"/>
                <w:sz w:val="24"/>
                <w:szCs w:val="24"/>
              </w:rPr>
            </w:pPr>
            <w:r w:rsidRPr="007A7452">
              <w:rPr>
                <w:rFonts w:ascii="Times New Roman" w:hAnsi="Times New Roman"/>
                <w:color w:val="191919"/>
                <w:sz w:val="18"/>
                <w:szCs w:val="18"/>
              </w:rPr>
              <w:t>3</w:t>
            </w:r>
          </w:p>
        </w:tc>
        <w:tc>
          <w:tcPr>
            <w:tcW w:w="1218"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256" w:firstLine="50"/>
              <w:rPr>
                <w:rFonts w:ascii="Times New Roman" w:hAnsi="Times New Roman"/>
                <w:sz w:val="24"/>
                <w:szCs w:val="24"/>
              </w:rPr>
            </w:pPr>
            <w:r w:rsidRPr="007A7452">
              <w:rPr>
                <w:rFonts w:ascii="Times New Roman" w:hAnsi="Times New Roman"/>
                <w:color w:val="191919"/>
                <w:spacing w:val="-7"/>
                <w:sz w:val="18"/>
                <w:szCs w:val="18"/>
              </w:rPr>
              <w:t>PEDH/HEDP</w:t>
            </w:r>
          </w:p>
        </w:tc>
        <w:tc>
          <w:tcPr>
            <w:tcW w:w="1201"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36" w:firstLine="50"/>
              <w:rPr>
                <w:rFonts w:ascii="Times New Roman" w:hAnsi="Times New Roman"/>
                <w:sz w:val="24"/>
                <w:szCs w:val="24"/>
              </w:rPr>
            </w:pPr>
            <w:r w:rsidRPr="007A7452">
              <w:rPr>
                <w:rFonts w:ascii="Times New Roman" w:hAnsi="Times New Roman"/>
                <w:color w:val="191919"/>
                <w:spacing w:val="-7"/>
                <w:sz w:val="18"/>
                <w:szCs w:val="18"/>
              </w:rPr>
              <w:t>1001-1007/1001</w:t>
            </w:r>
          </w:p>
        </w:tc>
        <w:tc>
          <w:tcPr>
            <w:tcW w:w="2217"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76" w:firstLine="50"/>
              <w:rPr>
                <w:rFonts w:ascii="Times New Roman" w:hAnsi="Times New Roman"/>
                <w:sz w:val="24"/>
                <w:szCs w:val="24"/>
              </w:rPr>
            </w:pPr>
            <w:r w:rsidRPr="007A7452">
              <w:rPr>
                <w:rFonts w:ascii="Times New Roman" w:hAnsi="Times New Roman"/>
                <w:color w:val="191919"/>
                <w:sz w:val="18"/>
                <w:szCs w:val="18"/>
              </w:rPr>
              <w:t>(</w:t>
            </w:r>
            <w:r w:rsidRPr="007A7452">
              <w:rPr>
                <w:rFonts w:ascii="Times New Roman" w:hAnsi="Times New Roman"/>
                <w:color w:val="191919"/>
                <w:spacing w:val="-24"/>
                <w:sz w:val="18"/>
                <w:szCs w:val="18"/>
              </w:rPr>
              <w:t xml:space="preserve"> </w:t>
            </w:r>
            <w:r w:rsidRPr="007A7452">
              <w:rPr>
                <w:rFonts w:ascii="Times New Roman" w:hAnsi="Times New Roman"/>
                <w:color w:val="191919"/>
                <w:spacing w:val="-7"/>
                <w:sz w:val="18"/>
                <w:szCs w:val="18"/>
              </w:rPr>
              <w:t>Abov</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th</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Cor</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selec</w:t>
            </w:r>
            <w:r w:rsidRPr="007A7452">
              <w:rPr>
                <w:rFonts w:ascii="Times New Roman" w:hAnsi="Times New Roman"/>
                <w:color w:val="191919"/>
                <w:sz w:val="18"/>
                <w:szCs w:val="18"/>
              </w:rPr>
              <w:t>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one)</w:t>
            </w:r>
          </w:p>
        </w:tc>
        <w:tc>
          <w:tcPr>
            <w:tcW w:w="239" w:type="dxa"/>
            <w:tcBorders>
              <w:top w:val="nil"/>
              <w:left w:val="nil"/>
              <w:bottom w:val="nil"/>
              <w:right w:val="nil"/>
            </w:tcBorders>
          </w:tcPr>
          <w:p w:rsidR="008B2895" w:rsidRPr="007A7452" w:rsidRDefault="008B2895" w:rsidP="008B2895">
            <w:pPr>
              <w:widowControl w:val="0"/>
              <w:autoSpaceDE w:val="0"/>
              <w:autoSpaceDN w:val="0"/>
              <w:adjustRightInd w:val="0"/>
              <w:spacing w:after="0" w:line="195" w:lineRule="exact"/>
              <w:ind w:left="110" w:firstLine="50"/>
              <w:rPr>
                <w:rFonts w:ascii="Times New Roman" w:hAnsi="Times New Roman"/>
                <w:sz w:val="24"/>
                <w:szCs w:val="24"/>
              </w:rPr>
            </w:pPr>
            <w:r w:rsidRPr="007A7452">
              <w:rPr>
                <w:rFonts w:ascii="Times New Roman" w:hAnsi="Times New Roman"/>
                <w:color w:val="191919"/>
                <w:sz w:val="18"/>
                <w:szCs w:val="18"/>
              </w:rPr>
              <w:t>1</w:t>
            </w:r>
          </w:p>
        </w:tc>
      </w:tr>
      <w:tr w:rsidR="008B2895" w:rsidRPr="007A7452" w:rsidTr="008B2895">
        <w:trPr>
          <w:trHeight w:hRule="exact" w:val="296"/>
        </w:trPr>
        <w:tc>
          <w:tcPr>
            <w:tcW w:w="826" w:type="dxa"/>
            <w:tcBorders>
              <w:top w:val="nil"/>
              <w:left w:val="nil"/>
              <w:bottom w:val="nil"/>
              <w:right w:val="nil"/>
            </w:tcBorders>
          </w:tcPr>
          <w:p w:rsidR="008B2895" w:rsidRPr="007A7452" w:rsidRDefault="008B2895" w:rsidP="008B2895">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pacing w:val="-24"/>
                <w:sz w:val="18"/>
                <w:szCs w:val="18"/>
              </w:rPr>
              <w:t>T</w:t>
            </w:r>
            <w:r w:rsidRPr="007A7452">
              <w:rPr>
                <w:rFonts w:ascii="Times New Roman" w:hAnsi="Times New Roman"/>
                <w:b/>
                <w:bCs/>
                <w:color w:val="191919"/>
                <w:spacing w:val="-7"/>
                <w:sz w:val="18"/>
                <w:szCs w:val="18"/>
              </w:rPr>
              <w:t>otal</w:t>
            </w:r>
          </w:p>
        </w:tc>
        <w:tc>
          <w:tcPr>
            <w:tcW w:w="1191"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2306"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602" w:type="dxa"/>
            <w:tcBorders>
              <w:top w:val="nil"/>
              <w:left w:val="nil"/>
              <w:bottom w:val="nil"/>
              <w:right w:val="nil"/>
            </w:tcBorders>
          </w:tcPr>
          <w:p w:rsidR="008B2895" w:rsidRPr="007A7452" w:rsidRDefault="008B2895" w:rsidP="008B2895">
            <w:pPr>
              <w:widowControl w:val="0"/>
              <w:autoSpaceDE w:val="0"/>
              <w:autoSpaceDN w:val="0"/>
              <w:adjustRightInd w:val="0"/>
              <w:spacing w:after="0" w:line="194" w:lineRule="exact"/>
              <w:ind w:left="180" w:firstLine="50"/>
              <w:rPr>
                <w:rFonts w:ascii="Times New Roman" w:hAnsi="Times New Roman"/>
                <w:sz w:val="24"/>
                <w:szCs w:val="24"/>
              </w:rPr>
            </w:pPr>
            <w:r w:rsidRPr="007A7452">
              <w:rPr>
                <w:rFonts w:ascii="Times New Roman" w:hAnsi="Times New Roman"/>
                <w:b/>
                <w:bCs/>
                <w:color w:val="191919"/>
                <w:spacing w:val="-7"/>
                <w:sz w:val="18"/>
                <w:szCs w:val="18"/>
              </w:rPr>
              <w:t>16</w:t>
            </w:r>
          </w:p>
        </w:tc>
        <w:tc>
          <w:tcPr>
            <w:tcW w:w="1218" w:type="dxa"/>
            <w:tcBorders>
              <w:top w:val="nil"/>
              <w:left w:val="nil"/>
              <w:bottom w:val="nil"/>
              <w:right w:val="nil"/>
            </w:tcBorders>
          </w:tcPr>
          <w:p w:rsidR="008B2895" w:rsidRPr="007A7452" w:rsidRDefault="008B2895" w:rsidP="008B2895">
            <w:pPr>
              <w:widowControl w:val="0"/>
              <w:autoSpaceDE w:val="0"/>
              <w:autoSpaceDN w:val="0"/>
              <w:adjustRightInd w:val="0"/>
              <w:spacing w:after="0" w:line="194" w:lineRule="exact"/>
              <w:ind w:left="256" w:firstLine="50"/>
              <w:rPr>
                <w:rFonts w:ascii="Times New Roman" w:hAnsi="Times New Roman"/>
                <w:sz w:val="24"/>
                <w:szCs w:val="24"/>
              </w:rPr>
            </w:pPr>
            <w:r w:rsidRPr="007A7452">
              <w:rPr>
                <w:rFonts w:ascii="Times New Roman" w:hAnsi="Times New Roman"/>
                <w:b/>
                <w:bCs/>
                <w:color w:val="191919"/>
                <w:spacing w:val="-24"/>
                <w:sz w:val="18"/>
                <w:szCs w:val="18"/>
              </w:rPr>
              <w:t>T</w:t>
            </w:r>
            <w:r w:rsidRPr="007A7452">
              <w:rPr>
                <w:rFonts w:ascii="Times New Roman" w:hAnsi="Times New Roman"/>
                <w:b/>
                <w:bCs/>
                <w:color w:val="191919"/>
                <w:spacing w:val="-7"/>
                <w:sz w:val="18"/>
                <w:szCs w:val="18"/>
              </w:rPr>
              <w:t>otal</w:t>
            </w:r>
          </w:p>
        </w:tc>
        <w:tc>
          <w:tcPr>
            <w:tcW w:w="1201"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2217" w:type="dxa"/>
            <w:tcBorders>
              <w:top w:val="nil"/>
              <w:left w:val="nil"/>
              <w:bottom w:val="nil"/>
              <w:right w:val="nil"/>
            </w:tcBorders>
          </w:tcPr>
          <w:p w:rsidR="008B2895" w:rsidRPr="007A7452" w:rsidRDefault="008B2895" w:rsidP="008B2895">
            <w:pPr>
              <w:widowControl w:val="0"/>
              <w:autoSpaceDE w:val="0"/>
              <w:autoSpaceDN w:val="0"/>
              <w:adjustRightInd w:val="0"/>
              <w:spacing w:after="0"/>
              <w:ind w:firstLine="50"/>
              <w:rPr>
                <w:rFonts w:ascii="Times New Roman" w:hAnsi="Times New Roman"/>
                <w:sz w:val="24"/>
                <w:szCs w:val="24"/>
              </w:rPr>
            </w:pPr>
          </w:p>
        </w:tc>
        <w:tc>
          <w:tcPr>
            <w:tcW w:w="239" w:type="dxa"/>
            <w:tcBorders>
              <w:top w:val="nil"/>
              <w:left w:val="nil"/>
              <w:bottom w:val="nil"/>
              <w:right w:val="nil"/>
            </w:tcBorders>
          </w:tcPr>
          <w:p w:rsidR="008B2895" w:rsidRPr="007A7452" w:rsidRDefault="008B2895" w:rsidP="008B2895">
            <w:pPr>
              <w:widowControl w:val="0"/>
              <w:autoSpaceDE w:val="0"/>
              <w:autoSpaceDN w:val="0"/>
              <w:adjustRightInd w:val="0"/>
              <w:spacing w:after="0" w:line="194" w:lineRule="exact"/>
              <w:ind w:left="-56" w:firstLine="50"/>
              <w:rPr>
                <w:rFonts w:ascii="Times New Roman" w:hAnsi="Times New Roman"/>
                <w:sz w:val="24"/>
                <w:szCs w:val="24"/>
              </w:rPr>
            </w:pPr>
            <w:r w:rsidRPr="007A7452">
              <w:rPr>
                <w:rFonts w:ascii="Times New Roman" w:hAnsi="Times New Roman"/>
                <w:b/>
                <w:bCs/>
                <w:color w:val="191919"/>
                <w:spacing w:val="-7"/>
                <w:sz w:val="18"/>
                <w:szCs w:val="18"/>
              </w:rPr>
              <w:t>15</w:t>
            </w:r>
          </w:p>
        </w:tc>
      </w:tr>
    </w:tbl>
    <w:p w:rsidR="008B2895" w:rsidRDefault="008B2895" w:rsidP="008B2895">
      <w:pPr>
        <w:widowControl w:val="0"/>
        <w:autoSpaceDE w:val="0"/>
        <w:autoSpaceDN w:val="0"/>
        <w:adjustRightInd w:val="0"/>
        <w:spacing w:before="30" w:after="0"/>
        <w:ind w:left="120" w:hanging="30"/>
        <w:rPr>
          <w:rFonts w:ascii="Times New Roman" w:hAnsi="Times New Roman"/>
          <w:color w:val="000000"/>
          <w:sz w:val="18"/>
          <w:szCs w:val="18"/>
        </w:rPr>
      </w:pPr>
      <w:r>
        <w:rPr>
          <w:rFonts w:ascii="Times New Roman" w:hAnsi="Times New Roman"/>
          <w:b/>
          <w:bCs/>
          <w:color w:val="191919"/>
          <w:spacing w:val="-2"/>
          <w:sz w:val="18"/>
          <w:szCs w:val="18"/>
        </w:rPr>
        <w:t>Junio</w:t>
      </w:r>
      <w:r>
        <w:rPr>
          <w:rFonts w:ascii="Times New Roman" w:hAnsi="Times New Roman"/>
          <w:b/>
          <w:bCs/>
          <w:color w:val="191919"/>
          <w:sz w:val="18"/>
          <w:szCs w:val="18"/>
        </w:rPr>
        <w:t>r</w:t>
      </w:r>
      <w:r>
        <w:rPr>
          <w:rFonts w:ascii="Times New Roman" w:hAnsi="Times New Roman"/>
          <w:b/>
          <w:bCs/>
          <w:color w:val="191919"/>
          <w:spacing w:val="-14"/>
          <w:sz w:val="18"/>
          <w:szCs w:val="18"/>
        </w:rPr>
        <w:t xml:space="preserve"> </w:t>
      </w:r>
      <w:r>
        <w:rPr>
          <w:rFonts w:ascii="Times New Roman" w:hAnsi="Times New Roman"/>
          <w:b/>
          <w:bCs/>
          <w:color w:val="191919"/>
          <w:spacing w:val="-22"/>
          <w:sz w:val="18"/>
          <w:szCs w:val="18"/>
        </w:rPr>
        <w:t>Y</w:t>
      </w:r>
      <w:r>
        <w:rPr>
          <w:rFonts w:ascii="Times New Roman" w:hAnsi="Times New Roman"/>
          <w:b/>
          <w:bCs/>
          <w:color w:val="191919"/>
          <w:spacing w:val="-2"/>
          <w:sz w:val="18"/>
          <w:szCs w:val="18"/>
        </w:rPr>
        <w:t>ear</w:t>
      </w:r>
    </w:p>
    <w:p w:rsidR="008B2895" w:rsidRDefault="008B2895" w:rsidP="008B2895">
      <w:pPr>
        <w:widowControl w:val="0"/>
        <w:tabs>
          <w:tab w:val="left" w:pos="5260"/>
        </w:tabs>
        <w:autoSpaceDE w:val="0"/>
        <w:autoSpaceDN w:val="0"/>
        <w:adjustRightInd w:val="0"/>
        <w:spacing w:before="9" w:after="0"/>
        <w:ind w:left="120" w:hanging="30"/>
        <w:rPr>
          <w:rFonts w:ascii="Times New Roman" w:hAnsi="Times New Roman"/>
          <w:color w:val="000000"/>
          <w:sz w:val="18"/>
          <w:szCs w:val="18"/>
        </w:rPr>
      </w:pPr>
      <w:r>
        <w:rPr>
          <w:rFonts w:ascii="Times New Roman" w:hAnsi="Times New Roman"/>
          <w:b/>
          <w:bCs/>
          <w:color w:val="191919"/>
          <w:spacing w:val="-2"/>
          <w:sz w:val="18"/>
          <w:szCs w:val="18"/>
        </w:rPr>
        <w:t>Fal</w:t>
      </w:r>
      <w:r>
        <w:rPr>
          <w:rFonts w:ascii="Times New Roman" w:hAnsi="Times New Roman"/>
          <w:b/>
          <w:bCs/>
          <w:color w:val="191919"/>
          <w:sz w:val="18"/>
          <w:szCs w:val="18"/>
        </w:rPr>
        <w:t>l</w:t>
      </w:r>
      <w:r>
        <w:rPr>
          <w:rFonts w:ascii="Times New Roman" w:hAnsi="Times New Roman"/>
          <w:b/>
          <w:bCs/>
          <w:color w:val="191919"/>
          <w:sz w:val="18"/>
          <w:szCs w:val="18"/>
        </w:rPr>
        <w:tab/>
      </w:r>
      <w:proofErr w:type="gramStart"/>
      <w:r>
        <w:rPr>
          <w:rFonts w:ascii="Times New Roman" w:hAnsi="Times New Roman"/>
          <w:b/>
          <w:bCs/>
          <w:color w:val="191919"/>
          <w:spacing w:val="-2"/>
          <w:sz w:val="18"/>
          <w:szCs w:val="18"/>
        </w:rPr>
        <w:t>Spring</w:t>
      </w:r>
      <w:proofErr w:type="gramEnd"/>
    </w:p>
    <w:p w:rsidR="008B2895" w:rsidRDefault="008B2895" w:rsidP="008B2895">
      <w:pPr>
        <w:widowControl w:val="0"/>
        <w:tabs>
          <w:tab w:val="left" w:pos="1180"/>
          <w:tab w:val="left" w:pos="2260"/>
          <w:tab w:val="left" w:pos="4580"/>
          <w:tab w:val="left" w:pos="5260"/>
          <w:tab w:val="left" w:pos="6240"/>
          <w:tab w:val="left" w:pos="7500"/>
          <w:tab w:val="left" w:pos="9740"/>
        </w:tabs>
        <w:autoSpaceDE w:val="0"/>
        <w:autoSpaceDN w:val="0"/>
        <w:adjustRightInd w:val="0"/>
        <w:spacing w:before="12" w:after="0"/>
        <w:ind w:left="120" w:hanging="30"/>
        <w:rPr>
          <w:rFonts w:ascii="Times New Roman" w:hAnsi="Times New Roman"/>
          <w:color w:val="000000"/>
          <w:sz w:val="18"/>
          <w:szCs w:val="18"/>
        </w:rPr>
      </w:pPr>
      <w:r>
        <w:rPr>
          <w:rFonts w:ascii="Times New Roman" w:hAnsi="Times New Roman"/>
          <w:color w:val="191919"/>
          <w:spacing w:val="-7"/>
          <w:sz w:val="18"/>
          <w:szCs w:val="18"/>
        </w:rPr>
        <w:t>CRJ</w:t>
      </w:r>
      <w:r>
        <w:rPr>
          <w:rFonts w:ascii="Times New Roman" w:hAnsi="Times New Roman"/>
          <w:color w:val="191919"/>
          <w:sz w:val="18"/>
          <w:szCs w:val="18"/>
        </w:rPr>
        <w:t>U</w:t>
      </w:r>
      <w:r>
        <w:rPr>
          <w:rFonts w:ascii="Times New Roman" w:hAnsi="Times New Roman"/>
          <w:color w:val="191919"/>
          <w:sz w:val="18"/>
          <w:szCs w:val="18"/>
        </w:rPr>
        <w:tab/>
      </w:r>
      <w:r>
        <w:rPr>
          <w:rFonts w:ascii="Times New Roman" w:hAnsi="Times New Roman"/>
          <w:color w:val="191919"/>
          <w:spacing w:val="-14"/>
          <w:sz w:val="18"/>
          <w:szCs w:val="18"/>
        </w:rPr>
        <w:t>1</w:t>
      </w:r>
      <w:r>
        <w:rPr>
          <w:rFonts w:ascii="Times New Roman" w:hAnsi="Times New Roman"/>
          <w:color w:val="191919"/>
          <w:spacing w:val="-7"/>
          <w:sz w:val="18"/>
          <w:szCs w:val="18"/>
        </w:rPr>
        <w:t>10</w:t>
      </w:r>
      <w:r>
        <w:rPr>
          <w:rFonts w:ascii="Times New Roman" w:hAnsi="Times New Roman"/>
          <w:color w:val="191919"/>
          <w:sz w:val="18"/>
          <w:szCs w:val="18"/>
        </w:rPr>
        <w:t>0</w:t>
      </w:r>
      <w:r>
        <w:rPr>
          <w:rFonts w:ascii="Times New Roman" w:hAnsi="Times New Roman"/>
          <w:color w:val="191919"/>
          <w:sz w:val="18"/>
          <w:szCs w:val="18"/>
        </w:rPr>
        <w:tab/>
      </w:r>
      <w:r>
        <w:rPr>
          <w:rFonts w:ascii="Times New Roman" w:hAnsi="Times New Roman"/>
          <w:color w:val="191919"/>
          <w:spacing w:val="-7"/>
          <w:sz w:val="18"/>
          <w:szCs w:val="18"/>
        </w:rPr>
        <w:t>Introductio</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7"/>
          <w:sz w:val="18"/>
          <w:szCs w:val="18"/>
        </w:rPr>
        <w:t>t</w:t>
      </w:r>
      <w:r>
        <w:rPr>
          <w:rFonts w:ascii="Times New Roman" w:hAnsi="Times New Roman"/>
          <w:color w:val="191919"/>
          <w:sz w:val="18"/>
          <w:szCs w:val="18"/>
        </w:rPr>
        <w:t>o</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Crimina</w:t>
      </w:r>
      <w:r>
        <w:rPr>
          <w:rFonts w:ascii="Times New Roman" w:hAnsi="Times New Roman"/>
          <w:color w:val="191919"/>
          <w:sz w:val="18"/>
          <w:szCs w:val="18"/>
        </w:rPr>
        <w:t>l</w:t>
      </w:r>
      <w:r>
        <w:rPr>
          <w:rFonts w:ascii="Times New Roman" w:hAnsi="Times New Roman"/>
          <w:color w:val="191919"/>
          <w:spacing w:val="-14"/>
          <w:sz w:val="18"/>
          <w:szCs w:val="18"/>
        </w:rPr>
        <w:t xml:space="preserve"> </w:t>
      </w:r>
      <w:r>
        <w:rPr>
          <w:rFonts w:ascii="Times New Roman" w:hAnsi="Times New Roman"/>
          <w:color w:val="191919"/>
          <w:spacing w:val="-7"/>
          <w:sz w:val="18"/>
          <w:szCs w:val="18"/>
        </w:rPr>
        <w:t>Justic</w:t>
      </w:r>
      <w:r>
        <w:rPr>
          <w:rFonts w:ascii="Times New Roman" w:hAnsi="Times New Roman"/>
          <w:color w:val="191919"/>
          <w:sz w:val="18"/>
          <w:szCs w:val="18"/>
        </w:rPr>
        <w:t>e</w:t>
      </w:r>
      <w:r>
        <w:rPr>
          <w:rFonts w:ascii="Times New Roman" w:hAnsi="Times New Roman"/>
          <w:color w:val="191919"/>
          <w:sz w:val="18"/>
          <w:szCs w:val="18"/>
        </w:rPr>
        <w:tab/>
        <w:t>3</w:t>
      </w:r>
      <w:r>
        <w:rPr>
          <w:rFonts w:ascii="Times New Roman" w:hAnsi="Times New Roman"/>
          <w:color w:val="191919"/>
          <w:sz w:val="18"/>
          <w:szCs w:val="18"/>
        </w:rPr>
        <w:tab/>
      </w:r>
      <w:r>
        <w:rPr>
          <w:rFonts w:ascii="Times New Roman" w:hAnsi="Times New Roman"/>
          <w:color w:val="191919"/>
          <w:spacing w:val="-7"/>
          <w:sz w:val="18"/>
          <w:szCs w:val="18"/>
        </w:rPr>
        <w:t>CHE</w:t>
      </w:r>
      <w:r>
        <w:rPr>
          <w:rFonts w:ascii="Times New Roman" w:hAnsi="Times New Roman"/>
          <w:color w:val="191919"/>
          <w:sz w:val="18"/>
          <w:szCs w:val="18"/>
        </w:rPr>
        <w:t>M</w:t>
      </w:r>
      <w:r>
        <w:rPr>
          <w:rFonts w:ascii="Times New Roman" w:hAnsi="Times New Roman"/>
          <w:color w:val="191919"/>
          <w:sz w:val="18"/>
          <w:szCs w:val="18"/>
        </w:rPr>
        <w:tab/>
      </w:r>
      <w:r>
        <w:rPr>
          <w:rFonts w:ascii="Times New Roman" w:hAnsi="Times New Roman"/>
          <w:color w:val="191919"/>
          <w:spacing w:val="-7"/>
          <w:sz w:val="18"/>
          <w:szCs w:val="18"/>
        </w:rPr>
        <w:t>325</w:t>
      </w:r>
      <w:r>
        <w:rPr>
          <w:rFonts w:ascii="Times New Roman" w:hAnsi="Times New Roman"/>
          <w:color w:val="191919"/>
          <w:sz w:val="18"/>
          <w:szCs w:val="18"/>
        </w:rPr>
        <w:t>0</w:t>
      </w:r>
      <w:r>
        <w:rPr>
          <w:rFonts w:ascii="Times New Roman" w:hAnsi="Times New Roman"/>
          <w:color w:val="191919"/>
          <w:sz w:val="18"/>
          <w:szCs w:val="18"/>
        </w:rPr>
        <w:tab/>
      </w:r>
      <w:r>
        <w:rPr>
          <w:rFonts w:ascii="Times New Roman" w:hAnsi="Times New Roman"/>
          <w:color w:val="191919"/>
          <w:spacing w:val="-7"/>
          <w:sz w:val="18"/>
          <w:szCs w:val="18"/>
        </w:rPr>
        <w:t>Biochemistr</w:t>
      </w:r>
      <w:r>
        <w:rPr>
          <w:rFonts w:ascii="Times New Roman" w:hAnsi="Times New Roman"/>
          <w:color w:val="191919"/>
          <w:sz w:val="18"/>
          <w:szCs w:val="18"/>
        </w:rPr>
        <w:t>y</w:t>
      </w:r>
      <w:r>
        <w:rPr>
          <w:rFonts w:ascii="Times New Roman" w:hAnsi="Times New Roman"/>
          <w:color w:val="191919"/>
          <w:sz w:val="18"/>
          <w:szCs w:val="18"/>
        </w:rPr>
        <w:tab/>
        <w:t>4</w:t>
      </w:r>
    </w:p>
    <w:p w:rsidR="008B2895" w:rsidRDefault="008B2895" w:rsidP="008B2895">
      <w:pPr>
        <w:widowControl w:val="0"/>
        <w:tabs>
          <w:tab w:val="left" w:pos="1180"/>
          <w:tab w:val="left" w:pos="2260"/>
          <w:tab w:val="left" w:pos="4580"/>
          <w:tab w:val="left" w:pos="5260"/>
          <w:tab w:val="left" w:pos="6240"/>
          <w:tab w:val="left" w:pos="7480"/>
          <w:tab w:val="left" w:pos="9740"/>
        </w:tabs>
        <w:autoSpaceDE w:val="0"/>
        <w:autoSpaceDN w:val="0"/>
        <w:adjustRightInd w:val="0"/>
        <w:spacing w:before="9" w:after="0"/>
        <w:ind w:left="120" w:hanging="30"/>
        <w:rPr>
          <w:rFonts w:ascii="Times New Roman" w:hAnsi="Times New Roman"/>
          <w:color w:val="000000"/>
          <w:sz w:val="18"/>
          <w:szCs w:val="18"/>
        </w:rPr>
      </w:pPr>
      <w:r>
        <w:rPr>
          <w:rFonts w:ascii="Times New Roman" w:hAnsi="Times New Roman"/>
          <w:color w:val="191919"/>
          <w:spacing w:val="-7"/>
          <w:sz w:val="18"/>
          <w:szCs w:val="18"/>
        </w:rPr>
        <w:t>CRJU/SOC</w:t>
      </w:r>
      <w:r>
        <w:rPr>
          <w:rFonts w:ascii="Times New Roman" w:hAnsi="Times New Roman"/>
          <w:color w:val="191919"/>
          <w:sz w:val="18"/>
          <w:szCs w:val="18"/>
        </w:rPr>
        <w:t>I</w:t>
      </w:r>
      <w:r>
        <w:rPr>
          <w:rFonts w:ascii="Times New Roman" w:hAnsi="Times New Roman"/>
          <w:color w:val="191919"/>
          <w:sz w:val="18"/>
          <w:szCs w:val="18"/>
        </w:rPr>
        <w:tab/>
      </w:r>
      <w:r>
        <w:rPr>
          <w:rFonts w:ascii="Times New Roman" w:hAnsi="Times New Roman"/>
          <w:color w:val="191919"/>
          <w:spacing w:val="-7"/>
          <w:sz w:val="18"/>
          <w:szCs w:val="18"/>
        </w:rPr>
        <w:t>Are</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z w:val="18"/>
          <w:szCs w:val="18"/>
        </w:rPr>
        <w:t>G</w:t>
      </w:r>
      <w:r>
        <w:rPr>
          <w:rFonts w:ascii="Times New Roman" w:hAnsi="Times New Roman"/>
          <w:color w:val="191919"/>
          <w:sz w:val="18"/>
          <w:szCs w:val="18"/>
        </w:rPr>
        <w:tab/>
      </w:r>
      <w:r>
        <w:rPr>
          <w:rFonts w:ascii="Times New Roman" w:hAnsi="Times New Roman"/>
          <w:color w:val="191919"/>
          <w:spacing w:val="-7"/>
          <w:sz w:val="18"/>
          <w:szCs w:val="18"/>
        </w:rPr>
        <w:t>Selec</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on</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fro</w:t>
      </w:r>
      <w:r>
        <w:rPr>
          <w:rFonts w:ascii="Times New Roman" w:hAnsi="Times New Roman"/>
          <w:color w:val="191919"/>
          <w:sz w:val="18"/>
          <w:szCs w:val="18"/>
        </w:rPr>
        <w:t>m</w:t>
      </w:r>
      <w:r>
        <w:rPr>
          <w:rFonts w:ascii="Times New Roman" w:hAnsi="Times New Roman"/>
          <w:color w:val="191919"/>
          <w:spacing w:val="-14"/>
          <w:sz w:val="18"/>
          <w:szCs w:val="18"/>
        </w:rPr>
        <w:t xml:space="preserve"> </w:t>
      </w:r>
      <w:r>
        <w:rPr>
          <w:rFonts w:ascii="Times New Roman" w:hAnsi="Times New Roman"/>
          <w:color w:val="191919"/>
          <w:spacing w:val="-7"/>
          <w:sz w:val="18"/>
          <w:szCs w:val="18"/>
        </w:rPr>
        <w:t>Par</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V</w:t>
      </w:r>
      <w:r>
        <w:rPr>
          <w:rFonts w:ascii="Times New Roman" w:hAnsi="Times New Roman"/>
          <w:color w:val="191919"/>
          <w:sz w:val="18"/>
          <w:szCs w:val="18"/>
        </w:rPr>
        <w:tab/>
        <w:t>3</w:t>
      </w:r>
      <w:r>
        <w:rPr>
          <w:rFonts w:ascii="Times New Roman" w:hAnsi="Times New Roman"/>
          <w:color w:val="191919"/>
          <w:sz w:val="18"/>
          <w:szCs w:val="18"/>
        </w:rPr>
        <w:tab/>
      </w:r>
      <w:r>
        <w:rPr>
          <w:rFonts w:ascii="Times New Roman" w:hAnsi="Times New Roman"/>
          <w:color w:val="191919"/>
          <w:spacing w:val="-7"/>
          <w:sz w:val="18"/>
          <w:szCs w:val="18"/>
        </w:rPr>
        <w:t>FOS</w:t>
      </w:r>
      <w:r>
        <w:rPr>
          <w:rFonts w:ascii="Times New Roman" w:hAnsi="Times New Roman"/>
          <w:color w:val="191919"/>
          <w:sz w:val="18"/>
          <w:szCs w:val="18"/>
        </w:rPr>
        <w:t>C</w:t>
      </w:r>
      <w:r>
        <w:rPr>
          <w:rFonts w:ascii="Times New Roman" w:hAnsi="Times New Roman"/>
          <w:color w:val="191919"/>
          <w:sz w:val="18"/>
          <w:szCs w:val="18"/>
        </w:rPr>
        <w:tab/>
      </w:r>
      <w:r>
        <w:rPr>
          <w:rFonts w:ascii="Times New Roman" w:hAnsi="Times New Roman"/>
          <w:color w:val="191919"/>
          <w:spacing w:val="-7"/>
          <w:sz w:val="18"/>
          <w:szCs w:val="18"/>
        </w:rPr>
        <w:t>212</w:t>
      </w:r>
      <w:r>
        <w:rPr>
          <w:rFonts w:ascii="Times New Roman" w:hAnsi="Times New Roman"/>
          <w:color w:val="191919"/>
          <w:sz w:val="18"/>
          <w:szCs w:val="18"/>
        </w:rPr>
        <w:t>0</w:t>
      </w:r>
      <w:r>
        <w:rPr>
          <w:rFonts w:ascii="Times New Roman" w:hAnsi="Times New Roman"/>
          <w:color w:val="191919"/>
          <w:sz w:val="18"/>
          <w:szCs w:val="18"/>
        </w:rPr>
        <w:tab/>
      </w:r>
      <w:r>
        <w:rPr>
          <w:rFonts w:ascii="Times New Roman" w:hAnsi="Times New Roman"/>
          <w:color w:val="191919"/>
          <w:spacing w:val="-7"/>
          <w:sz w:val="18"/>
          <w:szCs w:val="18"/>
        </w:rPr>
        <w:t>Forensi</w:t>
      </w:r>
      <w:r>
        <w:rPr>
          <w:rFonts w:ascii="Times New Roman" w:hAnsi="Times New Roman"/>
          <w:color w:val="191919"/>
          <w:sz w:val="18"/>
          <w:szCs w:val="18"/>
        </w:rPr>
        <w:t>c</w:t>
      </w:r>
      <w:r>
        <w:rPr>
          <w:rFonts w:ascii="Times New Roman" w:hAnsi="Times New Roman"/>
          <w:color w:val="191919"/>
          <w:spacing w:val="-14"/>
          <w:sz w:val="18"/>
          <w:szCs w:val="18"/>
        </w:rPr>
        <w:t xml:space="preserve"> </w:t>
      </w:r>
      <w:r>
        <w:rPr>
          <w:rFonts w:ascii="Times New Roman" w:hAnsi="Times New Roman"/>
          <w:color w:val="191919"/>
          <w:spacing w:val="-7"/>
          <w:sz w:val="18"/>
          <w:szCs w:val="18"/>
        </w:rPr>
        <w:t>Photograph</w:t>
      </w:r>
      <w:r>
        <w:rPr>
          <w:rFonts w:ascii="Times New Roman" w:hAnsi="Times New Roman"/>
          <w:color w:val="191919"/>
          <w:sz w:val="18"/>
          <w:szCs w:val="18"/>
        </w:rPr>
        <w:t>y</w:t>
      </w:r>
      <w:r>
        <w:rPr>
          <w:rFonts w:ascii="Times New Roman" w:hAnsi="Times New Roman"/>
          <w:color w:val="191919"/>
          <w:sz w:val="18"/>
          <w:szCs w:val="18"/>
        </w:rPr>
        <w:tab/>
        <w:t>3</w:t>
      </w:r>
    </w:p>
    <w:p w:rsidR="008B2895" w:rsidRDefault="008B2895" w:rsidP="008B2895">
      <w:pPr>
        <w:widowControl w:val="0"/>
        <w:tabs>
          <w:tab w:val="left" w:pos="9740"/>
        </w:tabs>
        <w:autoSpaceDE w:val="0"/>
        <w:autoSpaceDN w:val="0"/>
        <w:adjustRightInd w:val="0"/>
        <w:spacing w:before="9" w:after="0"/>
        <w:ind w:left="120" w:hanging="30"/>
        <w:rPr>
          <w:rFonts w:ascii="Times New Roman" w:hAnsi="Times New Roman"/>
          <w:color w:val="000000"/>
          <w:sz w:val="18"/>
          <w:szCs w:val="18"/>
        </w:rPr>
      </w:pPr>
      <w:r>
        <w:rPr>
          <w:rFonts w:ascii="Times New Roman" w:hAnsi="Times New Roman"/>
          <w:color w:val="191919"/>
          <w:spacing w:val="-7"/>
          <w:sz w:val="18"/>
          <w:szCs w:val="18"/>
        </w:rPr>
        <w:t>FOS</w:t>
      </w:r>
      <w:r>
        <w:rPr>
          <w:rFonts w:ascii="Times New Roman" w:hAnsi="Times New Roman"/>
          <w:color w:val="191919"/>
          <w:sz w:val="18"/>
          <w:szCs w:val="18"/>
        </w:rPr>
        <w:t xml:space="preserve">C              </w:t>
      </w:r>
      <w:r>
        <w:rPr>
          <w:rFonts w:ascii="Times New Roman" w:hAnsi="Times New Roman"/>
          <w:color w:val="191919"/>
          <w:spacing w:val="-7"/>
          <w:sz w:val="18"/>
          <w:szCs w:val="18"/>
        </w:rPr>
        <w:t>213</w:t>
      </w:r>
      <w:r>
        <w:rPr>
          <w:rFonts w:ascii="Times New Roman" w:hAnsi="Times New Roman"/>
          <w:color w:val="191919"/>
          <w:sz w:val="18"/>
          <w:szCs w:val="18"/>
        </w:rPr>
        <w:t xml:space="preserve">0                </w:t>
      </w:r>
      <w:r>
        <w:rPr>
          <w:rFonts w:ascii="Times New Roman" w:hAnsi="Times New Roman"/>
          <w:color w:val="191919"/>
          <w:spacing w:val="-7"/>
          <w:sz w:val="18"/>
          <w:szCs w:val="18"/>
        </w:rPr>
        <w:t>Crim</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Scen</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Investigatio</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z w:val="18"/>
          <w:szCs w:val="18"/>
        </w:rPr>
        <w:t xml:space="preserve">I           3              </w:t>
      </w:r>
      <w:r>
        <w:rPr>
          <w:rFonts w:ascii="Times New Roman" w:hAnsi="Times New Roman"/>
          <w:color w:val="191919"/>
          <w:spacing w:val="-7"/>
          <w:sz w:val="18"/>
          <w:szCs w:val="18"/>
        </w:rPr>
        <w:t>FOS</w:t>
      </w:r>
      <w:r>
        <w:rPr>
          <w:rFonts w:ascii="Times New Roman" w:hAnsi="Times New Roman"/>
          <w:color w:val="191919"/>
          <w:sz w:val="18"/>
          <w:szCs w:val="18"/>
        </w:rPr>
        <w:t xml:space="preserve">C            </w:t>
      </w:r>
      <w:r>
        <w:rPr>
          <w:rFonts w:ascii="Times New Roman" w:hAnsi="Times New Roman"/>
          <w:color w:val="191919"/>
          <w:spacing w:val="-7"/>
          <w:sz w:val="18"/>
          <w:szCs w:val="18"/>
        </w:rPr>
        <w:t>2140                        Crim</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Scen</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Investigatio</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I</w:t>
      </w:r>
      <w:r>
        <w:rPr>
          <w:rFonts w:ascii="Times New Roman" w:hAnsi="Times New Roman"/>
          <w:color w:val="191919"/>
          <w:sz w:val="18"/>
          <w:szCs w:val="18"/>
        </w:rPr>
        <w:tab/>
        <w:t>3</w:t>
      </w:r>
    </w:p>
    <w:p w:rsidR="008B2895" w:rsidRDefault="008B2895" w:rsidP="008B2895">
      <w:pPr>
        <w:widowControl w:val="0"/>
        <w:tabs>
          <w:tab w:val="left" w:pos="4580"/>
          <w:tab w:val="left" w:pos="5260"/>
          <w:tab w:val="left" w:pos="6240"/>
          <w:tab w:val="left" w:pos="7500"/>
          <w:tab w:val="left" w:pos="9740"/>
        </w:tabs>
        <w:autoSpaceDE w:val="0"/>
        <w:autoSpaceDN w:val="0"/>
        <w:adjustRightInd w:val="0"/>
        <w:spacing w:before="9" w:after="0"/>
        <w:ind w:left="120" w:hanging="30"/>
        <w:rPr>
          <w:rFonts w:ascii="Times New Roman" w:hAnsi="Times New Roman"/>
          <w:color w:val="000000"/>
          <w:sz w:val="18"/>
          <w:szCs w:val="18"/>
        </w:rPr>
      </w:pPr>
      <w:r>
        <w:rPr>
          <w:rFonts w:ascii="Times New Roman" w:hAnsi="Times New Roman"/>
          <w:color w:val="191919"/>
          <w:spacing w:val="-7"/>
          <w:sz w:val="18"/>
          <w:szCs w:val="18"/>
        </w:rPr>
        <w:t>PEDH/HED</w:t>
      </w:r>
      <w:r>
        <w:rPr>
          <w:rFonts w:ascii="Times New Roman" w:hAnsi="Times New Roman"/>
          <w:color w:val="191919"/>
          <w:sz w:val="18"/>
          <w:szCs w:val="18"/>
        </w:rPr>
        <w:t xml:space="preserve">P  </w:t>
      </w:r>
      <w:r>
        <w:rPr>
          <w:rFonts w:ascii="Times New Roman" w:hAnsi="Times New Roman"/>
          <w:color w:val="191919"/>
          <w:spacing w:val="13"/>
          <w:sz w:val="18"/>
          <w:szCs w:val="18"/>
        </w:rPr>
        <w:t xml:space="preserve"> </w:t>
      </w:r>
      <w:r>
        <w:rPr>
          <w:rFonts w:ascii="Times New Roman" w:hAnsi="Times New Roman"/>
          <w:color w:val="191919"/>
          <w:spacing w:val="-15"/>
          <w:sz w:val="18"/>
          <w:szCs w:val="18"/>
        </w:rPr>
        <w:t>1001-1007/100</w:t>
      </w:r>
      <w:r>
        <w:rPr>
          <w:rFonts w:ascii="Times New Roman" w:hAnsi="Times New Roman"/>
          <w:color w:val="191919"/>
          <w:sz w:val="18"/>
          <w:szCs w:val="18"/>
        </w:rPr>
        <w:t>1</w:t>
      </w:r>
      <w:r>
        <w:rPr>
          <w:rFonts w:ascii="Times New Roman" w:hAnsi="Times New Roman"/>
          <w:color w:val="191919"/>
          <w:spacing w:val="44"/>
          <w:sz w:val="18"/>
          <w:szCs w:val="18"/>
        </w:rPr>
        <w:t xml:space="preserve"> </w:t>
      </w:r>
      <w:proofErr w:type="gramStart"/>
      <w:r>
        <w:rPr>
          <w:rFonts w:ascii="Times New Roman" w:hAnsi="Times New Roman"/>
          <w:color w:val="191919"/>
          <w:sz w:val="18"/>
          <w:szCs w:val="18"/>
        </w:rPr>
        <w:t>(</w:t>
      </w:r>
      <w:r>
        <w:rPr>
          <w:rFonts w:ascii="Times New Roman" w:hAnsi="Times New Roman"/>
          <w:color w:val="191919"/>
          <w:spacing w:val="-24"/>
          <w:sz w:val="18"/>
          <w:szCs w:val="18"/>
        </w:rPr>
        <w:t xml:space="preserve"> </w:t>
      </w:r>
      <w:r>
        <w:rPr>
          <w:rFonts w:ascii="Times New Roman" w:hAnsi="Times New Roman"/>
          <w:color w:val="191919"/>
          <w:spacing w:val="-7"/>
          <w:sz w:val="18"/>
          <w:szCs w:val="18"/>
        </w:rPr>
        <w:t>Abov</w:t>
      </w:r>
      <w:r>
        <w:rPr>
          <w:rFonts w:ascii="Times New Roman" w:hAnsi="Times New Roman"/>
          <w:color w:val="191919"/>
          <w:sz w:val="18"/>
          <w:szCs w:val="18"/>
        </w:rPr>
        <w:t>e</w:t>
      </w:r>
      <w:proofErr w:type="gramEnd"/>
      <w:r>
        <w:rPr>
          <w:rFonts w:ascii="Times New Roman" w:hAnsi="Times New Roman"/>
          <w:color w:val="191919"/>
          <w:spacing w:val="-14"/>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Cor</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selec</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one</w:t>
      </w:r>
      <w:r>
        <w:rPr>
          <w:rFonts w:ascii="Times New Roman" w:hAnsi="Times New Roman"/>
          <w:color w:val="191919"/>
          <w:sz w:val="18"/>
          <w:szCs w:val="18"/>
        </w:rPr>
        <w:t>)</w:t>
      </w:r>
      <w:r>
        <w:rPr>
          <w:rFonts w:ascii="Times New Roman" w:hAnsi="Times New Roman"/>
          <w:color w:val="191919"/>
          <w:sz w:val="18"/>
          <w:szCs w:val="18"/>
        </w:rPr>
        <w:tab/>
        <w:t>1</w:t>
      </w:r>
      <w:r>
        <w:rPr>
          <w:rFonts w:ascii="Times New Roman" w:hAnsi="Times New Roman"/>
          <w:color w:val="191919"/>
          <w:sz w:val="18"/>
          <w:szCs w:val="18"/>
        </w:rPr>
        <w:tab/>
      </w:r>
      <w:r>
        <w:rPr>
          <w:rFonts w:ascii="Times New Roman" w:hAnsi="Times New Roman"/>
          <w:color w:val="191919"/>
          <w:spacing w:val="-7"/>
          <w:sz w:val="18"/>
          <w:szCs w:val="18"/>
        </w:rPr>
        <w:t>Are</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z w:val="18"/>
          <w:szCs w:val="18"/>
        </w:rPr>
        <w:t>E</w:t>
      </w:r>
      <w:r>
        <w:rPr>
          <w:rFonts w:ascii="Times New Roman" w:hAnsi="Times New Roman"/>
          <w:color w:val="191919"/>
          <w:sz w:val="18"/>
          <w:szCs w:val="18"/>
        </w:rPr>
        <w:tab/>
      </w:r>
      <w:r>
        <w:rPr>
          <w:rFonts w:ascii="Times New Roman" w:hAnsi="Times New Roman"/>
          <w:color w:val="191919"/>
          <w:spacing w:val="-7"/>
          <w:sz w:val="18"/>
          <w:szCs w:val="18"/>
        </w:rPr>
        <w:t>Are</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z w:val="18"/>
          <w:szCs w:val="18"/>
        </w:rPr>
        <w:t>E</w:t>
      </w:r>
      <w:r>
        <w:rPr>
          <w:rFonts w:ascii="Times New Roman" w:hAnsi="Times New Roman"/>
          <w:color w:val="191919"/>
          <w:sz w:val="18"/>
          <w:szCs w:val="18"/>
        </w:rPr>
        <w:tab/>
      </w:r>
      <w:r>
        <w:rPr>
          <w:rFonts w:ascii="Times New Roman" w:hAnsi="Times New Roman"/>
          <w:color w:val="191919"/>
          <w:spacing w:val="-7"/>
          <w:sz w:val="18"/>
          <w:szCs w:val="18"/>
        </w:rPr>
        <w:t>Selec</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On</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othe</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7"/>
          <w:sz w:val="18"/>
          <w:szCs w:val="18"/>
        </w:rPr>
        <w:t>tha</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7"/>
          <w:sz w:val="18"/>
          <w:szCs w:val="18"/>
        </w:rPr>
        <w:t>Histor</w:t>
      </w:r>
      <w:r>
        <w:rPr>
          <w:rFonts w:ascii="Times New Roman" w:hAnsi="Times New Roman"/>
          <w:color w:val="191919"/>
          <w:sz w:val="18"/>
          <w:szCs w:val="18"/>
        </w:rPr>
        <w:t>y</w:t>
      </w:r>
      <w:r>
        <w:rPr>
          <w:rFonts w:ascii="Times New Roman" w:hAnsi="Times New Roman"/>
          <w:color w:val="191919"/>
          <w:sz w:val="18"/>
          <w:szCs w:val="18"/>
        </w:rPr>
        <w:tab/>
        <w:t>3</w:t>
      </w:r>
    </w:p>
    <w:p w:rsidR="008B2895" w:rsidRDefault="008B2895" w:rsidP="008B2895">
      <w:pPr>
        <w:widowControl w:val="0"/>
        <w:tabs>
          <w:tab w:val="left" w:pos="1180"/>
          <w:tab w:val="left" w:pos="2260"/>
          <w:tab w:val="left" w:pos="5260"/>
          <w:tab w:val="left" w:pos="6240"/>
          <w:tab w:val="left" w:pos="7500"/>
          <w:tab w:val="left" w:pos="9740"/>
        </w:tabs>
        <w:autoSpaceDE w:val="0"/>
        <w:autoSpaceDN w:val="0"/>
        <w:adjustRightInd w:val="0"/>
        <w:spacing w:before="9" w:after="0"/>
        <w:ind w:left="120" w:hanging="30"/>
        <w:rPr>
          <w:rFonts w:ascii="Times New Roman" w:hAnsi="Times New Roman"/>
          <w:color w:val="000000"/>
          <w:sz w:val="18"/>
          <w:szCs w:val="18"/>
        </w:rPr>
      </w:pPr>
      <w:proofErr w:type="gramStart"/>
      <w:r>
        <w:rPr>
          <w:rFonts w:ascii="Times New Roman" w:hAnsi="Times New Roman"/>
          <w:color w:val="191919"/>
          <w:spacing w:val="-7"/>
          <w:sz w:val="18"/>
          <w:szCs w:val="18"/>
        </w:rPr>
        <w:t>FOS</w:t>
      </w:r>
      <w:r>
        <w:rPr>
          <w:rFonts w:ascii="Times New Roman" w:hAnsi="Times New Roman"/>
          <w:color w:val="191919"/>
          <w:sz w:val="18"/>
          <w:szCs w:val="18"/>
        </w:rPr>
        <w:t>C</w:t>
      </w:r>
      <w:r>
        <w:rPr>
          <w:rFonts w:ascii="Times New Roman" w:hAnsi="Times New Roman"/>
          <w:color w:val="191919"/>
          <w:sz w:val="18"/>
          <w:szCs w:val="18"/>
        </w:rPr>
        <w:tab/>
      </w:r>
      <w:r>
        <w:rPr>
          <w:rFonts w:ascii="Times New Roman" w:hAnsi="Times New Roman"/>
          <w:color w:val="191919"/>
          <w:spacing w:val="-7"/>
          <w:sz w:val="18"/>
          <w:szCs w:val="18"/>
        </w:rPr>
        <w:t>303</w:t>
      </w:r>
      <w:r>
        <w:rPr>
          <w:rFonts w:ascii="Times New Roman" w:hAnsi="Times New Roman"/>
          <w:color w:val="191919"/>
          <w:sz w:val="18"/>
          <w:szCs w:val="18"/>
        </w:rPr>
        <w:t>0</w:t>
      </w:r>
      <w:r>
        <w:rPr>
          <w:rFonts w:ascii="Times New Roman" w:hAnsi="Times New Roman"/>
          <w:color w:val="191919"/>
          <w:sz w:val="18"/>
          <w:szCs w:val="18"/>
        </w:rPr>
        <w:tab/>
      </w:r>
      <w:r>
        <w:rPr>
          <w:rFonts w:ascii="Times New Roman" w:hAnsi="Times New Roman"/>
          <w:color w:val="191919"/>
          <w:spacing w:val="-7"/>
          <w:sz w:val="18"/>
          <w:szCs w:val="18"/>
        </w:rPr>
        <w:t>Crimina</w:t>
      </w:r>
      <w:r>
        <w:rPr>
          <w:rFonts w:ascii="Times New Roman" w:hAnsi="Times New Roman"/>
          <w:color w:val="191919"/>
          <w:sz w:val="18"/>
          <w:szCs w:val="18"/>
        </w:rPr>
        <w:t>l</w:t>
      </w:r>
      <w:r>
        <w:rPr>
          <w:rFonts w:ascii="Times New Roman" w:hAnsi="Times New Roman"/>
          <w:color w:val="191919"/>
          <w:spacing w:val="-14"/>
          <w:sz w:val="18"/>
          <w:szCs w:val="18"/>
        </w:rPr>
        <w:t xml:space="preserve"> </w:t>
      </w:r>
      <w:r>
        <w:rPr>
          <w:rFonts w:ascii="Times New Roman" w:hAnsi="Times New Roman"/>
          <w:color w:val="191919"/>
          <w:spacing w:val="-7"/>
          <w:sz w:val="18"/>
          <w:szCs w:val="18"/>
        </w:rPr>
        <w:t>Evidenc</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z w:val="18"/>
          <w:szCs w:val="18"/>
        </w:rPr>
        <w:t>&amp;</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Cour</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Proc</w:t>
      </w:r>
      <w:r>
        <w:rPr>
          <w:rFonts w:ascii="Times New Roman" w:hAnsi="Times New Roman"/>
          <w:color w:val="191919"/>
          <w:sz w:val="18"/>
          <w:szCs w:val="18"/>
        </w:rPr>
        <w:t>.</w:t>
      </w:r>
      <w:proofErr w:type="gramEnd"/>
      <w:r>
        <w:rPr>
          <w:rFonts w:ascii="Times New Roman" w:hAnsi="Times New Roman"/>
          <w:color w:val="191919"/>
          <w:sz w:val="18"/>
          <w:szCs w:val="18"/>
        </w:rPr>
        <w:t xml:space="preserve"> </w:t>
      </w:r>
      <w:r>
        <w:rPr>
          <w:rFonts w:ascii="Times New Roman" w:hAnsi="Times New Roman"/>
          <w:color w:val="191919"/>
          <w:spacing w:val="15"/>
          <w:sz w:val="18"/>
          <w:szCs w:val="18"/>
        </w:rPr>
        <w:t xml:space="preserve"> </w:t>
      </w:r>
      <w:r>
        <w:rPr>
          <w:rFonts w:ascii="Times New Roman" w:hAnsi="Times New Roman"/>
          <w:color w:val="191919"/>
          <w:sz w:val="18"/>
          <w:szCs w:val="18"/>
        </w:rPr>
        <w:t>3</w:t>
      </w:r>
      <w:r>
        <w:rPr>
          <w:rFonts w:ascii="Times New Roman" w:hAnsi="Times New Roman"/>
          <w:color w:val="191919"/>
          <w:sz w:val="18"/>
          <w:szCs w:val="18"/>
        </w:rPr>
        <w:tab/>
      </w:r>
      <w:r>
        <w:rPr>
          <w:rFonts w:ascii="Times New Roman" w:hAnsi="Times New Roman"/>
          <w:color w:val="191919"/>
          <w:spacing w:val="-7"/>
          <w:sz w:val="18"/>
          <w:szCs w:val="18"/>
        </w:rPr>
        <w:t>PHY</w:t>
      </w:r>
      <w:r>
        <w:rPr>
          <w:rFonts w:ascii="Times New Roman" w:hAnsi="Times New Roman"/>
          <w:color w:val="191919"/>
          <w:sz w:val="18"/>
          <w:szCs w:val="18"/>
        </w:rPr>
        <w:t>S</w:t>
      </w:r>
      <w:r>
        <w:rPr>
          <w:rFonts w:ascii="Times New Roman" w:hAnsi="Times New Roman"/>
          <w:color w:val="191919"/>
          <w:sz w:val="18"/>
          <w:szCs w:val="18"/>
        </w:rPr>
        <w:tab/>
      </w:r>
      <w:r>
        <w:rPr>
          <w:rFonts w:ascii="Times New Roman" w:hAnsi="Times New Roman"/>
          <w:color w:val="191919"/>
          <w:spacing w:val="-7"/>
          <w:sz w:val="18"/>
          <w:szCs w:val="18"/>
        </w:rPr>
        <w:t>210</w:t>
      </w:r>
      <w:r>
        <w:rPr>
          <w:rFonts w:ascii="Times New Roman" w:hAnsi="Times New Roman"/>
          <w:color w:val="191919"/>
          <w:sz w:val="18"/>
          <w:szCs w:val="18"/>
        </w:rPr>
        <w:t>0</w:t>
      </w:r>
      <w:r>
        <w:rPr>
          <w:rFonts w:ascii="Times New Roman" w:hAnsi="Times New Roman"/>
          <w:color w:val="191919"/>
          <w:sz w:val="18"/>
          <w:szCs w:val="18"/>
        </w:rPr>
        <w:tab/>
      </w:r>
      <w:r>
        <w:rPr>
          <w:rFonts w:ascii="Times New Roman" w:hAnsi="Times New Roman"/>
          <w:color w:val="191919"/>
          <w:spacing w:val="-7"/>
          <w:sz w:val="18"/>
          <w:szCs w:val="18"/>
        </w:rPr>
        <w:t>Compute</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7"/>
          <w:sz w:val="18"/>
          <w:szCs w:val="18"/>
        </w:rPr>
        <w:t>application</w:t>
      </w:r>
      <w:r>
        <w:rPr>
          <w:rFonts w:ascii="Times New Roman" w:hAnsi="Times New Roman"/>
          <w:color w:val="191919"/>
          <w:sz w:val="18"/>
          <w:szCs w:val="18"/>
        </w:rPr>
        <w:t>s</w:t>
      </w:r>
      <w:r>
        <w:rPr>
          <w:rFonts w:ascii="Times New Roman" w:hAnsi="Times New Roman"/>
          <w:color w:val="191919"/>
          <w:sz w:val="18"/>
          <w:szCs w:val="18"/>
        </w:rPr>
        <w:tab/>
        <w:t>3</w:t>
      </w:r>
    </w:p>
    <w:p w:rsidR="008B2895" w:rsidRDefault="008B2895" w:rsidP="008B2895">
      <w:pPr>
        <w:widowControl w:val="0"/>
        <w:tabs>
          <w:tab w:val="left" w:pos="1200"/>
          <w:tab w:val="left" w:pos="2280"/>
          <w:tab w:val="left" w:pos="4580"/>
        </w:tabs>
        <w:autoSpaceDE w:val="0"/>
        <w:autoSpaceDN w:val="0"/>
        <w:adjustRightInd w:val="0"/>
        <w:spacing w:before="9" w:after="0"/>
        <w:ind w:left="120" w:hanging="30"/>
        <w:rPr>
          <w:rFonts w:ascii="Times New Roman" w:hAnsi="Times New Roman"/>
          <w:color w:val="000000"/>
          <w:sz w:val="18"/>
          <w:szCs w:val="18"/>
        </w:rPr>
      </w:pPr>
      <w:r>
        <w:rPr>
          <w:rFonts w:ascii="Times New Roman" w:hAnsi="Times New Roman"/>
          <w:color w:val="191919"/>
          <w:spacing w:val="-7"/>
          <w:sz w:val="18"/>
          <w:szCs w:val="18"/>
        </w:rPr>
        <w:t>Are</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z w:val="18"/>
          <w:szCs w:val="18"/>
        </w:rPr>
        <w:t>E</w:t>
      </w:r>
      <w:r>
        <w:rPr>
          <w:rFonts w:ascii="Times New Roman" w:hAnsi="Times New Roman"/>
          <w:color w:val="191919"/>
          <w:sz w:val="18"/>
          <w:szCs w:val="18"/>
        </w:rPr>
        <w:tab/>
      </w:r>
      <w:r>
        <w:rPr>
          <w:rFonts w:ascii="Times New Roman" w:hAnsi="Times New Roman"/>
          <w:color w:val="191919"/>
          <w:spacing w:val="-7"/>
          <w:sz w:val="18"/>
          <w:szCs w:val="18"/>
        </w:rPr>
        <w:t>Are</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z w:val="18"/>
          <w:szCs w:val="18"/>
        </w:rPr>
        <w:t>E</w:t>
      </w:r>
      <w:r>
        <w:rPr>
          <w:rFonts w:ascii="Times New Roman" w:hAnsi="Times New Roman"/>
          <w:color w:val="191919"/>
          <w:sz w:val="18"/>
          <w:szCs w:val="18"/>
        </w:rPr>
        <w:tab/>
      </w:r>
      <w:r>
        <w:rPr>
          <w:rFonts w:ascii="Times New Roman" w:hAnsi="Times New Roman"/>
          <w:color w:val="191919"/>
          <w:spacing w:val="-7"/>
          <w:sz w:val="18"/>
          <w:szCs w:val="18"/>
        </w:rPr>
        <w:t>Selec</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on</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othe</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7"/>
          <w:sz w:val="18"/>
          <w:szCs w:val="18"/>
        </w:rPr>
        <w:t>tha</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7"/>
          <w:sz w:val="18"/>
          <w:szCs w:val="18"/>
        </w:rPr>
        <w:t>Histor</w:t>
      </w:r>
      <w:r>
        <w:rPr>
          <w:rFonts w:ascii="Times New Roman" w:hAnsi="Times New Roman"/>
          <w:color w:val="191919"/>
          <w:sz w:val="18"/>
          <w:szCs w:val="18"/>
        </w:rPr>
        <w:t>y</w:t>
      </w:r>
      <w:r>
        <w:rPr>
          <w:rFonts w:ascii="Times New Roman" w:hAnsi="Times New Roman"/>
          <w:color w:val="191919"/>
          <w:sz w:val="18"/>
          <w:szCs w:val="18"/>
        </w:rPr>
        <w:tab/>
        <w:t>3</w:t>
      </w:r>
    </w:p>
    <w:p w:rsidR="008B2895" w:rsidRDefault="008B2895" w:rsidP="008B2895">
      <w:pPr>
        <w:widowControl w:val="0"/>
        <w:tabs>
          <w:tab w:val="left" w:pos="4580"/>
          <w:tab w:val="left" w:pos="5260"/>
          <w:tab w:val="left" w:pos="9660"/>
        </w:tabs>
        <w:autoSpaceDE w:val="0"/>
        <w:autoSpaceDN w:val="0"/>
        <w:adjustRightInd w:val="0"/>
        <w:spacing w:before="6" w:after="0"/>
        <w:ind w:left="120" w:hanging="30"/>
        <w:rPr>
          <w:rFonts w:ascii="Times New Roman" w:hAnsi="Times New Roman"/>
          <w:color w:val="000000"/>
          <w:sz w:val="18"/>
          <w:szCs w:val="18"/>
        </w:rPr>
      </w:pPr>
      <w:r>
        <w:rPr>
          <w:rFonts w:ascii="Times New Roman" w:hAnsi="Times New Roman"/>
          <w:b/>
          <w:bCs/>
          <w:color w:val="191919"/>
          <w:spacing w:val="-24"/>
          <w:sz w:val="18"/>
          <w:szCs w:val="18"/>
        </w:rPr>
        <w:t>T</w:t>
      </w:r>
      <w:r>
        <w:rPr>
          <w:rFonts w:ascii="Times New Roman" w:hAnsi="Times New Roman"/>
          <w:b/>
          <w:bCs/>
          <w:color w:val="191919"/>
          <w:spacing w:val="-7"/>
          <w:sz w:val="18"/>
          <w:szCs w:val="18"/>
        </w:rPr>
        <w:t>ota</w:t>
      </w:r>
      <w:r>
        <w:rPr>
          <w:rFonts w:ascii="Times New Roman" w:hAnsi="Times New Roman"/>
          <w:b/>
          <w:bCs/>
          <w:color w:val="191919"/>
          <w:sz w:val="18"/>
          <w:szCs w:val="18"/>
        </w:rPr>
        <w:t>l</w:t>
      </w:r>
      <w:r>
        <w:rPr>
          <w:rFonts w:ascii="Times New Roman" w:hAnsi="Times New Roman"/>
          <w:b/>
          <w:bCs/>
          <w:color w:val="191919"/>
          <w:sz w:val="18"/>
          <w:szCs w:val="18"/>
        </w:rPr>
        <w:tab/>
      </w:r>
      <w:r>
        <w:rPr>
          <w:rFonts w:ascii="Times New Roman" w:hAnsi="Times New Roman"/>
          <w:b/>
          <w:bCs/>
          <w:color w:val="191919"/>
          <w:spacing w:val="-7"/>
          <w:sz w:val="18"/>
          <w:szCs w:val="18"/>
        </w:rPr>
        <w:t>1</w:t>
      </w:r>
      <w:r>
        <w:rPr>
          <w:rFonts w:ascii="Times New Roman" w:hAnsi="Times New Roman"/>
          <w:b/>
          <w:bCs/>
          <w:color w:val="191919"/>
          <w:sz w:val="18"/>
          <w:szCs w:val="18"/>
        </w:rPr>
        <w:t>6</w:t>
      </w:r>
      <w:r>
        <w:rPr>
          <w:rFonts w:ascii="Times New Roman" w:hAnsi="Times New Roman"/>
          <w:b/>
          <w:bCs/>
          <w:color w:val="191919"/>
          <w:sz w:val="18"/>
          <w:szCs w:val="18"/>
        </w:rPr>
        <w:tab/>
      </w:r>
      <w:r>
        <w:rPr>
          <w:rFonts w:ascii="Times New Roman" w:hAnsi="Times New Roman"/>
          <w:b/>
          <w:bCs/>
          <w:color w:val="191919"/>
          <w:spacing w:val="-24"/>
          <w:sz w:val="18"/>
          <w:szCs w:val="18"/>
        </w:rPr>
        <w:t>T</w:t>
      </w:r>
      <w:r>
        <w:rPr>
          <w:rFonts w:ascii="Times New Roman" w:hAnsi="Times New Roman"/>
          <w:b/>
          <w:bCs/>
          <w:color w:val="191919"/>
          <w:spacing w:val="-7"/>
          <w:sz w:val="18"/>
          <w:szCs w:val="18"/>
        </w:rPr>
        <w:t>ota</w:t>
      </w:r>
      <w:r>
        <w:rPr>
          <w:rFonts w:ascii="Times New Roman" w:hAnsi="Times New Roman"/>
          <w:b/>
          <w:bCs/>
          <w:color w:val="191919"/>
          <w:sz w:val="18"/>
          <w:szCs w:val="18"/>
        </w:rPr>
        <w:t>l</w:t>
      </w:r>
      <w:r>
        <w:rPr>
          <w:rFonts w:ascii="Times New Roman" w:hAnsi="Times New Roman"/>
          <w:b/>
          <w:bCs/>
          <w:color w:val="191919"/>
          <w:sz w:val="18"/>
          <w:szCs w:val="18"/>
        </w:rPr>
        <w:tab/>
      </w:r>
      <w:r>
        <w:rPr>
          <w:rFonts w:ascii="Times New Roman" w:hAnsi="Times New Roman"/>
          <w:b/>
          <w:bCs/>
          <w:color w:val="191919"/>
          <w:spacing w:val="-7"/>
          <w:sz w:val="18"/>
          <w:szCs w:val="18"/>
        </w:rPr>
        <w:t>16</w:t>
      </w:r>
    </w:p>
    <w:p w:rsidR="008B2895" w:rsidRDefault="008B2895" w:rsidP="008B2895">
      <w:pPr>
        <w:widowControl w:val="0"/>
        <w:autoSpaceDE w:val="0"/>
        <w:autoSpaceDN w:val="0"/>
        <w:adjustRightInd w:val="0"/>
        <w:spacing w:before="5" w:after="0" w:line="220" w:lineRule="exact"/>
        <w:ind w:firstLine="60"/>
        <w:rPr>
          <w:rFonts w:ascii="Times New Roman" w:hAnsi="Times New Roman"/>
          <w:color w:val="000000"/>
        </w:rPr>
      </w:pPr>
    </w:p>
    <w:p w:rsidR="008B2895" w:rsidRDefault="008B2895" w:rsidP="008B2895">
      <w:pPr>
        <w:widowControl w:val="0"/>
        <w:autoSpaceDE w:val="0"/>
        <w:autoSpaceDN w:val="0"/>
        <w:adjustRightInd w:val="0"/>
        <w:spacing w:after="0"/>
        <w:ind w:left="120" w:hanging="30"/>
        <w:rPr>
          <w:rFonts w:ascii="Times New Roman" w:hAnsi="Times New Roman"/>
          <w:color w:val="000000"/>
          <w:sz w:val="18"/>
          <w:szCs w:val="18"/>
        </w:rPr>
      </w:pPr>
      <w:proofErr w:type="spellStart"/>
      <w:r>
        <w:rPr>
          <w:rFonts w:ascii="Times New Roman" w:hAnsi="Times New Roman"/>
          <w:b/>
          <w:bCs/>
          <w:color w:val="191919"/>
          <w:spacing w:val="-2"/>
          <w:sz w:val="18"/>
          <w:szCs w:val="18"/>
        </w:rPr>
        <w:t>Senior</w:t>
      </w:r>
      <w:r>
        <w:rPr>
          <w:rFonts w:ascii="Times New Roman" w:hAnsi="Times New Roman"/>
          <w:b/>
          <w:bCs/>
          <w:color w:val="191919"/>
          <w:spacing w:val="-22"/>
          <w:sz w:val="18"/>
          <w:szCs w:val="18"/>
        </w:rPr>
        <w:t>Y</w:t>
      </w:r>
      <w:r>
        <w:rPr>
          <w:rFonts w:ascii="Times New Roman" w:hAnsi="Times New Roman"/>
          <w:b/>
          <w:bCs/>
          <w:color w:val="191919"/>
          <w:spacing w:val="-2"/>
          <w:sz w:val="18"/>
          <w:szCs w:val="18"/>
        </w:rPr>
        <w:t>ear</w:t>
      </w:r>
      <w:proofErr w:type="spellEnd"/>
    </w:p>
    <w:p w:rsidR="008B2895" w:rsidRDefault="008B2895" w:rsidP="008B2895">
      <w:pPr>
        <w:widowControl w:val="0"/>
        <w:tabs>
          <w:tab w:val="left" w:pos="5260"/>
        </w:tabs>
        <w:autoSpaceDE w:val="0"/>
        <w:autoSpaceDN w:val="0"/>
        <w:adjustRightInd w:val="0"/>
        <w:spacing w:before="9" w:after="0"/>
        <w:ind w:left="120" w:hanging="30"/>
        <w:rPr>
          <w:rFonts w:ascii="Times New Roman" w:hAnsi="Times New Roman"/>
          <w:color w:val="000000"/>
          <w:sz w:val="18"/>
          <w:szCs w:val="18"/>
        </w:rPr>
      </w:pPr>
      <w:r>
        <w:rPr>
          <w:rFonts w:ascii="Times New Roman" w:hAnsi="Times New Roman"/>
          <w:b/>
          <w:bCs/>
          <w:color w:val="191919"/>
          <w:spacing w:val="-2"/>
          <w:sz w:val="18"/>
          <w:szCs w:val="18"/>
        </w:rPr>
        <w:t>Fal</w:t>
      </w:r>
      <w:r>
        <w:rPr>
          <w:rFonts w:ascii="Times New Roman" w:hAnsi="Times New Roman"/>
          <w:b/>
          <w:bCs/>
          <w:color w:val="191919"/>
          <w:sz w:val="18"/>
          <w:szCs w:val="18"/>
        </w:rPr>
        <w:t>l</w:t>
      </w:r>
      <w:r>
        <w:rPr>
          <w:rFonts w:ascii="Times New Roman" w:hAnsi="Times New Roman"/>
          <w:b/>
          <w:bCs/>
          <w:color w:val="191919"/>
          <w:sz w:val="18"/>
          <w:szCs w:val="18"/>
        </w:rPr>
        <w:tab/>
      </w:r>
      <w:proofErr w:type="gramStart"/>
      <w:r>
        <w:rPr>
          <w:rFonts w:ascii="Times New Roman" w:hAnsi="Times New Roman"/>
          <w:b/>
          <w:bCs/>
          <w:color w:val="191919"/>
          <w:spacing w:val="-2"/>
          <w:sz w:val="18"/>
          <w:szCs w:val="18"/>
        </w:rPr>
        <w:t>Spring</w:t>
      </w:r>
      <w:proofErr w:type="gramEnd"/>
    </w:p>
    <w:p w:rsidR="008B2895" w:rsidRDefault="008B2895" w:rsidP="008B2895">
      <w:pPr>
        <w:widowControl w:val="0"/>
        <w:tabs>
          <w:tab w:val="left" w:pos="1180"/>
          <w:tab w:val="left" w:pos="2260"/>
          <w:tab w:val="left" w:pos="4580"/>
          <w:tab w:val="left" w:pos="5260"/>
          <w:tab w:val="left" w:pos="6240"/>
          <w:tab w:val="left" w:pos="7480"/>
        </w:tabs>
        <w:autoSpaceDE w:val="0"/>
        <w:autoSpaceDN w:val="0"/>
        <w:adjustRightInd w:val="0"/>
        <w:spacing w:before="12" w:after="0"/>
        <w:ind w:left="120" w:hanging="30"/>
        <w:rPr>
          <w:rFonts w:ascii="Times New Roman" w:hAnsi="Times New Roman"/>
          <w:color w:val="000000"/>
          <w:sz w:val="18"/>
          <w:szCs w:val="18"/>
        </w:rPr>
      </w:pPr>
      <w:r>
        <w:rPr>
          <w:rFonts w:ascii="Times New Roman" w:hAnsi="Times New Roman"/>
          <w:color w:val="191919"/>
          <w:spacing w:val="-7"/>
          <w:sz w:val="18"/>
          <w:szCs w:val="18"/>
        </w:rPr>
        <w:t>FOS</w:t>
      </w:r>
      <w:r>
        <w:rPr>
          <w:rFonts w:ascii="Times New Roman" w:hAnsi="Times New Roman"/>
          <w:color w:val="191919"/>
          <w:sz w:val="18"/>
          <w:szCs w:val="18"/>
        </w:rPr>
        <w:t>C</w:t>
      </w:r>
      <w:r>
        <w:rPr>
          <w:rFonts w:ascii="Times New Roman" w:hAnsi="Times New Roman"/>
          <w:color w:val="191919"/>
          <w:sz w:val="18"/>
          <w:szCs w:val="18"/>
        </w:rPr>
        <w:tab/>
      </w:r>
      <w:r>
        <w:rPr>
          <w:rFonts w:ascii="Times New Roman" w:hAnsi="Times New Roman"/>
          <w:color w:val="191919"/>
          <w:spacing w:val="-7"/>
          <w:sz w:val="18"/>
          <w:szCs w:val="18"/>
        </w:rPr>
        <w:t>302</w:t>
      </w:r>
      <w:r>
        <w:rPr>
          <w:rFonts w:ascii="Times New Roman" w:hAnsi="Times New Roman"/>
          <w:color w:val="191919"/>
          <w:sz w:val="18"/>
          <w:szCs w:val="18"/>
        </w:rPr>
        <w:t>0</w:t>
      </w:r>
      <w:r>
        <w:rPr>
          <w:rFonts w:ascii="Times New Roman" w:hAnsi="Times New Roman"/>
          <w:color w:val="191919"/>
          <w:sz w:val="18"/>
          <w:szCs w:val="18"/>
        </w:rPr>
        <w:tab/>
      </w:r>
      <w:r>
        <w:rPr>
          <w:rFonts w:ascii="Times New Roman" w:hAnsi="Times New Roman"/>
          <w:color w:val="191919"/>
          <w:spacing w:val="-7"/>
          <w:sz w:val="18"/>
          <w:szCs w:val="18"/>
        </w:rPr>
        <w:t>Forensi</w:t>
      </w:r>
      <w:r>
        <w:rPr>
          <w:rFonts w:ascii="Times New Roman" w:hAnsi="Times New Roman"/>
          <w:color w:val="191919"/>
          <w:sz w:val="18"/>
          <w:szCs w:val="18"/>
        </w:rPr>
        <w:t>c</w:t>
      </w:r>
      <w:r>
        <w:rPr>
          <w:rFonts w:ascii="Times New Roman" w:hAnsi="Times New Roman"/>
          <w:color w:val="191919"/>
          <w:spacing w:val="-14"/>
          <w:sz w:val="18"/>
          <w:szCs w:val="18"/>
        </w:rPr>
        <w:t xml:space="preserve"> </w:t>
      </w:r>
      <w:r>
        <w:rPr>
          <w:rFonts w:ascii="Times New Roman" w:hAnsi="Times New Roman"/>
          <w:color w:val="191919"/>
          <w:spacing w:val="-7"/>
          <w:sz w:val="18"/>
          <w:szCs w:val="18"/>
        </w:rPr>
        <w:t>Micr</w:t>
      </w:r>
      <w:r>
        <w:rPr>
          <w:rFonts w:ascii="Times New Roman" w:hAnsi="Times New Roman"/>
          <w:color w:val="191919"/>
          <w:sz w:val="18"/>
          <w:szCs w:val="18"/>
        </w:rPr>
        <w:t>o</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8"/>
          <w:sz w:val="18"/>
          <w:szCs w:val="18"/>
        </w:rPr>
        <w:t xml:space="preserve"> </w:t>
      </w:r>
      <w:r>
        <w:rPr>
          <w:rFonts w:ascii="Times New Roman" w:hAnsi="Times New Roman"/>
          <w:color w:val="191919"/>
          <w:spacing w:val="-14"/>
          <w:sz w:val="18"/>
          <w:szCs w:val="18"/>
        </w:rPr>
        <w:t>T</w:t>
      </w:r>
      <w:r>
        <w:rPr>
          <w:rFonts w:ascii="Times New Roman" w:hAnsi="Times New Roman"/>
          <w:color w:val="191919"/>
          <w:spacing w:val="-7"/>
          <w:sz w:val="18"/>
          <w:szCs w:val="18"/>
        </w:rPr>
        <w:t>rac</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(w/La</w:t>
      </w:r>
      <w:r>
        <w:rPr>
          <w:rFonts w:ascii="Times New Roman" w:hAnsi="Times New Roman"/>
          <w:color w:val="191919"/>
          <w:sz w:val="18"/>
          <w:szCs w:val="18"/>
        </w:rPr>
        <w:t>b</w:t>
      </w:r>
      <w:r>
        <w:rPr>
          <w:rFonts w:ascii="Times New Roman" w:hAnsi="Times New Roman"/>
          <w:color w:val="191919"/>
          <w:sz w:val="18"/>
          <w:szCs w:val="18"/>
        </w:rPr>
        <w:tab/>
        <w:t>3</w:t>
      </w:r>
      <w:r>
        <w:rPr>
          <w:rFonts w:ascii="Times New Roman" w:hAnsi="Times New Roman"/>
          <w:color w:val="191919"/>
          <w:sz w:val="18"/>
          <w:szCs w:val="18"/>
        </w:rPr>
        <w:tab/>
      </w:r>
      <w:r>
        <w:rPr>
          <w:rFonts w:ascii="Times New Roman" w:hAnsi="Times New Roman"/>
          <w:color w:val="191919"/>
          <w:spacing w:val="-7"/>
          <w:sz w:val="18"/>
          <w:szCs w:val="18"/>
        </w:rPr>
        <w:t>FOS</w:t>
      </w:r>
      <w:r>
        <w:rPr>
          <w:rFonts w:ascii="Times New Roman" w:hAnsi="Times New Roman"/>
          <w:color w:val="191919"/>
          <w:sz w:val="18"/>
          <w:szCs w:val="18"/>
        </w:rPr>
        <w:t>C</w:t>
      </w:r>
      <w:r>
        <w:rPr>
          <w:rFonts w:ascii="Times New Roman" w:hAnsi="Times New Roman"/>
          <w:color w:val="191919"/>
          <w:sz w:val="18"/>
          <w:szCs w:val="18"/>
        </w:rPr>
        <w:tab/>
      </w:r>
      <w:r>
        <w:rPr>
          <w:rFonts w:ascii="Times New Roman" w:hAnsi="Times New Roman"/>
          <w:color w:val="191919"/>
          <w:spacing w:val="-7"/>
          <w:sz w:val="18"/>
          <w:szCs w:val="18"/>
        </w:rPr>
        <w:t>Are</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z w:val="18"/>
          <w:szCs w:val="18"/>
        </w:rPr>
        <w:t>H</w:t>
      </w:r>
      <w:r>
        <w:rPr>
          <w:rFonts w:ascii="Times New Roman" w:hAnsi="Times New Roman"/>
          <w:color w:val="191919"/>
          <w:sz w:val="18"/>
          <w:szCs w:val="18"/>
        </w:rPr>
        <w:tab/>
      </w:r>
      <w:r>
        <w:rPr>
          <w:rFonts w:ascii="Times New Roman" w:hAnsi="Times New Roman"/>
          <w:color w:val="191919"/>
          <w:spacing w:val="-7"/>
          <w:sz w:val="18"/>
          <w:szCs w:val="18"/>
        </w:rPr>
        <w:t>Selec</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on</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fro</w:t>
      </w:r>
      <w:r>
        <w:rPr>
          <w:rFonts w:ascii="Times New Roman" w:hAnsi="Times New Roman"/>
          <w:color w:val="191919"/>
          <w:sz w:val="18"/>
          <w:szCs w:val="18"/>
        </w:rPr>
        <w:t>m</w:t>
      </w:r>
      <w:r>
        <w:rPr>
          <w:rFonts w:ascii="Times New Roman" w:hAnsi="Times New Roman"/>
          <w:color w:val="191919"/>
          <w:spacing w:val="-14"/>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Specializatio</w:t>
      </w:r>
      <w:r>
        <w:rPr>
          <w:rFonts w:ascii="Times New Roman" w:hAnsi="Times New Roman"/>
          <w:color w:val="191919"/>
          <w:spacing w:val="-14"/>
          <w:sz w:val="18"/>
          <w:szCs w:val="18"/>
        </w:rPr>
        <w:t>n</w:t>
      </w:r>
      <w:r>
        <w:rPr>
          <w:rFonts w:ascii="Times New Roman" w:hAnsi="Times New Roman"/>
          <w:color w:val="191919"/>
          <w:spacing w:val="-7"/>
          <w:sz w:val="18"/>
          <w:szCs w:val="18"/>
        </w:rPr>
        <w:t>2/3</w:t>
      </w:r>
    </w:p>
    <w:p w:rsidR="008B2895" w:rsidRDefault="008B2895" w:rsidP="008B2895">
      <w:pPr>
        <w:widowControl w:val="0"/>
        <w:tabs>
          <w:tab w:val="left" w:pos="2260"/>
          <w:tab w:val="left" w:pos="4580"/>
          <w:tab w:val="left" w:pos="5260"/>
          <w:tab w:val="left" w:pos="6240"/>
          <w:tab w:val="left" w:pos="7500"/>
        </w:tabs>
        <w:autoSpaceDE w:val="0"/>
        <w:autoSpaceDN w:val="0"/>
        <w:adjustRightInd w:val="0"/>
        <w:spacing w:before="9" w:after="0"/>
        <w:ind w:left="120" w:hanging="30"/>
        <w:rPr>
          <w:rFonts w:ascii="Times New Roman" w:hAnsi="Times New Roman"/>
          <w:color w:val="000000"/>
          <w:sz w:val="18"/>
          <w:szCs w:val="18"/>
        </w:rPr>
      </w:pPr>
      <w:r>
        <w:rPr>
          <w:rFonts w:ascii="Times New Roman" w:hAnsi="Times New Roman"/>
          <w:color w:val="191919"/>
          <w:spacing w:val="-7"/>
          <w:sz w:val="18"/>
          <w:szCs w:val="18"/>
        </w:rPr>
        <w:t>Are</w:t>
      </w:r>
      <w:r>
        <w:rPr>
          <w:rFonts w:ascii="Times New Roman" w:hAnsi="Times New Roman"/>
          <w:color w:val="191919"/>
          <w:sz w:val="18"/>
          <w:szCs w:val="18"/>
        </w:rPr>
        <w:t>a</w:t>
      </w:r>
      <w:r>
        <w:rPr>
          <w:rFonts w:ascii="Times New Roman" w:hAnsi="Times New Roman"/>
          <w:color w:val="191919"/>
          <w:spacing w:val="23"/>
          <w:sz w:val="18"/>
          <w:szCs w:val="18"/>
        </w:rPr>
        <w:t xml:space="preserve"> </w:t>
      </w:r>
      <w:r>
        <w:rPr>
          <w:rFonts w:ascii="Times New Roman" w:hAnsi="Times New Roman"/>
          <w:color w:val="191919"/>
          <w:sz w:val="18"/>
          <w:szCs w:val="18"/>
        </w:rPr>
        <w:t>G</w:t>
      </w:r>
      <w:r>
        <w:rPr>
          <w:rFonts w:ascii="Times New Roman" w:hAnsi="Times New Roman"/>
          <w:color w:val="191919"/>
          <w:sz w:val="18"/>
          <w:szCs w:val="18"/>
        </w:rPr>
        <w:tab/>
      </w:r>
      <w:r>
        <w:rPr>
          <w:rFonts w:ascii="Times New Roman" w:hAnsi="Times New Roman"/>
          <w:color w:val="191919"/>
          <w:spacing w:val="-7"/>
          <w:sz w:val="18"/>
          <w:szCs w:val="18"/>
        </w:rPr>
        <w:t>Selec</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on</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fro</w:t>
      </w:r>
      <w:r>
        <w:rPr>
          <w:rFonts w:ascii="Times New Roman" w:hAnsi="Times New Roman"/>
          <w:color w:val="191919"/>
          <w:sz w:val="18"/>
          <w:szCs w:val="18"/>
        </w:rPr>
        <w:t>m</w:t>
      </w:r>
      <w:r>
        <w:rPr>
          <w:rFonts w:ascii="Times New Roman" w:hAnsi="Times New Roman"/>
          <w:color w:val="191919"/>
          <w:spacing w:val="-14"/>
          <w:sz w:val="18"/>
          <w:szCs w:val="18"/>
        </w:rPr>
        <w:t xml:space="preserve"> </w:t>
      </w:r>
      <w:r>
        <w:rPr>
          <w:rFonts w:ascii="Times New Roman" w:hAnsi="Times New Roman"/>
          <w:color w:val="191919"/>
          <w:spacing w:val="-7"/>
          <w:sz w:val="18"/>
          <w:szCs w:val="18"/>
        </w:rPr>
        <w:t>Par</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z w:val="18"/>
          <w:szCs w:val="18"/>
        </w:rPr>
        <w:t>I</w:t>
      </w:r>
      <w:r>
        <w:rPr>
          <w:rFonts w:ascii="Times New Roman" w:hAnsi="Times New Roman"/>
          <w:color w:val="191919"/>
          <w:sz w:val="18"/>
          <w:szCs w:val="18"/>
        </w:rPr>
        <w:tab/>
        <w:t>4</w:t>
      </w:r>
      <w:r>
        <w:rPr>
          <w:rFonts w:ascii="Times New Roman" w:hAnsi="Times New Roman"/>
          <w:color w:val="191919"/>
          <w:sz w:val="18"/>
          <w:szCs w:val="18"/>
        </w:rPr>
        <w:tab/>
      </w:r>
      <w:r>
        <w:rPr>
          <w:rFonts w:ascii="Times New Roman" w:hAnsi="Times New Roman"/>
          <w:color w:val="191919"/>
          <w:spacing w:val="-7"/>
          <w:sz w:val="18"/>
          <w:szCs w:val="18"/>
        </w:rPr>
        <w:t>Are</w:t>
      </w:r>
      <w:r>
        <w:rPr>
          <w:rFonts w:ascii="Times New Roman" w:hAnsi="Times New Roman"/>
          <w:color w:val="191919"/>
          <w:sz w:val="18"/>
          <w:szCs w:val="18"/>
        </w:rPr>
        <w:t>a</w:t>
      </w:r>
      <w:r>
        <w:rPr>
          <w:rFonts w:ascii="Times New Roman" w:hAnsi="Times New Roman"/>
          <w:color w:val="191919"/>
          <w:spacing w:val="23"/>
          <w:sz w:val="18"/>
          <w:szCs w:val="18"/>
        </w:rPr>
        <w:t xml:space="preserve"> </w:t>
      </w:r>
      <w:r>
        <w:rPr>
          <w:rFonts w:ascii="Times New Roman" w:hAnsi="Times New Roman"/>
          <w:color w:val="191919"/>
          <w:sz w:val="18"/>
          <w:szCs w:val="18"/>
        </w:rPr>
        <w:t>C</w:t>
      </w:r>
      <w:r>
        <w:rPr>
          <w:rFonts w:ascii="Times New Roman" w:hAnsi="Times New Roman"/>
          <w:color w:val="191919"/>
          <w:sz w:val="18"/>
          <w:szCs w:val="18"/>
        </w:rPr>
        <w:tab/>
      </w:r>
      <w:r>
        <w:rPr>
          <w:rFonts w:ascii="Times New Roman" w:hAnsi="Times New Roman"/>
          <w:color w:val="191919"/>
          <w:spacing w:val="-7"/>
          <w:sz w:val="18"/>
          <w:szCs w:val="18"/>
        </w:rPr>
        <w:t>Selec</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on</w:t>
      </w:r>
      <w:r>
        <w:rPr>
          <w:rFonts w:ascii="Times New Roman" w:hAnsi="Times New Roman"/>
          <w:color w:val="191919"/>
          <w:sz w:val="18"/>
          <w:szCs w:val="18"/>
        </w:rPr>
        <w:t>e</w:t>
      </w:r>
      <w:r>
        <w:rPr>
          <w:rFonts w:ascii="Times New Roman" w:hAnsi="Times New Roman"/>
          <w:color w:val="191919"/>
          <w:sz w:val="18"/>
          <w:szCs w:val="18"/>
        </w:rPr>
        <w:tab/>
      </w:r>
      <w:r>
        <w:rPr>
          <w:rFonts w:ascii="Times New Roman" w:hAnsi="Times New Roman"/>
          <w:color w:val="191919"/>
          <w:spacing w:val="-22"/>
          <w:sz w:val="18"/>
          <w:szCs w:val="18"/>
        </w:rPr>
        <w:t>W</w:t>
      </w:r>
      <w:r>
        <w:rPr>
          <w:rFonts w:ascii="Times New Roman" w:hAnsi="Times New Roman"/>
          <w:color w:val="191919"/>
          <w:spacing w:val="-7"/>
          <w:sz w:val="18"/>
          <w:szCs w:val="18"/>
        </w:rPr>
        <w:t>orl</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7"/>
          <w:sz w:val="18"/>
          <w:szCs w:val="18"/>
        </w:rPr>
        <w:t>Literatur</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II</w:t>
      </w:r>
    </w:p>
    <w:p w:rsidR="008B2895" w:rsidRDefault="008B2895" w:rsidP="008B2895">
      <w:pPr>
        <w:widowControl w:val="0"/>
        <w:tabs>
          <w:tab w:val="left" w:pos="9740"/>
        </w:tabs>
        <w:autoSpaceDE w:val="0"/>
        <w:autoSpaceDN w:val="0"/>
        <w:adjustRightInd w:val="0"/>
        <w:spacing w:before="9" w:after="0"/>
        <w:ind w:left="7500" w:hanging="30"/>
        <w:rPr>
          <w:rFonts w:ascii="Times New Roman" w:hAnsi="Times New Roman"/>
          <w:color w:val="000000"/>
          <w:sz w:val="18"/>
          <w:szCs w:val="18"/>
        </w:rPr>
      </w:pPr>
      <w:proofErr w:type="gramStart"/>
      <w:r>
        <w:rPr>
          <w:rFonts w:ascii="Times New Roman" w:hAnsi="Times New Roman"/>
          <w:color w:val="191919"/>
          <w:spacing w:val="-7"/>
          <w:sz w:val="18"/>
          <w:szCs w:val="18"/>
        </w:rPr>
        <w:t>o</w:t>
      </w:r>
      <w:r>
        <w:rPr>
          <w:rFonts w:ascii="Times New Roman" w:hAnsi="Times New Roman"/>
          <w:color w:val="191919"/>
          <w:sz w:val="18"/>
          <w:szCs w:val="18"/>
        </w:rPr>
        <w:t>r</w:t>
      </w:r>
      <w:proofErr w:type="gramEnd"/>
      <w:r>
        <w:rPr>
          <w:rFonts w:ascii="Times New Roman" w:hAnsi="Times New Roman"/>
          <w:color w:val="191919"/>
          <w:spacing w:val="-14"/>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4"/>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language</w:t>
      </w:r>
      <w:r>
        <w:rPr>
          <w:rFonts w:ascii="Times New Roman" w:hAnsi="Times New Roman"/>
          <w:color w:val="191919"/>
          <w:sz w:val="18"/>
          <w:szCs w:val="18"/>
        </w:rPr>
        <w:t>s</w:t>
      </w:r>
      <w:r>
        <w:rPr>
          <w:rFonts w:ascii="Times New Roman" w:hAnsi="Times New Roman"/>
          <w:color w:val="191919"/>
          <w:sz w:val="18"/>
          <w:szCs w:val="18"/>
        </w:rPr>
        <w:tab/>
        <w:t>3</w:t>
      </w:r>
    </w:p>
    <w:p w:rsidR="008B2895" w:rsidRDefault="008B2895" w:rsidP="008B2895">
      <w:pPr>
        <w:widowControl w:val="0"/>
        <w:tabs>
          <w:tab w:val="left" w:pos="1180"/>
          <w:tab w:val="left" w:pos="2260"/>
        </w:tabs>
        <w:autoSpaceDE w:val="0"/>
        <w:autoSpaceDN w:val="0"/>
        <w:adjustRightInd w:val="0"/>
        <w:spacing w:before="9" w:after="0"/>
        <w:ind w:left="120" w:hanging="30"/>
        <w:jc w:val="both"/>
        <w:rPr>
          <w:rFonts w:ascii="Times New Roman" w:hAnsi="Times New Roman"/>
          <w:color w:val="000000"/>
          <w:sz w:val="18"/>
          <w:szCs w:val="18"/>
        </w:rPr>
      </w:pPr>
      <w:r>
        <w:rPr>
          <w:rFonts w:ascii="Times New Roman" w:hAnsi="Times New Roman"/>
          <w:color w:val="191919"/>
          <w:spacing w:val="-7"/>
          <w:sz w:val="18"/>
          <w:szCs w:val="18"/>
        </w:rPr>
        <w:t>FOS</w:t>
      </w:r>
      <w:r>
        <w:rPr>
          <w:rFonts w:ascii="Times New Roman" w:hAnsi="Times New Roman"/>
          <w:color w:val="191919"/>
          <w:sz w:val="18"/>
          <w:szCs w:val="18"/>
        </w:rPr>
        <w:t>C</w:t>
      </w:r>
      <w:r>
        <w:rPr>
          <w:rFonts w:ascii="Times New Roman" w:hAnsi="Times New Roman"/>
          <w:color w:val="191919"/>
          <w:sz w:val="18"/>
          <w:szCs w:val="18"/>
        </w:rPr>
        <w:tab/>
      </w:r>
      <w:r>
        <w:rPr>
          <w:rFonts w:ascii="Times New Roman" w:hAnsi="Times New Roman"/>
          <w:color w:val="191919"/>
          <w:spacing w:val="-7"/>
          <w:sz w:val="18"/>
          <w:szCs w:val="18"/>
        </w:rPr>
        <w:t>404</w:t>
      </w:r>
      <w:r>
        <w:rPr>
          <w:rFonts w:ascii="Times New Roman" w:hAnsi="Times New Roman"/>
          <w:color w:val="191919"/>
          <w:sz w:val="18"/>
          <w:szCs w:val="18"/>
        </w:rPr>
        <w:t>0</w:t>
      </w:r>
      <w:r>
        <w:rPr>
          <w:rFonts w:ascii="Times New Roman" w:hAnsi="Times New Roman"/>
          <w:color w:val="191919"/>
          <w:sz w:val="18"/>
          <w:szCs w:val="18"/>
        </w:rPr>
        <w:tab/>
      </w:r>
      <w:r>
        <w:rPr>
          <w:rFonts w:ascii="Times New Roman" w:hAnsi="Times New Roman"/>
          <w:color w:val="191919"/>
          <w:spacing w:val="-7"/>
          <w:sz w:val="18"/>
          <w:szCs w:val="18"/>
        </w:rPr>
        <w:t>Forensi</w:t>
      </w:r>
      <w:r>
        <w:rPr>
          <w:rFonts w:ascii="Times New Roman" w:hAnsi="Times New Roman"/>
          <w:color w:val="191919"/>
          <w:sz w:val="18"/>
          <w:szCs w:val="18"/>
        </w:rPr>
        <w:t>c</w:t>
      </w:r>
      <w:r>
        <w:rPr>
          <w:rFonts w:ascii="Times New Roman" w:hAnsi="Times New Roman"/>
          <w:color w:val="191919"/>
          <w:spacing w:val="-14"/>
          <w:sz w:val="18"/>
          <w:szCs w:val="18"/>
        </w:rPr>
        <w:t xml:space="preserve"> </w:t>
      </w:r>
      <w:r>
        <w:rPr>
          <w:rFonts w:ascii="Times New Roman" w:hAnsi="Times New Roman"/>
          <w:color w:val="191919"/>
          <w:spacing w:val="-7"/>
          <w:sz w:val="18"/>
          <w:szCs w:val="18"/>
        </w:rPr>
        <w:t>Serolog</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z w:val="18"/>
          <w:szCs w:val="18"/>
        </w:rPr>
        <w:t>&amp;</w:t>
      </w:r>
      <w:r>
        <w:rPr>
          <w:rFonts w:ascii="Times New Roman" w:hAnsi="Times New Roman"/>
          <w:color w:val="191919"/>
          <w:spacing w:val="-14"/>
          <w:sz w:val="18"/>
          <w:szCs w:val="18"/>
        </w:rPr>
        <w:t xml:space="preserve"> </w:t>
      </w:r>
      <w:r>
        <w:rPr>
          <w:rFonts w:ascii="Times New Roman" w:hAnsi="Times New Roman"/>
          <w:color w:val="191919"/>
          <w:spacing w:val="-7"/>
          <w:sz w:val="18"/>
          <w:szCs w:val="18"/>
        </w:rPr>
        <w:t>DNA</w:t>
      </w:r>
    </w:p>
    <w:p w:rsidR="008B2895" w:rsidRDefault="008B2895" w:rsidP="008B2895">
      <w:pPr>
        <w:widowControl w:val="0"/>
        <w:tabs>
          <w:tab w:val="left" w:pos="4580"/>
          <w:tab w:val="left" w:pos="5260"/>
          <w:tab w:val="left" w:pos="6240"/>
          <w:tab w:val="left" w:pos="7500"/>
          <w:tab w:val="left" w:pos="9740"/>
        </w:tabs>
        <w:autoSpaceDE w:val="0"/>
        <w:autoSpaceDN w:val="0"/>
        <w:adjustRightInd w:val="0"/>
        <w:spacing w:before="9" w:after="0"/>
        <w:ind w:left="2280" w:hanging="30"/>
        <w:rPr>
          <w:rFonts w:ascii="Times New Roman" w:hAnsi="Times New Roman"/>
          <w:color w:val="000000"/>
          <w:sz w:val="18"/>
          <w:szCs w:val="18"/>
        </w:rPr>
      </w:pPr>
      <w:r>
        <w:rPr>
          <w:rFonts w:ascii="Times New Roman" w:hAnsi="Times New Roman"/>
          <w:color w:val="191919"/>
          <w:spacing w:val="-20"/>
          <w:sz w:val="18"/>
          <w:szCs w:val="18"/>
        </w:rPr>
        <w:t>T</w:t>
      </w:r>
      <w:r>
        <w:rPr>
          <w:rFonts w:ascii="Times New Roman" w:hAnsi="Times New Roman"/>
          <w:color w:val="191919"/>
          <w:spacing w:val="-7"/>
          <w:sz w:val="18"/>
          <w:szCs w:val="18"/>
        </w:rPr>
        <w:t>echnolog</w:t>
      </w:r>
      <w:r>
        <w:rPr>
          <w:rFonts w:ascii="Times New Roman" w:hAnsi="Times New Roman"/>
          <w:color w:val="191919"/>
          <w:sz w:val="18"/>
          <w:szCs w:val="18"/>
        </w:rPr>
        <w:t>y</w:t>
      </w:r>
      <w:r>
        <w:rPr>
          <w:rFonts w:ascii="Times New Roman" w:hAnsi="Times New Roman"/>
          <w:color w:val="191919"/>
          <w:sz w:val="18"/>
          <w:szCs w:val="18"/>
        </w:rPr>
        <w:tab/>
        <w:t>3</w:t>
      </w:r>
      <w:r>
        <w:rPr>
          <w:rFonts w:ascii="Times New Roman" w:hAnsi="Times New Roman"/>
          <w:color w:val="191919"/>
          <w:sz w:val="18"/>
          <w:szCs w:val="18"/>
        </w:rPr>
        <w:tab/>
      </w:r>
      <w:r>
        <w:rPr>
          <w:rFonts w:ascii="Times New Roman" w:hAnsi="Times New Roman"/>
          <w:color w:val="191919"/>
          <w:spacing w:val="-7"/>
          <w:sz w:val="18"/>
          <w:szCs w:val="18"/>
        </w:rPr>
        <w:t>FOS</w:t>
      </w:r>
      <w:r>
        <w:rPr>
          <w:rFonts w:ascii="Times New Roman" w:hAnsi="Times New Roman"/>
          <w:color w:val="191919"/>
          <w:sz w:val="18"/>
          <w:szCs w:val="18"/>
        </w:rPr>
        <w:t>C</w:t>
      </w:r>
      <w:r>
        <w:rPr>
          <w:rFonts w:ascii="Times New Roman" w:hAnsi="Times New Roman"/>
          <w:color w:val="191919"/>
          <w:sz w:val="18"/>
          <w:szCs w:val="18"/>
        </w:rPr>
        <w:tab/>
      </w:r>
      <w:r>
        <w:rPr>
          <w:rFonts w:ascii="Times New Roman" w:hAnsi="Times New Roman"/>
          <w:color w:val="191919"/>
          <w:spacing w:val="-7"/>
          <w:sz w:val="18"/>
          <w:szCs w:val="18"/>
        </w:rPr>
        <w:t>4201</w:t>
      </w:r>
      <w:r>
        <w:rPr>
          <w:rFonts w:ascii="Times New Roman" w:hAnsi="Times New Roman"/>
          <w:color w:val="191919"/>
          <w:sz w:val="18"/>
          <w:szCs w:val="18"/>
        </w:rPr>
        <w:t>L</w:t>
      </w:r>
      <w:r>
        <w:rPr>
          <w:rFonts w:ascii="Times New Roman" w:hAnsi="Times New Roman"/>
          <w:color w:val="191919"/>
          <w:sz w:val="18"/>
          <w:szCs w:val="18"/>
        </w:rPr>
        <w:tab/>
      </w:r>
      <w:r>
        <w:rPr>
          <w:rFonts w:ascii="Times New Roman" w:hAnsi="Times New Roman"/>
          <w:color w:val="191919"/>
          <w:spacing w:val="-7"/>
          <w:sz w:val="18"/>
          <w:szCs w:val="18"/>
        </w:rPr>
        <w:t>Evidenc</w:t>
      </w:r>
      <w:r>
        <w:rPr>
          <w:rFonts w:ascii="Times New Roman" w:hAnsi="Times New Roman"/>
          <w:color w:val="191919"/>
          <w:sz w:val="18"/>
          <w:szCs w:val="18"/>
        </w:rPr>
        <w:t>e</w:t>
      </w:r>
      <w:r>
        <w:rPr>
          <w:rFonts w:ascii="Times New Roman" w:hAnsi="Times New Roman"/>
          <w:color w:val="191919"/>
          <w:spacing w:val="-24"/>
          <w:sz w:val="18"/>
          <w:szCs w:val="18"/>
        </w:rPr>
        <w:t xml:space="preserve"> </w:t>
      </w:r>
      <w:r>
        <w:rPr>
          <w:rFonts w:ascii="Times New Roman" w:hAnsi="Times New Roman"/>
          <w:color w:val="191919"/>
          <w:spacing w:val="-7"/>
          <w:sz w:val="18"/>
          <w:szCs w:val="18"/>
        </w:rPr>
        <w:t>Anal/Researc</w:t>
      </w:r>
      <w:r>
        <w:rPr>
          <w:rFonts w:ascii="Times New Roman" w:hAnsi="Times New Roman"/>
          <w:color w:val="191919"/>
          <w:sz w:val="18"/>
          <w:szCs w:val="18"/>
        </w:rPr>
        <w:t>h</w:t>
      </w:r>
      <w:r>
        <w:rPr>
          <w:rFonts w:ascii="Times New Roman" w:hAnsi="Times New Roman"/>
          <w:color w:val="191919"/>
          <w:sz w:val="18"/>
          <w:szCs w:val="18"/>
        </w:rPr>
        <w:tab/>
        <w:t>3</w:t>
      </w:r>
    </w:p>
    <w:p w:rsidR="008B2895" w:rsidRDefault="008B2895" w:rsidP="008B2895">
      <w:pPr>
        <w:widowControl w:val="0"/>
        <w:tabs>
          <w:tab w:val="left" w:pos="1180"/>
          <w:tab w:val="left" w:pos="2260"/>
          <w:tab w:val="left" w:pos="4580"/>
          <w:tab w:val="left" w:pos="5260"/>
          <w:tab w:val="left" w:pos="7480"/>
          <w:tab w:val="left" w:pos="9740"/>
        </w:tabs>
        <w:autoSpaceDE w:val="0"/>
        <w:autoSpaceDN w:val="0"/>
        <w:adjustRightInd w:val="0"/>
        <w:spacing w:before="9" w:after="0"/>
        <w:ind w:left="120" w:right="-90" w:hanging="30"/>
        <w:jc w:val="both"/>
        <w:rPr>
          <w:rFonts w:ascii="Times New Roman" w:hAnsi="Times New Roman"/>
          <w:color w:val="000000"/>
          <w:sz w:val="18"/>
          <w:szCs w:val="18"/>
        </w:rPr>
      </w:pPr>
      <w:r>
        <w:rPr>
          <w:rFonts w:ascii="Times New Roman" w:hAnsi="Times New Roman"/>
          <w:color w:val="191919"/>
          <w:spacing w:val="-7"/>
          <w:sz w:val="18"/>
          <w:szCs w:val="18"/>
        </w:rPr>
        <w:t>FOS</w:t>
      </w:r>
      <w:r>
        <w:rPr>
          <w:rFonts w:ascii="Times New Roman" w:hAnsi="Times New Roman"/>
          <w:color w:val="191919"/>
          <w:sz w:val="18"/>
          <w:szCs w:val="18"/>
        </w:rPr>
        <w:t>C</w:t>
      </w:r>
      <w:r>
        <w:rPr>
          <w:rFonts w:ascii="Times New Roman" w:hAnsi="Times New Roman"/>
          <w:color w:val="191919"/>
          <w:sz w:val="18"/>
          <w:szCs w:val="18"/>
        </w:rPr>
        <w:tab/>
      </w:r>
      <w:r>
        <w:rPr>
          <w:rFonts w:ascii="Times New Roman" w:hAnsi="Times New Roman"/>
          <w:color w:val="191919"/>
          <w:spacing w:val="-7"/>
          <w:sz w:val="18"/>
          <w:szCs w:val="18"/>
        </w:rPr>
        <w:t>405</w:t>
      </w:r>
      <w:r>
        <w:rPr>
          <w:rFonts w:ascii="Times New Roman" w:hAnsi="Times New Roman"/>
          <w:color w:val="191919"/>
          <w:sz w:val="18"/>
          <w:szCs w:val="18"/>
        </w:rPr>
        <w:t>0</w:t>
      </w:r>
      <w:r>
        <w:rPr>
          <w:rFonts w:ascii="Times New Roman" w:hAnsi="Times New Roman"/>
          <w:color w:val="191919"/>
          <w:sz w:val="18"/>
          <w:szCs w:val="18"/>
        </w:rPr>
        <w:tab/>
      </w:r>
      <w:r>
        <w:rPr>
          <w:rFonts w:ascii="Times New Roman" w:hAnsi="Times New Roman"/>
          <w:color w:val="191919"/>
          <w:spacing w:val="-7"/>
          <w:sz w:val="18"/>
          <w:szCs w:val="18"/>
        </w:rPr>
        <w:t>Forensi</w:t>
      </w:r>
      <w:r>
        <w:rPr>
          <w:rFonts w:ascii="Times New Roman" w:hAnsi="Times New Roman"/>
          <w:color w:val="191919"/>
          <w:sz w:val="18"/>
          <w:szCs w:val="18"/>
        </w:rPr>
        <w:t>c</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Chemistr</w:t>
      </w:r>
      <w:r>
        <w:rPr>
          <w:rFonts w:ascii="Times New Roman" w:hAnsi="Times New Roman"/>
          <w:color w:val="191919"/>
          <w:sz w:val="18"/>
          <w:szCs w:val="18"/>
        </w:rPr>
        <w:t>y</w:t>
      </w:r>
      <w:r>
        <w:rPr>
          <w:rFonts w:ascii="Times New Roman" w:hAnsi="Times New Roman"/>
          <w:color w:val="191919"/>
          <w:sz w:val="18"/>
          <w:szCs w:val="18"/>
        </w:rPr>
        <w:tab/>
        <w:t>3</w:t>
      </w:r>
      <w:r>
        <w:rPr>
          <w:rFonts w:ascii="Times New Roman" w:hAnsi="Times New Roman"/>
          <w:color w:val="191919"/>
          <w:sz w:val="18"/>
          <w:szCs w:val="18"/>
        </w:rPr>
        <w:tab/>
      </w:r>
      <w:r>
        <w:rPr>
          <w:rFonts w:ascii="Times New Roman" w:hAnsi="Times New Roman"/>
          <w:color w:val="191919"/>
          <w:spacing w:val="-7"/>
          <w:sz w:val="18"/>
          <w:szCs w:val="18"/>
        </w:rPr>
        <w:t>FOS</w:t>
      </w:r>
      <w:r>
        <w:rPr>
          <w:rFonts w:ascii="Times New Roman" w:hAnsi="Times New Roman"/>
          <w:color w:val="191919"/>
          <w:sz w:val="18"/>
          <w:szCs w:val="18"/>
        </w:rPr>
        <w:t>C</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/CRJ</w:t>
      </w:r>
      <w:r>
        <w:rPr>
          <w:rFonts w:ascii="Times New Roman" w:hAnsi="Times New Roman"/>
          <w:color w:val="191919"/>
          <w:sz w:val="18"/>
          <w:szCs w:val="18"/>
        </w:rPr>
        <w:t>U</w:t>
      </w:r>
      <w:r>
        <w:rPr>
          <w:rFonts w:ascii="Times New Roman" w:hAnsi="Times New Roman"/>
          <w:color w:val="191919"/>
          <w:spacing w:val="32"/>
          <w:sz w:val="18"/>
          <w:szCs w:val="18"/>
        </w:rPr>
        <w:t xml:space="preserve"> </w:t>
      </w:r>
      <w:r>
        <w:rPr>
          <w:rFonts w:ascii="Times New Roman" w:hAnsi="Times New Roman"/>
          <w:color w:val="191919"/>
          <w:spacing w:val="-7"/>
          <w:sz w:val="18"/>
          <w:szCs w:val="18"/>
        </w:rPr>
        <w:t>499</w:t>
      </w:r>
      <w:r>
        <w:rPr>
          <w:rFonts w:ascii="Times New Roman" w:hAnsi="Times New Roman"/>
          <w:color w:val="191919"/>
          <w:sz w:val="18"/>
          <w:szCs w:val="18"/>
        </w:rPr>
        <w:t>9</w:t>
      </w:r>
      <w:r>
        <w:rPr>
          <w:rFonts w:ascii="Times New Roman" w:hAnsi="Times New Roman"/>
          <w:color w:val="191919"/>
          <w:sz w:val="18"/>
          <w:szCs w:val="18"/>
        </w:rPr>
        <w:tab/>
      </w:r>
      <w:r>
        <w:rPr>
          <w:rFonts w:ascii="Times New Roman" w:hAnsi="Times New Roman"/>
          <w:color w:val="191919"/>
          <w:spacing w:val="-7"/>
          <w:sz w:val="18"/>
          <w:szCs w:val="18"/>
        </w:rPr>
        <w:t>Senio</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Capston</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semina</w:t>
      </w:r>
      <w:r>
        <w:rPr>
          <w:rFonts w:ascii="Times New Roman" w:hAnsi="Times New Roman"/>
          <w:color w:val="191919"/>
          <w:sz w:val="18"/>
          <w:szCs w:val="18"/>
        </w:rPr>
        <w:t>r</w:t>
      </w:r>
      <w:r>
        <w:rPr>
          <w:rFonts w:ascii="Times New Roman" w:hAnsi="Times New Roman"/>
          <w:color w:val="191919"/>
          <w:sz w:val="18"/>
          <w:szCs w:val="18"/>
        </w:rPr>
        <w:tab/>
        <w:t>3</w:t>
      </w:r>
    </w:p>
    <w:p w:rsidR="008B2895" w:rsidRDefault="008B2895" w:rsidP="008B2895">
      <w:pPr>
        <w:widowControl w:val="0"/>
        <w:tabs>
          <w:tab w:val="left" w:pos="1180"/>
          <w:tab w:val="left" w:pos="2260"/>
          <w:tab w:val="left" w:pos="4580"/>
          <w:tab w:val="left" w:pos="5260"/>
          <w:tab w:val="left" w:pos="6240"/>
          <w:tab w:val="left" w:pos="7480"/>
          <w:tab w:val="left" w:pos="9740"/>
        </w:tabs>
        <w:autoSpaceDE w:val="0"/>
        <w:autoSpaceDN w:val="0"/>
        <w:adjustRightInd w:val="0"/>
        <w:spacing w:before="9" w:after="0"/>
        <w:ind w:left="120" w:right="-180" w:hanging="30"/>
        <w:jc w:val="both"/>
        <w:rPr>
          <w:rFonts w:ascii="Times New Roman" w:hAnsi="Times New Roman"/>
          <w:color w:val="000000"/>
          <w:sz w:val="18"/>
          <w:szCs w:val="18"/>
        </w:rPr>
      </w:pPr>
      <w:r>
        <w:rPr>
          <w:rFonts w:ascii="Times New Roman" w:hAnsi="Times New Roman"/>
          <w:color w:val="191919"/>
          <w:spacing w:val="-7"/>
          <w:sz w:val="18"/>
          <w:szCs w:val="18"/>
        </w:rPr>
        <w:t>FOS</w:t>
      </w:r>
      <w:r>
        <w:rPr>
          <w:rFonts w:ascii="Times New Roman" w:hAnsi="Times New Roman"/>
          <w:color w:val="191919"/>
          <w:sz w:val="18"/>
          <w:szCs w:val="18"/>
        </w:rPr>
        <w:t>C</w:t>
      </w:r>
      <w:r>
        <w:rPr>
          <w:rFonts w:ascii="Times New Roman" w:hAnsi="Times New Roman"/>
          <w:color w:val="191919"/>
          <w:sz w:val="18"/>
          <w:szCs w:val="18"/>
        </w:rPr>
        <w:tab/>
      </w:r>
      <w:r>
        <w:rPr>
          <w:rFonts w:ascii="Times New Roman" w:hAnsi="Times New Roman"/>
          <w:color w:val="191919"/>
          <w:spacing w:val="-7"/>
          <w:sz w:val="18"/>
          <w:szCs w:val="18"/>
        </w:rPr>
        <w:t>406</w:t>
      </w:r>
      <w:r>
        <w:rPr>
          <w:rFonts w:ascii="Times New Roman" w:hAnsi="Times New Roman"/>
          <w:color w:val="191919"/>
          <w:sz w:val="18"/>
          <w:szCs w:val="18"/>
        </w:rPr>
        <w:t>0</w:t>
      </w:r>
      <w:r>
        <w:rPr>
          <w:rFonts w:ascii="Times New Roman" w:hAnsi="Times New Roman"/>
          <w:color w:val="191919"/>
          <w:sz w:val="18"/>
          <w:szCs w:val="18"/>
        </w:rPr>
        <w:tab/>
      </w:r>
      <w:r>
        <w:rPr>
          <w:rFonts w:ascii="Times New Roman" w:hAnsi="Times New Roman"/>
          <w:color w:val="191919"/>
          <w:spacing w:val="-7"/>
          <w:sz w:val="18"/>
          <w:szCs w:val="18"/>
        </w:rPr>
        <w:t>SEM-ED</w:t>
      </w:r>
      <w:r>
        <w:rPr>
          <w:rFonts w:ascii="Times New Roman" w:hAnsi="Times New Roman"/>
          <w:color w:val="191919"/>
          <w:sz w:val="18"/>
          <w:szCs w:val="18"/>
        </w:rPr>
        <w:t>X</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8"/>
          <w:sz w:val="18"/>
          <w:szCs w:val="18"/>
        </w:rPr>
        <w:t xml:space="preserve"> </w:t>
      </w:r>
      <w:r>
        <w:rPr>
          <w:rFonts w:ascii="Times New Roman" w:hAnsi="Times New Roman"/>
          <w:color w:val="191919"/>
          <w:spacing w:val="-14"/>
          <w:sz w:val="18"/>
          <w:szCs w:val="18"/>
        </w:rPr>
        <w:t>T</w:t>
      </w:r>
      <w:r>
        <w:rPr>
          <w:rFonts w:ascii="Times New Roman" w:hAnsi="Times New Roman"/>
          <w:color w:val="191919"/>
          <w:spacing w:val="-7"/>
          <w:sz w:val="18"/>
          <w:szCs w:val="18"/>
        </w:rPr>
        <w:t>rac</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Evidenc</w:t>
      </w:r>
      <w:r>
        <w:rPr>
          <w:rFonts w:ascii="Times New Roman" w:hAnsi="Times New Roman"/>
          <w:color w:val="191919"/>
          <w:sz w:val="18"/>
          <w:szCs w:val="18"/>
        </w:rPr>
        <w:t>e</w:t>
      </w:r>
      <w:r>
        <w:rPr>
          <w:rFonts w:ascii="Times New Roman" w:hAnsi="Times New Roman"/>
          <w:color w:val="191919"/>
          <w:sz w:val="18"/>
          <w:szCs w:val="18"/>
        </w:rPr>
        <w:tab/>
        <w:t>3</w:t>
      </w:r>
      <w:r>
        <w:rPr>
          <w:rFonts w:ascii="Times New Roman" w:hAnsi="Times New Roman"/>
          <w:color w:val="191919"/>
          <w:sz w:val="18"/>
          <w:szCs w:val="18"/>
        </w:rPr>
        <w:tab/>
      </w:r>
      <w:r>
        <w:rPr>
          <w:rFonts w:ascii="Times New Roman" w:hAnsi="Times New Roman"/>
          <w:color w:val="191919"/>
          <w:spacing w:val="-7"/>
          <w:sz w:val="18"/>
          <w:szCs w:val="18"/>
        </w:rPr>
        <w:t>Are</w:t>
      </w:r>
      <w:r>
        <w:rPr>
          <w:rFonts w:ascii="Times New Roman" w:hAnsi="Times New Roman"/>
          <w:color w:val="191919"/>
          <w:sz w:val="18"/>
          <w:szCs w:val="18"/>
        </w:rPr>
        <w:t>a</w:t>
      </w:r>
      <w:r>
        <w:rPr>
          <w:rFonts w:ascii="Times New Roman" w:hAnsi="Times New Roman"/>
          <w:color w:val="191919"/>
          <w:spacing w:val="23"/>
          <w:sz w:val="18"/>
          <w:szCs w:val="18"/>
        </w:rPr>
        <w:t xml:space="preserve"> </w:t>
      </w:r>
      <w:r>
        <w:rPr>
          <w:rFonts w:ascii="Times New Roman" w:hAnsi="Times New Roman"/>
          <w:color w:val="191919"/>
          <w:sz w:val="18"/>
          <w:szCs w:val="18"/>
        </w:rPr>
        <w:t>G</w:t>
      </w:r>
      <w:r>
        <w:rPr>
          <w:rFonts w:ascii="Times New Roman" w:hAnsi="Times New Roman"/>
          <w:color w:val="191919"/>
          <w:sz w:val="18"/>
          <w:szCs w:val="18"/>
        </w:rPr>
        <w:tab/>
      </w:r>
      <w:r>
        <w:rPr>
          <w:rFonts w:ascii="Times New Roman" w:hAnsi="Times New Roman"/>
          <w:color w:val="191919"/>
          <w:spacing w:val="-7"/>
          <w:sz w:val="18"/>
          <w:szCs w:val="18"/>
        </w:rPr>
        <w:t>Are</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z w:val="18"/>
          <w:szCs w:val="18"/>
        </w:rPr>
        <w:t>G</w:t>
      </w:r>
      <w:r>
        <w:rPr>
          <w:rFonts w:ascii="Times New Roman" w:hAnsi="Times New Roman"/>
          <w:color w:val="191919"/>
          <w:sz w:val="18"/>
          <w:szCs w:val="18"/>
        </w:rPr>
        <w:tab/>
      </w:r>
      <w:r>
        <w:rPr>
          <w:rFonts w:ascii="Times New Roman" w:hAnsi="Times New Roman"/>
          <w:color w:val="191919"/>
          <w:spacing w:val="-7"/>
          <w:sz w:val="18"/>
          <w:szCs w:val="18"/>
        </w:rPr>
        <w:t>Selec</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on</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fro</w:t>
      </w:r>
      <w:r>
        <w:rPr>
          <w:rFonts w:ascii="Times New Roman" w:hAnsi="Times New Roman"/>
          <w:color w:val="191919"/>
          <w:sz w:val="18"/>
          <w:szCs w:val="18"/>
        </w:rPr>
        <w:t>m</w:t>
      </w:r>
      <w:r>
        <w:rPr>
          <w:rFonts w:ascii="Times New Roman" w:hAnsi="Times New Roman"/>
          <w:color w:val="191919"/>
          <w:spacing w:val="-14"/>
          <w:sz w:val="18"/>
          <w:szCs w:val="18"/>
        </w:rPr>
        <w:t xml:space="preserve"> </w:t>
      </w:r>
      <w:r>
        <w:rPr>
          <w:rFonts w:ascii="Times New Roman" w:hAnsi="Times New Roman"/>
          <w:color w:val="191919"/>
          <w:spacing w:val="-7"/>
          <w:sz w:val="18"/>
          <w:szCs w:val="18"/>
        </w:rPr>
        <w:t>Par</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I/II/III/I</w:t>
      </w:r>
      <w:r>
        <w:rPr>
          <w:rFonts w:ascii="Times New Roman" w:hAnsi="Times New Roman"/>
          <w:color w:val="191919"/>
          <w:sz w:val="18"/>
          <w:szCs w:val="18"/>
        </w:rPr>
        <w:t>V</w:t>
      </w:r>
      <w:r>
        <w:rPr>
          <w:rFonts w:ascii="Times New Roman" w:hAnsi="Times New Roman"/>
          <w:color w:val="191919"/>
          <w:sz w:val="18"/>
          <w:szCs w:val="18"/>
        </w:rPr>
        <w:tab/>
        <w:t>4</w:t>
      </w:r>
    </w:p>
    <w:p w:rsidR="008B2895" w:rsidRDefault="008B2895" w:rsidP="008B2895">
      <w:pPr>
        <w:widowControl w:val="0"/>
        <w:tabs>
          <w:tab w:val="left" w:pos="4580"/>
          <w:tab w:val="left" w:pos="5260"/>
          <w:tab w:val="left" w:pos="9440"/>
        </w:tabs>
        <w:autoSpaceDE w:val="0"/>
        <w:autoSpaceDN w:val="0"/>
        <w:adjustRightInd w:val="0"/>
        <w:spacing w:before="6" w:after="0"/>
        <w:ind w:left="120" w:right="1460" w:hanging="30"/>
        <w:jc w:val="both"/>
        <w:rPr>
          <w:rFonts w:ascii="Times New Roman" w:hAnsi="Times New Roman"/>
          <w:color w:val="000000"/>
          <w:sz w:val="18"/>
          <w:szCs w:val="18"/>
        </w:rPr>
      </w:pPr>
      <w:r>
        <w:rPr>
          <w:rFonts w:ascii="Times New Roman" w:hAnsi="Times New Roman"/>
          <w:b/>
          <w:bCs/>
          <w:color w:val="191919"/>
          <w:spacing w:val="-24"/>
          <w:sz w:val="18"/>
          <w:szCs w:val="18"/>
        </w:rPr>
        <w:t>T</w:t>
      </w:r>
      <w:r>
        <w:rPr>
          <w:rFonts w:ascii="Times New Roman" w:hAnsi="Times New Roman"/>
          <w:b/>
          <w:bCs/>
          <w:color w:val="191919"/>
          <w:spacing w:val="-7"/>
          <w:sz w:val="18"/>
          <w:szCs w:val="18"/>
        </w:rPr>
        <w:t>ota</w:t>
      </w:r>
      <w:r>
        <w:rPr>
          <w:rFonts w:ascii="Times New Roman" w:hAnsi="Times New Roman"/>
          <w:b/>
          <w:bCs/>
          <w:color w:val="191919"/>
          <w:sz w:val="18"/>
          <w:szCs w:val="18"/>
        </w:rPr>
        <w:t>l</w:t>
      </w:r>
      <w:r>
        <w:rPr>
          <w:rFonts w:ascii="Times New Roman" w:hAnsi="Times New Roman"/>
          <w:b/>
          <w:bCs/>
          <w:color w:val="191919"/>
          <w:sz w:val="18"/>
          <w:szCs w:val="18"/>
        </w:rPr>
        <w:tab/>
      </w:r>
      <w:r>
        <w:rPr>
          <w:rFonts w:ascii="Times New Roman" w:hAnsi="Times New Roman"/>
          <w:b/>
          <w:bCs/>
          <w:color w:val="191919"/>
          <w:spacing w:val="-7"/>
          <w:sz w:val="18"/>
          <w:szCs w:val="18"/>
        </w:rPr>
        <w:t>1</w:t>
      </w:r>
      <w:r>
        <w:rPr>
          <w:rFonts w:ascii="Times New Roman" w:hAnsi="Times New Roman"/>
          <w:b/>
          <w:bCs/>
          <w:color w:val="191919"/>
          <w:sz w:val="18"/>
          <w:szCs w:val="18"/>
        </w:rPr>
        <w:t>6</w:t>
      </w:r>
      <w:r>
        <w:rPr>
          <w:rFonts w:ascii="Times New Roman" w:hAnsi="Times New Roman"/>
          <w:b/>
          <w:bCs/>
          <w:color w:val="191919"/>
          <w:sz w:val="18"/>
          <w:szCs w:val="18"/>
        </w:rPr>
        <w:tab/>
      </w:r>
      <w:r>
        <w:rPr>
          <w:rFonts w:ascii="Times New Roman" w:hAnsi="Times New Roman"/>
          <w:b/>
          <w:bCs/>
          <w:color w:val="191919"/>
          <w:spacing w:val="-24"/>
          <w:sz w:val="18"/>
          <w:szCs w:val="18"/>
        </w:rPr>
        <w:t>T</w:t>
      </w:r>
      <w:r>
        <w:rPr>
          <w:rFonts w:ascii="Times New Roman" w:hAnsi="Times New Roman"/>
          <w:b/>
          <w:bCs/>
          <w:color w:val="191919"/>
          <w:spacing w:val="-7"/>
          <w:sz w:val="18"/>
          <w:szCs w:val="18"/>
        </w:rPr>
        <w:t>ota</w:t>
      </w:r>
      <w:r>
        <w:rPr>
          <w:rFonts w:ascii="Times New Roman" w:hAnsi="Times New Roman"/>
          <w:b/>
          <w:bCs/>
          <w:color w:val="191919"/>
          <w:sz w:val="18"/>
          <w:szCs w:val="18"/>
        </w:rPr>
        <w:t>l</w:t>
      </w:r>
      <w:r>
        <w:rPr>
          <w:rFonts w:ascii="Times New Roman" w:hAnsi="Times New Roman"/>
          <w:b/>
          <w:bCs/>
          <w:color w:val="191919"/>
          <w:sz w:val="18"/>
          <w:szCs w:val="18"/>
        </w:rPr>
        <w:tab/>
      </w:r>
      <w:r>
        <w:rPr>
          <w:rFonts w:ascii="Times New Roman" w:hAnsi="Times New Roman"/>
          <w:b/>
          <w:bCs/>
          <w:color w:val="191919"/>
          <w:spacing w:val="-7"/>
          <w:sz w:val="18"/>
          <w:szCs w:val="18"/>
        </w:rPr>
        <w:t>15-16</w:t>
      </w:r>
    </w:p>
    <w:p w:rsidR="00E8550F" w:rsidRDefault="00E8550F"/>
    <w:p w:rsidR="00E8550F" w:rsidRDefault="00E8550F"/>
    <w:p w:rsidR="004E1E50" w:rsidRDefault="004E1E50"/>
    <w:p w:rsidR="004E1E50" w:rsidRPr="0071188B" w:rsidRDefault="004E1E50" w:rsidP="0071188B">
      <w:pPr>
        <w:pStyle w:val="Heading2"/>
        <w:ind w:left="180" w:firstLine="0"/>
        <w:rPr>
          <w:rFonts w:ascii="Times New Roman" w:hAnsi="Times New Roman"/>
          <w:color w:val="000000"/>
          <w:sz w:val="36"/>
          <w:szCs w:val="36"/>
        </w:rPr>
      </w:pPr>
      <w:bookmarkStart w:id="30" w:name="_Toc295333409"/>
      <w:r w:rsidRPr="0071188B">
        <w:rPr>
          <w:rFonts w:ascii="Times New Roman" w:hAnsi="Times New Roman"/>
          <w:color w:val="191919"/>
          <w:spacing w:val="-29"/>
          <w:sz w:val="48"/>
          <w:szCs w:val="48"/>
        </w:rPr>
        <w:t>D</w:t>
      </w:r>
      <w:r w:rsidRPr="0071188B">
        <w:rPr>
          <w:rFonts w:ascii="Times New Roman" w:hAnsi="Times New Roman"/>
          <w:color w:val="191919"/>
          <w:spacing w:val="-29"/>
          <w:sz w:val="36"/>
          <w:szCs w:val="36"/>
        </w:rPr>
        <w:t>E</w:t>
      </w:r>
      <w:r w:rsidRPr="0071188B">
        <w:rPr>
          <w:rFonts w:ascii="Times New Roman" w:hAnsi="Times New Roman"/>
          <w:color w:val="191919"/>
          <w:spacing w:val="-78"/>
          <w:sz w:val="36"/>
          <w:szCs w:val="36"/>
        </w:rPr>
        <w:t>P</w:t>
      </w:r>
      <w:r w:rsidRPr="0071188B">
        <w:rPr>
          <w:rFonts w:ascii="Times New Roman" w:hAnsi="Times New Roman"/>
          <w:color w:val="191919"/>
          <w:spacing w:val="-29"/>
          <w:sz w:val="36"/>
          <w:szCs w:val="36"/>
        </w:rPr>
        <w:t>A</w:t>
      </w:r>
      <w:r w:rsidRPr="0071188B">
        <w:rPr>
          <w:rFonts w:ascii="Times New Roman" w:hAnsi="Times New Roman"/>
          <w:color w:val="191919"/>
          <w:spacing w:val="-61"/>
          <w:sz w:val="36"/>
          <w:szCs w:val="36"/>
        </w:rPr>
        <w:t>R</w:t>
      </w:r>
      <w:r w:rsidRPr="0071188B">
        <w:rPr>
          <w:rFonts w:ascii="Times New Roman" w:hAnsi="Times New Roman"/>
          <w:color w:val="191919"/>
          <w:spacing w:val="-29"/>
          <w:sz w:val="36"/>
          <w:szCs w:val="36"/>
        </w:rPr>
        <w:t>TMEN</w:t>
      </w:r>
      <w:r w:rsidRPr="0071188B">
        <w:rPr>
          <w:rFonts w:ascii="Times New Roman" w:hAnsi="Times New Roman"/>
          <w:color w:val="191919"/>
          <w:sz w:val="36"/>
          <w:szCs w:val="36"/>
        </w:rPr>
        <w:t>T</w:t>
      </w:r>
      <w:r w:rsidRPr="0071188B">
        <w:rPr>
          <w:rFonts w:ascii="Times New Roman" w:hAnsi="Times New Roman"/>
          <w:color w:val="191919"/>
          <w:spacing w:val="-22"/>
          <w:sz w:val="36"/>
          <w:szCs w:val="36"/>
        </w:rPr>
        <w:t xml:space="preserve"> </w:t>
      </w:r>
      <w:r w:rsidRPr="0071188B">
        <w:rPr>
          <w:rFonts w:ascii="Times New Roman" w:hAnsi="Times New Roman"/>
          <w:color w:val="191919"/>
          <w:spacing w:val="-29"/>
          <w:sz w:val="36"/>
          <w:szCs w:val="36"/>
        </w:rPr>
        <w:t>O</w:t>
      </w:r>
      <w:r w:rsidRPr="0071188B">
        <w:rPr>
          <w:rFonts w:ascii="Times New Roman" w:hAnsi="Times New Roman"/>
          <w:color w:val="191919"/>
          <w:sz w:val="36"/>
          <w:szCs w:val="36"/>
        </w:rPr>
        <w:t>F</w:t>
      </w:r>
      <w:r w:rsidRPr="0071188B">
        <w:rPr>
          <w:rFonts w:ascii="Times New Roman" w:hAnsi="Times New Roman"/>
          <w:color w:val="191919"/>
          <w:spacing w:val="-13"/>
          <w:sz w:val="36"/>
          <w:szCs w:val="36"/>
        </w:rPr>
        <w:t xml:space="preserve"> </w:t>
      </w:r>
      <w:r w:rsidRPr="0071188B">
        <w:rPr>
          <w:rFonts w:ascii="Times New Roman" w:hAnsi="Times New Roman"/>
          <w:color w:val="191919"/>
          <w:spacing w:val="-29"/>
          <w:sz w:val="48"/>
          <w:szCs w:val="48"/>
        </w:rPr>
        <w:t>N</w:t>
      </w:r>
      <w:r w:rsidRPr="0071188B">
        <w:rPr>
          <w:rFonts w:ascii="Times New Roman" w:hAnsi="Times New Roman"/>
          <w:color w:val="191919"/>
          <w:spacing w:val="-89"/>
          <w:sz w:val="36"/>
          <w:szCs w:val="36"/>
        </w:rPr>
        <w:t>A</w:t>
      </w:r>
      <w:r w:rsidRPr="0071188B">
        <w:rPr>
          <w:rFonts w:ascii="Times New Roman" w:hAnsi="Times New Roman"/>
          <w:color w:val="191919"/>
          <w:spacing w:val="-29"/>
          <w:sz w:val="36"/>
          <w:szCs w:val="36"/>
        </w:rPr>
        <w:t>TURA</w:t>
      </w:r>
      <w:r w:rsidRPr="0071188B">
        <w:rPr>
          <w:rFonts w:ascii="Times New Roman" w:hAnsi="Times New Roman"/>
          <w:color w:val="191919"/>
          <w:sz w:val="36"/>
          <w:szCs w:val="36"/>
        </w:rPr>
        <w:t>L</w:t>
      </w:r>
      <w:r w:rsidRPr="0071188B">
        <w:rPr>
          <w:rFonts w:ascii="Times New Roman" w:hAnsi="Times New Roman"/>
          <w:color w:val="191919"/>
          <w:spacing w:val="-32"/>
          <w:sz w:val="36"/>
          <w:szCs w:val="36"/>
        </w:rPr>
        <w:t xml:space="preserve"> </w:t>
      </w:r>
      <w:r w:rsidRPr="0071188B">
        <w:rPr>
          <w:rFonts w:ascii="Times New Roman" w:hAnsi="Times New Roman"/>
          <w:color w:val="191919"/>
          <w:spacing w:val="-29"/>
          <w:sz w:val="48"/>
          <w:szCs w:val="48"/>
        </w:rPr>
        <w:t>S</w:t>
      </w:r>
      <w:r w:rsidRPr="0071188B">
        <w:rPr>
          <w:rFonts w:ascii="Times New Roman" w:hAnsi="Times New Roman"/>
          <w:color w:val="191919"/>
          <w:spacing w:val="-29"/>
          <w:sz w:val="36"/>
          <w:szCs w:val="36"/>
        </w:rPr>
        <w:t>CIENCES</w:t>
      </w:r>
      <w:bookmarkEnd w:id="30"/>
    </w:p>
    <w:p w:rsidR="004E1E50" w:rsidRDefault="004E1E50" w:rsidP="004E1E50">
      <w:pPr>
        <w:widowControl w:val="0"/>
        <w:autoSpaceDE w:val="0"/>
        <w:autoSpaceDN w:val="0"/>
        <w:adjustRightInd w:val="0"/>
        <w:spacing w:before="6" w:after="0" w:line="160" w:lineRule="exact"/>
        <w:ind w:left="180" w:right="40" w:firstLine="0"/>
        <w:rPr>
          <w:rFonts w:ascii="Times New Roman" w:hAnsi="Times New Roman"/>
          <w:color w:val="000000"/>
          <w:sz w:val="16"/>
          <w:szCs w:val="16"/>
        </w:rPr>
      </w:pPr>
    </w:p>
    <w:p w:rsidR="004E1E50" w:rsidRDefault="004E1E50" w:rsidP="004E1E50">
      <w:pPr>
        <w:widowControl w:val="0"/>
        <w:autoSpaceDE w:val="0"/>
        <w:autoSpaceDN w:val="0"/>
        <w:adjustRightInd w:val="0"/>
        <w:spacing w:after="0" w:line="250" w:lineRule="auto"/>
        <w:ind w:left="180" w:right="40" w:firstLine="0"/>
        <w:jc w:val="both"/>
        <w:rPr>
          <w:rFonts w:ascii="Times New Roman" w:hAnsi="Times New Roman"/>
          <w:color w:val="000000"/>
          <w:sz w:val="18"/>
          <w:szCs w:val="18"/>
        </w:rPr>
      </w:pP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6"/>
          <w:sz w:val="18"/>
          <w:szCs w:val="18"/>
        </w:rPr>
        <w:t xml:space="preserve"> </w:t>
      </w:r>
      <w:r>
        <w:rPr>
          <w:rFonts w:ascii="Times New Roman" w:hAnsi="Times New Roman"/>
          <w:color w:val="191919"/>
          <w:spacing w:val="-7"/>
          <w:sz w:val="18"/>
          <w:szCs w:val="18"/>
        </w:rPr>
        <w:t>Departmen</w:t>
      </w:r>
      <w:r>
        <w:rPr>
          <w:rFonts w:ascii="Times New Roman" w:hAnsi="Times New Roman"/>
          <w:color w:val="191919"/>
          <w:sz w:val="18"/>
          <w:szCs w:val="18"/>
        </w:rPr>
        <w:t>t</w:t>
      </w:r>
      <w:r>
        <w:rPr>
          <w:rFonts w:ascii="Times New Roman" w:hAnsi="Times New Roman"/>
          <w:color w:val="191919"/>
          <w:spacing w:val="-16"/>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6"/>
          <w:sz w:val="18"/>
          <w:szCs w:val="18"/>
        </w:rPr>
        <w:t xml:space="preserve"> </w:t>
      </w:r>
      <w:r>
        <w:rPr>
          <w:rFonts w:ascii="Times New Roman" w:hAnsi="Times New Roman"/>
          <w:color w:val="191919"/>
          <w:spacing w:val="-7"/>
          <w:sz w:val="18"/>
          <w:szCs w:val="18"/>
        </w:rPr>
        <w:t>Natura</w:t>
      </w:r>
      <w:r>
        <w:rPr>
          <w:rFonts w:ascii="Times New Roman" w:hAnsi="Times New Roman"/>
          <w:color w:val="191919"/>
          <w:sz w:val="18"/>
          <w:szCs w:val="18"/>
        </w:rPr>
        <w:t>l</w:t>
      </w:r>
      <w:r>
        <w:rPr>
          <w:rFonts w:ascii="Times New Roman" w:hAnsi="Times New Roman"/>
          <w:color w:val="191919"/>
          <w:spacing w:val="-16"/>
          <w:sz w:val="18"/>
          <w:szCs w:val="18"/>
        </w:rPr>
        <w:t xml:space="preserve"> </w:t>
      </w:r>
      <w:r>
        <w:rPr>
          <w:rFonts w:ascii="Times New Roman" w:hAnsi="Times New Roman"/>
          <w:color w:val="191919"/>
          <w:spacing w:val="-7"/>
          <w:sz w:val="18"/>
          <w:szCs w:val="18"/>
        </w:rPr>
        <w:t>Science</w:t>
      </w:r>
      <w:r>
        <w:rPr>
          <w:rFonts w:ascii="Times New Roman" w:hAnsi="Times New Roman"/>
          <w:color w:val="191919"/>
          <w:sz w:val="18"/>
          <w:szCs w:val="18"/>
        </w:rPr>
        <w:t>s</w:t>
      </w:r>
      <w:r>
        <w:rPr>
          <w:rFonts w:ascii="Times New Roman" w:hAnsi="Times New Roman"/>
          <w:color w:val="191919"/>
          <w:spacing w:val="-16"/>
          <w:sz w:val="18"/>
          <w:szCs w:val="18"/>
        </w:rPr>
        <w:t xml:space="preserve"> </w:t>
      </w:r>
      <w:r>
        <w:rPr>
          <w:rFonts w:ascii="Times New Roman" w:hAnsi="Times New Roman"/>
          <w:color w:val="191919"/>
          <w:spacing w:val="-7"/>
          <w:sz w:val="18"/>
          <w:szCs w:val="18"/>
        </w:rPr>
        <w:t>o</w:t>
      </w:r>
      <w:r>
        <w:rPr>
          <w:rFonts w:ascii="Times New Roman" w:hAnsi="Times New Roman"/>
          <w:color w:val="191919"/>
          <w:spacing w:val="-10"/>
          <w:sz w:val="18"/>
          <w:szCs w:val="18"/>
        </w:rPr>
        <w:t>f</w:t>
      </w:r>
      <w:r>
        <w:rPr>
          <w:rFonts w:ascii="Times New Roman" w:hAnsi="Times New Roman"/>
          <w:color w:val="191919"/>
          <w:spacing w:val="-7"/>
          <w:sz w:val="18"/>
          <w:szCs w:val="18"/>
        </w:rPr>
        <w:t>fer</w:t>
      </w:r>
      <w:r>
        <w:rPr>
          <w:rFonts w:ascii="Times New Roman" w:hAnsi="Times New Roman"/>
          <w:color w:val="191919"/>
          <w:sz w:val="18"/>
          <w:szCs w:val="18"/>
        </w:rPr>
        <w:t>s</w:t>
      </w:r>
      <w:r>
        <w:rPr>
          <w:rFonts w:ascii="Times New Roman" w:hAnsi="Times New Roman"/>
          <w:color w:val="191919"/>
          <w:spacing w:val="-16"/>
          <w:sz w:val="18"/>
          <w:szCs w:val="18"/>
        </w:rPr>
        <w:t xml:space="preserve"> </w:t>
      </w:r>
      <w:r>
        <w:rPr>
          <w:rFonts w:ascii="Times New Roman" w:hAnsi="Times New Roman"/>
          <w:color w:val="191919"/>
          <w:spacing w:val="-7"/>
          <w:sz w:val="18"/>
          <w:szCs w:val="18"/>
        </w:rPr>
        <w:t>degree</w:t>
      </w:r>
      <w:r>
        <w:rPr>
          <w:rFonts w:ascii="Times New Roman" w:hAnsi="Times New Roman"/>
          <w:color w:val="191919"/>
          <w:sz w:val="18"/>
          <w:szCs w:val="18"/>
        </w:rPr>
        <w:t>s</w:t>
      </w:r>
      <w:r>
        <w:rPr>
          <w:rFonts w:ascii="Times New Roman" w:hAnsi="Times New Roman"/>
          <w:color w:val="191919"/>
          <w:spacing w:val="-16"/>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16"/>
          <w:sz w:val="18"/>
          <w:szCs w:val="18"/>
        </w:rPr>
        <w:t xml:space="preserve"> </w:t>
      </w:r>
      <w:r>
        <w:rPr>
          <w:rFonts w:ascii="Times New Roman" w:hAnsi="Times New Roman"/>
          <w:color w:val="191919"/>
          <w:spacing w:val="-7"/>
          <w:sz w:val="18"/>
          <w:szCs w:val="18"/>
        </w:rPr>
        <w:t>biolog</w:t>
      </w:r>
      <w:r>
        <w:rPr>
          <w:rFonts w:ascii="Times New Roman" w:hAnsi="Times New Roman"/>
          <w:color w:val="191919"/>
          <w:sz w:val="18"/>
          <w:szCs w:val="18"/>
        </w:rPr>
        <w:t>y</w:t>
      </w:r>
      <w:r>
        <w:rPr>
          <w:rFonts w:ascii="Times New Roman" w:hAnsi="Times New Roman"/>
          <w:color w:val="191919"/>
          <w:spacing w:val="-16"/>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6"/>
          <w:sz w:val="18"/>
          <w:szCs w:val="18"/>
        </w:rPr>
        <w:t xml:space="preserve"> </w:t>
      </w:r>
      <w:r>
        <w:rPr>
          <w:rFonts w:ascii="Times New Roman" w:hAnsi="Times New Roman"/>
          <w:color w:val="191919"/>
          <w:spacing w:val="-7"/>
          <w:sz w:val="18"/>
          <w:szCs w:val="18"/>
        </w:rPr>
        <w:t>chemistr</w:t>
      </w:r>
      <w:r>
        <w:rPr>
          <w:rFonts w:ascii="Times New Roman" w:hAnsi="Times New Roman"/>
          <w:color w:val="191919"/>
          <w:sz w:val="18"/>
          <w:szCs w:val="18"/>
        </w:rPr>
        <w:t>y</w:t>
      </w:r>
      <w:r>
        <w:rPr>
          <w:rFonts w:ascii="Times New Roman" w:hAnsi="Times New Roman"/>
          <w:color w:val="191919"/>
          <w:spacing w:val="-16"/>
          <w:sz w:val="18"/>
          <w:szCs w:val="18"/>
        </w:rPr>
        <w:t xml:space="preserve"> </w:t>
      </w:r>
      <w:r>
        <w:rPr>
          <w:rFonts w:ascii="Times New Roman" w:hAnsi="Times New Roman"/>
          <w:color w:val="191919"/>
          <w:spacing w:val="-7"/>
          <w:sz w:val="18"/>
          <w:szCs w:val="18"/>
        </w:rPr>
        <w:t>wit</w:t>
      </w:r>
      <w:r>
        <w:rPr>
          <w:rFonts w:ascii="Times New Roman" w:hAnsi="Times New Roman"/>
          <w:color w:val="191919"/>
          <w:sz w:val="18"/>
          <w:szCs w:val="18"/>
        </w:rPr>
        <w:t>h</w:t>
      </w:r>
      <w:r>
        <w:rPr>
          <w:rFonts w:ascii="Times New Roman" w:hAnsi="Times New Roman"/>
          <w:color w:val="191919"/>
          <w:spacing w:val="-16"/>
          <w:sz w:val="18"/>
          <w:szCs w:val="18"/>
        </w:rPr>
        <w:t xml:space="preserve"> </w:t>
      </w:r>
      <w:r>
        <w:rPr>
          <w:rFonts w:ascii="Times New Roman" w:hAnsi="Times New Roman"/>
          <w:color w:val="191919"/>
          <w:spacing w:val="-7"/>
          <w:sz w:val="18"/>
          <w:szCs w:val="18"/>
        </w:rPr>
        <w:t>cours</w:t>
      </w:r>
      <w:r>
        <w:rPr>
          <w:rFonts w:ascii="Times New Roman" w:hAnsi="Times New Roman"/>
          <w:color w:val="191919"/>
          <w:sz w:val="18"/>
          <w:szCs w:val="18"/>
        </w:rPr>
        <w:t>e</w:t>
      </w:r>
      <w:r>
        <w:rPr>
          <w:rFonts w:ascii="Times New Roman" w:hAnsi="Times New Roman"/>
          <w:color w:val="191919"/>
          <w:spacing w:val="-16"/>
          <w:sz w:val="18"/>
          <w:szCs w:val="18"/>
        </w:rPr>
        <w:t xml:space="preserve"> </w:t>
      </w:r>
      <w:r>
        <w:rPr>
          <w:rFonts w:ascii="Times New Roman" w:hAnsi="Times New Roman"/>
          <w:color w:val="191919"/>
          <w:spacing w:val="-7"/>
          <w:sz w:val="18"/>
          <w:szCs w:val="18"/>
        </w:rPr>
        <w:t>o</w:t>
      </w:r>
      <w:r>
        <w:rPr>
          <w:rFonts w:ascii="Times New Roman" w:hAnsi="Times New Roman"/>
          <w:color w:val="191919"/>
          <w:spacing w:val="-10"/>
          <w:sz w:val="18"/>
          <w:szCs w:val="18"/>
        </w:rPr>
        <w:t>f</w:t>
      </w:r>
      <w:r>
        <w:rPr>
          <w:rFonts w:ascii="Times New Roman" w:hAnsi="Times New Roman"/>
          <w:color w:val="191919"/>
          <w:spacing w:val="-7"/>
          <w:sz w:val="18"/>
          <w:szCs w:val="18"/>
        </w:rPr>
        <w:t>fering</w:t>
      </w:r>
      <w:r>
        <w:rPr>
          <w:rFonts w:ascii="Times New Roman" w:hAnsi="Times New Roman"/>
          <w:color w:val="191919"/>
          <w:sz w:val="18"/>
          <w:szCs w:val="18"/>
        </w:rPr>
        <w:t>s</w:t>
      </w:r>
      <w:r>
        <w:rPr>
          <w:rFonts w:ascii="Times New Roman" w:hAnsi="Times New Roman"/>
          <w:color w:val="191919"/>
          <w:spacing w:val="-16"/>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16"/>
          <w:sz w:val="18"/>
          <w:szCs w:val="18"/>
        </w:rPr>
        <w:t xml:space="preserve"> </w:t>
      </w:r>
      <w:r>
        <w:rPr>
          <w:rFonts w:ascii="Times New Roman" w:hAnsi="Times New Roman"/>
          <w:color w:val="191919"/>
          <w:spacing w:val="-7"/>
          <w:sz w:val="18"/>
          <w:szCs w:val="18"/>
        </w:rPr>
        <w:t>physic</w:t>
      </w:r>
      <w:r>
        <w:rPr>
          <w:rFonts w:ascii="Times New Roman" w:hAnsi="Times New Roman"/>
          <w:color w:val="191919"/>
          <w:sz w:val="18"/>
          <w:szCs w:val="18"/>
        </w:rPr>
        <w:t>s</w:t>
      </w:r>
      <w:r>
        <w:rPr>
          <w:rFonts w:ascii="Times New Roman" w:hAnsi="Times New Roman"/>
          <w:color w:val="191919"/>
          <w:spacing w:val="-16"/>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6"/>
          <w:sz w:val="18"/>
          <w:szCs w:val="18"/>
        </w:rPr>
        <w:t xml:space="preserve"> </w:t>
      </w:r>
      <w:r>
        <w:rPr>
          <w:rFonts w:ascii="Times New Roman" w:hAnsi="Times New Roman"/>
          <w:color w:val="191919"/>
          <w:spacing w:val="-7"/>
          <w:sz w:val="18"/>
          <w:szCs w:val="18"/>
        </w:rPr>
        <w:t>engineering</w:t>
      </w:r>
      <w:r>
        <w:rPr>
          <w:rFonts w:ascii="Times New Roman" w:hAnsi="Times New Roman"/>
          <w:color w:val="191919"/>
          <w:sz w:val="18"/>
          <w:szCs w:val="18"/>
        </w:rPr>
        <w:t>.</w:t>
      </w:r>
      <w:r>
        <w:rPr>
          <w:rFonts w:ascii="Times New Roman" w:hAnsi="Times New Roman"/>
          <w:color w:val="191919"/>
          <w:spacing w:val="-19"/>
          <w:sz w:val="18"/>
          <w:szCs w:val="18"/>
        </w:rPr>
        <w:t xml:space="preserve"> </w:t>
      </w:r>
      <w:r>
        <w:rPr>
          <w:rFonts w:ascii="Times New Roman" w:hAnsi="Times New Roman"/>
          <w:color w:val="191919"/>
          <w:spacing w:val="-7"/>
          <w:sz w:val="18"/>
          <w:szCs w:val="18"/>
        </w:rPr>
        <w:t>T</w:t>
      </w:r>
      <w:r>
        <w:rPr>
          <w:rFonts w:ascii="Times New Roman" w:hAnsi="Times New Roman"/>
          <w:color w:val="191919"/>
          <w:spacing w:val="-8"/>
          <w:sz w:val="18"/>
          <w:szCs w:val="18"/>
        </w:rPr>
        <w:t>h</w:t>
      </w:r>
      <w:r>
        <w:rPr>
          <w:rFonts w:ascii="Times New Roman" w:hAnsi="Times New Roman"/>
          <w:color w:val="191919"/>
          <w:sz w:val="18"/>
          <w:szCs w:val="18"/>
        </w:rPr>
        <w:t>e</w:t>
      </w:r>
      <w:r>
        <w:rPr>
          <w:rFonts w:ascii="Times New Roman" w:hAnsi="Times New Roman"/>
          <w:color w:val="191919"/>
          <w:spacing w:val="-16"/>
          <w:sz w:val="18"/>
          <w:szCs w:val="18"/>
        </w:rPr>
        <w:t xml:space="preserve"> </w:t>
      </w:r>
      <w:r>
        <w:rPr>
          <w:rFonts w:ascii="Times New Roman" w:hAnsi="Times New Roman"/>
          <w:color w:val="191919"/>
          <w:spacing w:val="-7"/>
          <w:sz w:val="18"/>
          <w:szCs w:val="18"/>
        </w:rPr>
        <w:t>departmen</w:t>
      </w:r>
      <w:r>
        <w:rPr>
          <w:rFonts w:ascii="Times New Roman" w:hAnsi="Times New Roman"/>
          <w:color w:val="191919"/>
          <w:sz w:val="18"/>
          <w:szCs w:val="18"/>
        </w:rPr>
        <w:t>t</w:t>
      </w:r>
      <w:r>
        <w:rPr>
          <w:rFonts w:ascii="Times New Roman" w:hAnsi="Times New Roman"/>
          <w:color w:val="191919"/>
          <w:spacing w:val="-16"/>
          <w:sz w:val="18"/>
          <w:szCs w:val="18"/>
        </w:rPr>
        <w:t xml:space="preserve"> </w:t>
      </w:r>
      <w:r>
        <w:rPr>
          <w:rFonts w:ascii="Times New Roman" w:hAnsi="Times New Roman"/>
          <w:color w:val="191919"/>
          <w:spacing w:val="-7"/>
          <w:sz w:val="18"/>
          <w:szCs w:val="18"/>
        </w:rPr>
        <w:t>als</w:t>
      </w:r>
      <w:r>
        <w:rPr>
          <w:rFonts w:ascii="Times New Roman" w:hAnsi="Times New Roman"/>
          <w:color w:val="191919"/>
          <w:sz w:val="18"/>
          <w:szCs w:val="18"/>
        </w:rPr>
        <w:t>o</w:t>
      </w:r>
      <w:r>
        <w:rPr>
          <w:rFonts w:ascii="Times New Roman" w:hAnsi="Times New Roman"/>
          <w:color w:val="191919"/>
          <w:spacing w:val="-16"/>
          <w:sz w:val="18"/>
          <w:szCs w:val="18"/>
        </w:rPr>
        <w:t xml:space="preserve"> </w:t>
      </w:r>
      <w:r>
        <w:rPr>
          <w:rFonts w:ascii="Times New Roman" w:hAnsi="Times New Roman"/>
          <w:color w:val="191919"/>
          <w:spacing w:val="-7"/>
          <w:sz w:val="18"/>
          <w:szCs w:val="18"/>
        </w:rPr>
        <w:t>o</w:t>
      </w:r>
      <w:r>
        <w:rPr>
          <w:rFonts w:ascii="Times New Roman" w:hAnsi="Times New Roman"/>
          <w:color w:val="191919"/>
          <w:spacing w:val="-10"/>
          <w:sz w:val="18"/>
          <w:szCs w:val="18"/>
        </w:rPr>
        <w:t>f</w:t>
      </w:r>
      <w:r>
        <w:rPr>
          <w:rFonts w:ascii="Times New Roman" w:hAnsi="Times New Roman"/>
          <w:color w:val="191919"/>
          <w:spacing w:val="-7"/>
          <w:sz w:val="18"/>
          <w:szCs w:val="18"/>
        </w:rPr>
        <w:t>fer</w:t>
      </w:r>
      <w:r>
        <w:rPr>
          <w:rFonts w:ascii="Times New Roman" w:hAnsi="Times New Roman"/>
          <w:color w:val="191919"/>
          <w:sz w:val="18"/>
          <w:szCs w:val="18"/>
        </w:rPr>
        <w:t>s</w:t>
      </w:r>
      <w:r>
        <w:rPr>
          <w:rFonts w:ascii="Times New Roman" w:hAnsi="Times New Roman"/>
          <w:color w:val="191919"/>
          <w:spacing w:val="-16"/>
          <w:sz w:val="18"/>
          <w:szCs w:val="18"/>
        </w:rPr>
        <w:t xml:space="preserve"> </w:t>
      </w:r>
      <w:r>
        <w:rPr>
          <w:rFonts w:ascii="Times New Roman" w:hAnsi="Times New Roman"/>
          <w:color w:val="191919"/>
          <w:sz w:val="18"/>
          <w:szCs w:val="18"/>
        </w:rPr>
        <w:t xml:space="preserve">a </w:t>
      </w:r>
      <w:r>
        <w:rPr>
          <w:rFonts w:ascii="Times New Roman" w:hAnsi="Times New Roman"/>
          <w:color w:val="191919"/>
          <w:spacing w:val="-7"/>
          <w:sz w:val="18"/>
          <w:szCs w:val="18"/>
        </w:rPr>
        <w:t>degre</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7"/>
          <w:sz w:val="18"/>
          <w:szCs w:val="18"/>
        </w:rPr>
        <w:t>scienc</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educatio</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7"/>
          <w:sz w:val="18"/>
          <w:szCs w:val="18"/>
        </w:rPr>
        <w:t>wit</w:t>
      </w:r>
      <w:r>
        <w:rPr>
          <w:rFonts w:ascii="Times New Roman" w:hAnsi="Times New Roman"/>
          <w:color w:val="191919"/>
          <w:sz w:val="18"/>
          <w:szCs w:val="18"/>
        </w:rPr>
        <w:t>h</w:t>
      </w:r>
      <w:r>
        <w:rPr>
          <w:rFonts w:ascii="Times New Roman" w:hAnsi="Times New Roman"/>
          <w:color w:val="191919"/>
          <w:spacing w:val="-14"/>
          <w:sz w:val="18"/>
          <w:szCs w:val="18"/>
        </w:rPr>
        <w:t xml:space="preserve"> </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7"/>
          <w:sz w:val="18"/>
          <w:szCs w:val="18"/>
        </w:rPr>
        <w:t>broa</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7"/>
          <w:sz w:val="18"/>
          <w:szCs w:val="18"/>
        </w:rPr>
        <w:t>base</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7"/>
          <w:sz w:val="18"/>
          <w:szCs w:val="18"/>
        </w:rPr>
        <w:t>emphasi</w:t>
      </w:r>
      <w:r>
        <w:rPr>
          <w:rFonts w:ascii="Times New Roman" w:hAnsi="Times New Roman"/>
          <w:color w:val="191919"/>
          <w:sz w:val="18"/>
          <w:szCs w:val="18"/>
        </w:rPr>
        <w:t>s</w:t>
      </w:r>
      <w:r>
        <w:rPr>
          <w:rFonts w:ascii="Times New Roman" w:hAnsi="Times New Roman"/>
          <w:color w:val="191919"/>
          <w:spacing w:val="-14"/>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7"/>
          <w:sz w:val="18"/>
          <w:szCs w:val="18"/>
        </w:rPr>
        <w:t>biolog</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pacing w:val="-7"/>
          <w:sz w:val="18"/>
          <w:szCs w:val="18"/>
        </w:rPr>
        <w:t>area.</w:t>
      </w:r>
    </w:p>
    <w:p w:rsidR="004E1E50" w:rsidRDefault="004E1E50" w:rsidP="004E1E50">
      <w:pPr>
        <w:widowControl w:val="0"/>
        <w:autoSpaceDE w:val="0"/>
        <w:autoSpaceDN w:val="0"/>
        <w:adjustRightInd w:val="0"/>
        <w:spacing w:before="8" w:after="0" w:line="190" w:lineRule="exact"/>
        <w:ind w:left="180" w:right="40" w:firstLine="0"/>
        <w:rPr>
          <w:rFonts w:ascii="Times New Roman" w:hAnsi="Times New Roman"/>
          <w:color w:val="000000"/>
          <w:sz w:val="19"/>
          <w:szCs w:val="19"/>
        </w:rPr>
      </w:pPr>
    </w:p>
    <w:p w:rsidR="004E1E50" w:rsidRDefault="004E1E50" w:rsidP="004E1E50">
      <w:pPr>
        <w:widowControl w:val="0"/>
        <w:autoSpaceDE w:val="0"/>
        <w:autoSpaceDN w:val="0"/>
        <w:adjustRightInd w:val="0"/>
        <w:spacing w:after="0"/>
        <w:ind w:left="180" w:right="40" w:firstLine="0"/>
        <w:jc w:val="both"/>
        <w:rPr>
          <w:rFonts w:ascii="Times New Roman" w:hAnsi="Times New Roman"/>
          <w:color w:val="000000"/>
          <w:sz w:val="18"/>
          <w:szCs w:val="18"/>
        </w:rPr>
      </w:pPr>
      <w:r>
        <w:rPr>
          <w:rFonts w:ascii="Times New Roman" w:hAnsi="Times New Roman"/>
          <w:b/>
          <w:bCs/>
          <w:color w:val="191919"/>
          <w:spacing w:val="-10"/>
          <w:sz w:val="24"/>
          <w:szCs w:val="24"/>
        </w:rPr>
        <w:t>B</w:t>
      </w:r>
      <w:r>
        <w:rPr>
          <w:rFonts w:ascii="Times New Roman" w:hAnsi="Times New Roman"/>
          <w:b/>
          <w:bCs/>
          <w:color w:val="191919"/>
          <w:spacing w:val="-10"/>
          <w:sz w:val="18"/>
          <w:szCs w:val="18"/>
        </w:rPr>
        <w:t>IOLOGY</w:t>
      </w:r>
    </w:p>
    <w:p w:rsidR="004E1E50" w:rsidRDefault="004E1E50" w:rsidP="004E1E50">
      <w:pPr>
        <w:widowControl w:val="0"/>
        <w:autoSpaceDE w:val="0"/>
        <w:autoSpaceDN w:val="0"/>
        <w:adjustRightInd w:val="0"/>
        <w:spacing w:before="30" w:after="0" w:line="250" w:lineRule="auto"/>
        <w:ind w:left="180" w:right="40" w:firstLine="0"/>
        <w:jc w:val="both"/>
        <w:rPr>
          <w:rFonts w:ascii="Times New Roman" w:hAnsi="Times New Roman"/>
          <w:color w:val="000000"/>
          <w:sz w:val="18"/>
          <w:szCs w:val="18"/>
        </w:rPr>
      </w:pP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majo</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7"/>
          <w:sz w:val="18"/>
          <w:szCs w:val="18"/>
        </w:rPr>
        <w:t>biolog</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pacing w:val="-7"/>
          <w:sz w:val="18"/>
          <w:szCs w:val="18"/>
        </w:rPr>
        <w:t>provide</w:t>
      </w:r>
      <w:r>
        <w:rPr>
          <w:rFonts w:ascii="Times New Roman" w:hAnsi="Times New Roman"/>
          <w:color w:val="191919"/>
          <w:sz w:val="18"/>
          <w:szCs w:val="18"/>
        </w:rPr>
        <w:t>s</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course</w:t>
      </w:r>
      <w:r>
        <w:rPr>
          <w:rFonts w:ascii="Times New Roman" w:hAnsi="Times New Roman"/>
          <w:color w:val="191919"/>
          <w:sz w:val="18"/>
          <w:szCs w:val="18"/>
        </w:rPr>
        <w:t>s</w:t>
      </w:r>
      <w:r>
        <w:rPr>
          <w:rFonts w:ascii="Times New Roman" w:hAnsi="Times New Roman"/>
          <w:color w:val="191919"/>
          <w:spacing w:val="-14"/>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cours</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sequence</w:t>
      </w:r>
      <w:r>
        <w:rPr>
          <w:rFonts w:ascii="Times New Roman" w:hAnsi="Times New Roman"/>
          <w:color w:val="191919"/>
          <w:sz w:val="18"/>
          <w:szCs w:val="18"/>
        </w:rPr>
        <w:t>s</w:t>
      </w:r>
      <w:r>
        <w:rPr>
          <w:rFonts w:ascii="Times New Roman" w:hAnsi="Times New Roman"/>
          <w:color w:val="191919"/>
          <w:spacing w:val="-14"/>
          <w:sz w:val="18"/>
          <w:szCs w:val="18"/>
        </w:rPr>
        <w:t xml:space="preserve"> </w:t>
      </w:r>
      <w:r>
        <w:rPr>
          <w:rFonts w:ascii="Times New Roman" w:hAnsi="Times New Roman"/>
          <w:color w:val="191919"/>
          <w:spacing w:val="-7"/>
          <w:sz w:val="18"/>
          <w:szCs w:val="18"/>
        </w:rPr>
        <w:t>leadin</w:t>
      </w:r>
      <w:r>
        <w:rPr>
          <w:rFonts w:ascii="Times New Roman" w:hAnsi="Times New Roman"/>
          <w:color w:val="191919"/>
          <w:sz w:val="18"/>
          <w:szCs w:val="18"/>
        </w:rPr>
        <w:t>g</w:t>
      </w:r>
      <w:r>
        <w:rPr>
          <w:rFonts w:ascii="Times New Roman" w:hAnsi="Times New Roman"/>
          <w:color w:val="191919"/>
          <w:spacing w:val="-14"/>
          <w:sz w:val="18"/>
          <w:szCs w:val="18"/>
        </w:rPr>
        <w:t xml:space="preserve"> </w:t>
      </w:r>
      <w:r>
        <w:rPr>
          <w:rFonts w:ascii="Times New Roman" w:hAnsi="Times New Roman"/>
          <w:color w:val="191919"/>
          <w:spacing w:val="-7"/>
          <w:sz w:val="18"/>
          <w:szCs w:val="18"/>
        </w:rPr>
        <w:t>t</w:t>
      </w:r>
      <w:r>
        <w:rPr>
          <w:rFonts w:ascii="Times New Roman" w:hAnsi="Times New Roman"/>
          <w:color w:val="191919"/>
          <w:sz w:val="18"/>
          <w:szCs w:val="18"/>
        </w:rPr>
        <w:t>o</w:t>
      </w:r>
      <w:r>
        <w:rPr>
          <w:rFonts w:ascii="Times New Roman" w:hAnsi="Times New Roman"/>
          <w:color w:val="191919"/>
          <w:spacing w:val="-14"/>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Bachelo</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4"/>
          <w:sz w:val="18"/>
          <w:szCs w:val="18"/>
        </w:rPr>
        <w:t xml:space="preserve"> </w:t>
      </w:r>
      <w:r>
        <w:rPr>
          <w:rFonts w:ascii="Times New Roman" w:hAnsi="Times New Roman"/>
          <w:color w:val="191919"/>
          <w:spacing w:val="-7"/>
          <w:sz w:val="18"/>
          <w:szCs w:val="18"/>
        </w:rPr>
        <w:t>Scienc</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degre</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7"/>
          <w:sz w:val="18"/>
          <w:szCs w:val="18"/>
        </w:rPr>
        <w:t>biolog</w:t>
      </w:r>
      <w:r>
        <w:rPr>
          <w:rFonts w:ascii="Times New Roman" w:hAnsi="Times New Roman"/>
          <w:color w:val="191919"/>
          <w:spacing w:val="-19"/>
          <w:sz w:val="18"/>
          <w:szCs w:val="18"/>
        </w:rPr>
        <w:t>y</w:t>
      </w:r>
      <w:r>
        <w:rPr>
          <w:rFonts w:ascii="Times New Roman" w:hAnsi="Times New Roman"/>
          <w:color w:val="191919"/>
          <w:sz w:val="18"/>
          <w:szCs w:val="18"/>
        </w:rPr>
        <w:t>.</w:t>
      </w:r>
      <w:r>
        <w:rPr>
          <w:rFonts w:ascii="Times New Roman" w:hAnsi="Times New Roman"/>
          <w:color w:val="191919"/>
          <w:spacing w:val="-17"/>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progra</w:t>
      </w:r>
      <w:r>
        <w:rPr>
          <w:rFonts w:ascii="Times New Roman" w:hAnsi="Times New Roman"/>
          <w:color w:val="191919"/>
          <w:sz w:val="18"/>
          <w:szCs w:val="18"/>
        </w:rPr>
        <w:t>m</w:t>
      </w:r>
      <w:r>
        <w:rPr>
          <w:rFonts w:ascii="Times New Roman" w:hAnsi="Times New Roman"/>
          <w:color w:val="191919"/>
          <w:spacing w:val="-14"/>
          <w:sz w:val="18"/>
          <w:szCs w:val="18"/>
        </w:rPr>
        <w:t xml:space="preserve"> </w:t>
      </w:r>
      <w:r>
        <w:rPr>
          <w:rFonts w:ascii="Times New Roman" w:hAnsi="Times New Roman"/>
          <w:color w:val="191919"/>
          <w:spacing w:val="-7"/>
          <w:sz w:val="18"/>
          <w:szCs w:val="18"/>
        </w:rPr>
        <w:t>p</w:t>
      </w:r>
      <w:r>
        <w:rPr>
          <w:rFonts w:ascii="Times New Roman" w:hAnsi="Times New Roman"/>
          <w:color w:val="191919"/>
          <w:spacing w:val="-8"/>
          <w:sz w:val="18"/>
          <w:szCs w:val="18"/>
        </w:rPr>
        <w:t>r</w:t>
      </w:r>
      <w:r>
        <w:rPr>
          <w:rFonts w:ascii="Times New Roman" w:hAnsi="Times New Roman"/>
          <w:color w:val="191919"/>
          <w:spacing w:val="-7"/>
          <w:sz w:val="18"/>
          <w:szCs w:val="18"/>
        </w:rPr>
        <w:t>epare</w:t>
      </w:r>
      <w:r>
        <w:rPr>
          <w:rFonts w:ascii="Times New Roman" w:hAnsi="Times New Roman"/>
          <w:color w:val="191919"/>
          <w:sz w:val="18"/>
          <w:szCs w:val="18"/>
        </w:rPr>
        <w:t>s</w:t>
      </w:r>
      <w:r>
        <w:rPr>
          <w:rFonts w:ascii="Times New Roman" w:hAnsi="Times New Roman"/>
          <w:color w:val="191919"/>
          <w:spacing w:val="-14"/>
          <w:sz w:val="18"/>
          <w:szCs w:val="18"/>
        </w:rPr>
        <w:t xml:space="preserve"> </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7"/>
          <w:sz w:val="18"/>
          <w:szCs w:val="18"/>
        </w:rPr>
        <w:t>studen</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fo</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7"/>
          <w:sz w:val="18"/>
          <w:szCs w:val="18"/>
        </w:rPr>
        <w:t>professiona</w:t>
      </w:r>
      <w:r>
        <w:rPr>
          <w:rFonts w:ascii="Times New Roman" w:hAnsi="Times New Roman"/>
          <w:color w:val="191919"/>
          <w:sz w:val="18"/>
          <w:szCs w:val="18"/>
        </w:rPr>
        <w:t>l</w:t>
      </w:r>
      <w:r>
        <w:rPr>
          <w:rFonts w:ascii="Times New Roman" w:hAnsi="Times New Roman"/>
          <w:color w:val="191919"/>
          <w:spacing w:val="-17"/>
          <w:sz w:val="18"/>
          <w:szCs w:val="18"/>
        </w:rPr>
        <w:t xml:space="preserve"> </w:t>
      </w:r>
      <w:r>
        <w:rPr>
          <w:rFonts w:ascii="Times New Roman" w:hAnsi="Times New Roman"/>
          <w:color w:val="191919"/>
          <w:spacing w:val="-7"/>
          <w:sz w:val="18"/>
          <w:szCs w:val="18"/>
        </w:rPr>
        <w:t>career</w:t>
      </w:r>
      <w:r>
        <w:rPr>
          <w:rFonts w:ascii="Times New Roman" w:hAnsi="Times New Roman"/>
          <w:color w:val="191919"/>
          <w:sz w:val="18"/>
          <w:szCs w:val="18"/>
        </w:rPr>
        <w:t>s</w:t>
      </w:r>
      <w:r>
        <w:rPr>
          <w:rFonts w:ascii="Times New Roman" w:hAnsi="Times New Roman"/>
          <w:color w:val="191919"/>
          <w:spacing w:val="-17"/>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7"/>
          <w:sz w:val="18"/>
          <w:szCs w:val="18"/>
        </w:rPr>
        <w:t xml:space="preserve"> </w:t>
      </w:r>
      <w:r>
        <w:rPr>
          <w:rFonts w:ascii="Times New Roman" w:hAnsi="Times New Roman"/>
          <w:color w:val="191919"/>
          <w:spacing w:val="-7"/>
          <w:sz w:val="18"/>
          <w:szCs w:val="18"/>
        </w:rPr>
        <w:t>employmen</w:t>
      </w:r>
      <w:r>
        <w:rPr>
          <w:rFonts w:ascii="Times New Roman" w:hAnsi="Times New Roman"/>
          <w:color w:val="191919"/>
          <w:sz w:val="18"/>
          <w:szCs w:val="18"/>
        </w:rPr>
        <w:t>t</w:t>
      </w:r>
      <w:r>
        <w:rPr>
          <w:rFonts w:ascii="Times New Roman" w:hAnsi="Times New Roman"/>
          <w:color w:val="191919"/>
          <w:spacing w:val="-17"/>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17"/>
          <w:sz w:val="18"/>
          <w:szCs w:val="18"/>
        </w:rPr>
        <w:t xml:space="preserve"> </w:t>
      </w:r>
      <w:r>
        <w:rPr>
          <w:rFonts w:ascii="Times New Roman" w:hAnsi="Times New Roman"/>
          <w:color w:val="191919"/>
          <w:spacing w:val="-7"/>
          <w:sz w:val="18"/>
          <w:szCs w:val="18"/>
        </w:rPr>
        <w:t>biologica</w:t>
      </w:r>
      <w:r>
        <w:rPr>
          <w:rFonts w:ascii="Times New Roman" w:hAnsi="Times New Roman"/>
          <w:color w:val="191919"/>
          <w:sz w:val="18"/>
          <w:szCs w:val="18"/>
        </w:rPr>
        <w:t>l</w:t>
      </w:r>
      <w:r>
        <w:rPr>
          <w:rFonts w:ascii="Times New Roman" w:hAnsi="Times New Roman"/>
          <w:color w:val="191919"/>
          <w:spacing w:val="-17"/>
          <w:sz w:val="18"/>
          <w:szCs w:val="18"/>
        </w:rPr>
        <w:t xml:space="preserve"> </w:t>
      </w:r>
      <w:r>
        <w:rPr>
          <w:rFonts w:ascii="Times New Roman" w:hAnsi="Times New Roman"/>
          <w:color w:val="191919"/>
          <w:spacing w:val="-7"/>
          <w:sz w:val="18"/>
          <w:szCs w:val="18"/>
        </w:rPr>
        <w:t>science</w:t>
      </w:r>
      <w:r>
        <w:rPr>
          <w:rFonts w:ascii="Times New Roman" w:hAnsi="Times New Roman"/>
          <w:color w:val="191919"/>
          <w:sz w:val="18"/>
          <w:szCs w:val="18"/>
        </w:rPr>
        <w:t>s</w:t>
      </w:r>
      <w:r>
        <w:rPr>
          <w:rFonts w:ascii="Times New Roman" w:hAnsi="Times New Roman"/>
          <w:color w:val="191919"/>
          <w:spacing w:val="-17"/>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7"/>
          <w:sz w:val="18"/>
          <w:szCs w:val="18"/>
        </w:rPr>
        <w:t xml:space="preserve"> </w:t>
      </w:r>
      <w:r>
        <w:rPr>
          <w:rFonts w:ascii="Times New Roman" w:hAnsi="Times New Roman"/>
          <w:color w:val="191919"/>
          <w:spacing w:val="-7"/>
          <w:sz w:val="18"/>
          <w:szCs w:val="18"/>
        </w:rPr>
        <w:t>teachin</w:t>
      </w:r>
      <w:r>
        <w:rPr>
          <w:rFonts w:ascii="Times New Roman" w:hAnsi="Times New Roman"/>
          <w:color w:val="191919"/>
          <w:sz w:val="18"/>
          <w:szCs w:val="18"/>
        </w:rPr>
        <w:t>g</w:t>
      </w:r>
      <w:r>
        <w:rPr>
          <w:rFonts w:ascii="Times New Roman" w:hAnsi="Times New Roman"/>
          <w:color w:val="191919"/>
          <w:spacing w:val="-17"/>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17"/>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7"/>
          <w:sz w:val="18"/>
          <w:szCs w:val="18"/>
        </w:rPr>
        <w:t xml:space="preserve"> </w:t>
      </w:r>
      <w:r>
        <w:rPr>
          <w:rFonts w:ascii="Times New Roman" w:hAnsi="Times New Roman"/>
          <w:color w:val="191919"/>
          <w:spacing w:val="-7"/>
          <w:sz w:val="18"/>
          <w:szCs w:val="18"/>
        </w:rPr>
        <w:t>are</w:t>
      </w:r>
      <w:r>
        <w:rPr>
          <w:rFonts w:ascii="Times New Roman" w:hAnsi="Times New Roman"/>
          <w:color w:val="191919"/>
          <w:sz w:val="18"/>
          <w:szCs w:val="18"/>
        </w:rPr>
        <w:t>a</w:t>
      </w:r>
      <w:r>
        <w:rPr>
          <w:rFonts w:ascii="Times New Roman" w:hAnsi="Times New Roman"/>
          <w:color w:val="191919"/>
          <w:spacing w:val="-17"/>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7"/>
          <w:sz w:val="18"/>
          <w:szCs w:val="18"/>
        </w:rPr>
        <w:t xml:space="preserve"> </w:t>
      </w:r>
      <w:r>
        <w:rPr>
          <w:rFonts w:ascii="Times New Roman" w:hAnsi="Times New Roman"/>
          <w:color w:val="191919"/>
          <w:spacing w:val="-7"/>
          <w:sz w:val="18"/>
          <w:szCs w:val="18"/>
        </w:rPr>
        <w:t>biolog</w:t>
      </w:r>
      <w:r>
        <w:rPr>
          <w:rFonts w:ascii="Times New Roman" w:hAnsi="Times New Roman"/>
          <w:color w:val="191919"/>
          <w:spacing w:val="-19"/>
          <w:sz w:val="18"/>
          <w:szCs w:val="18"/>
        </w:rPr>
        <w:t>y</w:t>
      </w:r>
      <w:r>
        <w:rPr>
          <w:rFonts w:ascii="Times New Roman" w:hAnsi="Times New Roman"/>
          <w:color w:val="191919"/>
          <w:sz w:val="18"/>
          <w:szCs w:val="18"/>
        </w:rPr>
        <w:t>.</w:t>
      </w:r>
      <w:r>
        <w:rPr>
          <w:rFonts w:ascii="Times New Roman" w:hAnsi="Times New Roman"/>
          <w:color w:val="191919"/>
          <w:spacing w:val="-17"/>
          <w:sz w:val="18"/>
          <w:szCs w:val="18"/>
        </w:rPr>
        <w:t xml:space="preserve"> </w:t>
      </w:r>
      <w:r>
        <w:rPr>
          <w:rFonts w:ascii="Times New Roman" w:hAnsi="Times New Roman"/>
          <w:color w:val="191919"/>
          <w:spacing w:val="-7"/>
          <w:sz w:val="18"/>
          <w:szCs w:val="18"/>
        </w:rPr>
        <w:t>Flexibilit</w:t>
      </w:r>
      <w:r>
        <w:rPr>
          <w:rFonts w:ascii="Times New Roman" w:hAnsi="Times New Roman"/>
          <w:color w:val="191919"/>
          <w:sz w:val="18"/>
          <w:szCs w:val="18"/>
        </w:rPr>
        <w:t>y</w:t>
      </w:r>
      <w:r>
        <w:rPr>
          <w:rFonts w:ascii="Times New Roman" w:hAnsi="Times New Roman"/>
          <w:color w:val="191919"/>
          <w:spacing w:val="-17"/>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7"/>
          <w:sz w:val="18"/>
          <w:szCs w:val="18"/>
        </w:rPr>
        <w:t xml:space="preserve"> </w:t>
      </w:r>
      <w:r>
        <w:rPr>
          <w:rFonts w:ascii="Times New Roman" w:hAnsi="Times New Roman"/>
          <w:color w:val="191919"/>
          <w:spacing w:val="-7"/>
          <w:sz w:val="18"/>
          <w:szCs w:val="18"/>
        </w:rPr>
        <w:t>desig</w:t>
      </w:r>
      <w:r>
        <w:rPr>
          <w:rFonts w:ascii="Times New Roman" w:hAnsi="Times New Roman"/>
          <w:color w:val="191919"/>
          <w:sz w:val="18"/>
          <w:szCs w:val="18"/>
        </w:rPr>
        <w:t>n</w:t>
      </w:r>
      <w:r>
        <w:rPr>
          <w:rFonts w:ascii="Times New Roman" w:hAnsi="Times New Roman"/>
          <w:color w:val="191919"/>
          <w:spacing w:val="-17"/>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7"/>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7"/>
          <w:sz w:val="18"/>
          <w:szCs w:val="18"/>
        </w:rPr>
        <w:t xml:space="preserve"> </w:t>
      </w:r>
      <w:r>
        <w:rPr>
          <w:rFonts w:ascii="Times New Roman" w:hAnsi="Times New Roman"/>
          <w:color w:val="191919"/>
          <w:spacing w:val="-7"/>
          <w:sz w:val="18"/>
          <w:szCs w:val="18"/>
        </w:rPr>
        <w:t>pro</w:t>
      </w:r>
      <w:r>
        <w:rPr>
          <w:rFonts w:ascii="Times New Roman" w:hAnsi="Times New Roman"/>
          <w:color w:val="191919"/>
          <w:spacing w:val="-8"/>
          <w:sz w:val="18"/>
          <w:szCs w:val="18"/>
        </w:rPr>
        <w:t>g</w:t>
      </w:r>
      <w:r>
        <w:rPr>
          <w:rFonts w:ascii="Times New Roman" w:hAnsi="Times New Roman"/>
          <w:color w:val="191919"/>
          <w:spacing w:val="-7"/>
          <w:sz w:val="18"/>
          <w:szCs w:val="18"/>
        </w:rPr>
        <w:t>ra</w:t>
      </w:r>
      <w:r>
        <w:rPr>
          <w:rFonts w:ascii="Times New Roman" w:hAnsi="Times New Roman"/>
          <w:color w:val="191919"/>
          <w:sz w:val="18"/>
          <w:szCs w:val="18"/>
        </w:rPr>
        <w:t>m</w:t>
      </w:r>
      <w:r>
        <w:rPr>
          <w:rFonts w:ascii="Times New Roman" w:hAnsi="Times New Roman"/>
          <w:color w:val="191919"/>
          <w:spacing w:val="-17"/>
          <w:sz w:val="18"/>
          <w:szCs w:val="18"/>
        </w:rPr>
        <w:t xml:space="preserve"> </w:t>
      </w:r>
      <w:r>
        <w:rPr>
          <w:rFonts w:ascii="Times New Roman" w:hAnsi="Times New Roman"/>
          <w:color w:val="191919"/>
          <w:spacing w:val="-7"/>
          <w:sz w:val="18"/>
          <w:szCs w:val="18"/>
        </w:rPr>
        <w:t>aid</w:t>
      </w:r>
      <w:r>
        <w:rPr>
          <w:rFonts w:ascii="Times New Roman" w:hAnsi="Times New Roman"/>
          <w:color w:val="191919"/>
          <w:sz w:val="18"/>
          <w:szCs w:val="18"/>
        </w:rPr>
        <w:t>s</w:t>
      </w:r>
      <w:r>
        <w:rPr>
          <w:rFonts w:ascii="Times New Roman" w:hAnsi="Times New Roman"/>
          <w:color w:val="191919"/>
          <w:spacing w:val="-17"/>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17"/>
          <w:sz w:val="18"/>
          <w:szCs w:val="18"/>
        </w:rPr>
        <w:t xml:space="preserve"> </w:t>
      </w:r>
      <w:r>
        <w:rPr>
          <w:rFonts w:ascii="Times New Roman" w:hAnsi="Times New Roman"/>
          <w:color w:val="191919"/>
          <w:spacing w:val="-7"/>
          <w:sz w:val="18"/>
          <w:szCs w:val="18"/>
        </w:rPr>
        <w:t>preparatio</w:t>
      </w:r>
      <w:r>
        <w:rPr>
          <w:rFonts w:ascii="Times New Roman" w:hAnsi="Times New Roman"/>
          <w:color w:val="191919"/>
          <w:sz w:val="18"/>
          <w:szCs w:val="18"/>
        </w:rPr>
        <w:t>n</w:t>
      </w:r>
      <w:r>
        <w:rPr>
          <w:rFonts w:ascii="Times New Roman" w:hAnsi="Times New Roman"/>
          <w:color w:val="191919"/>
          <w:spacing w:val="-17"/>
          <w:sz w:val="18"/>
          <w:szCs w:val="18"/>
        </w:rPr>
        <w:t xml:space="preserve"> </w:t>
      </w:r>
      <w:r>
        <w:rPr>
          <w:rFonts w:ascii="Times New Roman" w:hAnsi="Times New Roman"/>
          <w:color w:val="191919"/>
          <w:spacing w:val="-7"/>
          <w:sz w:val="18"/>
          <w:szCs w:val="18"/>
        </w:rPr>
        <w:t>fo</w:t>
      </w:r>
      <w:r>
        <w:rPr>
          <w:rFonts w:ascii="Times New Roman" w:hAnsi="Times New Roman"/>
          <w:color w:val="191919"/>
          <w:sz w:val="18"/>
          <w:szCs w:val="18"/>
        </w:rPr>
        <w:t>r</w:t>
      </w:r>
      <w:r>
        <w:rPr>
          <w:rFonts w:ascii="Times New Roman" w:hAnsi="Times New Roman"/>
          <w:color w:val="191919"/>
          <w:spacing w:val="-17"/>
          <w:sz w:val="18"/>
          <w:szCs w:val="18"/>
        </w:rPr>
        <w:t xml:space="preserve"> </w:t>
      </w:r>
      <w:r>
        <w:rPr>
          <w:rFonts w:ascii="Times New Roman" w:hAnsi="Times New Roman"/>
          <w:color w:val="191919"/>
          <w:spacing w:val="-7"/>
          <w:sz w:val="18"/>
          <w:szCs w:val="18"/>
        </w:rPr>
        <w:t>entranc</w:t>
      </w:r>
      <w:r>
        <w:rPr>
          <w:rFonts w:ascii="Times New Roman" w:hAnsi="Times New Roman"/>
          <w:color w:val="191919"/>
          <w:sz w:val="18"/>
          <w:szCs w:val="18"/>
        </w:rPr>
        <w:t>e</w:t>
      </w:r>
      <w:r>
        <w:rPr>
          <w:rFonts w:ascii="Times New Roman" w:hAnsi="Times New Roman"/>
          <w:color w:val="191919"/>
          <w:spacing w:val="-21"/>
          <w:sz w:val="18"/>
          <w:szCs w:val="18"/>
        </w:rPr>
        <w:t xml:space="preserve"> </w:t>
      </w:r>
      <w:r>
        <w:rPr>
          <w:rFonts w:ascii="Times New Roman" w:hAnsi="Times New Roman"/>
          <w:color w:val="191919"/>
          <w:spacing w:val="-7"/>
          <w:sz w:val="18"/>
          <w:szCs w:val="18"/>
        </w:rPr>
        <w:t>int</w:t>
      </w:r>
      <w:r>
        <w:rPr>
          <w:rFonts w:ascii="Times New Roman" w:hAnsi="Times New Roman"/>
          <w:color w:val="191919"/>
          <w:sz w:val="18"/>
          <w:szCs w:val="18"/>
        </w:rPr>
        <w:t>o</w:t>
      </w:r>
      <w:r>
        <w:rPr>
          <w:rFonts w:ascii="Times New Roman" w:hAnsi="Times New Roman"/>
          <w:color w:val="191919"/>
          <w:spacing w:val="-21"/>
          <w:sz w:val="18"/>
          <w:szCs w:val="18"/>
        </w:rPr>
        <w:t xml:space="preserve"> </w:t>
      </w:r>
      <w:r>
        <w:rPr>
          <w:rFonts w:ascii="Times New Roman" w:hAnsi="Times New Roman"/>
          <w:color w:val="191919"/>
          <w:spacing w:val="-7"/>
          <w:sz w:val="18"/>
          <w:szCs w:val="18"/>
        </w:rPr>
        <w:t>graduate</w:t>
      </w:r>
      <w:r>
        <w:rPr>
          <w:rFonts w:ascii="Times New Roman" w:hAnsi="Times New Roman"/>
          <w:color w:val="191919"/>
          <w:sz w:val="18"/>
          <w:szCs w:val="18"/>
        </w:rPr>
        <w:t>,</w:t>
      </w:r>
      <w:r>
        <w:rPr>
          <w:rFonts w:ascii="Times New Roman" w:hAnsi="Times New Roman"/>
          <w:color w:val="191919"/>
          <w:spacing w:val="-21"/>
          <w:sz w:val="18"/>
          <w:szCs w:val="18"/>
        </w:rPr>
        <w:t xml:space="preserve"> </w:t>
      </w:r>
      <w:r>
        <w:rPr>
          <w:rFonts w:ascii="Times New Roman" w:hAnsi="Times New Roman"/>
          <w:color w:val="191919"/>
          <w:spacing w:val="-7"/>
          <w:sz w:val="18"/>
          <w:szCs w:val="18"/>
        </w:rPr>
        <w:t>medical</w:t>
      </w:r>
      <w:r>
        <w:rPr>
          <w:rFonts w:ascii="Times New Roman" w:hAnsi="Times New Roman"/>
          <w:color w:val="191919"/>
          <w:sz w:val="18"/>
          <w:szCs w:val="18"/>
        </w:rPr>
        <w:t>,</w:t>
      </w:r>
      <w:r>
        <w:rPr>
          <w:rFonts w:ascii="Times New Roman" w:hAnsi="Times New Roman"/>
          <w:color w:val="191919"/>
          <w:spacing w:val="-21"/>
          <w:sz w:val="18"/>
          <w:szCs w:val="18"/>
        </w:rPr>
        <w:t xml:space="preserve"> </w:t>
      </w:r>
      <w:r>
        <w:rPr>
          <w:rFonts w:ascii="Times New Roman" w:hAnsi="Times New Roman"/>
          <w:color w:val="191919"/>
          <w:spacing w:val="-7"/>
          <w:sz w:val="18"/>
          <w:szCs w:val="18"/>
        </w:rPr>
        <w:t>pharmac</w:t>
      </w:r>
      <w:r>
        <w:rPr>
          <w:rFonts w:ascii="Times New Roman" w:hAnsi="Times New Roman"/>
          <w:color w:val="191919"/>
          <w:sz w:val="18"/>
          <w:szCs w:val="18"/>
        </w:rPr>
        <w:t>y</w:t>
      </w:r>
      <w:r>
        <w:rPr>
          <w:rFonts w:ascii="Times New Roman" w:hAnsi="Times New Roman"/>
          <w:color w:val="191919"/>
          <w:spacing w:val="-21"/>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21"/>
          <w:sz w:val="18"/>
          <w:szCs w:val="18"/>
        </w:rPr>
        <w:t xml:space="preserve"> </w:t>
      </w:r>
      <w:r>
        <w:rPr>
          <w:rFonts w:ascii="Times New Roman" w:hAnsi="Times New Roman"/>
          <w:color w:val="191919"/>
          <w:spacing w:val="-7"/>
          <w:sz w:val="18"/>
          <w:szCs w:val="18"/>
        </w:rPr>
        <w:t>denta</w:t>
      </w:r>
      <w:r>
        <w:rPr>
          <w:rFonts w:ascii="Times New Roman" w:hAnsi="Times New Roman"/>
          <w:color w:val="191919"/>
          <w:sz w:val="18"/>
          <w:szCs w:val="18"/>
        </w:rPr>
        <w:t>l</w:t>
      </w:r>
      <w:r>
        <w:rPr>
          <w:rFonts w:ascii="Times New Roman" w:hAnsi="Times New Roman"/>
          <w:color w:val="191919"/>
          <w:spacing w:val="-21"/>
          <w:sz w:val="18"/>
          <w:szCs w:val="18"/>
        </w:rPr>
        <w:t xml:space="preserve"> </w:t>
      </w:r>
      <w:r>
        <w:rPr>
          <w:rFonts w:ascii="Times New Roman" w:hAnsi="Times New Roman"/>
          <w:color w:val="191919"/>
          <w:spacing w:val="-7"/>
          <w:sz w:val="18"/>
          <w:szCs w:val="18"/>
        </w:rPr>
        <w:t>schools</w:t>
      </w:r>
      <w:r>
        <w:rPr>
          <w:rFonts w:ascii="Times New Roman" w:hAnsi="Times New Roman"/>
          <w:color w:val="191919"/>
          <w:sz w:val="18"/>
          <w:szCs w:val="18"/>
        </w:rPr>
        <w:t>,</w:t>
      </w:r>
      <w:r>
        <w:rPr>
          <w:rFonts w:ascii="Times New Roman" w:hAnsi="Times New Roman"/>
          <w:color w:val="191919"/>
          <w:spacing w:val="-21"/>
          <w:sz w:val="18"/>
          <w:szCs w:val="18"/>
        </w:rPr>
        <w:t xml:space="preserve"> </w:t>
      </w:r>
      <w:r>
        <w:rPr>
          <w:rFonts w:ascii="Times New Roman" w:hAnsi="Times New Roman"/>
          <w:color w:val="191919"/>
          <w:spacing w:val="-7"/>
          <w:sz w:val="18"/>
          <w:szCs w:val="18"/>
        </w:rPr>
        <w:t>a</w:t>
      </w:r>
      <w:r>
        <w:rPr>
          <w:rFonts w:ascii="Times New Roman" w:hAnsi="Times New Roman"/>
          <w:color w:val="191919"/>
          <w:sz w:val="18"/>
          <w:szCs w:val="18"/>
        </w:rPr>
        <w:t>s</w:t>
      </w:r>
      <w:r>
        <w:rPr>
          <w:rFonts w:ascii="Times New Roman" w:hAnsi="Times New Roman"/>
          <w:color w:val="191919"/>
          <w:spacing w:val="-21"/>
          <w:sz w:val="18"/>
          <w:szCs w:val="18"/>
        </w:rPr>
        <w:t xml:space="preserve"> </w:t>
      </w:r>
      <w:r>
        <w:rPr>
          <w:rFonts w:ascii="Times New Roman" w:hAnsi="Times New Roman"/>
          <w:color w:val="191919"/>
          <w:spacing w:val="-7"/>
          <w:sz w:val="18"/>
          <w:szCs w:val="18"/>
        </w:rPr>
        <w:t>wel</w:t>
      </w:r>
      <w:r>
        <w:rPr>
          <w:rFonts w:ascii="Times New Roman" w:hAnsi="Times New Roman"/>
          <w:color w:val="191919"/>
          <w:sz w:val="18"/>
          <w:szCs w:val="18"/>
        </w:rPr>
        <w:t>l</w:t>
      </w:r>
      <w:r>
        <w:rPr>
          <w:rFonts w:ascii="Times New Roman" w:hAnsi="Times New Roman"/>
          <w:color w:val="191919"/>
          <w:spacing w:val="-21"/>
          <w:sz w:val="18"/>
          <w:szCs w:val="18"/>
        </w:rPr>
        <w:t xml:space="preserve"> </w:t>
      </w:r>
      <w:r>
        <w:rPr>
          <w:rFonts w:ascii="Times New Roman" w:hAnsi="Times New Roman"/>
          <w:color w:val="191919"/>
          <w:spacing w:val="-7"/>
          <w:sz w:val="18"/>
          <w:szCs w:val="18"/>
        </w:rPr>
        <w:t>a</w:t>
      </w:r>
      <w:r>
        <w:rPr>
          <w:rFonts w:ascii="Times New Roman" w:hAnsi="Times New Roman"/>
          <w:color w:val="191919"/>
          <w:sz w:val="18"/>
          <w:szCs w:val="18"/>
        </w:rPr>
        <w:t>s</w:t>
      </w:r>
      <w:r>
        <w:rPr>
          <w:rFonts w:ascii="Times New Roman" w:hAnsi="Times New Roman"/>
          <w:color w:val="191919"/>
          <w:spacing w:val="-21"/>
          <w:sz w:val="18"/>
          <w:szCs w:val="18"/>
        </w:rPr>
        <w:t xml:space="preserve"> </w:t>
      </w:r>
      <w:r>
        <w:rPr>
          <w:rFonts w:ascii="Times New Roman" w:hAnsi="Times New Roman"/>
          <w:color w:val="191919"/>
          <w:spacing w:val="-7"/>
          <w:sz w:val="18"/>
          <w:szCs w:val="18"/>
        </w:rPr>
        <w:t>othe</w:t>
      </w:r>
      <w:r>
        <w:rPr>
          <w:rFonts w:ascii="Times New Roman" w:hAnsi="Times New Roman"/>
          <w:color w:val="191919"/>
          <w:sz w:val="18"/>
          <w:szCs w:val="18"/>
        </w:rPr>
        <w:t>r</w:t>
      </w:r>
      <w:r>
        <w:rPr>
          <w:rFonts w:ascii="Times New Roman" w:hAnsi="Times New Roman"/>
          <w:color w:val="191919"/>
          <w:spacing w:val="-21"/>
          <w:sz w:val="18"/>
          <w:szCs w:val="18"/>
        </w:rPr>
        <w:t xml:space="preserve"> </w:t>
      </w:r>
      <w:r>
        <w:rPr>
          <w:rFonts w:ascii="Times New Roman" w:hAnsi="Times New Roman"/>
          <w:color w:val="191919"/>
          <w:spacing w:val="-7"/>
          <w:sz w:val="18"/>
          <w:szCs w:val="18"/>
        </w:rPr>
        <w:t>professiona</w:t>
      </w:r>
      <w:r>
        <w:rPr>
          <w:rFonts w:ascii="Times New Roman" w:hAnsi="Times New Roman"/>
          <w:color w:val="191919"/>
          <w:sz w:val="18"/>
          <w:szCs w:val="18"/>
        </w:rPr>
        <w:t>l</w:t>
      </w:r>
      <w:r>
        <w:rPr>
          <w:rFonts w:ascii="Times New Roman" w:hAnsi="Times New Roman"/>
          <w:color w:val="191919"/>
          <w:spacing w:val="-21"/>
          <w:sz w:val="18"/>
          <w:szCs w:val="18"/>
        </w:rPr>
        <w:t xml:space="preserve"> </w:t>
      </w:r>
      <w:r>
        <w:rPr>
          <w:rFonts w:ascii="Times New Roman" w:hAnsi="Times New Roman"/>
          <w:color w:val="191919"/>
          <w:spacing w:val="-7"/>
          <w:sz w:val="18"/>
          <w:szCs w:val="18"/>
        </w:rPr>
        <w:t>schools</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7"/>
          <w:sz w:val="18"/>
          <w:szCs w:val="18"/>
        </w:rPr>
        <w:t>Student</w:t>
      </w:r>
      <w:r>
        <w:rPr>
          <w:rFonts w:ascii="Times New Roman" w:hAnsi="Times New Roman"/>
          <w:color w:val="191919"/>
          <w:sz w:val="18"/>
          <w:szCs w:val="18"/>
        </w:rPr>
        <w:t>s</w:t>
      </w:r>
      <w:r>
        <w:rPr>
          <w:rFonts w:ascii="Times New Roman" w:hAnsi="Times New Roman"/>
          <w:color w:val="191919"/>
          <w:spacing w:val="-21"/>
          <w:sz w:val="18"/>
          <w:szCs w:val="18"/>
        </w:rPr>
        <w:t xml:space="preserve"> </w:t>
      </w:r>
      <w:r>
        <w:rPr>
          <w:rFonts w:ascii="Times New Roman" w:hAnsi="Times New Roman"/>
          <w:color w:val="191919"/>
          <w:spacing w:val="-7"/>
          <w:sz w:val="18"/>
          <w:szCs w:val="18"/>
        </w:rPr>
        <w:t>intereste</w:t>
      </w:r>
      <w:r>
        <w:rPr>
          <w:rFonts w:ascii="Times New Roman" w:hAnsi="Times New Roman"/>
          <w:color w:val="191919"/>
          <w:sz w:val="18"/>
          <w:szCs w:val="18"/>
        </w:rPr>
        <w:t>d</w:t>
      </w:r>
      <w:r>
        <w:rPr>
          <w:rFonts w:ascii="Times New Roman" w:hAnsi="Times New Roman"/>
          <w:color w:val="191919"/>
          <w:spacing w:val="-21"/>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21"/>
          <w:sz w:val="18"/>
          <w:szCs w:val="18"/>
        </w:rPr>
        <w:t xml:space="preserve"> </w:t>
      </w:r>
      <w:r>
        <w:rPr>
          <w:rFonts w:ascii="Times New Roman" w:hAnsi="Times New Roman"/>
          <w:color w:val="191919"/>
          <w:spacing w:val="-7"/>
          <w:sz w:val="18"/>
          <w:szCs w:val="18"/>
        </w:rPr>
        <w:t>att</w:t>
      </w:r>
      <w:r>
        <w:rPr>
          <w:rFonts w:ascii="Times New Roman" w:hAnsi="Times New Roman"/>
          <w:color w:val="191919"/>
          <w:spacing w:val="-9"/>
          <w:sz w:val="18"/>
          <w:szCs w:val="18"/>
        </w:rPr>
        <w:t>e</w:t>
      </w:r>
      <w:r>
        <w:rPr>
          <w:rFonts w:ascii="Times New Roman" w:hAnsi="Times New Roman"/>
          <w:color w:val="191919"/>
          <w:spacing w:val="-7"/>
          <w:sz w:val="18"/>
          <w:szCs w:val="18"/>
        </w:rPr>
        <w:t>ndin</w:t>
      </w:r>
      <w:r>
        <w:rPr>
          <w:rFonts w:ascii="Times New Roman" w:hAnsi="Times New Roman"/>
          <w:color w:val="191919"/>
          <w:sz w:val="18"/>
          <w:szCs w:val="18"/>
        </w:rPr>
        <w:t>g</w:t>
      </w:r>
      <w:r>
        <w:rPr>
          <w:rFonts w:ascii="Times New Roman" w:hAnsi="Times New Roman"/>
          <w:color w:val="191919"/>
          <w:spacing w:val="-21"/>
          <w:sz w:val="18"/>
          <w:szCs w:val="18"/>
        </w:rPr>
        <w:t xml:space="preserve"> </w:t>
      </w:r>
      <w:r>
        <w:rPr>
          <w:rFonts w:ascii="Times New Roman" w:hAnsi="Times New Roman"/>
          <w:color w:val="191919"/>
          <w:spacing w:val="-7"/>
          <w:sz w:val="18"/>
          <w:szCs w:val="18"/>
        </w:rPr>
        <w:t>medica</w:t>
      </w:r>
      <w:r>
        <w:rPr>
          <w:rFonts w:ascii="Times New Roman" w:hAnsi="Times New Roman"/>
          <w:color w:val="191919"/>
          <w:sz w:val="18"/>
          <w:szCs w:val="18"/>
        </w:rPr>
        <w:t>l</w:t>
      </w:r>
      <w:r>
        <w:rPr>
          <w:rFonts w:ascii="Times New Roman" w:hAnsi="Times New Roman"/>
          <w:color w:val="191919"/>
          <w:spacing w:val="-21"/>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21"/>
          <w:sz w:val="18"/>
          <w:szCs w:val="18"/>
        </w:rPr>
        <w:t xml:space="preserve"> </w:t>
      </w:r>
      <w:r>
        <w:rPr>
          <w:rFonts w:ascii="Times New Roman" w:hAnsi="Times New Roman"/>
          <w:color w:val="191919"/>
          <w:spacing w:val="-7"/>
          <w:sz w:val="18"/>
          <w:szCs w:val="18"/>
        </w:rPr>
        <w:t>denta</w:t>
      </w:r>
      <w:r>
        <w:rPr>
          <w:rFonts w:ascii="Times New Roman" w:hAnsi="Times New Roman"/>
          <w:color w:val="191919"/>
          <w:sz w:val="18"/>
          <w:szCs w:val="18"/>
        </w:rPr>
        <w:t>l</w:t>
      </w:r>
      <w:r>
        <w:rPr>
          <w:rFonts w:ascii="Times New Roman" w:hAnsi="Times New Roman"/>
          <w:color w:val="191919"/>
          <w:spacing w:val="-21"/>
          <w:sz w:val="18"/>
          <w:szCs w:val="18"/>
        </w:rPr>
        <w:t xml:space="preserve"> </w:t>
      </w:r>
      <w:r>
        <w:rPr>
          <w:rFonts w:ascii="Times New Roman" w:hAnsi="Times New Roman"/>
          <w:color w:val="191919"/>
          <w:spacing w:val="-7"/>
          <w:sz w:val="18"/>
          <w:szCs w:val="18"/>
        </w:rPr>
        <w:t>schools choos</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fro</w:t>
      </w:r>
      <w:r>
        <w:rPr>
          <w:rFonts w:ascii="Times New Roman" w:hAnsi="Times New Roman"/>
          <w:color w:val="191919"/>
          <w:sz w:val="18"/>
          <w:szCs w:val="18"/>
        </w:rPr>
        <w:t>m</w:t>
      </w:r>
      <w:r>
        <w:rPr>
          <w:rFonts w:ascii="Times New Roman" w:hAnsi="Times New Roman"/>
          <w:color w:val="191919"/>
          <w:spacing w:val="-14"/>
          <w:sz w:val="18"/>
          <w:szCs w:val="18"/>
        </w:rPr>
        <w:t xml:space="preserve"> </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7"/>
          <w:sz w:val="18"/>
          <w:szCs w:val="18"/>
        </w:rPr>
        <w:t>selec</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numbe</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4"/>
          <w:sz w:val="18"/>
          <w:szCs w:val="18"/>
        </w:rPr>
        <w:t xml:space="preserve"> </w:t>
      </w:r>
      <w:r>
        <w:rPr>
          <w:rFonts w:ascii="Times New Roman" w:hAnsi="Times New Roman"/>
          <w:color w:val="191919"/>
          <w:spacing w:val="-7"/>
          <w:sz w:val="18"/>
          <w:szCs w:val="18"/>
        </w:rPr>
        <w:t>biolog</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chemistr</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course</w:t>
      </w:r>
      <w:r>
        <w:rPr>
          <w:rFonts w:ascii="Times New Roman" w:hAnsi="Times New Roman"/>
          <w:color w:val="191919"/>
          <w:sz w:val="18"/>
          <w:szCs w:val="18"/>
        </w:rPr>
        <w:t>s</w:t>
      </w:r>
      <w:r>
        <w:rPr>
          <w:rFonts w:ascii="Times New Roman" w:hAnsi="Times New Roman"/>
          <w:color w:val="191919"/>
          <w:spacing w:val="-14"/>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7"/>
          <w:sz w:val="18"/>
          <w:szCs w:val="18"/>
        </w:rPr>
        <w:t>ar</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advise</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7"/>
          <w:sz w:val="18"/>
          <w:szCs w:val="18"/>
        </w:rPr>
        <w:t>b</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Pre-Healt</w:t>
      </w:r>
      <w:r>
        <w:rPr>
          <w:rFonts w:ascii="Times New Roman" w:hAnsi="Times New Roman"/>
          <w:color w:val="191919"/>
          <w:sz w:val="18"/>
          <w:szCs w:val="18"/>
        </w:rPr>
        <w:t>h</w:t>
      </w:r>
      <w:r>
        <w:rPr>
          <w:rFonts w:ascii="Times New Roman" w:hAnsi="Times New Roman"/>
          <w:color w:val="191919"/>
          <w:spacing w:val="-24"/>
          <w:sz w:val="18"/>
          <w:szCs w:val="18"/>
        </w:rPr>
        <w:t xml:space="preserve"> </w:t>
      </w:r>
      <w:r>
        <w:rPr>
          <w:rFonts w:ascii="Times New Roman" w:hAnsi="Times New Roman"/>
          <w:color w:val="191919"/>
          <w:spacing w:val="-7"/>
          <w:sz w:val="18"/>
          <w:szCs w:val="18"/>
        </w:rPr>
        <w:t>Adviso</w:t>
      </w:r>
      <w:r>
        <w:rPr>
          <w:rFonts w:ascii="Times New Roman" w:hAnsi="Times New Roman"/>
          <w:color w:val="191919"/>
          <w:spacing w:val="-17"/>
          <w:sz w:val="18"/>
          <w:szCs w:val="18"/>
        </w:rPr>
        <w:t>r</w:t>
      </w:r>
      <w:r>
        <w:rPr>
          <w:rFonts w:ascii="Times New Roman" w:hAnsi="Times New Roman"/>
          <w:color w:val="191919"/>
          <w:sz w:val="18"/>
          <w:szCs w:val="18"/>
        </w:rPr>
        <w:t>.</w:t>
      </w:r>
    </w:p>
    <w:p w:rsidR="004E1E50" w:rsidRDefault="004E1E50" w:rsidP="004E1E50">
      <w:pPr>
        <w:widowControl w:val="0"/>
        <w:autoSpaceDE w:val="0"/>
        <w:autoSpaceDN w:val="0"/>
        <w:adjustRightInd w:val="0"/>
        <w:spacing w:after="0"/>
        <w:ind w:left="180" w:right="40" w:firstLine="0"/>
        <w:jc w:val="both"/>
        <w:rPr>
          <w:rFonts w:ascii="Times New Roman" w:hAnsi="Times New Roman"/>
          <w:color w:val="191919"/>
          <w:spacing w:val="-7"/>
          <w:sz w:val="18"/>
          <w:szCs w:val="18"/>
        </w:rPr>
      </w:pPr>
    </w:p>
    <w:p w:rsidR="004E1E50" w:rsidRDefault="00A715EF" w:rsidP="004E1E50">
      <w:pPr>
        <w:widowControl w:val="0"/>
        <w:autoSpaceDE w:val="0"/>
        <w:autoSpaceDN w:val="0"/>
        <w:adjustRightInd w:val="0"/>
        <w:spacing w:after="0"/>
        <w:ind w:left="180" w:right="40" w:firstLine="0"/>
        <w:jc w:val="both"/>
        <w:rPr>
          <w:rFonts w:ascii="Times New Roman" w:hAnsi="Times New Roman"/>
          <w:color w:val="000000"/>
          <w:sz w:val="18"/>
          <w:szCs w:val="18"/>
        </w:rPr>
      </w:pPr>
      <w:r w:rsidRPr="00A715EF">
        <w:rPr>
          <w:noProof/>
        </w:rPr>
        <w:pict>
          <v:shape id="Text Box 5227" o:spid="_x0000_s1053" type="#_x0000_t202" style="position:absolute;left:0;text-align:left;margin-left:557.15pt;margin-top:.55pt;width:36pt;height:55.2pt;z-index:-25163366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" o:allowincell="f" filled="f" stroked="f">
            <v:textbox style="layout-flow:vertical" inset="0,0,0,0">
              <w:txbxContent>
                <w:p w:rsidR="00510B4A" w:rsidRDefault="00510B4A" w:rsidP="004E1E50">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FFFFFF"/>
                      <w:sz w:val="20"/>
                      <w:szCs w:val="20"/>
                    </w:rPr>
                    <w:t>Sciences &amp;</w:t>
                  </w:r>
                </w:p>
                <w:p w:rsidR="00510B4A" w:rsidRDefault="00510B4A" w:rsidP="004E1E50">
                  <w:pPr>
                    <w:widowControl w:val="0"/>
                    <w:autoSpaceDE w:val="0"/>
                    <w:autoSpaceDN w:val="0"/>
                    <w:adjustRightInd w:val="0"/>
                    <w:spacing w:after="0" w:line="240" w:lineRule="exact"/>
                    <w:ind w:left="202" w:right="202"/>
                    <w:jc w:val="center"/>
                    <w:rPr>
                      <w:rFonts w:ascii="Century Gothic" w:hAnsi="Century Gothic" w:cs="Century Gothic"/>
                      <w:color w:val="000000"/>
                      <w:sz w:val="20"/>
                      <w:szCs w:val="20"/>
                    </w:rPr>
                  </w:pPr>
                  <w:r>
                    <w:rPr>
                      <w:rFonts w:ascii="Century Gothic" w:hAnsi="Century Gothic" w:cs="Century Gothic"/>
                      <w:b/>
                      <w:bCs/>
                      <w:color w:val="FFFFFF"/>
                      <w:sz w:val="20"/>
                      <w:szCs w:val="20"/>
                    </w:rPr>
                    <w:t>Health</w:t>
                  </w:r>
                </w:p>
                <w:p w:rsidR="00510B4A" w:rsidRDefault="00510B4A" w:rsidP="004E1E50">
                  <w:pPr>
                    <w:widowControl w:val="0"/>
                    <w:autoSpaceDE w:val="0"/>
                    <w:autoSpaceDN w:val="0"/>
                    <w:adjustRightInd w:val="0"/>
                    <w:spacing w:after="0" w:line="240" w:lineRule="exact"/>
                    <w:ind w:left="-7" w:right="-7"/>
                    <w:jc w:val="center"/>
                    <w:rPr>
                      <w:rFonts w:ascii="Century Gothic" w:hAnsi="Century Gothic" w:cs="Century Gothic"/>
                      <w:color w:val="000000"/>
                      <w:sz w:val="20"/>
                      <w:szCs w:val="20"/>
                    </w:rPr>
                  </w:pPr>
                  <w:r>
                    <w:rPr>
                      <w:rFonts w:ascii="Century Gothic" w:hAnsi="Century Gothic" w:cs="Century Gothic"/>
                      <w:b/>
                      <w:bCs/>
                      <w:color w:val="FFFFFF"/>
                      <w:sz w:val="20"/>
                      <w:szCs w:val="20"/>
                    </w:rPr>
                    <w:t>Professions</w:t>
                  </w:r>
                </w:p>
              </w:txbxContent>
            </v:textbox>
            <w10:wrap anchorx="page"/>
          </v:shape>
        </w:pict>
      </w:r>
      <w:r w:rsidR="004E1E50">
        <w:rPr>
          <w:rFonts w:ascii="Times New Roman" w:hAnsi="Times New Roman"/>
          <w:color w:val="191919"/>
          <w:spacing w:val="-7"/>
          <w:sz w:val="18"/>
          <w:szCs w:val="18"/>
        </w:rPr>
        <w:t>Student</w:t>
      </w:r>
      <w:r w:rsidR="004E1E50">
        <w:rPr>
          <w:rFonts w:ascii="Times New Roman" w:hAnsi="Times New Roman"/>
          <w:color w:val="191919"/>
          <w:sz w:val="18"/>
          <w:szCs w:val="18"/>
        </w:rPr>
        <w:t>s</w:t>
      </w:r>
      <w:r w:rsidR="004E1E50">
        <w:rPr>
          <w:rFonts w:ascii="Times New Roman" w:hAnsi="Times New Roman"/>
          <w:color w:val="191919"/>
          <w:spacing w:val="-9"/>
          <w:sz w:val="18"/>
          <w:szCs w:val="18"/>
        </w:rPr>
        <w:t xml:space="preserve"> </w:t>
      </w:r>
      <w:r w:rsidR="004E1E50">
        <w:rPr>
          <w:rFonts w:ascii="Times New Roman" w:hAnsi="Times New Roman"/>
          <w:color w:val="191919"/>
          <w:spacing w:val="-7"/>
          <w:sz w:val="18"/>
          <w:szCs w:val="18"/>
        </w:rPr>
        <w:t>majorin</w:t>
      </w:r>
      <w:r w:rsidR="004E1E50">
        <w:rPr>
          <w:rFonts w:ascii="Times New Roman" w:hAnsi="Times New Roman"/>
          <w:color w:val="191919"/>
          <w:sz w:val="18"/>
          <w:szCs w:val="18"/>
        </w:rPr>
        <w:t>g</w:t>
      </w:r>
      <w:r w:rsidR="004E1E50">
        <w:rPr>
          <w:rFonts w:ascii="Times New Roman" w:hAnsi="Times New Roman"/>
          <w:color w:val="191919"/>
          <w:spacing w:val="-9"/>
          <w:sz w:val="18"/>
          <w:szCs w:val="18"/>
        </w:rPr>
        <w:t xml:space="preserve"> </w:t>
      </w:r>
      <w:r w:rsidR="004E1E50">
        <w:rPr>
          <w:rFonts w:ascii="Times New Roman" w:hAnsi="Times New Roman"/>
          <w:color w:val="191919"/>
          <w:spacing w:val="-7"/>
          <w:sz w:val="18"/>
          <w:szCs w:val="18"/>
        </w:rPr>
        <w:t>i</w:t>
      </w:r>
      <w:r w:rsidR="004E1E50">
        <w:rPr>
          <w:rFonts w:ascii="Times New Roman" w:hAnsi="Times New Roman"/>
          <w:color w:val="191919"/>
          <w:sz w:val="18"/>
          <w:szCs w:val="18"/>
        </w:rPr>
        <w:t>n</w:t>
      </w:r>
      <w:r w:rsidR="004E1E50">
        <w:rPr>
          <w:rFonts w:ascii="Times New Roman" w:hAnsi="Times New Roman"/>
          <w:color w:val="191919"/>
          <w:spacing w:val="-9"/>
          <w:sz w:val="18"/>
          <w:szCs w:val="18"/>
        </w:rPr>
        <w:t xml:space="preserve"> </w:t>
      </w:r>
      <w:r w:rsidR="004E1E50">
        <w:rPr>
          <w:rFonts w:ascii="Times New Roman" w:hAnsi="Times New Roman"/>
          <w:color w:val="191919"/>
          <w:spacing w:val="-7"/>
          <w:sz w:val="18"/>
          <w:szCs w:val="18"/>
        </w:rPr>
        <w:t>biolog</w:t>
      </w:r>
      <w:r w:rsidR="004E1E50">
        <w:rPr>
          <w:rFonts w:ascii="Times New Roman" w:hAnsi="Times New Roman"/>
          <w:color w:val="191919"/>
          <w:sz w:val="18"/>
          <w:szCs w:val="18"/>
        </w:rPr>
        <w:t>y</w:t>
      </w:r>
      <w:r w:rsidR="004E1E50">
        <w:rPr>
          <w:rFonts w:ascii="Times New Roman" w:hAnsi="Times New Roman"/>
          <w:color w:val="191919"/>
          <w:spacing w:val="-9"/>
          <w:sz w:val="18"/>
          <w:szCs w:val="18"/>
        </w:rPr>
        <w:t xml:space="preserve"> </w:t>
      </w:r>
      <w:r w:rsidR="004E1E50">
        <w:rPr>
          <w:rFonts w:ascii="Times New Roman" w:hAnsi="Times New Roman"/>
          <w:color w:val="191919"/>
          <w:spacing w:val="-7"/>
          <w:sz w:val="18"/>
          <w:szCs w:val="18"/>
        </w:rPr>
        <w:t>mus</w:t>
      </w:r>
      <w:r w:rsidR="004E1E50">
        <w:rPr>
          <w:rFonts w:ascii="Times New Roman" w:hAnsi="Times New Roman"/>
          <w:color w:val="191919"/>
          <w:sz w:val="18"/>
          <w:szCs w:val="18"/>
        </w:rPr>
        <w:t>t</w:t>
      </w:r>
      <w:r w:rsidR="004E1E50">
        <w:rPr>
          <w:rFonts w:ascii="Times New Roman" w:hAnsi="Times New Roman"/>
          <w:color w:val="191919"/>
          <w:spacing w:val="-9"/>
          <w:sz w:val="18"/>
          <w:szCs w:val="18"/>
        </w:rPr>
        <w:t xml:space="preserve"> </w:t>
      </w:r>
      <w:r w:rsidR="004E1E50">
        <w:rPr>
          <w:rFonts w:ascii="Times New Roman" w:hAnsi="Times New Roman"/>
          <w:color w:val="191919"/>
          <w:spacing w:val="-7"/>
          <w:sz w:val="18"/>
          <w:szCs w:val="18"/>
        </w:rPr>
        <w:t>complet</w:t>
      </w:r>
      <w:r w:rsidR="004E1E50">
        <w:rPr>
          <w:rFonts w:ascii="Times New Roman" w:hAnsi="Times New Roman"/>
          <w:color w:val="191919"/>
          <w:sz w:val="18"/>
          <w:szCs w:val="18"/>
        </w:rPr>
        <w:t>e</w:t>
      </w:r>
      <w:r w:rsidR="004E1E50">
        <w:rPr>
          <w:rFonts w:ascii="Times New Roman" w:hAnsi="Times New Roman"/>
          <w:color w:val="191919"/>
          <w:spacing w:val="-9"/>
          <w:sz w:val="18"/>
          <w:szCs w:val="18"/>
        </w:rPr>
        <w:t xml:space="preserve"> </w:t>
      </w:r>
      <w:r w:rsidR="004E1E50">
        <w:rPr>
          <w:rFonts w:ascii="Times New Roman" w:hAnsi="Times New Roman"/>
          <w:color w:val="191919"/>
          <w:sz w:val="18"/>
          <w:szCs w:val="18"/>
        </w:rPr>
        <w:t>a</w:t>
      </w:r>
      <w:r w:rsidR="004E1E50">
        <w:rPr>
          <w:rFonts w:ascii="Times New Roman" w:hAnsi="Times New Roman"/>
          <w:color w:val="191919"/>
          <w:spacing w:val="-9"/>
          <w:sz w:val="18"/>
          <w:szCs w:val="18"/>
        </w:rPr>
        <w:t xml:space="preserve"> </w:t>
      </w:r>
      <w:r w:rsidR="004E1E50">
        <w:rPr>
          <w:rFonts w:ascii="Times New Roman" w:hAnsi="Times New Roman"/>
          <w:color w:val="191919"/>
          <w:spacing w:val="-7"/>
          <w:sz w:val="18"/>
          <w:szCs w:val="18"/>
        </w:rPr>
        <w:t>minimu</w:t>
      </w:r>
      <w:r w:rsidR="004E1E50">
        <w:rPr>
          <w:rFonts w:ascii="Times New Roman" w:hAnsi="Times New Roman"/>
          <w:color w:val="191919"/>
          <w:sz w:val="18"/>
          <w:szCs w:val="18"/>
        </w:rPr>
        <w:t>m</w:t>
      </w:r>
      <w:r w:rsidR="004E1E50">
        <w:rPr>
          <w:rFonts w:ascii="Times New Roman" w:hAnsi="Times New Roman"/>
          <w:color w:val="191919"/>
          <w:spacing w:val="-9"/>
          <w:sz w:val="18"/>
          <w:szCs w:val="18"/>
        </w:rPr>
        <w:t xml:space="preserve"> </w:t>
      </w:r>
      <w:r w:rsidR="004E1E50">
        <w:rPr>
          <w:rFonts w:ascii="Times New Roman" w:hAnsi="Times New Roman"/>
          <w:color w:val="191919"/>
          <w:spacing w:val="-7"/>
          <w:sz w:val="18"/>
          <w:szCs w:val="18"/>
        </w:rPr>
        <w:t>o</w:t>
      </w:r>
      <w:r w:rsidR="004E1E50">
        <w:rPr>
          <w:rFonts w:ascii="Times New Roman" w:hAnsi="Times New Roman"/>
          <w:color w:val="191919"/>
          <w:sz w:val="18"/>
          <w:szCs w:val="18"/>
        </w:rPr>
        <w:t>f</w:t>
      </w:r>
      <w:r w:rsidR="004E1E50">
        <w:rPr>
          <w:rFonts w:ascii="Times New Roman" w:hAnsi="Times New Roman"/>
          <w:color w:val="191919"/>
          <w:spacing w:val="-9"/>
          <w:sz w:val="18"/>
          <w:szCs w:val="18"/>
        </w:rPr>
        <w:t xml:space="preserve"> </w:t>
      </w:r>
      <w:r w:rsidR="004E1E50">
        <w:rPr>
          <w:rFonts w:ascii="Times New Roman" w:hAnsi="Times New Roman"/>
          <w:color w:val="191919"/>
          <w:spacing w:val="-7"/>
          <w:sz w:val="18"/>
          <w:szCs w:val="18"/>
        </w:rPr>
        <w:t>3</w:t>
      </w:r>
      <w:r w:rsidR="004E1E50">
        <w:rPr>
          <w:rFonts w:ascii="Times New Roman" w:hAnsi="Times New Roman"/>
          <w:color w:val="191919"/>
          <w:sz w:val="18"/>
          <w:szCs w:val="18"/>
        </w:rPr>
        <w:t>2</w:t>
      </w:r>
      <w:r w:rsidR="004E1E50">
        <w:rPr>
          <w:rFonts w:ascii="Times New Roman" w:hAnsi="Times New Roman"/>
          <w:color w:val="191919"/>
          <w:spacing w:val="-9"/>
          <w:sz w:val="18"/>
          <w:szCs w:val="18"/>
        </w:rPr>
        <w:t xml:space="preserve"> </w:t>
      </w:r>
      <w:r w:rsidR="004E1E50">
        <w:rPr>
          <w:rFonts w:ascii="Times New Roman" w:hAnsi="Times New Roman"/>
          <w:color w:val="191919"/>
          <w:spacing w:val="-7"/>
          <w:sz w:val="18"/>
          <w:szCs w:val="18"/>
        </w:rPr>
        <w:t>hour</w:t>
      </w:r>
      <w:r w:rsidR="004E1E50">
        <w:rPr>
          <w:rFonts w:ascii="Times New Roman" w:hAnsi="Times New Roman"/>
          <w:color w:val="191919"/>
          <w:sz w:val="18"/>
          <w:szCs w:val="18"/>
        </w:rPr>
        <w:t>s</w:t>
      </w:r>
      <w:r w:rsidR="004E1E50">
        <w:rPr>
          <w:rFonts w:ascii="Times New Roman" w:hAnsi="Times New Roman"/>
          <w:color w:val="191919"/>
          <w:spacing w:val="-9"/>
          <w:sz w:val="18"/>
          <w:szCs w:val="18"/>
        </w:rPr>
        <w:t xml:space="preserve"> </w:t>
      </w:r>
      <w:r w:rsidR="004E1E50">
        <w:rPr>
          <w:rFonts w:ascii="Times New Roman" w:hAnsi="Times New Roman"/>
          <w:color w:val="191919"/>
          <w:spacing w:val="-7"/>
          <w:sz w:val="18"/>
          <w:szCs w:val="18"/>
        </w:rPr>
        <w:t>i</w:t>
      </w:r>
      <w:r w:rsidR="004E1E50">
        <w:rPr>
          <w:rFonts w:ascii="Times New Roman" w:hAnsi="Times New Roman"/>
          <w:color w:val="191919"/>
          <w:sz w:val="18"/>
          <w:szCs w:val="18"/>
        </w:rPr>
        <w:t>n</w:t>
      </w:r>
      <w:r w:rsidR="004E1E50">
        <w:rPr>
          <w:rFonts w:ascii="Times New Roman" w:hAnsi="Times New Roman"/>
          <w:color w:val="191919"/>
          <w:spacing w:val="-9"/>
          <w:sz w:val="18"/>
          <w:szCs w:val="18"/>
        </w:rPr>
        <w:t xml:space="preserve"> </w:t>
      </w:r>
      <w:r w:rsidR="004E1E50">
        <w:rPr>
          <w:rFonts w:ascii="Times New Roman" w:hAnsi="Times New Roman"/>
          <w:color w:val="191919"/>
          <w:spacing w:val="-7"/>
          <w:sz w:val="18"/>
          <w:szCs w:val="18"/>
        </w:rPr>
        <w:t>biolog</w:t>
      </w:r>
      <w:r w:rsidR="004E1E50">
        <w:rPr>
          <w:rFonts w:ascii="Times New Roman" w:hAnsi="Times New Roman"/>
          <w:color w:val="191919"/>
          <w:spacing w:val="-19"/>
          <w:sz w:val="18"/>
          <w:szCs w:val="18"/>
        </w:rPr>
        <w:t>y</w:t>
      </w:r>
      <w:r w:rsidR="004E1E50">
        <w:rPr>
          <w:rFonts w:ascii="Times New Roman" w:hAnsi="Times New Roman"/>
          <w:color w:val="191919"/>
          <w:sz w:val="18"/>
          <w:szCs w:val="18"/>
        </w:rPr>
        <w:t>,</w:t>
      </w:r>
      <w:r w:rsidR="004E1E50">
        <w:rPr>
          <w:rFonts w:ascii="Times New Roman" w:hAnsi="Times New Roman"/>
          <w:color w:val="191919"/>
          <w:spacing w:val="-9"/>
          <w:sz w:val="18"/>
          <w:szCs w:val="18"/>
        </w:rPr>
        <w:t xml:space="preserve"> </w:t>
      </w:r>
      <w:r w:rsidR="004E1E50">
        <w:rPr>
          <w:rFonts w:ascii="Times New Roman" w:hAnsi="Times New Roman"/>
          <w:color w:val="191919"/>
          <w:spacing w:val="-7"/>
          <w:sz w:val="18"/>
          <w:szCs w:val="18"/>
        </w:rPr>
        <w:t>includin</w:t>
      </w:r>
      <w:r w:rsidR="004E1E50">
        <w:rPr>
          <w:rFonts w:ascii="Times New Roman" w:hAnsi="Times New Roman"/>
          <w:color w:val="191919"/>
          <w:sz w:val="18"/>
          <w:szCs w:val="18"/>
        </w:rPr>
        <w:t>g</w:t>
      </w:r>
      <w:r w:rsidR="004E1E50">
        <w:rPr>
          <w:rFonts w:ascii="Times New Roman" w:hAnsi="Times New Roman"/>
          <w:color w:val="191919"/>
          <w:spacing w:val="-9"/>
          <w:sz w:val="18"/>
          <w:szCs w:val="18"/>
        </w:rPr>
        <w:t xml:space="preserve"> </w:t>
      </w:r>
      <w:r w:rsidR="004E1E50">
        <w:rPr>
          <w:rFonts w:ascii="Times New Roman" w:hAnsi="Times New Roman"/>
          <w:color w:val="191919"/>
          <w:spacing w:val="-7"/>
          <w:sz w:val="18"/>
          <w:szCs w:val="18"/>
        </w:rPr>
        <w:t>Biolog</w:t>
      </w:r>
      <w:r w:rsidR="004E1E50">
        <w:rPr>
          <w:rFonts w:ascii="Times New Roman" w:hAnsi="Times New Roman"/>
          <w:color w:val="191919"/>
          <w:sz w:val="18"/>
          <w:szCs w:val="18"/>
        </w:rPr>
        <w:t>y</w:t>
      </w:r>
      <w:r w:rsidR="004E1E50">
        <w:rPr>
          <w:rFonts w:ascii="Times New Roman" w:hAnsi="Times New Roman"/>
          <w:color w:val="191919"/>
          <w:spacing w:val="-9"/>
          <w:sz w:val="18"/>
          <w:szCs w:val="18"/>
        </w:rPr>
        <w:t xml:space="preserve"> </w:t>
      </w:r>
      <w:r w:rsidR="004E1E50">
        <w:rPr>
          <w:rFonts w:ascii="Times New Roman" w:hAnsi="Times New Roman"/>
          <w:color w:val="191919"/>
          <w:spacing w:val="-7"/>
          <w:sz w:val="18"/>
          <w:szCs w:val="18"/>
        </w:rPr>
        <w:t>2</w:t>
      </w:r>
      <w:r w:rsidR="004E1E50">
        <w:rPr>
          <w:rFonts w:ascii="Times New Roman" w:hAnsi="Times New Roman"/>
          <w:color w:val="191919"/>
          <w:spacing w:val="-14"/>
          <w:sz w:val="18"/>
          <w:szCs w:val="18"/>
        </w:rPr>
        <w:t>11</w:t>
      </w:r>
      <w:r w:rsidR="004E1E50">
        <w:rPr>
          <w:rFonts w:ascii="Times New Roman" w:hAnsi="Times New Roman"/>
          <w:color w:val="191919"/>
          <w:spacing w:val="-7"/>
          <w:sz w:val="18"/>
          <w:szCs w:val="18"/>
        </w:rPr>
        <w:t>1K</w:t>
      </w:r>
      <w:r w:rsidR="004E1E50">
        <w:rPr>
          <w:rFonts w:ascii="Times New Roman" w:hAnsi="Times New Roman"/>
          <w:color w:val="191919"/>
          <w:sz w:val="18"/>
          <w:szCs w:val="18"/>
        </w:rPr>
        <w:t>,</w:t>
      </w:r>
      <w:r w:rsidR="004E1E50">
        <w:rPr>
          <w:rFonts w:ascii="Times New Roman" w:hAnsi="Times New Roman"/>
          <w:color w:val="191919"/>
          <w:spacing w:val="-9"/>
          <w:sz w:val="18"/>
          <w:szCs w:val="18"/>
        </w:rPr>
        <w:t xml:space="preserve"> </w:t>
      </w:r>
      <w:r w:rsidR="004E1E50">
        <w:rPr>
          <w:rFonts w:ascii="Times New Roman" w:hAnsi="Times New Roman"/>
          <w:color w:val="191919"/>
          <w:spacing w:val="-7"/>
          <w:sz w:val="18"/>
          <w:szCs w:val="18"/>
        </w:rPr>
        <w:t>2</w:t>
      </w:r>
      <w:r w:rsidR="004E1E50">
        <w:rPr>
          <w:rFonts w:ascii="Times New Roman" w:hAnsi="Times New Roman"/>
          <w:color w:val="191919"/>
          <w:spacing w:val="-14"/>
          <w:sz w:val="18"/>
          <w:szCs w:val="18"/>
        </w:rPr>
        <w:t>1</w:t>
      </w:r>
      <w:r w:rsidR="004E1E50">
        <w:rPr>
          <w:rFonts w:ascii="Times New Roman" w:hAnsi="Times New Roman"/>
          <w:color w:val="191919"/>
          <w:spacing w:val="-7"/>
          <w:sz w:val="18"/>
          <w:szCs w:val="18"/>
        </w:rPr>
        <w:t>12K</w:t>
      </w:r>
      <w:r w:rsidR="004E1E50">
        <w:rPr>
          <w:rFonts w:ascii="Times New Roman" w:hAnsi="Times New Roman"/>
          <w:color w:val="191919"/>
          <w:sz w:val="18"/>
          <w:szCs w:val="18"/>
        </w:rPr>
        <w:t>,</w:t>
      </w:r>
      <w:r w:rsidR="004E1E50">
        <w:rPr>
          <w:rFonts w:ascii="Times New Roman" w:hAnsi="Times New Roman"/>
          <w:color w:val="191919"/>
          <w:spacing w:val="-9"/>
          <w:sz w:val="18"/>
          <w:szCs w:val="18"/>
        </w:rPr>
        <w:t xml:space="preserve"> </w:t>
      </w:r>
      <w:r w:rsidR="004E1E50">
        <w:rPr>
          <w:rFonts w:ascii="Times New Roman" w:hAnsi="Times New Roman"/>
          <w:color w:val="191919"/>
          <w:spacing w:val="-7"/>
          <w:sz w:val="18"/>
          <w:szCs w:val="18"/>
        </w:rPr>
        <w:t>22</w:t>
      </w:r>
      <w:r w:rsidR="004E1E50">
        <w:rPr>
          <w:rFonts w:ascii="Times New Roman" w:hAnsi="Times New Roman"/>
          <w:color w:val="191919"/>
          <w:spacing w:val="-14"/>
          <w:sz w:val="18"/>
          <w:szCs w:val="18"/>
        </w:rPr>
        <w:t>1</w:t>
      </w:r>
      <w:r w:rsidR="004E1E50">
        <w:rPr>
          <w:rFonts w:ascii="Times New Roman" w:hAnsi="Times New Roman"/>
          <w:color w:val="191919"/>
          <w:spacing w:val="-7"/>
          <w:sz w:val="18"/>
          <w:szCs w:val="18"/>
        </w:rPr>
        <w:t>1K</w:t>
      </w:r>
      <w:r w:rsidR="004E1E50">
        <w:rPr>
          <w:rFonts w:ascii="Times New Roman" w:hAnsi="Times New Roman"/>
          <w:color w:val="191919"/>
          <w:sz w:val="18"/>
          <w:szCs w:val="18"/>
        </w:rPr>
        <w:t>,</w:t>
      </w:r>
      <w:r w:rsidR="004E1E50">
        <w:rPr>
          <w:rFonts w:ascii="Times New Roman" w:hAnsi="Times New Roman"/>
          <w:color w:val="191919"/>
          <w:spacing w:val="-9"/>
          <w:sz w:val="18"/>
          <w:szCs w:val="18"/>
        </w:rPr>
        <w:t xml:space="preserve"> </w:t>
      </w:r>
      <w:r w:rsidR="004E1E50">
        <w:rPr>
          <w:rFonts w:ascii="Times New Roman" w:hAnsi="Times New Roman"/>
          <w:color w:val="191919"/>
          <w:spacing w:val="-7"/>
          <w:sz w:val="18"/>
          <w:szCs w:val="18"/>
        </w:rPr>
        <w:t>23</w:t>
      </w:r>
      <w:r w:rsidR="004E1E50">
        <w:rPr>
          <w:rFonts w:ascii="Times New Roman" w:hAnsi="Times New Roman"/>
          <w:color w:val="191919"/>
          <w:spacing w:val="-14"/>
          <w:sz w:val="18"/>
          <w:szCs w:val="18"/>
        </w:rPr>
        <w:t>1</w:t>
      </w:r>
      <w:r w:rsidR="004E1E50">
        <w:rPr>
          <w:rFonts w:ascii="Times New Roman" w:hAnsi="Times New Roman"/>
          <w:color w:val="191919"/>
          <w:spacing w:val="-7"/>
          <w:sz w:val="18"/>
          <w:szCs w:val="18"/>
        </w:rPr>
        <w:t>1K</w:t>
      </w:r>
      <w:r w:rsidR="004E1E50">
        <w:rPr>
          <w:rFonts w:ascii="Times New Roman" w:hAnsi="Times New Roman"/>
          <w:color w:val="191919"/>
          <w:sz w:val="18"/>
          <w:szCs w:val="18"/>
        </w:rPr>
        <w:t>,</w:t>
      </w:r>
      <w:r w:rsidR="004E1E50">
        <w:rPr>
          <w:rFonts w:ascii="Times New Roman" w:hAnsi="Times New Roman"/>
          <w:color w:val="191919"/>
          <w:spacing w:val="-9"/>
          <w:sz w:val="18"/>
          <w:szCs w:val="18"/>
        </w:rPr>
        <w:t xml:space="preserve"> </w:t>
      </w:r>
      <w:r w:rsidR="004E1E50">
        <w:rPr>
          <w:rFonts w:ascii="Times New Roman" w:hAnsi="Times New Roman"/>
          <w:color w:val="191919"/>
          <w:spacing w:val="-7"/>
          <w:sz w:val="18"/>
          <w:szCs w:val="18"/>
        </w:rPr>
        <w:t>310</w:t>
      </w:r>
      <w:r w:rsidR="004E1E50">
        <w:rPr>
          <w:rFonts w:ascii="Times New Roman" w:hAnsi="Times New Roman"/>
          <w:color w:val="191919"/>
          <w:spacing w:val="-8"/>
          <w:sz w:val="18"/>
          <w:szCs w:val="18"/>
        </w:rPr>
        <w:t>1</w:t>
      </w:r>
      <w:r w:rsidR="004E1E50">
        <w:rPr>
          <w:rFonts w:ascii="Times New Roman" w:hAnsi="Times New Roman"/>
          <w:color w:val="191919"/>
          <w:spacing w:val="-7"/>
          <w:sz w:val="18"/>
          <w:szCs w:val="18"/>
        </w:rPr>
        <w:t>K</w:t>
      </w:r>
      <w:r w:rsidR="004E1E50">
        <w:rPr>
          <w:rFonts w:ascii="Times New Roman" w:hAnsi="Times New Roman"/>
          <w:color w:val="191919"/>
          <w:sz w:val="18"/>
          <w:szCs w:val="18"/>
        </w:rPr>
        <w:t>,</w:t>
      </w:r>
      <w:r w:rsidR="004E1E50">
        <w:rPr>
          <w:rFonts w:ascii="Times New Roman" w:hAnsi="Times New Roman"/>
          <w:color w:val="191919"/>
          <w:spacing w:val="-9"/>
          <w:sz w:val="18"/>
          <w:szCs w:val="18"/>
        </w:rPr>
        <w:t xml:space="preserve"> </w:t>
      </w:r>
      <w:r w:rsidR="004E1E50">
        <w:rPr>
          <w:rFonts w:ascii="Times New Roman" w:hAnsi="Times New Roman"/>
          <w:color w:val="191919"/>
          <w:spacing w:val="-7"/>
          <w:sz w:val="18"/>
          <w:szCs w:val="18"/>
        </w:rPr>
        <w:t>3501K</w:t>
      </w:r>
      <w:r w:rsidR="004E1E50">
        <w:rPr>
          <w:rFonts w:ascii="Times New Roman" w:hAnsi="Times New Roman"/>
          <w:color w:val="191919"/>
          <w:sz w:val="18"/>
          <w:szCs w:val="18"/>
        </w:rPr>
        <w:t>,</w:t>
      </w:r>
      <w:r w:rsidR="004E1E50">
        <w:rPr>
          <w:rFonts w:ascii="Times New Roman" w:hAnsi="Times New Roman"/>
          <w:color w:val="191919"/>
          <w:spacing w:val="-9"/>
          <w:sz w:val="18"/>
          <w:szCs w:val="18"/>
        </w:rPr>
        <w:t xml:space="preserve"> </w:t>
      </w:r>
      <w:r w:rsidR="004E1E50">
        <w:rPr>
          <w:rFonts w:ascii="Times New Roman" w:hAnsi="Times New Roman"/>
          <w:color w:val="191919"/>
          <w:spacing w:val="-7"/>
          <w:sz w:val="18"/>
          <w:szCs w:val="18"/>
        </w:rPr>
        <w:t>4001,</w:t>
      </w:r>
    </w:p>
    <w:p w:rsidR="004E1E50" w:rsidRDefault="004E1E50" w:rsidP="004E1E50">
      <w:pPr>
        <w:widowControl w:val="0"/>
        <w:autoSpaceDE w:val="0"/>
        <w:autoSpaceDN w:val="0"/>
        <w:adjustRightInd w:val="0"/>
        <w:spacing w:before="9" w:after="0" w:line="250" w:lineRule="auto"/>
        <w:ind w:left="180" w:right="40" w:firstLine="0"/>
        <w:jc w:val="both"/>
        <w:rPr>
          <w:rFonts w:ascii="Times New Roman" w:hAnsi="Times New Roman"/>
          <w:color w:val="000000"/>
          <w:sz w:val="18"/>
          <w:szCs w:val="18"/>
        </w:rPr>
      </w:pPr>
      <w:proofErr w:type="gramStart"/>
      <w:r>
        <w:rPr>
          <w:rFonts w:ascii="Times New Roman" w:hAnsi="Times New Roman"/>
          <w:color w:val="191919"/>
          <w:spacing w:val="-7"/>
          <w:sz w:val="18"/>
          <w:szCs w:val="18"/>
        </w:rPr>
        <w:t>422</w:t>
      </w:r>
      <w:r>
        <w:rPr>
          <w:rFonts w:ascii="Times New Roman" w:hAnsi="Times New Roman"/>
          <w:color w:val="191919"/>
          <w:sz w:val="18"/>
          <w:szCs w:val="18"/>
        </w:rPr>
        <w:t>2</w:t>
      </w:r>
      <w:r>
        <w:rPr>
          <w:rFonts w:ascii="Times New Roman" w:hAnsi="Times New Roman"/>
          <w:color w:val="191919"/>
          <w:spacing w:val="-15"/>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5"/>
          <w:sz w:val="18"/>
          <w:szCs w:val="18"/>
        </w:rPr>
        <w:t xml:space="preserve"> </w:t>
      </w:r>
      <w:r>
        <w:rPr>
          <w:rFonts w:ascii="Times New Roman" w:hAnsi="Times New Roman"/>
          <w:color w:val="191919"/>
          <w:spacing w:val="-7"/>
          <w:sz w:val="18"/>
          <w:szCs w:val="18"/>
        </w:rPr>
        <w:t>4701K</w:t>
      </w:r>
      <w:r>
        <w:rPr>
          <w:rFonts w:ascii="Times New Roman" w:hAnsi="Times New Roman"/>
          <w:color w:val="191919"/>
          <w:sz w:val="18"/>
          <w:szCs w:val="18"/>
        </w:rPr>
        <w:t>.</w:t>
      </w:r>
      <w:proofErr w:type="gramEnd"/>
      <w:r>
        <w:rPr>
          <w:rFonts w:ascii="Times New Roman" w:hAnsi="Times New Roman"/>
          <w:color w:val="191919"/>
          <w:spacing w:val="-25"/>
          <w:sz w:val="18"/>
          <w:szCs w:val="18"/>
        </w:rPr>
        <w:t xml:space="preserve"> </w:t>
      </w:r>
      <w:r>
        <w:rPr>
          <w:rFonts w:ascii="Times New Roman" w:hAnsi="Times New Roman"/>
          <w:color w:val="191919"/>
          <w:spacing w:val="-7"/>
          <w:sz w:val="18"/>
          <w:szCs w:val="18"/>
        </w:rPr>
        <w:t>Additionall</w:t>
      </w:r>
      <w:r>
        <w:rPr>
          <w:rFonts w:ascii="Times New Roman" w:hAnsi="Times New Roman"/>
          <w:color w:val="191919"/>
          <w:spacing w:val="-19"/>
          <w:sz w:val="18"/>
          <w:szCs w:val="18"/>
        </w:rPr>
        <w:t>y</w:t>
      </w:r>
      <w:r>
        <w:rPr>
          <w:rFonts w:ascii="Times New Roman" w:hAnsi="Times New Roman"/>
          <w:color w:val="191919"/>
          <w:sz w:val="18"/>
          <w:szCs w:val="18"/>
        </w:rPr>
        <w:t>,</w:t>
      </w:r>
      <w:r>
        <w:rPr>
          <w:rFonts w:ascii="Times New Roman" w:hAnsi="Times New Roman"/>
          <w:color w:val="191919"/>
          <w:spacing w:val="-15"/>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5"/>
          <w:sz w:val="18"/>
          <w:szCs w:val="18"/>
        </w:rPr>
        <w:t xml:space="preserve"> </w:t>
      </w:r>
      <w:r>
        <w:rPr>
          <w:rFonts w:ascii="Times New Roman" w:hAnsi="Times New Roman"/>
          <w:color w:val="191919"/>
          <w:spacing w:val="-7"/>
          <w:sz w:val="18"/>
          <w:szCs w:val="18"/>
        </w:rPr>
        <w:t>Biolog</w:t>
      </w:r>
      <w:r>
        <w:rPr>
          <w:rFonts w:ascii="Times New Roman" w:hAnsi="Times New Roman"/>
          <w:color w:val="191919"/>
          <w:sz w:val="18"/>
          <w:szCs w:val="18"/>
        </w:rPr>
        <w:t>y</w:t>
      </w:r>
      <w:r>
        <w:rPr>
          <w:rFonts w:ascii="Times New Roman" w:hAnsi="Times New Roman"/>
          <w:color w:val="191919"/>
          <w:spacing w:val="-15"/>
          <w:sz w:val="18"/>
          <w:szCs w:val="18"/>
        </w:rPr>
        <w:t xml:space="preserve"> </w:t>
      </w:r>
      <w:r>
        <w:rPr>
          <w:rFonts w:ascii="Times New Roman" w:hAnsi="Times New Roman"/>
          <w:color w:val="191919"/>
          <w:spacing w:val="-7"/>
          <w:sz w:val="18"/>
          <w:szCs w:val="18"/>
        </w:rPr>
        <w:t>majo</w:t>
      </w:r>
      <w:r>
        <w:rPr>
          <w:rFonts w:ascii="Times New Roman" w:hAnsi="Times New Roman"/>
          <w:color w:val="191919"/>
          <w:sz w:val="18"/>
          <w:szCs w:val="18"/>
        </w:rPr>
        <w:t>r</w:t>
      </w:r>
      <w:r>
        <w:rPr>
          <w:rFonts w:ascii="Times New Roman" w:hAnsi="Times New Roman"/>
          <w:color w:val="191919"/>
          <w:spacing w:val="-15"/>
          <w:sz w:val="18"/>
          <w:szCs w:val="18"/>
        </w:rPr>
        <w:t xml:space="preserve"> </w:t>
      </w:r>
      <w:r>
        <w:rPr>
          <w:rFonts w:ascii="Times New Roman" w:hAnsi="Times New Roman"/>
          <w:color w:val="191919"/>
          <w:spacing w:val="-7"/>
          <w:sz w:val="18"/>
          <w:szCs w:val="18"/>
        </w:rPr>
        <w:t>mus</w:t>
      </w:r>
      <w:r>
        <w:rPr>
          <w:rFonts w:ascii="Times New Roman" w:hAnsi="Times New Roman"/>
          <w:color w:val="191919"/>
          <w:sz w:val="18"/>
          <w:szCs w:val="18"/>
        </w:rPr>
        <w:t>t</w:t>
      </w:r>
      <w:r>
        <w:rPr>
          <w:rFonts w:ascii="Times New Roman" w:hAnsi="Times New Roman"/>
          <w:color w:val="191919"/>
          <w:spacing w:val="-15"/>
          <w:sz w:val="18"/>
          <w:szCs w:val="18"/>
        </w:rPr>
        <w:t xml:space="preserve"> </w:t>
      </w:r>
      <w:r>
        <w:rPr>
          <w:rFonts w:ascii="Times New Roman" w:hAnsi="Times New Roman"/>
          <w:color w:val="191919"/>
          <w:spacing w:val="-7"/>
          <w:sz w:val="18"/>
          <w:szCs w:val="18"/>
        </w:rPr>
        <w:t>complet</w:t>
      </w:r>
      <w:r>
        <w:rPr>
          <w:rFonts w:ascii="Times New Roman" w:hAnsi="Times New Roman"/>
          <w:color w:val="191919"/>
          <w:sz w:val="18"/>
          <w:szCs w:val="18"/>
        </w:rPr>
        <w:t>e</w:t>
      </w:r>
      <w:r>
        <w:rPr>
          <w:rFonts w:ascii="Times New Roman" w:hAnsi="Times New Roman"/>
          <w:color w:val="191919"/>
          <w:spacing w:val="-15"/>
          <w:sz w:val="18"/>
          <w:szCs w:val="18"/>
        </w:rPr>
        <w:t xml:space="preserve"> </w:t>
      </w:r>
      <w:r>
        <w:rPr>
          <w:rFonts w:ascii="Times New Roman" w:hAnsi="Times New Roman"/>
          <w:color w:val="191919"/>
          <w:spacing w:val="-7"/>
          <w:sz w:val="18"/>
          <w:szCs w:val="18"/>
        </w:rPr>
        <w:t>1</w:t>
      </w:r>
      <w:r>
        <w:rPr>
          <w:rFonts w:ascii="Times New Roman" w:hAnsi="Times New Roman"/>
          <w:color w:val="191919"/>
          <w:sz w:val="18"/>
          <w:szCs w:val="18"/>
        </w:rPr>
        <w:t>3</w:t>
      </w:r>
      <w:r>
        <w:rPr>
          <w:rFonts w:ascii="Times New Roman" w:hAnsi="Times New Roman"/>
          <w:color w:val="191919"/>
          <w:spacing w:val="-15"/>
          <w:sz w:val="18"/>
          <w:szCs w:val="18"/>
        </w:rPr>
        <w:t xml:space="preserve"> </w:t>
      </w:r>
      <w:r>
        <w:rPr>
          <w:rFonts w:ascii="Times New Roman" w:hAnsi="Times New Roman"/>
          <w:color w:val="191919"/>
          <w:spacing w:val="-7"/>
          <w:sz w:val="18"/>
          <w:szCs w:val="18"/>
        </w:rPr>
        <w:t>hour</w:t>
      </w:r>
      <w:r>
        <w:rPr>
          <w:rFonts w:ascii="Times New Roman" w:hAnsi="Times New Roman"/>
          <w:color w:val="191919"/>
          <w:sz w:val="18"/>
          <w:szCs w:val="18"/>
        </w:rPr>
        <w:t>s</w:t>
      </w:r>
      <w:r>
        <w:rPr>
          <w:rFonts w:ascii="Times New Roman" w:hAnsi="Times New Roman"/>
          <w:color w:val="191919"/>
          <w:spacing w:val="-15"/>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5"/>
          <w:sz w:val="18"/>
          <w:szCs w:val="18"/>
        </w:rPr>
        <w:t xml:space="preserve"> </w:t>
      </w:r>
      <w:r>
        <w:rPr>
          <w:rFonts w:ascii="Times New Roman" w:hAnsi="Times New Roman"/>
          <w:color w:val="191919"/>
          <w:spacing w:val="-7"/>
          <w:sz w:val="18"/>
          <w:szCs w:val="18"/>
        </w:rPr>
        <w:t>biolog</w:t>
      </w:r>
      <w:r>
        <w:rPr>
          <w:rFonts w:ascii="Times New Roman" w:hAnsi="Times New Roman"/>
          <w:color w:val="191919"/>
          <w:sz w:val="18"/>
          <w:szCs w:val="18"/>
        </w:rPr>
        <w:t>y</w:t>
      </w:r>
      <w:r>
        <w:rPr>
          <w:rFonts w:ascii="Times New Roman" w:hAnsi="Times New Roman"/>
          <w:color w:val="191919"/>
          <w:spacing w:val="-15"/>
          <w:sz w:val="18"/>
          <w:szCs w:val="18"/>
        </w:rPr>
        <w:t xml:space="preserve"> </w:t>
      </w:r>
      <w:r>
        <w:rPr>
          <w:rFonts w:ascii="Times New Roman" w:hAnsi="Times New Roman"/>
          <w:color w:val="191919"/>
          <w:spacing w:val="-7"/>
          <w:sz w:val="18"/>
          <w:szCs w:val="18"/>
        </w:rPr>
        <w:t>electives with a minimum of 8 hours at the 3000 and 4000 level</w:t>
      </w:r>
      <w:r>
        <w:rPr>
          <w:rFonts w:ascii="Times New Roman" w:hAnsi="Times New Roman"/>
          <w:color w:val="191919"/>
          <w:sz w:val="18"/>
          <w:szCs w:val="18"/>
        </w:rPr>
        <w:t>.</w:t>
      </w:r>
      <w:r>
        <w:rPr>
          <w:rFonts w:ascii="Times New Roman" w:hAnsi="Times New Roman"/>
          <w:color w:val="191919"/>
          <w:spacing w:val="-18"/>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5"/>
          <w:sz w:val="18"/>
          <w:szCs w:val="18"/>
        </w:rPr>
        <w:t xml:space="preserve"> </w:t>
      </w:r>
      <w:r>
        <w:rPr>
          <w:rFonts w:ascii="Times New Roman" w:hAnsi="Times New Roman"/>
          <w:color w:val="191919"/>
          <w:spacing w:val="-7"/>
          <w:sz w:val="18"/>
          <w:szCs w:val="18"/>
        </w:rPr>
        <w:t>elective</w:t>
      </w:r>
      <w:r>
        <w:rPr>
          <w:rFonts w:ascii="Times New Roman" w:hAnsi="Times New Roman"/>
          <w:color w:val="191919"/>
          <w:sz w:val="18"/>
          <w:szCs w:val="18"/>
        </w:rPr>
        <w:t>s</w:t>
      </w:r>
      <w:r>
        <w:rPr>
          <w:rFonts w:ascii="Times New Roman" w:hAnsi="Times New Roman"/>
          <w:color w:val="191919"/>
          <w:spacing w:val="-15"/>
          <w:sz w:val="18"/>
          <w:szCs w:val="18"/>
        </w:rPr>
        <w:t xml:space="preserve"> </w:t>
      </w:r>
      <w:r>
        <w:rPr>
          <w:rFonts w:ascii="Times New Roman" w:hAnsi="Times New Roman"/>
          <w:color w:val="191919"/>
          <w:spacing w:val="-7"/>
          <w:sz w:val="18"/>
          <w:szCs w:val="18"/>
        </w:rPr>
        <w:t>wil</w:t>
      </w:r>
      <w:r>
        <w:rPr>
          <w:rFonts w:ascii="Times New Roman" w:hAnsi="Times New Roman"/>
          <w:color w:val="191919"/>
          <w:sz w:val="18"/>
          <w:szCs w:val="18"/>
        </w:rPr>
        <w:t>l</w:t>
      </w:r>
      <w:r>
        <w:rPr>
          <w:rFonts w:ascii="Times New Roman" w:hAnsi="Times New Roman"/>
          <w:color w:val="191919"/>
          <w:spacing w:val="-15"/>
          <w:sz w:val="18"/>
          <w:szCs w:val="18"/>
        </w:rPr>
        <w:t xml:space="preserve"> </w:t>
      </w:r>
      <w:r>
        <w:rPr>
          <w:rFonts w:ascii="Times New Roman" w:hAnsi="Times New Roman"/>
          <w:color w:val="191919"/>
          <w:spacing w:val="-7"/>
          <w:sz w:val="18"/>
          <w:szCs w:val="18"/>
        </w:rPr>
        <w:t>b</w:t>
      </w:r>
      <w:r>
        <w:rPr>
          <w:rFonts w:ascii="Times New Roman" w:hAnsi="Times New Roman"/>
          <w:color w:val="191919"/>
          <w:sz w:val="18"/>
          <w:szCs w:val="18"/>
        </w:rPr>
        <w:t>e</w:t>
      </w:r>
      <w:r>
        <w:rPr>
          <w:rFonts w:ascii="Times New Roman" w:hAnsi="Times New Roman"/>
          <w:color w:val="191919"/>
          <w:spacing w:val="-15"/>
          <w:sz w:val="18"/>
          <w:szCs w:val="18"/>
        </w:rPr>
        <w:t xml:space="preserve"> </w:t>
      </w:r>
      <w:r>
        <w:rPr>
          <w:rFonts w:ascii="Times New Roman" w:hAnsi="Times New Roman"/>
          <w:color w:val="191919"/>
          <w:spacing w:val="-7"/>
          <w:sz w:val="18"/>
          <w:szCs w:val="18"/>
        </w:rPr>
        <w:t>chose</w:t>
      </w:r>
      <w:r>
        <w:rPr>
          <w:rFonts w:ascii="Times New Roman" w:hAnsi="Times New Roman"/>
          <w:color w:val="191919"/>
          <w:sz w:val="18"/>
          <w:szCs w:val="18"/>
        </w:rPr>
        <w:t>n</w:t>
      </w:r>
      <w:r>
        <w:rPr>
          <w:rFonts w:ascii="Times New Roman" w:hAnsi="Times New Roman"/>
          <w:color w:val="191919"/>
          <w:spacing w:val="-15"/>
          <w:sz w:val="18"/>
          <w:szCs w:val="18"/>
        </w:rPr>
        <w:t xml:space="preserve"> </w:t>
      </w:r>
      <w:r>
        <w:rPr>
          <w:rFonts w:ascii="Times New Roman" w:hAnsi="Times New Roman"/>
          <w:color w:val="191919"/>
          <w:spacing w:val="-7"/>
          <w:sz w:val="18"/>
          <w:szCs w:val="18"/>
        </w:rPr>
        <w:t>b</w:t>
      </w:r>
      <w:r>
        <w:rPr>
          <w:rFonts w:ascii="Times New Roman" w:hAnsi="Times New Roman"/>
          <w:color w:val="191919"/>
          <w:sz w:val="18"/>
          <w:szCs w:val="18"/>
        </w:rPr>
        <w:t>y</w:t>
      </w:r>
      <w:r>
        <w:rPr>
          <w:rFonts w:ascii="Times New Roman" w:hAnsi="Times New Roman"/>
          <w:color w:val="191919"/>
          <w:spacing w:val="-15"/>
          <w:sz w:val="18"/>
          <w:szCs w:val="18"/>
        </w:rPr>
        <w:t xml:space="preserve"> </w:t>
      </w:r>
      <w:r>
        <w:rPr>
          <w:rFonts w:ascii="Times New Roman" w:hAnsi="Times New Roman"/>
          <w:color w:val="191919"/>
          <w:spacing w:val="-7"/>
          <w:sz w:val="18"/>
          <w:szCs w:val="18"/>
        </w:rPr>
        <w:t>t</w:t>
      </w:r>
      <w:r>
        <w:rPr>
          <w:rFonts w:ascii="Times New Roman" w:hAnsi="Times New Roman"/>
          <w:color w:val="191919"/>
          <w:spacing w:val="-8"/>
          <w:sz w:val="18"/>
          <w:szCs w:val="18"/>
        </w:rPr>
        <w:t>h</w:t>
      </w:r>
      <w:r>
        <w:rPr>
          <w:rFonts w:ascii="Times New Roman" w:hAnsi="Times New Roman"/>
          <w:color w:val="191919"/>
          <w:sz w:val="18"/>
          <w:szCs w:val="18"/>
        </w:rPr>
        <w:t>e</w:t>
      </w:r>
      <w:r>
        <w:rPr>
          <w:rFonts w:ascii="Times New Roman" w:hAnsi="Times New Roman"/>
          <w:color w:val="191919"/>
          <w:spacing w:val="-15"/>
          <w:sz w:val="18"/>
          <w:szCs w:val="18"/>
        </w:rPr>
        <w:t xml:space="preserve"> </w:t>
      </w:r>
      <w:r>
        <w:rPr>
          <w:rFonts w:ascii="Times New Roman" w:hAnsi="Times New Roman"/>
          <w:color w:val="191919"/>
          <w:spacing w:val="-7"/>
          <w:sz w:val="18"/>
          <w:szCs w:val="18"/>
        </w:rPr>
        <w:t>studen</w:t>
      </w:r>
      <w:r>
        <w:rPr>
          <w:rFonts w:ascii="Times New Roman" w:hAnsi="Times New Roman"/>
          <w:color w:val="191919"/>
          <w:sz w:val="18"/>
          <w:szCs w:val="18"/>
        </w:rPr>
        <w:t>t</w:t>
      </w:r>
      <w:r>
        <w:rPr>
          <w:rFonts w:ascii="Times New Roman" w:hAnsi="Times New Roman"/>
          <w:color w:val="191919"/>
          <w:spacing w:val="-15"/>
          <w:sz w:val="18"/>
          <w:szCs w:val="18"/>
        </w:rPr>
        <w:t xml:space="preserve"> </w:t>
      </w:r>
      <w:r>
        <w:rPr>
          <w:rFonts w:ascii="Times New Roman" w:hAnsi="Times New Roman"/>
          <w:color w:val="191919"/>
          <w:spacing w:val="-7"/>
          <w:sz w:val="18"/>
          <w:szCs w:val="18"/>
        </w:rPr>
        <w:t>wit</w:t>
      </w:r>
      <w:r>
        <w:rPr>
          <w:rFonts w:ascii="Times New Roman" w:hAnsi="Times New Roman"/>
          <w:color w:val="191919"/>
          <w:sz w:val="18"/>
          <w:szCs w:val="18"/>
        </w:rPr>
        <w:t>h</w:t>
      </w:r>
      <w:r>
        <w:rPr>
          <w:rFonts w:ascii="Times New Roman" w:hAnsi="Times New Roman"/>
          <w:color w:val="191919"/>
          <w:spacing w:val="-15"/>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5"/>
          <w:sz w:val="18"/>
          <w:szCs w:val="18"/>
        </w:rPr>
        <w:t xml:space="preserve"> </w:t>
      </w:r>
      <w:r>
        <w:rPr>
          <w:rFonts w:ascii="Times New Roman" w:hAnsi="Times New Roman"/>
          <w:color w:val="191919"/>
          <w:spacing w:val="-7"/>
          <w:sz w:val="18"/>
          <w:szCs w:val="18"/>
        </w:rPr>
        <w:t>advisor fro</w:t>
      </w:r>
      <w:r>
        <w:rPr>
          <w:rFonts w:ascii="Times New Roman" w:hAnsi="Times New Roman"/>
          <w:color w:val="191919"/>
          <w:sz w:val="18"/>
          <w:szCs w:val="18"/>
        </w:rPr>
        <w:t>m</w:t>
      </w:r>
      <w:r>
        <w:rPr>
          <w:rFonts w:ascii="Times New Roman" w:hAnsi="Times New Roman"/>
          <w:color w:val="191919"/>
          <w:spacing w:val="-20"/>
          <w:sz w:val="18"/>
          <w:szCs w:val="18"/>
        </w:rPr>
        <w:t xml:space="preserve"> </w:t>
      </w:r>
      <w:r>
        <w:rPr>
          <w:rFonts w:ascii="Times New Roman" w:hAnsi="Times New Roman"/>
          <w:color w:val="191919"/>
          <w:sz w:val="18"/>
          <w:szCs w:val="18"/>
        </w:rPr>
        <w:t>a</w:t>
      </w:r>
      <w:r>
        <w:rPr>
          <w:rFonts w:ascii="Times New Roman" w:hAnsi="Times New Roman"/>
          <w:color w:val="191919"/>
          <w:spacing w:val="-20"/>
          <w:sz w:val="18"/>
          <w:szCs w:val="18"/>
        </w:rPr>
        <w:t xml:space="preserve"> </w:t>
      </w:r>
      <w:r>
        <w:rPr>
          <w:rFonts w:ascii="Times New Roman" w:hAnsi="Times New Roman"/>
          <w:color w:val="191919"/>
          <w:spacing w:val="-7"/>
          <w:sz w:val="18"/>
          <w:szCs w:val="18"/>
        </w:rPr>
        <w:t>lis</w:t>
      </w:r>
      <w:r>
        <w:rPr>
          <w:rFonts w:ascii="Times New Roman" w:hAnsi="Times New Roman"/>
          <w:color w:val="191919"/>
          <w:sz w:val="18"/>
          <w:szCs w:val="18"/>
        </w:rPr>
        <w:t>t</w:t>
      </w:r>
      <w:r>
        <w:rPr>
          <w:rFonts w:ascii="Times New Roman" w:hAnsi="Times New Roman"/>
          <w:color w:val="191919"/>
          <w:spacing w:val="-19"/>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20"/>
          <w:sz w:val="18"/>
          <w:szCs w:val="18"/>
        </w:rPr>
        <w:t xml:space="preserve"> </w:t>
      </w:r>
      <w:r>
        <w:rPr>
          <w:rFonts w:ascii="Times New Roman" w:hAnsi="Times New Roman"/>
          <w:color w:val="191919"/>
          <w:spacing w:val="-7"/>
          <w:sz w:val="18"/>
          <w:szCs w:val="18"/>
        </w:rPr>
        <w:t>approve</w:t>
      </w:r>
      <w:r>
        <w:rPr>
          <w:rFonts w:ascii="Times New Roman" w:hAnsi="Times New Roman"/>
          <w:color w:val="191919"/>
          <w:sz w:val="18"/>
          <w:szCs w:val="18"/>
        </w:rPr>
        <w:t>d</w:t>
      </w:r>
      <w:r>
        <w:rPr>
          <w:rFonts w:ascii="Times New Roman" w:hAnsi="Times New Roman"/>
          <w:color w:val="191919"/>
          <w:spacing w:val="-19"/>
          <w:sz w:val="18"/>
          <w:szCs w:val="18"/>
        </w:rPr>
        <w:t xml:space="preserve"> </w:t>
      </w:r>
      <w:r>
        <w:rPr>
          <w:rFonts w:ascii="Times New Roman" w:hAnsi="Times New Roman"/>
          <w:color w:val="191919"/>
          <w:spacing w:val="-7"/>
          <w:sz w:val="18"/>
          <w:szCs w:val="18"/>
        </w:rPr>
        <w:t>electives</w:t>
      </w:r>
      <w:r>
        <w:rPr>
          <w:rFonts w:ascii="Times New Roman" w:hAnsi="Times New Roman"/>
          <w:color w:val="191919"/>
          <w:sz w:val="18"/>
          <w:szCs w:val="18"/>
        </w:rPr>
        <w:t>.</w:t>
      </w:r>
      <w:r>
        <w:rPr>
          <w:rFonts w:ascii="Times New Roman" w:hAnsi="Times New Roman"/>
          <w:color w:val="191919"/>
          <w:spacing w:val="-19"/>
          <w:sz w:val="18"/>
          <w:szCs w:val="18"/>
        </w:rPr>
        <w:t xml:space="preserve"> </w:t>
      </w:r>
      <w:r>
        <w:rPr>
          <w:rFonts w:ascii="Times New Roman" w:hAnsi="Times New Roman"/>
          <w:color w:val="191919"/>
          <w:spacing w:val="-7"/>
          <w:sz w:val="18"/>
          <w:szCs w:val="18"/>
        </w:rPr>
        <w:t>Biolog</w:t>
      </w:r>
      <w:r>
        <w:rPr>
          <w:rFonts w:ascii="Times New Roman" w:hAnsi="Times New Roman"/>
          <w:color w:val="191919"/>
          <w:sz w:val="18"/>
          <w:szCs w:val="18"/>
        </w:rPr>
        <w:t>y</w:t>
      </w:r>
      <w:r>
        <w:rPr>
          <w:rFonts w:ascii="Times New Roman" w:hAnsi="Times New Roman"/>
          <w:color w:val="191919"/>
          <w:spacing w:val="-19"/>
          <w:sz w:val="18"/>
          <w:szCs w:val="18"/>
        </w:rPr>
        <w:t xml:space="preserve"> </w:t>
      </w:r>
      <w:r>
        <w:rPr>
          <w:rFonts w:ascii="Times New Roman" w:hAnsi="Times New Roman"/>
          <w:color w:val="191919"/>
          <w:spacing w:val="-7"/>
          <w:sz w:val="18"/>
          <w:szCs w:val="18"/>
        </w:rPr>
        <w:t>major</w:t>
      </w:r>
      <w:r>
        <w:rPr>
          <w:rFonts w:ascii="Times New Roman" w:hAnsi="Times New Roman"/>
          <w:color w:val="191919"/>
          <w:sz w:val="18"/>
          <w:szCs w:val="18"/>
        </w:rPr>
        <w:t>s</w:t>
      </w:r>
      <w:r>
        <w:rPr>
          <w:rFonts w:ascii="Times New Roman" w:hAnsi="Times New Roman"/>
          <w:color w:val="191919"/>
          <w:spacing w:val="-19"/>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20"/>
          <w:sz w:val="18"/>
          <w:szCs w:val="18"/>
        </w:rPr>
        <w:t xml:space="preserve"> </w:t>
      </w:r>
      <w:r>
        <w:rPr>
          <w:rFonts w:ascii="Times New Roman" w:hAnsi="Times New Roman"/>
          <w:color w:val="191919"/>
          <w:spacing w:val="-7"/>
          <w:sz w:val="18"/>
          <w:szCs w:val="18"/>
        </w:rPr>
        <w:t>minor</w:t>
      </w:r>
      <w:r>
        <w:rPr>
          <w:rFonts w:ascii="Times New Roman" w:hAnsi="Times New Roman"/>
          <w:color w:val="191919"/>
          <w:sz w:val="18"/>
          <w:szCs w:val="18"/>
        </w:rPr>
        <w:t>s</w:t>
      </w:r>
      <w:r>
        <w:rPr>
          <w:rFonts w:ascii="Times New Roman" w:hAnsi="Times New Roman"/>
          <w:color w:val="191919"/>
          <w:spacing w:val="-20"/>
          <w:sz w:val="18"/>
          <w:szCs w:val="18"/>
        </w:rPr>
        <w:t xml:space="preserve"> </w:t>
      </w:r>
      <w:r>
        <w:rPr>
          <w:rFonts w:ascii="Times New Roman" w:hAnsi="Times New Roman"/>
          <w:color w:val="191919"/>
          <w:spacing w:val="-7"/>
          <w:sz w:val="18"/>
          <w:szCs w:val="18"/>
        </w:rPr>
        <w:t>mus</w:t>
      </w:r>
      <w:r>
        <w:rPr>
          <w:rFonts w:ascii="Times New Roman" w:hAnsi="Times New Roman"/>
          <w:color w:val="191919"/>
          <w:sz w:val="18"/>
          <w:szCs w:val="18"/>
        </w:rPr>
        <w:t>t</w:t>
      </w:r>
      <w:r>
        <w:rPr>
          <w:rFonts w:ascii="Times New Roman" w:hAnsi="Times New Roman"/>
          <w:color w:val="191919"/>
          <w:spacing w:val="-20"/>
          <w:sz w:val="18"/>
          <w:szCs w:val="18"/>
        </w:rPr>
        <w:t xml:space="preserve"> </w:t>
      </w:r>
      <w:r>
        <w:rPr>
          <w:rFonts w:ascii="Times New Roman" w:hAnsi="Times New Roman"/>
          <w:color w:val="191919"/>
          <w:spacing w:val="-7"/>
          <w:sz w:val="18"/>
          <w:szCs w:val="18"/>
        </w:rPr>
        <w:t>mak</w:t>
      </w:r>
      <w:r>
        <w:rPr>
          <w:rFonts w:ascii="Times New Roman" w:hAnsi="Times New Roman"/>
          <w:color w:val="191919"/>
          <w:sz w:val="18"/>
          <w:szCs w:val="18"/>
        </w:rPr>
        <w:t>e</w:t>
      </w:r>
      <w:r>
        <w:rPr>
          <w:rFonts w:ascii="Times New Roman" w:hAnsi="Times New Roman"/>
          <w:color w:val="191919"/>
          <w:spacing w:val="-19"/>
          <w:sz w:val="18"/>
          <w:szCs w:val="18"/>
        </w:rPr>
        <w:t xml:space="preserve"> </w:t>
      </w:r>
      <w:r>
        <w:rPr>
          <w:rFonts w:ascii="Times New Roman" w:hAnsi="Times New Roman"/>
          <w:color w:val="191919"/>
          <w:sz w:val="18"/>
          <w:szCs w:val="18"/>
        </w:rPr>
        <w:t>a</w:t>
      </w:r>
      <w:r>
        <w:rPr>
          <w:rFonts w:ascii="Times New Roman" w:hAnsi="Times New Roman"/>
          <w:color w:val="191919"/>
          <w:spacing w:val="-20"/>
          <w:sz w:val="18"/>
          <w:szCs w:val="18"/>
        </w:rPr>
        <w:t xml:space="preserve"> </w:t>
      </w:r>
      <w:r>
        <w:rPr>
          <w:rFonts w:ascii="Times New Roman" w:hAnsi="Times New Roman"/>
          <w:color w:val="191919"/>
          <w:spacing w:val="-7"/>
          <w:sz w:val="18"/>
          <w:szCs w:val="18"/>
        </w:rPr>
        <w:t>“C</w:t>
      </w:r>
      <w:r>
        <w:rPr>
          <w:rFonts w:ascii="Times New Roman" w:hAnsi="Times New Roman"/>
          <w:color w:val="191919"/>
          <w:sz w:val="18"/>
          <w:szCs w:val="18"/>
        </w:rPr>
        <w:t>”</w:t>
      </w:r>
      <w:r>
        <w:rPr>
          <w:rFonts w:ascii="Times New Roman" w:hAnsi="Times New Roman"/>
          <w:color w:val="191919"/>
          <w:spacing w:val="-19"/>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r</w:t>
      </w:r>
      <w:r>
        <w:rPr>
          <w:rFonts w:ascii="Times New Roman" w:hAnsi="Times New Roman"/>
          <w:color w:val="191919"/>
          <w:spacing w:val="-20"/>
          <w:sz w:val="18"/>
          <w:szCs w:val="18"/>
        </w:rPr>
        <w:t xml:space="preserve"> </w:t>
      </w:r>
      <w:r>
        <w:rPr>
          <w:rFonts w:ascii="Times New Roman" w:hAnsi="Times New Roman"/>
          <w:color w:val="191919"/>
          <w:spacing w:val="-7"/>
          <w:sz w:val="18"/>
          <w:szCs w:val="18"/>
        </w:rPr>
        <w:t>bette</w:t>
      </w:r>
      <w:r>
        <w:rPr>
          <w:rFonts w:ascii="Times New Roman" w:hAnsi="Times New Roman"/>
          <w:color w:val="191919"/>
          <w:sz w:val="18"/>
          <w:szCs w:val="18"/>
        </w:rPr>
        <w:t>r</w:t>
      </w:r>
      <w:r>
        <w:rPr>
          <w:rFonts w:ascii="Times New Roman" w:hAnsi="Times New Roman"/>
          <w:color w:val="191919"/>
          <w:spacing w:val="-19"/>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20"/>
          <w:sz w:val="18"/>
          <w:szCs w:val="18"/>
        </w:rPr>
        <w:t xml:space="preserve"> </w:t>
      </w:r>
      <w:r>
        <w:rPr>
          <w:rFonts w:ascii="Times New Roman" w:hAnsi="Times New Roman"/>
          <w:color w:val="191919"/>
          <w:spacing w:val="-7"/>
          <w:sz w:val="18"/>
          <w:szCs w:val="18"/>
        </w:rPr>
        <w:t>al</w:t>
      </w:r>
      <w:r>
        <w:rPr>
          <w:rFonts w:ascii="Times New Roman" w:hAnsi="Times New Roman"/>
          <w:color w:val="191919"/>
          <w:sz w:val="18"/>
          <w:szCs w:val="18"/>
        </w:rPr>
        <w:t>l</w:t>
      </w:r>
      <w:r>
        <w:rPr>
          <w:rFonts w:ascii="Times New Roman" w:hAnsi="Times New Roman"/>
          <w:color w:val="191919"/>
          <w:spacing w:val="-19"/>
          <w:sz w:val="18"/>
          <w:szCs w:val="18"/>
        </w:rPr>
        <w:t xml:space="preserve"> </w:t>
      </w:r>
      <w:r>
        <w:rPr>
          <w:rFonts w:ascii="Times New Roman" w:hAnsi="Times New Roman"/>
          <w:color w:val="191919"/>
          <w:spacing w:val="-7"/>
          <w:sz w:val="18"/>
          <w:szCs w:val="18"/>
        </w:rPr>
        <w:t>biolog</w:t>
      </w:r>
      <w:r>
        <w:rPr>
          <w:rFonts w:ascii="Times New Roman" w:hAnsi="Times New Roman"/>
          <w:color w:val="191919"/>
          <w:spacing w:val="-19"/>
          <w:sz w:val="18"/>
          <w:szCs w:val="18"/>
        </w:rPr>
        <w:t>y</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7"/>
          <w:sz w:val="18"/>
          <w:szCs w:val="18"/>
        </w:rPr>
        <w:t>chemistr</w:t>
      </w:r>
      <w:r>
        <w:rPr>
          <w:rFonts w:ascii="Times New Roman" w:hAnsi="Times New Roman"/>
          <w:color w:val="191919"/>
          <w:spacing w:val="-19"/>
          <w:sz w:val="18"/>
          <w:szCs w:val="18"/>
        </w:rPr>
        <w:t>y</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7"/>
          <w:sz w:val="18"/>
          <w:szCs w:val="18"/>
        </w:rPr>
        <w:t>physics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20"/>
          <w:sz w:val="18"/>
          <w:szCs w:val="18"/>
        </w:rPr>
        <w:t xml:space="preserve"> </w:t>
      </w:r>
      <w:r>
        <w:rPr>
          <w:rFonts w:ascii="Times New Roman" w:hAnsi="Times New Roman"/>
          <w:color w:val="191919"/>
          <w:spacing w:val="-7"/>
          <w:sz w:val="18"/>
          <w:szCs w:val="18"/>
        </w:rPr>
        <w:t>mathematic</w:t>
      </w:r>
      <w:r>
        <w:rPr>
          <w:rFonts w:ascii="Times New Roman" w:hAnsi="Times New Roman"/>
          <w:color w:val="191919"/>
          <w:sz w:val="18"/>
          <w:szCs w:val="18"/>
        </w:rPr>
        <w:t>s</w:t>
      </w:r>
      <w:r>
        <w:rPr>
          <w:rFonts w:ascii="Times New Roman" w:hAnsi="Times New Roman"/>
          <w:color w:val="191919"/>
          <w:spacing w:val="-19"/>
          <w:sz w:val="18"/>
          <w:szCs w:val="18"/>
        </w:rPr>
        <w:t xml:space="preserve"> </w:t>
      </w:r>
      <w:r>
        <w:rPr>
          <w:rFonts w:ascii="Times New Roman" w:hAnsi="Times New Roman"/>
          <w:color w:val="191919"/>
          <w:spacing w:val="-7"/>
          <w:sz w:val="18"/>
          <w:szCs w:val="18"/>
        </w:rPr>
        <w:t>courses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7"/>
          <w:sz w:val="18"/>
          <w:szCs w:val="18"/>
        </w:rPr>
        <w:t>Students mus</w:t>
      </w:r>
      <w:r>
        <w:rPr>
          <w:rFonts w:ascii="Times New Roman" w:hAnsi="Times New Roman"/>
          <w:color w:val="191919"/>
          <w:sz w:val="18"/>
          <w:szCs w:val="18"/>
        </w:rPr>
        <w:t>t</w:t>
      </w:r>
      <w:r>
        <w:rPr>
          <w:rFonts w:ascii="Times New Roman" w:hAnsi="Times New Roman"/>
          <w:color w:val="191919"/>
          <w:spacing w:val="-13"/>
          <w:sz w:val="18"/>
          <w:szCs w:val="18"/>
        </w:rPr>
        <w:t xml:space="preserve"> </w:t>
      </w:r>
      <w:r>
        <w:rPr>
          <w:rFonts w:ascii="Times New Roman" w:hAnsi="Times New Roman"/>
          <w:color w:val="191919"/>
          <w:spacing w:val="-7"/>
          <w:sz w:val="18"/>
          <w:szCs w:val="18"/>
        </w:rPr>
        <w:t>mee</w:t>
      </w:r>
      <w:r>
        <w:rPr>
          <w:rFonts w:ascii="Times New Roman" w:hAnsi="Times New Roman"/>
          <w:color w:val="191919"/>
          <w:sz w:val="18"/>
          <w:szCs w:val="18"/>
        </w:rPr>
        <w:t>t</w:t>
      </w:r>
      <w:r>
        <w:rPr>
          <w:rFonts w:ascii="Times New Roman" w:hAnsi="Times New Roman"/>
          <w:color w:val="191919"/>
          <w:spacing w:val="-12"/>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3"/>
          <w:sz w:val="18"/>
          <w:szCs w:val="18"/>
        </w:rPr>
        <w:t xml:space="preserve"> </w:t>
      </w:r>
      <w:r>
        <w:rPr>
          <w:rFonts w:ascii="Times New Roman" w:hAnsi="Times New Roman"/>
          <w:color w:val="191919"/>
          <w:spacing w:val="-7"/>
          <w:sz w:val="18"/>
          <w:szCs w:val="18"/>
        </w:rPr>
        <w:t>requirement</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3"/>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3"/>
          <w:sz w:val="18"/>
          <w:szCs w:val="18"/>
        </w:rPr>
        <w:t xml:space="preserve"> </w:t>
      </w:r>
      <w:r>
        <w:rPr>
          <w:rFonts w:ascii="Times New Roman" w:hAnsi="Times New Roman"/>
          <w:color w:val="191919"/>
          <w:spacing w:val="-7"/>
          <w:sz w:val="18"/>
          <w:szCs w:val="18"/>
        </w:rPr>
        <w:t>Cor</w:t>
      </w:r>
      <w:r>
        <w:rPr>
          <w:rFonts w:ascii="Times New Roman" w:hAnsi="Times New Roman"/>
          <w:color w:val="191919"/>
          <w:sz w:val="18"/>
          <w:szCs w:val="18"/>
        </w:rPr>
        <w:t>e</w:t>
      </w:r>
      <w:r>
        <w:rPr>
          <w:rFonts w:ascii="Times New Roman" w:hAnsi="Times New Roman"/>
          <w:color w:val="191919"/>
          <w:spacing w:val="-13"/>
          <w:sz w:val="18"/>
          <w:szCs w:val="18"/>
        </w:rPr>
        <w:t xml:space="preserve"> </w:t>
      </w:r>
      <w:r>
        <w:rPr>
          <w:rFonts w:ascii="Times New Roman" w:hAnsi="Times New Roman"/>
          <w:color w:val="191919"/>
          <w:spacing w:val="-7"/>
          <w:sz w:val="18"/>
          <w:szCs w:val="18"/>
        </w:rPr>
        <w:t>Curriculu</w:t>
      </w:r>
      <w:r>
        <w:rPr>
          <w:rFonts w:ascii="Times New Roman" w:hAnsi="Times New Roman"/>
          <w:color w:val="191919"/>
          <w:sz w:val="18"/>
          <w:szCs w:val="18"/>
        </w:rPr>
        <w:t>m</w:t>
      </w:r>
      <w:r>
        <w:rPr>
          <w:rFonts w:ascii="Times New Roman" w:hAnsi="Times New Roman"/>
          <w:color w:val="191919"/>
          <w:spacing w:val="-12"/>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3"/>
          <w:sz w:val="18"/>
          <w:szCs w:val="18"/>
        </w:rPr>
        <w:t xml:space="preserve"> </w:t>
      </w:r>
      <w:r>
        <w:rPr>
          <w:rFonts w:ascii="Times New Roman" w:hAnsi="Times New Roman"/>
          <w:color w:val="191919"/>
          <w:spacing w:val="-7"/>
          <w:sz w:val="18"/>
          <w:szCs w:val="18"/>
        </w:rPr>
        <w:t>pas</w:t>
      </w:r>
      <w:r>
        <w:rPr>
          <w:rFonts w:ascii="Times New Roman" w:hAnsi="Times New Roman"/>
          <w:color w:val="191919"/>
          <w:sz w:val="18"/>
          <w:szCs w:val="18"/>
        </w:rPr>
        <w:t>s</w:t>
      </w:r>
      <w:r>
        <w:rPr>
          <w:rFonts w:ascii="Times New Roman" w:hAnsi="Times New Roman"/>
          <w:color w:val="191919"/>
          <w:spacing w:val="-13"/>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3"/>
          <w:sz w:val="18"/>
          <w:szCs w:val="18"/>
        </w:rPr>
        <w:t xml:space="preserve"> </w:t>
      </w:r>
      <w:r>
        <w:rPr>
          <w:rFonts w:ascii="Times New Roman" w:hAnsi="Times New Roman"/>
          <w:color w:val="191919"/>
          <w:spacing w:val="-7"/>
          <w:sz w:val="18"/>
          <w:szCs w:val="18"/>
        </w:rPr>
        <w:t>Regent</w:t>
      </w:r>
      <w:r>
        <w:rPr>
          <w:rFonts w:ascii="Times New Roman" w:hAnsi="Times New Roman"/>
          <w:color w:val="191919"/>
          <w:sz w:val="18"/>
          <w:szCs w:val="18"/>
        </w:rPr>
        <w:t>s</w:t>
      </w:r>
      <w:r>
        <w:rPr>
          <w:rFonts w:ascii="Times New Roman" w:hAnsi="Times New Roman"/>
          <w:color w:val="191919"/>
          <w:spacing w:val="-13"/>
          <w:sz w:val="18"/>
          <w:szCs w:val="18"/>
        </w:rPr>
        <w:t xml:space="preserve"> </w:t>
      </w:r>
      <w:r>
        <w:rPr>
          <w:rFonts w:ascii="Times New Roman" w:hAnsi="Times New Roman"/>
          <w:color w:val="191919"/>
          <w:spacing w:val="-7"/>
          <w:sz w:val="18"/>
          <w:szCs w:val="18"/>
        </w:rPr>
        <w:t>Exam</w:t>
      </w:r>
      <w:r>
        <w:rPr>
          <w:rFonts w:ascii="Times New Roman" w:hAnsi="Times New Roman"/>
          <w:color w:val="191919"/>
          <w:sz w:val="18"/>
          <w:szCs w:val="18"/>
        </w:rPr>
        <w:t>.</w:t>
      </w:r>
      <w:r>
        <w:rPr>
          <w:rFonts w:ascii="Times New Roman" w:hAnsi="Times New Roman"/>
          <w:color w:val="191919"/>
          <w:spacing w:val="-12"/>
          <w:sz w:val="18"/>
          <w:szCs w:val="18"/>
        </w:rPr>
        <w:t xml:space="preserve"> </w:t>
      </w:r>
      <w:r>
        <w:rPr>
          <w:rFonts w:ascii="Times New Roman" w:hAnsi="Times New Roman"/>
          <w:color w:val="191919"/>
          <w:spacing w:val="-7"/>
          <w:sz w:val="18"/>
          <w:szCs w:val="18"/>
        </w:rPr>
        <w:t>Student</w:t>
      </w:r>
      <w:r>
        <w:rPr>
          <w:rFonts w:ascii="Times New Roman" w:hAnsi="Times New Roman"/>
          <w:color w:val="191919"/>
          <w:sz w:val="18"/>
          <w:szCs w:val="18"/>
        </w:rPr>
        <w:t>s</w:t>
      </w:r>
      <w:r>
        <w:rPr>
          <w:rFonts w:ascii="Times New Roman" w:hAnsi="Times New Roman"/>
          <w:color w:val="191919"/>
          <w:spacing w:val="-13"/>
          <w:sz w:val="18"/>
          <w:szCs w:val="18"/>
        </w:rPr>
        <w:t xml:space="preserve"> </w:t>
      </w:r>
      <w:r>
        <w:rPr>
          <w:rFonts w:ascii="Times New Roman" w:hAnsi="Times New Roman"/>
          <w:color w:val="191919"/>
          <w:spacing w:val="-7"/>
          <w:sz w:val="18"/>
          <w:szCs w:val="18"/>
        </w:rPr>
        <w:t>mus</w:t>
      </w:r>
      <w:r>
        <w:rPr>
          <w:rFonts w:ascii="Times New Roman" w:hAnsi="Times New Roman"/>
          <w:color w:val="191919"/>
          <w:sz w:val="18"/>
          <w:szCs w:val="18"/>
        </w:rPr>
        <w:t>t</w:t>
      </w:r>
      <w:r>
        <w:rPr>
          <w:rFonts w:ascii="Times New Roman" w:hAnsi="Times New Roman"/>
          <w:color w:val="191919"/>
          <w:spacing w:val="-13"/>
          <w:sz w:val="18"/>
          <w:szCs w:val="18"/>
        </w:rPr>
        <w:t xml:space="preserve"> </w:t>
      </w:r>
      <w:r>
        <w:rPr>
          <w:rFonts w:ascii="Times New Roman" w:hAnsi="Times New Roman"/>
          <w:color w:val="191919"/>
          <w:spacing w:val="-7"/>
          <w:sz w:val="18"/>
          <w:szCs w:val="18"/>
        </w:rPr>
        <w:t>als</w:t>
      </w:r>
      <w:r>
        <w:rPr>
          <w:rFonts w:ascii="Times New Roman" w:hAnsi="Times New Roman"/>
          <w:color w:val="191919"/>
          <w:sz w:val="18"/>
          <w:szCs w:val="18"/>
        </w:rPr>
        <w:t>o</w:t>
      </w:r>
      <w:r>
        <w:rPr>
          <w:rFonts w:ascii="Times New Roman" w:hAnsi="Times New Roman"/>
          <w:color w:val="191919"/>
          <w:spacing w:val="-13"/>
          <w:sz w:val="18"/>
          <w:szCs w:val="18"/>
        </w:rPr>
        <w:t xml:space="preserve"> take </w:t>
      </w:r>
      <w:r>
        <w:rPr>
          <w:rFonts w:ascii="Times New Roman" w:hAnsi="Times New Roman"/>
          <w:color w:val="191919"/>
          <w:sz w:val="18"/>
          <w:szCs w:val="18"/>
        </w:rPr>
        <w:t>the</w:t>
      </w:r>
      <w:r>
        <w:rPr>
          <w:rFonts w:ascii="Times New Roman" w:hAnsi="Times New Roman"/>
          <w:color w:val="191919"/>
          <w:spacing w:val="-22"/>
          <w:sz w:val="18"/>
          <w:szCs w:val="18"/>
        </w:rPr>
        <w:t xml:space="preserve"> </w:t>
      </w:r>
      <w:r>
        <w:rPr>
          <w:rFonts w:ascii="Times New Roman" w:hAnsi="Times New Roman"/>
          <w:color w:val="191919"/>
          <w:spacing w:val="-7"/>
          <w:sz w:val="18"/>
          <w:szCs w:val="18"/>
        </w:rPr>
        <w:t>Are</w:t>
      </w:r>
      <w:r>
        <w:rPr>
          <w:rFonts w:ascii="Times New Roman" w:hAnsi="Times New Roman"/>
          <w:color w:val="191919"/>
          <w:sz w:val="18"/>
          <w:szCs w:val="18"/>
        </w:rPr>
        <w:t>a</w:t>
      </w:r>
      <w:r>
        <w:rPr>
          <w:rFonts w:ascii="Times New Roman" w:hAnsi="Times New Roman"/>
          <w:color w:val="191919"/>
          <w:spacing w:val="-13"/>
          <w:sz w:val="18"/>
          <w:szCs w:val="18"/>
        </w:rPr>
        <w:t xml:space="preserve"> </w:t>
      </w:r>
      <w:r>
        <w:rPr>
          <w:rFonts w:ascii="Times New Roman" w:hAnsi="Times New Roman"/>
          <w:color w:val="191919"/>
          <w:spacing w:val="-7"/>
          <w:sz w:val="18"/>
          <w:szCs w:val="18"/>
        </w:rPr>
        <w:t>Concentratio</w:t>
      </w:r>
      <w:r>
        <w:rPr>
          <w:rFonts w:ascii="Times New Roman" w:hAnsi="Times New Roman"/>
          <w:color w:val="191919"/>
          <w:sz w:val="18"/>
          <w:szCs w:val="18"/>
        </w:rPr>
        <w:t>n</w:t>
      </w:r>
      <w:r>
        <w:rPr>
          <w:rFonts w:ascii="Times New Roman" w:hAnsi="Times New Roman"/>
          <w:color w:val="191919"/>
          <w:spacing w:val="-22"/>
          <w:sz w:val="18"/>
          <w:szCs w:val="18"/>
        </w:rPr>
        <w:t xml:space="preserve"> </w:t>
      </w:r>
      <w:r>
        <w:rPr>
          <w:rFonts w:ascii="Times New Roman" w:hAnsi="Times New Roman"/>
          <w:color w:val="191919"/>
          <w:spacing w:val="-7"/>
          <w:sz w:val="18"/>
          <w:szCs w:val="18"/>
        </w:rPr>
        <w:t>Achi</w:t>
      </w:r>
      <w:r>
        <w:rPr>
          <w:rFonts w:ascii="Times New Roman" w:hAnsi="Times New Roman"/>
          <w:color w:val="191919"/>
          <w:spacing w:val="-8"/>
          <w:sz w:val="18"/>
          <w:szCs w:val="18"/>
        </w:rPr>
        <w:t>e</w:t>
      </w:r>
      <w:r>
        <w:rPr>
          <w:rFonts w:ascii="Times New Roman" w:hAnsi="Times New Roman"/>
          <w:color w:val="191919"/>
          <w:spacing w:val="-7"/>
          <w:sz w:val="18"/>
          <w:szCs w:val="18"/>
        </w:rPr>
        <w:t>vemen</w:t>
      </w:r>
      <w:r>
        <w:rPr>
          <w:rFonts w:ascii="Times New Roman" w:hAnsi="Times New Roman"/>
          <w:color w:val="191919"/>
          <w:sz w:val="18"/>
          <w:szCs w:val="18"/>
        </w:rPr>
        <w:t>t</w:t>
      </w:r>
      <w:r>
        <w:rPr>
          <w:rFonts w:ascii="Times New Roman" w:hAnsi="Times New Roman"/>
          <w:color w:val="191919"/>
          <w:spacing w:val="-16"/>
          <w:sz w:val="18"/>
          <w:szCs w:val="18"/>
        </w:rPr>
        <w:t xml:space="preserve"> </w:t>
      </w:r>
      <w:r w:rsidRPr="004E1E50">
        <w:rPr>
          <w:rFonts w:ascii="Times New Roman" w:hAnsi="Times New Roman"/>
          <w:color w:val="191919"/>
          <w:spacing w:val="-7"/>
          <w:sz w:val="18"/>
          <w:szCs w:val="18"/>
        </w:rPr>
        <w:t>T</w:t>
      </w:r>
      <w:r>
        <w:rPr>
          <w:rFonts w:ascii="Times New Roman" w:hAnsi="Times New Roman"/>
          <w:color w:val="191919"/>
          <w:spacing w:val="-7"/>
          <w:sz w:val="18"/>
          <w:szCs w:val="18"/>
        </w:rPr>
        <w:t>es</w:t>
      </w:r>
      <w:r w:rsidRPr="004E1E50">
        <w:rPr>
          <w:rFonts w:ascii="Times New Roman" w:hAnsi="Times New Roman"/>
          <w:color w:val="191919"/>
          <w:spacing w:val="-7"/>
          <w:sz w:val="18"/>
          <w:szCs w:val="18"/>
        </w:rPr>
        <w:t xml:space="preserve">t </w:t>
      </w:r>
      <w:r>
        <w:rPr>
          <w:rFonts w:ascii="Times New Roman" w:hAnsi="Times New Roman"/>
          <w:color w:val="191919"/>
          <w:spacing w:val="-7"/>
          <w:sz w:val="18"/>
          <w:szCs w:val="18"/>
        </w:rPr>
        <w:t>(AC</w:t>
      </w:r>
      <w:r w:rsidRPr="004E1E50">
        <w:rPr>
          <w:rFonts w:ascii="Times New Roman" w:hAnsi="Times New Roman"/>
          <w:color w:val="191919"/>
          <w:spacing w:val="-7"/>
          <w:sz w:val="18"/>
          <w:szCs w:val="18"/>
        </w:rPr>
        <w:t>A</w:t>
      </w:r>
      <w:r>
        <w:rPr>
          <w:rFonts w:ascii="Times New Roman" w:hAnsi="Times New Roman"/>
          <w:color w:val="191919"/>
          <w:spacing w:val="-7"/>
          <w:sz w:val="18"/>
          <w:szCs w:val="18"/>
        </w:rPr>
        <w:t xml:space="preserve">T) </w:t>
      </w:r>
      <w:r w:rsidRPr="004E1E50">
        <w:rPr>
          <w:rFonts w:ascii="Times New Roman" w:hAnsi="Times New Roman"/>
          <w:color w:val="191919"/>
          <w:spacing w:val="-7"/>
          <w:sz w:val="18"/>
          <w:szCs w:val="18"/>
        </w:rPr>
        <w:t>in biology during the senior year</w:t>
      </w:r>
      <w:r>
        <w:rPr>
          <w:rFonts w:ascii="Times New Roman" w:hAnsi="Times New Roman"/>
          <w:color w:val="191919"/>
          <w:spacing w:val="-7"/>
          <w:sz w:val="18"/>
          <w:szCs w:val="18"/>
        </w:rPr>
        <w:t>.</w:t>
      </w:r>
    </w:p>
    <w:p w:rsidR="004E1E50" w:rsidRDefault="004E1E50" w:rsidP="004E1E50">
      <w:pPr>
        <w:widowControl w:val="0"/>
        <w:autoSpaceDE w:val="0"/>
        <w:autoSpaceDN w:val="0"/>
        <w:adjustRightInd w:val="0"/>
        <w:spacing w:before="14" w:after="0" w:line="200" w:lineRule="exact"/>
        <w:rPr>
          <w:rFonts w:ascii="Times New Roman" w:hAnsi="Times New Roman"/>
          <w:color w:val="000000"/>
          <w:sz w:val="20"/>
          <w:szCs w:val="20"/>
        </w:rPr>
      </w:pPr>
    </w:p>
    <w:p w:rsidR="004E1E50" w:rsidRDefault="004E1E50" w:rsidP="004E1E50">
      <w:pPr>
        <w:widowControl w:val="0"/>
        <w:autoSpaceDE w:val="0"/>
        <w:autoSpaceDN w:val="0"/>
        <w:adjustRightInd w:val="0"/>
        <w:spacing w:after="0"/>
        <w:ind w:left="180" w:right="40" w:firstLine="0"/>
        <w:jc w:val="both"/>
        <w:rPr>
          <w:rFonts w:ascii="Times New Roman" w:hAnsi="Times New Roman"/>
          <w:color w:val="000000"/>
          <w:sz w:val="18"/>
          <w:szCs w:val="18"/>
        </w:rPr>
      </w:pPr>
      <w:r>
        <w:rPr>
          <w:rFonts w:ascii="Times New Roman" w:hAnsi="Times New Roman"/>
          <w:b/>
          <w:bCs/>
          <w:color w:val="191919"/>
          <w:spacing w:val="-10"/>
          <w:sz w:val="24"/>
          <w:szCs w:val="24"/>
        </w:rPr>
        <w:t>C</w:t>
      </w:r>
      <w:r>
        <w:rPr>
          <w:rFonts w:ascii="Times New Roman" w:hAnsi="Times New Roman"/>
          <w:b/>
          <w:bCs/>
          <w:color w:val="191919"/>
          <w:spacing w:val="-10"/>
          <w:sz w:val="18"/>
          <w:szCs w:val="18"/>
        </w:rPr>
        <w:t>HEMIST</w:t>
      </w:r>
      <w:r>
        <w:rPr>
          <w:rFonts w:ascii="Times New Roman" w:hAnsi="Times New Roman"/>
          <w:b/>
          <w:bCs/>
          <w:color w:val="191919"/>
          <w:spacing w:val="-16"/>
          <w:sz w:val="18"/>
          <w:szCs w:val="18"/>
        </w:rPr>
        <w:t>R</w:t>
      </w:r>
      <w:r>
        <w:rPr>
          <w:rFonts w:ascii="Times New Roman" w:hAnsi="Times New Roman"/>
          <w:b/>
          <w:bCs/>
          <w:color w:val="191919"/>
          <w:sz w:val="18"/>
          <w:szCs w:val="18"/>
        </w:rPr>
        <w:t>Y</w:t>
      </w:r>
    </w:p>
    <w:p w:rsidR="004E1E50" w:rsidRDefault="004E1E50" w:rsidP="004E1E50">
      <w:pPr>
        <w:widowControl w:val="0"/>
        <w:autoSpaceDE w:val="0"/>
        <w:autoSpaceDN w:val="0"/>
        <w:adjustRightInd w:val="0"/>
        <w:spacing w:before="30" w:after="0" w:line="250" w:lineRule="auto"/>
        <w:ind w:left="180" w:right="40" w:firstLine="0"/>
        <w:jc w:val="both"/>
        <w:rPr>
          <w:rFonts w:ascii="Times New Roman" w:hAnsi="Times New Roman"/>
          <w:color w:val="000000"/>
          <w:sz w:val="18"/>
          <w:szCs w:val="18"/>
        </w:rPr>
      </w:pP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7"/>
          <w:sz w:val="18"/>
          <w:szCs w:val="18"/>
        </w:rPr>
        <w:t>majo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7"/>
          <w:sz w:val="18"/>
          <w:szCs w:val="18"/>
        </w:rPr>
        <w:t>chemistr</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7"/>
          <w:sz w:val="18"/>
          <w:szCs w:val="18"/>
        </w:rPr>
        <w:t>provide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7"/>
          <w:sz w:val="18"/>
          <w:szCs w:val="18"/>
        </w:rPr>
        <w:t>course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7"/>
          <w:sz w:val="18"/>
          <w:szCs w:val="18"/>
        </w:rPr>
        <w:t>sequence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7"/>
          <w:sz w:val="18"/>
          <w:szCs w:val="18"/>
        </w:rPr>
        <w:t>leadin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7"/>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7"/>
          <w:sz w:val="18"/>
          <w:szCs w:val="18"/>
        </w:rPr>
        <w:t>Bachelo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7"/>
          <w:sz w:val="18"/>
          <w:szCs w:val="18"/>
        </w:rPr>
        <w:t>Scienc</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7"/>
          <w:sz w:val="18"/>
          <w:szCs w:val="18"/>
        </w:rPr>
        <w:t>degre</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7"/>
          <w:sz w:val="18"/>
          <w:szCs w:val="18"/>
        </w:rPr>
        <w:t>chemistr</w:t>
      </w:r>
      <w:r>
        <w:rPr>
          <w:rFonts w:ascii="Times New Roman" w:hAnsi="Times New Roman"/>
          <w:color w:val="191919"/>
          <w:spacing w:val="-19"/>
          <w:sz w:val="18"/>
          <w:szCs w:val="18"/>
        </w:rPr>
        <w:t>y</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7"/>
          <w:sz w:val="18"/>
          <w:szCs w:val="18"/>
        </w:rPr>
        <w:t>progra</w:t>
      </w:r>
      <w:r>
        <w:rPr>
          <w:rFonts w:ascii="Times New Roman" w:hAnsi="Times New Roman"/>
          <w:color w:val="191919"/>
          <w:sz w:val="18"/>
          <w:szCs w:val="18"/>
        </w:rPr>
        <w:t>m</w:t>
      </w:r>
      <w:r>
        <w:rPr>
          <w:rFonts w:ascii="Times New Roman" w:hAnsi="Times New Roman"/>
          <w:color w:val="191919"/>
          <w:spacing w:val="-12"/>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7"/>
          <w:sz w:val="18"/>
          <w:szCs w:val="18"/>
        </w:rPr>
        <w:t>designe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7"/>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7"/>
          <w:sz w:val="18"/>
          <w:szCs w:val="18"/>
        </w:rPr>
        <w:t>follow 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7"/>
          <w:sz w:val="18"/>
          <w:szCs w:val="18"/>
        </w:rPr>
        <w:t>criteri</w:t>
      </w:r>
      <w:r>
        <w:rPr>
          <w:rFonts w:ascii="Times New Roman" w:hAnsi="Times New Roman"/>
          <w:color w:val="191919"/>
          <w:sz w:val="18"/>
          <w:szCs w:val="18"/>
        </w:rPr>
        <w:t>a</w:t>
      </w:r>
      <w:r>
        <w:rPr>
          <w:rFonts w:ascii="Times New Roman" w:hAnsi="Times New Roman"/>
          <w:color w:val="191919"/>
          <w:spacing w:val="-11"/>
          <w:sz w:val="18"/>
          <w:szCs w:val="18"/>
        </w:rPr>
        <w:t xml:space="preserve"> </w:t>
      </w:r>
      <w:r>
        <w:rPr>
          <w:rFonts w:ascii="Times New Roman" w:hAnsi="Times New Roman"/>
          <w:color w:val="191919"/>
          <w:spacing w:val="-7"/>
          <w:sz w:val="18"/>
          <w:szCs w:val="18"/>
        </w:rPr>
        <w:t>fo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7"/>
          <w:sz w:val="18"/>
          <w:szCs w:val="18"/>
        </w:rPr>
        <w:t>baccalaureat</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7"/>
          <w:sz w:val="18"/>
          <w:szCs w:val="18"/>
        </w:rPr>
        <w:t>degree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7"/>
          <w:sz w:val="18"/>
          <w:szCs w:val="18"/>
        </w:rPr>
        <w:t>se</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7"/>
          <w:sz w:val="18"/>
          <w:szCs w:val="18"/>
        </w:rPr>
        <w:t>fort</w:t>
      </w:r>
      <w:r>
        <w:rPr>
          <w:rFonts w:ascii="Times New Roman" w:hAnsi="Times New Roman"/>
          <w:color w:val="191919"/>
          <w:sz w:val="18"/>
          <w:szCs w:val="18"/>
        </w:rPr>
        <w:t>h</w:t>
      </w:r>
      <w:r>
        <w:rPr>
          <w:rFonts w:ascii="Times New Roman" w:hAnsi="Times New Roman"/>
          <w:color w:val="191919"/>
          <w:spacing w:val="-11"/>
          <w:sz w:val="18"/>
          <w:szCs w:val="18"/>
        </w:rPr>
        <w:t xml:space="preserve"> </w:t>
      </w:r>
      <w:r>
        <w:rPr>
          <w:rFonts w:ascii="Times New Roman" w:hAnsi="Times New Roman"/>
          <w:color w:val="191919"/>
          <w:spacing w:val="-7"/>
          <w:sz w:val="18"/>
          <w:szCs w:val="18"/>
        </w:rPr>
        <w:t>b</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7"/>
          <w:sz w:val="18"/>
          <w:szCs w:val="18"/>
        </w:rPr>
        <w:t>Committe</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7"/>
          <w:sz w:val="18"/>
          <w:szCs w:val="18"/>
        </w:rPr>
        <w:t>Professiona</w:t>
      </w:r>
      <w:r>
        <w:rPr>
          <w:rFonts w:ascii="Times New Roman" w:hAnsi="Times New Roman"/>
          <w:color w:val="191919"/>
          <w:sz w:val="18"/>
          <w:szCs w:val="18"/>
        </w:rPr>
        <w:t>l</w:t>
      </w:r>
      <w:r>
        <w:rPr>
          <w:rFonts w:ascii="Times New Roman" w:hAnsi="Times New Roman"/>
          <w:color w:val="191919"/>
          <w:spacing w:val="-14"/>
          <w:sz w:val="18"/>
          <w:szCs w:val="18"/>
        </w:rPr>
        <w:t xml:space="preserve"> T</w:t>
      </w:r>
      <w:r>
        <w:rPr>
          <w:rFonts w:ascii="Times New Roman" w:hAnsi="Times New Roman"/>
          <w:color w:val="191919"/>
          <w:spacing w:val="-7"/>
          <w:sz w:val="18"/>
          <w:szCs w:val="18"/>
        </w:rPr>
        <w:t>rainin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21"/>
          <w:sz w:val="18"/>
          <w:szCs w:val="18"/>
        </w:rPr>
        <w:t xml:space="preserve"> </w:t>
      </w:r>
      <w:r>
        <w:rPr>
          <w:rFonts w:ascii="Times New Roman" w:hAnsi="Times New Roman"/>
          <w:color w:val="191919"/>
          <w:spacing w:val="-7"/>
          <w:sz w:val="18"/>
          <w:szCs w:val="18"/>
        </w:rPr>
        <w:t>America</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7"/>
          <w:sz w:val="18"/>
          <w:szCs w:val="18"/>
        </w:rPr>
        <w:t>Chemica</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7"/>
          <w:sz w:val="18"/>
          <w:szCs w:val="18"/>
        </w:rPr>
        <w:t>Societ</w:t>
      </w:r>
      <w:r>
        <w:rPr>
          <w:rFonts w:ascii="Times New Roman" w:hAnsi="Times New Roman"/>
          <w:color w:val="191919"/>
          <w:spacing w:val="-19"/>
          <w:sz w:val="18"/>
          <w:szCs w:val="18"/>
        </w:rPr>
        <w:t>y</w:t>
      </w:r>
      <w:r>
        <w:rPr>
          <w:rFonts w:ascii="Times New Roman" w:hAnsi="Times New Roman"/>
          <w:color w:val="191919"/>
          <w:sz w:val="18"/>
          <w:szCs w:val="18"/>
        </w:rPr>
        <w:t>.</w:t>
      </w:r>
      <w:r>
        <w:rPr>
          <w:rFonts w:ascii="Times New Roman" w:hAnsi="Times New Roman"/>
          <w:color w:val="191919"/>
          <w:spacing w:val="-15"/>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7"/>
          <w:sz w:val="18"/>
          <w:szCs w:val="18"/>
        </w:rPr>
        <w:t>progra</w:t>
      </w:r>
      <w:r>
        <w:rPr>
          <w:rFonts w:ascii="Times New Roman" w:hAnsi="Times New Roman"/>
          <w:color w:val="191919"/>
          <w:sz w:val="18"/>
          <w:szCs w:val="18"/>
        </w:rPr>
        <w:t>m</w:t>
      </w:r>
      <w:r>
        <w:rPr>
          <w:rFonts w:ascii="Times New Roman" w:hAnsi="Times New Roman"/>
          <w:color w:val="191919"/>
          <w:spacing w:val="-11"/>
          <w:sz w:val="18"/>
          <w:szCs w:val="18"/>
        </w:rPr>
        <w:t xml:space="preserve"> </w:t>
      </w:r>
      <w:r>
        <w:rPr>
          <w:rFonts w:ascii="Times New Roman" w:hAnsi="Times New Roman"/>
          <w:color w:val="191919"/>
          <w:spacing w:val="-7"/>
          <w:sz w:val="18"/>
          <w:szCs w:val="18"/>
        </w:rPr>
        <w:t>prepare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7"/>
          <w:sz w:val="18"/>
          <w:szCs w:val="18"/>
        </w:rPr>
        <w:t>studen</w:t>
      </w:r>
      <w:r>
        <w:rPr>
          <w:rFonts w:ascii="Times New Roman" w:hAnsi="Times New Roman"/>
          <w:color w:val="191919"/>
          <w:sz w:val="18"/>
          <w:szCs w:val="18"/>
        </w:rPr>
        <w:t>ts</w:t>
      </w:r>
      <w:r>
        <w:rPr>
          <w:rFonts w:ascii="Times New Roman" w:hAnsi="Times New Roman"/>
          <w:color w:val="191919"/>
          <w:spacing w:val="-12"/>
          <w:sz w:val="18"/>
          <w:szCs w:val="18"/>
        </w:rPr>
        <w:t xml:space="preserve"> </w:t>
      </w:r>
      <w:r>
        <w:rPr>
          <w:rFonts w:ascii="Times New Roman" w:hAnsi="Times New Roman"/>
          <w:color w:val="191919"/>
          <w:spacing w:val="-7"/>
          <w:sz w:val="18"/>
          <w:szCs w:val="18"/>
        </w:rPr>
        <w:t>fo</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7"/>
          <w:sz w:val="18"/>
          <w:szCs w:val="18"/>
        </w:rPr>
        <w:t>professiona</w:t>
      </w:r>
      <w:r>
        <w:rPr>
          <w:rFonts w:ascii="Times New Roman" w:hAnsi="Times New Roman"/>
          <w:color w:val="191919"/>
          <w:sz w:val="18"/>
          <w:szCs w:val="18"/>
        </w:rPr>
        <w:t>l</w:t>
      </w:r>
      <w:r>
        <w:rPr>
          <w:rFonts w:ascii="Times New Roman" w:hAnsi="Times New Roman"/>
          <w:color w:val="191919"/>
          <w:spacing w:val="-12"/>
          <w:sz w:val="18"/>
          <w:szCs w:val="18"/>
        </w:rPr>
        <w:t xml:space="preserve"> </w:t>
      </w:r>
      <w:r>
        <w:rPr>
          <w:rFonts w:ascii="Times New Roman" w:hAnsi="Times New Roman"/>
          <w:color w:val="191919"/>
          <w:spacing w:val="-7"/>
          <w:sz w:val="18"/>
          <w:szCs w:val="18"/>
        </w:rPr>
        <w:t>employmen</w:t>
      </w:r>
      <w:r>
        <w:rPr>
          <w:rFonts w:ascii="Times New Roman" w:hAnsi="Times New Roman"/>
          <w:color w:val="191919"/>
          <w:sz w:val="18"/>
          <w:szCs w:val="18"/>
        </w:rPr>
        <w:t>t</w:t>
      </w:r>
      <w:r>
        <w:rPr>
          <w:rFonts w:ascii="Times New Roman" w:hAnsi="Times New Roman"/>
          <w:color w:val="191919"/>
          <w:spacing w:val="-12"/>
          <w:sz w:val="18"/>
          <w:szCs w:val="18"/>
        </w:rPr>
        <w:t xml:space="preserve"> </w:t>
      </w:r>
      <w:r>
        <w:rPr>
          <w:rFonts w:ascii="Times New Roman" w:hAnsi="Times New Roman"/>
          <w:color w:val="191919"/>
          <w:spacing w:val="-7"/>
          <w:sz w:val="18"/>
          <w:szCs w:val="18"/>
        </w:rPr>
        <w:t>afte</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7"/>
          <w:sz w:val="18"/>
          <w:szCs w:val="18"/>
        </w:rPr>
        <w:t>graduatio</w:t>
      </w:r>
      <w:r>
        <w:rPr>
          <w:rFonts w:ascii="Times New Roman" w:hAnsi="Times New Roman"/>
          <w:color w:val="191919"/>
          <w:sz w:val="18"/>
          <w:szCs w:val="18"/>
        </w:rPr>
        <w:t>n</w:t>
      </w:r>
      <w:r>
        <w:rPr>
          <w:rFonts w:ascii="Times New Roman" w:hAnsi="Times New Roman"/>
          <w:color w:val="191919"/>
          <w:spacing w:val="-12"/>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2"/>
          <w:sz w:val="18"/>
          <w:szCs w:val="18"/>
        </w:rPr>
        <w:t xml:space="preserve"> </w:t>
      </w:r>
      <w:r>
        <w:rPr>
          <w:rFonts w:ascii="Times New Roman" w:hAnsi="Times New Roman"/>
          <w:color w:val="191919"/>
          <w:spacing w:val="-7"/>
          <w:sz w:val="18"/>
          <w:szCs w:val="18"/>
        </w:rPr>
        <w:t>als</w:t>
      </w:r>
      <w:r>
        <w:rPr>
          <w:rFonts w:ascii="Times New Roman" w:hAnsi="Times New Roman"/>
          <w:color w:val="191919"/>
          <w:sz w:val="18"/>
          <w:szCs w:val="18"/>
        </w:rPr>
        <w:t>o</w:t>
      </w:r>
      <w:r>
        <w:rPr>
          <w:rFonts w:ascii="Times New Roman" w:hAnsi="Times New Roman"/>
          <w:color w:val="191919"/>
          <w:spacing w:val="-12"/>
          <w:sz w:val="18"/>
          <w:szCs w:val="18"/>
        </w:rPr>
        <w:t xml:space="preserve"> </w:t>
      </w:r>
      <w:r>
        <w:rPr>
          <w:rFonts w:ascii="Times New Roman" w:hAnsi="Times New Roman"/>
          <w:color w:val="191919"/>
          <w:spacing w:val="-7"/>
          <w:sz w:val="18"/>
          <w:szCs w:val="18"/>
        </w:rPr>
        <w:t>provide</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7"/>
          <w:sz w:val="18"/>
          <w:szCs w:val="18"/>
        </w:rPr>
        <w:t>stron</w:t>
      </w:r>
      <w:r>
        <w:rPr>
          <w:rFonts w:ascii="Times New Roman" w:hAnsi="Times New Roman"/>
          <w:color w:val="191919"/>
          <w:sz w:val="18"/>
          <w:szCs w:val="18"/>
        </w:rPr>
        <w:t>g</w:t>
      </w:r>
      <w:r>
        <w:rPr>
          <w:rFonts w:ascii="Times New Roman" w:hAnsi="Times New Roman"/>
          <w:color w:val="191919"/>
          <w:spacing w:val="-12"/>
          <w:sz w:val="18"/>
          <w:szCs w:val="18"/>
        </w:rPr>
        <w:t xml:space="preserve"> </w:t>
      </w:r>
      <w:r>
        <w:rPr>
          <w:rFonts w:ascii="Times New Roman" w:hAnsi="Times New Roman"/>
          <w:color w:val="191919"/>
          <w:spacing w:val="-7"/>
          <w:sz w:val="18"/>
          <w:szCs w:val="18"/>
        </w:rPr>
        <w:t>academi</w:t>
      </w:r>
      <w:r>
        <w:rPr>
          <w:rFonts w:ascii="Times New Roman" w:hAnsi="Times New Roman"/>
          <w:color w:val="191919"/>
          <w:sz w:val="18"/>
          <w:szCs w:val="18"/>
        </w:rPr>
        <w:t>c</w:t>
      </w:r>
      <w:r>
        <w:rPr>
          <w:rFonts w:ascii="Times New Roman" w:hAnsi="Times New Roman"/>
          <w:color w:val="191919"/>
          <w:spacing w:val="-12"/>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2"/>
          <w:sz w:val="18"/>
          <w:szCs w:val="18"/>
        </w:rPr>
        <w:t xml:space="preserve"> </w:t>
      </w:r>
      <w:r>
        <w:rPr>
          <w:rFonts w:ascii="Times New Roman" w:hAnsi="Times New Roman"/>
          <w:color w:val="191919"/>
          <w:spacing w:val="-7"/>
          <w:sz w:val="18"/>
          <w:szCs w:val="18"/>
        </w:rPr>
        <w:t>laborator</w:t>
      </w:r>
      <w:r>
        <w:rPr>
          <w:rFonts w:ascii="Times New Roman" w:hAnsi="Times New Roman"/>
          <w:color w:val="191919"/>
          <w:sz w:val="18"/>
          <w:szCs w:val="18"/>
        </w:rPr>
        <w:t>y</w:t>
      </w:r>
      <w:r>
        <w:rPr>
          <w:rFonts w:ascii="Times New Roman" w:hAnsi="Times New Roman"/>
          <w:color w:val="191919"/>
          <w:spacing w:val="-12"/>
          <w:sz w:val="18"/>
          <w:szCs w:val="18"/>
        </w:rPr>
        <w:t xml:space="preserve"> </w:t>
      </w:r>
      <w:r>
        <w:rPr>
          <w:rFonts w:ascii="Times New Roman" w:hAnsi="Times New Roman"/>
          <w:color w:val="191919"/>
          <w:spacing w:val="-7"/>
          <w:sz w:val="18"/>
          <w:szCs w:val="18"/>
        </w:rPr>
        <w:t>experience</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7"/>
          <w:sz w:val="18"/>
          <w:szCs w:val="18"/>
        </w:rPr>
        <w:t>fo</w:t>
      </w:r>
      <w:r>
        <w:rPr>
          <w:rFonts w:ascii="Times New Roman" w:hAnsi="Times New Roman"/>
          <w:color w:val="191919"/>
          <w:sz w:val="18"/>
          <w:szCs w:val="18"/>
        </w:rPr>
        <w:t>r</w:t>
      </w:r>
      <w:r>
        <w:rPr>
          <w:rFonts w:ascii="Times New Roman" w:hAnsi="Times New Roman"/>
          <w:color w:val="191919"/>
          <w:spacing w:val="-12"/>
          <w:sz w:val="18"/>
          <w:szCs w:val="18"/>
        </w:rPr>
        <w:t xml:space="preserve"> those </w:t>
      </w:r>
      <w:r>
        <w:rPr>
          <w:rFonts w:ascii="Times New Roman" w:hAnsi="Times New Roman"/>
          <w:color w:val="191919"/>
          <w:spacing w:val="-7"/>
          <w:sz w:val="18"/>
          <w:szCs w:val="18"/>
        </w:rPr>
        <w:t>wh</w:t>
      </w:r>
      <w:r>
        <w:rPr>
          <w:rFonts w:ascii="Times New Roman" w:hAnsi="Times New Roman"/>
          <w:color w:val="191919"/>
          <w:sz w:val="18"/>
          <w:szCs w:val="18"/>
        </w:rPr>
        <w:t>o</w:t>
      </w:r>
      <w:r>
        <w:rPr>
          <w:rFonts w:ascii="Times New Roman" w:hAnsi="Times New Roman"/>
          <w:color w:val="191919"/>
          <w:spacing w:val="-12"/>
          <w:sz w:val="18"/>
          <w:szCs w:val="18"/>
        </w:rPr>
        <w:t xml:space="preserve"> </w:t>
      </w:r>
      <w:r>
        <w:rPr>
          <w:rFonts w:ascii="Times New Roman" w:hAnsi="Times New Roman"/>
          <w:color w:val="191919"/>
          <w:spacing w:val="-7"/>
          <w:sz w:val="18"/>
          <w:szCs w:val="18"/>
        </w:rPr>
        <w:t>wis</w:t>
      </w:r>
      <w:r>
        <w:rPr>
          <w:rFonts w:ascii="Times New Roman" w:hAnsi="Times New Roman"/>
          <w:color w:val="191919"/>
          <w:sz w:val="18"/>
          <w:szCs w:val="18"/>
        </w:rPr>
        <w:t>h</w:t>
      </w:r>
      <w:r>
        <w:rPr>
          <w:rFonts w:ascii="Times New Roman" w:hAnsi="Times New Roman"/>
          <w:color w:val="191919"/>
          <w:spacing w:val="-12"/>
          <w:sz w:val="18"/>
          <w:szCs w:val="18"/>
        </w:rPr>
        <w:t xml:space="preserve"> </w:t>
      </w:r>
      <w:r>
        <w:rPr>
          <w:rFonts w:ascii="Times New Roman" w:hAnsi="Times New Roman"/>
          <w:color w:val="191919"/>
          <w:spacing w:val="-7"/>
          <w:sz w:val="18"/>
          <w:szCs w:val="18"/>
        </w:rPr>
        <w:t>t</w:t>
      </w:r>
      <w:r>
        <w:rPr>
          <w:rFonts w:ascii="Times New Roman" w:hAnsi="Times New Roman"/>
          <w:color w:val="191919"/>
          <w:sz w:val="18"/>
          <w:szCs w:val="18"/>
        </w:rPr>
        <w:t>o</w:t>
      </w:r>
      <w:r>
        <w:rPr>
          <w:rFonts w:ascii="Times New Roman" w:hAnsi="Times New Roman"/>
          <w:color w:val="191919"/>
          <w:spacing w:val="-12"/>
          <w:sz w:val="18"/>
          <w:szCs w:val="18"/>
        </w:rPr>
        <w:t xml:space="preserve"> </w:t>
      </w:r>
      <w:r>
        <w:rPr>
          <w:rFonts w:ascii="Times New Roman" w:hAnsi="Times New Roman"/>
          <w:color w:val="191919"/>
          <w:spacing w:val="-7"/>
          <w:sz w:val="18"/>
          <w:szCs w:val="18"/>
        </w:rPr>
        <w:t>pursue graduat</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degree</w:t>
      </w:r>
      <w:r>
        <w:rPr>
          <w:rFonts w:ascii="Times New Roman" w:hAnsi="Times New Roman"/>
          <w:color w:val="191919"/>
          <w:sz w:val="18"/>
          <w:szCs w:val="18"/>
        </w:rPr>
        <w:t>s</w:t>
      </w:r>
      <w:r>
        <w:rPr>
          <w:rFonts w:ascii="Times New Roman" w:hAnsi="Times New Roman"/>
          <w:color w:val="191919"/>
          <w:spacing w:val="-14"/>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chemistr</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r</w:t>
      </w:r>
      <w:r>
        <w:rPr>
          <w:rFonts w:ascii="Times New Roman" w:hAnsi="Times New Roman"/>
          <w:color w:val="191919"/>
          <w:spacing w:val="-14"/>
          <w:sz w:val="18"/>
          <w:szCs w:val="18"/>
        </w:rPr>
        <w:t xml:space="preserve"> </w:t>
      </w:r>
      <w:r w:rsidRPr="006F0337">
        <w:rPr>
          <w:rFonts w:ascii="Times New Roman" w:hAnsi="Times New Roman"/>
          <w:color w:val="191919"/>
          <w:spacing w:val="-7"/>
          <w:sz w:val="18"/>
          <w:szCs w:val="18"/>
        </w:rPr>
        <w:t>attend</w:t>
      </w:r>
      <w:r>
        <w:rPr>
          <w:rFonts w:ascii="Times New Roman" w:hAnsi="Times New Roman"/>
          <w:color w:val="191919"/>
          <w:spacing w:val="-14"/>
          <w:sz w:val="18"/>
          <w:szCs w:val="18"/>
        </w:rPr>
        <w:t xml:space="preserve"> </w:t>
      </w:r>
      <w:r>
        <w:rPr>
          <w:rFonts w:ascii="Times New Roman" w:hAnsi="Times New Roman"/>
          <w:color w:val="191919"/>
          <w:spacing w:val="-7"/>
          <w:sz w:val="18"/>
          <w:szCs w:val="18"/>
        </w:rPr>
        <w:t>professiona</w:t>
      </w:r>
      <w:r>
        <w:rPr>
          <w:rFonts w:ascii="Times New Roman" w:hAnsi="Times New Roman"/>
          <w:color w:val="191919"/>
          <w:sz w:val="18"/>
          <w:szCs w:val="18"/>
        </w:rPr>
        <w:t>l</w:t>
      </w:r>
      <w:r>
        <w:rPr>
          <w:rFonts w:ascii="Times New Roman" w:hAnsi="Times New Roman"/>
          <w:color w:val="191919"/>
          <w:spacing w:val="-14"/>
          <w:sz w:val="18"/>
          <w:szCs w:val="18"/>
        </w:rPr>
        <w:t xml:space="preserve"> </w:t>
      </w:r>
      <w:r>
        <w:rPr>
          <w:rFonts w:ascii="Times New Roman" w:hAnsi="Times New Roman"/>
          <w:color w:val="191919"/>
          <w:spacing w:val="-7"/>
          <w:sz w:val="18"/>
          <w:szCs w:val="18"/>
        </w:rPr>
        <w:t>schools.</w:t>
      </w:r>
    </w:p>
    <w:p w:rsidR="004E1E50" w:rsidRDefault="004E1E50" w:rsidP="004E1E50">
      <w:pPr>
        <w:widowControl w:val="0"/>
        <w:autoSpaceDE w:val="0"/>
        <w:autoSpaceDN w:val="0"/>
        <w:adjustRightInd w:val="0"/>
        <w:spacing w:after="0" w:line="250" w:lineRule="auto"/>
        <w:ind w:left="180" w:right="40" w:firstLine="0"/>
        <w:jc w:val="both"/>
        <w:rPr>
          <w:rFonts w:ascii="Times New Roman" w:hAnsi="Times New Roman"/>
          <w:color w:val="191919"/>
          <w:spacing w:val="-7"/>
          <w:sz w:val="18"/>
          <w:szCs w:val="18"/>
        </w:rPr>
      </w:pPr>
    </w:p>
    <w:p w:rsidR="004E1E50" w:rsidRDefault="004E1E50" w:rsidP="004E1E50">
      <w:pPr>
        <w:widowControl w:val="0"/>
        <w:autoSpaceDE w:val="0"/>
        <w:autoSpaceDN w:val="0"/>
        <w:adjustRightInd w:val="0"/>
        <w:spacing w:after="0" w:line="250" w:lineRule="auto"/>
        <w:ind w:left="180" w:right="40" w:firstLine="0"/>
        <w:jc w:val="both"/>
        <w:rPr>
          <w:rFonts w:ascii="Times New Roman" w:hAnsi="Times New Roman"/>
          <w:color w:val="191919"/>
          <w:sz w:val="18"/>
          <w:szCs w:val="18"/>
        </w:rPr>
      </w:pPr>
      <w:r>
        <w:rPr>
          <w:rFonts w:ascii="Times New Roman" w:hAnsi="Times New Roman"/>
          <w:color w:val="191919"/>
          <w:spacing w:val="-7"/>
          <w:sz w:val="18"/>
          <w:szCs w:val="18"/>
        </w:rPr>
        <w:t>Student</w:t>
      </w:r>
      <w:r>
        <w:rPr>
          <w:rFonts w:ascii="Times New Roman" w:hAnsi="Times New Roman"/>
          <w:color w:val="191919"/>
          <w:sz w:val="18"/>
          <w:szCs w:val="18"/>
        </w:rPr>
        <w:t>s</w:t>
      </w:r>
      <w:r>
        <w:rPr>
          <w:rFonts w:ascii="Times New Roman" w:hAnsi="Times New Roman"/>
          <w:color w:val="191919"/>
          <w:spacing w:val="-14"/>
          <w:sz w:val="18"/>
          <w:szCs w:val="18"/>
        </w:rPr>
        <w:t xml:space="preserve"> </w:t>
      </w:r>
      <w:r>
        <w:rPr>
          <w:rFonts w:ascii="Times New Roman" w:hAnsi="Times New Roman"/>
          <w:color w:val="191919"/>
          <w:spacing w:val="-7"/>
          <w:sz w:val="18"/>
          <w:szCs w:val="18"/>
        </w:rPr>
        <w:t>mus</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mee</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requirement</w:t>
      </w:r>
      <w:r>
        <w:rPr>
          <w:rFonts w:ascii="Times New Roman" w:hAnsi="Times New Roman"/>
          <w:color w:val="191919"/>
          <w:sz w:val="18"/>
          <w:szCs w:val="18"/>
        </w:rPr>
        <w:t>s</w:t>
      </w:r>
      <w:r>
        <w:rPr>
          <w:rFonts w:ascii="Times New Roman" w:hAnsi="Times New Roman"/>
          <w:color w:val="191919"/>
          <w:spacing w:val="-14"/>
          <w:sz w:val="18"/>
          <w:szCs w:val="18"/>
        </w:rPr>
        <w:t xml:space="preserve"> </w:t>
      </w:r>
      <w:r>
        <w:rPr>
          <w:rFonts w:ascii="Times New Roman" w:hAnsi="Times New Roman"/>
          <w:color w:val="191919"/>
          <w:spacing w:val="-7"/>
          <w:sz w:val="18"/>
          <w:szCs w:val="18"/>
        </w:rPr>
        <w:t>liste</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Cor</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Curriculu</w:t>
      </w:r>
      <w:r>
        <w:rPr>
          <w:rFonts w:ascii="Times New Roman" w:hAnsi="Times New Roman"/>
          <w:color w:val="191919"/>
          <w:sz w:val="18"/>
          <w:szCs w:val="18"/>
        </w:rPr>
        <w:t>m</w:t>
      </w:r>
      <w:r>
        <w:rPr>
          <w:rFonts w:ascii="Times New Roman" w:hAnsi="Times New Roman"/>
          <w:color w:val="191919"/>
          <w:spacing w:val="-14"/>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7"/>
          <w:sz w:val="18"/>
          <w:szCs w:val="18"/>
        </w:rPr>
        <w:t>pas</w:t>
      </w:r>
      <w:r>
        <w:rPr>
          <w:rFonts w:ascii="Times New Roman" w:hAnsi="Times New Roman"/>
          <w:color w:val="191919"/>
          <w:sz w:val="18"/>
          <w:szCs w:val="18"/>
        </w:rPr>
        <w:t>s</w:t>
      </w:r>
      <w:r>
        <w:rPr>
          <w:rFonts w:ascii="Times New Roman" w:hAnsi="Times New Roman"/>
          <w:color w:val="191919"/>
          <w:spacing w:val="-14"/>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Regents</w:t>
      </w:r>
      <w:r>
        <w:rPr>
          <w:rFonts w:ascii="Times New Roman" w:hAnsi="Times New Roman"/>
          <w:color w:val="191919"/>
          <w:sz w:val="18"/>
          <w:szCs w:val="18"/>
        </w:rPr>
        <w:t>’</w:t>
      </w:r>
      <w:r>
        <w:rPr>
          <w:rFonts w:ascii="Times New Roman" w:hAnsi="Times New Roman"/>
          <w:color w:val="191919"/>
          <w:spacing w:val="-27"/>
          <w:sz w:val="18"/>
          <w:szCs w:val="18"/>
        </w:rPr>
        <w:t xml:space="preserve"> </w:t>
      </w:r>
      <w:r>
        <w:rPr>
          <w:rFonts w:ascii="Times New Roman" w:hAnsi="Times New Roman"/>
          <w:color w:val="191919"/>
          <w:spacing w:val="-7"/>
          <w:sz w:val="18"/>
          <w:szCs w:val="18"/>
        </w:rPr>
        <w:t>examination</w:t>
      </w:r>
      <w:r>
        <w:rPr>
          <w:rFonts w:ascii="Times New Roman" w:hAnsi="Times New Roman"/>
          <w:color w:val="191919"/>
          <w:sz w:val="18"/>
          <w:szCs w:val="18"/>
        </w:rPr>
        <w:t>.</w:t>
      </w:r>
      <w:r>
        <w:rPr>
          <w:rFonts w:ascii="Times New Roman" w:hAnsi="Times New Roman"/>
          <w:color w:val="191919"/>
          <w:spacing w:val="21"/>
          <w:sz w:val="18"/>
          <w:szCs w:val="18"/>
        </w:rPr>
        <w:t xml:space="preserve"> </w:t>
      </w:r>
      <w:r>
        <w:rPr>
          <w:rFonts w:ascii="Times New Roman" w:hAnsi="Times New Roman"/>
          <w:color w:val="191919"/>
          <w:spacing w:val="-7"/>
          <w:sz w:val="18"/>
          <w:szCs w:val="18"/>
        </w:rPr>
        <w:t>Students m</w:t>
      </w:r>
      <w:r>
        <w:rPr>
          <w:rFonts w:ascii="Times New Roman" w:hAnsi="Times New Roman"/>
          <w:color w:val="191919"/>
          <w:spacing w:val="-8"/>
          <w:sz w:val="18"/>
          <w:szCs w:val="18"/>
        </w:rPr>
        <w:t>u</w:t>
      </w:r>
      <w:r>
        <w:rPr>
          <w:rFonts w:ascii="Times New Roman" w:hAnsi="Times New Roman"/>
          <w:color w:val="191919"/>
          <w:spacing w:val="-7"/>
          <w:sz w:val="18"/>
          <w:szCs w:val="18"/>
        </w:rPr>
        <w:t>s</w:t>
      </w:r>
      <w:r>
        <w:rPr>
          <w:rFonts w:ascii="Times New Roman" w:hAnsi="Times New Roman"/>
          <w:color w:val="191919"/>
          <w:sz w:val="18"/>
          <w:szCs w:val="18"/>
        </w:rPr>
        <w:t>t</w:t>
      </w:r>
      <w:r>
        <w:rPr>
          <w:rFonts w:ascii="Times New Roman" w:hAnsi="Times New Roman"/>
          <w:color w:val="191919"/>
          <w:spacing w:val="-14"/>
          <w:sz w:val="18"/>
          <w:szCs w:val="18"/>
        </w:rPr>
        <w:t xml:space="preserve"> also </w:t>
      </w:r>
      <w:r>
        <w:rPr>
          <w:rFonts w:ascii="Times New Roman" w:hAnsi="Times New Roman"/>
          <w:color w:val="191919"/>
          <w:spacing w:val="-7"/>
          <w:sz w:val="18"/>
          <w:szCs w:val="18"/>
        </w:rPr>
        <w:t>complet</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7"/>
          <w:sz w:val="18"/>
          <w:szCs w:val="18"/>
        </w:rPr>
        <w:t>minimum o</w:t>
      </w:r>
      <w:r>
        <w:rPr>
          <w:rFonts w:ascii="Times New Roman" w:hAnsi="Times New Roman"/>
          <w:color w:val="191919"/>
          <w:sz w:val="18"/>
          <w:szCs w:val="18"/>
        </w:rPr>
        <w:t>f</w:t>
      </w:r>
      <w:r>
        <w:rPr>
          <w:rFonts w:ascii="Times New Roman" w:hAnsi="Times New Roman"/>
          <w:color w:val="191919"/>
          <w:spacing w:val="-10"/>
          <w:sz w:val="18"/>
          <w:szCs w:val="18"/>
        </w:rPr>
        <w:t xml:space="preserve"> </w:t>
      </w:r>
      <w:r>
        <w:rPr>
          <w:rFonts w:ascii="Times New Roman" w:hAnsi="Times New Roman"/>
          <w:color w:val="191919"/>
          <w:spacing w:val="-7"/>
          <w:sz w:val="18"/>
          <w:szCs w:val="18"/>
        </w:rPr>
        <w:t>4</w:t>
      </w:r>
      <w:r>
        <w:rPr>
          <w:rFonts w:ascii="Times New Roman" w:hAnsi="Times New Roman"/>
          <w:color w:val="191919"/>
          <w:sz w:val="18"/>
          <w:szCs w:val="18"/>
        </w:rPr>
        <w:t>9</w:t>
      </w:r>
      <w:r>
        <w:rPr>
          <w:rFonts w:ascii="Times New Roman" w:hAnsi="Times New Roman"/>
          <w:color w:val="191919"/>
          <w:spacing w:val="-10"/>
          <w:sz w:val="18"/>
          <w:szCs w:val="18"/>
        </w:rPr>
        <w:t xml:space="preserve"> </w:t>
      </w:r>
      <w:r>
        <w:rPr>
          <w:rFonts w:ascii="Times New Roman" w:hAnsi="Times New Roman"/>
          <w:color w:val="191919"/>
          <w:spacing w:val="-7"/>
          <w:sz w:val="18"/>
          <w:szCs w:val="18"/>
        </w:rPr>
        <w:t>semeste</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7"/>
          <w:sz w:val="18"/>
          <w:szCs w:val="18"/>
        </w:rPr>
        <w:t>hour</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0"/>
          <w:sz w:val="18"/>
          <w:szCs w:val="18"/>
        </w:rPr>
        <w:t xml:space="preserve"> </w:t>
      </w:r>
      <w:r>
        <w:rPr>
          <w:rFonts w:ascii="Times New Roman" w:hAnsi="Times New Roman"/>
          <w:color w:val="191919"/>
          <w:spacing w:val="-7"/>
          <w:sz w:val="18"/>
          <w:szCs w:val="18"/>
        </w:rPr>
        <w:t>chemistr</w:t>
      </w:r>
      <w:r>
        <w:rPr>
          <w:rFonts w:ascii="Times New Roman" w:hAnsi="Times New Roman"/>
          <w:color w:val="191919"/>
          <w:spacing w:val="-19"/>
          <w:sz w:val="18"/>
          <w:szCs w:val="18"/>
        </w:rPr>
        <w:t>y</w:t>
      </w:r>
      <w:r>
        <w:rPr>
          <w:rFonts w:ascii="Times New Roman" w:hAnsi="Times New Roman"/>
          <w:color w:val="191919"/>
          <w:sz w:val="18"/>
          <w:szCs w:val="18"/>
        </w:rPr>
        <w:t>.</w:t>
      </w:r>
      <w:r>
        <w:rPr>
          <w:rFonts w:ascii="Times New Roman" w:hAnsi="Times New Roman"/>
          <w:color w:val="191919"/>
          <w:spacing w:val="-19"/>
          <w:sz w:val="18"/>
          <w:szCs w:val="18"/>
        </w:rPr>
        <w:t xml:space="preserve"> </w:t>
      </w:r>
      <w:r>
        <w:rPr>
          <w:rFonts w:ascii="Times New Roman" w:hAnsi="Times New Roman"/>
          <w:color w:val="191919"/>
          <w:spacing w:val="-7"/>
          <w:sz w:val="18"/>
          <w:szCs w:val="18"/>
        </w:rPr>
        <w:t>Al</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7"/>
          <w:sz w:val="18"/>
          <w:szCs w:val="18"/>
        </w:rPr>
        <w:t>student</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7"/>
          <w:sz w:val="18"/>
          <w:szCs w:val="18"/>
        </w:rPr>
        <w:t>ar</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7"/>
          <w:sz w:val="18"/>
          <w:szCs w:val="18"/>
        </w:rPr>
        <w:t>require</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7"/>
          <w:sz w:val="18"/>
          <w:szCs w:val="18"/>
        </w:rPr>
        <w:t>t</w:t>
      </w:r>
      <w:r>
        <w:rPr>
          <w:rFonts w:ascii="Times New Roman" w:hAnsi="Times New Roman"/>
          <w:color w:val="191919"/>
          <w:sz w:val="18"/>
          <w:szCs w:val="18"/>
        </w:rPr>
        <w:t>o</w:t>
      </w:r>
      <w:r>
        <w:rPr>
          <w:rFonts w:ascii="Times New Roman" w:hAnsi="Times New Roman"/>
          <w:color w:val="191919"/>
          <w:spacing w:val="-10"/>
          <w:sz w:val="18"/>
          <w:szCs w:val="18"/>
        </w:rPr>
        <w:t xml:space="preserve"> </w:t>
      </w:r>
      <w:r>
        <w:rPr>
          <w:rFonts w:ascii="Times New Roman" w:hAnsi="Times New Roman"/>
          <w:color w:val="191919"/>
          <w:spacing w:val="-7"/>
          <w:sz w:val="18"/>
          <w:szCs w:val="18"/>
        </w:rPr>
        <w:t>ear</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7"/>
          <w:sz w:val="18"/>
          <w:szCs w:val="18"/>
        </w:rPr>
        <w:t>a</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7"/>
          <w:sz w:val="18"/>
          <w:szCs w:val="18"/>
        </w:rPr>
        <w:t>leas</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pacing w:val="-7"/>
          <w:sz w:val="18"/>
          <w:szCs w:val="18"/>
        </w:rPr>
        <w:t>grad</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0"/>
          <w:sz w:val="18"/>
          <w:szCs w:val="18"/>
        </w:rPr>
        <w:t xml:space="preserve"> </w:t>
      </w:r>
      <w:r>
        <w:rPr>
          <w:rFonts w:ascii="Times New Roman" w:hAnsi="Times New Roman"/>
          <w:color w:val="191919"/>
          <w:spacing w:val="-7"/>
          <w:sz w:val="18"/>
          <w:szCs w:val="18"/>
        </w:rPr>
        <w:t>“C</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7"/>
          <w:sz w:val="18"/>
          <w:szCs w:val="18"/>
        </w:rPr>
        <w:t>al</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7"/>
          <w:sz w:val="18"/>
          <w:szCs w:val="18"/>
        </w:rPr>
        <w:t>chemistr</w:t>
      </w:r>
      <w:r>
        <w:rPr>
          <w:rFonts w:ascii="Times New Roman" w:hAnsi="Times New Roman"/>
          <w:color w:val="191919"/>
          <w:spacing w:val="-19"/>
          <w:sz w:val="18"/>
          <w:szCs w:val="18"/>
        </w:rPr>
        <w:t>y</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7"/>
          <w:sz w:val="18"/>
          <w:szCs w:val="18"/>
        </w:rPr>
        <w:t>biolog</w:t>
      </w:r>
      <w:r>
        <w:rPr>
          <w:rFonts w:ascii="Times New Roman" w:hAnsi="Times New Roman"/>
          <w:color w:val="191919"/>
          <w:spacing w:val="-19"/>
          <w:sz w:val="18"/>
          <w:szCs w:val="18"/>
        </w:rPr>
        <w:t>y</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7"/>
          <w:sz w:val="18"/>
          <w:szCs w:val="18"/>
        </w:rPr>
        <w:t>physic</w:t>
      </w:r>
      <w:r>
        <w:rPr>
          <w:rFonts w:ascii="Times New Roman" w:hAnsi="Times New Roman"/>
          <w:color w:val="191919"/>
          <w:spacing w:val="-8"/>
          <w:sz w:val="18"/>
          <w:szCs w:val="18"/>
        </w:rPr>
        <w:t>s</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7"/>
          <w:sz w:val="18"/>
          <w:szCs w:val="18"/>
        </w:rPr>
        <w:t>mathematic</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7"/>
          <w:sz w:val="18"/>
          <w:szCs w:val="18"/>
        </w:rPr>
        <w:t>courses</w:t>
      </w:r>
      <w:r>
        <w:rPr>
          <w:rFonts w:ascii="Times New Roman" w:hAnsi="Times New Roman"/>
          <w:color w:val="191919"/>
          <w:sz w:val="18"/>
          <w:szCs w:val="18"/>
        </w:rPr>
        <w:t>.</w:t>
      </w:r>
      <w:r>
        <w:rPr>
          <w:rFonts w:ascii="Times New Roman" w:hAnsi="Times New Roman"/>
          <w:color w:val="191919"/>
          <w:spacing w:val="-19"/>
          <w:sz w:val="18"/>
          <w:szCs w:val="18"/>
        </w:rPr>
        <w:t xml:space="preserve"> </w:t>
      </w:r>
      <w:r>
        <w:rPr>
          <w:rFonts w:ascii="Times New Roman" w:hAnsi="Times New Roman"/>
          <w:color w:val="191919"/>
          <w:spacing w:val="-7"/>
          <w:sz w:val="18"/>
          <w:szCs w:val="18"/>
        </w:rPr>
        <w:t>All student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7"/>
          <w:sz w:val="18"/>
          <w:szCs w:val="18"/>
        </w:rPr>
        <w:lastRenderedPageBreak/>
        <w:t>ar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7"/>
          <w:sz w:val="18"/>
          <w:szCs w:val="18"/>
        </w:rPr>
        <w:t>require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7"/>
          <w:sz w:val="18"/>
          <w:szCs w:val="18"/>
        </w:rPr>
        <w:t>t</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7"/>
          <w:sz w:val="18"/>
          <w:szCs w:val="18"/>
        </w:rPr>
        <w:t>tak</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7"/>
          <w:sz w:val="18"/>
          <w:szCs w:val="18"/>
        </w:rPr>
        <w:t>America</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7"/>
          <w:sz w:val="18"/>
          <w:szCs w:val="18"/>
        </w:rPr>
        <w:t>Chemica</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7"/>
          <w:sz w:val="18"/>
          <w:szCs w:val="18"/>
        </w:rPr>
        <w:t>Societ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7"/>
          <w:sz w:val="18"/>
          <w:szCs w:val="18"/>
        </w:rPr>
        <w:t>standardize</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7"/>
          <w:sz w:val="18"/>
          <w:szCs w:val="18"/>
        </w:rPr>
        <w:t>tes</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7"/>
          <w:sz w:val="18"/>
          <w:szCs w:val="18"/>
        </w:rPr>
        <w:t>are</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7"/>
          <w:sz w:val="18"/>
          <w:szCs w:val="18"/>
        </w:rPr>
        <w:t>whic</w:t>
      </w:r>
      <w:r>
        <w:rPr>
          <w:rFonts w:ascii="Times New Roman" w:hAnsi="Times New Roman"/>
          <w:color w:val="191919"/>
          <w:sz w:val="18"/>
          <w:szCs w:val="18"/>
        </w:rPr>
        <w:t>h</w:t>
      </w:r>
      <w:r>
        <w:rPr>
          <w:rFonts w:ascii="Times New Roman" w:hAnsi="Times New Roman"/>
          <w:color w:val="191919"/>
          <w:spacing w:val="-3"/>
          <w:sz w:val="18"/>
          <w:szCs w:val="18"/>
        </w:rPr>
        <w:t xml:space="preserve"> </w:t>
      </w:r>
      <w:r>
        <w:rPr>
          <w:rFonts w:ascii="Times New Roman" w:hAnsi="Times New Roman"/>
          <w:color w:val="191919"/>
          <w:spacing w:val="-7"/>
          <w:sz w:val="18"/>
          <w:szCs w:val="18"/>
        </w:rPr>
        <w:t>the</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7"/>
          <w:sz w:val="18"/>
          <w:szCs w:val="18"/>
        </w:rPr>
        <w:t>ar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7"/>
          <w:sz w:val="18"/>
          <w:szCs w:val="18"/>
        </w:rPr>
        <w:t>enrolled</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7"/>
          <w:sz w:val="18"/>
          <w:szCs w:val="18"/>
        </w:rPr>
        <w:t>Student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7"/>
          <w:sz w:val="18"/>
          <w:szCs w:val="18"/>
        </w:rPr>
        <w:t>mus</w:t>
      </w:r>
      <w:r>
        <w:rPr>
          <w:rFonts w:ascii="Times New Roman" w:hAnsi="Times New Roman"/>
          <w:color w:val="191919"/>
          <w:sz w:val="18"/>
          <w:szCs w:val="18"/>
        </w:rPr>
        <w:t>t</w:t>
      </w:r>
      <w:r>
        <w:rPr>
          <w:rFonts w:ascii="Times New Roman" w:hAnsi="Times New Roman"/>
          <w:color w:val="191919"/>
          <w:spacing w:val="-3"/>
          <w:sz w:val="18"/>
          <w:szCs w:val="18"/>
        </w:rPr>
        <w:t xml:space="preserve"> also </w:t>
      </w:r>
      <w:r>
        <w:rPr>
          <w:rFonts w:ascii="Times New Roman" w:hAnsi="Times New Roman"/>
          <w:color w:val="191919"/>
          <w:spacing w:val="-7"/>
          <w:sz w:val="18"/>
          <w:szCs w:val="18"/>
        </w:rPr>
        <w:t>tak</w:t>
      </w:r>
      <w:r>
        <w:rPr>
          <w:rFonts w:ascii="Times New Roman" w:hAnsi="Times New Roman"/>
          <w:color w:val="191919"/>
          <w:sz w:val="18"/>
          <w:szCs w:val="18"/>
        </w:rPr>
        <w:t>e</w:t>
      </w:r>
      <w:r>
        <w:rPr>
          <w:rFonts w:ascii="Times New Roman" w:hAnsi="Times New Roman"/>
          <w:color w:val="191919"/>
          <w:spacing w:val="-3"/>
          <w:sz w:val="18"/>
          <w:szCs w:val="18"/>
        </w:rPr>
        <w:t xml:space="preserve"> the chemistry exit exam, the </w:t>
      </w:r>
      <w:r>
        <w:rPr>
          <w:rFonts w:ascii="Times New Roman" w:hAnsi="Times New Roman"/>
          <w:color w:val="191919"/>
          <w:spacing w:val="-7"/>
          <w:sz w:val="18"/>
          <w:szCs w:val="18"/>
        </w:rPr>
        <w:t>Majo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7"/>
          <w:sz w:val="18"/>
          <w:szCs w:val="18"/>
        </w:rPr>
        <w:t xml:space="preserve">Field </w:t>
      </w:r>
      <w:r>
        <w:rPr>
          <w:rFonts w:ascii="Times New Roman" w:hAnsi="Times New Roman"/>
          <w:color w:val="191919"/>
          <w:spacing w:val="-20"/>
          <w:sz w:val="18"/>
          <w:szCs w:val="18"/>
        </w:rPr>
        <w:t>T</w:t>
      </w:r>
      <w:r>
        <w:rPr>
          <w:rFonts w:ascii="Times New Roman" w:hAnsi="Times New Roman"/>
          <w:color w:val="191919"/>
          <w:spacing w:val="-7"/>
          <w:sz w:val="18"/>
          <w:szCs w:val="18"/>
        </w:rPr>
        <w:t>es</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(M</w:t>
      </w:r>
      <w:r>
        <w:rPr>
          <w:rFonts w:ascii="Times New Roman" w:hAnsi="Times New Roman"/>
          <w:color w:val="191919"/>
          <w:spacing w:val="-21"/>
          <w:sz w:val="18"/>
          <w:szCs w:val="18"/>
        </w:rPr>
        <w:t>F</w:t>
      </w:r>
      <w:r>
        <w:rPr>
          <w:rFonts w:ascii="Times New Roman" w:hAnsi="Times New Roman"/>
          <w:color w:val="191919"/>
          <w:spacing w:val="-7"/>
          <w:sz w:val="18"/>
          <w:szCs w:val="18"/>
        </w:rPr>
        <w:t>T</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durin</w:t>
      </w:r>
      <w:r>
        <w:rPr>
          <w:rFonts w:ascii="Times New Roman" w:hAnsi="Times New Roman"/>
          <w:color w:val="191919"/>
          <w:sz w:val="18"/>
          <w:szCs w:val="18"/>
        </w:rPr>
        <w:t>g</w:t>
      </w:r>
      <w:r>
        <w:rPr>
          <w:rFonts w:ascii="Times New Roman" w:hAnsi="Times New Roman"/>
          <w:color w:val="191919"/>
          <w:spacing w:val="-14"/>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senio</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7"/>
          <w:sz w:val="18"/>
          <w:szCs w:val="18"/>
        </w:rPr>
        <w:t>yea</w:t>
      </w:r>
      <w:r>
        <w:rPr>
          <w:rFonts w:ascii="Times New Roman" w:hAnsi="Times New Roman"/>
          <w:color w:val="191919"/>
          <w:spacing w:val="-17"/>
          <w:sz w:val="18"/>
          <w:szCs w:val="18"/>
        </w:rPr>
        <w:t>r</w:t>
      </w:r>
      <w:r>
        <w:rPr>
          <w:rFonts w:ascii="Times New Roman" w:hAnsi="Times New Roman"/>
          <w:color w:val="191919"/>
          <w:sz w:val="18"/>
          <w:szCs w:val="18"/>
        </w:rPr>
        <w:t>.</w:t>
      </w:r>
    </w:p>
    <w:p w:rsidR="004E1E50" w:rsidRDefault="004E1E50" w:rsidP="004E1E50">
      <w:pPr>
        <w:widowControl w:val="0"/>
        <w:autoSpaceDE w:val="0"/>
        <w:autoSpaceDN w:val="0"/>
        <w:adjustRightInd w:val="0"/>
        <w:spacing w:after="0" w:line="250" w:lineRule="auto"/>
        <w:ind w:left="120" w:right="1096"/>
        <w:jc w:val="both"/>
        <w:rPr>
          <w:rFonts w:ascii="Times New Roman" w:hAnsi="Times New Roman"/>
          <w:color w:val="191919"/>
          <w:sz w:val="18"/>
          <w:szCs w:val="18"/>
        </w:rPr>
      </w:pPr>
    </w:p>
    <w:p w:rsidR="004E1E50" w:rsidRPr="004E1E50" w:rsidRDefault="004E1E50" w:rsidP="004E1E50">
      <w:pPr>
        <w:widowControl w:val="0"/>
        <w:autoSpaceDE w:val="0"/>
        <w:autoSpaceDN w:val="0"/>
        <w:adjustRightInd w:val="0"/>
        <w:spacing w:after="0" w:line="250" w:lineRule="auto"/>
        <w:ind w:left="180" w:right="130" w:firstLine="0"/>
        <w:jc w:val="both"/>
        <w:rPr>
          <w:rFonts w:ascii="Times New Roman" w:hAnsi="Times New Roman"/>
          <w:b/>
          <w:color w:val="191919"/>
          <w:spacing w:val="-7"/>
        </w:rPr>
      </w:pPr>
      <w:r w:rsidRPr="004E1E50">
        <w:rPr>
          <w:rFonts w:ascii="Times New Roman" w:hAnsi="Times New Roman"/>
          <w:b/>
          <w:color w:val="191919"/>
          <w:spacing w:val="-7"/>
        </w:rPr>
        <w:t>S</w:t>
      </w:r>
      <w:r w:rsidRPr="004E1E50">
        <w:rPr>
          <w:rFonts w:ascii="Times New Roman" w:hAnsi="Times New Roman"/>
          <w:b/>
          <w:color w:val="191919"/>
          <w:spacing w:val="-7"/>
          <w:sz w:val="18"/>
          <w:szCs w:val="18"/>
        </w:rPr>
        <w:t>CIENCE</w:t>
      </w:r>
      <w:r w:rsidRPr="004E1E50">
        <w:rPr>
          <w:rFonts w:ascii="Times New Roman" w:hAnsi="Times New Roman"/>
          <w:b/>
          <w:color w:val="191919"/>
          <w:spacing w:val="-7"/>
        </w:rPr>
        <w:t xml:space="preserve"> E</w:t>
      </w:r>
      <w:r w:rsidRPr="004E1E50">
        <w:rPr>
          <w:rFonts w:ascii="Times New Roman" w:hAnsi="Times New Roman"/>
          <w:b/>
          <w:color w:val="191919"/>
          <w:spacing w:val="-7"/>
          <w:sz w:val="18"/>
          <w:szCs w:val="18"/>
        </w:rPr>
        <w:t>DUCATION</w:t>
      </w:r>
    </w:p>
    <w:p w:rsidR="004E1E50" w:rsidRDefault="004E1E50" w:rsidP="004E1E50">
      <w:pPr>
        <w:widowControl w:val="0"/>
        <w:autoSpaceDE w:val="0"/>
        <w:autoSpaceDN w:val="0"/>
        <w:adjustRightInd w:val="0"/>
        <w:spacing w:after="0" w:line="250" w:lineRule="auto"/>
        <w:ind w:left="120" w:right="130" w:firstLine="0"/>
        <w:jc w:val="both"/>
        <w:rPr>
          <w:rFonts w:ascii="Times New Roman" w:hAnsi="Times New Roman"/>
          <w:color w:val="191919"/>
          <w:sz w:val="18"/>
          <w:szCs w:val="18"/>
        </w:rPr>
      </w:pPr>
      <w:r w:rsidRPr="00F109B2">
        <w:rPr>
          <w:rFonts w:ascii="Times New Roman" w:hAnsi="Times New Roman"/>
          <w:color w:val="191919"/>
          <w:spacing w:val="-7"/>
          <w:sz w:val="18"/>
          <w:szCs w:val="18"/>
        </w:rPr>
        <w:t>The Bachelor of Science in Science Education is approved by Georgia Professional Standards Commission (PSC) and National Council of Accreditation for Teacher Education. The program leads to Level-4 teacher certification is Broad</w:t>
      </w:r>
      <w:r>
        <w:rPr>
          <w:rFonts w:ascii="Times New Roman" w:hAnsi="Times New Roman"/>
          <w:color w:val="191919"/>
          <w:spacing w:val="-7"/>
          <w:sz w:val="18"/>
          <w:szCs w:val="18"/>
        </w:rPr>
        <w:t xml:space="preserve"> </w:t>
      </w:r>
      <w:r w:rsidRPr="00F109B2">
        <w:rPr>
          <w:rFonts w:ascii="Times New Roman" w:hAnsi="Times New Roman"/>
          <w:color w:val="191919"/>
          <w:spacing w:val="-7"/>
          <w:sz w:val="18"/>
          <w:szCs w:val="18"/>
        </w:rPr>
        <w:t>field Science with biology emphasis.</w:t>
      </w:r>
      <w:r>
        <w:rPr>
          <w:rFonts w:ascii="Times New Roman" w:hAnsi="Times New Roman"/>
          <w:color w:val="191919"/>
          <w:spacing w:val="-7"/>
          <w:sz w:val="18"/>
          <w:szCs w:val="18"/>
        </w:rPr>
        <w:t xml:space="preserve"> </w:t>
      </w:r>
      <w:r w:rsidRPr="00F109B2">
        <w:rPr>
          <w:rFonts w:ascii="Times New Roman" w:hAnsi="Times New Roman"/>
          <w:color w:val="191919"/>
          <w:spacing w:val="-7"/>
          <w:sz w:val="18"/>
          <w:szCs w:val="18"/>
        </w:rPr>
        <w:t>Upon admission to Albany State University, students who have declared science education as their major must formally apply to the Teacher Education Program. Students must meet the following requirements to be fully admitted to the Teacher Education Programs. These requirements include: 1) completion of a minimum 36 semester hours in core and prescribed courses with a cumulative grade point average (GPA) of 2.5 or better; 2) successful completion of Regents Examination and Basic Test for Georgia Assessment for Certification of Educators (GACE1); and 3) acceptable history of mental, emotional and physical health.  The exit exam for the program is GACE II, which is content area</w:t>
      </w:r>
      <w:r>
        <w:rPr>
          <w:rFonts w:ascii="Times New Roman" w:hAnsi="Times New Roman"/>
          <w:color w:val="191919"/>
          <w:spacing w:val="-7"/>
          <w:sz w:val="18"/>
          <w:szCs w:val="18"/>
        </w:rPr>
        <w:t xml:space="preserve"> must be taken by all students</w:t>
      </w:r>
      <w:r>
        <w:rPr>
          <w:rFonts w:ascii="Times New Roman" w:hAnsi="Times New Roman"/>
          <w:color w:val="191919"/>
          <w:sz w:val="18"/>
          <w:szCs w:val="18"/>
        </w:rPr>
        <w:t>.</w:t>
      </w:r>
    </w:p>
    <w:p w:rsidR="004E1E50" w:rsidRDefault="004E1E50" w:rsidP="004E1E50">
      <w:pPr>
        <w:widowControl w:val="0"/>
        <w:autoSpaceDE w:val="0"/>
        <w:autoSpaceDN w:val="0"/>
        <w:adjustRightInd w:val="0"/>
        <w:spacing w:after="0" w:line="250" w:lineRule="auto"/>
        <w:ind w:left="120" w:right="1096"/>
        <w:jc w:val="both"/>
        <w:rPr>
          <w:rFonts w:ascii="Times New Roman" w:hAnsi="Times New Roman"/>
          <w:color w:val="000000"/>
          <w:sz w:val="18"/>
          <w:szCs w:val="18"/>
        </w:rPr>
      </w:pPr>
    </w:p>
    <w:p w:rsidR="004E1E50" w:rsidRDefault="004E1E50" w:rsidP="004E1E50">
      <w:pPr>
        <w:widowControl w:val="0"/>
        <w:autoSpaceDE w:val="0"/>
        <w:autoSpaceDN w:val="0"/>
        <w:adjustRightInd w:val="0"/>
        <w:spacing w:before="8" w:after="0" w:line="190" w:lineRule="exact"/>
        <w:rPr>
          <w:rFonts w:ascii="Times New Roman" w:hAnsi="Times New Roman"/>
          <w:color w:val="000000"/>
          <w:sz w:val="19"/>
          <w:szCs w:val="19"/>
        </w:rPr>
      </w:pPr>
    </w:p>
    <w:p w:rsidR="004E1E50" w:rsidRDefault="004E1E50" w:rsidP="004E1E50">
      <w:pPr>
        <w:widowControl w:val="0"/>
        <w:autoSpaceDE w:val="0"/>
        <w:autoSpaceDN w:val="0"/>
        <w:adjustRightInd w:val="0"/>
        <w:spacing w:after="0"/>
        <w:ind w:left="120" w:right="130" w:firstLine="0"/>
        <w:jc w:val="both"/>
        <w:rPr>
          <w:rFonts w:ascii="Times New Roman" w:hAnsi="Times New Roman"/>
          <w:color w:val="000000"/>
          <w:sz w:val="18"/>
          <w:szCs w:val="18"/>
        </w:rPr>
      </w:pPr>
      <w:r>
        <w:rPr>
          <w:rFonts w:ascii="Times New Roman" w:hAnsi="Times New Roman"/>
          <w:b/>
          <w:bCs/>
          <w:color w:val="191919"/>
          <w:spacing w:val="-10"/>
          <w:sz w:val="24"/>
          <w:szCs w:val="24"/>
        </w:rPr>
        <w:t>E</w:t>
      </w:r>
      <w:r>
        <w:rPr>
          <w:rFonts w:ascii="Times New Roman" w:hAnsi="Times New Roman"/>
          <w:b/>
          <w:bCs/>
          <w:color w:val="191919"/>
          <w:spacing w:val="-10"/>
          <w:sz w:val="18"/>
          <w:szCs w:val="18"/>
        </w:rPr>
        <w:t>NGINEERING</w:t>
      </w:r>
    </w:p>
    <w:p w:rsidR="004E1E50" w:rsidRDefault="004E1E50" w:rsidP="004E1E50">
      <w:pPr>
        <w:widowControl w:val="0"/>
        <w:autoSpaceDE w:val="0"/>
        <w:autoSpaceDN w:val="0"/>
        <w:adjustRightInd w:val="0"/>
        <w:spacing w:before="30" w:after="0" w:line="250" w:lineRule="auto"/>
        <w:ind w:left="120" w:right="130" w:firstLine="26"/>
        <w:jc w:val="both"/>
        <w:rPr>
          <w:rFonts w:ascii="Times New Roman" w:hAnsi="Times New Roman"/>
          <w:color w:val="000000"/>
          <w:sz w:val="18"/>
          <w:szCs w:val="18"/>
        </w:rPr>
      </w:pPr>
      <w:r>
        <w:rPr>
          <w:rFonts w:ascii="Times New Roman" w:hAnsi="Times New Roman"/>
          <w:color w:val="191919"/>
          <w:spacing w:val="-7"/>
          <w:sz w:val="18"/>
          <w:szCs w:val="18"/>
        </w:rPr>
        <w:t>Alban</w:t>
      </w:r>
      <w:r>
        <w:rPr>
          <w:rFonts w:ascii="Times New Roman" w:hAnsi="Times New Roman"/>
          <w:color w:val="191919"/>
          <w:sz w:val="18"/>
          <w:szCs w:val="18"/>
        </w:rPr>
        <w:t>y</w:t>
      </w:r>
      <w:r>
        <w:rPr>
          <w:rFonts w:ascii="Times New Roman" w:hAnsi="Times New Roman"/>
          <w:color w:val="191919"/>
          <w:spacing w:val="-16"/>
          <w:sz w:val="18"/>
          <w:szCs w:val="18"/>
        </w:rPr>
        <w:t xml:space="preserve"> </w:t>
      </w:r>
      <w:r>
        <w:rPr>
          <w:rFonts w:ascii="Times New Roman" w:hAnsi="Times New Roman"/>
          <w:color w:val="191919"/>
          <w:spacing w:val="-7"/>
          <w:sz w:val="18"/>
          <w:szCs w:val="18"/>
        </w:rPr>
        <w:t>Stat</w:t>
      </w:r>
      <w:r>
        <w:rPr>
          <w:rFonts w:ascii="Times New Roman" w:hAnsi="Times New Roman"/>
          <w:color w:val="191919"/>
          <w:sz w:val="18"/>
          <w:szCs w:val="18"/>
        </w:rPr>
        <w:t>e</w:t>
      </w:r>
      <w:r>
        <w:rPr>
          <w:rFonts w:ascii="Times New Roman" w:hAnsi="Times New Roman"/>
          <w:color w:val="191919"/>
          <w:spacing w:val="-16"/>
          <w:sz w:val="18"/>
          <w:szCs w:val="18"/>
        </w:rPr>
        <w:t xml:space="preserve"> </w:t>
      </w:r>
      <w:r>
        <w:rPr>
          <w:rFonts w:ascii="Times New Roman" w:hAnsi="Times New Roman"/>
          <w:color w:val="191919"/>
          <w:spacing w:val="-7"/>
          <w:sz w:val="18"/>
          <w:szCs w:val="18"/>
        </w:rPr>
        <w:t>Universit</w:t>
      </w:r>
      <w:r>
        <w:rPr>
          <w:rFonts w:ascii="Times New Roman" w:hAnsi="Times New Roman"/>
          <w:color w:val="191919"/>
          <w:sz w:val="18"/>
          <w:szCs w:val="18"/>
        </w:rPr>
        <w:t>y</w:t>
      </w:r>
      <w:r>
        <w:rPr>
          <w:rFonts w:ascii="Times New Roman" w:hAnsi="Times New Roman"/>
          <w:color w:val="191919"/>
          <w:spacing w:val="-16"/>
          <w:sz w:val="18"/>
          <w:szCs w:val="18"/>
        </w:rPr>
        <w:t xml:space="preserve"> </w:t>
      </w:r>
      <w:r>
        <w:rPr>
          <w:rFonts w:ascii="Times New Roman" w:hAnsi="Times New Roman"/>
          <w:color w:val="191919"/>
          <w:spacing w:val="-7"/>
          <w:sz w:val="18"/>
          <w:szCs w:val="18"/>
        </w:rPr>
        <w:t>o</w:t>
      </w:r>
      <w:r>
        <w:rPr>
          <w:rFonts w:ascii="Times New Roman" w:hAnsi="Times New Roman"/>
          <w:color w:val="191919"/>
          <w:spacing w:val="-10"/>
          <w:sz w:val="18"/>
          <w:szCs w:val="18"/>
        </w:rPr>
        <w:t>f</w:t>
      </w:r>
      <w:r>
        <w:rPr>
          <w:rFonts w:ascii="Times New Roman" w:hAnsi="Times New Roman"/>
          <w:color w:val="191919"/>
          <w:spacing w:val="-7"/>
          <w:sz w:val="18"/>
          <w:szCs w:val="18"/>
        </w:rPr>
        <w:t>fer</w:t>
      </w:r>
      <w:r>
        <w:rPr>
          <w:rFonts w:ascii="Times New Roman" w:hAnsi="Times New Roman"/>
          <w:color w:val="191919"/>
          <w:sz w:val="18"/>
          <w:szCs w:val="18"/>
        </w:rPr>
        <w:t>s</w:t>
      </w:r>
      <w:r>
        <w:rPr>
          <w:rFonts w:ascii="Times New Roman" w:hAnsi="Times New Roman"/>
          <w:color w:val="191919"/>
          <w:spacing w:val="-16"/>
          <w:sz w:val="18"/>
          <w:szCs w:val="18"/>
        </w:rPr>
        <w:t xml:space="preserve"> </w:t>
      </w:r>
      <w:r>
        <w:rPr>
          <w:rFonts w:ascii="Times New Roman" w:hAnsi="Times New Roman"/>
          <w:color w:val="191919"/>
          <w:spacing w:val="-7"/>
          <w:sz w:val="18"/>
          <w:szCs w:val="18"/>
        </w:rPr>
        <w:t>tw</w:t>
      </w:r>
      <w:r>
        <w:rPr>
          <w:rFonts w:ascii="Times New Roman" w:hAnsi="Times New Roman"/>
          <w:color w:val="191919"/>
          <w:sz w:val="18"/>
          <w:szCs w:val="18"/>
        </w:rPr>
        <w:t>o</w:t>
      </w:r>
      <w:r>
        <w:rPr>
          <w:rFonts w:ascii="Times New Roman" w:hAnsi="Times New Roman"/>
          <w:color w:val="191919"/>
          <w:spacing w:val="-16"/>
          <w:sz w:val="18"/>
          <w:szCs w:val="18"/>
        </w:rPr>
        <w:t xml:space="preserve"> </w:t>
      </w:r>
      <w:r>
        <w:rPr>
          <w:rFonts w:ascii="Times New Roman" w:hAnsi="Times New Roman"/>
          <w:color w:val="191919"/>
          <w:spacing w:val="-7"/>
          <w:sz w:val="18"/>
          <w:szCs w:val="18"/>
        </w:rPr>
        <w:t>track</w:t>
      </w:r>
      <w:r>
        <w:rPr>
          <w:rFonts w:ascii="Times New Roman" w:hAnsi="Times New Roman"/>
          <w:color w:val="191919"/>
          <w:sz w:val="18"/>
          <w:szCs w:val="18"/>
        </w:rPr>
        <w:t>s</w:t>
      </w:r>
      <w:r>
        <w:rPr>
          <w:rFonts w:ascii="Times New Roman" w:hAnsi="Times New Roman"/>
          <w:color w:val="191919"/>
          <w:spacing w:val="-16"/>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6"/>
          <w:sz w:val="18"/>
          <w:szCs w:val="18"/>
        </w:rPr>
        <w:t xml:space="preserve"> </w:t>
      </w:r>
      <w:r>
        <w:rPr>
          <w:rFonts w:ascii="Times New Roman" w:hAnsi="Times New Roman"/>
          <w:color w:val="191919"/>
          <w:spacing w:val="-7"/>
          <w:sz w:val="18"/>
          <w:szCs w:val="18"/>
        </w:rPr>
        <w:t>pre-engineerin</w:t>
      </w:r>
      <w:r>
        <w:rPr>
          <w:rFonts w:ascii="Times New Roman" w:hAnsi="Times New Roman"/>
          <w:color w:val="191919"/>
          <w:sz w:val="18"/>
          <w:szCs w:val="18"/>
        </w:rPr>
        <w:t>g</w:t>
      </w:r>
      <w:r>
        <w:rPr>
          <w:rFonts w:ascii="Times New Roman" w:hAnsi="Times New Roman"/>
          <w:color w:val="191919"/>
          <w:spacing w:val="-16"/>
          <w:sz w:val="18"/>
          <w:szCs w:val="18"/>
        </w:rPr>
        <w:t xml:space="preserve"> </w:t>
      </w:r>
      <w:r>
        <w:rPr>
          <w:rFonts w:ascii="Times New Roman" w:hAnsi="Times New Roman"/>
          <w:color w:val="191919"/>
          <w:spacing w:val="-7"/>
          <w:sz w:val="18"/>
          <w:szCs w:val="18"/>
        </w:rPr>
        <w:t>program</w:t>
      </w:r>
      <w:r>
        <w:rPr>
          <w:rFonts w:ascii="Times New Roman" w:hAnsi="Times New Roman"/>
          <w:color w:val="191919"/>
          <w:sz w:val="18"/>
          <w:szCs w:val="18"/>
        </w:rPr>
        <w:t>s</w:t>
      </w:r>
      <w:r>
        <w:rPr>
          <w:rFonts w:ascii="Times New Roman" w:hAnsi="Times New Roman"/>
          <w:color w:val="191919"/>
          <w:spacing w:val="-16"/>
          <w:sz w:val="18"/>
          <w:szCs w:val="18"/>
        </w:rPr>
        <w:t xml:space="preserve"> </w:t>
      </w:r>
      <w:r>
        <w:rPr>
          <w:rFonts w:ascii="Times New Roman" w:hAnsi="Times New Roman"/>
          <w:color w:val="191919"/>
          <w:spacing w:val="-7"/>
          <w:sz w:val="18"/>
          <w:szCs w:val="18"/>
        </w:rPr>
        <w:t>tha</w:t>
      </w:r>
      <w:r>
        <w:rPr>
          <w:rFonts w:ascii="Times New Roman" w:hAnsi="Times New Roman"/>
          <w:color w:val="191919"/>
          <w:sz w:val="18"/>
          <w:szCs w:val="18"/>
        </w:rPr>
        <w:t>t</w:t>
      </w:r>
      <w:r>
        <w:rPr>
          <w:rFonts w:ascii="Times New Roman" w:hAnsi="Times New Roman"/>
          <w:color w:val="191919"/>
          <w:spacing w:val="-16"/>
          <w:sz w:val="18"/>
          <w:szCs w:val="18"/>
        </w:rPr>
        <w:t xml:space="preserve"> </w:t>
      </w:r>
      <w:r>
        <w:rPr>
          <w:rFonts w:ascii="Times New Roman" w:hAnsi="Times New Roman"/>
          <w:color w:val="191919"/>
          <w:spacing w:val="-7"/>
          <w:sz w:val="18"/>
          <w:szCs w:val="18"/>
        </w:rPr>
        <w:t>lea</w:t>
      </w:r>
      <w:r>
        <w:rPr>
          <w:rFonts w:ascii="Times New Roman" w:hAnsi="Times New Roman"/>
          <w:color w:val="191919"/>
          <w:sz w:val="18"/>
          <w:szCs w:val="18"/>
        </w:rPr>
        <w:t>d</w:t>
      </w:r>
      <w:r>
        <w:rPr>
          <w:rFonts w:ascii="Times New Roman" w:hAnsi="Times New Roman"/>
          <w:color w:val="191919"/>
          <w:spacing w:val="-16"/>
          <w:sz w:val="18"/>
          <w:szCs w:val="18"/>
        </w:rPr>
        <w:t xml:space="preserve"> </w:t>
      </w:r>
      <w:r>
        <w:rPr>
          <w:rFonts w:ascii="Times New Roman" w:hAnsi="Times New Roman"/>
          <w:color w:val="191919"/>
          <w:spacing w:val="-7"/>
          <w:sz w:val="18"/>
          <w:szCs w:val="18"/>
        </w:rPr>
        <w:t>t</w:t>
      </w:r>
      <w:r>
        <w:rPr>
          <w:rFonts w:ascii="Times New Roman" w:hAnsi="Times New Roman"/>
          <w:color w:val="191919"/>
          <w:sz w:val="18"/>
          <w:szCs w:val="18"/>
        </w:rPr>
        <w:t>o</w:t>
      </w:r>
      <w:r>
        <w:rPr>
          <w:rFonts w:ascii="Times New Roman" w:hAnsi="Times New Roman"/>
          <w:color w:val="191919"/>
          <w:spacing w:val="-16"/>
          <w:sz w:val="18"/>
          <w:szCs w:val="18"/>
        </w:rPr>
        <w:t xml:space="preserve"> </w:t>
      </w:r>
      <w:r>
        <w:rPr>
          <w:rFonts w:ascii="Times New Roman" w:hAnsi="Times New Roman"/>
          <w:color w:val="191919"/>
          <w:sz w:val="18"/>
          <w:szCs w:val="18"/>
        </w:rPr>
        <w:t>a</w:t>
      </w:r>
      <w:r>
        <w:rPr>
          <w:rFonts w:ascii="Times New Roman" w:hAnsi="Times New Roman"/>
          <w:color w:val="191919"/>
          <w:spacing w:val="-16"/>
          <w:sz w:val="18"/>
          <w:szCs w:val="18"/>
        </w:rPr>
        <w:t xml:space="preserve"> </w:t>
      </w:r>
      <w:r>
        <w:rPr>
          <w:rFonts w:ascii="Times New Roman" w:hAnsi="Times New Roman"/>
          <w:color w:val="191919"/>
          <w:spacing w:val="-7"/>
          <w:sz w:val="18"/>
          <w:szCs w:val="18"/>
        </w:rPr>
        <w:t>Bachelo</w:t>
      </w:r>
      <w:r>
        <w:rPr>
          <w:rFonts w:ascii="Times New Roman" w:hAnsi="Times New Roman"/>
          <w:color w:val="191919"/>
          <w:sz w:val="18"/>
          <w:szCs w:val="18"/>
        </w:rPr>
        <w:t>r</w:t>
      </w:r>
      <w:r>
        <w:rPr>
          <w:rFonts w:ascii="Times New Roman" w:hAnsi="Times New Roman"/>
          <w:color w:val="191919"/>
          <w:spacing w:val="-16"/>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6"/>
          <w:sz w:val="18"/>
          <w:szCs w:val="18"/>
        </w:rPr>
        <w:t xml:space="preserve"> </w:t>
      </w:r>
      <w:r>
        <w:rPr>
          <w:rFonts w:ascii="Times New Roman" w:hAnsi="Times New Roman"/>
          <w:color w:val="191919"/>
          <w:spacing w:val="-7"/>
          <w:sz w:val="18"/>
          <w:szCs w:val="18"/>
        </w:rPr>
        <w:t>Engineerin</w:t>
      </w:r>
      <w:r>
        <w:rPr>
          <w:rFonts w:ascii="Times New Roman" w:hAnsi="Times New Roman"/>
          <w:color w:val="191919"/>
          <w:sz w:val="18"/>
          <w:szCs w:val="18"/>
        </w:rPr>
        <w:t>g</w:t>
      </w:r>
      <w:r>
        <w:rPr>
          <w:rFonts w:ascii="Times New Roman" w:hAnsi="Times New Roman"/>
          <w:color w:val="191919"/>
          <w:spacing w:val="-16"/>
          <w:sz w:val="18"/>
          <w:szCs w:val="18"/>
        </w:rPr>
        <w:t xml:space="preserve"> </w:t>
      </w:r>
      <w:r>
        <w:rPr>
          <w:rFonts w:ascii="Times New Roman" w:hAnsi="Times New Roman"/>
          <w:color w:val="191919"/>
          <w:spacing w:val="-7"/>
          <w:sz w:val="18"/>
          <w:szCs w:val="18"/>
        </w:rPr>
        <w:t>degre</w:t>
      </w:r>
      <w:r>
        <w:rPr>
          <w:rFonts w:ascii="Times New Roman" w:hAnsi="Times New Roman"/>
          <w:color w:val="191919"/>
          <w:sz w:val="18"/>
          <w:szCs w:val="18"/>
        </w:rPr>
        <w:t>e</w:t>
      </w:r>
      <w:r>
        <w:rPr>
          <w:rFonts w:ascii="Times New Roman" w:hAnsi="Times New Roman"/>
          <w:color w:val="191919"/>
          <w:spacing w:val="-16"/>
          <w:sz w:val="18"/>
          <w:szCs w:val="18"/>
        </w:rPr>
        <w:t xml:space="preserve"> </w:t>
      </w:r>
      <w:r>
        <w:rPr>
          <w:rFonts w:ascii="Times New Roman" w:hAnsi="Times New Roman"/>
          <w:color w:val="191919"/>
          <w:spacing w:val="-7"/>
          <w:sz w:val="18"/>
          <w:szCs w:val="18"/>
        </w:rPr>
        <w:t>fro</w:t>
      </w:r>
      <w:r>
        <w:rPr>
          <w:rFonts w:ascii="Times New Roman" w:hAnsi="Times New Roman"/>
          <w:color w:val="191919"/>
          <w:sz w:val="18"/>
          <w:szCs w:val="18"/>
        </w:rPr>
        <w:t>m</w:t>
      </w:r>
      <w:r>
        <w:rPr>
          <w:rFonts w:ascii="Times New Roman" w:hAnsi="Times New Roman"/>
          <w:color w:val="191919"/>
          <w:spacing w:val="-16"/>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6"/>
          <w:sz w:val="18"/>
          <w:szCs w:val="18"/>
        </w:rPr>
        <w:t xml:space="preserve"> </w:t>
      </w:r>
      <w:r>
        <w:rPr>
          <w:rFonts w:ascii="Times New Roman" w:hAnsi="Times New Roman"/>
          <w:color w:val="191919"/>
          <w:spacing w:val="-7"/>
          <w:sz w:val="18"/>
          <w:szCs w:val="18"/>
        </w:rPr>
        <w:t>G</w:t>
      </w:r>
      <w:r>
        <w:rPr>
          <w:rFonts w:ascii="Times New Roman" w:hAnsi="Times New Roman"/>
          <w:color w:val="191919"/>
          <w:spacing w:val="-8"/>
          <w:sz w:val="18"/>
          <w:szCs w:val="18"/>
        </w:rPr>
        <w:t>e</w:t>
      </w:r>
      <w:r>
        <w:rPr>
          <w:rFonts w:ascii="Times New Roman" w:hAnsi="Times New Roman"/>
          <w:color w:val="191919"/>
          <w:spacing w:val="-7"/>
          <w:sz w:val="18"/>
          <w:szCs w:val="18"/>
        </w:rPr>
        <w:t>o</w:t>
      </w:r>
      <w:r>
        <w:rPr>
          <w:rFonts w:ascii="Times New Roman" w:hAnsi="Times New Roman"/>
          <w:color w:val="191919"/>
          <w:spacing w:val="-10"/>
          <w:sz w:val="18"/>
          <w:szCs w:val="18"/>
        </w:rPr>
        <w:t>r</w:t>
      </w:r>
      <w:r>
        <w:rPr>
          <w:rFonts w:ascii="Times New Roman" w:hAnsi="Times New Roman"/>
          <w:color w:val="191919"/>
          <w:spacing w:val="-7"/>
          <w:sz w:val="18"/>
          <w:szCs w:val="18"/>
        </w:rPr>
        <w:t>gi</w:t>
      </w:r>
      <w:r>
        <w:rPr>
          <w:rFonts w:ascii="Times New Roman" w:hAnsi="Times New Roman"/>
          <w:color w:val="191919"/>
          <w:sz w:val="18"/>
          <w:szCs w:val="18"/>
        </w:rPr>
        <w:t>a</w:t>
      </w:r>
      <w:r>
        <w:rPr>
          <w:rFonts w:ascii="Times New Roman" w:hAnsi="Times New Roman"/>
          <w:color w:val="191919"/>
          <w:spacing w:val="-16"/>
          <w:sz w:val="18"/>
          <w:szCs w:val="18"/>
        </w:rPr>
        <w:t xml:space="preserve"> </w:t>
      </w:r>
      <w:r>
        <w:rPr>
          <w:rFonts w:ascii="Times New Roman" w:hAnsi="Times New Roman"/>
          <w:color w:val="191919"/>
          <w:spacing w:val="-7"/>
          <w:sz w:val="18"/>
          <w:szCs w:val="18"/>
        </w:rPr>
        <w:t>Institut</w:t>
      </w:r>
      <w:r>
        <w:rPr>
          <w:rFonts w:ascii="Times New Roman" w:hAnsi="Times New Roman"/>
          <w:color w:val="191919"/>
          <w:sz w:val="18"/>
          <w:szCs w:val="18"/>
        </w:rPr>
        <w:t>e</w:t>
      </w:r>
      <w:r>
        <w:rPr>
          <w:rFonts w:ascii="Times New Roman" w:hAnsi="Times New Roman"/>
          <w:color w:val="191919"/>
          <w:spacing w:val="-16"/>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20"/>
          <w:sz w:val="18"/>
          <w:szCs w:val="18"/>
        </w:rPr>
        <w:t xml:space="preserve"> T</w:t>
      </w:r>
      <w:r>
        <w:rPr>
          <w:rFonts w:ascii="Times New Roman" w:hAnsi="Times New Roman"/>
          <w:color w:val="191919"/>
          <w:spacing w:val="-7"/>
          <w:sz w:val="18"/>
          <w:szCs w:val="18"/>
        </w:rPr>
        <w:t>echnology</w:t>
      </w:r>
      <w:r>
        <w:rPr>
          <w:rFonts w:ascii="Times New Roman" w:hAnsi="Times New Roman"/>
          <w:color w:val="191919"/>
          <w:sz w:val="18"/>
          <w:szCs w:val="18"/>
        </w:rPr>
        <w:t>:</w:t>
      </w:r>
      <w:r>
        <w:rPr>
          <w:rFonts w:ascii="Times New Roman" w:hAnsi="Times New Roman"/>
          <w:color w:val="191919"/>
          <w:spacing w:val="23"/>
          <w:sz w:val="18"/>
          <w:szCs w:val="18"/>
        </w:rPr>
        <w:t xml:space="preserve"> </w:t>
      </w:r>
      <w:r>
        <w:rPr>
          <w:rFonts w:ascii="Times New Roman" w:hAnsi="Times New Roman"/>
          <w:color w:val="191919"/>
          <w:spacing w:val="-7"/>
          <w:sz w:val="18"/>
          <w:szCs w:val="18"/>
        </w:rPr>
        <w:t>(1</w:t>
      </w:r>
      <w:r>
        <w:rPr>
          <w:rFonts w:ascii="Times New Roman" w:hAnsi="Times New Roman"/>
          <w:color w:val="191919"/>
          <w:sz w:val="18"/>
          <w:szCs w:val="18"/>
        </w:rPr>
        <w:t>)</w:t>
      </w:r>
      <w:r>
        <w:rPr>
          <w:rFonts w:ascii="Times New Roman" w:hAnsi="Times New Roman"/>
          <w:color w:val="191919"/>
          <w:spacing w:val="-18"/>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Regents</w:t>
      </w:r>
      <w:r>
        <w:rPr>
          <w:rFonts w:ascii="Times New Roman" w:hAnsi="Times New Roman"/>
          <w:color w:val="191919"/>
          <w:sz w:val="18"/>
          <w:szCs w:val="18"/>
        </w:rPr>
        <w:t>’</w:t>
      </w:r>
      <w:r>
        <w:rPr>
          <w:rFonts w:ascii="Times New Roman" w:hAnsi="Times New Roman"/>
          <w:color w:val="191919"/>
          <w:spacing w:val="-28"/>
          <w:sz w:val="18"/>
          <w:szCs w:val="18"/>
        </w:rPr>
        <w:t xml:space="preserve"> </w:t>
      </w:r>
      <w:r>
        <w:rPr>
          <w:rFonts w:ascii="Times New Roman" w:hAnsi="Times New Roman"/>
          <w:color w:val="191919"/>
          <w:spacing w:val="-7"/>
          <w:sz w:val="18"/>
          <w:szCs w:val="18"/>
        </w:rPr>
        <w:t>Engineerin</w:t>
      </w:r>
      <w:r>
        <w:rPr>
          <w:rFonts w:ascii="Times New Roman" w:hAnsi="Times New Roman"/>
          <w:color w:val="191919"/>
          <w:sz w:val="18"/>
          <w:szCs w:val="18"/>
        </w:rPr>
        <w:t>g</w:t>
      </w:r>
      <w:r>
        <w:rPr>
          <w:rFonts w:ascii="Times New Roman" w:hAnsi="Times New Roman"/>
          <w:color w:val="191919"/>
          <w:spacing w:val="-18"/>
          <w:sz w:val="18"/>
          <w:szCs w:val="18"/>
        </w:rPr>
        <w:t xml:space="preserve"> </w:t>
      </w:r>
      <w:r>
        <w:rPr>
          <w:rFonts w:ascii="Times New Roman" w:hAnsi="Times New Roman"/>
          <w:color w:val="191919"/>
          <w:spacing w:val="-14"/>
          <w:sz w:val="18"/>
          <w:szCs w:val="18"/>
        </w:rPr>
        <w:t>T</w:t>
      </w:r>
      <w:r>
        <w:rPr>
          <w:rFonts w:ascii="Times New Roman" w:hAnsi="Times New Roman"/>
          <w:color w:val="191919"/>
          <w:spacing w:val="-7"/>
          <w:sz w:val="18"/>
          <w:szCs w:val="18"/>
        </w:rPr>
        <w:t>ransfe</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7"/>
          <w:sz w:val="18"/>
          <w:szCs w:val="18"/>
        </w:rPr>
        <w:t>Progra</w:t>
      </w:r>
      <w:r>
        <w:rPr>
          <w:rFonts w:ascii="Times New Roman" w:hAnsi="Times New Roman"/>
          <w:color w:val="191919"/>
          <w:sz w:val="18"/>
          <w:szCs w:val="18"/>
        </w:rPr>
        <w:t>m</w:t>
      </w:r>
      <w:r>
        <w:rPr>
          <w:rFonts w:ascii="Times New Roman" w:hAnsi="Times New Roman"/>
          <w:color w:val="191919"/>
          <w:spacing w:val="-14"/>
          <w:sz w:val="18"/>
          <w:szCs w:val="18"/>
        </w:rPr>
        <w:t xml:space="preserve"> </w:t>
      </w:r>
      <w:r>
        <w:rPr>
          <w:rFonts w:ascii="Times New Roman" w:hAnsi="Times New Roman"/>
          <w:color w:val="191919"/>
          <w:spacing w:val="-7"/>
          <w:sz w:val="18"/>
          <w:szCs w:val="18"/>
        </w:rPr>
        <w:t>(RETP</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7"/>
          <w:sz w:val="18"/>
          <w:szCs w:val="18"/>
        </w:rPr>
        <w:t>(2</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Dua</w:t>
      </w:r>
      <w:r>
        <w:rPr>
          <w:rFonts w:ascii="Times New Roman" w:hAnsi="Times New Roman"/>
          <w:color w:val="191919"/>
          <w:sz w:val="18"/>
          <w:szCs w:val="18"/>
        </w:rPr>
        <w:t>l</w:t>
      </w:r>
      <w:r>
        <w:rPr>
          <w:rFonts w:ascii="Times New Roman" w:hAnsi="Times New Roman"/>
          <w:color w:val="191919"/>
          <w:spacing w:val="-14"/>
          <w:sz w:val="18"/>
          <w:szCs w:val="18"/>
        </w:rPr>
        <w:t xml:space="preserve"> </w:t>
      </w:r>
      <w:r>
        <w:rPr>
          <w:rFonts w:ascii="Times New Roman" w:hAnsi="Times New Roman"/>
          <w:color w:val="191919"/>
          <w:spacing w:val="-7"/>
          <w:sz w:val="18"/>
          <w:szCs w:val="18"/>
        </w:rPr>
        <w:t>Degre</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Program.</w:t>
      </w:r>
    </w:p>
    <w:p w:rsidR="004E1E50" w:rsidRDefault="004E1E50" w:rsidP="004E1E50">
      <w:pPr>
        <w:widowControl w:val="0"/>
        <w:autoSpaceDE w:val="0"/>
        <w:autoSpaceDN w:val="0"/>
        <w:adjustRightInd w:val="0"/>
        <w:spacing w:before="13" w:after="0" w:line="200" w:lineRule="exact"/>
        <w:ind w:left="120" w:right="130"/>
        <w:rPr>
          <w:rFonts w:ascii="Times New Roman" w:hAnsi="Times New Roman"/>
          <w:color w:val="000000"/>
          <w:sz w:val="20"/>
          <w:szCs w:val="20"/>
        </w:rPr>
      </w:pPr>
    </w:p>
    <w:p w:rsidR="004E1E50" w:rsidRDefault="004E1E50" w:rsidP="004E1E50">
      <w:pPr>
        <w:widowControl w:val="0"/>
        <w:autoSpaceDE w:val="0"/>
        <w:autoSpaceDN w:val="0"/>
        <w:adjustRightInd w:val="0"/>
        <w:spacing w:after="0"/>
        <w:ind w:left="120" w:right="130" w:hanging="30"/>
        <w:jc w:val="both"/>
        <w:rPr>
          <w:rFonts w:ascii="Times New Roman" w:hAnsi="Times New Roman"/>
          <w:color w:val="000000"/>
          <w:sz w:val="18"/>
          <w:szCs w:val="18"/>
        </w:rPr>
      </w:pPr>
      <w:r>
        <w:rPr>
          <w:rFonts w:ascii="Times New Roman" w:hAnsi="Times New Roman"/>
          <w:b/>
          <w:bCs/>
          <w:color w:val="191919"/>
          <w:spacing w:val="-7"/>
          <w:sz w:val="18"/>
          <w:szCs w:val="18"/>
        </w:rPr>
        <w:t>TRAC</w:t>
      </w:r>
      <w:r>
        <w:rPr>
          <w:rFonts w:ascii="Times New Roman" w:hAnsi="Times New Roman"/>
          <w:b/>
          <w:bCs/>
          <w:color w:val="191919"/>
          <w:sz w:val="18"/>
          <w:szCs w:val="18"/>
        </w:rPr>
        <w:t>K</w:t>
      </w:r>
      <w:r>
        <w:rPr>
          <w:rFonts w:ascii="Times New Roman" w:hAnsi="Times New Roman"/>
          <w:b/>
          <w:bCs/>
          <w:color w:val="191919"/>
          <w:spacing w:val="-14"/>
          <w:sz w:val="18"/>
          <w:szCs w:val="18"/>
        </w:rPr>
        <w:t xml:space="preserve"> </w:t>
      </w:r>
      <w:r>
        <w:rPr>
          <w:rFonts w:ascii="Times New Roman" w:hAnsi="Times New Roman"/>
          <w:b/>
          <w:bCs/>
          <w:color w:val="191919"/>
          <w:sz w:val="18"/>
          <w:szCs w:val="18"/>
        </w:rPr>
        <w:t>1</w:t>
      </w:r>
    </w:p>
    <w:p w:rsidR="004E1E50" w:rsidRDefault="004E1E50" w:rsidP="004E1E50">
      <w:pPr>
        <w:widowControl w:val="0"/>
        <w:autoSpaceDE w:val="0"/>
        <w:autoSpaceDN w:val="0"/>
        <w:adjustRightInd w:val="0"/>
        <w:spacing w:before="7" w:after="0" w:line="216" w:lineRule="exact"/>
        <w:ind w:left="120" w:right="130" w:firstLine="0"/>
        <w:jc w:val="both"/>
        <w:rPr>
          <w:rFonts w:ascii="Times New Roman" w:hAnsi="Times New Roman"/>
          <w:color w:val="000000"/>
          <w:sz w:val="18"/>
          <w:szCs w:val="18"/>
        </w:rPr>
      </w:pP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8"/>
          <w:sz w:val="18"/>
          <w:szCs w:val="18"/>
        </w:rPr>
        <w:t xml:space="preserve"> </w:t>
      </w:r>
      <w:r>
        <w:rPr>
          <w:rFonts w:ascii="Times New Roman" w:hAnsi="Times New Roman"/>
          <w:color w:val="191919"/>
          <w:spacing w:val="-7"/>
          <w:sz w:val="18"/>
          <w:szCs w:val="18"/>
        </w:rPr>
        <w:t>Regent</w:t>
      </w:r>
      <w:r>
        <w:rPr>
          <w:rFonts w:ascii="Times New Roman" w:hAnsi="Times New Roman"/>
          <w:color w:val="191919"/>
          <w:sz w:val="18"/>
          <w:szCs w:val="18"/>
        </w:rPr>
        <w:t>s</w:t>
      </w:r>
      <w:r>
        <w:rPr>
          <w:rFonts w:ascii="Times New Roman" w:hAnsi="Times New Roman"/>
          <w:color w:val="191919"/>
          <w:spacing w:val="-18"/>
          <w:sz w:val="18"/>
          <w:szCs w:val="18"/>
        </w:rPr>
        <w:t xml:space="preserve"> </w:t>
      </w:r>
      <w:r>
        <w:rPr>
          <w:rFonts w:ascii="Times New Roman" w:hAnsi="Times New Roman"/>
          <w:color w:val="191919"/>
          <w:spacing w:val="-7"/>
          <w:sz w:val="18"/>
          <w:szCs w:val="18"/>
        </w:rPr>
        <w:t>Engineerin</w:t>
      </w:r>
      <w:r>
        <w:rPr>
          <w:rFonts w:ascii="Times New Roman" w:hAnsi="Times New Roman"/>
          <w:color w:val="191919"/>
          <w:sz w:val="18"/>
          <w:szCs w:val="18"/>
        </w:rPr>
        <w:t>g</w:t>
      </w:r>
      <w:r>
        <w:rPr>
          <w:rFonts w:ascii="Times New Roman" w:hAnsi="Times New Roman"/>
          <w:color w:val="191919"/>
          <w:spacing w:val="-21"/>
          <w:sz w:val="18"/>
          <w:szCs w:val="18"/>
        </w:rPr>
        <w:t xml:space="preserve"> </w:t>
      </w:r>
      <w:r>
        <w:rPr>
          <w:rFonts w:ascii="Times New Roman" w:hAnsi="Times New Roman"/>
          <w:color w:val="191919"/>
          <w:spacing w:val="-14"/>
          <w:sz w:val="18"/>
          <w:szCs w:val="18"/>
        </w:rPr>
        <w:t>T</w:t>
      </w:r>
      <w:r>
        <w:rPr>
          <w:rFonts w:ascii="Times New Roman" w:hAnsi="Times New Roman"/>
          <w:color w:val="191919"/>
          <w:spacing w:val="-7"/>
          <w:sz w:val="18"/>
          <w:szCs w:val="18"/>
        </w:rPr>
        <w:t>ransfe</w:t>
      </w:r>
      <w:r>
        <w:rPr>
          <w:rFonts w:ascii="Times New Roman" w:hAnsi="Times New Roman"/>
          <w:color w:val="191919"/>
          <w:sz w:val="18"/>
          <w:szCs w:val="18"/>
        </w:rPr>
        <w:t>r</w:t>
      </w:r>
      <w:r>
        <w:rPr>
          <w:rFonts w:ascii="Times New Roman" w:hAnsi="Times New Roman"/>
          <w:color w:val="191919"/>
          <w:spacing w:val="-18"/>
          <w:sz w:val="18"/>
          <w:szCs w:val="18"/>
        </w:rPr>
        <w:t xml:space="preserve"> </w:t>
      </w:r>
      <w:r>
        <w:rPr>
          <w:rFonts w:ascii="Times New Roman" w:hAnsi="Times New Roman"/>
          <w:color w:val="191919"/>
          <w:spacing w:val="-7"/>
          <w:sz w:val="18"/>
          <w:szCs w:val="18"/>
        </w:rPr>
        <w:t>Progra</w:t>
      </w:r>
      <w:r>
        <w:rPr>
          <w:rFonts w:ascii="Times New Roman" w:hAnsi="Times New Roman"/>
          <w:color w:val="191919"/>
          <w:sz w:val="18"/>
          <w:szCs w:val="18"/>
        </w:rPr>
        <w:t>m</w:t>
      </w:r>
      <w:r>
        <w:rPr>
          <w:rFonts w:ascii="Times New Roman" w:hAnsi="Times New Roman"/>
          <w:color w:val="191919"/>
          <w:spacing w:val="-18"/>
          <w:sz w:val="18"/>
          <w:szCs w:val="18"/>
        </w:rPr>
        <w:t xml:space="preserve"> </w:t>
      </w:r>
      <w:r>
        <w:rPr>
          <w:rFonts w:ascii="Times New Roman" w:hAnsi="Times New Roman"/>
          <w:color w:val="191919"/>
          <w:spacing w:val="-7"/>
          <w:sz w:val="18"/>
          <w:szCs w:val="18"/>
        </w:rPr>
        <w:t>(RETP</w:t>
      </w:r>
      <w:r>
        <w:rPr>
          <w:rFonts w:ascii="Times New Roman" w:hAnsi="Times New Roman"/>
          <w:color w:val="191919"/>
          <w:sz w:val="18"/>
          <w:szCs w:val="18"/>
        </w:rPr>
        <w:t>)</w:t>
      </w:r>
      <w:r>
        <w:rPr>
          <w:rFonts w:ascii="Times New Roman" w:hAnsi="Times New Roman"/>
          <w:color w:val="191919"/>
          <w:spacing w:val="-18"/>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s</w:t>
      </w:r>
      <w:r>
        <w:rPr>
          <w:rFonts w:ascii="Times New Roman" w:hAnsi="Times New Roman"/>
          <w:color w:val="191919"/>
          <w:spacing w:val="-18"/>
          <w:sz w:val="18"/>
          <w:szCs w:val="18"/>
        </w:rPr>
        <w:t xml:space="preserve"> </w:t>
      </w:r>
      <w:r>
        <w:rPr>
          <w:rFonts w:ascii="Times New Roman" w:hAnsi="Times New Roman"/>
          <w:color w:val="191919"/>
          <w:sz w:val="18"/>
          <w:szCs w:val="18"/>
        </w:rPr>
        <w:t>a</w:t>
      </w:r>
      <w:r>
        <w:rPr>
          <w:rFonts w:ascii="Times New Roman" w:hAnsi="Times New Roman"/>
          <w:color w:val="191919"/>
          <w:spacing w:val="-18"/>
          <w:sz w:val="18"/>
          <w:szCs w:val="18"/>
        </w:rPr>
        <w:t xml:space="preserve"> </w:t>
      </w:r>
      <w:r>
        <w:rPr>
          <w:rFonts w:ascii="Times New Roman" w:hAnsi="Times New Roman"/>
          <w:color w:val="191919"/>
          <w:spacing w:val="-7"/>
          <w:sz w:val="18"/>
          <w:szCs w:val="18"/>
        </w:rPr>
        <w:t>cooperativ</w:t>
      </w:r>
      <w:r>
        <w:rPr>
          <w:rFonts w:ascii="Times New Roman" w:hAnsi="Times New Roman"/>
          <w:color w:val="191919"/>
          <w:sz w:val="18"/>
          <w:szCs w:val="18"/>
        </w:rPr>
        <w:t>e</w:t>
      </w:r>
      <w:r>
        <w:rPr>
          <w:rFonts w:ascii="Times New Roman" w:hAnsi="Times New Roman"/>
          <w:color w:val="191919"/>
          <w:spacing w:val="-18"/>
          <w:sz w:val="18"/>
          <w:szCs w:val="18"/>
        </w:rPr>
        <w:t xml:space="preserve"> </w:t>
      </w:r>
      <w:r>
        <w:rPr>
          <w:rFonts w:ascii="Times New Roman" w:hAnsi="Times New Roman"/>
          <w:color w:val="191919"/>
          <w:spacing w:val="-7"/>
          <w:sz w:val="18"/>
          <w:szCs w:val="18"/>
        </w:rPr>
        <w:t>progra</w:t>
      </w:r>
      <w:r>
        <w:rPr>
          <w:rFonts w:ascii="Times New Roman" w:hAnsi="Times New Roman"/>
          <w:color w:val="191919"/>
          <w:sz w:val="18"/>
          <w:szCs w:val="18"/>
        </w:rPr>
        <w:t>m</w:t>
      </w:r>
      <w:r>
        <w:rPr>
          <w:rFonts w:ascii="Times New Roman" w:hAnsi="Times New Roman"/>
          <w:color w:val="191919"/>
          <w:spacing w:val="-18"/>
          <w:sz w:val="18"/>
          <w:szCs w:val="18"/>
        </w:rPr>
        <w:t xml:space="preserve"> </w:t>
      </w:r>
      <w:r>
        <w:rPr>
          <w:rFonts w:ascii="Times New Roman" w:hAnsi="Times New Roman"/>
          <w:color w:val="191919"/>
          <w:spacing w:val="-7"/>
          <w:sz w:val="18"/>
          <w:szCs w:val="18"/>
        </w:rPr>
        <w:t>betwee</w:t>
      </w:r>
      <w:r>
        <w:rPr>
          <w:rFonts w:ascii="Times New Roman" w:hAnsi="Times New Roman"/>
          <w:color w:val="191919"/>
          <w:sz w:val="18"/>
          <w:szCs w:val="18"/>
        </w:rPr>
        <w:t>n</w:t>
      </w:r>
      <w:r>
        <w:rPr>
          <w:rFonts w:ascii="Times New Roman" w:hAnsi="Times New Roman"/>
          <w:color w:val="191919"/>
          <w:spacing w:val="-18"/>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8"/>
          <w:sz w:val="18"/>
          <w:szCs w:val="18"/>
        </w:rPr>
        <w:t xml:space="preserve"> </w:t>
      </w:r>
      <w:r>
        <w:rPr>
          <w:rFonts w:ascii="Times New Roman" w:hAnsi="Times New Roman"/>
          <w:color w:val="191919"/>
          <w:spacing w:val="-7"/>
          <w:sz w:val="18"/>
          <w:szCs w:val="18"/>
        </w:rPr>
        <w:t>Geo</w:t>
      </w:r>
      <w:r>
        <w:rPr>
          <w:rFonts w:ascii="Times New Roman" w:hAnsi="Times New Roman"/>
          <w:color w:val="191919"/>
          <w:spacing w:val="-10"/>
          <w:sz w:val="18"/>
          <w:szCs w:val="18"/>
        </w:rPr>
        <w:t>r</w:t>
      </w:r>
      <w:r>
        <w:rPr>
          <w:rFonts w:ascii="Times New Roman" w:hAnsi="Times New Roman"/>
          <w:color w:val="191919"/>
          <w:spacing w:val="-7"/>
          <w:sz w:val="18"/>
          <w:szCs w:val="18"/>
        </w:rPr>
        <w:t>gi</w:t>
      </w:r>
      <w:r>
        <w:rPr>
          <w:rFonts w:ascii="Times New Roman" w:hAnsi="Times New Roman"/>
          <w:color w:val="191919"/>
          <w:sz w:val="18"/>
          <w:szCs w:val="18"/>
        </w:rPr>
        <w:t>a</w:t>
      </w:r>
      <w:r>
        <w:rPr>
          <w:rFonts w:ascii="Times New Roman" w:hAnsi="Times New Roman"/>
          <w:color w:val="191919"/>
          <w:spacing w:val="-18"/>
          <w:sz w:val="18"/>
          <w:szCs w:val="18"/>
        </w:rPr>
        <w:t xml:space="preserve"> </w:t>
      </w:r>
      <w:r>
        <w:rPr>
          <w:rFonts w:ascii="Times New Roman" w:hAnsi="Times New Roman"/>
          <w:color w:val="191919"/>
          <w:spacing w:val="-7"/>
          <w:sz w:val="18"/>
          <w:szCs w:val="18"/>
        </w:rPr>
        <w:t>Institut</w:t>
      </w:r>
      <w:r>
        <w:rPr>
          <w:rFonts w:ascii="Times New Roman" w:hAnsi="Times New Roman"/>
          <w:color w:val="191919"/>
          <w:sz w:val="18"/>
          <w:szCs w:val="18"/>
        </w:rPr>
        <w:t>e</w:t>
      </w:r>
      <w:r>
        <w:rPr>
          <w:rFonts w:ascii="Times New Roman" w:hAnsi="Times New Roman"/>
          <w:color w:val="191919"/>
          <w:spacing w:val="-18"/>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21"/>
          <w:sz w:val="18"/>
          <w:szCs w:val="18"/>
        </w:rPr>
        <w:t xml:space="preserve"> </w:t>
      </w:r>
      <w:r>
        <w:rPr>
          <w:rFonts w:ascii="Times New Roman" w:hAnsi="Times New Roman"/>
          <w:color w:val="191919"/>
          <w:spacing w:val="-20"/>
          <w:sz w:val="18"/>
          <w:szCs w:val="18"/>
        </w:rPr>
        <w:t>T</w:t>
      </w:r>
      <w:r>
        <w:rPr>
          <w:rFonts w:ascii="Times New Roman" w:hAnsi="Times New Roman"/>
          <w:color w:val="191919"/>
          <w:spacing w:val="-7"/>
          <w:sz w:val="18"/>
          <w:szCs w:val="18"/>
        </w:rPr>
        <w:t>echnolog</w:t>
      </w:r>
      <w:r>
        <w:rPr>
          <w:rFonts w:ascii="Times New Roman" w:hAnsi="Times New Roman"/>
          <w:color w:val="191919"/>
          <w:sz w:val="18"/>
          <w:szCs w:val="18"/>
        </w:rPr>
        <w:t>y</w:t>
      </w:r>
      <w:r>
        <w:rPr>
          <w:rFonts w:ascii="Times New Roman" w:hAnsi="Times New Roman"/>
          <w:color w:val="191919"/>
          <w:spacing w:val="-18"/>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28"/>
          <w:sz w:val="18"/>
          <w:szCs w:val="18"/>
        </w:rPr>
        <w:t xml:space="preserve"> </w:t>
      </w:r>
      <w:r>
        <w:rPr>
          <w:rFonts w:ascii="Times New Roman" w:hAnsi="Times New Roman"/>
          <w:color w:val="191919"/>
          <w:spacing w:val="-7"/>
          <w:sz w:val="18"/>
          <w:szCs w:val="18"/>
        </w:rPr>
        <w:t>Alban</w:t>
      </w:r>
      <w:r>
        <w:rPr>
          <w:rFonts w:ascii="Times New Roman" w:hAnsi="Times New Roman"/>
          <w:color w:val="191919"/>
          <w:sz w:val="18"/>
          <w:szCs w:val="18"/>
        </w:rPr>
        <w:t>y</w:t>
      </w:r>
      <w:r>
        <w:rPr>
          <w:rFonts w:ascii="Times New Roman" w:hAnsi="Times New Roman"/>
          <w:color w:val="191919"/>
          <w:spacing w:val="-19"/>
          <w:sz w:val="18"/>
          <w:szCs w:val="18"/>
        </w:rPr>
        <w:t xml:space="preserve"> </w:t>
      </w:r>
      <w:r>
        <w:rPr>
          <w:rFonts w:ascii="Times New Roman" w:hAnsi="Times New Roman"/>
          <w:color w:val="191919"/>
          <w:spacing w:val="-7"/>
          <w:sz w:val="18"/>
          <w:szCs w:val="18"/>
        </w:rPr>
        <w:t>Stat</w:t>
      </w:r>
      <w:r>
        <w:rPr>
          <w:rFonts w:ascii="Times New Roman" w:hAnsi="Times New Roman"/>
          <w:color w:val="191919"/>
          <w:sz w:val="18"/>
          <w:szCs w:val="18"/>
        </w:rPr>
        <w:t>e</w:t>
      </w:r>
      <w:r>
        <w:rPr>
          <w:rFonts w:ascii="Times New Roman" w:hAnsi="Times New Roman"/>
          <w:color w:val="191919"/>
          <w:spacing w:val="-18"/>
          <w:sz w:val="18"/>
          <w:szCs w:val="18"/>
        </w:rPr>
        <w:t xml:space="preserve"> </w:t>
      </w:r>
      <w:r>
        <w:rPr>
          <w:rFonts w:ascii="Times New Roman" w:hAnsi="Times New Roman"/>
          <w:color w:val="191919"/>
          <w:spacing w:val="-7"/>
          <w:sz w:val="18"/>
          <w:szCs w:val="18"/>
        </w:rPr>
        <w:t>Universit</w:t>
      </w:r>
      <w:r>
        <w:rPr>
          <w:rFonts w:ascii="Times New Roman" w:hAnsi="Times New Roman"/>
          <w:color w:val="191919"/>
          <w:sz w:val="18"/>
          <w:szCs w:val="18"/>
        </w:rPr>
        <w:t>y</w:t>
      </w:r>
      <w:r>
        <w:rPr>
          <w:rFonts w:ascii="Times New Roman" w:hAnsi="Times New Roman"/>
          <w:color w:val="191919"/>
          <w:spacing w:val="-18"/>
          <w:sz w:val="18"/>
          <w:szCs w:val="18"/>
        </w:rPr>
        <w:t xml:space="preserve"> </w:t>
      </w:r>
      <w:r>
        <w:rPr>
          <w:rFonts w:ascii="Times New Roman" w:hAnsi="Times New Roman"/>
          <w:color w:val="191919"/>
          <w:spacing w:val="-7"/>
          <w:sz w:val="18"/>
          <w:szCs w:val="18"/>
        </w:rPr>
        <w:t>that allow</w:t>
      </w:r>
      <w:r>
        <w:rPr>
          <w:rFonts w:ascii="Times New Roman" w:hAnsi="Times New Roman"/>
          <w:color w:val="191919"/>
          <w:sz w:val="18"/>
          <w:szCs w:val="18"/>
        </w:rPr>
        <w:t>s</w:t>
      </w:r>
      <w:r>
        <w:rPr>
          <w:rFonts w:ascii="Times New Roman" w:hAnsi="Times New Roman"/>
          <w:color w:val="191919"/>
          <w:spacing w:val="-15"/>
          <w:sz w:val="18"/>
          <w:szCs w:val="18"/>
        </w:rPr>
        <w:t xml:space="preserve"> </w:t>
      </w:r>
      <w:r>
        <w:rPr>
          <w:rFonts w:ascii="Times New Roman" w:hAnsi="Times New Roman"/>
          <w:color w:val="191919"/>
          <w:spacing w:val="-7"/>
          <w:sz w:val="18"/>
          <w:szCs w:val="18"/>
        </w:rPr>
        <w:t>student</w:t>
      </w:r>
      <w:r>
        <w:rPr>
          <w:rFonts w:ascii="Times New Roman" w:hAnsi="Times New Roman"/>
          <w:color w:val="191919"/>
          <w:sz w:val="18"/>
          <w:szCs w:val="18"/>
        </w:rPr>
        <w:t>s</w:t>
      </w:r>
      <w:r>
        <w:rPr>
          <w:rFonts w:ascii="Times New Roman" w:hAnsi="Times New Roman"/>
          <w:color w:val="191919"/>
          <w:spacing w:val="-15"/>
          <w:sz w:val="18"/>
          <w:szCs w:val="18"/>
        </w:rPr>
        <w:t xml:space="preserve"> </w:t>
      </w:r>
      <w:r>
        <w:rPr>
          <w:rFonts w:ascii="Times New Roman" w:hAnsi="Times New Roman"/>
          <w:color w:val="191919"/>
          <w:spacing w:val="-7"/>
          <w:sz w:val="18"/>
          <w:szCs w:val="18"/>
        </w:rPr>
        <w:t>t</w:t>
      </w:r>
      <w:r>
        <w:rPr>
          <w:rFonts w:ascii="Times New Roman" w:hAnsi="Times New Roman"/>
          <w:color w:val="191919"/>
          <w:sz w:val="18"/>
          <w:szCs w:val="18"/>
        </w:rPr>
        <w:t>o</w:t>
      </w:r>
      <w:r>
        <w:rPr>
          <w:rFonts w:ascii="Times New Roman" w:hAnsi="Times New Roman"/>
          <w:color w:val="191919"/>
          <w:spacing w:val="-15"/>
          <w:sz w:val="18"/>
          <w:szCs w:val="18"/>
        </w:rPr>
        <w:t xml:space="preserve"> </w:t>
      </w:r>
      <w:r>
        <w:rPr>
          <w:rFonts w:ascii="Times New Roman" w:hAnsi="Times New Roman"/>
          <w:color w:val="191919"/>
          <w:spacing w:val="-7"/>
          <w:sz w:val="18"/>
          <w:szCs w:val="18"/>
        </w:rPr>
        <w:t>complet</w:t>
      </w:r>
      <w:r>
        <w:rPr>
          <w:rFonts w:ascii="Times New Roman" w:hAnsi="Times New Roman"/>
          <w:color w:val="191919"/>
          <w:sz w:val="18"/>
          <w:szCs w:val="18"/>
        </w:rPr>
        <w:t>e</w:t>
      </w:r>
      <w:r>
        <w:rPr>
          <w:rFonts w:ascii="Times New Roman" w:hAnsi="Times New Roman"/>
          <w:color w:val="191919"/>
          <w:spacing w:val="-15"/>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5"/>
          <w:sz w:val="18"/>
          <w:szCs w:val="18"/>
        </w:rPr>
        <w:t xml:space="preserve"> </w:t>
      </w:r>
      <w:r>
        <w:rPr>
          <w:rFonts w:ascii="Times New Roman" w:hAnsi="Times New Roman"/>
          <w:color w:val="191919"/>
          <w:spacing w:val="-7"/>
          <w:sz w:val="18"/>
          <w:szCs w:val="18"/>
        </w:rPr>
        <w:t>firs</w:t>
      </w:r>
      <w:r>
        <w:rPr>
          <w:rFonts w:ascii="Times New Roman" w:hAnsi="Times New Roman"/>
          <w:color w:val="191919"/>
          <w:sz w:val="18"/>
          <w:szCs w:val="18"/>
        </w:rPr>
        <w:t>t</w:t>
      </w:r>
      <w:r>
        <w:rPr>
          <w:rFonts w:ascii="Times New Roman" w:hAnsi="Times New Roman"/>
          <w:color w:val="191919"/>
          <w:spacing w:val="-15"/>
          <w:sz w:val="18"/>
          <w:szCs w:val="18"/>
        </w:rPr>
        <w:t xml:space="preserve"> </w:t>
      </w:r>
      <w:r>
        <w:rPr>
          <w:rFonts w:ascii="Times New Roman" w:hAnsi="Times New Roman"/>
          <w:color w:val="191919"/>
          <w:spacing w:val="-7"/>
          <w:sz w:val="18"/>
          <w:szCs w:val="18"/>
        </w:rPr>
        <w:t>tw</w:t>
      </w:r>
      <w:r>
        <w:rPr>
          <w:rFonts w:ascii="Times New Roman" w:hAnsi="Times New Roman"/>
          <w:color w:val="191919"/>
          <w:sz w:val="18"/>
          <w:szCs w:val="18"/>
        </w:rPr>
        <w:t>o</w:t>
      </w:r>
      <w:r>
        <w:rPr>
          <w:rFonts w:ascii="Times New Roman" w:hAnsi="Times New Roman"/>
          <w:color w:val="191919"/>
          <w:spacing w:val="-15"/>
          <w:sz w:val="18"/>
          <w:szCs w:val="18"/>
        </w:rPr>
        <w:t xml:space="preserve"> </w:t>
      </w:r>
      <w:r>
        <w:rPr>
          <w:rFonts w:ascii="Times New Roman" w:hAnsi="Times New Roman"/>
          <w:color w:val="191919"/>
          <w:spacing w:val="-7"/>
          <w:sz w:val="18"/>
          <w:szCs w:val="18"/>
        </w:rPr>
        <w:t>year</w:t>
      </w:r>
      <w:r>
        <w:rPr>
          <w:rFonts w:ascii="Times New Roman" w:hAnsi="Times New Roman"/>
          <w:color w:val="191919"/>
          <w:sz w:val="18"/>
          <w:szCs w:val="18"/>
        </w:rPr>
        <w:t>s</w:t>
      </w:r>
      <w:r>
        <w:rPr>
          <w:rFonts w:ascii="Times New Roman" w:hAnsi="Times New Roman"/>
          <w:color w:val="191919"/>
          <w:spacing w:val="-15"/>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5"/>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5"/>
          <w:sz w:val="18"/>
          <w:szCs w:val="18"/>
        </w:rPr>
        <w:t xml:space="preserve"> </w:t>
      </w:r>
      <w:r>
        <w:rPr>
          <w:rFonts w:ascii="Times New Roman" w:hAnsi="Times New Roman"/>
          <w:color w:val="191919"/>
          <w:spacing w:val="-7"/>
          <w:sz w:val="18"/>
          <w:szCs w:val="18"/>
        </w:rPr>
        <w:t>engineerin</w:t>
      </w:r>
      <w:r>
        <w:rPr>
          <w:rFonts w:ascii="Times New Roman" w:hAnsi="Times New Roman"/>
          <w:color w:val="191919"/>
          <w:sz w:val="18"/>
          <w:szCs w:val="18"/>
        </w:rPr>
        <w:t>g</w:t>
      </w:r>
      <w:r>
        <w:rPr>
          <w:rFonts w:ascii="Times New Roman" w:hAnsi="Times New Roman"/>
          <w:color w:val="191919"/>
          <w:spacing w:val="-15"/>
          <w:sz w:val="18"/>
          <w:szCs w:val="18"/>
        </w:rPr>
        <w:t xml:space="preserve"> </w:t>
      </w:r>
      <w:r>
        <w:rPr>
          <w:rFonts w:ascii="Times New Roman" w:hAnsi="Times New Roman"/>
          <w:color w:val="191919"/>
          <w:spacing w:val="-7"/>
          <w:sz w:val="18"/>
          <w:szCs w:val="18"/>
        </w:rPr>
        <w:t>progra</w:t>
      </w:r>
      <w:r>
        <w:rPr>
          <w:rFonts w:ascii="Times New Roman" w:hAnsi="Times New Roman"/>
          <w:color w:val="191919"/>
          <w:sz w:val="18"/>
          <w:szCs w:val="18"/>
        </w:rPr>
        <w:t>m</w:t>
      </w:r>
      <w:r>
        <w:rPr>
          <w:rFonts w:ascii="Times New Roman" w:hAnsi="Times New Roman"/>
          <w:color w:val="191919"/>
          <w:spacing w:val="-15"/>
          <w:sz w:val="18"/>
          <w:szCs w:val="18"/>
        </w:rPr>
        <w:t xml:space="preserve"> </w:t>
      </w:r>
      <w:r>
        <w:rPr>
          <w:rFonts w:ascii="Times New Roman" w:hAnsi="Times New Roman"/>
          <w:color w:val="191919"/>
          <w:spacing w:val="-7"/>
          <w:sz w:val="18"/>
          <w:szCs w:val="18"/>
        </w:rPr>
        <w:t>a</w:t>
      </w:r>
      <w:r>
        <w:rPr>
          <w:rFonts w:ascii="Times New Roman" w:hAnsi="Times New Roman"/>
          <w:color w:val="191919"/>
          <w:sz w:val="18"/>
          <w:szCs w:val="18"/>
        </w:rPr>
        <w:t>t</w:t>
      </w:r>
      <w:r>
        <w:rPr>
          <w:rFonts w:ascii="Times New Roman" w:hAnsi="Times New Roman"/>
          <w:color w:val="191919"/>
          <w:spacing w:val="-25"/>
          <w:sz w:val="18"/>
          <w:szCs w:val="18"/>
        </w:rPr>
        <w:t xml:space="preserve"> </w:t>
      </w:r>
      <w:r>
        <w:rPr>
          <w:rFonts w:ascii="Times New Roman" w:hAnsi="Times New Roman"/>
          <w:color w:val="191919"/>
          <w:spacing w:val="-7"/>
          <w:sz w:val="18"/>
          <w:szCs w:val="18"/>
        </w:rPr>
        <w:t>Alban</w:t>
      </w:r>
      <w:r>
        <w:rPr>
          <w:rFonts w:ascii="Times New Roman" w:hAnsi="Times New Roman"/>
          <w:color w:val="191919"/>
          <w:sz w:val="18"/>
          <w:szCs w:val="18"/>
        </w:rPr>
        <w:t>y</w:t>
      </w:r>
      <w:r>
        <w:rPr>
          <w:rFonts w:ascii="Times New Roman" w:hAnsi="Times New Roman"/>
          <w:color w:val="191919"/>
          <w:spacing w:val="-15"/>
          <w:sz w:val="18"/>
          <w:szCs w:val="18"/>
        </w:rPr>
        <w:t xml:space="preserve"> </w:t>
      </w:r>
      <w:r>
        <w:rPr>
          <w:rFonts w:ascii="Times New Roman" w:hAnsi="Times New Roman"/>
          <w:color w:val="191919"/>
          <w:spacing w:val="-7"/>
          <w:sz w:val="18"/>
          <w:szCs w:val="18"/>
        </w:rPr>
        <w:t>Stat</w:t>
      </w:r>
      <w:r>
        <w:rPr>
          <w:rFonts w:ascii="Times New Roman" w:hAnsi="Times New Roman"/>
          <w:color w:val="191919"/>
          <w:sz w:val="18"/>
          <w:szCs w:val="18"/>
        </w:rPr>
        <w:t>e</w:t>
      </w:r>
      <w:r>
        <w:rPr>
          <w:rFonts w:ascii="Times New Roman" w:hAnsi="Times New Roman"/>
          <w:color w:val="191919"/>
          <w:spacing w:val="-15"/>
          <w:sz w:val="18"/>
          <w:szCs w:val="18"/>
        </w:rPr>
        <w:t xml:space="preserve"> </w:t>
      </w:r>
      <w:r>
        <w:rPr>
          <w:rFonts w:ascii="Times New Roman" w:hAnsi="Times New Roman"/>
          <w:color w:val="191919"/>
          <w:spacing w:val="-7"/>
          <w:sz w:val="18"/>
          <w:szCs w:val="18"/>
        </w:rPr>
        <w:t>Universit</w:t>
      </w:r>
      <w:r>
        <w:rPr>
          <w:rFonts w:ascii="Times New Roman" w:hAnsi="Times New Roman"/>
          <w:color w:val="191919"/>
          <w:sz w:val="18"/>
          <w:szCs w:val="18"/>
        </w:rPr>
        <w:t>y</w:t>
      </w:r>
      <w:r>
        <w:rPr>
          <w:rFonts w:ascii="Times New Roman" w:hAnsi="Times New Roman"/>
          <w:color w:val="191919"/>
          <w:spacing w:val="-15"/>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5"/>
          <w:sz w:val="18"/>
          <w:szCs w:val="18"/>
        </w:rPr>
        <w:t xml:space="preserve"> </w:t>
      </w:r>
      <w:r>
        <w:rPr>
          <w:rFonts w:ascii="Times New Roman" w:hAnsi="Times New Roman"/>
          <w:color w:val="191919"/>
          <w:spacing w:val="-7"/>
          <w:sz w:val="18"/>
          <w:szCs w:val="18"/>
        </w:rPr>
        <w:t>the</w:t>
      </w:r>
      <w:r>
        <w:rPr>
          <w:rFonts w:ascii="Times New Roman" w:hAnsi="Times New Roman"/>
          <w:color w:val="191919"/>
          <w:sz w:val="18"/>
          <w:szCs w:val="18"/>
        </w:rPr>
        <w:t>n</w:t>
      </w:r>
      <w:r>
        <w:rPr>
          <w:rFonts w:ascii="Times New Roman" w:hAnsi="Times New Roman"/>
          <w:color w:val="191919"/>
          <w:spacing w:val="-15"/>
          <w:sz w:val="18"/>
          <w:szCs w:val="18"/>
        </w:rPr>
        <w:t xml:space="preserve"> </w:t>
      </w:r>
      <w:r>
        <w:rPr>
          <w:rFonts w:ascii="Times New Roman" w:hAnsi="Times New Roman"/>
          <w:color w:val="191919"/>
          <w:spacing w:val="-7"/>
          <w:sz w:val="18"/>
          <w:szCs w:val="18"/>
        </w:rPr>
        <w:t>transfe</w:t>
      </w:r>
      <w:r>
        <w:rPr>
          <w:rFonts w:ascii="Times New Roman" w:hAnsi="Times New Roman"/>
          <w:color w:val="191919"/>
          <w:sz w:val="18"/>
          <w:szCs w:val="18"/>
        </w:rPr>
        <w:t>r</w:t>
      </w:r>
      <w:r>
        <w:rPr>
          <w:rFonts w:ascii="Times New Roman" w:hAnsi="Times New Roman"/>
          <w:color w:val="191919"/>
          <w:spacing w:val="-15"/>
          <w:sz w:val="18"/>
          <w:szCs w:val="18"/>
        </w:rPr>
        <w:t xml:space="preserve"> </w:t>
      </w:r>
      <w:r>
        <w:rPr>
          <w:rFonts w:ascii="Times New Roman" w:hAnsi="Times New Roman"/>
          <w:color w:val="191919"/>
          <w:spacing w:val="-7"/>
          <w:sz w:val="18"/>
          <w:szCs w:val="18"/>
        </w:rPr>
        <w:t>t</w:t>
      </w:r>
      <w:r>
        <w:rPr>
          <w:rFonts w:ascii="Times New Roman" w:hAnsi="Times New Roman"/>
          <w:color w:val="191919"/>
          <w:sz w:val="18"/>
          <w:szCs w:val="18"/>
        </w:rPr>
        <w:t>o</w:t>
      </w:r>
      <w:r>
        <w:rPr>
          <w:rFonts w:ascii="Times New Roman" w:hAnsi="Times New Roman"/>
          <w:color w:val="191919"/>
          <w:spacing w:val="-15"/>
          <w:sz w:val="18"/>
          <w:szCs w:val="18"/>
        </w:rPr>
        <w:t xml:space="preserve"> </w:t>
      </w:r>
      <w:r>
        <w:rPr>
          <w:rFonts w:ascii="Times New Roman" w:hAnsi="Times New Roman"/>
          <w:color w:val="191919"/>
          <w:spacing w:val="-7"/>
          <w:sz w:val="18"/>
          <w:szCs w:val="18"/>
        </w:rPr>
        <w:t>Geo</w:t>
      </w:r>
      <w:r>
        <w:rPr>
          <w:rFonts w:ascii="Times New Roman" w:hAnsi="Times New Roman"/>
          <w:color w:val="191919"/>
          <w:spacing w:val="-11"/>
          <w:sz w:val="18"/>
          <w:szCs w:val="18"/>
        </w:rPr>
        <w:t>r</w:t>
      </w:r>
      <w:r>
        <w:rPr>
          <w:rFonts w:ascii="Times New Roman" w:hAnsi="Times New Roman"/>
          <w:color w:val="191919"/>
          <w:spacing w:val="-7"/>
          <w:sz w:val="18"/>
          <w:szCs w:val="18"/>
        </w:rPr>
        <w:t>gi</w:t>
      </w:r>
      <w:r>
        <w:rPr>
          <w:rFonts w:ascii="Times New Roman" w:hAnsi="Times New Roman"/>
          <w:color w:val="191919"/>
          <w:sz w:val="18"/>
          <w:szCs w:val="18"/>
        </w:rPr>
        <w:t>a</w:t>
      </w:r>
      <w:r>
        <w:rPr>
          <w:rFonts w:ascii="Times New Roman" w:hAnsi="Times New Roman"/>
          <w:color w:val="191919"/>
          <w:spacing w:val="-18"/>
          <w:sz w:val="18"/>
          <w:szCs w:val="18"/>
        </w:rPr>
        <w:t xml:space="preserve"> </w:t>
      </w:r>
      <w:r>
        <w:rPr>
          <w:rFonts w:ascii="Times New Roman" w:hAnsi="Times New Roman"/>
          <w:color w:val="191919"/>
          <w:spacing w:val="-20"/>
          <w:sz w:val="18"/>
          <w:szCs w:val="18"/>
        </w:rPr>
        <w:t>T</w:t>
      </w:r>
      <w:r>
        <w:rPr>
          <w:rFonts w:ascii="Times New Roman" w:hAnsi="Times New Roman"/>
          <w:color w:val="191919"/>
          <w:spacing w:val="-7"/>
          <w:sz w:val="18"/>
          <w:szCs w:val="18"/>
        </w:rPr>
        <w:t>ec</w:t>
      </w:r>
      <w:r>
        <w:rPr>
          <w:rFonts w:ascii="Times New Roman" w:hAnsi="Times New Roman"/>
          <w:color w:val="191919"/>
          <w:sz w:val="18"/>
          <w:szCs w:val="18"/>
        </w:rPr>
        <w:t>h</w:t>
      </w:r>
      <w:r>
        <w:rPr>
          <w:rFonts w:ascii="Times New Roman" w:hAnsi="Times New Roman"/>
          <w:color w:val="191919"/>
          <w:spacing w:val="-15"/>
          <w:sz w:val="18"/>
          <w:szCs w:val="18"/>
        </w:rPr>
        <w:t xml:space="preserve"> </w:t>
      </w:r>
      <w:r>
        <w:rPr>
          <w:rFonts w:ascii="Times New Roman" w:hAnsi="Times New Roman"/>
          <w:color w:val="191919"/>
          <w:spacing w:val="-7"/>
          <w:sz w:val="18"/>
          <w:szCs w:val="18"/>
        </w:rPr>
        <w:t>t</w:t>
      </w:r>
      <w:r>
        <w:rPr>
          <w:rFonts w:ascii="Times New Roman" w:hAnsi="Times New Roman"/>
          <w:color w:val="191919"/>
          <w:sz w:val="18"/>
          <w:szCs w:val="18"/>
        </w:rPr>
        <w:t>o</w:t>
      </w:r>
      <w:r>
        <w:rPr>
          <w:rFonts w:ascii="Times New Roman" w:hAnsi="Times New Roman"/>
          <w:color w:val="191919"/>
          <w:spacing w:val="-15"/>
          <w:sz w:val="18"/>
          <w:szCs w:val="18"/>
        </w:rPr>
        <w:t xml:space="preserve"> </w:t>
      </w:r>
      <w:r>
        <w:rPr>
          <w:rFonts w:ascii="Times New Roman" w:hAnsi="Times New Roman"/>
          <w:color w:val="191919"/>
          <w:spacing w:val="-7"/>
          <w:sz w:val="18"/>
          <w:szCs w:val="18"/>
        </w:rPr>
        <w:t>thei</w:t>
      </w:r>
      <w:r>
        <w:rPr>
          <w:rFonts w:ascii="Times New Roman" w:hAnsi="Times New Roman"/>
          <w:color w:val="191919"/>
          <w:sz w:val="18"/>
          <w:szCs w:val="18"/>
        </w:rPr>
        <w:t>r</w:t>
      </w:r>
      <w:r>
        <w:rPr>
          <w:rFonts w:ascii="Times New Roman" w:hAnsi="Times New Roman"/>
          <w:color w:val="191919"/>
          <w:spacing w:val="-15"/>
          <w:sz w:val="18"/>
          <w:szCs w:val="18"/>
        </w:rPr>
        <w:t xml:space="preserve"> </w:t>
      </w:r>
      <w:r>
        <w:rPr>
          <w:rFonts w:ascii="Times New Roman" w:hAnsi="Times New Roman"/>
          <w:color w:val="191919"/>
          <w:spacing w:val="-7"/>
          <w:sz w:val="18"/>
          <w:szCs w:val="18"/>
        </w:rPr>
        <w:t>chose</w:t>
      </w:r>
      <w:r>
        <w:rPr>
          <w:rFonts w:ascii="Times New Roman" w:hAnsi="Times New Roman"/>
          <w:color w:val="191919"/>
          <w:sz w:val="18"/>
          <w:szCs w:val="18"/>
        </w:rPr>
        <w:t>n</w:t>
      </w:r>
      <w:r>
        <w:rPr>
          <w:rFonts w:ascii="Times New Roman" w:hAnsi="Times New Roman"/>
          <w:color w:val="191919"/>
          <w:spacing w:val="-15"/>
          <w:sz w:val="18"/>
          <w:szCs w:val="18"/>
        </w:rPr>
        <w:t xml:space="preserve"> </w:t>
      </w:r>
      <w:r>
        <w:rPr>
          <w:rFonts w:ascii="Times New Roman" w:hAnsi="Times New Roman"/>
          <w:color w:val="191919"/>
          <w:spacing w:val="-7"/>
          <w:sz w:val="18"/>
          <w:szCs w:val="18"/>
        </w:rPr>
        <w:t xml:space="preserve">field </w:t>
      </w:r>
      <w:r>
        <w:rPr>
          <w:rFonts w:ascii="Times New Roman" w:hAnsi="Times New Roman"/>
          <w:color w:val="191919"/>
          <w:spacing w:val="-8"/>
          <w:sz w:val="18"/>
          <w:szCs w:val="18"/>
        </w:rPr>
        <w:t>o</w:t>
      </w:r>
      <w:r>
        <w:rPr>
          <w:rFonts w:ascii="Times New Roman" w:hAnsi="Times New Roman"/>
          <w:color w:val="191919"/>
          <w:sz w:val="18"/>
          <w:szCs w:val="18"/>
        </w:rPr>
        <w:t>f</w:t>
      </w:r>
      <w:r>
        <w:rPr>
          <w:rFonts w:ascii="Times New Roman" w:hAnsi="Times New Roman"/>
          <w:color w:val="191919"/>
          <w:spacing w:val="-22"/>
          <w:sz w:val="18"/>
          <w:szCs w:val="18"/>
        </w:rPr>
        <w:t xml:space="preserve"> </w:t>
      </w:r>
      <w:r>
        <w:rPr>
          <w:rFonts w:ascii="Times New Roman" w:hAnsi="Times New Roman"/>
          <w:color w:val="191919"/>
          <w:spacing w:val="-8"/>
          <w:sz w:val="18"/>
          <w:szCs w:val="18"/>
        </w:rPr>
        <w:t>engineerin</w:t>
      </w:r>
      <w:r>
        <w:rPr>
          <w:rFonts w:ascii="Times New Roman" w:hAnsi="Times New Roman"/>
          <w:color w:val="191919"/>
          <w:sz w:val="18"/>
          <w:szCs w:val="18"/>
        </w:rPr>
        <w:t>g</w:t>
      </w:r>
      <w:r>
        <w:rPr>
          <w:rFonts w:ascii="Times New Roman" w:hAnsi="Times New Roman"/>
          <w:color w:val="191919"/>
          <w:spacing w:val="-22"/>
          <w:sz w:val="18"/>
          <w:szCs w:val="18"/>
        </w:rPr>
        <w:t xml:space="preserve"> </w:t>
      </w:r>
      <w:r>
        <w:rPr>
          <w:rFonts w:ascii="Times New Roman" w:hAnsi="Times New Roman"/>
          <w:color w:val="191919"/>
          <w:spacing w:val="-8"/>
          <w:sz w:val="18"/>
          <w:szCs w:val="18"/>
        </w:rPr>
        <w:t>t</w:t>
      </w:r>
      <w:r>
        <w:rPr>
          <w:rFonts w:ascii="Times New Roman" w:hAnsi="Times New Roman"/>
          <w:color w:val="191919"/>
          <w:sz w:val="18"/>
          <w:szCs w:val="18"/>
        </w:rPr>
        <w:t>o</w:t>
      </w:r>
      <w:r>
        <w:rPr>
          <w:rFonts w:ascii="Times New Roman" w:hAnsi="Times New Roman"/>
          <w:color w:val="191919"/>
          <w:spacing w:val="-22"/>
          <w:sz w:val="18"/>
          <w:szCs w:val="18"/>
        </w:rPr>
        <w:t xml:space="preserve"> </w:t>
      </w:r>
      <w:r>
        <w:rPr>
          <w:rFonts w:ascii="Times New Roman" w:hAnsi="Times New Roman"/>
          <w:color w:val="191919"/>
          <w:spacing w:val="-8"/>
          <w:sz w:val="18"/>
          <w:szCs w:val="18"/>
        </w:rPr>
        <w:t>complet</w:t>
      </w:r>
      <w:r>
        <w:rPr>
          <w:rFonts w:ascii="Times New Roman" w:hAnsi="Times New Roman"/>
          <w:color w:val="191919"/>
          <w:sz w:val="18"/>
          <w:szCs w:val="18"/>
        </w:rPr>
        <w:t>e</w:t>
      </w:r>
      <w:r>
        <w:rPr>
          <w:rFonts w:ascii="Times New Roman" w:hAnsi="Times New Roman"/>
          <w:color w:val="191919"/>
          <w:spacing w:val="-22"/>
          <w:sz w:val="18"/>
          <w:szCs w:val="18"/>
        </w:rPr>
        <w:t xml:space="preserve"> </w:t>
      </w:r>
      <w:r>
        <w:rPr>
          <w:rFonts w:ascii="Times New Roman" w:hAnsi="Times New Roman"/>
          <w:color w:val="191919"/>
          <w:spacing w:val="-8"/>
          <w:sz w:val="18"/>
          <w:szCs w:val="18"/>
        </w:rPr>
        <w:t>th</w:t>
      </w:r>
      <w:r>
        <w:rPr>
          <w:rFonts w:ascii="Times New Roman" w:hAnsi="Times New Roman"/>
          <w:color w:val="191919"/>
          <w:sz w:val="18"/>
          <w:szCs w:val="18"/>
        </w:rPr>
        <w:t>e</w:t>
      </w:r>
      <w:r>
        <w:rPr>
          <w:rFonts w:ascii="Times New Roman" w:hAnsi="Times New Roman"/>
          <w:color w:val="191919"/>
          <w:spacing w:val="-22"/>
          <w:sz w:val="18"/>
          <w:szCs w:val="18"/>
        </w:rPr>
        <w:t xml:space="preserve"> </w:t>
      </w:r>
      <w:r>
        <w:rPr>
          <w:rFonts w:ascii="Times New Roman" w:hAnsi="Times New Roman"/>
          <w:color w:val="191919"/>
          <w:spacing w:val="-8"/>
          <w:sz w:val="18"/>
          <w:szCs w:val="18"/>
        </w:rPr>
        <w:t>requirement</w:t>
      </w:r>
      <w:r>
        <w:rPr>
          <w:rFonts w:ascii="Times New Roman" w:hAnsi="Times New Roman"/>
          <w:color w:val="191919"/>
          <w:sz w:val="18"/>
          <w:szCs w:val="18"/>
        </w:rPr>
        <w:t>s</w:t>
      </w:r>
      <w:r>
        <w:rPr>
          <w:rFonts w:ascii="Times New Roman" w:hAnsi="Times New Roman"/>
          <w:color w:val="191919"/>
          <w:spacing w:val="-22"/>
          <w:sz w:val="18"/>
          <w:szCs w:val="18"/>
        </w:rPr>
        <w:t xml:space="preserve"> </w:t>
      </w:r>
      <w:r>
        <w:rPr>
          <w:rFonts w:ascii="Times New Roman" w:hAnsi="Times New Roman"/>
          <w:color w:val="191919"/>
          <w:spacing w:val="-8"/>
          <w:sz w:val="18"/>
          <w:szCs w:val="18"/>
        </w:rPr>
        <w:t>o</w:t>
      </w:r>
      <w:r>
        <w:rPr>
          <w:rFonts w:ascii="Times New Roman" w:hAnsi="Times New Roman"/>
          <w:color w:val="191919"/>
          <w:sz w:val="18"/>
          <w:szCs w:val="18"/>
        </w:rPr>
        <w:t>f</w:t>
      </w:r>
      <w:r>
        <w:rPr>
          <w:rFonts w:ascii="Times New Roman" w:hAnsi="Times New Roman"/>
          <w:color w:val="191919"/>
          <w:spacing w:val="-22"/>
          <w:sz w:val="18"/>
          <w:szCs w:val="18"/>
        </w:rPr>
        <w:t xml:space="preserve"> </w:t>
      </w:r>
      <w:r>
        <w:rPr>
          <w:rFonts w:ascii="Times New Roman" w:hAnsi="Times New Roman"/>
          <w:color w:val="191919"/>
          <w:spacing w:val="-8"/>
          <w:sz w:val="18"/>
          <w:szCs w:val="18"/>
        </w:rPr>
        <w:t>B.S</w:t>
      </w:r>
      <w:r>
        <w:rPr>
          <w:rFonts w:ascii="Times New Roman" w:hAnsi="Times New Roman"/>
          <w:color w:val="191919"/>
          <w:sz w:val="18"/>
          <w:szCs w:val="18"/>
        </w:rPr>
        <w:t>.</w:t>
      </w:r>
      <w:r>
        <w:rPr>
          <w:rFonts w:ascii="Times New Roman" w:hAnsi="Times New Roman"/>
          <w:color w:val="191919"/>
          <w:spacing w:val="-22"/>
          <w:sz w:val="18"/>
          <w:szCs w:val="18"/>
        </w:rPr>
        <w:t xml:space="preserve"> </w:t>
      </w:r>
      <w:r>
        <w:rPr>
          <w:rFonts w:ascii="Times New Roman" w:hAnsi="Times New Roman"/>
          <w:color w:val="191919"/>
          <w:spacing w:val="-8"/>
          <w:sz w:val="18"/>
          <w:szCs w:val="18"/>
        </w:rPr>
        <w:t>degre</w:t>
      </w:r>
      <w:r>
        <w:rPr>
          <w:rFonts w:ascii="Times New Roman" w:hAnsi="Times New Roman"/>
          <w:color w:val="191919"/>
          <w:sz w:val="18"/>
          <w:szCs w:val="18"/>
        </w:rPr>
        <w:t>e</w:t>
      </w:r>
      <w:r>
        <w:rPr>
          <w:rFonts w:ascii="Times New Roman" w:hAnsi="Times New Roman"/>
          <w:color w:val="191919"/>
          <w:spacing w:val="-22"/>
          <w:sz w:val="18"/>
          <w:szCs w:val="18"/>
        </w:rPr>
        <w:t xml:space="preserve"> </w:t>
      </w:r>
      <w:r>
        <w:rPr>
          <w:rFonts w:ascii="Times New Roman" w:hAnsi="Times New Roman"/>
          <w:color w:val="191919"/>
          <w:spacing w:val="-8"/>
          <w:sz w:val="18"/>
          <w:szCs w:val="18"/>
        </w:rPr>
        <w:t>i</w:t>
      </w:r>
      <w:r>
        <w:rPr>
          <w:rFonts w:ascii="Times New Roman" w:hAnsi="Times New Roman"/>
          <w:color w:val="191919"/>
          <w:sz w:val="18"/>
          <w:szCs w:val="18"/>
        </w:rPr>
        <w:t>n</w:t>
      </w:r>
      <w:r>
        <w:rPr>
          <w:rFonts w:ascii="Times New Roman" w:hAnsi="Times New Roman"/>
          <w:color w:val="191919"/>
          <w:spacing w:val="-22"/>
          <w:sz w:val="18"/>
          <w:szCs w:val="18"/>
        </w:rPr>
        <w:t xml:space="preserve"> </w:t>
      </w:r>
      <w:r>
        <w:rPr>
          <w:rFonts w:ascii="Times New Roman" w:hAnsi="Times New Roman"/>
          <w:color w:val="191919"/>
          <w:spacing w:val="-8"/>
          <w:sz w:val="18"/>
          <w:szCs w:val="18"/>
        </w:rPr>
        <w:t>engineering</w:t>
      </w:r>
      <w:r>
        <w:rPr>
          <w:rFonts w:ascii="Times New Roman" w:hAnsi="Times New Roman"/>
          <w:color w:val="191919"/>
          <w:sz w:val="18"/>
          <w:szCs w:val="18"/>
        </w:rPr>
        <w:t>.</w:t>
      </w:r>
      <w:r>
        <w:rPr>
          <w:rFonts w:ascii="Times New Roman" w:hAnsi="Times New Roman"/>
          <w:color w:val="191919"/>
          <w:spacing w:val="-22"/>
          <w:sz w:val="18"/>
          <w:szCs w:val="18"/>
        </w:rPr>
        <w:t xml:space="preserve"> </w:t>
      </w:r>
      <w:r>
        <w:rPr>
          <w:rFonts w:ascii="Times New Roman" w:hAnsi="Times New Roman"/>
          <w:color w:val="191919"/>
          <w:spacing w:val="-8"/>
          <w:sz w:val="18"/>
          <w:szCs w:val="18"/>
        </w:rPr>
        <w:t>Studen</w:t>
      </w:r>
      <w:r>
        <w:rPr>
          <w:rFonts w:ascii="Times New Roman" w:hAnsi="Times New Roman"/>
          <w:color w:val="191919"/>
          <w:sz w:val="18"/>
          <w:szCs w:val="18"/>
        </w:rPr>
        <w:t>t</w:t>
      </w:r>
      <w:r>
        <w:rPr>
          <w:rFonts w:ascii="Times New Roman" w:hAnsi="Times New Roman"/>
          <w:color w:val="191919"/>
          <w:spacing w:val="-22"/>
          <w:sz w:val="18"/>
          <w:szCs w:val="18"/>
        </w:rPr>
        <w:t xml:space="preserve"> </w:t>
      </w:r>
      <w:r>
        <w:rPr>
          <w:rFonts w:ascii="Times New Roman" w:hAnsi="Times New Roman"/>
          <w:color w:val="191919"/>
          <w:spacing w:val="-8"/>
          <w:sz w:val="18"/>
          <w:szCs w:val="18"/>
        </w:rPr>
        <w:t>wil</w:t>
      </w:r>
      <w:r>
        <w:rPr>
          <w:rFonts w:ascii="Times New Roman" w:hAnsi="Times New Roman"/>
          <w:color w:val="191919"/>
          <w:sz w:val="18"/>
          <w:szCs w:val="18"/>
        </w:rPr>
        <w:t>l</w:t>
      </w:r>
      <w:r>
        <w:rPr>
          <w:rFonts w:ascii="Times New Roman" w:hAnsi="Times New Roman"/>
          <w:color w:val="191919"/>
          <w:spacing w:val="-22"/>
          <w:sz w:val="18"/>
          <w:szCs w:val="18"/>
        </w:rPr>
        <w:t xml:space="preserve"> </w:t>
      </w:r>
      <w:r>
        <w:rPr>
          <w:rFonts w:ascii="Times New Roman" w:hAnsi="Times New Roman"/>
          <w:color w:val="191919"/>
          <w:spacing w:val="-8"/>
          <w:sz w:val="18"/>
          <w:szCs w:val="18"/>
        </w:rPr>
        <w:t>b</w:t>
      </w:r>
      <w:r>
        <w:rPr>
          <w:rFonts w:ascii="Times New Roman" w:hAnsi="Times New Roman"/>
          <w:color w:val="191919"/>
          <w:sz w:val="18"/>
          <w:szCs w:val="18"/>
        </w:rPr>
        <w:t>e</w:t>
      </w:r>
      <w:r>
        <w:rPr>
          <w:rFonts w:ascii="Times New Roman" w:hAnsi="Times New Roman"/>
          <w:color w:val="191919"/>
          <w:spacing w:val="-22"/>
          <w:sz w:val="18"/>
          <w:szCs w:val="18"/>
        </w:rPr>
        <w:t xml:space="preserve"> </w:t>
      </w:r>
      <w:r>
        <w:rPr>
          <w:rFonts w:ascii="Times New Roman" w:hAnsi="Times New Roman"/>
          <w:color w:val="191919"/>
          <w:spacing w:val="-8"/>
          <w:sz w:val="18"/>
          <w:szCs w:val="18"/>
        </w:rPr>
        <w:t>admitte</w:t>
      </w:r>
      <w:r>
        <w:rPr>
          <w:rFonts w:ascii="Times New Roman" w:hAnsi="Times New Roman"/>
          <w:color w:val="191919"/>
          <w:sz w:val="18"/>
          <w:szCs w:val="18"/>
        </w:rPr>
        <w:t>d</w:t>
      </w:r>
      <w:r>
        <w:rPr>
          <w:rFonts w:ascii="Times New Roman" w:hAnsi="Times New Roman"/>
          <w:color w:val="191919"/>
          <w:spacing w:val="-22"/>
          <w:sz w:val="18"/>
          <w:szCs w:val="18"/>
        </w:rPr>
        <w:t xml:space="preserve"> </w:t>
      </w:r>
      <w:r>
        <w:rPr>
          <w:rFonts w:ascii="Times New Roman" w:hAnsi="Times New Roman"/>
          <w:color w:val="191919"/>
          <w:spacing w:val="-8"/>
          <w:sz w:val="18"/>
          <w:szCs w:val="18"/>
        </w:rPr>
        <w:t>t</w:t>
      </w:r>
      <w:r>
        <w:rPr>
          <w:rFonts w:ascii="Times New Roman" w:hAnsi="Times New Roman"/>
          <w:color w:val="191919"/>
          <w:sz w:val="18"/>
          <w:szCs w:val="18"/>
        </w:rPr>
        <w:t>o</w:t>
      </w:r>
      <w:r>
        <w:rPr>
          <w:rFonts w:ascii="Times New Roman" w:hAnsi="Times New Roman"/>
          <w:color w:val="191919"/>
          <w:spacing w:val="-22"/>
          <w:sz w:val="18"/>
          <w:szCs w:val="18"/>
        </w:rPr>
        <w:t xml:space="preserve"> </w:t>
      </w:r>
      <w:r>
        <w:rPr>
          <w:rFonts w:ascii="Times New Roman" w:hAnsi="Times New Roman"/>
          <w:color w:val="191919"/>
          <w:spacing w:val="-8"/>
          <w:sz w:val="18"/>
          <w:szCs w:val="18"/>
        </w:rPr>
        <w:t>Geo</w:t>
      </w:r>
      <w:r>
        <w:rPr>
          <w:rFonts w:ascii="Times New Roman" w:hAnsi="Times New Roman"/>
          <w:color w:val="191919"/>
          <w:spacing w:val="-11"/>
          <w:sz w:val="18"/>
          <w:szCs w:val="18"/>
        </w:rPr>
        <w:t>r</w:t>
      </w:r>
      <w:r>
        <w:rPr>
          <w:rFonts w:ascii="Times New Roman" w:hAnsi="Times New Roman"/>
          <w:color w:val="191919"/>
          <w:spacing w:val="-8"/>
          <w:sz w:val="18"/>
          <w:szCs w:val="18"/>
        </w:rPr>
        <w:t>gi</w:t>
      </w:r>
      <w:r>
        <w:rPr>
          <w:rFonts w:ascii="Times New Roman" w:hAnsi="Times New Roman"/>
          <w:color w:val="191919"/>
          <w:sz w:val="18"/>
          <w:szCs w:val="18"/>
        </w:rPr>
        <w:t>a</w:t>
      </w:r>
      <w:r>
        <w:rPr>
          <w:rFonts w:ascii="Times New Roman" w:hAnsi="Times New Roman"/>
          <w:color w:val="191919"/>
          <w:spacing w:val="-25"/>
          <w:sz w:val="18"/>
          <w:szCs w:val="18"/>
        </w:rPr>
        <w:t xml:space="preserve"> </w:t>
      </w:r>
      <w:r>
        <w:rPr>
          <w:rFonts w:ascii="Times New Roman" w:hAnsi="Times New Roman"/>
          <w:color w:val="191919"/>
          <w:spacing w:val="-21"/>
          <w:sz w:val="18"/>
          <w:szCs w:val="18"/>
        </w:rPr>
        <w:t>T</w:t>
      </w:r>
      <w:r>
        <w:rPr>
          <w:rFonts w:ascii="Times New Roman" w:hAnsi="Times New Roman"/>
          <w:color w:val="191919"/>
          <w:spacing w:val="-8"/>
          <w:sz w:val="18"/>
          <w:szCs w:val="18"/>
        </w:rPr>
        <w:t>ec</w:t>
      </w:r>
      <w:r>
        <w:rPr>
          <w:rFonts w:ascii="Times New Roman" w:hAnsi="Times New Roman"/>
          <w:color w:val="191919"/>
          <w:sz w:val="18"/>
          <w:szCs w:val="18"/>
        </w:rPr>
        <w:t>h</w:t>
      </w:r>
      <w:r>
        <w:rPr>
          <w:rFonts w:ascii="Times New Roman" w:hAnsi="Times New Roman"/>
          <w:color w:val="191919"/>
          <w:spacing w:val="-22"/>
          <w:sz w:val="18"/>
          <w:szCs w:val="18"/>
        </w:rPr>
        <w:t xml:space="preserve"> </w:t>
      </w:r>
      <w:r>
        <w:rPr>
          <w:rFonts w:ascii="Times New Roman" w:hAnsi="Times New Roman"/>
          <w:color w:val="191919"/>
          <w:spacing w:val="-8"/>
          <w:sz w:val="18"/>
          <w:szCs w:val="18"/>
        </w:rPr>
        <w:t>upo</w:t>
      </w:r>
      <w:r>
        <w:rPr>
          <w:rFonts w:ascii="Times New Roman" w:hAnsi="Times New Roman"/>
          <w:color w:val="191919"/>
          <w:sz w:val="18"/>
          <w:szCs w:val="18"/>
        </w:rPr>
        <w:t>n</w:t>
      </w:r>
      <w:r>
        <w:rPr>
          <w:rFonts w:ascii="Times New Roman" w:hAnsi="Times New Roman"/>
          <w:color w:val="191919"/>
          <w:spacing w:val="-22"/>
          <w:sz w:val="18"/>
          <w:szCs w:val="18"/>
        </w:rPr>
        <w:t xml:space="preserve"> </w:t>
      </w:r>
      <w:r>
        <w:rPr>
          <w:rFonts w:ascii="Times New Roman" w:hAnsi="Times New Roman"/>
          <w:color w:val="191919"/>
          <w:spacing w:val="-8"/>
          <w:sz w:val="18"/>
          <w:szCs w:val="18"/>
        </w:rPr>
        <w:t>compl</w:t>
      </w:r>
      <w:r>
        <w:rPr>
          <w:rFonts w:ascii="Times New Roman" w:hAnsi="Times New Roman"/>
          <w:color w:val="191919"/>
          <w:spacing w:val="-9"/>
          <w:sz w:val="18"/>
          <w:szCs w:val="18"/>
        </w:rPr>
        <w:t>e</w:t>
      </w:r>
      <w:r>
        <w:rPr>
          <w:rFonts w:ascii="Times New Roman" w:hAnsi="Times New Roman"/>
          <w:color w:val="191919"/>
          <w:spacing w:val="-8"/>
          <w:sz w:val="18"/>
          <w:szCs w:val="18"/>
        </w:rPr>
        <w:t>tio</w:t>
      </w:r>
      <w:r>
        <w:rPr>
          <w:rFonts w:ascii="Times New Roman" w:hAnsi="Times New Roman"/>
          <w:color w:val="191919"/>
          <w:sz w:val="18"/>
          <w:szCs w:val="18"/>
        </w:rPr>
        <w:t>n</w:t>
      </w:r>
      <w:r>
        <w:rPr>
          <w:rFonts w:ascii="Times New Roman" w:hAnsi="Times New Roman"/>
          <w:color w:val="191919"/>
          <w:spacing w:val="-22"/>
          <w:sz w:val="18"/>
          <w:szCs w:val="18"/>
        </w:rPr>
        <w:t xml:space="preserve"> </w:t>
      </w:r>
      <w:r>
        <w:rPr>
          <w:rFonts w:ascii="Times New Roman" w:hAnsi="Times New Roman"/>
          <w:color w:val="191919"/>
          <w:spacing w:val="-8"/>
          <w:sz w:val="18"/>
          <w:szCs w:val="18"/>
        </w:rPr>
        <w:t>o</w:t>
      </w:r>
      <w:r>
        <w:rPr>
          <w:rFonts w:ascii="Times New Roman" w:hAnsi="Times New Roman"/>
          <w:color w:val="191919"/>
          <w:sz w:val="18"/>
          <w:szCs w:val="18"/>
        </w:rPr>
        <w:t>f</w:t>
      </w:r>
      <w:r>
        <w:rPr>
          <w:rFonts w:ascii="Times New Roman" w:hAnsi="Times New Roman"/>
          <w:color w:val="191919"/>
          <w:spacing w:val="-22"/>
          <w:sz w:val="18"/>
          <w:szCs w:val="18"/>
        </w:rPr>
        <w:t xml:space="preserve"> </w:t>
      </w:r>
      <w:r>
        <w:rPr>
          <w:rFonts w:ascii="Times New Roman" w:hAnsi="Times New Roman"/>
          <w:color w:val="191919"/>
          <w:spacing w:val="-8"/>
          <w:sz w:val="18"/>
          <w:szCs w:val="18"/>
        </w:rPr>
        <w:t>th</w:t>
      </w:r>
      <w:r>
        <w:rPr>
          <w:rFonts w:ascii="Times New Roman" w:hAnsi="Times New Roman"/>
          <w:color w:val="191919"/>
          <w:sz w:val="18"/>
          <w:szCs w:val="18"/>
        </w:rPr>
        <w:t>e</w:t>
      </w:r>
      <w:r>
        <w:rPr>
          <w:rFonts w:ascii="Times New Roman" w:hAnsi="Times New Roman"/>
          <w:color w:val="191919"/>
          <w:spacing w:val="-22"/>
          <w:sz w:val="18"/>
          <w:szCs w:val="18"/>
        </w:rPr>
        <w:t xml:space="preserve"> </w:t>
      </w:r>
      <w:r>
        <w:rPr>
          <w:rFonts w:ascii="Times New Roman" w:hAnsi="Times New Roman"/>
          <w:color w:val="191919"/>
          <w:spacing w:val="-8"/>
          <w:sz w:val="18"/>
          <w:szCs w:val="18"/>
        </w:rPr>
        <w:t>prescribe</w:t>
      </w:r>
      <w:r>
        <w:rPr>
          <w:rFonts w:ascii="Times New Roman" w:hAnsi="Times New Roman"/>
          <w:color w:val="191919"/>
          <w:sz w:val="18"/>
          <w:szCs w:val="18"/>
        </w:rPr>
        <w:t>d</w:t>
      </w:r>
      <w:r>
        <w:rPr>
          <w:rFonts w:ascii="Times New Roman" w:hAnsi="Times New Roman"/>
          <w:color w:val="191919"/>
          <w:spacing w:val="-22"/>
          <w:sz w:val="18"/>
          <w:szCs w:val="18"/>
        </w:rPr>
        <w:t xml:space="preserve"> </w:t>
      </w:r>
      <w:r>
        <w:rPr>
          <w:rFonts w:ascii="Times New Roman" w:hAnsi="Times New Roman"/>
          <w:color w:val="191919"/>
          <w:spacing w:val="-8"/>
          <w:sz w:val="18"/>
          <w:szCs w:val="18"/>
        </w:rPr>
        <w:t xml:space="preserve">courses </w:t>
      </w:r>
      <w:r>
        <w:rPr>
          <w:rFonts w:ascii="Times New Roman" w:hAnsi="Times New Roman"/>
          <w:color w:val="191919"/>
          <w:spacing w:val="-7"/>
          <w:sz w:val="18"/>
          <w:szCs w:val="18"/>
        </w:rPr>
        <w:t>a</w:t>
      </w:r>
      <w:r>
        <w:rPr>
          <w:rFonts w:ascii="Times New Roman" w:hAnsi="Times New Roman"/>
          <w:color w:val="191919"/>
          <w:sz w:val="18"/>
          <w:szCs w:val="18"/>
        </w:rPr>
        <w:t>t</w:t>
      </w:r>
      <w:r>
        <w:rPr>
          <w:rFonts w:ascii="Times New Roman" w:hAnsi="Times New Roman"/>
          <w:color w:val="191919"/>
          <w:spacing w:val="-27"/>
          <w:sz w:val="18"/>
          <w:szCs w:val="18"/>
        </w:rPr>
        <w:t xml:space="preserve"> </w:t>
      </w:r>
      <w:r>
        <w:rPr>
          <w:rFonts w:ascii="Times New Roman" w:hAnsi="Times New Roman"/>
          <w:color w:val="191919"/>
          <w:spacing w:val="-7"/>
          <w:sz w:val="18"/>
          <w:szCs w:val="18"/>
        </w:rPr>
        <w:t>Alban</w:t>
      </w:r>
      <w:r>
        <w:rPr>
          <w:rFonts w:ascii="Times New Roman" w:hAnsi="Times New Roman"/>
          <w:color w:val="191919"/>
          <w:sz w:val="18"/>
          <w:szCs w:val="18"/>
        </w:rPr>
        <w:t>y</w:t>
      </w:r>
      <w:r>
        <w:rPr>
          <w:rFonts w:ascii="Times New Roman" w:hAnsi="Times New Roman"/>
          <w:color w:val="191919"/>
          <w:spacing w:val="-17"/>
          <w:sz w:val="18"/>
          <w:szCs w:val="18"/>
        </w:rPr>
        <w:t xml:space="preserve"> </w:t>
      </w:r>
      <w:r>
        <w:rPr>
          <w:rFonts w:ascii="Times New Roman" w:hAnsi="Times New Roman"/>
          <w:color w:val="191919"/>
          <w:spacing w:val="-7"/>
          <w:sz w:val="18"/>
          <w:szCs w:val="18"/>
        </w:rPr>
        <w:t>Stat</w:t>
      </w:r>
      <w:r>
        <w:rPr>
          <w:rFonts w:ascii="Times New Roman" w:hAnsi="Times New Roman"/>
          <w:color w:val="191919"/>
          <w:sz w:val="18"/>
          <w:szCs w:val="18"/>
        </w:rPr>
        <w:t>e</w:t>
      </w:r>
      <w:r>
        <w:rPr>
          <w:rFonts w:ascii="Times New Roman" w:hAnsi="Times New Roman"/>
          <w:color w:val="191919"/>
          <w:spacing w:val="-17"/>
          <w:sz w:val="18"/>
          <w:szCs w:val="18"/>
        </w:rPr>
        <w:t xml:space="preserve"> </w:t>
      </w:r>
      <w:r>
        <w:rPr>
          <w:rFonts w:ascii="Times New Roman" w:hAnsi="Times New Roman"/>
          <w:color w:val="191919"/>
          <w:spacing w:val="-7"/>
          <w:sz w:val="18"/>
          <w:szCs w:val="18"/>
        </w:rPr>
        <w:t>Universit</w:t>
      </w:r>
      <w:r>
        <w:rPr>
          <w:rFonts w:ascii="Times New Roman" w:hAnsi="Times New Roman"/>
          <w:color w:val="191919"/>
          <w:sz w:val="18"/>
          <w:szCs w:val="18"/>
        </w:rPr>
        <w:t>y</w:t>
      </w:r>
      <w:r>
        <w:rPr>
          <w:rFonts w:ascii="Times New Roman" w:hAnsi="Times New Roman"/>
          <w:color w:val="191919"/>
          <w:spacing w:val="-17"/>
          <w:sz w:val="18"/>
          <w:szCs w:val="18"/>
        </w:rPr>
        <w:t xml:space="preserve"> </w:t>
      </w:r>
      <w:r>
        <w:rPr>
          <w:rFonts w:ascii="Times New Roman" w:hAnsi="Times New Roman"/>
          <w:color w:val="191919"/>
          <w:spacing w:val="-7"/>
          <w:sz w:val="18"/>
          <w:szCs w:val="18"/>
        </w:rPr>
        <w:t>provide</w:t>
      </w:r>
      <w:r>
        <w:rPr>
          <w:rFonts w:ascii="Times New Roman" w:hAnsi="Times New Roman"/>
          <w:color w:val="191919"/>
          <w:sz w:val="18"/>
          <w:szCs w:val="18"/>
        </w:rPr>
        <w:t>d</w:t>
      </w:r>
      <w:r>
        <w:rPr>
          <w:rFonts w:ascii="Times New Roman" w:hAnsi="Times New Roman"/>
          <w:color w:val="191919"/>
          <w:spacing w:val="-17"/>
          <w:sz w:val="18"/>
          <w:szCs w:val="18"/>
        </w:rPr>
        <w:t xml:space="preserve"> </w:t>
      </w:r>
      <w:r>
        <w:rPr>
          <w:rFonts w:ascii="Times New Roman" w:hAnsi="Times New Roman"/>
          <w:color w:val="191919"/>
          <w:spacing w:val="-7"/>
          <w:sz w:val="18"/>
          <w:szCs w:val="18"/>
        </w:rPr>
        <w:t>(s)h</w:t>
      </w:r>
      <w:r>
        <w:rPr>
          <w:rFonts w:ascii="Times New Roman" w:hAnsi="Times New Roman"/>
          <w:color w:val="191919"/>
          <w:sz w:val="18"/>
          <w:szCs w:val="18"/>
        </w:rPr>
        <w:t>e</w:t>
      </w:r>
      <w:r>
        <w:rPr>
          <w:rFonts w:ascii="Times New Roman" w:hAnsi="Times New Roman"/>
          <w:color w:val="191919"/>
          <w:spacing w:val="-17"/>
          <w:sz w:val="18"/>
          <w:szCs w:val="18"/>
        </w:rPr>
        <w:t xml:space="preserve"> </w:t>
      </w:r>
      <w:r>
        <w:rPr>
          <w:rFonts w:ascii="Times New Roman" w:hAnsi="Times New Roman"/>
          <w:color w:val="191919"/>
          <w:spacing w:val="-7"/>
          <w:sz w:val="18"/>
          <w:szCs w:val="18"/>
        </w:rPr>
        <w:t>maintain</w:t>
      </w:r>
      <w:r>
        <w:rPr>
          <w:rFonts w:ascii="Times New Roman" w:hAnsi="Times New Roman"/>
          <w:color w:val="191919"/>
          <w:sz w:val="18"/>
          <w:szCs w:val="18"/>
        </w:rPr>
        <w:t>s</w:t>
      </w:r>
      <w:r>
        <w:rPr>
          <w:rFonts w:ascii="Times New Roman" w:hAnsi="Times New Roman"/>
          <w:color w:val="191919"/>
          <w:spacing w:val="-17"/>
          <w:sz w:val="18"/>
          <w:szCs w:val="18"/>
        </w:rPr>
        <w:t xml:space="preserve"> </w:t>
      </w:r>
      <w:r>
        <w:rPr>
          <w:rFonts w:ascii="Times New Roman" w:hAnsi="Times New Roman"/>
          <w:color w:val="191919"/>
          <w:spacing w:val="-7"/>
          <w:sz w:val="18"/>
          <w:szCs w:val="18"/>
        </w:rPr>
        <w:t>a</w:t>
      </w:r>
      <w:r>
        <w:rPr>
          <w:rFonts w:ascii="Times New Roman" w:hAnsi="Times New Roman"/>
          <w:color w:val="191919"/>
          <w:sz w:val="18"/>
          <w:szCs w:val="18"/>
        </w:rPr>
        <w:t>n</w:t>
      </w:r>
      <w:r>
        <w:rPr>
          <w:rFonts w:ascii="Times New Roman" w:hAnsi="Times New Roman"/>
          <w:color w:val="191919"/>
          <w:spacing w:val="-17"/>
          <w:sz w:val="18"/>
          <w:szCs w:val="18"/>
        </w:rPr>
        <w:t xml:space="preserve"> </w:t>
      </w:r>
      <w:r>
        <w:rPr>
          <w:rFonts w:ascii="Times New Roman" w:hAnsi="Times New Roman"/>
          <w:color w:val="191919"/>
          <w:spacing w:val="-7"/>
          <w:sz w:val="18"/>
          <w:szCs w:val="18"/>
        </w:rPr>
        <w:t>overal</w:t>
      </w:r>
      <w:r>
        <w:rPr>
          <w:rFonts w:ascii="Times New Roman" w:hAnsi="Times New Roman"/>
          <w:color w:val="191919"/>
          <w:sz w:val="18"/>
          <w:szCs w:val="18"/>
        </w:rPr>
        <w:t>l</w:t>
      </w:r>
      <w:r>
        <w:rPr>
          <w:rFonts w:ascii="Times New Roman" w:hAnsi="Times New Roman"/>
          <w:color w:val="191919"/>
          <w:spacing w:val="-17"/>
          <w:sz w:val="18"/>
          <w:szCs w:val="18"/>
        </w:rPr>
        <w:t xml:space="preserve"> </w:t>
      </w:r>
      <w:r>
        <w:rPr>
          <w:rFonts w:ascii="Times New Roman" w:hAnsi="Times New Roman"/>
          <w:color w:val="191919"/>
          <w:spacing w:val="-7"/>
          <w:sz w:val="18"/>
          <w:szCs w:val="18"/>
        </w:rPr>
        <w:t>G</w:t>
      </w:r>
      <w:r>
        <w:rPr>
          <w:rFonts w:ascii="Times New Roman" w:hAnsi="Times New Roman"/>
          <w:color w:val="191919"/>
          <w:spacing w:val="-24"/>
          <w:sz w:val="18"/>
          <w:szCs w:val="18"/>
        </w:rPr>
        <w:t>P</w:t>
      </w:r>
      <w:r>
        <w:rPr>
          <w:rFonts w:ascii="Times New Roman" w:hAnsi="Times New Roman"/>
          <w:color w:val="191919"/>
          <w:sz w:val="18"/>
          <w:szCs w:val="18"/>
        </w:rPr>
        <w:t>A</w:t>
      </w:r>
      <w:r>
        <w:rPr>
          <w:rFonts w:ascii="Times New Roman" w:hAnsi="Times New Roman"/>
          <w:color w:val="191919"/>
          <w:spacing w:val="-27"/>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7"/>
          <w:sz w:val="18"/>
          <w:szCs w:val="18"/>
        </w:rPr>
        <w:t xml:space="preserve"> </w:t>
      </w:r>
      <w:r>
        <w:rPr>
          <w:rFonts w:ascii="Times New Roman" w:hAnsi="Times New Roman"/>
          <w:color w:val="191919"/>
          <w:spacing w:val="-7"/>
          <w:sz w:val="18"/>
          <w:szCs w:val="18"/>
        </w:rPr>
        <w:t>2.</w:t>
      </w:r>
      <w:r>
        <w:rPr>
          <w:rFonts w:ascii="Times New Roman" w:hAnsi="Times New Roman"/>
          <w:color w:val="191919"/>
          <w:sz w:val="18"/>
          <w:szCs w:val="18"/>
        </w:rPr>
        <w:t>7</w:t>
      </w:r>
      <w:r>
        <w:rPr>
          <w:rFonts w:ascii="Times New Roman" w:hAnsi="Times New Roman"/>
          <w:color w:val="191919"/>
          <w:spacing w:val="-17"/>
          <w:sz w:val="18"/>
          <w:szCs w:val="18"/>
        </w:rPr>
        <w:t xml:space="preserve"> </w:t>
      </w:r>
      <w:r>
        <w:rPr>
          <w:rFonts w:ascii="Times New Roman" w:hAnsi="Times New Roman"/>
          <w:color w:val="191919"/>
          <w:spacing w:val="-7"/>
          <w:sz w:val="18"/>
          <w:szCs w:val="18"/>
        </w:rPr>
        <w:t>a</w:t>
      </w:r>
      <w:r>
        <w:rPr>
          <w:rFonts w:ascii="Times New Roman" w:hAnsi="Times New Roman"/>
          <w:color w:val="191919"/>
          <w:sz w:val="18"/>
          <w:szCs w:val="18"/>
        </w:rPr>
        <w:t>s</w:t>
      </w:r>
      <w:r>
        <w:rPr>
          <w:rFonts w:ascii="Times New Roman" w:hAnsi="Times New Roman"/>
          <w:color w:val="191919"/>
          <w:spacing w:val="-17"/>
          <w:sz w:val="18"/>
          <w:szCs w:val="18"/>
        </w:rPr>
        <w:t xml:space="preserve"> </w:t>
      </w:r>
      <w:r>
        <w:rPr>
          <w:rFonts w:ascii="Times New Roman" w:hAnsi="Times New Roman"/>
          <w:color w:val="191919"/>
          <w:spacing w:val="-7"/>
          <w:sz w:val="18"/>
          <w:szCs w:val="18"/>
        </w:rPr>
        <w:t>wel</w:t>
      </w:r>
      <w:r>
        <w:rPr>
          <w:rFonts w:ascii="Times New Roman" w:hAnsi="Times New Roman"/>
          <w:color w:val="191919"/>
          <w:sz w:val="18"/>
          <w:szCs w:val="18"/>
        </w:rPr>
        <w:t>l</w:t>
      </w:r>
      <w:r>
        <w:rPr>
          <w:rFonts w:ascii="Times New Roman" w:hAnsi="Times New Roman"/>
          <w:color w:val="191919"/>
          <w:spacing w:val="-17"/>
          <w:sz w:val="18"/>
          <w:szCs w:val="18"/>
        </w:rPr>
        <w:t xml:space="preserve"> </w:t>
      </w:r>
      <w:r>
        <w:rPr>
          <w:rFonts w:ascii="Times New Roman" w:hAnsi="Times New Roman"/>
          <w:color w:val="191919"/>
          <w:spacing w:val="-7"/>
          <w:sz w:val="18"/>
          <w:szCs w:val="18"/>
        </w:rPr>
        <w:t>a</w:t>
      </w:r>
      <w:r>
        <w:rPr>
          <w:rFonts w:ascii="Times New Roman" w:hAnsi="Times New Roman"/>
          <w:color w:val="191919"/>
          <w:sz w:val="18"/>
          <w:szCs w:val="18"/>
        </w:rPr>
        <w:t>s</w:t>
      </w:r>
      <w:r>
        <w:rPr>
          <w:rFonts w:ascii="Times New Roman" w:hAnsi="Times New Roman"/>
          <w:color w:val="191919"/>
          <w:spacing w:val="-17"/>
          <w:sz w:val="18"/>
          <w:szCs w:val="18"/>
        </w:rPr>
        <w:t xml:space="preserve"> </w:t>
      </w:r>
      <w:r>
        <w:rPr>
          <w:rFonts w:ascii="Times New Roman" w:hAnsi="Times New Roman"/>
          <w:color w:val="191919"/>
          <w:spacing w:val="-7"/>
          <w:sz w:val="18"/>
          <w:szCs w:val="18"/>
        </w:rPr>
        <w:t>2.</w:t>
      </w:r>
      <w:r>
        <w:rPr>
          <w:rFonts w:ascii="Times New Roman" w:hAnsi="Times New Roman"/>
          <w:color w:val="191919"/>
          <w:sz w:val="18"/>
          <w:szCs w:val="18"/>
        </w:rPr>
        <w:t>7</w:t>
      </w:r>
      <w:r>
        <w:rPr>
          <w:rFonts w:ascii="Times New Roman" w:hAnsi="Times New Roman"/>
          <w:color w:val="191919"/>
          <w:spacing w:val="-17"/>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17"/>
          <w:sz w:val="18"/>
          <w:szCs w:val="18"/>
        </w:rPr>
        <w:t xml:space="preserve"> </w:t>
      </w:r>
      <w:r>
        <w:rPr>
          <w:rFonts w:ascii="Times New Roman" w:hAnsi="Times New Roman"/>
          <w:color w:val="191919"/>
          <w:spacing w:val="-7"/>
          <w:sz w:val="18"/>
          <w:szCs w:val="18"/>
        </w:rPr>
        <w:t>scienc</w:t>
      </w:r>
      <w:r>
        <w:rPr>
          <w:rFonts w:ascii="Times New Roman" w:hAnsi="Times New Roman"/>
          <w:color w:val="191919"/>
          <w:sz w:val="18"/>
          <w:szCs w:val="18"/>
        </w:rPr>
        <w:t>e</w:t>
      </w:r>
      <w:r>
        <w:rPr>
          <w:rFonts w:ascii="Times New Roman" w:hAnsi="Times New Roman"/>
          <w:color w:val="191919"/>
          <w:spacing w:val="-17"/>
          <w:sz w:val="18"/>
          <w:szCs w:val="18"/>
        </w:rPr>
        <w:t xml:space="preserve"> </w:t>
      </w:r>
      <w:r>
        <w:rPr>
          <w:rFonts w:ascii="Times New Roman" w:hAnsi="Times New Roman"/>
          <w:color w:val="191919"/>
          <w:spacing w:val="-7"/>
          <w:sz w:val="18"/>
          <w:szCs w:val="18"/>
        </w:rPr>
        <w:t>an</w:t>
      </w:r>
      <w:r>
        <w:rPr>
          <w:rFonts w:ascii="Times New Roman" w:hAnsi="Times New Roman"/>
          <w:color w:val="191919"/>
          <w:sz w:val="18"/>
          <w:szCs w:val="18"/>
        </w:rPr>
        <w:t>d</w:t>
      </w:r>
      <w:r>
        <w:rPr>
          <w:rFonts w:ascii="Times New Roman" w:hAnsi="Times New Roman"/>
          <w:color w:val="191919"/>
          <w:spacing w:val="-17"/>
          <w:sz w:val="18"/>
          <w:szCs w:val="18"/>
        </w:rPr>
        <w:t xml:space="preserve"> </w:t>
      </w:r>
      <w:r>
        <w:rPr>
          <w:rFonts w:ascii="Times New Roman" w:hAnsi="Times New Roman"/>
          <w:color w:val="191919"/>
          <w:spacing w:val="-7"/>
          <w:sz w:val="18"/>
          <w:szCs w:val="18"/>
        </w:rPr>
        <w:t>mathematic</w:t>
      </w:r>
      <w:r>
        <w:rPr>
          <w:rFonts w:ascii="Times New Roman" w:hAnsi="Times New Roman"/>
          <w:color w:val="191919"/>
          <w:sz w:val="18"/>
          <w:szCs w:val="18"/>
        </w:rPr>
        <w:t>s</w:t>
      </w:r>
      <w:r>
        <w:rPr>
          <w:rFonts w:ascii="Times New Roman" w:hAnsi="Times New Roman"/>
          <w:color w:val="191919"/>
          <w:spacing w:val="-17"/>
          <w:sz w:val="18"/>
          <w:szCs w:val="18"/>
        </w:rPr>
        <w:t xml:space="preserve"> </w:t>
      </w:r>
      <w:r>
        <w:rPr>
          <w:rFonts w:ascii="Times New Roman" w:hAnsi="Times New Roman"/>
          <w:color w:val="191919"/>
          <w:spacing w:val="-7"/>
          <w:sz w:val="18"/>
          <w:szCs w:val="18"/>
        </w:rPr>
        <w:t>course</w:t>
      </w:r>
      <w:r>
        <w:rPr>
          <w:rFonts w:ascii="Times New Roman" w:hAnsi="Times New Roman"/>
          <w:color w:val="191919"/>
          <w:sz w:val="18"/>
          <w:szCs w:val="18"/>
        </w:rPr>
        <w:t>s</w:t>
      </w:r>
      <w:r>
        <w:rPr>
          <w:rFonts w:ascii="Times New Roman" w:hAnsi="Times New Roman"/>
          <w:color w:val="191919"/>
          <w:spacing w:val="-17"/>
          <w:sz w:val="18"/>
          <w:szCs w:val="18"/>
        </w:rPr>
        <w:t xml:space="preserve"> </w:t>
      </w:r>
      <w:r>
        <w:rPr>
          <w:rFonts w:ascii="Times New Roman" w:hAnsi="Times New Roman"/>
          <w:color w:val="191919"/>
          <w:spacing w:val="-7"/>
          <w:sz w:val="18"/>
          <w:szCs w:val="18"/>
        </w:rPr>
        <w:t>a</w:t>
      </w:r>
      <w:r>
        <w:rPr>
          <w:rFonts w:ascii="Times New Roman" w:hAnsi="Times New Roman"/>
          <w:color w:val="191919"/>
          <w:sz w:val="18"/>
          <w:szCs w:val="18"/>
        </w:rPr>
        <w:t>t</w:t>
      </w:r>
      <w:r>
        <w:rPr>
          <w:rFonts w:ascii="Times New Roman" w:hAnsi="Times New Roman"/>
          <w:color w:val="191919"/>
          <w:spacing w:val="-27"/>
          <w:sz w:val="18"/>
          <w:szCs w:val="18"/>
        </w:rPr>
        <w:t xml:space="preserve"> </w:t>
      </w:r>
      <w:r>
        <w:rPr>
          <w:rFonts w:ascii="Times New Roman" w:hAnsi="Times New Roman"/>
          <w:color w:val="191919"/>
          <w:spacing w:val="-7"/>
          <w:sz w:val="18"/>
          <w:szCs w:val="18"/>
        </w:rPr>
        <w:t>ASU</w:t>
      </w:r>
      <w:r>
        <w:rPr>
          <w:rFonts w:ascii="Times New Roman" w:hAnsi="Times New Roman"/>
          <w:color w:val="191919"/>
          <w:sz w:val="18"/>
          <w:szCs w:val="18"/>
        </w:rPr>
        <w:t>.</w:t>
      </w:r>
      <w:r>
        <w:rPr>
          <w:rFonts w:ascii="Times New Roman" w:hAnsi="Times New Roman"/>
          <w:color w:val="191919"/>
          <w:spacing w:val="-27"/>
          <w:sz w:val="18"/>
          <w:szCs w:val="18"/>
        </w:rPr>
        <w:t xml:space="preserve"> </w:t>
      </w:r>
      <w:r>
        <w:rPr>
          <w:rFonts w:ascii="Times New Roman" w:hAnsi="Times New Roman"/>
          <w:color w:val="191919"/>
          <w:spacing w:val="-7"/>
          <w:sz w:val="18"/>
          <w:szCs w:val="18"/>
        </w:rPr>
        <w:t>A</w:t>
      </w:r>
      <w:r>
        <w:rPr>
          <w:rFonts w:ascii="Times New Roman" w:hAnsi="Times New Roman"/>
          <w:color w:val="191919"/>
          <w:sz w:val="18"/>
          <w:szCs w:val="18"/>
        </w:rPr>
        <w:t>t</w:t>
      </w:r>
      <w:r>
        <w:rPr>
          <w:rFonts w:ascii="Times New Roman" w:hAnsi="Times New Roman"/>
          <w:color w:val="191919"/>
          <w:spacing w:val="-17"/>
          <w:sz w:val="18"/>
          <w:szCs w:val="18"/>
        </w:rPr>
        <w:t xml:space="preserve"> </w:t>
      </w:r>
      <w:r>
        <w:rPr>
          <w:rFonts w:ascii="Times New Roman" w:hAnsi="Times New Roman"/>
          <w:color w:val="191919"/>
          <w:spacing w:val="-7"/>
          <w:sz w:val="18"/>
          <w:szCs w:val="18"/>
        </w:rPr>
        <w:t>time</w:t>
      </w:r>
      <w:r>
        <w:rPr>
          <w:rFonts w:ascii="Times New Roman" w:hAnsi="Times New Roman"/>
          <w:color w:val="191919"/>
          <w:sz w:val="18"/>
          <w:szCs w:val="18"/>
        </w:rPr>
        <w:t>s</w:t>
      </w:r>
      <w:r>
        <w:rPr>
          <w:rFonts w:ascii="Times New Roman" w:hAnsi="Times New Roman"/>
          <w:color w:val="191919"/>
          <w:spacing w:val="-17"/>
          <w:sz w:val="18"/>
          <w:szCs w:val="18"/>
        </w:rPr>
        <w:t xml:space="preserve"> </w:t>
      </w:r>
      <w:r>
        <w:rPr>
          <w:rFonts w:ascii="Times New Roman" w:hAnsi="Times New Roman"/>
          <w:color w:val="191919"/>
          <w:spacing w:val="-7"/>
          <w:sz w:val="18"/>
          <w:szCs w:val="18"/>
        </w:rPr>
        <w:t>Geo</w:t>
      </w:r>
      <w:r>
        <w:rPr>
          <w:rFonts w:ascii="Times New Roman" w:hAnsi="Times New Roman"/>
          <w:color w:val="191919"/>
          <w:spacing w:val="-10"/>
          <w:sz w:val="18"/>
          <w:szCs w:val="18"/>
        </w:rPr>
        <w:t>r</w:t>
      </w:r>
      <w:r>
        <w:rPr>
          <w:rFonts w:ascii="Times New Roman" w:hAnsi="Times New Roman"/>
          <w:color w:val="191919"/>
          <w:spacing w:val="-7"/>
          <w:sz w:val="18"/>
          <w:szCs w:val="18"/>
        </w:rPr>
        <w:t>gi</w:t>
      </w:r>
      <w:r>
        <w:rPr>
          <w:rFonts w:ascii="Times New Roman" w:hAnsi="Times New Roman"/>
          <w:color w:val="191919"/>
          <w:sz w:val="18"/>
          <w:szCs w:val="18"/>
        </w:rPr>
        <w:t>a</w:t>
      </w:r>
      <w:r>
        <w:rPr>
          <w:rFonts w:ascii="Times New Roman" w:hAnsi="Times New Roman"/>
          <w:color w:val="191919"/>
          <w:spacing w:val="-20"/>
          <w:sz w:val="18"/>
          <w:szCs w:val="18"/>
        </w:rPr>
        <w:t xml:space="preserve"> T</w:t>
      </w:r>
      <w:r>
        <w:rPr>
          <w:rFonts w:ascii="Times New Roman" w:hAnsi="Times New Roman"/>
          <w:color w:val="191919"/>
          <w:spacing w:val="-7"/>
          <w:sz w:val="18"/>
          <w:szCs w:val="18"/>
        </w:rPr>
        <w:t>ech ma</w:t>
      </w:r>
      <w:r>
        <w:rPr>
          <w:rFonts w:ascii="Times New Roman" w:hAnsi="Times New Roman"/>
          <w:color w:val="191919"/>
          <w:sz w:val="18"/>
          <w:szCs w:val="18"/>
        </w:rPr>
        <w:t>y</w:t>
      </w:r>
      <w:r>
        <w:rPr>
          <w:rFonts w:ascii="Times New Roman" w:hAnsi="Times New Roman"/>
          <w:color w:val="191919"/>
          <w:spacing w:val="-12"/>
          <w:sz w:val="18"/>
          <w:szCs w:val="18"/>
        </w:rPr>
        <w:t xml:space="preserve"> </w:t>
      </w:r>
      <w:r>
        <w:rPr>
          <w:rFonts w:ascii="Times New Roman" w:hAnsi="Times New Roman"/>
          <w:color w:val="191919"/>
          <w:spacing w:val="-7"/>
          <w:sz w:val="18"/>
          <w:szCs w:val="18"/>
        </w:rPr>
        <w:t>ad</w:t>
      </w:r>
      <w:r>
        <w:rPr>
          <w:rFonts w:ascii="Times New Roman" w:hAnsi="Times New Roman"/>
          <w:color w:val="191919"/>
          <w:sz w:val="18"/>
          <w:szCs w:val="18"/>
        </w:rPr>
        <w:t>d</w:t>
      </w:r>
      <w:r>
        <w:rPr>
          <w:rFonts w:ascii="Times New Roman" w:hAnsi="Times New Roman"/>
          <w:color w:val="191919"/>
          <w:spacing w:val="-12"/>
          <w:sz w:val="18"/>
          <w:szCs w:val="18"/>
        </w:rPr>
        <w:t xml:space="preserve"> </w:t>
      </w:r>
      <w:r>
        <w:rPr>
          <w:rFonts w:ascii="Times New Roman" w:hAnsi="Times New Roman"/>
          <w:color w:val="191919"/>
          <w:spacing w:val="-7"/>
          <w:sz w:val="18"/>
          <w:szCs w:val="18"/>
        </w:rPr>
        <w:t>certai</w:t>
      </w:r>
      <w:r>
        <w:rPr>
          <w:rFonts w:ascii="Times New Roman" w:hAnsi="Times New Roman"/>
          <w:color w:val="191919"/>
          <w:sz w:val="18"/>
          <w:szCs w:val="18"/>
        </w:rPr>
        <w:t>n</w:t>
      </w:r>
      <w:r>
        <w:rPr>
          <w:rFonts w:ascii="Times New Roman" w:hAnsi="Times New Roman"/>
          <w:color w:val="191919"/>
          <w:spacing w:val="-12"/>
          <w:sz w:val="18"/>
          <w:szCs w:val="18"/>
        </w:rPr>
        <w:t xml:space="preserve"> </w:t>
      </w:r>
      <w:r>
        <w:rPr>
          <w:rFonts w:ascii="Times New Roman" w:hAnsi="Times New Roman"/>
          <w:color w:val="191919"/>
          <w:spacing w:val="-7"/>
          <w:sz w:val="18"/>
          <w:szCs w:val="18"/>
        </w:rPr>
        <w:t>requirement</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7"/>
          <w:sz w:val="18"/>
          <w:szCs w:val="18"/>
        </w:rPr>
        <w:t>fo</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7"/>
          <w:sz w:val="18"/>
          <w:szCs w:val="18"/>
        </w:rPr>
        <w:t>admissio</w:t>
      </w:r>
      <w:r>
        <w:rPr>
          <w:rFonts w:ascii="Times New Roman" w:hAnsi="Times New Roman"/>
          <w:color w:val="191919"/>
          <w:sz w:val="18"/>
          <w:szCs w:val="18"/>
        </w:rPr>
        <w:t>n</w:t>
      </w:r>
      <w:r>
        <w:rPr>
          <w:rFonts w:ascii="Times New Roman" w:hAnsi="Times New Roman"/>
          <w:color w:val="191919"/>
          <w:spacing w:val="-12"/>
          <w:sz w:val="18"/>
          <w:szCs w:val="18"/>
        </w:rPr>
        <w:t xml:space="preserve"> </w:t>
      </w:r>
      <w:r>
        <w:rPr>
          <w:rFonts w:ascii="Times New Roman" w:hAnsi="Times New Roman"/>
          <w:color w:val="191919"/>
          <w:spacing w:val="-7"/>
          <w:sz w:val="18"/>
          <w:szCs w:val="18"/>
        </w:rPr>
        <w:t>t</w:t>
      </w:r>
      <w:r>
        <w:rPr>
          <w:rFonts w:ascii="Times New Roman" w:hAnsi="Times New Roman"/>
          <w:color w:val="191919"/>
          <w:sz w:val="18"/>
          <w:szCs w:val="18"/>
        </w:rPr>
        <w:t>o</w:t>
      </w:r>
      <w:r>
        <w:rPr>
          <w:rFonts w:ascii="Times New Roman" w:hAnsi="Times New Roman"/>
          <w:color w:val="191919"/>
          <w:spacing w:val="-12"/>
          <w:sz w:val="18"/>
          <w:szCs w:val="18"/>
        </w:rPr>
        <w:t xml:space="preserve"> </w:t>
      </w:r>
      <w:r>
        <w:rPr>
          <w:rFonts w:ascii="Times New Roman" w:hAnsi="Times New Roman"/>
          <w:color w:val="191919"/>
          <w:spacing w:val="-7"/>
          <w:sz w:val="18"/>
          <w:szCs w:val="18"/>
        </w:rPr>
        <w:t>junio</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7"/>
          <w:sz w:val="18"/>
          <w:szCs w:val="18"/>
        </w:rPr>
        <w:t>level</w:t>
      </w:r>
      <w:r>
        <w:rPr>
          <w:rFonts w:ascii="Times New Roman" w:hAnsi="Times New Roman"/>
          <w:color w:val="191919"/>
          <w:sz w:val="18"/>
          <w:szCs w:val="18"/>
        </w:rPr>
        <w:t>,</w:t>
      </w:r>
      <w:r>
        <w:rPr>
          <w:rFonts w:ascii="Times New Roman" w:hAnsi="Times New Roman"/>
          <w:color w:val="191919"/>
          <w:spacing w:val="-12"/>
          <w:sz w:val="18"/>
          <w:szCs w:val="18"/>
        </w:rPr>
        <w:t xml:space="preserve"> </w:t>
      </w:r>
      <w:r>
        <w:rPr>
          <w:rFonts w:ascii="Times New Roman" w:hAnsi="Times New Roman"/>
          <w:color w:val="191919"/>
          <w:spacing w:val="-7"/>
          <w:sz w:val="18"/>
          <w:szCs w:val="18"/>
        </w:rPr>
        <w:t>whic</w:t>
      </w:r>
      <w:r>
        <w:rPr>
          <w:rFonts w:ascii="Times New Roman" w:hAnsi="Times New Roman"/>
          <w:color w:val="191919"/>
          <w:sz w:val="18"/>
          <w:szCs w:val="18"/>
        </w:rPr>
        <w:t>h</w:t>
      </w:r>
      <w:r>
        <w:rPr>
          <w:rFonts w:ascii="Times New Roman" w:hAnsi="Times New Roman"/>
          <w:color w:val="191919"/>
          <w:spacing w:val="-12"/>
          <w:sz w:val="18"/>
          <w:szCs w:val="18"/>
        </w:rPr>
        <w:t xml:space="preserve"> </w:t>
      </w:r>
      <w:r>
        <w:rPr>
          <w:rFonts w:ascii="Times New Roman" w:hAnsi="Times New Roman"/>
          <w:color w:val="191919"/>
          <w:spacing w:val="-7"/>
          <w:sz w:val="18"/>
          <w:szCs w:val="18"/>
        </w:rPr>
        <w:t>wil</w:t>
      </w:r>
      <w:r>
        <w:rPr>
          <w:rFonts w:ascii="Times New Roman" w:hAnsi="Times New Roman"/>
          <w:color w:val="191919"/>
          <w:sz w:val="18"/>
          <w:szCs w:val="18"/>
        </w:rPr>
        <w:t>l</w:t>
      </w:r>
      <w:r>
        <w:rPr>
          <w:rFonts w:ascii="Times New Roman" w:hAnsi="Times New Roman"/>
          <w:color w:val="191919"/>
          <w:spacing w:val="-12"/>
          <w:sz w:val="18"/>
          <w:szCs w:val="18"/>
        </w:rPr>
        <w:t xml:space="preserve"> </w:t>
      </w:r>
      <w:r>
        <w:rPr>
          <w:rFonts w:ascii="Times New Roman" w:hAnsi="Times New Roman"/>
          <w:color w:val="191919"/>
          <w:spacing w:val="-7"/>
          <w:sz w:val="18"/>
          <w:szCs w:val="18"/>
        </w:rPr>
        <w:t>equall</w:t>
      </w:r>
      <w:r>
        <w:rPr>
          <w:rFonts w:ascii="Times New Roman" w:hAnsi="Times New Roman"/>
          <w:color w:val="191919"/>
          <w:sz w:val="18"/>
          <w:szCs w:val="18"/>
        </w:rPr>
        <w:t>y</w:t>
      </w:r>
      <w:r>
        <w:rPr>
          <w:rFonts w:ascii="Times New Roman" w:hAnsi="Times New Roman"/>
          <w:color w:val="191919"/>
          <w:spacing w:val="-12"/>
          <w:sz w:val="18"/>
          <w:szCs w:val="18"/>
        </w:rPr>
        <w:t xml:space="preserve"> </w:t>
      </w:r>
      <w:r>
        <w:rPr>
          <w:rFonts w:ascii="Times New Roman" w:hAnsi="Times New Roman"/>
          <w:color w:val="191919"/>
          <w:spacing w:val="-7"/>
          <w:sz w:val="18"/>
          <w:szCs w:val="18"/>
        </w:rPr>
        <w:t>b</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7"/>
          <w:sz w:val="18"/>
          <w:szCs w:val="18"/>
        </w:rPr>
        <w:t>applie</w:t>
      </w:r>
      <w:r>
        <w:rPr>
          <w:rFonts w:ascii="Times New Roman" w:hAnsi="Times New Roman"/>
          <w:color w:val="191919"/>
          <w:sz w:val="18"/>
          <w:szCs w:val="18"/>
        </w:rPr>
        <w:t>d</w:t>
      </w:r>
      <w:r>
        <w:rPr>
          <w:rFonts w:ascii="Times New Roman" w:hAnsi="Times New Roman"/>
          <w:color w:val="191919"/>
          <w:spacing w:val="-12"/>
          <w:sz w:val="18"/>
          <w:szCs w:val="18"/>
        </w:rPr>
        <w:t xml:space="preserve"> </w:t>
      </w:r>
      <w:r>
        <w:rPr>
          <w:rFonts w:ascii="Times New Roman" w:hAnsi="Times New Roman"/>
          <w:color w:val="191919"/>
          <w:spacing w:val="-7"/>
          <w:sz w:val="18"/>
          <w:szCs w:val="18"/>
        </w:rPr>
        <w:t>t</w:t>
      </w:r>
      <w:r>
        <w:rPr>
          <w:rFonts w:ascii="Times New Roman" w:hAnsi="Times New Roman"/>
          <w:color w:val="191919"/>
          <w:sz w:val="18"/>
          <w:szCs w:val="18"/>
        </w:rPr>
        <w:t>o</w:t>
      </w:r>
      <w:r>
        <w:rPr>
          <w:rFonts w:ascii="Times New Roman" w:hAnsi="Times New Roman"/>
          <w:color w:val="191919"/>
          <w:spacing w:val="-12"/>
          <w:sz w:val="18"/>
          <w:szCs w:val="18"/>
        </w:rPr>
        <w:t xml:space="preserve"> </w:t>
      </w:r>
      <w:r>
        <w:rPr>
          <w:rFonts w:ascii="Times New Roman" w:hAnsi="Times New Roman"/>
          <w:color w:val="191919"/>
          <w:spacing w:val="-7"/>
          <w:sz w:val="18"/>
          <w:szCs w:val="18"/>
        </w:rPr>
        <w:t>Geo</w:t>
      </w:r>
      <w:r>
        <w:rPr>
          <w:rFonts w:ascii="Times New Roman" w:hAnsi="Times New Roman"/>
          <w:color w:val="191919"/>
          <w:spacing w:val="-10"/>
          <w:sz w:val="18"/>
          <w:szCs w:val="18"/>
        </w:rPr>
        <w:t>r</w:t>
      </w:r>
      <w:r>
        <w:rPr>
          <w:rFonts w:ascii="Times New Roman" w:hAnsi="Times New Roman"/>
          <w:color w:val="191919"/>
          <w:spacing w:val="-7"/>
          <w:sz w:val="18"/>
          <w:szCs w:val="18"/>
        </w:rPr>
        <w:t>gi</w:t>
      </w:r>
      <w:r>
        <w:rPr>
          <w:rFonts w:ascii="Times New Roman" w:hAnsi="Times New Roman"/>
          <w:color w:val="191919"/>
          <w:sz w:val="18"/>
          <w:szCs w:val="18"/>
        </w:rPr>
        <w:t>a</w:t>
      </w:r>
      <w:r>
        <w:rPr>
          <w:rFonts w:ascii="Times New Roman" w:hAnsi="Times New Roman"/>
          <w:color w:val="191919"/>
          <w:spacing w:val="-16"/>
          <w:sz w:val="18"/>
          <w:szCs w:val="18"/>
        </w:rPr>
        <w:t xml:space="preserve"> </w:t>
      </w:r>
      <w:r>
        <w:rPr>
          <w:rFonts w:ascii="Times New Roman" w:hAnsi="Times New Roman"/>
          <w:color w:val="191919"/>
          <w:spacing w:val="-20"/>
          <w:sz w:val="18"/>
          <w:szCs w:val="18"/>
        </w:rPr>
        <w:t>T</w:t>
      </w:r>
      <w:r>
        <w:rPr>
          <w:rFonts w:ascii="Times New Roman" w:hAnsi="Times New Roman"/>
          <w:color w:val="191919"/>
          <w:spacing w:val="-7"/>
          <w:sz w:val="18"/>
          <w:szCs w:val="18"/>
        </w:rPr>
        <w:t>ec</w:t>
      </w:r>
      <w:r>
        <w:rPr>
          <w:rFonts w:ascii="Times New Roman" w:hAnsi="Times New Roman"/>
          <w:color w:val="191919"/>
          <w:sz w:val="18"/>
          <w:szCs w:val="18"/>
        </w:rPr>
        <w:t>h</w:t>
      </w:r>
      <w:r>
        <w:rPr>
          <w:rFonts w:ascii="Times New Roman" w:hAnsi="Times New Roman"/>
          <w:color w:val="191919"/>
          <w:spacing w:val="-12"/>
          <w:sz w:val="18"/>
          <w:szCs w:val="18"/>
        </w:rPr>
        <w:t xml:space="preserve"> </w:t>
      </w:r>
      <w:r>
        <w:rPr>
          <w:rFonts w:ascii="Times New Roman" w:hAnsi="Times New Roman"/>
          <w:color w:val="191919"/>
          <w:spacing w:val="-7"/>
          <w:sz w:val="18"/>
          <w:szCs w:val="18"/>
        </w:rPr>
        <w:t>student</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7"/>
          <w:sz w:val="18"/>
          <w:szCs w:val="18"/>
        </w:rPr>
        <w:t>als</w:t>
      </w:r>
      <w:r>
        <w:rPr>
          <w:rFonts w:ascii="Times New Roman" w:hAnsi="Times New Roman"/>
          <w:color w:val="191919"/>
          <w:sz w:val="18"/>
          <w:szCs w:val="18"/>
        </w:rPr>
        <w:t>o</w:t>
      </w:r>
      <w:r>
        <w:rPr>
          <w:rFonts w:ascii="Times New Roman" w:hAnsi="Times New Roman"/>
          <w:color w:val="191919"/>
          <w:spacing w:val="-12"/>
          <w:sz w:val="18"/>
          <w:szCs w:val="18"/>
        </w:rPr>
        <w:t xml:space="preserve"> </w:t>
      </w:r>
      <w:r>
        <w:rPr>
          <w:rFonts w:ascii="Times New Roman" w:hAnsi="Times New Roman"/>
          <w:color w:val="191919"/>
          <w:spacing w:val="-7"/>
          <w:sz w:val="18"/>
          <w:szCs w:val="18"/>
        </w:rPr>
        <w:t>fo</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7"/>
          <w:sz w:val="18"/>
          <w:szCs w:val="18"/>
        </w:rPr>
        <w:t>ad</w:t>
      </w:r>
      <w:r>
        <w:rPr>
          <w:rFonts w:ascii="Times New Roman" w:hAnsi="Times New Roman"/>
          <w:color w:val="191919"/>
          <w:spacing w:val="-8"/>
          <w:sz w:val="18"/>
          <w:szCs w:val="18"/>
        </w:rPr>
        <w:t>v</w:t>
      </w:r>
      <w:r>
        <w:rPr>
          <w:rFonts w:ascii="Times New Roman" w:hAnsi="Times New Roman"/>
          <w:color w:val="191919"/>
          <w:spacing w:val="-7"/>
          <w:sz w:val="18"/>
          <w:szCs w:val="18"/>
        </w:rPr>
        <w:t>ancin</w:t>
      </w:r>
      <w:r>
        <w:rPr>
          <w:rFonts w:ascii="Times New Roman" w:hAnsi="Times New Roman"/>
          <w:color w:val="191919"/>
          <w:sz w:val="18"/>
          <w:szCs w:val="18"/>
        </w:rPr>
        <w:t>g</w:t>
      </w:r>
      <w:r>
        <w:rPr>
          <w:rFonts w:ascii="Times New Roman" w:hAnsi="Times New Roman"/>
          <w:color w:val="191919"/>
          <w:spacing w:val="-12"/>
          <w:sz w:val="18"/>
          <w:szCs w:val="18"/>
        </w:rPr>
        <w:t xml:space="preserve"> </w:t>
      </w:r>
      <w:r>
        <w:rPr>
          <w:rFonts w:ascii="Times New Roman" w:hAnsi="Times New Roman"/>
          <w:color w:val="191919"/>
          <w:spacing w:val="-7"/>
          <w:sz w:val="18"/>
          <w:szCs w:val="18"/>
        </w:rPr>
        <w:t>t</w:t>
      </w:r>
      <w:r>
        <w:rPr>
          <w:rFonts w:ascii="Times New Roman" w:hAnsi="Times New Roman"/>
          <w:color w:val="191919"/>
          <w:sz w:val="18"/>
          <w:szCs w:val="18"/>
        </w:rPr>
        <w:t>o</w:t>
      </w:r>
      <w:r>
        <w:rPr>
          <w:rFonts w:ascii="Times New Roman" w:hAnsi="Times New Roman"/>
          <w:color w:val="191919"/>
          <w:spacing w:val="-12"/>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7"/>
          <w:sz w:val="18"/>
          <w:szCs w:val="18"/>
        </w:rPr>
        <w:t>junio</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7"/>
          <w:sz w:val="18"/>
          <w:szCs w:val="18"/>
        </w:rPr>
        <w:t>leve</w:t>
      </w:r>
      <w:r>
        <w:rPr>
          <w:rFonts w:ascii="Times New Roman" w:hAnsi="Times New Roman"/>
          <w:color w:val="191919"/>
          <w:sz w:val="18"/>
          <w:szCs w:val="18"/>
        </w:rPr>
        <w:t>l</w:t>
      </w:r>
      <w:r>
        <w:rPr>
          <w:rFonts w:ascii="Times New Roman" w:hAnsi="Times New Roman"/>
          <w:color w:val="191919"/>
          <w:spacing w:val="-12"/>
          <w:sz w:val="18"/>
          <w:szCs w:val="18"/>
        </w:rPr>
        <w:t xml:space="preserve"> </w:t>
      </w:r>
      <w:r>
        <w:rPr>
          <w:rFonts w:ascii="Times New Roman" w:hAnsi="Times New Roman"/>
          <w:color w:val="191919"/>
          <w:spacing w:val="-7"/>
          <w:sz w:val="18"/>
          <w:szCs w:val="18"/>
        </w:rPr>
        <w:t>in tha</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field.</w:t>
      </w:r>
    </w:p>
    <w:p w:rsidR="004E1E50" w:rsidRDefault="004E1E50" w:rsidP="004E1E50">
      <w:pPr>
        <w:widowControl w:val="0"/>
        <w:autoSpaceDE w:val="0"/>
        <w:autoSpaceDN w:val="0"/>
        <w:adjustRightInd w:val="0"/>
        <w:spacing w:before="30" w:after="0" w:line="250" w:lineRule="auto"/>
        <w:ind w:left="90" w:right="96" w:firstLine="0"/>
        <w:jc w:val="both"/>
        <w:rPr>
          <w:rFonts w:ascii="Times New Roman" w:hAnsi="Times New Roman"/>
          <w:color w:val="191919"/>
          <w:spacing w:val="-20"/>
          <w:sz w:val="18"/>
          <w:szCs w:val="18"/>
        </w:rPr>
      </w:pPr>
    </w:p>
    <w:p w:rsidR="004E1E50" w:rsidRPr="004E1E50" w:rsidRDefault="004E1E50" w:rsidP="004E1E50">
      <w:pPr>
        <w:widowControl w:val="0"/>
        <w:autoSpaceDE w:val="0"/>
        <w:autoSpaceDN w:val="0"/>
        <w:adjustRightInd w:val="0"/>
        <w:spacing w:before="7" w:after="0" w:line="216" w:lineRule="exact"/>
        <w:ind w:left="120" w:right="130" w:firstLine="0"/>
        <w:jc w:val="both"/>
        <w:rPr>
          <w:rFonts w:ascii="Times New Roman" w:hAnsi="Times New Roman"/>
          <w:color w:val="191919"/>
          <w:spacing w:val="-7"/>
          <w:sz w:val="18"/>
          <w:szCs w:val="18"/>
        </w:rPr>
      </w:pPr>
      <w:r w:rsidRPr="004E1E50">
        <w:rPr>
          <w:rFonts w:ascii="Times New Roman" w:hAnsi="Times New Roman"/>
          <w:color w:val="191919"/>
          <w:spacing w:val="-7"/>
          <w:sz w:val="18"/>
          <w:szCs w:val="18"/>
        </w:rPr>
        <w:t xml:space="preserve">To </w:t>
      </w:r>
      <w:r>
        <w:rPr>
          <w:rFonts w:ascii="Times New Roman" w:hAnsi="Times New Roman"/>
          <w:color w:val="191919"/>
          <w:spacing w:val="-7"/>
          <w:sz w:val="18"/>
          <w:szCs w:val="18"/>
        </w:rPr>
        <w:t>b</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eligibl</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fo</w:t>
      </w:r>
      <w:r w:rsidRPr="004E1E50">
        <w:rPr>
          <w:rFonts w:ascii="Times New Roman" w:hAnsi="Times New Roman"/>
          <w:color w:val="191919"/>
          <w:spacing w:val="-7"/>
          <w:sz w:val="18"/>
          <w:szCs w:val="18"/>
        </w:rPr>
        <w:t xml:space="preserve">r </w:t>
      </w:r>
      <w:r>
        <w:rPr>
          <w:rFonts w:ascii="Times New Roman" w:hAnsi="Times New Roman"/>
          <w:color w:val="191919"/>
          <w:spacing w:val="-7"/>
          <w:sz w:val="18"/>
          <w:szCs w:val="18"/>
        </w:rPr>
        <w:t>admissio</w:t>
      </w:r>
      <w:r w:rsidRPr="004E1E50">
        <w:rPr>
          <w:rFonts w:ascii="Times New Roman" w:hAnsi="Times New Roman"/>
          <w:color w:val="191919"/>
          <w:spacing w:val="-7"/>
          <w:sz w:val="18"/>
          <w:szCs w:val="18"/>
        </w:rPr>
        <w:t xml:space="preserve">n </w:t>
      </w:r>
      <w:r>
        <w:rPr>
          <w:rFonts w:ascii="Times New Roman" w:hAnsi="Times New Roman"/>
          <w:color w:val="191919"/>
          <w:spacing w:val="-7"/>
          <w:sz w:val="18"/>
          <w:szCs w:val="18"/>
        </w:rPr>
        <w:t>t</w:t>
      </w:r>
      <w:r w:rsidRPr="004E1E50">
        <w:rPr>
          <w:rFonts w:ascii="Times New Roman" w:hAnsi="Times New Roman"/>
          <w:color w:val="191919"/>
          <w:spacing w:val="-7"/>
          <w:sz w:val="18"/>
          <w:szCs w:val="18"/>
        </w:rPr>
        <w:t xml:space="preserve">o </w:t>
      </w:r>
      <w:r>
        <w:rPr>
          <w:rFonts w:ascii="Times New Roman" w:hAnsi="Times New Roman"/>
          <w:color w:val="191919"/>
          <w:spacing w:val="-7"/>
          <w:sz w:val="18"/>
          <w:szCs w:val="18"/>
        </w:rPr>
        <w:t>th</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RET</w:t>
      </w:r>
      <w:r w:rsidRPr="004E1E50">
        <w:rPr>
          <w:rFonts w:ascii="Times New Roman" w:hAnsi="Times New Roman"/>
          <w:color w:val="191919"/>
          <w:spacing w:val="-7"/>
          <w:sz w:val="18"/>
          <w:szCs w:val="18"/>
        </w:rPr>
        <w:t xml:space="preserve">P </w:t>
      </w:r>
      <w:r>
        <w:rPr>
          <w:rFonts w:ascii="Times New Roman" w:hAnsi="Times New Roman"/>
          <w:color w:val="191919"/>
          <w:spacing w:val="-7"/>
          <w:sz w:val="18"/>
          <w:szCs w:val="18"/>
        </w:rPr>
        <w:t>a</w:t>
      </w:r>
      <w:r w:rsidRPr="004E1E50">
        <w:rPr>
          <w:rFonts w:ascii="Times New Roman" w:hAnsi="Times New Roman"/>
          <w:color w:val="191919"/>
          <w:spacing w:val="-7"/>
          <w:sz w:val="18"/>
          <w:szCs w:val="18"/>
        </w:rPr>
        <w:t xml:space="preserve">t </w:t>
      </w:r>
      <w:r>
        <w:rPr>
          <w:rFonts w:ascii="Times New Roman" w:hAnsi="Times New Roman"/>
          <w:color w:val="191919"/>
          <w:spacing w:val="-7"/>
          <w:sz w:val="18"/>
          <w:szCs w:val="18"/>
        </w:rPr>
        <w:t>Alban</w:t>
      </w:r>
      <w:r w:rsidRPr="004E1E50">
        <w:rPr>
          <w:rFonts w:ascii="Times New Roman" w:hAnsi="Times New Roman"/>
          <w:color w:val="191919"/>
          <w:spacing w:val="-7"/>
          <w:sz w:val="18"/>
          <w:szCs w:val="18"/>
        </w:rPr>
        <w:t xml:space="preserve">y </w:t>
      </w:r>
      <w:r>
        <w:rPr>
          <w:rFonts w:ascii="Times New Roman" w:hAnsi="Times New Roman"/>
          <w:color w:val="191919"/>
          <w:spacing w:val="-7"/>
          <w:sz w:val="18"/>
          <w:szCs w:val="18"/>
        </w:rPr>
        <w:t>Stat</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Universit</w:t>
      </w:r>
      <w:r w:rsidRPr="004E1E50">
        <w:rPr>
          <w:rFonts w:ascii="Times New Roman" w:hAnsi="Times New Roman"/>
          <w:color w:val="191919"/>
          <w:spacing w:val="-7"/>
          <w:sz w:val="18"/>
          <w:szCs w:val="18"/>
        </w:rPr>
        <w:t xml:space="preserve">y student </w:t>
      </w:r>
      <w:r>
        <w:rPr>
          <w:rFonts w:ascii="Times New Roman" w:hAnsi="Times New Roman"/>
          <w:color w:val="191919"/>
          <w:spacing w:val="-7"/>
          <w:sz w:val="18"/>
          <w:szCs w:val="18"/>
        </w:rPr>
        <w:t>mus</w:t>
      </w:r>
      <w:r w:rsidRPr="004E1E50">
        <w:rPr>
          <w:rFonts w:ascii="Times New Roman" w:hAnsi="Times New Roman"/>
          <w:color w:val="191919"/>
          <w:spacing w:val="-7"/>
          <w:sz w:val="18"/>
          <w:szCs w:val="18"/>
        </w:rPr>
        <w:t xml:space="preserve">t </w:t>
      </w:r>
      <w:r>
        <w:rPr>
          <w:rFonts w:ascii="Times New Roman" w:hAnsi="Times New Roman"/>
          <w:color w:val="191919"/>
          <w:spacing w:val="-7"/>
          <w:sz w:val="18"/>
          <w:szCs w:val="18"/>
        </w:rPr>
        <w:t>b</w:t>
      </w:r>
      <w:r w:rsidRPr="004E1E50">
        <w:rPr>
          <w:rFonts w:ascii="Times New Roman" w:hAnsi="Times New Roman"/>
          <w:color w:val="191919"/>
          <w:spacing w:val="-7"/>
          <w:sz w:val="18"/>
          <w:szCs w:val="18"/>
        </w:rPr>
        <w:t xml:space="preserve">e a </w:t>
      </w:r>
      <w:r>
        <w:rPr>
          <w:rFonts w:ascii="Times New Roman" w:hAnsi="Times New Roman"/>
          <w:color w:val="191919"/>
          <w:spacing w:val="-7"/>
          <w:sz w:val="18"/>
          <w:szCs w:val="18"/>
        </w:rPr>
        <w:t>residen</w:t>
      </w:r>
      <w:r w:rsidRPr="004E1E50">
        <w:rPr>
          <w:rFonts w:ascii="Times New Roman" w:hAnsi="Times New Roman"/>
          <w:color w:val="191919"/>
          <w:spacing w:val="-7"/>
          <w:sz w:val="18"/>
          <w:szCs w:val="18"/>
        </w:rPr>
        <w:t xml:space="preserve">t </w:t>
      </w:r>
      <w:r>
        <w:rPr>
          <w:rFonts w:ascii="Times New Roman" w:hAnsi="Times New Roman"/>
          <w:color w:val="191919"/>
          <w:spacing w:val="-7"/>
          <w:sz w:val="18"/>
          <w:szCs w:val="18"/>
        </w:rPr>
        <w:t>o</w:t>
      </w:r>
      <w:r w:rsidRPr="004E1E50">
        <w:rPr>
          <w:rFonts w:ascii="Times New Roman" w:hAnsi="Times New Roman"/>
          <w:color w:val="191919"/>
          <w:spacing w:val="-7"/>
          <w:sz w:val="18"/>
          <w:szCs w:val="18"/>
        </w:rPr>
        <w:t xml:space="preserve">f </w:t>
      </w:r>
      <w:r>
        <w:rPr>
          <w:rFonts w:ascii="Times New Roman" w:hAnsi="Times New Roman"/>
          <w:color w:val="191919"/>
          <w:spacing w:val="-7"/>
          <w:sz w:val="18"/>
          <w:szCs w:val="18"/>
        </w:rPr>
        <w:t>Geo</w:t>
      </w:r>
      <w:r w:rsidRPr="004E1E50">
        <w:rPr>
          <w:rFonts w:ascii="Times New Roman" w:hAnsi="Times New Roman"/>
          <w:color w:val="191919"/>
          <w:spacing w:val="-7"/>
          <w:sz w:val="18"/>
          <w:szCs w:val="18"/>
        </w:rPr>
        <w:t>r</w:t>
      </w:r>
      <w:r>
        <w:rPr>
          <w:rFonts w:ascii="Times New Roman" w:hAnsi="Times New Roman"/>
          <w:color w:val="191919"/>
          <w:spacing w:val="-7"/>
          <w:sz w:val="18"/>
          <w:szCs w:val="18"/>
        </w:rPr>
        <w:t>gi</w:t>
      </w:r>
      <w:r w:rsidRPr="004E1E50">
        <w:rPr>
          <w:rFonts w:ascii="Times New Roman" w:hAnsi="Times New Roman"/>
          <w:color w:val="191919"/>
          <w:spacing w:val="-7"/>
          <w:sz w:val="18"/>
          <w:szCs w:val="18"/>
        </w:rPr>
        <w:t xml:space="preserve">a </w:t>
      </w:r>
      <w:r>
        <w:rPr>
          <w:rFonts w:ascii="Times New Roman" w:hAnsi="Times New Roman"/>
          <w:color w:val="191919"/>
          <w:spacing w:val="-7"/>
          <w:sz w:val="18"/>
          <w:szCs w:val="18"/>
        </w:rPr>
        <w:t>an</w:t>
      </w:r>
      <w:r w:rsidRPr="004E1E50">
        <w:rPr>
          <w:rFonts w:ascii="Times New Roman" w:hAnsi="Times New Roman"/>
          <w:color w:val="191919"/>
          <w:spacing w:val="-7"/>
          <w:sz w:val="18"/>
          <w:szCs w:val="18"/>
        </w:rPr>
        <w:t xml:space="preserve">d </w:t>
      </w:r>
      <w:r>
        <w:rPr>
          <w:rFonts w:ascii="Times New Roman" w:hAnsi="Times New Roman"/>
          <w:color w:val="191919"/>
          <w:spacing w:val="-7"/>
          <w:sz w:val="18"/>
          <w:szCs w:val="18"/>
        </w:rPr>
        <w:t>mus</w:t>
      </w:r>
      <w:r w:rsidRPr="004E1E50">
        <w:rPr>
          <w:rFonts w:ascii="Times New Roman" w:hAnsi="Times New Roman"/>
          <w:color w:val="191919"/>
          <w:spacing w:val="-7"/>
          <w:sz w:val="18"/>
          <w:szCs w:val="18"/>
        </w:rPr>
        <w:t xml:space="preserve">t </w:t>
      </w:r>
      <w:r>
        <w:rPr>
          <w:rFonts w:ascii="Times New Roman" w:hAnsi="Times New Roman"/>
          <w:color w:val="191919"/>
          <w:spacing w:val="-7"/>
          <w:sz w:val="18"/>
          <w:szCs w:val="18"/>
        </w:rPr>
        <w:t>hav</w:t>
      </w:r>
      <w:r w:rsidRPr="004E1E50">
        <w:rPr>
          <w:rFonts w:ascii="Times New Roman" w:hAnsi="Times New Roman"/>
          <w:color w:val="191919"/>
          <w:spacing w:val="-7"/>
          <w:sz w:val="18"/>
          <w:szCs w:val="18"/>
        </w:rPr>
        <w:t xml:space="preserve">e a combined </w:t>
      </w:r>
      <w:r>
        <w:rPr>
          <w:rFonts w:ascii="Times New Roman" w:hAnsi="Times New Roman"/>
          <w:color w:val="191919"/>
          <w:spacing w:val="-7"/>
          <w:sz w:val="18"/>
          <w:szCs w:val="18"/>
        </w:rPr>
        <w:t>minimu</w:t>
      </w:r>
      <w:r w:rsidRPr="004E1E50">
        <w:rPr>
          <w:rFonts w:ascii="Times New Roman" w:hAnsi="Times New Roman"/>
          <w:color w:val="191919"/>
          <w:spacing w:val="-7"/>
          <w:sz w:val="18"/>
          <w:szCs w:val="18"/>
        </w:rPr>
        <w:t xml:space="preserve">m SAT score of 1090 including minimum </w:t>
      </w:r>
      <w:r>
        <w:rPr>
          <w:rFonts w:ascii="Times New Roman" w:hAnsi="Times New Roman"/>
          <w:color w:val="191919"/>
          <w:spacing w:val="-7"/>
          <w:sz w:val="18"/>
          <w:szCs w:val="18"/>
        </w:rPr>
        <w:t>o</w:t>
      </w:r>
      <w:r w:rsidRPr="004E1E50">
        <w:rPr>
          <w:rFonts w:ascii="Times New Roman" w:hAnsi="Times New Roman"/>
          <w:color w:val="191919"/>
          <w:spacing w:val="-7"/>
          <w:sz w:val="18"/>
          <w:szCs w:val="18"/>
        </w:rPr>
        <w:t xml:space="preserve">f </w:t>
      </w:r>
      <w:r>
        <w:rPr>
          <w:rFonts w:ascii="Times New Roman" w:hAnsi="Times New Roman"/>
          <w:color w:val="191919"/>
          <w:spacing w:val="-7"/>
          <w:sz w:val="18"/>
          <w:szCs w:val="18"/>
        </w:rPr>
        <w:t>56</w:t>
      </w:r>
      <w:r w:rsidRPr="004E1E50">
        <w:rPr>
          <w:rFonts w:ascii="Times New Roman" w:hAnsi="Times New Roman"/>
          <w:color w:val="191919"/>
          <w:spacing w:val="-7"/>
          <w:sz w:val="18"/>
          <w:szCs w:val="18"/>
        </w:rPr>
        <w:t xml:space="preserve">0 </w:t>
      </w:r>
      <w:r>
        <w:rPr>
          <w:rFonts w:ascii="Times New Roman" w:hAnsi="Times New Roman"/>
          <w:color w:val="191919"/>
          <w:spacing w:val="-7"/>
          <w:sz w:val="18"/>
          <w:szCs w:val="18"/>
        </w:rPr>
        <w:t>o</w:t>
      </w:r>
      <w:r w:rsidRPr="004E1E50">
        <w:rPr>
          <w:rFonts w:ascii="Times New Roman" w:hAnsi="Times New Roman"/>
          <w:color w:val="191919"/>
          <w:spacing w:val="-7"/>
          <w:sz w:val="18"/>
          <w:szCs w:val="18"/>
        </w:rPr>
        <w:t xml:space="preserve">n </w:t>
      </w:r>
      <w:r>
        <w:rPr>
          <w:rFonts w:ascii="Times New Roman" w:hAnsi="Times New Roman"/>
          <w:color w:val="191919"/>
          <w:spacing w:val="-7"/>
          <w:sz w:val="18"/>
          <w:szCs w:val="18"/>
        </w:rPr>
        <w:t>the mat</w:t>
      </w:r>
      <w:r w:rsidRPr="004E1E50">
        <w:rPr>
          <w:rFonts w:ascii="Times New Roman" w:hAnsi="Times New Roman"/>
          <w:color w:val="191919"/>
          <w:spacing w:val="-7"/>
          <w:sz w:val="18"/>
          <w:szCs w:val="18"/>
        </w:rPr>
        <w:t xml:space="preserve">h </w:t>
      </w:r>
      <w:r>
        <w:rPr>
          <w:rFonts w:ascii="Times New Roman" w:hAnsi="Times New Roman"/>
          <w:color w:val="191919"/>
          <w:spacing w:val="-7"/>
          <w:sz w:val="18"/>
          <w:szCs w:val="18"/>
        </w:rPr>
        <w:t>an</w:t>
      </w:r>
      <w:r w:rsidRPr="004E1E50">
        <w:rPr>
          <w:rFonts w:ascii="Times New Roman" w:hAnsi="Times New Roman"/>
          <w:color w:val="191919"/>
          <w:spacing w:val="-7"/>
          <w:sz w:val="18"/>
          <w:szCs w:val="18"/>
        </w:rPr>
        <w:t xml:space="preserve">d </w:t>
      </w:r>
      <w:r>
        <w:rPr>
          <w:rFonts w:ascii="Times New Roman" w:hAnsi="Times New Roman"/>
          <w:color w:val="191919"/>
          <w:spacing w:val="-7"/>
          <w:sz w:val="18"/>
          <w:szCs w:val="18"/>
        </w:rPr>
        <w:t>44</w:t>
      </w:r>
      <w:r w:rsidRPr="004E1E50">
        <w:rPr>
          <w:rFonts w:ascii="Times New Roman" w:hAnsi="Times New Roman"/>
          <w:color w:val="191919"/>
          <w:spacing w:val="-7"/>
          <w:sz w:val="18"/>
          <w:szCs w:val="18"/>
        </w:rPr>
        <w:t xml:space="preserve">0 </w:t>
      </w:r>
      <w:r>
        <w:rPr>
          <w:rFonts w:ascii="Times New Roman" w:hAnsi="Times New Roman"/>
          <w:color w:val="191919"/>
          <w:spacing w:val="-7"/>
          <w:sz w:val="18"/>
          <w:szCs w:val="18"/>
        </w:rPr>
        <w:t>o</w:t>
      </w:r>
      <w:r w:rsidRPr="004E1E50">
        <w:rPr>
          <w:rFonts w:ascii="Times New Roman" w:hAnsi="Times New Roman"/>
          <w:color w:val="191919"/>
          <w:spacing w:val="-7"/>
          <w:sz w:val="18"/>
          <w:szCs w:val="18"/>
        </w:rPr>
        <w:t xml:space="preserve">n </w:t>
      </w:r>
      <w:r>
        <w:rPr>
          <w:rFonts w:ascii="Times New Roman" w:hAnsi="Times New Roman"/>
          <w:color w:val="191919"/>
          <w:spacing w:val="-7"/>
          <w:sz w:val="18"/>
          <w:szCs w:val="18"/>
        </w:rPr>
        <w:t>th</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verba</w:t>
      </w:r>
      <w:r w:rsidRPr="004E1E50">
        <w:rPr>
          <w:rFonts w:ascii="Times New Roman" w:hAnsi="Times New Roman"/>
          <w:color w:val="191919"/>
          <w:spacing w:val="-7"/>
          <w:sz w:val="18"/>
          <w:szCs w:val="18"/>
        </w:rPr>
        <w:t xml:space="preserve">l </w:t>
      </w:r>
      <w:r>
        <w:rPr>
          <w:rFonts w:ascii="Times New Roman" w:hAnsi="Times New Roman"/>
          <w:color w:val="191919"/>
          <w:spacing w:val="-7"/>
          <w:sz w:val="18"/>
          <w:szCs w:val="18"/>
        </w:rPr>
        <w:t>portio</w:t>
      </w:r>
      <w:r w:rsidRPr="004E1E50">
        <w:rPr>
          <w:rFonts w:ascii="Times New Roman" w:hAnsi="Times New Roman"/>
          <w:color w:val="191919"/>
          <w:spacing w:val="-7"/>
          <w:sz w:val="18"/>
          <w:szCs w:val="18"/>
        </w:rPr>
        <w:t xml:space="preserve">n </w:t>
      </w:r>
      <w:r>
        <w:rPr>
          <w:rFonts w:ascii="Times New Roman" w:hAnsi="Times New Roman"/>
          <w:color w:val="191919"/>
          <w:spacing w:val="-7"/>
          <w:sz w:val="18"/>
          <w:szCs w:val="18"/>
        </w:rPr>
        <w:t>an</w:t>
      </w:r>
      <w:r w:rsidRPr="004E1E50">
        <w:rPr>
          <w:rFonts w:ascii="Times New Roman" w:hAnsi="Times New Roman"/>
          <w:color w:val="191919"/>
          <w:spacing w:val="-7"/>
          <w:sz w:val="18"/>
          <w:szCs w:val="18"/>
        </w:rPr>
        <w:t xml:space="preserve">d a </w:t>
      </w:r>
      <w:r>
        <w:rPr>
          <w:rFonts w:ascii="Times New Roman" w:hAnsi="Times New Roman"/>
          <w:color w:val="191919"/>
          <w:spacing w:val="-7"/>
          <w:sz w:val="18"/>
          <w:szCs w:val="18"/>
        </w:rPr>
        <w:t>hig</w:t>
      </w:r>
      <w:r w:rsidRPr="004E1E50">
        <w:rPr>
          <w:rFonts w:ascii="Times New Roman" w:hAnsi="Times New Roman"/>
          <w:color w:val="191919"/>
          <w:spacing w:val="-7"/>
          <w:sz w:val="18"/>
          <w:szCs w:val="18"/>
        </w:rPr>
        <w:t xml:space="preserve">h </w:t>
      </w:r>
      <w:r>
        <w:rPr>
          <w:rFonts w:ascii="Times New Roman" w:hAnsi="Times New Roman"/>
          <w:color w:val="191919"/>
          <w:spacing w:val="-7"/>
          <w:sz w:val="18"/>
          <w:szCs w:val="18"/>
        </w:rPr>
        <w:t>schoo</w:t>
      </w:r>
      <w:r w:rsidRPr="004E1E50">
        <w:rPr>
          <w:rFonts w:ascii="Times New Roman" w:hAnsi="Times New Roman"/>
          <w:color w:val="191919"/>
          <w:spacing w:val="-7"/>
          <w:sz w:val="18"/>
          <w:szCs w:val="18"/>
        </w:rPr>
        <w:t xml:space="preserve">l </w:t>
      </w:r>
      <w:r>
        <w:rPr>
          <w:rFonts w:ascii="Times New Roman" w:hAnsi="Times New Roman"/>
          <w:color w:val="191919"/>
          <w:spacing w:val="-7"/>
          <w:sz w:val="18"/>
          <w:szCs w:val="18"/>
        </w:rPr>
        <w:t>G</w:t>
      </w:r>
      <w:r w:rsidRPr="004E1E50">
        <w:rPr>
          <w:rFonts w:ascii="Times New Roman" w:hAnsi="Times New Roman"/>
          <w:color w:val="191919"/>
          <w:spacing w:val="-7"/>
          <w:sz w:val="18"/>
          <w:szCs w:val="18"/>
        </w:rPr>
        <w:t xml:space="preserve">PA </w:t>
      </w:r>
      <w:r>
        <w:rPr>
          <w:rFonts w:ascii="Times New Roman" w:hAnsi="Times New Roman"/>
          <w:color w:val="191919"/>
          <w:spacing w:val="-7"/>
          <w:sz w:val="18"/>
          <w:szCs w:val="18"/>
        </w:rPr>
        <w:t>o</w:t>
      </w:r>
      <w:r w:rsidRPr="004E1E50">
        <w:rPr>
          <w:rFonts w:ascii="Times New Roman" w:hAnsi="Times New Roman"/>
          <w:color w:val="191919"/>
          <w:spacing w:val="-7"/>
          <w:sz w:val="18"/>
          <w:szCs w:val="18"/>
        </w:rPr>
        <w:t xml:space="preserve">f </w:t>
      </w:r>
      <w:r>
        <w:rPr>
          <w:rFonts w:ascii="Times New Roman" w:hAnsi="Times New Roman"/>
          <w:color w:val="191919"/>
          <w:spacing w:val="-7"/>
          <w:sz w:val="18"/>
          <w:szCs w:val="18"/>
        </w:rPr>
        <w:t>“B</w:t>
      </w:r>
      <w:r w:rsidRPr="004E1E50">
        <w:rPr>
          <w:rFonts w:ascii="Times New Roman" w:hAnsi="Times New Roman"/>
          <w:color w:val="191919"/>
          <w:spacing w:val="-7"/>
          <w:sz w:val="18"/>
          <w:szCs w:val="18"/>
        </w:rPr>
        <w:t xml:space="preserve">” </w:t>
      </w:r>
      <w:r>
        <w:rPr>
          <w:rFonts w:ascii="Times New Roman" w:hAnsi="Times New Roman"/>
          <w:color w:val="191919"/>
          <w:spacing w:val="-7"/>
          <w:sz w:val="18"/>
          <w:szCs w:val="18"/>
        </w:rPr>
        <w:t>o</w:t>
      </w:r>
      <w:r w:rsidRPr="004E1E50">
        <w:rPr>
          <w:rFonts w:ascii="Times New Roman" w:hAnsi="Times New Roman"/>
          <w:color w:val="191919"/>
          <w:spacing w:val="-7"/>
          <w:sz w:val="18"/>
          <w:szCs w:val="18"/>
        </w:rPr>
        <w:t xml:space="preserve">r </w:t>
      </w:r>
      <w:r>
        <w:rPr>
          <w:rFonts w:ascii="Times New Roman" w:hAnsi="Times New Roman"/>
          <w:color w:val="191919"/>
          <w:spacing w:val="-7"/>
          <w:sz w:val="18"/>
          <w:szCs w:val="18"/>
        </w:rPr>
        <w:t>bette</w:t>
      </w:r>
      <w:r w:rsidRPr="004E1E50">
        <w:rPr>
          <w:rFonts w:ascii="Times New Roman" w:hAnsi="Times New Roman"/>
          <w:color w:val="191919"/>
          <w:spacing w:val="-7"/>
          <w:sz w:val="18"/>
          <w:szCs w:val="18"/>
        </w:rPr>
        <w:t xml:space="preserve">r. </w:t>
      </w:r>
      <w:r>
        <w:rPr>
          <w:rFonts w:ascii="Times New Roman" w:hAnsi="Times New Roman"/>
          <w:color w:val="191919"/>
          <w:spacing w:val="-7"/>
          <w:sz w:val="18"/>
          <w:szCs w:val="18"/>
        </w:rPr>
        <w:t>Student</w:t>
      </w:r>
      <w:r w:rsidRPr="004E1E50">
        <w:rPr>
          <w:rFonts w:ascii="Times New Roman" w:hAnsi="Times New Roman"/>
          <w:color w:val="191919"/>
          <w:spacing w:val="-7"/>
          <w:sz w:val="18"/>
          <w:szCs w:val="18"/>
        </w:rPr>
        <w:t xml:space="preserve">s </w:t>
      </w:r>
      <w:r>
        <w:rPr>
          <w:rFonts w:ascii="Times New Roman" w:hAnsi="Times New Roman"/>
          <w:color w:val="191919"/>
          <w:spacing w:val="-7"/>
          <w:sz w:val="18"/>
          <w:szCs w:val="18"/>
        </w:rPr>
        <w:t>wh</w:t>
      </w:r>
      <w:r w:rsidRPr="004E1E50">
        <w:rPr>
          <w:rFonts w:ascii="Times New Roman" w:hAnsi="Times New Roman"/>
          <w:color w:val="191919"/>
          <w:spacing w:val="-7"/>
          <w:sz w:val="18"/>
          <w:szCs w:val="18"/>
        </w:rPr>
        <w:t xml:space="preserve">o </w:t>
      </w:r>
      <w:r>
        <w:rPr>
          <w:rFonts w:ascii="Times New Roman" w:hAnsi="Times New Roman"/>
          <w:color w:val="191919"/>
          <w:spacing w:val="-7"/>
          <w:sz w:val="18"/>
          <w:szCs w:val="18"/>
        </w:rPr>
        <w:t>prefe</w:t>
      </w:r>
      <w:r w:rsidRPr="004E1E50">
        <w:rPr>
          <w:rFonts w:ascii="Times New Roman" w:hAnsi="Times New Roman"/>
          <w:color w:val="191919"/>
          <w:spacing w:val="-7"/>
          <w:sz w:val="18"/>
          <w:szCs w:val="18"/>
        </w:rPr>
        <w:t xml:space="preserve">r </w:t>
      </w:r>
      <w:r>
        <w:rPr>
          <w:rFonts w:ascii="Times New Roman" w:hAnsi="Times New Roman"/>
          <w:color w:val="191919"/>
          <w:spacing w:val="-7"/>
          <w:sz w:val="18"/>
          <w:szCs w:val="18"/>
        </w:rPr>
        <w:t>t</w:t>
      </w:r>
      <w:r w:rsidRPr="004E1E50">
        <w:rPr>
          <w:rFonts w:ascii="Times New Roman" w:hAnsi="Times New Roman"/>
          <w:color w:val="191919"/>
          <w:spacing w:val="-7"/>
          <w:sz w:val="18"/>
          <w:szCs w:val="18"/>
        </w:rPr>
        <w:t xml:space="preserve">o </w:t>
      </w:r>
      <w:r>
        <w:rPr>
          <w:rFonts w:ascii="Times New Roman" w:hAnsi="Times New Roman"/>
          <w:color w:val="191919"/>
          <w:spacing w:val="-7"/>
          <w:sz w:val="18"/>
          <w:szCs w:val="18"/>
        </w:rPr>
        <w:t>liv</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an</w:t>
      </w:r>
      <w:r w:rsidRPr="004E1E50">
        <w:rPr>
          <w:rFonts w:ascii="Times New Roman" w:hAnsi="Times New Roman"/>
          <w:color w:val="191919"/>
          <w:spacing w:val="-7"/>
          <w:sz w:val="18"/>
          <w:szCs w:val="18"/>
        </w:rPr>
        <w:t xml:space="preserve">d </w:t>
      </w:r>
      <w:r>
        <w:rPr>
          <w:rFonts w:ascii="Times New Roman" w:hAnsi="Times New Roman"/>
          <w:color w:val="191919"/>
          <w:spacing w:val="-7"/>
          <w:sz w:val="18"/>
          <w:szCs w:val="18"/>
        </w:rPr>
        <w:t>stud</w:t>
      </w:r>
      <w:r w:rsidRPr="004E1E50">
        <w:rPr>
          <w:rFonts w:ascii="Times New Roman" w:hAnsi="Times New Roman"/>
          <w:color w:val="191919"/>
          <w:spacing w:val="-7"/>
          <w:sz w:val="18"/>
          <w:szCs w:val="18"/>
        </w:rPr>
        <w:t xml:space="preserve">y </w:t>
      </w:r>
      <w:r>
        <w:rPr>
          <w:rFonts w:ascii="Times New Roman" w:hAnsi="Times New Roman"/>
          <w:color w:val="191919"/>
          <w:spacing w:val="-7"/>
          <w:sz w:val="18"/>
          <w:szCs w:val="18"/>
        </w:rPr>
        <w:t>i</w:t>
      </w:r>
      <w:r w:rsidRPr="004E1E50">
        <w:rPr>
          <w:rFonts w:ascii="Times New Roman" w:hAnsi="Times New Roman"/>
          <w:color w:val="191919"/>
          <w:spacing w:val="-7"/>
          <w:sz w:val="18"/>
          <w:szCs w:val="18"/>
        </w:rPr>
        <w:t xml:space="preserve">n a </w:t>
      </w:r>
      <w:r>
        <w:rPr>
          <w:rFonts w:ascii="Times New Roman" w:hAnsi="Times New Roman"/>
          <w:color w:val="191919"/>
          <w:spacing w:val="-7"/>
          <w:sz w:val="18"/>
          <w:szCs w:val="18"/>
        </w:rPr>
        <w:t>smalle</w:t>
      </w:r>
      <w:r w:rsidRPr="004E1E50">
        <w:rPr>
          <w:rFonts w:ascii="Times New Roman" w:hAnsi="Times New Roman"/>
          <w:color w:val="191919"/>
          <w:spacing w:val="-7"/>
          <w:sz w:val="18"/>
          <w:szCs w:val="18"/>
        </w:rPr>
        <w:t>r c</w:t>
      </w:r>
      <w:r>
        <w:rPr>
          <w:rFonts w:ascii="Times New Roman" w:hAnsi="Times New Roman"/>
          <w:color w:val="191919"/>
          <w:spacing w:val="-7"/>
          <w:sz w:val="18"/>
          <w:szCs w:val="18"/>
        </w:rPr>
        <w:t>ommunit</w:t>
      </w:r>
      <w:r w:rsidRPr="004E1E50">
        <w:rPr>
          <w:rFonts w:ascii="Times New Roman" w:hAnsi="Times New Roman"/>
          <w:color w:val="191919"/>
          <w:spacing w:val="-7"/>
          <w:sz w:val="18"/>
          <w:szCs w:val="18"/>
        </w:rPr>
        <w:t xml:space="preserve">y </w:t>
      </w:r>
      <w:r>
        <w:rPr>
          <w:rFonts w:ascii="Times New Roman" w:hAnsi="Times New Roman"/>
          <w:color w:val="191919"/>
          <w:spacing w:val="-7"/>
          <w:sz w:val="18"/>
          <w:szCs w:val="18"/>
        </w:rPr>
        <w:t>ma</w:t>
      </w:r>
      <w:r w:rsidRPr="004E1E50">
        <w:rPr>
          <w:rFonts w:ascii="Times New Roman" w:hAnsi="Times New Roman"/>
          <w:color w:val="191919"/>
          <w:spacing w:val="-7"/>
          <w:sz w:val="18"/>
          <w:szCs w:val="18"/>
        </w:rPr>
        <w:t xml:space="preserve">y </w:t>
      </w:r>
      <w:r>
        <w:rPr>
          <w:rFonts w:ascii="Times New Roman" w:hAnsi="Times New Roman"/>
          <w:color w:val="191919"/>
          <w:spacing w:val="-7"/>
          <w:sz w:val="18"/>
          <w:szCs w:val="18"/>
        </w:rPr>
        <w:t>als</w:t>
      </w:r>
      <w:r w:rsidRPr="004E1E50">
        <w:rPr>
          <w:rFonts w:ascii="Times New Roman" w:hAnsi="Times New Roman"/>
          <w:color w:val="191919"/>
          <w:spacing w:val="-7"/>
          <w:sz w:val="18"/>
          <w:szCs w:val="18"/>
        </w:rPr>
        <w:t xml:space="preserve">o </w:t>
      </w:r>
      <w:r>
        <w:rPr>
          <w:rFonts w:ascii="Times New Roman" w:hAnsi="Times New Roman"/>
          <w:color w:val="191919"/>
          <w:spacing w:val="-7"/>
          <w:sz w:val="18"/>
          <w:szCs w:val="18"/>
        </w:rPr>
        <w:t>transfer t</w:t>
      </w:r>
      <w:r w:rsidRPr="004E1E50">
        <w:rPr>
          <w:rFonts w:ascii="Times New Roman" w:hAnsi="Times New Roman"/>
          <w:color w:val="191919"/>
          <w:spacing w:val="-7"/>
          <w:sz w:val="18"/>
          <w:szCs w:val="18"/>
        </w:rPr>
        <w:t xml:space="preserve">o </w:t>
      </w:r>
      <w:r>
        <w:rPr>
          <w:rFonts w:ascii="Times New Roman" w:hAnsi="Times New Roman"/>
          <w:color w:val="191919"/>
          <w:spacing w:val="-7"/>
          <w:sz w:val="18"/>
          <w:szCs w:val="18"/>
        </w:rPr>
        <w:t>Geo</w:t>
      </w:r>
      <w:r w:rsidRPr="004E1E50">
        <w:rPr>
          <w:rFonts w:ascii="Times New Roman" w:hAnsi="Times New Roman"/>
          <w:color w:val="191919"/>
          <w:spacing w:val="-7"/>
          <w:sz w:val="18"/>
          <w:szCs w:val="18"/>
        </w:rPr>
        <w:t>r</w:t>
      </w:r>
      <w:r>
        <w:rPr>
          <w:rFonts w:ascii="Times New Roman" w:hAnsi="Times New Roman"/>
          <w:color w:val="191919"/>
          <w:spacing w:val="-7"/>
          <w:sz w:val="18"/>
          <w:szCs w:val="18"/>
        </w:rPr>
        <w:t>gi</w:t>
      </w:r>
      <w:r w:rsidRPr="004E1E50">
        <w:rPr>
          <w:rFonts w:ascii="Times New Roman" w:hAnsi="Times New Roman"/>
          <w:color w:val="191919"/>
          <w:spacing w:val="-7"/>
          <w:sz w:val="18"/>
          <w:szCs w:val="18"/>
        </w:rPr>
        <w:t>a T</w:t>
      </w:r>
      <w:r>
        <w:rPr>
          <w:rFonts w:ascii="Times New Roman" w:hAnsi="Times New Roman"/>
          <w:color w:val="191919"/>
          <w:spacing w:val="-7"/>
          <w:sz w:val="18"/>
          <w:szCs w:val="18"/>
        </w:rPr>
        <w:t>ec</w:t>
      </w:r>
      <w:r w:rsidRPr="004E1E50">
        <w:rPr>
          <w:rFonts w:ascii="Times New Roman" w:hAnsi="Times New Roman"/>
          <w:color w:val="191919"/>
          <w:spacing w:val="-7"/>
          <w:sz w:val="18"/>
          <w:szCs w:val="18"/>
        </w:rPr>
        <w:t xml:space="preserve">h </w:t>
      </w:r>
      <w:r>
        <w:rPr>
          <w:rFonts w:ascii="Times New Roman" w:hAnsi="Times New Roman"/>
          <w:color w:val="191919"/>
          <w:spacing w:val="-7"/>
          <w:sz w:val="18"/>
          <w:szCs w:val="18"/>
        </w:rPr>
        <w:t>Regiona</w:t>
      </w:r>
      <w:r w:rsidRPr="004E1E50">
        <w:rPr>
          <w:rFonts w:ascii="Times New Roman" w:hAnsi="Times New Roman"/>
          <w:color w:val="191919"/>
          <w:spacing w:val="-7"/>
          <w:sz w:val="18"/>
          <w:szCs w:val="18"/>
        </w:rPr>
        <w:t xml:space="preserve">l </w:t>
      </w:r>
      <w:r>
        <w:rPr>
          <w:rFonts w:ascii="Times New Roman" w:hAnsi="Times New Roman"/>
          <w:color w:val="191919"/>
          <w:spacing w:val="-7"/>
          <w:sz w:val="18"/>
          <w:szCs w:val="18"/>
        </w:rPr>
        <w:t>Engineerin</w:t>
      </w:r>
      <w:r w:rsidRPr="004E1E50">
        <w:rPr>
          <w:rFonts w:ascii="Times New Roman" w:hAnsi="Times New Roman"/>
          <w:color w:val="191919"/>
          <w:spacing w:val="-7"/>
          <w:sz w:val="18"/>
          <w:szCs w:val="18"/>
        </w:rPr>
        <w:t xml:space="preserve">g </w:t>
      </w:r>
      <w:r>
        <w:rPr>
          <w:rFonts w:ascii="Times New Roman" w:hAnsi="Times New Roman"/>
          <w:color w:val="191919"/>
          <w:spacing w:val="-7"/>
          <w:sz w:val="18"/>
          <w:szCs w:val="18"/>
        </w:rPr>
        <w:t>Progra</w:t>
      </w:r>
      <w:r w:rsidRPr="004E1E50">
        <w:rPr>
          <w:rFonts w:ascii="Times New Roman" w:hAnsi="Times New Roman"/>
          <w:color w:val="191919"/>
          <w:spacing w:val="-7"/>
          <w:sz w:val="18"/>
          <w:szCs w:val="18"/>
        </w:rPr>
        <w:t xml:space="preserve">m </w:t>
      </w:r>
      <w:r>
        <w:rPr>
          <w:rFonts w:ascii="Times New Roman" w:hAnsi="Times New Roman"/>
          <w:color w:val="191919"/>
          <w:spacing w:val="-7"/>
          <w:sz w:val="18"/>
          <w:szCs w:val="18"/>
        </w:rPr>
        <w:t>(GTREP</w:t>
      </w:r>
      <w:r w:rsidRPr="004E1E50">
        <w:rPr>
          <w:rFonts w:ascii="Times New Roman" w:hAnsi="Times New Roman"/>
          <w:color w:val="191919"/>
          <w:spacing w:val="-7"/>
          <w:sz w:val="18"/>
          <w:szCs w:val="18"/>
        </w:rPr>
        <w:t xml:space="preserve">) </w:t>
      </w:r>
      <w:r>
        <w:rPr>
          <w:rFonts w:ascii="Times New Roman" w:hAnsi="Times New Roman"/>
          <w:color w:val="191919"/>
          <w:spacing w:val="-7"/>
          <w:sz w:val="18"/>
          <w:szCs w:val="18"/>
        </w:rPr>
        <w:t>a</w:t>
      </w:r>
      <w:r w:rsidRPr="004E1E50">
        <w:rPr>
          <w:rFonts w:ascii="Times New Roman" w:hAnsi="Times New Roman"/>
          <w:color w:val="191919"/>
          <w:spacing w:val="-7"/>
          <w:sz w:val="18"/>
          <w:szCs w:val="18"/>
        </w:rPr>
        <w:t xml:space="preserve">t </w:t>
      </w:r>
      <w:r>
        <w:rPr>
          <w:rFonts w:ascii="Times New Roman" w:hAnsi="Times New Roman"/>
          <w:color w:val="191919"/>
          <w:spacing w:val="-7"/>
          <w:sz w:val="18"/>
          <w:szCs w:val="18"/>
        </w:rPr>
        <w:t>coasta</w:t>
      </w:r>
      <w:r w:rsidRPr="004E1E50">
        <w:rPr>
          <w:rFonts w:ascii="Times New Roman" w:hAnsi="Times New Roman"/>
          <w:color w:val="191919"/>
          <w:spacing w:val="-7"/>
          <w:sz w:val="18"/>
          <w:szCs w:val="18"/>
        </w:rPr>
        <w:t xml:space="preserve">l </w:t>
      </w:r>
      <w:r>
        <w:rPr>
          <w:rFonts w:ascii="Times New Roman" w:hAnsi="Times New Roman"/>
          <w:color w:val="191919"/>
          <w:spacing w:val="-7"/>
          <w:sz w:val="18"/>
          <w:szCs w:val="18"/>
        </w:rPr>
        <w:t>cit</w:t>
      </w:r>
      <w:r w:rsidRPr="004E1E50">
        <w:rPr>
          <w:rFonts w:ascii="Times New Roman" w:hAnsi="Times New Roman"/>
          <w:color w:val="191919"/>
          <w:spacing w:val="-7"/>
          <w:sz w:val="18"/>
          <w:szCs w:val="18"/>
        </w:rPr>
        <w:t xml:space="preserve">y </w:t>
      </w:r>
      <w:r>
        <w:rPr>
          <w:rFonts w:ascii="Times New Roman" w:hAnsi="Times New Roman"/>
          <w:color w:val="191919"/>
          <w:spacing w:val="-7"/>
          <w:sz w:val="18"/>
          <w:szCs w:val="18"/>
        </w:rPr>
        <w:t>o</w:t>
      </w:r>
      <w:r w:rsidRPr="004E1E50">
        <w:rPr>
          <w:rFonts w:ascii="Times New Roman" w:hAnsi="Times New Roman"/>
          <w:color w:val="191919"/>
          <w:spacing w:val="-7"/>
          <w:sz w:val="18"/>
          <w:szCs w:val="18"/>
        </w:rPr>
        <w:t xml:space="preserve">f </w:t>
      </w:r>
      <w:r>
        <w:rPr>
          <w:rFonts w:ascii="Times New Roman" w:hAnsi="Times New Roman"/>
          <w:color w:val="191919"/>
          <w:spacing w:val="-7"/>
          <w:sz w:val="18"/>
          <w:szCs w:val="18"/>
        </w:rPr>
        <w:t>Savanna</w:t>
      </w:r>
      <w:r w:rsidRPr="004E1E50">
        <w:rPr>
          <w:rFonts w:ascii="Times New Roman" w:hAnsi="Times New Roman"/>
          <w:color w:val="191919"/>
          <w:spacing w:val="-7"/>
          <w:sz w:val="18"/>
          <w:szCs w:val="18"/>
        </w:rPr>
        <w:t xml:space="preserve">h </w:t>
      </w:r>
      <w:r>
        <w:rPr>
          <w:rFonts w:ascii="Times New Roman" w:hAnsi="Times New Roman"/>
          <w:color w:val="191919"/>
          <w:spacing w:val="-7"/>
          <w:sz w:val="18"/>
          <w:szCs w:val="18"/>
        </w:rPr>
        <w:t>an</w:t>
      </w:r>
      <w:r w:rsidRPr="004E1E50">
        <w:rPr>
          <w:rFonts w:ascii="Times New Roman" w:hAnsi="Times New Roman"/>
          <w:color w:val="191919"/>
          <w:spacing w:val="-7"/>
          <w:sz w:val="18"/>
          <w:szCs w:val="18"/>
        </w:rPr>
        <w:t xml:space="preserve">d </w:t>
      </w:r>
      <w:r>
        <w:rPr>
          <w:rFonts w:ascii="Times New Roman" w:hAnsi="Times New Roman"/>
          <w:color w:val="191919"/>
          <w:spacing w:val="-7"/>
          <w:sz w:val="18"/>
          <w:szCs w:val="18"/>
        </w:rPr>
        <w:t>receiv</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th</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Geo</w:t>
      </w:r>
      <w:r w:rsidRPr="004E1E50">
        <w:rPr>
          <w:rFonts w:ascii="Times New Roman" w:hAnsi="Times New Roman"/>
          <w:color w:val="191919"/>
          <w:spacing w:val="-7"/>
          <w:sz w:val="18"/>
          <w:szCs w:val="18"/>
        </w:rPr>
        <w:t>r</w:t>
      </w:r>
      <w:r>
        <w:rPr>
          <w:rFonts w:ascii="Times New Roman" w:hAnsi="Times New Roman"/>
          <w:color w:val="191919"/>
          <w:spacing w:val="-7"/>
          <w:sz w:val="18"/>
          <w:szCs w:val="18"/>
        </w:rPr>
        <w:t>gi</w:t>
      </w:r>
      <w:r w:rsidRPr="004E1E50">
        <w:rPr>
          <w:rFonts w:ascii="Times New Roman" w:hAnsi="Times New Roman"/>
          <w:color w:val="191919"/>
          <w:spacing w:val="-7"/>
          <w:sz w:val="18"/>
          <w:szCs w:val="18"/>
        </w:rPr>
        <w:t>a T</w:t>
      </w:r>
      <w:r>
        <w:rPr>
          <w:rFonts w:ascii="Times New Roman" w:hAnsi="Times New Roman"/>
          <w:color w:val="191919"/>
          <w:spacing w:val="-7"/>
          <w:sz w:val="18"/>
          <w:szCs w:val="18"/>
        </w:rPr>
        <w:t>ec</w:t>
      </w:r>
      <w:r w:rsidRPr="004E1E50">
        <w:rPr>
          <w:rFonts w:ascii="Times New Roman" w:hAnsi="Times New Roman"/>
          <w:color w:val="191919"/>
          <w:spacing w:val="-7"/>
          <w:sz w:val="18"/>
          <w:szCs w:val="18"/>
        </w:rPr>
        <w:t xml:space="preserve">h </w:t>
      </w:r>
      <w:r>
        <w:rPr>
          <w:rFonts w:ascii="Times New Roman" w:hAnsi="Times New Roman"/>
          <w:color w:val="191919"/>
          <w:spacing w:val="-7"/>
          <w:sz w:val="18"/>
          <w:szCs w:val="18"/>
        </w:rPr>
        <w:t>engineerin</w:t>
      </w:r>
      <w:r w:rsidRPr="004E1E50">
        <w:rPr>
          <w:rFonts w:ascii="Times New Roman" w:hAnsi="Times New Roman"/>
          <w:color w:val="191919"/>
          <w:spacing w:val="-7"/>
          <w:sz w:val="18"/>
          <w:szCs w:val="18"/>
        </w:rPr>
        <w:t xml:space="preserve">g </w:t>
      </w:r>
      <w:r>
        <w:rPr>
          <w:rFonts w:ascii="Times New Roman" w:hAnsi="Times New Roman"/>
          <w:color w:val="191919"/>
          <w:spacing w:val="-7"/>
          <w:sz w:val="18"/>
          <w:szCs w:val="18"/>
        </w:rPr>
        <w:t>degr</w:t>
      </w:r>
      <w:r w:rsidRPr="004E1E50">
        <w:rPr>
          <w:rFonts w:ascii="Times New Roman" w:hAnsi="Times New Roman"/>
          <w:color w:val="191919"/>
          <w:spacing w:val="-7"/>
          <w:sz w:val="18"/>
          <w:szCs w:val="18"/>
        </w:rPr>
        <w:t xml:space="preserve">ee </w:t>
      </w:r>
      <w:r>
        <w:rPr>
          <w:rFonts w:ascii="Times New Roman" w:hAnsi="Times New Roman"/>
          <w:color w:val="191919"/>
          <w:spacing w:val="-7"/>
          <w:sz w:val="18"/>
          <w:szCs w:val="18"/>
        </w:rPr>
        <w:t>b</w:t>
      </w:r>
      <w:r w:rsidRPr="004E1E50">
        <w:rPr>
          <w:rFonts w:ascii="Times New Roman" w:hAnsi="Times New Roman"/>
          <w:color w:val="191919"/>
          <w:spacing w:val="-7"/>
          <w:sz w:val="18"/>
          <w:szCs w:val="18"/>
        </w:rPr>
        <w:t xml:space="preserve">y </w:t>
      </w:r>
      <w:r>
        <w:rPr>
          <w:rFonts w:ascii="Times New Roman" w:hAnsi="Times New Roman"/>
          <w:color w:val="191919"/>
          <w:spacing w:val="-7"/>
          <w:sz w:val="18"/>
          <w:szCs w:val="18"/>
        </w:rPr>
        <w:t>completin</w:t>
      </w:r>
      <w:r w:rsidRPr="004E1E50">
        <w:rPr>
          <w:rFonts w:ascii="Times New Roman" w:hAnsi="Times New Roman"/>
          <w:color w:val="191919"/>
          <w:spacing w:val="-7"/>
          <w:sz w:val="18"/>
          <w:szCs w:val="18"/>
        </w:rPr>
        <w:t xml:space="preserve">g </w:t>
      </w:r>
      <w:r>
        <w:rPr>
          <w:rFonts w:ascii="Times New Roman" w:hAnsi="Times New Roman"/>
          <w:color w:val="191919"/>
          <w:spacing w:val="-7"/>
          <w:sz w:val="18"/>
          <w:szCs w:val="18"/>
        </w:rPr>
        <w:t>their studie</w:t>
      </w:r>
      <w:r w:rsidRPr="004E1E50">
        <w:rPr>
          <w:rFonts w:ascii="Times New Roman" w:hAnsi="Times New Roman"/>
          <w:color w:val="191919"/>
          <w:spacing w:val="-7"/>
          <w:sz w:val="18"/>
          <w:szCs w:val="18"/>
        </w:rPr>
        <w:t xml:space="preserve">s </w:t>
      </w:r>
      <w:r>
        <w:rPr>
          <w:rFonts w:ascii="Times New Roman" w:hAnsi="Times New Roman"/>
          <w:color w:val="191919"/>
          <w:spacing w:val="-7"/>
          <w:sz w:val="18"/>
          <w:szCs w:val="18"/>
        </w:rPr>
        <w:t>a</w:t>
      </w:r>
      <w:r w:rsidRPr="004E1E50">
        <w:rPr>
          <w:rFonts w:ascii="Times New Roman" w:hAnsi="Times New Roman"/>
          <w:color w:val="191919"/>
          <w:spacing w:val="-7"/>
          <w:sz w:val="18"/>
          <w:szCs w:val="18"/>
        </w:rPr>
        <w:t xml:space="preserve">t </w:t>
      </w:r>
      <w:r>
        <w:rPr>
          <w:rFonts w:ascii="Times New Roman" w:hAnsi="Times New Roman"/>
          <w:color w:val="191919"/>
          <w:spacing w:val="-7"/>
          <w:sz w:val="18"/>
          <w:szCs w:val="18"/>
        </w:rPr>
        <w:t>Geo</w:t>
      </w:r>
      <w:r w:rsidRPr="004E1E50">
        <w:rPr>
          <w:rFonts w:ascii="Times New Roman" w:hAnsi="Times New Roman"/>
          <w:color w:val="191919"/>
          <w:spacing w:val="-7"/>
          <w:sz w:val="18"/>
          <w:szCs w:val="18"/>
        </w:rPr>
        <w:t>r</w:t>
      </w:r>
      <w:r>
        <w:rPr>
          <w:rFonts w:ascii="Times New Roman" w:hAnsi="Times New Roman"/>
          <w:color w:val="191919"/>
          <w:spacing w:val="-7"/>
          <w:sz w:val="18"/>
          <w:szCs w:val="18"/>
        </w:rPr>
        <w:t>gi</w:t>
      </w:r>
      <w:r w:rsidRPr="004E1E50">
        <w:rPr>
          <w:rFonts w:ascii="Times New Roman" w:hAnsi="Times New Roman"/>
          <w:color w:val="191919"/>
          <w:spacing w:val="-7"/>
          <w:sz w:val="18"/>
          <w:szCs w:val="18"/>
        </w:rPr>
        <w:t>a T</w:t>
      </w:r>
      <w:r>
        <w:rPr>
          <w:rFonts w:ascii="Times New Roman" w:hAnsi="Times New Roman"/>
          <w:color w:val="191919"/>
          <w:spacing w:val="-7"/>
          <w:sz w:val="18"/>
          <w:szCs w:val="18"/>
        </w:rPr>
        <w:t>ec</w:t>
      </w:r>
      <w:r w:rsidRPr="004E1E50">
        <w:rPr>
          <w:rFonts w:ascii="Times New Roman" w:hAnsi="Times New Roman"/>
          <w:color w:val="191919"/>
          <w:spacing w:val="-7"/>
          <w:sz w:val="18"/>
          <w:szCs w:val="18"/>
        </w:rPr>
        <w:t xml:space="preserve">h </w:t>
      </w:r>
      <w:r>
        <w:rPr>
          <w:rFonts w:ascii="Times New Roman" w:hAnsi="Times New Roman"/>
          <w:color w:val="191919"/>
          <w:spacing w:val="-7"/>
          <w:sz w:val="18"/>
          <w:szCs w:val="18"/>
        </w:rPr>
        <w:t>campu</w:t>
      </w:r>
      <w:r w:rsidRPr="004E1E50">
        <w:rPr>
          <w:rFonts w:ascii="Times New Roman" w:hAnsi="Times New Roman"/>
          <w:color w:val="191919"/>
          <w:spacing w:val="-7"/>
          <w:sz w:val="18"/>
          <w:szCs w:val="18"/>
        </w:rPr>
        <w:t xml:space="preserve">s </w:t>
      </w:r>
      <w:r>
        <w:rPr>
          <w:rFonts w:ascii="Times New Roman" w:hAnsi="Times New Roman"/>
          <w:color w:val="191919"/>
          <w:spacing w:val="-7"/>
          <w:sz w:val="18"/>
          <w:szCs w:val="18"/>
        </w:rPr>
        <w:t>a</w:t>
      </w:r>
      <w:r w:rsidRPr="004E1E50">
        <w:rPr>
          <w:rFonts w:ascii="Times New Roman" w:hAnsi="Times New Roman"/>
          <w:color w:val="191919"/>
          <w:spacing w:val="-7"/>
          <w:sz w:val="18"/>
          <w:szCs w:val="18"/>
        </w:rPr>
        <w:t xml:space="preserve">t </w:t>
      </w:r>
      <w:r>
        <w:rPr>
          <w:rFonts w:ascii="Times New Roman" w:hAnsi="Times New Roman"/>
          <w:color w:val="191919"/>
          <w:spacing w:val="-7"/>
          <w:sz w:val="18"/>
          <w:szCs w:val="18"/>
        </w:rPr>
        <w:t>Savannah.</w:t>
      </w:r>
    </w:p>
    <w:p w:rsidR="004E1E50" w:rsidRPr="004E1E50" w:rsidRDefault="004E1E50" w:rsidP="004E1E50">
      <w:pPr>
        <w:widowControl w:val="0"/>
        <w:autoSpaceDE w:val="0"/>
        <w:autoSpaceDN w:val="0"/>
        <w:adjustRightInd w:val="0"/>
        <w:spacing w:before="7" w:after="0" w:line="216" w:lineRule="exact"/>
        <w:ind w:left="120" w:right="130" w:firstLine="0"/>
        <w:jc w:val="both"/>
        <w:rPr>
          <w:rFonts w:ascii="Times New Roman" w:hAnsi="Times New Roman"/>
          <w:color w:val="191919"/>
          <w:spacing w:val="-7"/>
          <w:sz w:val="18"/>
          <w:szCs w:val="18"/>
        </w:rPr>
      </w:pPr>
    </w:p>
    <w:p w:rsidR="004E1E50" w:rsidRPr="004E1E50" w:rsidRDefault="004E1E50" w:rsidP="004E1E50">
      <w:pPr>
        <w:widowControl w:val="0"/>
        <w:autoSpaceDE w:val="0"/>
        <w:autoSpaceDN w:val="0"/>
        <w:adjustRightInd w:val="0"/>
        <w:spacing w:before="7" w:after="0" w:line="216" w:lineRule="exact"/>
        <w:ind w:left="120" w:right="130" w:firstLine="0"/>
        <w:jc w:val="both"/>
        <w:rPr>
          <w:rFonts w:ascii="Times New Roman" w:hAnsi="Times New Roman"/>
          <w:b/>
          <w:color w:val="191919"/>
          <w:spacing w:val="-7"/>
          <w:sz w:val="18"/>
          <w:szCs w:val="18"/>
        </w:rPr>
      </w:pPr>
      <w:r w:rsidRPr="004E1E50">
        <w:rPr>
          <w:rFonts w:ascii="Times New Roman" w:hAnsi="Times New Roman"/>
          <w:b/>
          <w:color w:val="191919"/>
          <w:spacing w:val="-7"/>
          <w:sz w:val="18"/>
          <w:szCs w:val="18"/>
        </w:rPr>
        <w:t>TRACK 2</w:t>
      </w:r>
    </w:p>
    <w:p w:rsidR="004E1E50" w:rsidRPr="004E1E50" w:rsidRDefault="004E1E50" w:rsidP="004E1E50">
      <w:pPr>
        <w:widowControl w:val="0"/>
        <w:autoSpaceDE w:val="0"/>
        <w:autoSpaceDN w:val="0"/>
        <w:adjustRightInd w:val="0"/>
        <w:spacing w:before="7" w:after="0" w:line="216" w:lineRule="exact"/>
        <w:ind w:left="120" w:right="130" w:firstLine="0"/>
        <w:jc w:val="both"/>
        <w:rPr>
          <w:rFonts w:ascii="Times New Roman" w:hAnsi="Times New Roman"/>
          <w:color w:val="191919"/>
          <w:spacing w:val="-7"/>
          <w:sz w:val="18"/>
          <w:szCs w:val="18"/>
        </w:rPr>
      </w:pPr>
      <w:r>
        <w:rPr>
          <w:rFonts w:ascii="Times New Roman" w:hAnsi="Times New Roman"/>
          <w:color w:val="191919"/>
          <w:spacing w:val="-7"/>
          <w:sz w:val="18"/>
          <w:szCs w:val="18"/>
        </w:rPr>
        <w:t>Th</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Dua</w:t>
      </w:r>
      <w:r w:rsidRPr="004E1E50">
        <w:rPr>
          <w:rFonts w:ascii="Times New Roman" w:hAnsi="Times New Roman"/>
          <w:color w:val="191919"/>
          <w:spacing w:val="-7"/>
          <w:sz w:val="18"/>
          <w:szCs w:val="18"/>
        </w:rPr>
        <w:t xml:space="preserve">l </w:t>
      </w:r>
      <w:r>
        <w:rPr>
          <w:rFonts w:ascii="Times New Roman" w:hAnsi="Times New Roman"/>
          <w:color w:val="191919"/>
          <w:spacing w:val="-7"/>
          <w:sz w:val="18"/>
          <w:szCs w:val="18"/>
        </w:rPr>
        <w:t>Degre</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Progra</w:t>
      </w:r>
      <w:r w:rsidRPr="004E1E50">
        <w:rPr>
          <w:rFonts w:ascii="Times New Roman" w:hAnsi="Times New Roman"/>
          <w:color w:val="191919"/>
          <w:spacing w:val="-7"/>
          <w:sz w:val="18"/>
          <w:szCs w:val="18"/>
        </w:rPr>
        <w:t xml:space="preserve">m </w:t>
      </w:r>
      <w:r>
        <w:rPr>
          <w:rFonts w:ascii="Times New Roman" w:hAnsi="Times New Roman"/>
          <w:color w:val="191919"/>
          <w:spacing w:val="-7"/>
          <w:sz w:val="18"/>
          <w:szCs w:val="18"/>
        </w:rPr>
        <w:t>i</w:t>
      </w:r>
      <w:r w:rsidRPr="004E1E50">
        <w:rPr>
          <w:rFonts w:ascii="Times New Roman" w:hAnsi="Times New Roman"/>
          <w:color w:val="191919"/>
          <w:spacing w:val="-7"/>
          <w:sz w:val="18"/>
          <w:szCs w:val="18"/>
        </w:rPr>
        <w:t xml:space="preserve">s </w:t>
      </w:r>
      <w:r>
        <w:rPr>
          <w:rFonts w:ascii="Times New Roman" w:hAnsi="Times New Roman"/>
          <w:color w:val="191919"/>
          <w:spacing w:val="-7"/>
          <w:sz w:val="18"/>
          <w:szCs w:val="18"/>
        </w:rPr>
        <w:t>als</w:t>
      </w:r>
      <w:r w:rsidRPr="004E1E50">
        <w:rPr>
          <w:rFonts w:ascii="Times New Roman" w:hAnsi="Times New Roman"/>
          <w:color w:val="191919"/>
          <w:spacing w:val="-7"/>
          <w:sz w:val="18"/>
          <w:szCs w:val="18"/>
        </w:rPr>
        <w:t xml:space="preserve">o a </w:t>
      </w:r>
      <w:r>
        <w:rPr>
          <w:rFonts w:ascii="Times New Roman" w:hAnsi="Times New Roman"/>
          <w:color w:val="191919"/>
          <w:spacing w:val="-7"/>
          <w:sz w:val="18"/>
          <w:szCs w:val="18"/>
        </w:rPr>
        <w:t>cooperativ</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progra</w:t>
      </w:r>
      <w:r w:rsidRPr="004E1E50">
        <w:rPr>
          <w:rFonts w:ascii="Times New Roman" w:hAnsi="Times New Roman"/>
          <w:color w:val="191919"/>
          <w:spacing w:val="-7"/>
          <w:sz w:val="18"/>
          <w:szCs w:val="18"/>
        </w:rPr>
        <w:t xml:space="preserve">m </w:t>
      </w:r>
      <w:r>
        <w:rPr>
          <w:rFonts w:ascii="Times New Roman" w:hAnsi="Times New Roman"/>
          <w:color w:val="191919"/>
          <w:spacing w:val="-7"/>
          <w:sz w:val="18"/>
          <w:szCs w:val="18"/>
        </w:rPr>
        <w:t>betwee</w:t>
      </w:r>
      <w:r w:rsidRPr="004E1E50">
        <w:rPr>
          <w:rFonts w:ascii="Times New Roman" w:hAnsi="Times New Roman"/>
          <w:color w:val="191919"/>
          <w:spacing w:val="-7"/>
          <w:sz w:val="18"/>
          <w:szCs w:val="18"/>
        </w:rPr>
        <w:t xml:space="preserve">n </w:t>
      </w:r>
      <w:r>
        <w:rPr>
          <w:rFonts w:ascii="Times New Roman" w:hAnsi="Times New Roman"/>
          <w:color w:val="191919"/>
          <w:spacing w:val="-7"/>
          <w:sz w:val="18"/>
          <w:szCs w:val="18"/>
        </w:rPr>
        <w:t>Geo</w:t>
      </w:r>
      <w:r w:rsidRPr="004E1E50">
        <w:rPr>
          <w:rFonts w:ascii="Times New Roman" w:hAnsi="Times New Roman"/>
          <w:color w:val="191919"/>
          <w:spacing w:val="-7"/>
          <w:sz w:val="18"/>
          <w:szCs w:val="18"/>
        </w:rPr>
        <w:t>r</w:t>
      </w:r>
      <w:r>
        <w:rPr>
          <w:rFonts w:ascii="Times New Roman" w:hAnsi="Times New Roman"/>
          <w:color w:val="191919"/>
          <w:spacing w:val="-7"/>
          <w:sz w:val="18"/>
          <w:szCs w:val="18"/>
        </w:rPr>
        <w:t>gi</w:t>
      </w:r>
      <w:r w:rsidRPr="004E1E50">
        <w:rPr>
          <w:rFonts w:ascii="Times New Roman" w:hAnsi="Times New Roman"/>
          <w:color w:val="191919"/>
          <w:spacing w:val="-7"/>
          <w:sz w:val="18"/>
          <w:szCs w:val="18"/>
        </w:rPr>
        <w:t>a T</w:t>
      </w:r>
      <w:r>
        <w:rPr>
          <w:rFonts w:ascii="Times New Roman" w:hAnsi="Times New Roman"/>
          <w:color w:val="191919"/>
          <w:spacing w:val="-7"/>
          <w:sz w:val="18"/>
          <w:szCs w:val="18"/>
        </w:rPr>
        <w:t>ec</w:t>
      </w:r>
      <w:r w:rsidRPr="004E1E50">
        <w:rPr>
          <w:rFonts w:ascii="Times New Roman" w:hAnsi="Times New Roman"/>
          <w:color w:val="191919"/>
          <w:spacing w:val="-7"/>
          <w:sz w:val="18"/>
          <w:szCs w:val="18"/>
        </w:rPr>
        <w:t xml:space="preserve">h </w:t>
      </w:r>
      <w:r>
        <w:rPr>
          <w:rFonts w:ascii="Times New Roman" w:hAnsi="Times New Roman"/>
          <w:color w:val="191919"/>
          <w:spacing w:val="-7"/>
          <w:sz w:val="18"/>
          <w:szCs w:val="18"/>
        </w:rPr>
        <w:t>an</w:t>
      </w:r>
      <w:r w:rsidRPr="004E1E50">
        <w:rPr>
          <w:rFonts w:ascii="Times New Roman" w:hAnsi="Times New Roman"/>
          <w:color w:val="191919"/>
          <w:spacing w:val="-7"/>
          <w:sz w:val="18"/>
          <w:szCs w:val="18"/>
        </w:rPr>
        <w:t xml:space="preserve">d </w:t>
      </w:r>
      <w:r>
        <w:rPr>
          <w:rFonts w:ascii="Times New Roman" w:hAnsi="Times New Roman"/>
          <w:color w:val="191919"/>
          <w:spacing w:val="-7"/>
          <w:sz w:val="18"/>
          <w:szCs w:val="18"/>
        </w:rPr>
        <w:t>Alban</w:t>
      </w:r>
      <w:r w:rsidRPr="004E1E50">
        <w:rPr>
          <w:rFonts w:ascii="Times New Roman" w:hAnsi="Times New Roman"/>
          <w:color w:val="191919"/>
          <w:spacing w:val="-7"/>
          <w:sz w:val="18"/>
          <w:szCs w:val="18"/>
        </w:rPr>
        <w:t xml:space="preserve">y </w:t>
      </w:r>
      <w:r>
        <w:rPr>
          <w:rFonts w:ascii="Times New Roman" w:hAnsi="Times New Roman"/>
          <w:color w:val="191919"/>
          <w:spacing w:val="-7"/>
          <w:sz w:val="18"/>
          <w:szCs w:val="18"/>
        </w:rPr>
        <w:t>Stat</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Universit</w:t>
      </w:r>
      <w:r w:rsidRPr="004E1E50">
        <w:rPr>
          <w:rFonts w:ascii="Times New Roman" w:hAnsi="Times New Roman"/>
          <w:color w:val="191919"/>
          <w:spacing w:val="-7"/>
          <w:sz w:val="18"/>
          <w:szCs w:val="18"/>
        </w:rPr>
        <w:t xml:space="preserve">y </w:t>
      </w:r>
      <w:r>
        <w:rPr>
          <w:rFonts w:ascii="Times New Roman" w:hAnsi="Times New Roman"/>
          <w:color w:val="191919"/>
          <w:spacing w:val="-7"/>
          <w:sz w:val="18"/>
          <w:szCs w:val="18"/>
        </w:rPr>
        <w:t>tha</w:t>
      </w:r>
      <w:r w:rsidRPr="004E1E50">
        <w:rPr>
          <w:rFonts w:ascii="Times New Roman" w:hAnsi="Times New Roman"/>
          <w:color w:val="191919"/>
          <w:spacing w:val="-7"/>
          <w:sz w:val="18"/>
          <w:szCs w:val="18"/>
        </w:rPr>
        <w:t xml:space="preserve">t </w:t>
      </w:r>
      <w:r>
        <w:rPr>
          <w:rFonts w:ascii="Times New Roman" w:hAnsi="Times New Roman"/>
          <w:color w:val="191919"/>
          <w:spacing w:val="-7"/>
          <w:sz w:val="18"/>
          <w:szCs w:val="18"/>
        </w:rPr>
        <w:t>i</w:t>
      </w:r>
      <w:r w:rsidRPr="004E1E50">
        <w:rPr>
          <w:rFonts w:ascii="Times New Roman" w:hAnsi="Times New Roman"/>
          <w:color w:val="191919"/>
          <w:spacing w:val="-7"/>
          <w:sz w:val="18"/>
          <w:szCs w:val="18"/>
        </w:rPr>
        <w:t xml:space="preserve">s </w:t>
      </w:r>
      <w:r>
        <w:rPr>
          <w:rFonts w:ascii="Times New Roman" w:hAnsi="Times New Roman"/>
          <w:color w:val="191919"/>
          <w:spacing w:val="-7"/>
          <w:sz w:val="18"/>
          <w:szCs w:val="18"/>
        </w:rPr>
        <w:t>designe</w:t>
      </w:r>
      <w:r w:rsidRPr="004E1E50">
        <w:rPr>
          <w:rFonts w:ascii="Times New Roman" w:hAnsi="Times New Roman"/>
          <w:color w:val="191919"/>
          <w:spacing w:val="-7"/>
          <w:sz w:val="18"/>
          <w:szCs w:val="18"/>
        </w:rPr>
        <w:t>d f</w:t>
      </w:r>
      <w:r>
        <w:rPr>
          <w:rFonts w:ascii="Times New Roman" w:hAnsi="Times New Roman"/>
          <w:color w:val="191919"/>
          <w:spacing w:val="-7"/>
          <w:sz w:val="18"/>
          <w:szCs w:val="18"/>
        </w:rPr>
        <w:t>o</w:t>
      </w:r>
      <w:r w:rsidRPr="004E1E50">
        <w:rPr>
          <w:rFonts w:ascii="Times New Roman" w:hAnsi="Times New Roman"/>
          <w:color w:val="191919"/>
          <w:spacing w:val="-7"/>
          <w:sz w:val="18"/>
          <w:szCs w:val="18"/>
        </w:rPr>
        <w:t xml:space="preserve">r </w:t>
      </w:r>
      <w:r>
        <w:rPr>
          <w:rFonts w:ascii="Times New Roman" w:hAnsi="Times New Roman"/>
          <w:color w:val="191919"/>
          <w:spacing w:val="-7"/>
          <w:sz w:val="18"/>
          <w:szCs w:val="18"/>
        </w:rPr>
        <w:t>student</w:t>
      </w:r>
      <w:r w:rsidRPr="004E1E50">
        <w:rPr>
          <w:rFonts w:ascii="Times New Roman" w:hAnsi="Times New Roman"/>
          <w:color w:val="191919"/>
          <w:spacing w:val="-7"/>
          <w:sz w:val="18"/>
          <w:szCs w:val="18"/>
        </w:rPr>
        <w:t xml:space="preserve">s </w:t>
      </w:r>
      <w:r>
        <w:rPr>
          <w:rFonts w:ascii="Times New Roman" w:hAnsi="Times New Roman"/>
          <w:color w:val="191919"/>
          <w:spacing w:val="-7"/>
          <w:sz w:val="18"/>
          <w:szCs w:val="18"/>
        </w:rPr>
        <w:t>wh</w:t>
      </w:r>
      <w:r w:rsidRPr="004E1E50">
        <w:rPr>
          <w:rFonts w:ascii="Times New Roman" w:hAnsi="Times New Roman"/>
          <w:color w:val="191919"/>
          <w:spacing w:val="-7"/>
          <w:sz w:val="18"/>
          <w:szCs w:val="18"/>
        </w:rPr>
        <w:t xml:space="preserve">o </w:t>
      </w:r>
      <w:r>
        <w:rPr>
          <w:rFonts w:ascii="Times New Roman" w:hAnsi="Times New Roman"/>
          <w:color w:val="191919"/>
          <w:spacing w:val="-7"/>
          <w:sz w:val="18"/>
          <w:szCs w:val="18"/>
        </w:rPr>
        <w:t>want t</w:t>
      </w:r>
      <w:r w:rsidRPr="004E1E50">
        <w:rPr>
          <w:rFonts w:ascii="Times New Roman" w:hAnsi="Times New Roman"/>
          <w:color w:val="191919"/>
          <w:spacing w:val="-7"/>
          <w:sz w:val="18"/>
          <w:szCs w:val="18"/>
        </w:rPr>
        <w:t xml:space="preserve">o </w:t>
      </w:r>
      <w:r>
        <w:rPr>
          <w:rFonts w:ascii="Times New Roman" w:hAnsi="Times New Roman"/>
          <w:color w:val="191919"/>
          <w:spacing w:val="-7"/>
          <w:sz w:val="18"/>
          <w:szCs w:val="18"/>
        </w:rPr>
        <w:t>hav</w:t>
      </w:r>
      <w:r w:rsidRPr="004E1E50">
        <w:rPr>
          <w:rFonts w:ascii="Times New Roman" w:hAnsi="Times New Roman"/>
          <w:color w:val="191919"/>
          <w:spacing w:val="-7"/>
          <w:sz w:val="18"/>
          <w:szCs w:val="18"/>
        </w:rPr>
        <w:t xml:space="preserve">e a </w:t>
      </w:r>
      <w:r>
        <w:rPr>
          <w:rFonts w:ascii="Times New Roman" w:hAnsi="Times New Roman"/>
          <w:color w:val="191919"/>
          <w:spacing w:val="-7"/>
          <w:sz w:val="18"/>
          <w:szCs w:val="18"/>
        </w:rPr>
        <w:t>broa</w:t>
      </w:r>
      <w:r w:rsidRPr="004E1E50">
        <w:rPr>
          <w:rFonts w:ascii="Times New Roman" w:hAnsi="Times New Roman"/>
          <w:color w:val="191919"/>
          <w:spacing w:val="-7"/>
          <w:sz w:val="18"/>
          <w:szCs w:val="18"/>
        </w:rPr>
        <w:t xml:space="preserve">d </w:t>
      </w:r>
      <w:r>
        <w:rPr>
          <w:rFonts w:ascii="Times New Roman" w:hAnsi="Times New Roman"/>
          <w:color w:val="191919"/>
          <w:spacing w:val="-7"/>
          <w:sz w:val="18"/>
          <w:szCs w:val="18"/>
        </w:rPr>
        <w:t>libera</w:t>
      </w:r>
      <w:r w:rsidRPr="004E1E50">
        <w:rPr>
          <w:rFonts w:ascii="Times New Roman" w:hAnsi="Times New Roman"/>
          <w:color w:val="191919"/>
          <w:spacing w:val="-7"/>
          <w:sz w:val="18"/>
          <w:szCs w:val="18"/>
        </w:rPr>
        <w:t xml:space="preserve">l </w:t>
      </w:r>
      <w:r>
        <w:rPr>
          <w:rFonts w:ascii="Times New Roman" w:hAnsi="Times New Roman"/>
          <w:color w:val="191919"/>
          <w:spacing w:val="-7"/>
          <w:sz w:val="18"/>
          <w:szCs w:val="18"/>
        </w:rPr>
        <w:t>art</w:t>
      </w:r>
      <w:r w:rsidRPr="004E1E50">
        <w:rPr>
          <w:rFonts w:ascii="Times New Roman" w:hAnsi="Times New Roman"/>
          <w:color w:val="191919"/>
          <w:spacing w:val="-7"/>
          <w:sz w:val="18"/>
          <w:szCs w:val="18"/>
        </w:rPr>
        <w:t xml:space="preserve">s </w:t>
      </w:r>
      <w:r>
        <w:rPr>
          <w:rFonts w:ascii="Times New Roman" w:hAnsi="Times New Roman"/>
          <w:color w:val="191919"/>
          <w:spacing w:val="-7"/>
          <w:sz w:val="18"/>
          <w:szCs w:val="18"/>
        </w:rPr>
        <w:t>backgroun</w:t>
      </w:r>
      <w:r w:rsidRPr="004E1E50">
        <w:rPr>
          <w:rFonts w:ascii="Times New Roman" w:hAnsi="Times New Roman"/>
          <w:color w:val="191919"/>
          <w:spacing w:val="-7"/>
          <w:sz w:val="18"/>
          <w:szCs w:val="18"/>
        </w:rPr>
        <w:t xml:space="preserve">d </w:t>
      </w:r>
      <w:r>
        <w:rPr>
          <w:rFonts w:ascii="Times New Roman" w:hAnsi="Times New Roman"/>
          <w:color w:val="191919"/>
          <w:spacing w:val="-7"/>
          <w:sz w:val="18"/>
          <w:szCs w:val="18"/>
        </w:rPr>
        <w:t>i</w:t>
      </w:r>
      <w:r w:rsidRPr="004E1E50">
        <w:rPr>
          <w:rFonts w:ascii="Times New Roman" w:hAnsi="Times New Roman"/>
          <w:color w:val="191919"/>
          <w:spacing w:val="-7"/>
          <w:sz w:val="18"/>
          <w:szCs w:val="18"/>
        </w:rPr>
        <w:t xml:space="preserve">n </w:t>
      </w:r>
      <w:r>
        <w:rPr>
          <w:rFonts w:ascii="Times New Roman" w:hAnsi="Times New Roman"/>
          <w:color w:val="191919"/>
          <w:spacing w:val="-7"/>
          <w:sz w:val="18"/>
          <w:szCs w:val="18"/>
        </w:rPr>
        <w:t>additio</w:t>
      </w:r>
      <w:r w:rsidRPr="004E1E50">
        <w:rPr>
          <w:rFonts w:ascii="Times New Roman" w:hAnsi="Times New Roman"/>
          <w:color w:val="191919"/>
          <w:spacing w:val="-7"/>
          <w:sz w:val="18"/>
          <w:szCs w:val="18"/>
        </w:rPr>
        <w:t xml:space="preserve">n </w:t>
      </w:r>
      <w:r>
        <w:rPr>
          <w:rFonts w:ascii="Times New Roman" w:hAnsi="Times New Roman"/>
          <w:color w:val="191919"/>
          <w:spacing w:val="-7"/>
          <w:sz w:val="18"/>
          <w:szCs w:val="18"/>
        </w:rPr>
        <w:t>t</w:t>
      </w:r>
      <w:r w:rsidRPr="004E1E50">
        <w:rPr>
          <w:rFonts w:ascii="Times New Roman" w:hAnsi="Times New Roman"/>
          <w:color w:val="191919"/>
          <w:spacing w:val="-7"/>
          <w:sz w:val="18"/>
          <w:szCs w:val="18"/>
        </w:rPr>
        <w:t xml:space="preserve">o </w:t>
      </w:r>
      <w:r>
        <w:rPr>
          <w:rFonts w:ascii="Times New Roman" w:hAnsi="Times New Roman"/>
          <w:color w:val="191919"/>
          <w:spacing w:val="-7"/>
          <w:sz w:val="18"/>
          <w:szCs w:val="18"/>
        </w:rPr>
        <w:t>thei</w:t>
      </w:r>
      <w:r w:rsidRPr="004E1E50">
        <w:rPr>
          <w:rFonts w:ascii="Times New Roman" w:hAnsi="Times New Roman"/>
          <w:color w:val="191919"/>
          <w:spacing w:val="-7"/>
          <w:sz w:val="18"/>
          <w:szCs w:val="18"/>
        </w:rPr>
        <w:t xml:space="preserve">r </w:t>
      </w:r>
      <w:r>
        <w:rPr>
          <w:rFonts w:ascii="Times New Roman" w:hAnsi="Times New Roman"/>
          <w:color w:val="191919"/>
          <w:spacing w:val="-7"/>
          <w:sz w:val="18"/>
          <w:szCs w:val="18"/>
        </w:rPr>
        <w:t>chose</w:t>
      </w:r>
      <w:r w:rsidRPr="004E1E50">
        <w:rPr>
          <w:rFonts w:ascii="Times New Roman" w:hAnsi="Times New Roman"/>
          <w:color w:val="191919"/>
          <w:spacing w:val="-7"/>
          <w:sz w:val="18"/>
          <w:szCs w:val="18"/>
        </w:rPr>
        <w:t xml:space="preserve">n </w:t>
      </w:r>
      <w:r>
        <w:rPr>
          <w:rFonts w:ascii="Times New Roman" w:hAnsi="Times New Roman"/>
          <w:color w:val="191919"/>
          <w:spacing w:val="-7"/>
          <w:sz w:val="18"/>
          <w:szCs w:val="18"/>
        </w:rPr>
        <w:t>fiel</w:t>
      </w:r>
      <w:r w:rsidRPr="004E1E50">
        <w:rPr>
          <w:rFonts w:ascii="Times New Roman" w:hAnsi="Times New Roman"/>
          <w:color w:val="191919"/>
          <w:spacing w:val="-7"/>
          <w:sz w:val="18"/>
          <w:szCs w:val="18"/>
        </w:rPr>
        <w:t xml:space="preserve">d </w:t>
      </w:r>
      <w:r>
        <w:rPr>
          <w:rFonts w:ascii="Times New Roman" w:hAnsi="Times New Roman"/>
          <w:color w:val="191919"/>
          <w:spacing w:val="-7"/>
          <w:sz w:val="18"/>
          <w:szCs w:val="18"/>
        </w:rPr>
        <w:t>o</w:t>
      </w:r>
      <w:r w:rsidRPr="004E1E50">
        <w:rPr>
          <w:rFonts w:ascii="Times New Roman" w:hAnsi="Times New Roman"/>
          <w:color w:val="191919"/>
          <w:spacing w:val="-7"/>
          <w:sz w:val="18"/>
          <w:szCs w:val="18"/>
        </w:rPr>
        <w:t xml:space="preserve">f </w:t>
      </w:r>
      <w:r>
        <w:rPr>
          <w:rFonts w:ascii="Times New Roman" w:hAnsi="Times New Roman"/>
          <w:color w:val="191919"/>
          <w:spacing w:val="-7"/>
          <w:sz w:val="18"/>
          <w:szCs w:val="18"/>
        </w:rPr>
        <w:t>engineering</w:t>
      </w:r>
      <w:r w:rsidRPr="004E1E50">
        <w:rPr>
          <w:rFonts w:ascii="Times New Roman" w:hAnsi="Times New Roman"/>
          <w:color w:val="191919"/>
          <w:spacing w:val="-7"/>
          <w:sz w:val="18"/>
          <w:szCs w:val="18"/>
        </w:rPr>
        <w:t xml:space="preserve">. </w:t>
      </w:r>
      <w:r>
        <w:rPr>
          <w:rFonts w:ascii="Times New Roman" w:hAnsi="Times New Roman"/>
          <w:color w:val="191919"/>
          <w:spacing w:val="-7"/>
          <w:sz w:val="18"/>
          <w:szCs w:val="18"/>
        </w:rPr>
        <w:t>Th</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studen</w:t>
      </w:r>
      <w:r w:rsidRPr="004E1E50">
        <w:rPr>
          <w:rFonts w:ascii="Times New Roman" w:hAnsi="Times New Roman"/>
          <w:color w:val="191919"/>
          <w:spacing w:val="-7"/>
          <w:sz w:val="18"/>
          <w:szCs w:val="18"/>
        </w:rPr>
        <w:t xml:space="preserve">t </w:t>
      </w:r>
      <w:r>
        <w:rPr>
          <w:rFonts w:ascii="Times New Roman" w:hAnsi="Times New Roman"/>
          <w:color w:val="191919"/>
          <w:spacing w:val="-7"/>
          <w:sz w:val="18"/>
          <w:szCs w:val="18"/>
        </w:rPr>
        <w:t>wil</w:t>
      </w:r>
      <w:r w:rsidRPr="004E1E50">
        <w:rPr>
          <w:rFonts w:ascii="Times New Roman" w:hAnsi="Times New Roman"/>
          <w:color w:val="191919"/>
          <w:spacing w:val="-7"/>
          <w:sz w:val="18"/>
          <w:szCs w:val="18"/>
        </w:rPr>
        <w:t xml:space="preserve">l </w:t>
      </w:r>
      <w:r>
        <w:rPr>
          <w:rFonts w:ascii="Times New Roman" w:hAnsi="Times New Roman"/>
          <w:color w:val="191919"/>
          <w:spacing w:val="-7"/>
          <w:sz w:val="18"/>
          <w:szCs w:val="18"/>
        </w:rPr>
        <w:t>complet</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approximat</w:t>
      </w:r>
      <w:r w:rsidRPr="004E1E50">
        <w:rPr>
          <w:rFonts w:ascii="Times New Roman" w:hAnsi="Times New Roman"/>
          <w:color w:val="191919"/>
          <w:spacing w:val="-7"/>
          <w:sz w:val="18"/>
          <w:szCs w:val="18"/>
        </w:rPr>
        <w:t>e</w:t>
      </w:r>
      <w:r>
        <w:rPr>
          <w:rFonts w:ascii="Times New Roman" w:hAnsi="Times New Roman"/>
          <w:color w:val="191919"/>
          <w:spacing w:val="-7"/>
          <w:sz w:val="18"/>
          <w:szCs w:val="18"/>
        </w:rPr>
        <w:t>l</w:t>
      </w:r>
      <w:r w:rsidRPr="004E1E50">
        <w:rPr>
          <w:rFonts w:ascii="Times New Roman" w:hAnsi="Times New Roman"/>
          <w:color w:val="191919"/>
          <w:spacing w:val="-7"/>
          <w:sz w:val="18"/>
          <w:szCs w:val="18"/>
        </w:rPr>
        <w:t xml:space="preserve">y </w:t>
      </w:r>
      <w:r>
        <w:rPr>
          <w:rFonts w:ascii="Times New Roman" w:hAnsi="Times New Roman"/>
          <w:color w:val="191919"/>
          <w:spacing w:val="-7"/>
          <w:sz w:val="18"/>
          <w:szCs w:val="18"/>
        </w:rPr>
        <w:t>thre</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year</w:t>
      </w:r>
      <w:r w:rsidRPr="004E1E50">
        <w:rPr>
          <w:rFonts w:ascii="Times New Roman" w:hAnsi="Times New Roman"/>
          <w:color w:val="191919"/>
          <w:spacing w:val="-7"/>
          <w:sz w:val="18"/>
          <w:szCs w:val="18"/>
        </w:rPr>
        <w:t xml:space="preserve">s </w:t>
      </w:r>
      <w:r>
        <w:rPr>
          <w:rFonts w:ascii="Times New Roman" w:hAnsi="Times New Roman"/>
          <w:color w:val="191919"/>
          <w:spacing w:val="-7"/>
          <w:sz w:val="18"/>
          <w:szCs w:val="18"/>
        </w:rPr>
        <w:t>o</w:t>
      </w:r>
      <w:r w:rsidRPr="004E1E50">
        <w:rPr>
          <w:rFonts w:ascii="Times New Roman" w:hAnsi="Times New Roman"/>
          <w:color w:val="191919"/>
          <w:spacing w:val="-7"/>
          <w:sz w:val="18"/>
          <w:szCs w:val="18"/>
        </w:rPr>
        <w:t xml:space="preserve">f </w:t>
      </w:r>
      <w:r>
        <w:rPr>
          <w:rFonts w:ascii="Times New Roman" w:hAnsi="Times New Roman"/>
          <w:color w:val="191919"/>
          <w:spacing w:val="-7"/>
          <w:sz w:val="18"/>
          <w:szCs w:val="18"/>
        </w:rPr>
        <w:t>stud</w:t>
      </w:r>
      <w:r w:rsidRPr="004E1E50">
        <w:rPr>
          <w:rFonts w:ascii="Times New Roman" w:hAnsi="Times New Roman"/>
          <w:color w:val="191919"/>
          <w:spacing w:val="-7"/>
          <w:sz w:val="18"/>
          <w:szCs w:val="18"/>
        </w:rPr>
        <w:t xml:space="preserve">y </w:t>
      </w:r>
      <w:r>
        <w:rPr>
          <w:rFonts w:ascii="Times New Roman" w:hAnsi="Times New Roman"/>
          <w:color w:val="191919"/>
          <w:spacing w:val="-7"/>
          <w:sz w:val="18"/>
          <w:szCs w:val="18"/>
        </w:rPr>
        <w:t xml:space="preserve">towards </w:t>
      </w:r>
      <w:r w:rsidRPr="004E1E50">
        <w:rPr>
          <w:rFonts w:ascii="Times New Roman" w:hAnsi="Times New Roman"/>
          <w:color w:val="191919"/>
          <w:spacing w:val="-7"/>
          <w:sz w:val="18"/>
          <w:szCs w:val="18"/>
        </w:rPr>
        <w:t xml:space="preserve">a </w:t>
      </w:r>
      <w:r>
        <w:rPr>
          <w:rFonts w:ascii="Times New Roman" w:hAnsi="Times New Roman"/>
          <w:color w:val="191919"/>
          <w:spacing w:val="-7"/>
          <w:sz w:val="18"/>
          <w:szCs w:val="18"/>
        </w:rPr>
        <w:t>progra</w:t>
      </w:r>
      <w:r w:rsidRPr="004E1E50">
        <w:rPr>
          <w:rFonts w:ascii="Times New Roman" w:hAnsi="Times New Roman"/>
          <w:color w:val="191919"/>
          <w:spacing w:val="-7"/>
          <w:sz w:val="18"/>
          <w:szCs w:val="18"/>
        </w:rPr>
        <w:t xml:space="preserve">m </w:t>
      </w:r>
      <w:r>
        <w:rPr>
          <w:rFonts w:ascii="Times New Roman" w:hAnsi="Times New Roman"/>
          <w:color w:val="191919"/>
          <w:spacing w:val="-7"/>
          <w:sz w:val="18"/>
          <w:szCs w:val="18"/>
        </w:rPr>
        <w:t>i</w:t>
      </w:r>
      <w:r w:rsidRPr="004E1E50">
        <w:rPr>
          <w:rFonts w:ascii="Times New Roman" w:hAnsi="Times New Roman"/>
          <w:color w:val="191919"/>
          <w:spacing w:val="-7"/>
          <w:sz w:val="18"/>
          <w:szCs w:val="18"/>
        </w:rPr>
        <w:t xml:space="preserve">n </w:t>
      </w:r>
      <w:r>
        <w:rPr>
          <w:rFonts w:ascii="Times New Roman" w:hAnsi="Times New Roman"/>
          <w:color w:val="191919"/>
          <w:spacing w:val="-7"/>
          <w:sz w:val="18"/>
          <w:szCs w:val="18"/>
        </w:rPr>
        <w:t>Chemistr</w:t>
      </w:r>
      <w:r w:rsidRPr="004E1E50">
        <w:rPr>
          <w:rFonts w:ascii="Times New Roman" w:hAnsi="Times New Roman"/>
          <w:color w:val="191919"/>
          <w:spacing w:val="-7"/>
          <w:sz w:val="18"/>
          <w:szCs w:val="18"/>
        </w:rPr>
        <w:t xml:space="preserve">y, </w:t>
      </w:r>
      <w:r>
        <w:rPr>
          <w:rFonts w:ascii="Times New Roman" w:hAnsi="Times New Roman"/>
          <w:color w:val="191919"/>
          <w:spacing w:val="-7"/>
          <w:sz w:val="18"/>
          <w:szCs w:val="18"/>
        </w:rPr>
        <w:t>Compute</w:t>
      </w:r>
      <w:r w:rsidRPr="004E1E50">
        <w:rPr>
          <w:rFonts w:ascii="Times New Roman" w:hAnsi="Times New Roman"/>
          <w:color w:val="191919"/>
          <w:spacing w:val="-7"/>
          <w:sz w:val="18"/>
          <w:szCs w:val="18"/>
        </w:rPr>
        <w:t xml:space="preserve">r </w:t>
      </w:r>
      <w:r>
        <w:rPr>
          <w:rFonts w:ascii="Times New Roman" w:hAnsi="Times New Roman"/>
          <w:color w:val="191919"/>
          <w:spacing w:val="-7"/>
          <w:sz w:val="18"/>
          <w:szCs w:val="18"/>
        </w:rPr>
        <w:t>Scienc</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o</w:t>
      </w:r>
      <w:r w:rsidRPr="004E1E50">
        <w:rPr>
          <w:rFonts w:ascii="Times New Roman" w:hAnsi="Times New Roman"/>
          <w:color w:val="191919"/>
          <w:spacing w:val="-7"/>
          <w:sz w:val="18"/>
          <w:szCs w:val="18"/>
        </w:rPr>
        <w:t xml:space="preserve">r </w:t>
      </w:r>
      <w:r>
        <w:rPr>
          <w:rFonts w:ascii="Times New Roman" w:hAnsi="Times New Roman"/>
          <w:color w:val="191919"/>
          <w:spacing w:val="-7"/>
          <w:sz w:val="18"/>
          <w:szCs w:val="18"/>
        </w:rPr>
        <w:t>Mathematic</w:t>
      </w:r>
      <w:r w:rsidRPr="004E1E50">
        <w:rPr>
          <w:rFonts w:ascii="Times New Roman" w:hAnsi="Times New Roman"/>
          <w:color w:val="191919"/>
          <w:spacing w:val="-7"/>
          <w:sz w:val="18"/>
          <w:szCs w:val="18"/>
        </w:rPr>
        <w:t xml:space="preserve">s </w:t>
      </w:r>
      <w:r>
        <w:rPr>
          <w:rFonts w:ascii="Times New Roman" w:hAnsi="Times New Roman"/>
          <w:color w:val="191919"/>
          <w:spacing w:val="-7"/>
          <w:sz w:val="18"/>
          <w:szCs w:val="18"/>
        </w:rPr>
        <w:t>a</w:t>
      </w:r>
      <w:r w:rsidRPr="004E1E50">
        <w:rPr>
          <w:rFonts w:ascii="Times New Roman" w:hAnsi="Times New Roman"/>
          <w:color w:val="191919"/>
          <w:spacing w:val="-7"/>
          <w:sz w:val="18"/>
          <w:szCs w:val="18"/>
        </w:rPr>
        <w:t xml:space="preserve">t </w:t>
      </w:r>
      <w:r>
        <w:rPr>
          <w:rFonts w:ascii="Times New Roman" w:hAnsi="Times New Roman"/>
          <w:color w:val="191919"/>
          <w:spacing w:val="-7"/>
          <w:sz w:val="18"/>
          <w:szCs w:val="18"/>
        </w:rPr>
        <w:t>Alban</w:t>
      </w:r>
      <w:r w:rsidRPr="004E1E50">
        <w:rPr>
          <w:rFonts w:ascii="Times New Roman" w:hAnsi="Times New Roman"/>
          <w:color w:val="191919"/>
          <w:spacing w:val="-7"/>
          <w:sz w:val="18"/>
          <w:szCs w:val="18"/>
        </w:rPr>
        <w:t xml:space="preserve">y </w:t>
      </w:r>
      <w:r>
        <w:rPr>
          <w:rFonts w:ascii="Times New Roman" w:hAnsi="Times New Roman"/>
          <w:color w:val="191919"/>
          <w:spacing w:val="-7"/>
          <w:sz w:val="18"/>
          <w:szCs w:val="18"/>
        </w:rPr>
        <w:t>Stat</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Universit</w:t>
      </w:r>
      <w:r w:rsidRPr="004E1E50">
        <w:rPr>
          <w:rFonts w:ascii="Times New Roman" w:hAnsi="Times New Roman"/>
          <w:color w:val="191919"/>
          <w:spacing w:val="-7"/>
          <w:sz w:val="18"/>
          <w:szCs w:val="18"/>
        </w:rPr>
        <w:t xml:space="preserve">y </w:t>
      </w:r>
      <w:r>
        <w:rPr>
          <w:rFonts w:ascii="Times New Roman" w:hAnsi="Times New Roman"/>
          <w:color w:val="191919"/>
          <w:spacing w:val="-7"/>
          <w:sz w:val="18"/>
          <w:szCs w:val="18"/>
        </w:rPr>
        <w:t>an</w:t>
      </w:r>
      <w:r w:rsidRPr="004E1E50">
        <w:rPr>
          <w:rFonts w:ascii="Times New Roman" w:hAnsi="Times New Roman"/>
          <w:color w:val="191919"/>
          <w:spacing w:val="-7"/>
          <w:sz w:val="18"/>
          <w:szCs w:val="18"/>
        </w:rPr>
        <w:t xml:space="preserve">d </w:t>
      </w:r>
      <w:r>
        <w:rPr>
          <w:rFonts w:ascii="Times New Roman" w:hAnsi="Times New Roman"/>
          <w:color w:val="191919"/>
          <w:spacing w:val="-7"/>
          <w:sz w:val="18"/>
          <w:szCs w:val="18"/>
        </w:rPr>
        <w:t>the</w:t>
      </w:r>
      <w:r w:rsidRPr="004E1E50">
        <w:rPr>
          <w:rFonts w:ascii="Times New Roman" w:hAnsi="Times New Roman"/>
          <w:color w:val="191919"/>
          <w:spacing w:val="-7"/>
          <w:sz w:val="18"/>
          <w:szCs w:val="18"/>
        </w:rPr>
        <w:t xml:space="preserve">n </w:t>
      </w:r>
      <w:r>
        <w:rPr>
          <w:rFonts w:ascii="Times New Roman" w:hAnsi="Times New Roman"/>
          <w:color w:val="191919"/>
          <w:spacing w:val="-7"/>
          <w:sz w:val="18"/>
          <w:szCs w:val="18"/>
        </w:rPr>
        <w:t>transfe</w:t>
      </w:r>
      <w:r w:rsidRPr="004E1E50">
        <w:rPr>
          <w:rFonts w:ascii="Times New Roman" w:hAnsi="Times New Roman"/>
          <w:color w:val="191919"/>
          <w:spacing w:val="-7"/>
          <w:sz w:val="18"/>
          <w:szCs w:val="18"/>
        </w:rPr>
        <w:t xml:space="preserve">r </w:t>
      </w:r>
      <w:r>
        <w:rPr>
          <w:rFonts w:ascii="Times New Roman" w:hAnsi="Times New Roman"/>
          <w:color w:val="191919"/>
          <w:spacing w:val="-7"/>
          <w:sz w:val="18"/>
          <w:szCs w:val="18"/>
        </w:rPr>
        <w:t>t</w:t>
      </w:r>
      <w:r w:rsidRPr="004E1E50">
        <w:rPr>
          <w:rFonts w:ascii="Times New Roman" w:hAnsi="Times New Roman"/>
          <w:color w:val="191919"/>
          <w:spacing w:val="-7"/>
          <w:sz w:val="18"/>
          <w:szCs w:val="18"/>
        </w:rPr>
        <w:t xml:space="preserve">o </w:t>
      </w:r>
      <w:r>
        <w:rPr>
          <w:rFonts w:ascii="Times New Roman" w:hAnsi="Times New Roman"/>
          <w:color w:val="191919"/>
          <w:spacing w:val="-7"/>
          <w:sz w:val="18"/>
          <w:szCs w:val="18"/>
        </w:rPr>
        <w:t>Geo</w:t>
      </w:r>
      <w:r w:rsidRPr="004E1E50">
        <w:rPr>
          <w:rFonts w:ascii="Times New Roman" w:hAnsi="Times New Roman"/>
          <w:color w:val="191919"/>
          <w:spacing w:val="-7"/>
          <w:sz w:val="18"/>
          <w:szCs w:val="18"/>
        </w:rPr>
        <w:t>r</w:t>
      </w:r>
      <w:r>
        <w:rPr>
          <w:rFonts w:ascii="Times New Roman" w:hAnsi="Times New Roman"/>
          <w:color w:val="191919"/>
          <w:spacing w:val="-7"/>
          <w:sz w:val="18"/>
          <w:szCs w:val="18"/>
        </w:rPr>
        <w:t>gi</w:t>
      </w:r>
      <w:r w:rsidRPr="004E1E50">
        <w:rPr>
          <w:rFonts w:ascii="Times New Roman" w:hAnsi="Times New Roman"/>
          <w:color w:val="191919"/>
          <w:spacing w:val="-7"/>
          <w:sz w:val="18"/>
          <w:szCs w:val="18"/>
        </w:rPr>
        <w:t>a T</w:t>
      </w:r>
      <w:r>
        <w:rPr>
          <w:rFonts w:ascii="Times New Roman" w:hAnsi="Times New Roman"/>
          <w:color w:val="191919"/>
          <w:spacing w:val="-7"/>
          <w:sz w:val="18"/>
          <w:szCs w:val="18"/>
        </w:rPr>
        <w:t>ec</w:t>
      </w:r>
      <w:r w:rsidRPr="004E1E50">
        <w:rPr>
          <w:rFonts w:ascii="Times New Roman" w:hAnsi="Times New Roman"/>
          <w:color w:val="191919"/>
          <w:spacing w:val="-7"/>
          <w:sz w:val="18"/>
          <w:szCs w:val="18"/>
        </w:rPr>
        <w:t xml:space="preserve">h </w:t>
      </w:r>
      <w:r>
        <w:rPr>
          <w:rFonts w:ascii="Times New Roman" w:hAnsi="Times New Roman"/>
          <w:color w:val="191919"/>
          <w:spacing w:val="-7"/>
          <w:sz w:val="18"/>
          <w:szCs w:val="18"/>
        </w:rPr>
        <w:t>fo</w:t>
      </w:r>
      <w:r w:rsidRPr="004E1E50">
        <w:rPr>
          <w:rFonts w:ascii="Times New Roman" w:hAnsi="Times New Roman"/>
          <w:color w:val="191919"/>
          <w:spacing w:val="-7"/>
          <w:sz w:val="18"/>
          <w:szCs w:val="18"/>
        </w:rPr>
        <w:t xml:space="preserve">r </w:t>
      </w:r>
      <w:r>
        <w:rPr>
          <w:rFonts w:ascii="Times New Roman" w:hAnsi="Times New Roman"/>
          <w:color w:val="191919"/>
          <w:spacing w:val="-7"/>
          <w:sz w:val="18"/>
          <w:szCs w:val="18"/>
        </w:rPr>
        <w:t>tw</w:t>
      </w:r>
      <w:r w:rsidRPr="004E1E50">
        <w:rPr>
          <w:rFonts w:ascii="Times New Roman" w:hAnsi="Times New Roman"/>
          <w:color w:val="191919"/>
          <w:spacing w:val="-7"/>
          <w:sz w:val="18"/>
          <w:szCs w:val="18"/>
        </w:rPr>
        <w:t xml:space="preserve">o </w:t>
      </w:r>
      <w:r>
        <w:rPr>
          <w:rFonts w:ascii="Times New Roman" w:hAnsi="Times New Roman"/>
          <w:color w:val="191919"/>
          <w:spacing w:val="-7"/>
          <w:sz w:val="18"/>
          <w:szCs w:val="18"/>
        </w:rPr>
        <w:t>a</w:t>
      </w:r>
      <w:r w:rsidRPr="004E1E50">
        <w:rPr>
          <w:rFonts w:ascii="Times New Roman" w:hAnsi="Times New Roman"/>
          <w:color w:val="191919"/>
          <w:spacing w:val="-7"/>
          <w:sz w:val="18"/>
          <w:szCs w:val="18"/>
        </w:rPr>
        <w:t>d</w:t>
      </w:r>
      <w:r>
        <w:rPr>
          <w:rFonts w:ascii="Times New Roman" w:hAnsi="Times New Roman"/>
          <w:color w:val="191919"/>
          <w:spacing w:val="-7"/>
          <w:sz w:val="18"/>
          <w:szCs w:val="18"/>
        </w:rPr>
        <w:t>ditiona</w:t>
      </w:r>
      <w:r w:rsidRPr="004E1E50">
        <w:rPr>
          <w:rFonts w:ascii="Times New Roman" w:hAnsi="Times New Roman"/>
          <w:color w:val="191919"/>
          <w:spacing w:val="-7"/>
          <w:sz w:val="18"/>
          <w:szCs w:val="18"/>
        </w:rPr>
        <w:t xml:space="preserve">l </w:t>
      </w:r>
      <w:r>
        <w:rPr>
          <w:rFonts w:ascii="Times New Roman" w:hAnsi="Times New Roman"/>
          <w:color w:val="191919"/>
          <w:spacing w:val="-7"/>
          <w:sz w:val="18"/>
          <w:szCs w:val="18"/>
        </w:rPr>
        <w:t>year</w:t>
      </w:r>
      <w:r w:rsidRPr="004E1E50">
        <w:rPr>
          <w:rFonts w:ascii="Times New Roman" w:hAnsi="Times New Roman"/>
          <w:color w:val="191919"/>
          <w:spacing w:val="-7"/>
          <w:sz w:val="18"/>
          <w:szCs w:val="18"/>
        </w:rPr>
        <w:t xml:space="preserve">s </w:t>
      </w:r>
      <w:r>
        <w:rPr>
          <w:rFonts w:ascii="Times New Roman" w:hAnsi="Times New Roman"/>
          <w:color w:val="191919"/>
          <w:spacing w:val="-7"/>
          <w:sz w:val="18"/>
          <w:szCs w:val="18"/>
        </w:rPr>
        <w:t>o</w:t>
      </w:r>
      <w:r w:rsidRPr="004E1E50">
        <w:rPr>
          <w:rFonts w:ascii="Times New Roman" w:hAnsi="Times New Roman"/>
          <w:color w:val="191919"/>
          <w:spacing w:val="-7"/>
          <w:sz w:val="18"/>
          <w:szCs w:val="18"/>
        </w:rPr>
        <w:t xml:space="preserve">f </w:t>
      </w:r>
      <w:r>
        <w:rPr>
          <w:rFonts w:ascii="Times New Roman" w:hAnsi="Times New Roman"/>
          <w:color w:val="191919"/>
          <w:spacing w:val="-7"/>
          <w:sz w:val="18"/>
          <w:szCs w:val="18"/>
        </w:rPr>
        <w:t>study i</w:t>
      </w:r>
      <w:r w:rsidRPr="004E1E50">
        <w:rPr>
          <w:rFonts w:ascii="Times New Roman" w:hAnsi="Times New Roman"/>
          <w:color w:val="191919"/>
          <w:spacing w:val="-7"/>
          <w:sz w:val="18"/>
          <w:szCs w:val="18"/>
        </w:rPr>
        <w:t xml:space="preserve">n </w:t>
      </w:r>
      <w:r>
        <w:rPr>
          <w:rFonts w:ascii="Times New Roman" w:hAnsi="Times New Roman"/>
          <w:color w:val="191919"/>
          <w:spacing w:val="-7"/>
          <w:sz w:val="18"/>
          <w:szCs w:val="18"/>
        </w:rPr>
        <w:t>his/he</w:t>
      </w:r>
      <w:r w:rsidRPr="004E1E50">
        <w:rPr>
          <w:rFonts w:ascii="Times New Roman" w:hAnsi="Times New Roman"/>
          <w:color w:val="191919"/>
          <w:spacing w:val="-7"/>
          <w:sz w:val="18"/>
          <w:szCs w:val="18"/>
        </w:rPr>
        <w:t xml:space="preserve">r </w:t>
      </w:r>
      <w:r>
        <w:rPr>
          <w:rFonts w:ascii="Times New Roman" w:hAnsi="Times New Roman"/>
          <w:color w:val="191919"/>
          <w:spacing w:val="-7"/>
          <w:sz w:val="18"/>
          <w:szCs w:val="18"/>
        </w:rPr>
        <w:t>chose</w:t>
      </w:r>
      <w:r w:rsidRPr="004E1E50">
        <w:rPr>
          <w:rFonts w:ascii="Times New Roman" w:hAnsi="Times New Roman"/>
          <w:color w:val="191919"/>
          <w:spacing w:val="-7"/>
          <w:sz w:val="18"/>
          <w:szCs w:val="18"/>
        </w:rPr>
        <w:t xml:space="preserve">n </w:t>
      </w:r>
      <w:r>
        <w:rPr>
          <w:rFonts w:ascii="Times New Roman" w:hAnsi="Times New Roman"/>
          <w:color w:val="191919"/>
          <w:spacing w:val="-7"/>
          <w:sz w:val="18"/>
          <w:szCs w:val="18"/>
        </w:rPr>
        <w:t>fiel</w:t>
      </w:r>
      <w:r w:rsidRPr="004E1E50">
        <w:rPr>
          <w:rFonts w:ascii="Times New Roman" w:hAnsi="Times New Roman"/>
          <w:color w:val="191919"/>
          <w:spacing w:val="-7"/>
          <w:sz w:val="18"/>
          <w:szCs w:val="18"/>
        </w:rPr>
        <w:t xml:space="preserve">d </w:t>
      </w:r>
      <w:r>
        <w:rPr>
          <w:rFonts w:ascii="Times New Roman" w:hAnsi="Times New Roman"/>
          <w:color w:val="191919"/>
          <w:spacing w:val="-7"/>
          <w:sz w:val="18"/>
          <w:szCs w:val="18"/>
        </w:rPr>
        <w:t>o</w:t>
      </w:r>
      <w:r w:rsidRPr="004E1E50">
        <w:rPr>
          <w:rFonts w:ascii="Times New Roman" w:hAnsi="Times New Roman"/>
          <w:color w:val="191919"/>
          <w:spacing w:val="-7"/>
          <w:sz w:val="18"/>
          <w:szCs w:val="18"/>
        </w:rPr>
        <w:t xml:space="preserve">f </w:t>
      </w:r>
      <w:r>
        <w:rPr>
          <w:rFonts w:ascii="Times New Roman" w:hAnsi="Times New Roman"/>
          <w:color w:val="191919"/>
          <w:spacing w:val="-7"/>
          <w:sz w:val="18"/>
          <w:szCs w:val="18"/>
        </w:rPr>
        <w:t>engineering</w:t>
      </w:r>
      <w:r w:rsidRPr="004E1E50">
        <w:rPr>
          <w:rFonts w:ascii="Times New Roman" w:hAnsi="Times New Roman"/>
          <w:color w:val="191919"/>
          <w:spacing w:val="-7"/>
          <w:sz w:val="18"/>
          <w:szCs w:val="18"/>
        </w:rPr>
        <w:t xml:space="preserve">. </w:t>
      </w:r>
      <w:r>
        <w:rPr>
          <w:rFonts w:ascii="Times New Roman" w:hAnsi="Times New Roman"/>
          <w:color w:val="191919"/>
          <w:spacing w:val="-7"/>
          <w:sz w:val="18"/>
          <w:szCs w:val="18"/>
        </w:rPr>
        <w:t>Upo</w:t>
      </w:r>
      <w:r w:rsidRPr="004E1E50">
        <w:rPr>
          <w:rFonts w:ascii="Times New Roman" w:hAnsi="Times New Roman"/>
          <w:color w:val="191919"/>
          <w:spacing w:val="-7"/>
          <w:sz w:val="18"/>
          <w:szCs w:val="18"/>
        </w:rPr>
        <w:t xml:space="preserve">n </w:t>
      </w:r>
      <w:r>
        <w:rPr>
          <w:rFonts w:ascii="Times New Roman" w:hAnsi="Times New Roman"/>
          <w:color w:val="191919"/>
          <w:spacing w:val="-7"/>
          <w:sz w:val="18"/>
          <w:szCs w:val="18"/>
        </w:rPr>
        <w:t>successfu</w:t>
      </w:r>
      <w:r w:rsidRPr="004E1E50">
        <w:rPr>
          <w:rFonts w:ascii="Times New Roman" w:hAnsi="Times New Roman"/>
          <w:color w:val="191919"/>
          <w:spacing w:val="-7"/>
          <w:sz w:val="18"/>
          <w:szCs w:val="18"/>
        </w:rPr>
        <w:t xml:space="preserve">l </w:t>
      </w:r>
      <w:r>
        <w:rPr>
          <w:rFonts w:ascii="Times New Roman" w:hAnsi="Times New Roman"/>
          <w:color w:val="191919"/>
          <w:spacing w:val="-7"/>
          <w:sz w:val="18"/>
          <w:szCs w:val="18"/>
        </w:rPr>
        <w:t>completio</w:t>
      </w:r>
      <w:r w:rsidRPr="004E1E50">
        <w:rPr>
          <w:rFonts w:ascii="Times New Roman" w:hAnsi="Times New Roman"/>
          <w:color w:val="191919"/>
          <w:spacing w:val="-7"/>
          <w:sz w:val="18"/>
          <w:szCs w:val="18"/>
        </w:rPr>
        <w:t xml:space="preserve">n </w:t>
      </w:r>
      <w:r>
        <w:rPr>
          <w:rFonts w:ascii="Times New Roman" w:hAnsi="Times New Roman"/>
          <w:color w:val="191919"/>
          <w:spacing w:val="-7"/>
          <w:sz w:val="18"/>
          <w:szCs w:val="18"/>
        </w:rPr>
        <w:t>o</w:t>
      </w:r>
      <w:r w:rsidRPr="004E1E50">
        <w:rPr>
          <w:rFonts w:ascii="Times New Roman" w:hAnsi="Times New Roman"/>
          <w:color w:val="191919"/>
          <w:spacing w:val="-7"/>
          <w:sz w:val="18"/>
          <w:szCs w:val="18"/>
        </w:rPr>
        <w:t xml:space="preserve">f </w:t>
      </w:r>
      <w:r>
        <w:rPr>
          <w:rFonts w:ascii="Times New Roman" w:hAnsi="Times New Roman"/>
          <w:color w:val="191919"/>
          <w:spacing w:val="-7"/>
          <w:sz w:val="18"/>
          <w:szCs w:val="18"/>
        </w:rPr>
        <w:t>th</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tw</w:t>
      </w:r>
      <w:r w:rsidRPr="004E1E50">
        <w:rPr>
          <w:rFonts w:ascii="Times New Roman" w:hAnsi="Times New Roman"/>
          <w:color w:val="191919"/>
          <w:spacing w:val="-7"/>
          <w:sz w:val="18"/>
          <w:szCs w:val="18"/>
        </w:rPr>
        <w:t xml:space="preserve">o </w:t>
      </w:r>
      <w:r>
        <w:rPr>
          <w:rFonts w:ascii="Times New Roman" w:hAnsi="Times New Roman"/>
          <w:color w:val="191919"/>
          <w:spacing w:val="-7"/>
          <w:sz w:val="18"/>
          <w:szCs w:val="18"/>
        </w:rPr>
        <w:t>programs</w:t>
      </w:r>
      <w:r w:rsidRPr="004E1E50">
        <w:rPr>
          <w:rFonts w:ascii="Times New Roman" w:hAnsi="Times New Roman"/>
          <w:color w:val="191919"/>
          <w:spacing w:val="-7"/>
          <w:sz w:val="18"/>
          <w:szCs w:val="18"/>
        </w:rPr>
        <w:t xml:space="preserve">, </w:t>
      </w:r>
      <w:r>
        <w:rPr>
          <w:rFonts w:ascii="Times New Roman" w:hAnsi="Times New Roman"/>
          <w:color w:val="191919"/>
          <w:spacing w:val="-7"/>
          <w:sz w:val="18"/>
          <w:szCs w:val="18"/>
        </w:rPr>
        <w:t>studen</w:t>
      </w:r>
      <w:r w:rsidRPr="004E1E50">
        <w:rPr>
          <w:rFonts w:ascii="Times New Roman" w:hAnsi="Times New Roman"/>
          <w:color w:val="191919"/>
          <w:spacing w:val="-7"/>
          <w:sz w:val="18"/>
          <w:szCs w:val="18"/>
        </w:rPr>
        <w:t xml:space="preserve">t </w:t>
      </w:r>
      <w:r>
        <w:rPr>
          <w:rFonts w:ascii="Times New Roman" w:hAnsi="Times New Roman"/>
          <w:color w:val="191919"/>
          <w:spacing w:val="-7"/>
          <w:sz w:val="18"/>
          <w:szCs w:val="18"/>
        </w:rPr>
        <w:t>wil</w:t>
      </w:r>
      <w:r w:rsidRPr="004E1E50">
        <w:rPr>
          <w:rFonts w:ascii="Times New Roman" w:hAnsi="Times New Roman"/>
          <w:color w:val="191919"/>
          <w:spacing w:val="-7"/>
          <w:sz w:val="18"/>
          <w:szCs w:val="18"/>
        </w:rPr>
        <w:t xml:space="preserve">l </w:t>
      </w:r>
      <w:r>
        <w:rPr>
          <w:rFonts w:ascii="Times New Roman" w:hAnsi="Times New Roman"/>
          <w:color w:val="191919"/>
          <w:spacing w:val="-7"/>
          <w:sz w:val="18"/>
          <w:szCs w:val="18"/>
        </w:rPr>
        <w:t>ear</w:t>
      </w:r>
      <w:r w:rsidRPr="004E1E50">
        <w:rPr>
          <w:rFonts w:ascii="Times New Roman" w:hAnsi="Times New Roman"/>
          <w:color w:val="191919"/>
          <w:spacing w:val="-7"/>
          <w:sz w:val="18"/>
          <w:szCs w:val="18"/>
        </w:rPr>
        <w:t xml:space="preserve">n a </w:t>
      </w:r>
      <w:r>
        <w:rPr>
          <w:rFonts w:ascii="Times New Roman" w:hAnsi="Times New Roman"/>
          <w:color w:val="191919"/>
          <w:spacing w:val="-7"/>
          <w:sz w:val="18"/>
          <w:szCs w:val="18"/>
        </w:rPr>
        <w:t>B.A</w:t>
      </w:r>
      <w:r w:rsidRPr="004E1E50">
        <w:rPr>
          <w:rFonts w:ascii="Times New Roman" w:hAnsi="Times New Roman"/>
          <w:color w:val="191919"/>
          <w:spacing w:val="-7"/>
          <w:sz w:val="18"/>
          <w:szCs w:val="18"/>
        </w:rPr>
        <w:t xml:space="preserve">. </w:t>
      </w:r>
      <w:r>
        <w:rPr>
          <w:rFonts w:ascii="Times New Roman" w:hAnsi="Times New Roman"/>
          <w:color w:val="191919"/>
          <w:spacing w:val="-7"/>
          <w:sz w:val="18"/>
          <w:szCs w:val="18"/>
        </w:rPr>
        <w:t>degre</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fro</w:t>
      </w:r>
      <w:r w:rsidRPr="004E1E50">
        <w:rPr>
          <w:rFonts w:ascii="Times New Roman" w:hAnsi="Times New Roman"/>
          <w:color w:val="191919"/>
          <w:spacing w:val="-7"/>
          <w:sz w:val="18"/>
          <w:szCs w:val="18"/>
        </w:rPr>
        <w:t xml:space="preserve">m </w:t>
      </w:r>
      <w:r>
        <w:rPr>
          <w:rFonts w:ascii="Times New Roman" w:hAnsi="Times New Roman"/>
          <w:color w:val="191919"/>
          <w:spacing w:val="-7"/>
          <w:sz w:val="18"/>
          <w:szCs w:val="18"/>
        </w:rPr>
        <w:t>A</w:t>
      </w:r>
      <w:r w:rsidRPr="004E1E50">
        <w:rPr>
          <w:rFonts w:ascii="Times New Roman" w:hAnsi="Times New Roman"/>
          <w:color w:val="191919"/>
          <w:spacing w:val="-7"/>
          <w:sz w:val="18"/>
          <w:szCs w:val="18"/>
        </w:rPr>
        <w:t>l</w:t>
      </w:r>
      <w:r>
        <w:rPr>
          <w:rFonts w:ascii="Times New Roman" w:hAnsi="Times New Roman"/>
          <w:color w:val="191919"/>
          <w:spacing w:val="-7"/>
          <w:sz w:val="18"/>
          <w:szCs w:val="18"/>
        </w:rPr>
        <w:t>ban</w:t>
      </w:r>
      <w:r w:rsidRPr="004E1E50">
        <w:rPr>
          <w:rFonts w:ascii="Times New Roman" w:hAnsi="Times New Roman"/>
          <w:color w:val="191919"/>
          <w:spacing w:val="-7"/>
          <w:sz w:val="18"/>
          <w:szCs w:val="18"/>
        </w:rPr>
        <w:t xml:space="preserve">y </w:t>
      </w:r>
      <w:r>
        <w:rPr>
          <w:rFonts w:ascii="Times New Roman" w:hAnsi="Times New Roman"/>
          <w:color w:val="191919"/>
          <w:spacing w:val="-7"/>
          <w:sz w:val="18"/>
          <w:szCs w:val="18"/>
        </w:rPr>
        <w:t>Stat</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Universit</w:t>
      </w:r>
      <w:r w:rsidRPr="004E1E50">
        <w:rPr>
          <w:rFonts w:ascii="Times New Roman" w:hAnsi="Times New Roman"/>
          <w:color w:val="191919"/>
          <w:spacing w:val="-7"/>
          <w:sz w:val="18"/>
          <w:szCs w:val="18"/>
        </w:rPr>
        <w:t xml:space="preserve">y </w:t>
      </w:r>
      <w:r>
        <w:rPr>
          <w:rFonts w:ascii="Times New Roman" w:hAnsi="Times New Roman"/>
          <w:color w:val="191919"/>
          <w:spacing w:val="-7"/>
          <w:sz w:val="18"/>
          <w:szCs w:val="18"/>
        </w:rPr>
        <w:t>an</w:t>
      </w:r>
      <w:r w:rsidRPr="004E1E50">
        <w:rPr>
          <w:rFonts w:ascii="Times New Roman" w:hAnsi="Times New Roman"/>
          <w:color w:val="191919"/>
          <w:spacing w:val="-7"/>
          <w:sz w:val="18"/>
          <w:szCs w:val="18"/>
        </w:rPr>
        <w:t xml:space="preserve">d a </w:t>
      </w:r>
      <w:r>
        <w:rPr>
          <w:rFonts w:ascii="Times New Roman" w:hAnsi="Times New Roman"/>
          <w:color w:val="191919"/>
          <w:spacing w:val="-7"/>
          <w:sz w:val="18"/>
          <w:szCs w:val="18"/>
        </w:rPr>
        <w:t>B.S</w:t>
      </w:r>
      <w:r w:rsidRPr="004E1E50">
        <w:rPr>
          <w:rFonts w:ascii="Times New Roman" w:hAnsi="Times New Roman"/>
          <w:color w:val="191919"/>
          <w:spacing w:val="-7"/>
          <w:sz w:val="18"/>
          <w:szCs w:val="18"/>
        </w:rPr>
        <w:t xml:space="preserve">. </w:t>
      </w:r>
      <w:r>
        <w:rPr>
          <w:rFonts w:ascii="Times New Roman" w:hAnsi="Times New Roman"/>
          <w:color w:val="191919"/>
          <w:spacing w:val="-7"/>
          <w:sz w:val="18"/>
          <w:szCs w:val="18"/>
        </w:rPr>
        <w:t>degre</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i</w:t>
      </w:r>
      <w:r w:rsidRPr="004E1E50">
        <w:rPr>
          <w:rFonts w:ascii="Times New Roman" w:hAnsi="Times New Roman"/>
          <w:color w:val="191919"/>
          <w:spacing w:val="-7"/>
          <w:sz w:val="18"/>
          <w:szCs w:val="18"/>
        </w:rPr>
        <w:t xml:space="preserve">n </w:t>
      </w:r>
      <w:r>
        <w:rPr>
          <w:rFonts w:ascii="Times New Roman" w:hAnsi="Times New Roman"/>
          <w:color w:val="191919"/>
          <w:spacing w:val="-7"/>
          <w:sz w:val="18"/>
          <w:szCs w:val="18"/>
        </w:rPr>
        <w:t>Engineerin</w:t>
      </w:r>
      <w:r w:rsidRPr="004E1E50">
        <w:rPr>
          <w:rFonts w:ascii="Times New Roman" w:hAnsi="Times New Roman"/>
          <w:color w:val="191919"/>
          <w:spacing w:val="-7"/>
          <w:sz w:val="18"/>
          <w:szCs w:val="18"/>
        </w:rPr>
        <w:t xml:space="preserve">g </w:t>
      </w:r>
      <w:r>
        <w:rPr>
          <w:rFonts w:ascii="Times New Roman" w:hAnsi="Times New Roman"/>
          <w:color w:val="191919"/>
          <w:spacing w:val="-7"/>
          <w:sz w:val="18"/>
          <w:szCs w:val="18"/>
        </w:rPr>
        <w:t>fro</w:t>
      </w:r>
      <w:r w:rsidRPr="004E1E50">
        <w:rPr>
          <w:rFonts w:ascii="Times New Roman" w:hAnsi="Times New Roman"/>
          <w:color w:val="191919"/>
          <w:spacing w:val="-7"/>
          <w:sz w:val="18"/>
          <w:szCs w:val="18"/>
        </w:rPr>
        <w:t xml:space="preserve">m </w:t>
      </w:r>
      <w:r>
        <w:rPr>
          <w:rFonts w:ascii="Times New Roman" w:hAnsi="Times New Roman"/>
          <w:color w:val="191919"/>
          <w:spacing w:val="-7"/>
          <w:sz w:val="18"/>
          <w:szCs w:val="18"/>
        </w:rPr>
        <w:t>Geo</w:t>
      </w:r>
      <w:r w:rsidRPr="004E1E50">
        <w:rPr>
          <w:rFonts w:ascii="Times New Roman" w:hAnsi="Times New Roman"/>
          <w:color w:val="191919"/>
          <w:spacing w:val="-7"/>
          <w:sz w:val="18"/>
          <w:szCs w:val="18"/>
        </w:rPr>
        <w:t>r</w:t>
      </w:r>
      <w:r>
        <w:rPr>
          <w:rFonts w:ascii="Times New Roman" w:hAnsi="Times New Roman"/>
          <w:color w:val="191919"/>
          <w:spacing w:val="-7"/>
          <w:sz w:val="18"/>
          <w:szCs w:val="18"/>
        </w:rPr>
        <w:t>gi</w:t>
      </w:r>
      <w:r w:rsidRPr="004E1E50">
        <w:rPr>
          <w:rFonts w:ascii="Times New Roman" w:hAnsi="Times New Roman"/>
          <w:color w:val="191919"/>
          <w:spacing w:val="-7"/>
          <w:sz w:val="18"/>
          <w:szCs w:val="18"/>
        </w:rPr>
        <w:t>a T</w:t>
      </w:r>
      <w:r>
        <w:rPr>
          <w:rFonts w:ascii="Times New Roman" w:hAnsi="Times New Roman"/>
          <w:color w:val="191919"/>
          <w:spacing w:val="-7"/>
          <w:sz w:val="18"/>
          <w:szCs w:val="18"/>
        </w:rPr>
        <w:t>ech</w:t>
      </w:r>
      <w:r w:rsidRPr="004E1E50">
        <w:rPr>
          <w:rFonts w:ascii="Times New Roman" w:hAnsi="Times New Roman"/>
          <w:color w:val="191919"/>
          <w:spacing w:val="-7"/>
          <w:sz w:val="18"/>
          <w:szCs w:val="18"/>
        </w:rPr>
        <w:t xml:space="preserve">. </w:t>
      </w:r>
      <w:r>
        <w:rPr>
          <w:rFonts w:ascii="Times New Roman" w:hAnsi="Times New Roman"/>
          <w:color w:val="191919"/>
          <w:spacing w:val="-7"/>
          <w:sz w:val="18"/>
          <w:szCs w:val="18"/>
        </w:rPr>
        <w:t>Th</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admissio</w:t>
      </w:r>
      <w:r w:rsidRPr="004E1E50">
        <w:rPr>
          <w:rFonts w:ascii="Times New Roman" w:hAnsi="Times New Roman"/>
          <w:color w:val="191919"/>
          <w:spacing w:val="-7"/>
          <w:sz w:val="18"/>
          <w:szCs w:val="18"/>
        </w:rPr>
        <w:t xml:space="preserve">n </w:t>
      </w:r>
      <w:r>
        <w:rPr>
          <w:rFonts w:ascii="Times New Roman" w:hAnsi="Times New Roman"/>
          <w:color w:val="191919"/>
          <w:spacing w:val="-7"/>
          <w:sz w:val="18"/>
          <w:szCs w:val="18"/>
        </w:rPr>
        <w:t>an</w:t>
      </w:r>
      <w:r w:rsidRPr="004E1E50">
        <w:rPr>
          <w:rFonts w:ascii="Times New Roman" w:hAnsi="Times New Roman"/>
          <w:color w:val="191919"/>
          <w:spacing w:val="-7"/>
          <w:sz w:val="18"/>
          <w:szCs w:val="18"/>
        </w:rPr>
        <w:t xml:space="preserve">d </w:t>
      </w:r>
      <w:r>
        <w:rPr>
          <w:rFonts w:ascii="Times New Roman" w:hAnsi="Times New Roman"/>
          <w:color w:val="191919"/>
          <w:spacing w:val="-7"/>
          <w:sz w:val="18"/>
          <w:szCs w:val="18"/>
        </w:rPr>
        <w:t>transfe</w:t>
      </w:r>
      <w:r w:rsidRPr="004E1E50">
        <w:rPr>
          <w:rFonts w:ascii="Times New Roman" w:hAnsi="Times New Roman"/>
          <w:color w:val="191919"/>
          <w:spacing w:val="-7"/>
          <w:sz w:val="18"/>
          <w:szCs w:val="18"/>
        </w:rPr>
        <w:t xml:space="preserve">r </w:t>
      </w:r>
      <w:r>
        <w:rPr>
          <w:rFonts w:ascii="Times New Roman" w:hAnsi="Times New Roman"/>
          <w:color w:val="191919"/>
          <w:spacing w:val="-7"/>
          <w:sz w:val="18"/>
          <w:szCs w:val="18"/>
        </w:rPr>
        <w:t>requirement</w:t>
      </w:r>
      <w:r w:rsidRPr="004E1E50">
        <w:rPr>
          <w:rFonts w:ascii="Times New Roman" w:hAnsi="Times New Roman"/>
          <w:color w:val="191919"/>
          <w:spacing w:val="-7"/>
          <w:sz w:val="18"/>
          <w:szCs w:val="18"/>
        </w:rPr>
        <w:t xml:space="preserve">s </w:t>
      </w:r>
      <w:r>
        <w:rPr>
          <w:rFonts w:ascii="Times New Roman" w:hAnsi="Times New Roman"/>
          <w:color w:val="191919"/>
          <w:spacing w:val="-7"/>
          <w:sz w:val="18"/>
          <w:szCs w:val="18"/>
        </w:rPr>
        <w:t>fo</w:t>
      </w:r>
      <w:r w:rsidRPr="004E1E50">
        <w:rPr>
          <w:rFonts w:ascii="Times New Roman" w:hAnsi="Times New Roman"/>
          <w:color w:val="191919"/>
          <w:spacing w:val="-7"/>
          <w:sz w:val="18"/>
          <w:szCs w:val="18"/>
        </w:rPr>
        <w:t xml:space="preserve">r </w:t>
      </w:r>
      <w:r>
        <w:rPr>
          <w:rFonts w:ascii="Times New Roman" w:hAnsi="Times New Roman"/>
          <w:color w:val="191919"/>
          <w:spacing w:val="-7"/>
          <w:sz w:val="18"/>
          <w:szCs w:val="18"/>
        </w:rPr>
        <w:t>Dua</w:t>
      </w:r>
      <w:r w:rsidRPr="004E1E50">
        <w:rPr>
          <w:rFonts w:ascii="Times New Roman" w:hAnsi="Times New Roman"/>
          <w:color w:val="191919"/>
          <w:spacing w:val="-7"/>
          <w:sz w:val="18"/>
          <w:szCs w:val="18"/>
        </w:rPr>
        <w:t xml:space="preserve">l </w:t>
      </w:r>
      <w:r>
        <w:rPr>
          <w:rFonts w:ascii="Times New Roman" w:hAnsi="Times New Roman"/>
          <w:color w:val="191919"/>
          <w:spacing w:val="-7"/>
          <w:sz w:val="18"/>
          <w:szCs w:val="18"/>
        </w:rPr>
        <w:t>Degre</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Progra</w:t>
      </w:r>
      <w:r w:rsidRPr="004E1E50">
        <w:rPr>
          <w:rFonts w:ascii="Times New Roman" w:hAnsi="Times New Roman"/>
          <w:color w:val="191919"/>
          <w:spacing w:val="-7"/>
          <w:sz w:val="18"/>
          <w:szCs w:val="18"/>
        </w:rPr>
        <w:t xml:space="preserve">m </w:t>
      </w:r>
      <w:r>
        <w:rPr>
          <w:rFonts w:ascii="Times New Roman" w:hAnsi="Times New Roman"/>
          <w:color w:val="191919"/>
          <w:spacing w:val="-7"/>
          <w:sz w:val="18"/>
          <w:szCs w:val="18"/>
        </w:rPr>
        <w:t>ar</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th</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sam</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a</w:t>
      </w:r>
      <w:r w:rsidRPr="004E1E50">
        <w:rPr>
          <w:rFonts w:ascii="Times New Roman" w:hAnsi="Times New Roman"/>
          <w:color w:val="191919"/>
          <w:spacing w:val="-7"/>
          <w:sz w:val="18"/>
          <w:szCs w:val="18"/>
        </w:rPr>
        <w:t>s t</w:t>
      </w:r>
      <w:r>
        <w:rPr>
          <w:rFonts w:ascii="Times New Roman" w:hAnsi="Times New Roman"/>
          <w:color w:val="191919"/>
          <w:spacing w:val="-7"/>
          <w:sz w:val="18"/>
          <w:szCs w:val="18"/>
        </w:rPr>
        <w:t>h</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RET</w:t>
      </w:r>
      <w:r w:rsidRPr="004E1E50">
        <w:rPr>
          <w:rFonts w:ascii="Times New Roman" w:hAnsi="Times New Roman"/>
          <w:color w:val="191919"/>
          <w:spacing w:val="-7"/>
          <w:sz w:val="18"/>
          <w:szCs w:val="18"/>
        </w:rPr>
        <w:t xml:space="preserve">P </w:t>
      </w:r>
      <w:r>
        <w:rPr>
          <w:rFonts w:ascii="Times New Roman" w:hAnsi="Times New Roman"/>
          <w:color w:val="191919"/>
          <w:spacing w:val="-7"/>
          <w:sz w:val="18"/>
          <w:szCs w:val="18"/>
        </w:rPr>
        <w:t>program though additional courses as described later in this catalog are needed to qualify for transfer under the Dual Degree Program.</w:t>
      </w:r>
    </w:p>
    <w:p w:rsidR="004E1E50" w:rsidRPr="004E1E50" w:rsidRDefault="004E1E50" w:rsidP="004E1E50">
      <w:pPr>
        <w:widowControl w:val="0"/>
        <w:autoSpaceDE w:val="0"/>
        <w:autoSpaceDN w:val="0"/>
        <w:adjustRightInd w:val="0"/>
        <w:spacing w:before="7" w:after="0" w:line="216" w:lineRule="exact"/>
        <w:ind w:left="120" w:right="130" w:firstLine="0"/>
        <w:jc w:val="both"/>
        <w:rPr>
          <w:rFonts w:ascii="Times New Roman" w:hAnsi="Times New Roman"/>
          <w:color w:val="191919"/>
          <w:spacing w:val="-7"/>
          <w:sz w:val="18"/>
          <w:szCs w:val="18"/>
        </w:rPr>
      </w:pPr>
    </w:p>
    <w:p w:rsidR="004E1E50" w:rsidRDefault="004E1E50" w:rsidP="004E1E50">
      <w:pPr>
        <w:widowControl w:val="0"/>
        <w:autoSpaceDE w:val="0"/>
        <w:autoSpaceDN w:val="0"/>
        <w:adjustRightInd w:val="0"/>
        <w:spacing w:before="7" w:after="0" w:line="216" w:lineRule="exact"/>
        <w:ind w:left="120" w:right="130" w:firstLine="0"/>
        <w:jc w:val="both"/>
        <w:rPr>
          <w:rFonts w:ascii="Times New Roman" w:hAnsi="Times New Roman"/>
          <w:color w:val="000000"/>
          <w:sz w:val="18"/>
          <w:szCs w:val="18"/>
        </w:rPr>
      </w:pPr>
      <w:r>
        <w:rPr>
          <w:rFonts w:ascii="Times New Roman" w:hAnsi="Times New Roman"/>
          <w:color w:val="191919"/>
          <w:spacing w:val="-7"/>
          <w:sz w:val="18"/>
          <w:szCs w:val="18"/>
        </w:rPr>
        <w:t>Student</w:t>
      </w:r>
      <w:r w:rsidRPr="004E1E50">
        <w:rPr>
          <w:rFonts w:ascii="Times New Roman" w:hAnsi="Times New Roman"/>
          <w:color w:val="191919"/>
          <w:spacing w:val="-7"/>
          <w:sz w:val="18"/>
          <w:szCs w:val="18"/>
        </w:rPr>
        <w:t xml:space="preserve">s </w:t>
      </w:r>
      <w:r>
        <w:rPr>
          <w:rFonts w:ascii="Times New Roman" w:hAnsi="Times New Roman"/>
          <w:color w:val="191919"/>
          <w:spacing w:val="-7"/>
          <w:sz w:val="18"/>
          <w:szCs w:val="18"/>
        </w:rPr>
        <w:t>ar</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advise</w:t>
      </w:r>
      <w:r w:rsidRPr="004E1E50">
        <w:rPr>
          <w:rFonts w:ascii="Times New Roman" w:hAnsi="Times New Roman"/>
          <w:color w:val="191919"/>
          <w:spacing w:val="-7"/>
          <w:sz w:val="18"/>
          <w:szCs w:val="18"/>
        </w:rPr>
        <w:t xml:space="preserve">d </w:t>
      </w:r>
      <w:r>
        <w:rPr>
          <w:rFonts w:ascii="Times New Roman" w:hAnsi="Times New Roman"/>
          <w:color w:val="191919"/>
          <w:spacing w:val="-7"/>
          <w:sz w:val="18"/>
          <w:szCs w:val="18"/>
        </w:rPr>
        <w:t>t</w:t>
      </w:r>
      <w:r w:rsidRPr="004E1E50">
        <w:rPr>
          <w:rFonts w:ascii="Times New Roman" w:hAnsi="Times New Roman"/>
          <w:color w:val="191919"/>
          <w:spacing w:val="-7"/>
          <w:sz w:val="18"/>
          <w:szCs w:val="18"/>
        </w:rPr>
        <w:t xml:space="preserve">o </w:t>
      </w:r>
      <w:r>
        <w:rPr>
          <w:rFonts w:ascii="Times New Roman" w:hAnsi="Times New Roman"/>
          <w:color w:val="191919"/>
          <w:spacing w:val="-7"/>
          <w:sz w:val="18"/>
          <w:szCs w:val="18"/>
        </w:rPr>
        <w:t>follo</w:t>
      </w:r>
      <w:r w:rsidRPr="004E1E50">
        <w:rPr>
          <w:rFonts w:ascii="Times New Roman" w:hAnsi="Times New Roman"/>
          <w:color w:val="191919"/>
          <w:spacing w:val="-7"/>
          <w:sz w:val="18"/>
          <w:szCs w:val="18"/>
        </w:rPr>
        <w:t xml:space="preserve">w </w:t>
      </w:r>
      <w:r>
        <w:rPr>
          <w:rFonts w:ascii="Times New Roman" w:hAnsi="Times New Roman"/>
          <w:color w:val="191919"/>
          <w:spacing w:val="-7"/>
          <w:sz w:val="18"/>
          <w:szCs w:val="18"/>
        </w:rPr>
        <w:t>th</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customize</w:t>
      </w:r>
      <w:r w:rsidRPr="004E1E50">
        <w:rPr>
          <w:rFonts w:ascii="Times New Roman" w:hAnsi="Times New Roman"/>
          <w:color w:val="191919"/>
          <w:spacing w:val="-7"/>
          <w:sz w:val="18"/>
          <w:szCs w:val="18"/>
        </w:rPr>
        <w:t xml:space="preserve">d </w:t>
      </w:r>
      <w:r>
        <w:rPr>
          <w:rFonts w:ascii="Times New Roman" w:hAnsi="Times New Roman"/>
          <w:color w:val="191919"/>
          <w:spacing w:val="-7"/>
          <w:sz w:val="18"/>
          <w:szCs w:val="18"/>
        </w:rPr>
        <w:t>lis</w:t>
      </w:r>
      <w:r w:rsidRPr="004E1E50">
        <w:rPr>
          <w:rFonts w:ascii="Times New Roman" w:hAnsi="Times New Roman"/>
          <w:color w:val="191919"/>
          <w:spacing w:val="-7"/>
          <w:sz w:val="18"/>
          <w:szCs w:val="18"/>
        </w:rPr>
        <w:t xml:space="preserve">t </w:t>
      </w:r>
      <w:r>
        <w:rPr>
          <w:rFonts w:ascii="Times New Roman" w:hAnsi="Times New Roman"/>
          <w:color w:val="191919"/>
          <w:spacing w:val="-7"/>
          <w:sz w:val="18"/>
          <w:szCs w:val="18"/>
        </w:rPr>
        <w:t>o</w:t>
      </w:r>
      <w:r w:rsidRPr="004E1E50">
        <w:rPr>
          <w:rFonts w:ascii="Times New Roman" w:hAnsi="Times New Roman"/>
          <w:color w:val="191919"/>
          <w:spacing w:val="-7"/>
          <w:sz w:val="18"/>
          <w:szCs w:val="18"/>
        </w:rPr>
        <w:t xml:space="preserve">f </w:t>
      </w:r>
      <w:r>
        <w:rPr>
          <w:rFonts w:ascii="Times New Roman" w:hAnsi="Times New Roman"/>
          <w:color w:val="191919"/>
          <w:spacing w:val="-7"/>
          <w:sz w:val="18"/>
          <w:szCs w:val="18"/>
        </w:rPr>
        <w:t>course</w:t>
      </w:r>
      <w:r w:rsidRPr="004E1E50">
        <w:rPr>
          <w:rFonts w:ascii="Times New Roman" w:hAnsi="Times New Roman"/>
          <w:color w:val="191919"/>
          <w:spacing w:val="-7"/>
          <w:sz w:val="18"/>
          <w:szCs w:val="18"/>
        </w:rPr>
        <w:t xml:space="preserve">s as detailed in this document </w:t>
      </w:r>
      <w:r>
        <w:rPr>
          <w:rFonts w:ascii="Times New Roman" w:hAnsi="Times New Roman"/>
          <w:color w:val="191919"/>
          <w:spacing w:val="-7"/>
          <w:sz w:val="18"/>
          <w:szCs w:val="18"/>
        </w:rPr>
        <w:t>fo</w:t>
      </w:r>
      <w:r w:rsidRPr="004E1E50">
        <w:rPr>
          <w:rFonts w:ascii="Times New Roman" w:hAnsi="Times New Roman"/>
          <w:color w:val="191919"/>
          <w:spacing w:val="-7"/>
          <w:sz w:val="18"/>
          <w:szCs w:val="18"/>
        </w:rPr>
        <w:t xml:space="preserve">r </w:t>
      </w:r>
      <w:r>
        <w:rPr>
          <w:rFonts w:ascii="Times New Roman" w:hAnsi="Times New Roman"/>
          <w:color w:val="191919"/>
          <w:spacing w:val="-7"/>
          <w:sz w:val="18"/>
          <w:szCs w:val="18"/>
        </w:rPr>
        <w:t>eac</w:t>
      </w:r>
      <w:r w:rsidRPr="004E1E50">
        <w:rPr>
          <w:rFonts w:ascii="Times New Roman" w:hAnsi="Times New Roman"/>
          <w:color w:val="191919"/>
          <w:spacing w:val="-7"/>
          <w:sz w:val="18"/>
          <w:szCs w:val="18"/>
        </w:rPr>
        <w:t xml:space="preserve">h </w:t>
      </w:r>
      <w:r>
        <w:rPr>
          <w:rFonts w:ascii="Times New Roman" w:hAnsi="Times New Roman"/>
          <w:color w:val="191919"/>
          <w:spacing w:val="-7"/>
          <w:sz w:val="18"/>
          <w:szCs w:val="18"/>
        </w:rPr>
        <w:t>engineerin</w:t>
      </w:r>
      <w:r w:rsidRPr="004E1E50">
        <w:rPr>
          <w:rFonts w:ascii="Times New Roman" w:hAnsi="Times New Roman"/>
          <w:color w:val="191919"/>
          <w:spacing w:val="-7"/>
          <w:sz w:val="18"/>
          <w:szCs w:val="18"/>
        </w:rPr>
        <w:t xml:space="preserve">g </w:t>
      </w:r>
      <w:r>
        <w:rPr>
          <w:rFonts w:ascii="Times New Roman" w:hAnsi="Times New Roman"/>
          <w:color w:val="191919"/>
          <w:spacing w:val="-7"/>
          <w:sz w:val="18"/>
          <w:szCs w:val="18"/>
        </w:rPr>
        <w:t>disciplin</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i</w:t>
      </w:r>
      <w:r w:rsidRPr="004E1E50">
        <w:rPr>
          <w:rFonts w:ascii="Times New Roman" w:hAnsi="Times New Roman"/>
          <w:color w:val="191919"/>
          <w:spacing w:val="-7"/>
          <w:sz w:val="18"/>
          <w:szCs w:val="18"/>
        </w:rPr>
        <w:t xml:space="preserve">n </w:t>
      </w:r>
      <w:r>
        <w:rPr>
          <w:rFonts w:ascii="Times New Roman" w:hAnsi="Times New Roman"/>
          <w:color w:val="191919"/>
          <w:spacing w:val="-7"/>
          <w:sz w:val="18"/>
          <w:szCs w:val="18"/>
        </w:rPr>
        <w:t>orde</w:t>
      </w:r>
      <w:r w:rsidRPr="004E1E50">
        <w:rPr>
          <w:rFonts w:ascii="Times New Roman" w:hAnsi="Times New Roman"/>
          <w:color w:val="191919"/>
          <w:spacing w:val="-7"/>
          <w:sz w:val="18"/>
          <w:szCs w:val="18"/>
        </w:rPr>
        <w:t xml:space="preserve">r </w:t>
      </w:r>
      <w:r>
        <w:rPr>
          <w:rFonts w:ascii="Times New Roman" w:hAnsi="Times New Roman"/>
          <w:color w:val="191919"/>
          <w:spacing w:val="-7"/>
          <w:sz w:val="18"/>
          <w:szCs w:val="18"/>
        </w:rPr>
        <w:t>t</w:t>
      </w:r>
      <w:r w:rsidRPr="004E1E50">
        <w:rPr>
          <w:rFonts w:ascii="Times New Roman" w:hAnsi="Times New Roman"/>
          <w:color w:val="191919"/>
          <w:spacing w:val="-7"/>
          <w:sz w:val="18"/>
          <w:szCs w:val="18"/>
        </w:rPr>
        <w:t xml:space="preserve">o </w:t>
      </w:r>
      <w:r>
        <w:rPr>
          <w:rFonts w:ascii="Times New Roman" w:hAnsi="Times New Roman"/>
          <w:color w:val="191919"/>
          <w:spacing w:val="-7"/>
          <w:sz w:val="18"/>
          <w:szCs w:val="18"/>
        </w:rPr>
        <w:t>complet</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thei</w:t>
      </w:r>
      <w:r w:rsidRPr="004E1E50">
        <w:rPr>
          <w:rFonts w:ascii="Times New Roman" w:hAnsi="Times New Roman"/>
          <w:color w:val="191919"/>
          <w:spacing w:val="-7"/>
          <w:sz w:val="18"/>
          <w:szCs w:val="18"/>
        </w:rPr>
        <w:t xml:space="preserve">r </w:t>
      </w:r>
      <w:r>
        <w:rPr>
          <w:rFonts w:ascii="Times New Roman" w:hAnsi="Times New Roman"/>
          <w:color w:val="191919"/>
          <w:spacing w:val="-7"/>
          <w:sz w:val="18"/>
          <w:szCs w:val="18"/>
        </w:rPr>
        <w:t>degre</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goa</w:t>
      </w:r>
      <w:r w:rsidRPr="004E1E50">
        <w:rPr>
          <w:rFonts w:ascii="Times New Roman" w:hAnsi="Times New Roman"/>
          <w:color w:val="191919"/>
          <w:spacing w:val="-7"/>
          <w:sz w:val="18"/>
          <w:szCs w:val="18"/>
        </w:rPr>
        <w:t xml:space="preserve">l </w:t>
      </w:r>
      <w:r>
        <w:rPr>
          <w:rFonts w:ascii="Times New Roman" w:hAnsi="Times New Roman"/>
          <w:color w:val="191919"/>
          <w:spacing w:val="-7"/>
          <w:sz w:val="18"/>
          <w:szCs w:val="18"/>
        </w:rPr>
        <w:t>i</w:t>
      </w:r>
      <w:r w:rsidRPr="004E1E50">
        <w:rPr>
          <w:rFonts w:ascii="Times New Roman" w:hAnsi="Times New Roman"/>
          <w:color w:val="191919"/>
          <w:spacing w:val="-7"/>
          <w:sz w:val="18"/>
          <w:szCs w:val="18"/>
        </w:rPr>
        <w:t xml:space="preserve">n </w:t>
      </w:r>
      <w:r>
        <w:rPr>
          <w:rFonts w:ascii="Times New Roman" w:hAnsi="Times New Roman"/>
          <w:color w:val="191919"/>
          <w:spacing w:val="-7"/>
          <w:sz w:val="18"/>
          <w:szCs w:val="18"/>
        </w:rPr>
        <w:t>th</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mos</w:t>
      </w:r>
      <w:r w:rsidRPr="004E1E50">
        <w:rPr>
          <w:rFonts w:ascii="Times New Roman" w:hAnsi="Times New Roman"/>
          <w:color w:val="191919"/>
          <w:spacing w:val="-7"/>
          <w:sz w:val="18"/>
          <w:szCs w:val="18"/>
        </w:rPr>
        <w:t xml:space="preserve">t </w:t>
      </w:r>
      <w:r>
        <w:rPr>
          <w:rFonts w:ascii="Times New Roman" w:hAnsi="Times New Roman"/>
          <w:color w:val="191919"/>
          <w:spacing w:val="-7"/>
          <w:sz w:val="18"/>
          <w:szCs w:val="18"/>
        </w:rPr>
        <w:t>e</w:t>
      </w:r>
      <w:r w:rsidRPr="004E1E50">
        <w:rPr>
          <w:rFonts w:ascii="Times New Roman" w:hAnsi="Times New Roman"/>
          <w:color w:val="191919"/>
          <w:spacing w:val="-7"/>
          <w:sz w:val="18"/>
          <w:szCs w:val="18"/>
        </w:rPr>
        <w:t>f</w:t>
      </w:r>
      <w:r>
        <w:rPr>
          <w:rFonts w:ascii="Times New Roman" w:hAnsi="Times New Roman"/>
          <w:color w:val="191919"/>
          <w:spacing w:val="-7"/>
          <w:sz w:val="18"/>
          <w:szCs w:val="18"/>
        </w:rPr>
        <w:t>ficien</w:t>
      </w:r>
      <w:r w:rsidRPr="004E1E50">
        <w:rPr>
          <w:rFonts w:ascii="Times New Roman" w:hAnsi="Times New Roman"/>
          <w:color w:val="191919"/>
          <w:spacing w:val="-7"/>
          <w:sz w:val="18"/>
          <w:szCs w:val="18"/>
        </w:rPr>
        <w:t xml:space="preserve">t </w:t>
      </w:r>
      <w:r>
        <w:rPr>
          <w:rFonts w:ascii="Times New Roman" w:hAnsi="Times New Roman"/>
          <w:color w:val="191919"/>
          <w:spacing w:val="-7"/>
          <w:sz w:val="18"/>
          <w:szCs w:val="18"/>
        </w:rPr>
        <w:t>man-</w:t>
      </w:r>
      <w:proofErr w:type="spellStart"/>
      <w:r>
        <w:rPr>
          <w:rFonts w:ascii="Times New Roman" w:hAnsi="Times New Roman"/>
          <w:color w:val="191919"/>
          <w:spacing w:val="-7"/>
          <w:sz w:val="18"/>
          <w:szCs w:val="18"/>
        </w:rPr>
        <w:t>ne</w:t>
      </w:r>
      <w:r w:rsidRPr="004E1E50">
        <w:rPr>
          <w:rFonts w:ascii="Times New Roman" w:hAnsi="Times New Roman"/>
          <w:color w:val="191919"/>
          <w:spacing w:val="-7"/>
          <w:sz w:val="18"/>
          <w:szCs w:val="18"/>
        </w:rPr>
        <w:t>r</w:t>
      </w:r>
      <w:proofErr w:type="spellEnd"/>
      <w:r w:rsidRPr="004E1E50">
        <w:rPr>
          <w:rFonts w:ascii="Times New Roman" w:hAnsi="Times New Roman"/>
          <w:color w:val="191919"/>
          <w:spacing w:val="-7"/>
          <w:sz w:val="18"/>
          <w:szCs w:val="18"/>
        </w:rPr>
        <w:t xml:space="preserve">. </w:t>
      </w:r>
      <w:r>
        <w:rPr>
          <w:rFonts w:ascii="Times New Roman" w:hAnsi="Times New Roman"/>
          <w:color w:val="191919"/>
          <w:spacing w:val="-7"/>
          <w:sz w:val="18"/>
          <w:szCs w:val="18"/>
        </w:rPr>
        <w:t>Non-residen</w:t>
      </w:r>
      <w:r w:rsidRPr="004E1E50">
        <w:rPr>
          <w:rFonts w:ascii="Times New Roman" w:hAnsi="Times New Roman"/>
          <w:color w:val="191919"/>
          <w:spacing w:val="-7"/>
          <w:sz w:val="18"/>
          <w:szCs w:val="18"/>
        </w:rPr>
        <w:t xml:space="preserve">ts </w:t>
      </w:r>
      <w:r>
        <w:rPr>
          <w:rFonts w:ascii="Times New Roman" w:hAnsi="Times New Roman"/>
          <w:color w:val="191919"/>
          <w:spacing w:val="-7"/>
          <w:sz w:val="18"/>
          <w:szCs w:val="18"/>
        </w:rPr>
        <w:t>o</w:t>
      </w:r>
      <w:r w:rsidRPr="004E1E50">
        <w:rPr>
          <w:rFonts w:ascii="Times New Roman" w:hAnsi="Times New Roman"/>
          <w:color w:val="191919"/>
          <w:spacing w:val="-7"/>
          <w:sz w:val="18"/>
          <w:szCs w:val="18"/>
        </w:rPr>
        <w:t xml:space="preserve">f </w:t>
      </w:r>
      <w:r>
        <w:rPr>
          <w:rFonts w:ascii="Times New Roman" w:hAnsi="Times New Roman"/>
          <w:color w:val="191919"/>
          <w:spacing w:val="-7"/>
          <w:sz w:val="18"/>
          <w:szCs w:val="18"/>
        </w:rPr>
        <w:t>Geo</w:t>
      </w:r>
      <w:r w:rsidRPr="004E1E50">
        <w:rPr>
          <w:rFonts w:ascii="Times New Roman" w:hAnsi="Times New Roman"/>
          <w:color w:val="191919"/>
          <w:spacing w:val="-7"/>
          <w:sz w:val="18"/>
          <w:szCs w:val="18"/>
        </w:rPr>
        <w:t>r</w:t>
      </w:r>
      <w:r>
        <w:rPr>
          <w:rFonts w:ascii="Times New Roman" w:hAnsi="Times New Roman"/>
          <w:color w:val="191919"/>
          <w:spacing w:val="-7"/>
          <w:sz w:val="18"/>
          <w:szCs w:val="18"/>
        </w:rPr>
        <w:t>gi</w:t>
      </w:r>
      <w:r w:rsidRPr="004E1E50">
        <w:rPr>
          <w:rFonts w:ascii="Times New Roman" w:hAnsi="Times New Roman"/>
          <w:color w:val="191919"/>
          <w:spacing w:val="-7"/>
          <w:sz w:val="18"/>
          <w:szCs w:val="18"/>
        </w:rPr>
        <w:t xml:space="preserve">a </w:t>
      </w:r>
      <w:r>
        <w:rPr>
          <w:rFonts w:ascii="Times New Roman" w:hAnsi="Times New Roman"/>
          <w:color w:val="191919"/>
          <w:spacing w:val="-7"/>
          <w:sz w:val="18"/>
          <w:szCs w:val="18"/>
        </w:rPr>
        <w:t>an</w:t>
      </w:r>
      <w:r w:rsidRPr="004E1E50">
        <w:rPr>
          <w:rFonts w:ascii="Times New Roman" w:hAnsi="Times New Roman"/>
          <w:color w:val="191919"/>
          <w:spacing w:val="-7"/>
          <w:sz w:val="18"/>
          <w:szCs w:val="18"/>
        </w:rPr>
        <w:t xml:space="preserve">d </w:t>
      </w:r>
      <w:r>
        <w:rPr>
          <w:rFonts w:ascii="Times New Roman" w:hAnsi="Times New Roman"/>
          <w:color w:val="191919"/>
          <w:spacing w:val="-7"/>
          <w:sz w:val="18"/>
          <w:szCs w:val="18"/>
        </w:rPr>
        <w:t>internationa</w:t>
      </w:r>
      <w:r w:rsidRPr="004E1E50">
        <w:rPr>
          <w:rFonts w:ascii="Times New Roman" w:hAnsi="Times New Roman"/>
          <w:color w:val="191919"/>
          <w:spacing w:val="-7"/>
          <w:sz w:val="18"/>
          <w:szCs w:val="18"/>
        </w:rPr>
        <w:t xml:space="preserve">l </w:t>
      </w:r>
      <w:proofErr w:type="gramStart"/>
      <w:r>
        <w:rPr>
          <w:rFonts w:ascii="Times New Roman" w:hAnsi="Times New Roman"/>
          <w:color w:val="191919"/>
          <w:spacing w:val="-7"/>
          <w:sz w:val="18"/>
          <w:szCs w:val="18"/>
        </w:rPr>
        <w:t>student</w:t>
      </w:r>
      <w:r w:rsidRPr="004E1E50">
        <w:rPr>
          <w:rFonts w:ascii="Times New Roman" w:hAnsi="Times New Roman"/>
          <w:color w:val="191919"/>
          <w:spacing w:val="-7"/>
          <w:sz w:val="18"/>
          <w:szCs w:val="18"/>
        </w:rPr>
        <w:t>s</w:t>
      </w:r>
      <w:proofErr w:type="gramEnd"/>
      <w:r w:rsidRPr="004E1E50">
        <w:rPr>
          <w:rFonts w:ascii="Times New Roman" w:hAnsi="Times New Roman"/>
          <w:color w:val="191919"/>
          <w:spacing w:val="-7"/>
          <w:sz w:val="18"/>
          <w:szCs w:val="18"/>
        </w:rPr>
        <w:t xml:space="preserve"> </w:t>
      </w:r>
      <w:proofErr w:type="spellStart"/>
      <w:r>
        <w:rPr>
          <w:rFonts w:ascii="Times New Roman" w:hAnsi="Times New Roman"/>
          <w:color w:val="191919"/>
          <w:spacing w:val="-7"/>
          <w:sz w:val="18"/>
          <w:szCs w:val="18"/>
        </w:rPr>
        <w:t>aca</w:t>
      </w:r>
      <w:r w:rsidRPr="004E1E50">
        <w:rPr>
          <w:rFonts w:ascii="Times New Roman" w:hAnsi="Times New Roman"/>
          <w:color w:val="191919"/>
          <w:spacing w:val="-7"/>
          <w:sz w:val="18"/>
          <w:szCs w:val="18"/>
        </w:rPr>
        <w:t>n</w:t>
      </w:r>
      <w:proofErr w:type="spellEnd"/>
      <w:r w:rsidRPr="004E1E50">
        <w:rPr>
          <w:rFonts w:ascii="Times New Roman" w:hAnsi="Times New Roman"/>
          <w:color w:val="191919"/>
          <w:spacing w:val="-7"/>
          <w:sz w:val="18"/>
          <w:szCs w:val="18"/>
        </w:rPr>
        <w:t xml:space="preserve"> also </w:t>
      </w:r>
      <w:r>
        <w:rPr>
          <w:rFonts w:ascii="Times New Roman" w:hAnsi="Times New Roman"/>
          <w:color w:val="191919"/>
          <w:spacing w:val="-7"/>
          <w:sz w:val="18"/>
          <w:szCs w:val="18"/>
        </w:rPr>
        <w:t>joi</w:t>
      </w:r>
      <w:r w:rsidRPr="004E1E50">
        <w:rPr>
          <w:rFonts w:ascii="Times New Roman" w:hAnsi="Times New Roman"/>
          <w:color w:val="191919"/>
          <w:spacing w:val="-7"/>
          <w:sz w:val="18"/>
          <w:szCs w:val="18"/>
        </w:rPr>
        <w:t xml:space="preserve">n </w:t>
      </w:r>
      <w:r>
        <w:rPr>
          <w:rFonts w:ascii="Times New Roman" w:hAnsi="Times New Roman"/>
          <w:color w:val="191919"/>
          <w:spacing w:val="-7"/>
          <w:sz w:val="18"/>
          <w:szCs w:val="18"/>
        </w:rPr>
        <w:t>th</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engineerin</w:t>
      </w:r>
      <w:r w:rsidRPr="004E1E50">
        <w:rPr>
          <w:rFonts w:ascii="Times New Roman" w:hAnsi="Times New Roman"/>
          <w:color w:val="191919"/>
          <w:spacing w:val="-7"/>
          <w:sz w:val="18"/>
          <w:szCs w:val="18"/>
        </w:rPr>
        <w:t xml:space="preserve">g </w:t>
      </w:r>
      <w:r>
        <w:rPr>
          <w:rFonts w:ascii="Times New Roman" w:hAnsi="Times New Roman"/>
          <w:color w:val="191919"/>
          <w:spacing w:val="-7"/>
          <w:sz w:val="18"/>
          <w:szCs w:val="18"/>
        </w:rPr>
        <w:t>progra</w:t>
      </w:r>
      <w:r w:rsidRPr="004E1E50">
        <w:rPr>
          <w:rFonts w:ascii="Times New Roman" w:hAnsi="Times New Roman"/>
          <w:color w:val="191919"/>
          <w:spacing w:val="-7"/>
          <w:sz w:val="18"/>
          <w:szCs w:val="18"/>
        </w:rPr>
        <w:t xml:space="preserve">m </w:t>
      </w:r>
      <w:r>
        <w:rPr>
          <w:rFonts w:ascii="Times New Roman" w:hAnsi="Times New Roman"/>
          <w:color w:val="191919"/>
          <w:spacing w:val="-7"/>
          <w:sz w:val="18"/>
          <w:szCs w:val="18"/>
        </w:rPr>
        <w:t>a</w:t>
      </w:r>
      <w:r w:rsidRPr="004E1E50">
        <w:rPr>
          <w:rFonts w:ascii="Times New Roman" w:hAnsi="Times New Roman"/>
          <w:color w:val="191919"/>
          <w:spacing w:val="-7"/>
          <w:sz w:val="18"/>
          <w:szCs w:val="18"/>
        </w:rPr>
        <w:t xml:space="preserve">t </w:t>
      </w:r>
      <w:r>
        <w:rPr>
          <w:rFonts w:ascii="Times New Roman" w:hAnsi="Times New Roman"/>
          <w:color w:val="191919"/>
          <w:spacing w:val="-7"/>
          <w:sz w:val="18"/>
          <w:szCs w:val="18"/>
        </w:rPr>
        <w:t>AS</w:t>
      </w:r>
      <w:r w:rsidRPr="004E1E50">
        <w:rPr>
          <w:rFonts w:ascii="Times New Roman" w:hAnsi="Times New Roman"/>
          <w:color w:val="191919"/>
          <w:spacing w:val="-7"/>
          <w:sz w:val="18"/>
          <w:szCs w:val="18"/>
        </w:rPr>
        <w:t xml:space="preserve">U </w:t>
      </w:r>
      <w:r>
        <w:rPr>
          <w:rFonts w:ascii="Times New Roman" w:hAnsi="Times New Roman"/>
          <w:color w:val="191919"/>
          <w:spacing w:val="-7"/>
          <w:sz w:val="18"/>
          <w:szCs w:val="18"/>
        </w:rPr>
        <w:t>thoug</w:t>
      </w:r>
      <w:r w:rsidRPr="004E1E50">
        <w:rPr>
          <w:rFonts w:ascii="Times New Roman" w:hAnsi="Times New Roman"/>
          <w:color w:val="191919"/>
          <w:spacing w:val="-7"/>
          <w:sz w:val="18"/>
          <w:szCs w:val="18"/>
        </w:rPr>
        <w:t xml:space="preserve">h </w:t>
      </w:r>
      <w:r>
        <w:rPr>
          <w:rFonts w:ascii="Times New Roman" w:hAnsi="Times New Roman"/>
          <w:color w:val="191919"/>
          <w:spacing w:val="-7"/>
          <w:sz w:val="18"/>
          <w:szCs w:val="18"/>
        </w:rPr>
        <w:t>th</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transfe</w:t>
      </w:r>
      <w:r w:rsidRPr="004E1E50">
        <w:rPr>
          <w:rFonts w:ascii="Times New Roman" w:hAnsi="Times New Roman"/>
          <w:color w:val="191919"/>
          <w:spacing w:val="-7"/>
          <w:sz w:val="18"/>
          <w:szCs w:val="18"/>
        </w:rPr>
        <w:t xml:space="preserve">r </w:t>
      </w:r>
      <w:r>
        <w:rPr>
          <w:rFonts w:ascii="Times New Roman" w:hAnsi="Times New Roman"/>
          <w:color w:val="191919"/>
          <w:spacing w:val="-7"/>
          <w:sz w:val="18"/>
          <w:szCs w:val="18"/>
        </w:rPr>
        <w:t>t</w:t>
      </w:r>
      <w:r w:rsidRPr="004E1E50">
        <w:rPr>
          <w:rFonts w:ascii="Times New Roman" w:hAnsi="Times New Roman"/>
          <w:color w:val="191919"/>
          <w:spacing w:val="-7"/>
          <w:sz w:val="18"/>
          <w:szCs w:val="18"/>
        </w:rPr>
        <w:t xml:space="preserve">o </w:t>
      </w:r>
      <w:r>
        <w:rPr>
          <w:rFonts w:ascii="Times New Roman" w:hAnsi="Times New Roman"/>
          <w:color w:val="191919"/>
          <w:spacing w:val="-7"/>
          <w:sz w:val="18"/>
          <w:szCs w:val="18"/>
        </w:rPr>
        <w:t>Ge</w:t>
      </w:r>
      <w:r w:rsidRPr="004E1E50">
        <w:rPr>
          <w:rFonts w:ascii="Times New Roman" w:hAnsi="Times New Roman"/>
          <w:color w:val="191919"/>
          <w:spacing w:val="-7"/>
          <w:sz w:val="18"/>
          <w:szCs w:val="18"/>
        </w:rPr>
        <w:t>or</w:t>
      </w:r>
      <w:r>
        <w:rPr>
          <w:rFonts w:ascii="Times New Roman" w:hAnsi="Times New Roman"/>
          <w:color w:val="191919"/>
          <w:spacing w:val="-7"/>
          <w:sz w:val="18"/>
          <w:szCs w:val="18"/>
        </w:rPr>
        <w:t>gi</w:t>
      </w:r>
      <w:r w:rsidRPr="004E1E50">
        <w:rPr>
          <w:rFonts w:ascii="Times New Roman" w:hAnsi="Times New Roman"/>
          <w:color w:val="191919"/>
          <w:spacing w:val="-7"/>
          <w:sz w:val="18"/>
          <w:szCs w:val="18"/>
        </w:rPr>
        <w:t>a T</w:t>
      </w:r>
      <w:r>
        <w:rPr>
          <w:rFonts w:ascii="Times New Roman" w:hAnsi="Times New Roman"/>
          <w:color w:val="191919"/>
          <w:spacing w:val="-7"/>
          <w:sz w:val="18"/>
          <w:szCs w:val="18"/>
        </w:rPr>
        <w:t>ec</w:t>
      </w:r>
      <w:r w:rsidRPr="004E1E50">
        <w:rPr>
          <w:rFonts w:ascii="Times New Roman" w:hAnsi="Times New Roman"/>
          <w:color w:val="191919"/>
          <w:spacing w:val="-7"/>
          <w:sz w:val="18"/>
          <w:szCs w:val="18"/>
        </w:rPr>
        <w:t xml:space="preserve">h </w:t>
      </w:r>
      <w:r>
        <w:rPr>
          <w:rFonts w:ascii="Times New Roman" w:hAnsi="Times New Roman"/>
          <w:color w:val="191919"/>
          <w:spacing w:val="-7"/>
          <w:sz w:val="18"/>
          <w:szCs w:val="18"/>
        </w:rPr>
        <w:t>wil</w:t>
      </w:r>
      <w:r w:rsidRPr="004E1E50">
        <w:rPr>
          <w:rFonts w:ascii="Times New Roman" w:hAnsi="Times New Roman"/>
          <w:color w:val="191919"/>
          <w:spacing w:val="-7"/>
          <w:sz w:val="18"/>
          <w:szCs w:val="18"/>
        </w:rPr>
        <w:t xml:space="preserve">l </w:t>
      </w:r>
      <w:r>
        <w:rPr>
          <w:rFonts w:ascii="Times New Roman" w:hAnsi="Times New Roman"/>
          <w:color w:val="191919"/>
          <w:spacing w:val="-7"/>
          <w:sz w:val="18"/>
          <w:szCs w:val="18"/>
        </w:rPr>
        <w:t>requir</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higher G</w:t>
      </w:r>
      <w:r w:rsidRPr="004E1E50">
        <w:rPr>
          <w:rFonts w:ascii="Times New Roman" w:hAnsi="Times New Roman"/>
          <w:color w:val="191919"/>
          <w:spacing w:val="-7"/>
          <w:sz w:val="18"/>
          <w:szCs w:val="18"/>
        </w:rPr>
        <w:t>P</w:t>
      </w:r>
      <w:r>
        <w:rPr>
          <w:rFonts w:ascii="Times New Roman" w:hAnsi="Times New Roman"/>
          <w:color w:val="191919"/>
          <w:spacing w:val="-7"/>
          <w:sz w:val="18"/>
          <w:szCs w:val="18"/>
        </w:rPr>
        <w:t>A</w:t>
      </w:r>
      <w:r w:rsidRPr="004E1E50">
        <w:rPr>
          <w:rFonts w:ascii="Times New Roman" w:hAnsi="Times New Roman"/>
          <w:color w:val="191919"/>
          <w:spacing w:val="-7"/>
          <w:sz w:val="18"/>
          <w:szCs w:val="18"/>
        </w:rPr>
        <w:t xml:space="preserve">. </w:t>
      </w:r>
      <w:r w:rsidRPr="006F0337">
        <w:rPr>
          <w:rFonts w:ascii="Times New Roman" w:hAnsi="Times New Roman"/>
          <w:color w:val="191919"/>
          <w:spacing w:val="-7"/>
          <w:sz w:val="18"/>
          <w:szCs w:val="18"/>
        </w:rPr>
        <w:t>After completing the program one</w:t>
      </w:r>
      <w:r w:rsidRPr="004E1E50">
        <w:rPr>
          <w:rFonts w:ascii="Times New Roman" w:hAnsi="Times New Roman"/>
          <w:color w:val="191919"/>
          <w:spacing w:val="-7"/>
          <w:sz w:val="18"/>
          <w:szCs w:val="18"/>
        </w:rPr>
        <w:t xml:space="preserve"> </w:t>
      </w:r>
      <w:r>
        <w:rPr>
          <w:rFonts w:ascii="Times New Roman" w:hAnsi="Times New Roman"/>
          <w:color w:val="191919"/>
          <w:spacing w:val="-7"/>
          <w:sz w:val="18"/>
          <w:szCs w:val="18"/>
        </w:rPr>
        <w:t>ma</w:t>
      </w:r>
      <w:r w:rsidRPr="004E1E50">
        <w:rPr>
          <w:rFonts w:ascii="Times New Roman" w:hAnsi="Times New Roman"/>
          <w:color w:val="191919"/>
          <w:spacing w:val="-7"/>
          <w:sz w:val="18"/>
          <w:szCs w:val="18"/>
        </w:rPr>
        <w:t xml:space="preserve">y </w:t>
      </w:r>
      <w:r>
        <w:rPr>
          <w:rFonts w:ascii="Times New Roman" w:hAnsi="Times New Roman"/>
          <w:color w:val="191919"/>
          <w:spacing w:val="-7"/>
          <w:sz w:val="18"/>
          <w:szCs w:val="18"/>
        </w:rPr>
        <w:t>als</w:t>
      </w:r>
      <w:r w:rsidRPr="004E1E50">
        <w:rPr>
          <w:rFonts w:ascii="Times New Roman" w:hAnsi="Times New Roman"/>
          <w:color w:val="191919"/>
          <w:spacing w:val="-7"/>
          <w:sz w:val="18"/>
          <w:szCs w:val="18"/>
        </w:rPr>
        <w:t xml:space="preserve">o </w:t>
      </w:r>
      <w:r>
        <w:rPr>
          <w:rFonts w:ascii="Times New Roman" w:hAnsi="Times New Roman"/>
          <w:color w:val="191919"/>
          <w:spacing w:val="-7"/>
          <w:sz w:val="18"/>
          <w:szCs w:val="18"/>
        </w:rPr>
        <w:t>appl</w:t>
      </w:r>
      <w:r w:rsidRPr="004E1E50">
        <w:rPr>
          <w:rFonts w:ascii="Times New Roman" w:hAnsi="Times New Roman"/>
          <w:color w:val="191919"/>
          <w:spacing w:val="-7"/>
          <w:sz w:val="18"/>
          <w:szCs w:val="18"/>
        </w:rPr>
        <w:t xml:space="preserve">y </w:t>
      </w:r>
      <w:r>
        <w:rPr>
          <w:rFonts w:ascii="Times New Roman" w:hAnsi="Times New Roman"/>
          <w:color w:val="191919"/>
          <w:spacing w:val="-7"/>
          <w:sz w:val="18"/>
          <w:szCs w:val="18"/>
        </w:rPr>
        <w:t>fo</w:t>
      </w:r>
      <w:r w:rsidRPr="004E1E50">
        <w:rPr>
          <w:rFonts w:ascii="Times New Roman" w:hAnsi="Times New Roman"/>
          <w:color w:val="191919"/>
          <w:spacing w:val="-7"/>
          <w:sz w:val="18"/>
          <w:szCs w:val="18"/>
        </w:rPr>
        <w:t xml:space="preserve">r </w:t>
      </w:r>
      <w:r>
        <w:rPr>
          <w:rFonts w:ascii="Times New Roman" w:hAnsi="Times New Roman"/>
          <w:color w:val="191919"/>
          <w:spacing w:val="-7"/>
          <w:sz w:val="18"/>
          <w:szCs w:val="18"/>
        </w:rPr>
        <w:t>transfe</w:t>
      </w:r>
      <w:r w:rsidRPr="004E1E50">
        <w:rPr>
          <w:rFonts w:ascii="Times New Roman" w:hAnsi="Times New Roman"/>
          <w:color w:val="191919"/>
          <w:spacing w:val="-7"/>
          <w:sz w:val="18"/>
          <w:szCs w:val="18"/>
        </w:rPr>
        <w:t xml:space="preserve">r </w:t>
      </w:r>
      <w:r>
        <w:rPr>
          <w:rFonts w:ascii="Times New Roman" w:hAnsi="Times New Roman"/>
          <w:color w:val="191919"/>
          <w:spacing w:val="-7"/>
          <w:sz w:val="18"/>
          <w:szCs w:val="18"/>
        </w:rPr>
        <w:t>t</w:t>
      </w:r>
      <w:r w:rsidRPr="004E1E50">
        <w:rPr>
          <w:rFonts w:ascii="Times New Roman" w:hAnsi="Times New Roman"/>
          <w:color w:val="191919"/>
          <w:spacing w:val="-7"/>
          <w:sz w:val="18"/>
          <w:szCs w:val="18"/>
        </w:rPr>
        <w:t xml:space="preserve">o any </w:t>
      </w:r>
      <w:r>
        <w:rPr>
          <w:rFonts w:ascii="Times New Roman" w:hAnsi="Times New Roman"/>
          <w:color w:val="191919"/>
          <w:spacing w:val="-7"/>
          <w:sz w:val="18"/>
          <w:szCs w:val="18"/>
        </w:rPr>
        <w:t>othe</w:t>
      </w:r>
      <w:r w:rsidRPr="004E1E50">
        <w:rPr>
          <w:rFonts w:ascii="Times New Roman" w:hAnsi="Times New Roman"/>
          <w:color w:val="191919"/>
          <w:spacing w:val="-7"/>
          <w:sz w:val="18"/>
          <w:szCs w:val="18"/>
        </w:rPr>
        <w:t xml:space="preserve">r ABET accredited </w:t>
      </w:r>
      <w:r>
        <w:rPr>
          <w:rFonts w:ascii="Times New Roman" w:hAnsi="Times New Roman"/>
          <w:color w:val="191919"/>
          <w:spacing w:val="-7"/>
          <w:sz w:val="18"/>
          <w:szCs w:val="18"/>
        </w:rPr>
        <w:t>engineerin</w:t>
      </w:r>
      <w:r w:rsidRPr="004E1E50">
        <w:rPr>
          <w:rFonts w:ascii="Times New Roman" w:hAnsi="Times New Roman"/>
          <w:color w:val="191919"/>
          <w:spacing w:val="-7"/>
          <w:sz w:val="18"/>
          <w:szCs w:val="18"/>
        </w:rPr>
        <w:t xml:space="preserve">g </w:t>
      </w:r>
      <w:r>
        <w:rPr>
          <w:rFonts w:ascii="Times New Roman" w:hAnsi="Times New Roman"/>
          <w:color w:val="191919"/>
          <w:spacing w:val="-7"/>
          <w:sz w:val="18"/>
          <w:szCs w:val="18"/>
        </w:rPr>
        <w:t>college</w:t>
      </w:r>
      <w:r w:rsidRPr="004E1E50">
        <w:rPr>
          <w:rFonts w:ascii="Times New Roman" w:hAnsi="Times New Roman"/>
          <w:color w:val="191919"/>
          <w:spacing w:val="-7"/>
          <w:sz w:val="18"/>
          <w:szCs w:val="18"/>
        </w:rPr>
        <w:t xml:space="preserve"> any. </w:t>
      </w:r>
      <w:r>
        <w:rPr>
          <w:rFonts w:ascii="Times New Roman" w:hAnsi="Times New Roman"/>
          <w:color w:val="191919"/>
          <w:spacing w:val="-7"/>
          <w:sz w:val="18"/>
          <w:szCs w:val="18"/>
        </w:rPr>
        <w:t>I</w:t>
      </w:r>
      <w:r w:rsidRPr="004E1E50">
        <w:rPr>
          <w:rFonts w:ascii="Times New Roman" w:hAnsi="Times New Roman"/>
          <w:color w:val="191919"/>
          <w:spacing w:val="-7"/>
          <w:sz w:val="18"/>
          <w:szCs w:val="18"/>
        </w:rPr>
        <w:t xml:space="preserve">n </w:t>
      </w:r>
      <w:r>
        <w:rPr>
          <w:rFonts w:ascii="Times New Roman" w:hAnsi="Times New Roman"/>
          <w:color w:val="191919"/>
          <w:spacing w:val="-7"/>
          <w:sz w:val="18"/>
          <w:szCs w:val="18"/>
        </w:rPr>
        <w:t>th</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past</w:t>
      </w:r>
      <w:r w:rsidRPr="004E1E50">
        <w:rPr>
          <w:rFonts w:ascii="Times New Roman" w:hAnsi="Times New Roman"/>
          <w:color w:val="191919"/>
          <w:spacing w:val="-7"/>
          <w:sz w:val="18"/>
          <w:szCs w:val="18"/>
        </w:rPr>
        <w:t xml:space="preserve">, </w:t>
      </w:r>
      <w:r>
        <w:rPr>
          <w:rFonts w:ascii="Times New Roman" w:hAnsi="Times New Roman"/>
          <w:color w:val="191919"/>
          <w:spacing w:val="-7"/>
          <w:sz w:val="18"/>
          <w:szCs w:val="18"/>
        </w:rPr>
        <w:t>student</w:t>
      </w:r>
      <w:r w:rsidRPr="004E1E50">
        <w:rPr>
          <w:rFonts w:ascii="Times New Roman" w:hAnsi="Times New Roman"/>
          <w:color w:val="191919"/>
          <w:spacing w:val="-7"/>
          <w:sz w:val="18"/>
          <w:szCs w:val="18"/>
        </w:rPr>
        <w:t xml:space="preserve">s </w:t>
      </w:r>
      <w:r>
        <w:rPr>
          <w:rFonts w:ascii="Times New Roman" w:hAnsi="Times New Roman"/>
          <w:color w:val="191919"/>
          <w:spacing w:val="-7"/>
          <w:sz w:val="18"/>
          <w:szCs w:val="18"/>
        </w:rPr>
        <w:t>hav</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transferre</w:t>
      </w:r>
      <w:r w:rsidRPr="004E1E50">
        <w:rPr>
          <w:rFonts w:ascii="Times New Roman" w:hAnsi="Times New Roman"/>
          <w:color w:val="191919"/>
          <w:spacing w:val="-7"/>
          <w:sz w:val="18"/>
          <w:szCs w:val="18"/>
        </w:rPr>
        <w:t xml:space="preserve">d </w:t>
      </w:r>
      <w:r>
        <w:rPr>
          <w:rFonts w:ascii="Times New Roman" w:hAnsi="Times New Roman"/>
          <w:color w:val="191919"/>
          <w:spacing w:val="-7"/>
          <w:sz w:val="18"/>
          <w:szCs w:val="18"/>
        </w:rPr>
        <w:t>t</w:t>
      </w:r>
      <w:r w:rsidRPr="004E1E50">
        <w:rPr>
          <w:rFonts w:ascii="Times New Roman" w:hAnsi="Times New Roman"/>
          <w:color w:val="191919"/>
          <w:spacing w:val="-7"/>
          <w:sz w:val="18"/>
          <w:szCs w:val="18"/>
        </w:rPr>
        <w:t xml:space="preserve">o </w:t>
      </w:r>
      <w:r>
        <w:rPr>
          <w:rFonts w:ascii="Times New Roman" w:hAnsi="Times New Roman"/>
          <w:color w:val="191919"/>
          <w:spacing w:val="-7"/>
          <w:sz w:val="18"/>
          <w:szCs w:val="18"/>
        </w:rPr>
        <w:t>t</w:t>
      </w:r>
      <w:r w:rsidRPr="004E1E50">
        <w:rPr>
          <w:rFonts w:ascii="Times New Roman" w:hAnsi="Times New Roman"/>
          <w:color w:val="191919"/>
          <w:spacing w:val="-7"/>
          <w:sz w:val="18"/>
          <w:szCs w:val="18"/>
        </w:rPr>
        <w:t xml:space="preserve">he </w:t>
      </w:r>
      <w:r>
        <w:rPr>
          <w:rFonts w:ascii="Times New Roman" w:hAnsi="Times New Roman"/>
          <w:color w:val="191919"/>
          <w:spacing w:val="-7"/>
          <w:sz w:val="18"/>
          <w:szCs w:val="18"/>
        </w:rPr>
        <w:t>engineerin</w:t>
      </w:r>
      <w:r w:rsidRPr="004E1E50">
        <w:rPr>
          <w:rFonts w:ascii="Times New Roman" w:hAnsi="Times New Roman"/>
          <w:color w:val="191919"/>
          <w:spacing w:val="-7"/>
          <w:sz w:val="18"/>
          <w:szCs w:val="18"/>
        </w:rPr>
        <w:t xml:space="preserve">g </w:t>
      </w:r>
      <w:r>
        <w:rPr>
          <w:rFonts w:ascii="Times New Roman" w:hAnsi="Times New Roman"/>
          <w:color w:val="191919"/>
          <w:spacing w:val="-7"/>
          <w:sz w:val="18"/>
          <w:szCs w:val="18"/>
        </w:rPr>
        <w:t>program</w:t>
      </w:r>
      <w:r w:rsidRPr="004E1E50">
        <w:rPr>
          <w:rFonts w:ascii="Times New Roman" w:hAnsi="Times New Roman"/>
          <w:color w:val="191919"/>
          <w:spacing w:val="-7"/>
          <w:sz w:val="18"/>
          <w:szCs w:val="18"/>
        </w:rPr>
        <w:t xml:space="preserve">s </w:t>
      </w:r>
      <w:r>
        <w:rPr>
          <w:rFonts w:ascii="Times New Roman" w:hAnsi="Times New Roman"/>
          <w:color w:val="191919"/>
          <w:spacing w:val="-7"/>
          <w:sz w:val="18"/>
          <w:szCs w:val="18"/>
        </w:rPr>
        <w:t>a</w:t>
      </w:r>
      <w:r w:rsidRPr="004E1E50">
        <w:rPr>
          <w:rFonts w:ascii="Times New Roman" w:hAnsi="Times New Roman"/>
          <w:color w:val="191919"/>
          <w:spacing w:val="-7"/>
          <w:sz w:val="18"/>
          <w:szCs w:val="18"/>
        </w:rPr>
        <w:t xml:space="preserve">t </w:t>
      </w:r>
      <w:r>
        <w:rPr>
          <w:rFonts w:ascii="Times New Roman" w:hAnsi="Times New Roman"/>
          <w:color w:val="191919"/>
          <w:spacing w:val="-7"/>
          <w:sz w:val="18"/>
          <w:szCs w:val="18"/>
        </w:rPr>
        <w:t>Auburn</w:t>
      </w:r>
      <w:r w:rsidRPr="004E1E50">
        <w:rPr>
          <w:rFonts w:ascii="Times New Roman" w:hAnsi="Times New Roman"/>
          <w:color w:val="191919"/>
          <w:spacing w:val="-7"/>
          <w:sz w:val="18"/>
          <w:szCs w:val="18"/>
        </w:rPr>
        <w:t xml:space="preserve">, </w:t>
      </w:r>
      <w:r>
        <w:rPr>
          <w:rFonts w:ascii="Times New Roman" w:hAnsi="Times New Roman"/>
          <w:color w:val="191919"/>
          <w:spacing w:val="-7"/>
          <w:sz w:val="18"/>
          <w:szCs w:val="18"/>
        </w:rPr>
        <w:t>Florid</w:t>
      </w:r>
      <w:r w:rsidRPr="004E1E50">
        <w:rPr>
          <w:rFonts w:ascii="Times New Roman" w:hAnsi="Times New Roman"/>
          <w:color w:val="191919"/>
          <w:spacing w:val="-7"/>
          <w:sz w:val="18"/>
          <w:szCs w:val="18"/>
        </w:rPr>
        <w:t xml:space="preserve">a </w:t>
      </w:r>
      <w:proofErr w:type="gramStart"/>
      <w:r w:rsidRPr="004E1E50">
        <w:rPr>
          <w:rFonts w:ascii="Times New Roman" w:hAnsi="Times New Roman"/>
          <w:color w:val="191919"/>
          <w:spacing w:val="-7"/>
          <w:sz w:val="18"/>
          <w:szCs w:val="18"/>
        </w:rPr>
        <w:t>A</w:t>
      </w:r>
      <w:proofErr w:type="gramEnd"/>
      <w:r w:rsidRPr="004E1E50">
        <w:rPr>
          <w:rFonts w:ascii="Times New Roman" w:hAnsi="Times New Roman"/>
          <w:color w:val="191919"/>
          <w:spacing w:val="-7"/>
          <w:sz w:val="18"/>
          <w:szCs w:val="18"/>
        </w:rPr>
        <w:t xml:space="preserve"> &amp; M, T</w:t>
      </w:r>
      <w:r>
        <w:rPr>
          <w:rFonts w:ascii="Times New Roman" w:hAnsi="Times New Roman"/>
          <w:color w:val="191919"/>
          <w:spacing w:val="-7"/>
          <w:sz w:val="18"/>
          <w:szCs w:val="18"/>
        </w:rPr>
        <w:t>uskege</w:t>
      </w:r>
      <w:r w:rsidRPr="004E1E50">
        <w:rPr>
          <w:rFonts w:ascii="Times New Roman" w:hAnsi="Times New Roman"/>
          <w:color w:val="191919"/>
          <w:spacing w:val="-7"/>
          <w:sz w:val="18"/>
          <w:szCs w:val="18"/>
        </w:rPr>
        <w:t xml:space="preserve">e, </w:t>
      </w:r>
      <w:r>
        <w:rPr>
          <w:rFonts w:ascii="Times New Roman" w:hAnsi="Times New Roman"/>
          <w:color w:val="191919"/>
          <w:spacing w:val="-7"/>
          <w:sz w:val="18"/>
          <w:szCs w:val="18"/>
        </w:rPr>
        <w:t>Nort</w:t>
      </w:r>
      <w:r w:rsidRPr="004E1E50">
        <w:rPr>
          <w:rFonts w:ascii="Times New Roman" w:hAnsi="Times New Roman"/>
          <w:color w:val="191919"/>
          <w:spacing w:val="-7"/>
          <w:sz w:val="18"/>
          <w:szCs w:val="18"/>
        </w:rPr>
        <w:t xml:space="preserve">h </w:t>
      </w:r>
      <w:r>
        <w:rPr>
          <w:rFonts w:ascii="Times New Roman" w:hAnsi="Times New Roman"/>
          <w:color w:val="191919"/>
          <w:spacing w:val="-7"/>
          <w:sz w:val="18"/>
          <w:szCs w:val="18"/>
        </w:rPr>
        <w:t>Carolin</w:t>
      </w:r>
      <w:r w:rsidRPr="004E1E50">
        <w:rPr>
          <w:rFonts w:ascii="Times New Roman" w:hAnsi="Times New Roman"/>
          <w:color w:val="191919"/>
          <w:spacing w:val="-7"/>
          <w:sz w:val="18"/>
          <w:szCs w:val="18"/>
        </w:rPr>
        <w:t xml:space="preserve">a </w:t>
      </w:r>
      <w:r>
        <w:rPr>
          <w:rFonts w:ascii="Times New Roman" w:hAnsi="Times New Roman"/>
          <w:color w:val="191919"/>
          <w:spacing w:val="-7"/>
          <w:sz w:val="18"/>
          <w:szCs w:val="18"/>
        </w:rPr>
        <w:t>A&amp;</w:t>
      </w:r>
      <w:r w:rsidRPr="004E1E50">
        <w:rPr>
          <w:rFonts w:ascii="Times New Roman" w:hAnsi="Times New Roman"/>
          <w:color w:val="191919"/>
          <w:spacing w:val="-7"/>
          <w:sz w:val="18"/>
          <w:szCs w:val="18"/>
        </w:rPr>
        <w:t xml:space="preserve">T </w:t>
      </w:r>
      <w:r>
        <w:rPr>
          <w:rFonts w:ascii="Times New Roman" w:hAnsi="Times New Roman"/>
          <w:color w:val="191919"/>
          <w:spacing w:val="-7"/>
          <w:sz w:val="18"/>
          <w:szCs w:val="18"/>
        </w:rPr>
        <w:t>Merce</w:t>
      </w:r>
      <w:r w:rsidRPr="004E1E50">
        <w:rPr>
          <w:rFonts w:ascii="Times New Roman" w:hAnsi="Times New Roman"/>
          <w:color w:val="191919"/>
          <w:spacing w:val="-7"/>
          <w:sz w:val="18"/>
          <w:szCs w:val="18"/>
        </w:rPr>
        <w:t xml:space="preserve">r, Southern Polytechnic and </w:t>
      </w:r>
      <w:r>
        <w:rPr>
          <w:rFonts w:ascii="Times New Roman" w:hAnsi="Times New Roman"/>
          <w:color w:val="191919"/>
          <w:spacing w:val="-7"/>
          <w:sz w:val="18"/>
          <w:szCs w:val="18"/>
        </w:rPr>
        <w:t>Universit</w:t>
      </w:r>
      <w:r w:rsidRPr="004E1E50">
        <w:rPr>
          <w:rFonts w:ascii="Times New Roman" w:hAnsi="Times New Roman"/>
          <w:color w:val="191919"/>
          <w:spacing w:val="-7"/>
          <w:sz w:val="18"/>
          <w:szCs w:val="18"/>
        </w:rPr>
        <w:t>y of Texas at Arlington</w:t>
      </w:r>
      <w:r>
        <w:rPr>
          <w:rFonts w:ascii="Times New Roman" w:hAnsi="Times New Roman"/>
          <w:color w:val="191919"/>
          <w:sz w:val="18"/>
          <w:szCs w:val="18"/>
        </w:rPr>
        <w:t>.</w:t>
      </w:r>
    </w:p>
    <w:p w:rsidR="004E1E50" w:rsidRDefault="004E1E50" w:rsidP="0071188B">
      <w:pPr>
        <w:pStyle w:val="Heading2"/>
        <w:ind w:left="180" w:firstLine="0"/>
        <w:rPr>
          <w:rFonts w:ascii="Times New Roman" w:hAnsi="Times New Roman"/>
          <w:color w:val="000000"/>
          <w:sz w:val="24"/>
          <w:szCs w:val="24"/>
        </w:rPr>
      </w:pPr>
      <w:bookmarkStart w:id="31" w:name="_Toc295333410"/>
      <w:r>
        <w:rPr>
          <w:rFonts w:ascii="Times New Roman" w:hAnsi="Times New Roman"/>
          <w:color w:val="191919"/>
          <w:spacing w:val="-13"/>
          <w:sz w:val="32"/>
          <w:szCs w:val="32"/>
        </w:rPr>
        <w:t>B</w:t>
      </w:r>
      <w:r>
        <w:rPr>
          <w:rFonts w:ascii="Times New Roman" w:hAnsi="Times New Roman"/>
          <w:color w:val="191919"/>
          <w:spacing w:val="-13"/>
          <w:sz w:val="24"/>
          <w:szCs w:val="24"/>
        </w:rPr>
        <w:t>ACHELO</w:t>
      </w:r>
      <w:r>
        <w:rPr>
          <w:rFonts w:ascii="Times New Roman" w:hAnsi="Times New Roman"/>
          <w:color w:val="191919"/>
          <w:sz w:val="24"/>
          <w:szCs w:val="24"/>
        </w:rPr>
        <w:t>R</w:t>
      </w:r>
      <w:r>
        <w:rPr>
          <w:rFonts w:ascii="Times New Roman" w:hAnsi="Times New Roman"/>
          <w:color w:val="191919"/>
          <w:spacing w:val="-6"/>
          <w:sz w:val="24"/>
          <w:szCs w:val="24"/>
        </w:rPr>
        <w:t xml:space="preserve"> </w:t>
      </w:r>
      <w:r>
        <w:rPr>
          <w:rFonts w:ascii="Times New Roman" w:hAnsi="Times New Roman"/>
          <w:color w:val="191919"/>
          <w:spacing w:val="-13"/>
          <w:sz w:val="24"/>
          <w:szCs w:val="24"/>
        </w:rPr>
        <w:t>O</w:t>
      </w:r>
      <w:r>
        <w:rPr>
          <w:rFonts w:ascii="Times New Roman" w:hAnsi="Times New Roman"/>
          <w:color w:val="191919"/>
          <w:sz w:val="24"/>
          <w:szCs w:val="24"/>
        </w:rPr>
        <w:t>F</w:t>
      </w:r>
      <w:r>
        <w:rPr>
          <w:rFonts w:ascii="Times New Roman" w:hAnsi="Times New Roman"/>
          <w:color w:val="191919"/>
          <w:spacing w:val="-14"/>
          <w:sz w:val="24"/>
          <w:szCs w:val="24"/>
        </w:rPr>
        <w:t xml:space="preserve"> </w:t>
      </w:r>
      <w:r>
        <w:rPr>
          <w:rFonts w:ascii="Times New Roman" w:hAnsi="Times New Roman"/>
          <w:color w:val="191919"/>
          <w:spacing w:val="-13"/>
          <w:sz w:val="32"/>
          <w:szCs w:val="32"/>
        </w:rPr>
        <w:t>S</w:t>
      </w:r>
      <w:r>
        <w:rPr>
          <w:rFonts w:ascii="Times New Roman" w:hAnsi="Times New Roman"/>
          <w:color w:val="191919"/>
          <w:spacing w:val="-13"/>
          <w:sz w:val="24"/>
          <w:szCs w:val="24"/>
        </w:rPr>
        <w:t>CIENC</w:t>
      </w:r>
      <w:r>
        <w:rPr>
          <w:rFonts w:ascii="Times New Roman" w:hAnsi="Times New Roman"/>
          <w:color w:val="191919"/>
          <w:sz w:val="24"/>
          <w:szCs w:val="24"/>
        </w:rPr>
        <w:t>E</w:t>
      </w:r>
      <w:r>
        <w:rPr>
          <w:rFonts w:ascii="Times New Roman" w:hAnsi="Times New Roman"/>
          <w:color w:val="191919"/>
          <w:spacing w:val="-6"/>
          <w:sz w:val="24"/>
          <w:szCs w:val="24"/>
        </w:rPr>
        <w:t xml:space="preserve"> </w:t>
      </w:r>
      <w:r>
        <w:rPr>
          <w:rFonts w:ascii="Times New Roman" w:hAnsi="Times New Roman"/>
          <w:color w:val="191919"/>
          <w:spacing w:val="-13"/>
          <w:sz w:val="32"/>
          <w:szCs w:val="32"/>
        </w:rPr>
        <w:t>D</w:t>
      </w:r>
      <w:r>
        <w:rPr>
          <w:rFonts w:ascii="Times New Roman" w:hAnsi="Times New Roman"/>
          <w:color w:val="191919"/>
          <w:spacing w:val="-13"/>
          <w:sz w:val="24"/>
          <w:szCs w:val="24"/>
        </w:rPr>
        <w:t>EGRE</w:t>
      </w:r>
      <w:r>
        <w:rPr>
          <w:rFonts w:ascii="Times New Roman" w:hAnsi="Times New Roman"/>
          <w:color w:val="191919"/>
          <w:sz w:val="24"/>
          <w:szCs w:val="24"/>
        </w:rPr>
        <w:t>E</w:t>
      </w:r>
      <w:r>
        <w:rPr>
          <w:rFonts w:ascii="Times New Roman" w:hAnsi="Times New Roman"/>
          <w:color w:val="191919"/>
          <w:spacing w:val="-6"/>
          <w:sz w:val="24"/>
          <w:szCs w:val="24"/>
        </w:rPr>
        <w:t xml:space="preserve"> </w:t>
      </w:r>
      <w:r>
        <w:rPr>
          <w:rFonts w:ascii="Times New Roman" w:hAnsi="Times New Roman"/>
          <w:color w:val="191919"/>
          <w:spacing w:val="-13"/>
          <w:sz w:val="24"/>
          <w:szCs w:val="24"/>
        </w:rPr>
        <w:t>I</w:t>
      </w:r>
      <w:r>
        <w:rPr>
          <w:rFonts w:ascii="Times New Roman" w:hAnsi="Times New Roman"/>
          <w:color w:val="191919"/>
          <w:sz w:val="24"/>
          <w:szCs w:val="24"/>
        </w:rPr>
        <w:t>N</w:t>
      </w:r>
      <w:r>
        <w:rPr>
          <w:rFonts w:ascii="Times New Roman" w:hAnsi="Times New Roman"/>
          <w:color w:val="191919"/>
          <w:spacing w:val="-6"/>
          <w:sz w:val="24"/>
          <w:szCs w:val="24"/>
        </w:rPr>
        <w:t xml:space="preserve"> </w:t>
      </w:r>
      <w:r>
        <w:rPr>
          <w:rFonts w:ascii="Times New Roman" w:hAnsi="Times New Roman"/>
          <w:color w:val="191919"/>
          <w:spacing w:val="-13"/>
          <w:sz w:val="32"/>
          <w:szCs w:val="32"/>
        </w:rPr>
        <w:t>B</w:t>
      </w:r>
      <w:r>
        <w:rPr>
          <w:rFonts w:ascii="Times New Roman" w:hAnsi="Times New Roman"/>
          <w:color w:val="191919"/>
          <w:spacing w:val="-13"/>
          <w:sz w:val="24"/>
          <w:szCs w:val="24"/>
        </w:rPr>
        <w:t>IOLOGY</w:t>
      </w:r>
      <w:bookmarkEnd w:id="31"/>
    </w:p>
    <w:p w:rsidR="004E1E50" w:rsidRDefault="004E1E50" w:rsidP="004E1E50">
      <w:pPr>
        <w:widowControl w:val="0"/>
        <w:autoSpaceDE w:val="0"/>
        <w:autoSpaceDN w:val="0"/>
        <w:adjustRightInd w:val="0"/>
        <w:spacing w:before="55" w:after="0"/>
        <w:ind w:left="180" w:right="5943" w:firstLine="0"/>
        <w:jc w:val="both"/>
        <w:rPr>
          <w:rFonts w:ascii="Times New Roman" w:hAnsi="Times New Roman"/>
          <w:color w:val="000000"/>
          <w:sz w:val="18"/>
          <w:szCs w:val="18"/>
        </w:rPr>
      </w:pPr>
      <w:r>
        <w:rPr>
          <w:rFonts w:ascii="Times New Roman" w:hAnsi="Times New Roman"/>
          <w:color w:val="191919"/>
          <w:spacing w:val="-7"/>
          <w:sz w:val="18"/>
          <w:szCs w:val="18"/>
        </w:rPr>
        <w:t>Biolog</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Required</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1</w:t>
      </w:r>
      <w:r>
        <w:rPr>
          <w:rFonts w:ascii="Times New Roman" w:hAnsi="Times New Roman"/>
          <w:color w:val="191919"/>
          <w:sz w:val="18"/>
          <w:szCs w:val="18"/>
        </w:rPr>
        <w:t>8</w:t>
      </w:r>
      <w:r>
        <w:rPr>
          <w:rFonts w:ascii="Times New Roman" w:hAnsi="Times New Roman"/>
          <w:color w:val="191919"/>
          <w:spacing w:val="-14"/>
          <w:sz w:val="18"/>
          <w:szCs w:val="18"/>
        </w:rPr>
        <w:t xml:space="preserve"> </w:t>
      </w:r>
      <w:r>
        <w:rPr>
          <w:rFonts w:ascii="Times New Roman" w:hAnsi="Times New Roman"/>
          <w:color w:val="191919"/>
          <w:spacing w:val="-7"/>
          <w:sz w:val="18"/>
          <w:szCs w:val="18"/>
        </w:rPr>
        <w:t>hours</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pacing w:val="-7"/>
          <w:sz w:val="18"/>
          <w:szCs w:val="18"/>
        </w:rPr>
        <w:t>lowe</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7"/>
          <w:sz w:val="18"/>
          <w:szCs w:val="18"/>
        </w:rPr>
        <w:t>divisio</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7"/>
          <w:sz w:val="18"/>
          <w:szCs w:val="18"/>
        </w:rPr>
        <w:t>(1000-200</w:t>
      </w:r>
      <w:r>
        <w:rPr>
          <w:rFonts w:ascii="Times New Roman" w:hAnsi="Times New Roman"/>
          <w:color w:val="191919"/>
          <w:sz w:val="18"/>
          <w:szCs w:val="18"/>
        </w:rPr>
        <w:t>0</w:t>
      </w:r>
      <w:r>
        <w:rPr>
          <w:rFonts w:ascii="Times New Roman" w:hAnsi="Times New Roman"/>
          <w:color w:val="191919"/>
          <w:spacing w:val="-14"/>
          <w:sz w:val="18"/>
          <w:szCs w:val="18"/>
        </w:rPr>
        <w:t xml:space="preserve"> </w:t>
      </w:r>
      <w:r>
        <w:rPr>
          <w:rFonts w:ascii="Times New Roman" w:hAnsi="Times New Roman"/>
          <w:color w:val="191919"/>
          <w:spacing w:val="-7"/>
          <w:sz w:val="18"/>
          <w:szCs w:val="18"/>
        </w:rPr>
        <w:t>Level)</w:t>
      </w:r>
    </w:p>
    <w:p w:rsidR="004E1E50" w:rsidRDefault="004E1E50" w:rsidP="004E1E50">
      <w:pPr>
        <w:widowControl w:val="0"/>
        <w:tabs>
          <w:tab w:val="left" w:pos="3240"/>
          <w:tab w:val="left" w:pos="9270"/>
        </w:tabs>
        <w:autoSpaceDE w:val="0"/>
        <w:autoSpaceDN w:val="0"/>
        <w:adjustRightInd w:val="0"/>
        <w:spacing w:before="6" w:after="0"/>
        <w:ind w:left="180" w:right="400" w:firstLine="0"/>
        <w:jc w:val="both"/>
        <w:rPr>
          <w:rFonts w:ascii="Times New Roman" w:hAnsi="Times New Roman"/>
          <w:color w:val="000000"/>
          <w:sz w:val="18"/>
          <w:szCs w:val="18"/>
        </w:rPr>
      </w:pPr>
      <w:r>
        <w:rPr>
          <w:rFonts w:ascii="Times New Roman" w:hAnsi="Times New Roman"/>
          <w:b/>
          <w:bCs/>
          <w:color w:val="191919"/>
          <w:spacing w:val="-7"/>
          <w:sz w:val="18"/>
          <w:szCs w:val="18"/>
        </w:rPr>
        <w:t>A</w:t>
      </w:r>
      <w:r>
        <w:rPr>
          <w:rFonts w:ascii="Times New Roman" w:hAnsi="Times New Roman"/>
          <w:b/>
          <w:bCs/>
          <w:color w:val="191919"/>
          <w:spacing w:val="-10"/>
          <w:sz w:val="18"/>
          <w:szCs w:val="18"/>
        </w:rPr>
        <w:t>r</w:t>
      </w:r>
      <w:r>
        <w:rPr>
          <w:rFonts w:ascii="Times New Roman" w:hAnsi="Times New Roman"/>
          <w:b/>
          <w:bCs/>
          <w:color w:val="191919"/>
          <w:spacing w:val="-7"/>
          <w:sz w:val="18"/>
          <w:szCs w:val="18"/>
        </w:rPr>
        <w:t>e</w:t>
      </w:r>
      <w:r>
        <w:rPr>
          <w:rFonts w:ascii="Times New Roman" w:hAnsi="Times New Roman"/>
          <w:b/>
          <w:bCs/>
          <w:color w:val="191919"/>
          <w:sz w:val="18"/>
          <w:szCs w:val="18"/>
        </w:rPr>
        <w:t>a</w:t>
      </w:r>
      <w:r>
        <w:rPr>
          <w:rFonts w:ascii="Times New Roman" w:hAnsi="Times New Roman"/>
          <w:b/>
          <w:bCs/>
          <w:color w:val="191919"/>
          <w:spacing w:val="-14"/>
          <w:sz w:val="18"/>
          <w:szCs w:val="18"/>
        </w:rPr>
        <w:t xml:space="preserve"> </w:t>
      </w:r>
      <w:r>
        <w:rPr>
          <w:rFonts w:ascii="Times New Roman" w:hAnsi="Times New Roman"/>
          <w:b/>
          <w:bCs/>
          <w:color w:val="191919"/>
          <w:sz w:val="18"/>
          <w:szCs w:val="18"/>
        </w:rPr>
        <w:t>F</w:t>
      </w:r>
      <w:r>
        <w:rPr>
          <w:rFonts w:ascii="Times New Roman" w:hAnsi="Times New Roman"/>
          <w:b/>
          <w:bCs/>
          <w:color w:val="191919"/>
          <w:sz w:val="18"/>
          <w:szCs w:val="18"/>
        </w:rPr>
        <w:tab/>
      </w:r>
      <w:r>
        <w:rPr>
          <w:rFonts w:ascii="Times New Roman" w:hAnsi="Times New Roman"/>
          <w:b/>
          <w:bCs/>
          <w:color w:val="191919"/>
          <w:spacing w:val="-10"/>
          <w:sz w:val="18"/>
          <w:szCs w:val="18"/>
        </w:rPr>
        <w:t>T</w:t>
      </w:r>
      <w:r>
        <w:rPr>
          <w:rFonts w:ascii="Times New Roman" w:hAnsi="Times New Roman"/>
          <w:b/>
          <w:bCs/>
          <w:color w:val="191919"/>
          <w:spacing w:val="-7"/>
          <w:sz w:val="18"/>
          <w:szCs w:val="18"/>
        </w:rPr>
        <w:t>itle</w:t>
      </w:r>
      <w:r>
        <w:rPr>
          <w:rFonts w:ascii="Times New Roman" w:hAnsi="Times New Roman"/>
          <w:b/>
          <w:bCs/>
          <w:color w:val="191919"/>
          <w:sz w:val="18"/>
          <w:szCs w:val="18"/>
        </w:rPr>
        <w:t xml:space="preserve">d </w:t>
      </w:r>
      <w:r>
        <w:rPr>
          <w:rFonts w:ascii="Times New Roman" w:hAnsi="Times New Roman"/>
          <w:b/>
          <w:bCs/>
          <w:color w:val="191919"/>
          <w:sz w:val="18"/>
          <w:szCs w:val="18"/>
        </w:rPr>
        <w:tab/>
      </w:r>
      <w:r>
        <w:rPr>
          <w:rFonts w:ascii="Times New Roman" w:hAnsi="Times New Roman"/>
          <w:b/>
          <w:bCs/>
          <w:color w:val="191919"/>
          <w:spacing w:val="-7"/>
          <w:sz w:val="18"/>
          <w:szCs w:val="18"/>
        </w:rPr>
        <w:t>C</w:t>
      </w:r>
      <w:r>
        <w:rPr>
          <w:rFonts w:ascii="Times New Roman" w:hAnsi="Times New Roman"/>
          <w:b/>
          <w:bCs/>
          <w:color w:val="191919"/>
          <w:spacing w:val="-10"/>
          <w:sz w:val="18"/>
          <w:szCs w:val="18"/>
        </w:rPr>
        <w:t>r</w:t>
      </w:r>
      <w:r>
        <w:rPr>
          <w:rFonts w:ascii="Times New Roman" w:hAnsi="Times New Roman"/>
          <w:b/>
          <w:bCs/>
          <w:color w:val="191919"/>
          <w:spacing w:val="-7"/>
          <w:sz w:val="18"/>
          <w:szCs w:val="18"/>
        </w:rPr>
        <w:t>edi</w:t>
      </w:r>
      <w:r>
        <w:rPr>
          <w:rFonts w:ascii="Times New Roman" w:hAnsi="Times New Roman"/>
          <w:b/>
          <w:bCs/>
          <w:color w:val="191919"/>
          <w:sz w:val="18"/>
          <w:szCs w:val="18"/>
        </w:rPr>
        <w:t>t</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hrs.</w:t>
      </w:r>
    </w:p>
    <w:p w:rsidR="004E1E50" w:rsidRDefault="004E1E50" w:rsidP="004E1E50">
      <w:pPr>
        <w:widowControl w:val="0"/>
        <w:autoSpaceDE w:val="0"/>
        <w:autoSpaceDN w:val="0"/>
        <w:adjustRightInd w:val="0"/>
        <w:spacing w:before="8" w:after="0" w:line="220" w:lineRule="exact"/>
        <w:ind w:left="180" w:firstLine="0"/>
        <w:rPr>
          <w:rFonts w:ascii="Times New Roman" w:hAnsi="Times New Roman"/>
          <w:color w:val="000000"/>
        </w:rPr>
      </w:pPr>
    </w:p>
    <w:p w:rsidR="004E1E50" w:rsidRDefault="004E1E50" w:rsidP="004E1E50">
      <w:pPr>
        <w:widowControl w:val="0"/>
        <w:tabs>
          <w:tab w:val="left" w:pos="2180"/>
          <w:tab w:val="left" w:pos="3260"/>
          <w:tab w:val="left" w:pos="9990"/>
        </w:tabs>
        <w:autoSpaceDE w:val="0"/>
        <w:autoSpaceDN w:val="0"/>
        <w:adjustRightInd w:val="0"/>
        <w:spacing w:after="0"/>
        <w:ind w:left="180" w:right="130" w:firstLine="0"/>
        <w:jc w:val="both"/>
        <w:rPr>
          <w:rFonts w:ascii="Times New Roman" w:hAnsi="Times New Roman"/>
          <w:color w:val="000000"/>
          <w:sz w:val="18"/>
          <w:szCs w:val="18"/>
        </w:rPr>
      </w:pPr>
      <w:r>
        <w:rPr>
          <w:rFonts w:ascii="Times New Roman" w:hAnsi="Times New Roman"/>
          <w:color w:val="191919"/>
          <w:spacing w:val="-7"/>
          <w:sz w:val="18"/>
          <w:szCs w:val="18"/>
        </w:rPr>
        <w:t>BIO</w:t>
      </w:r>
      <w:r>
        <w:rPr>
          <w:rFonts w:ascii="Times New Roman" w:hAnsi="Times New Roman"/>
          <w:color w:val="191919"/>
          <w:sz w:val="18"/>
          <w:szCs w:val="18"/>
        </w:rPr>
        <w:t>L</w:t>
      </w:r>
      <w:r>
        <w:rPr>
          <w:rFonts w:ascii="Times New Roman" w:hAnsi="Times New Roman"/>
          <w:color w:val="191919"/>
          <w:sz w:val="18"/>
          <w:szCs w:val="18"/>
        </w:rPr>
        <w:tab/>
      </w:r>
      <w:r>
        <w:rPr>
          <w:rFonts w:ascii="Times New Roman" w:hAnsi="Times New Roman"/>
          <w:color w:val="191919"/>
          <w:spacing w:val="-7"/>
          <w:sz w:val="18"/>
          <w:szCs w:val="18"/>
        </w:rPr>
        <w:t>2</w:t>
      </w:r>
      <w:r>
        <w:rPr>
          <w:rFonts w:ascii="Times New Roman" w:hAnsi="Times New Roman"/>
          <w:color w:val="191919"/>
          <w:spacing w:val="-14"/>
          <w:sz w:val="18"/>
          <w:szCs w:val="18"/>
        </w:rPr>
        <w:t>11</w:t>
      </w:r>
      <w:r>
        <w:rPr>
          <w:rFonts w:ascii="Times New Roman" w:hAnsi="Times New Roman"/>
          <w:color w:val="191919"/>
          <w:spacing w:val="-7"/>
          <w:sz w:val="18"/>
          <w:szCs w:val="18"/>
        </w:rPr>
        <w:t>1</w:t>
      </w:r>
      <w:r>
        <w:rPr>
          <w:rFonts w:ascii="Times New Roman" w:hAnsi="Times New Roman"/>
          <w:color w:val="191919"/>
          <w:sz w:val="18"/>
          <w:szCs w:val="18"/>
        </w:rPr>
        <w:t>K</w:t>
      </w:r>
      <w:r>
        <w:rPr>
          <w:rFonts w:ascii="Times New Roman" w:hAnsi="Times New Roman"/>
          <w:color w:val="191919"/>
          <w:sz w:val="18"/>
          <w:szCs w:val="18"/>
        </w:rPr>
        <w:tab/>
      </w:r>
      <w:r>
        <w:rPr>
          <w:rFonts w:ascii="Times New Roman" w:hAnsi="Times New Roman"/>
          <w:color w:val="191919"/>
          <w:spacing w:val="-7"/>
          <w:sz w:val="18"/>
          <w:szCs w:val="18"/>
        </w:rPr>
        <w:t>Biolog</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z w:val="18"/>
          <w:szCs w:val="18"/>
        </w:rPr>
        <w:t>I</w:t>
      </w:r>
      <w:r>
        <w:rPr>
          <w:rFonts w:ascii="Times New Roman" w:hAnsi="Times New Roman"/>
          <w:color w:val="191919"/>
          <w:sz w:val="18"/>
          <w:szCs w:val="18"/>
        </w:rPr>
        <w:tab/>
        <w:t>4</w:t>
      </w:r>
    </w:p>
    <w:p w:rsidR="004E1E50" w:rsidRDefault="004E1E50" w:rsidP="004E1E50">
      <w:pPr>
        <w:widowControl w:val="0"/>
        <w:tabs>
          <w:tab w:val="left" w:pos="2180"/>
          <w:tab w:val="left" w:pos="3260"/>
          <w:tab w:val="left" w:pos="9990"/>
        </w:tabs>
        <w:autoSpaceDE w:val="0"/>
        <w:autoSpaceDN w:val="0"/>
        <w:adjustRightInd w:val="0"/>
        <w:spacing w:before="9" w:after="0"/>
        <w:ind w:left="180" w:right="130" w:firstLine="0"/>
        <w:jc w:val="both"/>
        <w:rPr>
          <w:rFonts w:ascii="Times New Roman" w:hAnsi="Times New Roman"/>
          <w:color w:val="000000"/>
          <w:sz w:val="18"/>
          <w:szCs w:val="18"/>
        </w:rPr>
      </w:pPr>
      <w:r>
        <w:rPr>
          <w:rFonts w:ascii="Times New Roman" w:hAnsi="Times New Roman"/>
          <w:color w:val="191919"/>
          <w:spacing w:val="-7"/>
          <w:sz w:val="18"/>
          <w:szCs w:val="18"/>
        </w:rPr>
        <w:t>BIO</w:t>
      </w:r>
      <w:r>
        <w:rPr>
          <w:rFonts w:ascii="Times New Roman" w:hAnsi="Times New Roman"/>
          <w:color w:val="191919"/>
          <w:sz w:val="18"/>
          <w:szCs w:val="18"/>
        </w:rPr>
        <w:t>L</w:t>
      </w:r>
      <w:r>
        <w:rPr>
          <w:rFonts w:ascii="Times New Roman" w:hAnsi="Times New Roman"/>
          <w:color w:val="191919"/>
          <w:sz w:val="18"/>
          <w:szCs w:val="18"/>
        </w:rPr>
        <w:tab/>
      </w:r>
      <w:r>
        <w:rPr>
          <w:rFonts w:ascii="Times New Roman" w:hAnsi="Times New Roman"/>
          <w:color w:val="191919"/>
          <w:spacing w:val="-7"/>
          <w:sz w:val="18"/>
          <w:szCs w:val="18"/>
        </w:rPr>
        <w:t>2</w:t>
      </w:r>
      <w:r>
        <w:rPr>
          <w:rFonts w:ascii="Times New Roman" w:hAnsi="Times New Roman"/>
          <w:color w:val="191919"/>
          <w:spacing w:val="-14"/>
          <w:sz w:val="18"/>
          <w:szCs w:val="18"/>
        </w:rPr>
        <w:t>1</w:t>
      </w:r>
      <w:r>
        <w:rPr>
          <w:rFonts w:ascii="Times New Roman" w:hAnsi="Times New Roman"/>
          <w:color w:val="191919"/>
          <w:spacing w:val="-7"/>
          <w:sz w:val="18"/>
          <w:szCs w:val="18"/>
        </w:rPr>
        <w:t>12</w:t>
      </w:r>
      <w:r>
        <w:rPr>
          <w:rFonts w:ascii="Times New Roman" w:hAnsi="Times New Roman"/>
          <w:color w:val="191919"/>
          <w:sz w:val="18"/>
          <w:szCs w:val="18"/>
        </w:rPr>
        <w:t>K</w:t>
      </w:r>
      <w:r>
        <w:rPr>
          <w:rFonts w:ascii="Times New Roman" w:hAnsi="Times New Roman"/>
          <w:color w:val="191919"/>
          <w:sz w:val="18"/>
          <w:szCs w:val="18"/>
        </w:rPr>
        <w:tab/>
      </w:r>
      <w:r>
        <w:rPr>
          <w:rFonts w:ascii="Times New Roman" w:hAnsi="Times New Roman"/>
          <w:color w:val="191919"/>
          <w:spacing w:val="-7"/>
          <w:sz w:val="18"/>
          <w:szCs w:val="18"/>
        </w:rPr>
        <w:t>Biolog</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I</w:t>
      </w:r>
      <w:r>
        <w:rPr>
          <w:rFonts w:ascii="Times New Roman" w:hAnsi="Times New Roman"/>
          <w:color w:val="191919"/>
          <w:sz w:val="18"/>
          <w:szCs w:val="18"/>
        </w:rPr>
        <w:tab/>
        <w:t>4</w:t>
      </w:r>
    </w:p>
    <w:p w:rsidR="004E1E50" w:rsidRDefault="004E1E50" w:rsidP="004E1E50">
      <w:pPr>
        <w:widowControl w:val="0"/>
        <w:tabs>
          <w:tab w:val="left" w:pos="2180"/>
          <w:tab w:val="left" w:pos="3260"/>
          <w:tab w:val="left" w:pos="9990"/>
        </w:tabs>
        <w:autoSpaceDE w:val="0"/>
        <w:autoSpaceDN w:val="0"/>
        <w:adjustRightInd w:val="0"/>
        <w:spacing w:before="9" w:after="0"/>
        <w:ind w:left="180" w:right="130" w:firstLine="0"/>
        <w:jc w:val="both"/>
        <w:rPr>
          <w:rFonts w:ascii="Times New Roman" w:hAnsi="Times New Roman"/>
          <w:color w:val="000000"/>
          <w:sz w:val="18"/>
          <w:szCs w:val="18"/>
        </w:rPr>
      </w:pPr>
      <w:r>
        <w:rPr>
          <w:rFonts w:ascii="Times New Roman" w:hAnsi="Times New Roman"/>
          <w:color w:val="191919"/>
          <w:spacing w:val="-7"/>
          <w:sz w:val="18"/>
          <w:szCs w:val="18"/>
        </w:rPr>
        <w:t>CHE</w:t>
      </w:r>
      <w:r>
        <w:rPr>
          <w:rFonts w:ascii="Times New Roman" w:hAnsi="Times New Roman"/>
          <w:color w:val="191919"/>
          <w:sz w:val="18"/>
          <w:szCs w:val="18"/>
        </w:rPr>
        <w:t>M</w:t>
      </w:r>
      <w:r>
        <w:rPr>
          <w:rFonts w:ascii="Times New Roman" w:hAnsi="Times New Roman"/>
          <w:color w:val="191919"/>
          <w:sz w:val="18"/>
          <w:szCs w:val="18"/>
        </w:rPr>
        <w:tab/>
      </w:r>
      <w:r>
        <w:rPr>
          <w:rFonts w:ascii="Times New Roman" w:hAnsi="Times New Roman"/>
          <w:color w:val="191919"/>
          <w:spacing w:val="-7"/>
          <w:sz w:val="18"/>
          <w:szCs w:val="18"/>
        </w:rPr>
        <w:t>2301</w:t>
      </w:r>
      <w:r>
        <w:rPr>
          <w:rFonts w:ascii="Times New Roman" w:hAnsi="Times New Roman"/>
          <w:color w:val="191919"/>
          <w:sz w:val="18"/>
          <w:szCs w:val="18"/>
        </w:rPr>
        <w:t>K</w:t>
      </w:r>
      <w:r>
        <w:rPr>
          <w:rFonts w:ascii="Times New Roman" w:hAnsi="Times New Roman"/>
          <w:color w:val="191919"/>
          <w:sz w:val="18"/>
          <w:szCs w:val="18"/>
        </w:rPr>
        <w:tab/>
      </w:r>
      <w:r>
        <w:rPr>
          <w:rFonts w:ascii="Times New Roman" w:hAnsi="Times New Roman"/>
          <w:color w:val="191919"/>
          <w:spacing w:val="-7"/>
          <w:sz w:val="18"/>
          <w:szCs w:val="18"/>
        </w:rPr>
        <w:t>O</w:t>
      </w:r>
      <w:r>
        <w:rPr>
          <w:rFonts w:ascii="Times New Roman" w:hAnsi="Times New Roman"/>
          <w:color w:val="191919"/>
          <w:spacing w:val="-10"/>
          <w:sz w:val="18"/>
          <w:szCs w:val="18"/>
        </w:rPr>
        <w:t>r</w:t>
      </w:r>
      <w:r>
        <w:rPr>
          <w:rFonts w:ascii="Times New Roman" w:hAnsi="Times New Roman"/>
          <w:color w:val="191919"/>
          <w:spacing w:val="-7"/>
          <w:sz w:val="18"/>
          <w:szCs w:val="18"/>
        </w:rPr>
        <w:t>gani</w:t>
      </w:r>
      <w:r>
        <w:rPr>
          <w:rFonts w:ascii="Times New Roman" w:hAnsi="Times New Roman"/>
          <w:color w:val="191919"/>
          <w:sz w:val="18"/>
          <w:szCs w:val="18"/>
        </w:rPr>
        <w:t>c</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Chemistr</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z w:val="18"/>
          <w:szCs w:val="18"/>
        </w:rPr>
        <w:t>I</w:t>
      </w:r>
      <w:r>
        <w:rPr>
          <w:rFonts w:ascii="Times New Roman" w:hAnsi="Times New Roman"/>
          <w:color w:val="191919"/>
          <w:sz w:val="18"/>
          <w:szCs w:val="18"/>
        </w:rPr>
        <w:tab/>
        <w:t>4</w:t>
      </w:r>
    </w:p>
    <w:p w:rsidR="004E1E50" w:rsidRDefault="004E1E50" w:rsidP="004E1E50">
      <w:pPr>
        <w:widowControl w:val="0"/>
        <w:tabs>
          <w:tab w:val="left" w:pos="2180"/>
          <w:tab w:val="left" w:pos="3260"/>
          <w:tab w:val="left" w:pos="9990"/>
        </w:tabs>
        <w:autoSpaceDE w:val="0"/>
        <w:autoSpaceDN w:val="0"/>
        <w:adjustRightInd w:val="0"/>
        <w:spacing w:before="9" w:after="0"/>
        <w:ind w:left="180" w:right="130" w:firstLine="0"/>
        <w:jc w:val="both"/>
        <w:rPr>
          <w:rFonts w:ascii="Times New Roman" w:hAnsi="Times New Roman"/>
          <w:color w:val="000000"/>
          <w:sz w:val="18"/>
          <w:szCs w:val="18"/>
        </w:rPr>
      </w:pPr>
      <w:r>
        <w:rPr>
          <w:rFonts w:ascii="Times New Roman" w:hAnsi="Times New Roman"/>
          <w:color w:val="191919"/>
          <w:spacing w:val="-7"/>
          <w:sz w:val="18"/>
          <w:szCs w:val="18"/>
        </w:rPr>
        <w:t>CHE</w:t>
      </w:r>
      <w:r>
        <w:rPr>
          <w:rFonts w:ascii="Times New Roman" w:hAnsi="Times New Roman"/>
          <w:color w:val="191919"/>
          <w:sz w:val="18"/>
          <w:szCs w:val="18"/>
        </w:rPr>
        <w:t>M</w:t>
      </w:r>
      <w:r>
        <w:rPr>
          <w:rFonts w:ascii="Times New Roman" w:hAnsi="Times New Roman"/>
          <w:color w:val="191919"/>
          <w:sz w:val="18"/>
          <w:szCs w:val="18"/>
        </w:rPr>
        <w:tab/>
      </w:r>
      <w:r>
        <w:rPr>
          <w:rFonts w:ascii="Times New Roman" w:hAnsi="Times New Roman"/>
          <w:color w:val="191919"/>
          <w:spacing w:val="-7"/>
          <w:sz w:val="18"/>
          <w:szCs w:val="18"/>
        </w:rPr>
        <w:t>2302</w:t>
      </w:r>
      <w:r>
        <w:rPr>
          <w:rFonts w:ascii="Times New Roman" w:hAnsi="Times New Roman"/>
          <w:color w:val="191919"/>
          <w:sz w:val="18"/>
          <w:szCs w:val="18"/>
        </w:rPr>
        <w:t>K</w:t>
      </w:r>
      <w:r>
        <w:rPr>
          <w:rFonts w:ascii="Times New Roman" w:hAnsi="Times New Roman"/>
          <w:color w:val="191919"/>
          <w:sz w:val="18"/>
          <w:szCs w:val="18"/>
        </w:rPr>
        <w:tab/>
      </w:r>
      <w:r>
        <w:rPr>
          <w:rFonts w:ascii="Times New Roman" w:hAnsi="Times New Roman"/>
          <w:color w:val="191919"/>
          <w:spacing w:val="-7"/>
          <w:sz w:val="18"/>
          <w:szCs w:val="18"/>
        </w:rPr>
        <w:t>O</w:t>
      </w:r>
      <w:r>
        <w:rPr>
          <w:rFonts w:ascii="Times New Roman" w:hAnsi="Times New Roman"/>
          <w:color w:val="191919"/>
          <w:spacing w:val="-10"/>
          <w:sz w:val="18"/>
          <w:szCs w:val="18"/>
        </w:rPr>
        <w:t>r</w:t>
      </w:r>
      <w:r>
        <w:rPr>
          <w:rFonts w:ascii="Times New Roman" w:hAnsi="Times New Roman"/>
          <w:color w:val="191919"/>
          <w:spacing w:val="-7"/>
          <w:sz w:val="18"/>
          <w:szCs w:val="18"/>
        </w:rPr>
        <w:t>gani</w:t>
      </w:r>
      <w:r>
        <w:rPr>
          <w:rFonts w:ascii="Times New Roman" w:hAnsi="Times New Roman"/>
          <w:color w:val="191919"/>
          <w:sz w:val="18"/>
          <w:szCs w:val="18"/>
        </w:rPr>
        <w:t>c</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Chemistr</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I</w:t>
      </w:r>
      <w:r>
        <w:rPr>
          <w:rFonts w:ascii="Times New Roman" w:hAnsi="Times New Roman"/>
          <w:color w:val="191919"/>
          <w:sz w:val="18"/>
          <w:szCs w:val="18"/>
        </w:rPr>
        <w:tab/>
        <w:t>4</w:t>
      </w:r>
    </w:p>
    <w:p w:rsidR="004E1E50" w:rsidRDefault="004E1E50" w:rsidP="004E1E50">
      <w:pPr>
        <w:widowControl w:val="0"/>
        <w:tabs>
          <w:tab w:val="left" w:pos="9990"/>
        </w:tabs>
        <w:autoSpaceDE w:val="0"/>
        <w:autoSpaceDN w:val="0"/>
        <w:adjustRightInd w:val="0"/>
        <w:spacing w:before="6" w:after="0"/>
        <w:ind w:left="180" w:right="130" w:firstLine="0"/>
        <w:jc w:val="both"/>
        <w:rPr>
          <w:rFonts w:ascii="Times New Roman" w:hAnsi="Times New Roman"/>
          <w:b/>
          <w:bCs/>
          <w:color w:val="191919"/>
          <w:spacing w:val="-24"/>
          <w:sz w:val="18"/>
          <w:szCs w:val="18"/>
        </w:rPr>
      </w:pPr>
      <w:r w:rsidRPr="00EB1A95">
        <w:rPr>
          <w:rFonts w:ascii="Times New Roman" w:hAnsi="Times New Roman"/>
          <w:bCs/>
          <w:color w:val="191919"/>
          <w:spacing w:val="-10"/>
          <w:sz w:val="18"/>
          <w:szCs w:val="18"/>
        </w:rPr>
        <w:t>2 credits from Area D or Area F</w:t>
      </w:r>
      <w:r>
        <w:rPr>
          <w:rFonts w:ascii="Times New Roman" w:hAnsi="Times New Roman"/>
          <w:b/>
          <w:bCs/>
          <w:color w:val="191919"/>
          <w:spacing w:val="-24"/>
          <w:sz w:val="18"/>
          <w:szCs w:val="18"/>
        </w:rPr>
        <w:tab/>
      </w:r>
      <w:r w:rsidRPr="00EB1A95">
        <w:rPr>
          <w:rFonts w:ascii="Times New Roman" w:hAnsi="Times New Roman"/>
          <w:bCs/>
          <w:color w:val="191919"/>
          <w:spacing w:val="-24"/>
          <w:sz w:val="18"/>
          <w:szCs w:val="18"/>
        </w:rPr>
        <w:t>2</w:t>
      </w:r>
    </w:p>
    <w:p w:rsidR="004E1E50" w:rsidRDefault="004E1E50" w:rsidP="004E1E50">
      <w:pPr>
        <w:widowControl w:val="0"/>
        <w:tabs>
          <w:tab w:val="left" w:pos="9990"/>
        </w:tabs>
        <w:autoSpaceDE w:val="0"/>
        <w:autoSpaceDN w:val="0"/>
        <w:adjustRightInd w:val="0"/>
        <w:spacing w:before="6" w:after="0"/>
        <w:ind w:left="180" w:right="130" w:firstLine="0"/>
        <w:jc w:val="both"/>
        <w:rPr>
          <w:rFonts w:ascii="Times New Roman" w:hAnsi="Times New Roman"/>
          <w:color w:val="000000"/>
          <w:sz w:val="18"/>
          <w:szCs w:val="18"/>
        </w:rPr>
      </w:pPr>
      <w:r>
        <w:rPr>
          <w:rFonts w:ascii="Times New Roman" w:hAnsi="Times New Roman"/>
          <w:b/>
          <w:bCs/>
          <w:color w:val="191919"/>
          <w:spacing w:val="-24"/>
          <w:sz w:val="18"/>
          <w:szCs w:val="18"/>
        </w:rPr>
        <w:t>T</w:t>
      </w:r>
      <w:r>
        <w:rPr>
          <w:rFonts w:ascii="Times New Roman" w:hAnsi="Times New Roman"/>
          <w:b/>
          <w:bCs/>
          <w:color w:val="191919"/>
          <w:spacing w:val="-7"/>
          <w:sz w:val="18"/>
          <w:szCs w:val="18"/>
        </w:rPr>
        <w:t>ota</w:t>
      </w:r>
      <w:r>
        <w:rPr>
          <w:rFonts w:ascii="Times New Roman" w:hAnsi="Times New Roman"/>
          <w:b/>
          <w:bCs/>
          <w:color w:val="191919"/>
          <w:sz w:val="18"/>
          <w:szCs w:val="18"/>
        </w:rPr>
        <w:t>l</w:t>
      </w:r>
      <w:r>
        <w:rPr>
          <w:rFonts w:ascii="Times New Roman" w:hAnsi="Times New Roman"/>
          <w:b/>
          <w:bCs/>
          <w:color w:val="191919"/>
          <w:spacing w:val="-24"/>
          <w:sz w:val="18"/>
          <w:szCs w:val="18"/>
        </w:rPr>
        <w:t xml:space="preserve"> </w:t>
      </w:r>
      <w:r>
        <w:rPr>
          <w:rFonts w:ascii="Times New Roman" w:hAnsi="Times New Roman"/>
          <w:b/>
          <w:bCs/>
          <w:color w:val="191919"/>
          <w:spacing w:val="-7"/>
          <w:sz w:val="18"/>
          <w:szCs w:val="18"/>
        </w:rPr>
        <w:t>A</w:t>
      </w:r>
      <w:r>
        <w:rPr>
          <w:rFonts w:ascii="Times New Roman" w:hAnsi="Times New Roman"/>
          <w:b/>
          <w:bCs/>
          <w:color w:val="191919"/>
          <w:spacing w:val="-10"/>
          <w:sz w:val="18"/>
          <w:szCs w:val="18"/>
        </w:rPr>
        <w:t>r</w:t>
      </w:r>
      <w:r>
        <w:rPr>
          <w:rFonts w:ascii="Times New Roman" w:hAnsi="Times New Roman"/>
          <w:b/>
          <w:bCs/>
          <w:color w:val="191919"/>
          <w:spacing w:val="-7"/>
          <w:sz w:val="18"/>
          <w:szCs w:val="18"/>
        </w:rPr>
        <w:t>e</w:t>
      </w:r>
      <w:r>
        <w:rPr>
          <w:rFonts w:ascii="Times New Roman" w:hAnsi="Times New Roman"/>
          <w:b/>
          <w:bCs/>
          <w:color w:val="191919"/>
          <w:sz w:val="18"/>
          <w:szCs w:val="18"/>
        </w:rPr>
        <w:t>a</w:t>
      </w:r>
      <w:r>
        <w:rPr>
          <w:rFonts w:ascii="Times New Roman" w:hAnsi="Times New Roman"/>
          <w:b/>
          <w:bCs/>
          <w:color w:val="191919"/>
          <w:spacing w:val="-14"/>
          <w:sz w:val="18"/>
          <w:szCs w:val="18"/>
        </w:rPr>
        <w:t xml:space="preserve"> </w:t>
      </w:r>
      <w:r>
        <w:rPr>
          <w:rFonts w:ascii="Times New Roman" w:hAnsi="Times New Roman"/>
          <w:b/>
          <w:bCs/>
          <w:color w:val="191919"/>
          <w:sz w:val="18"/>
          <w:szCs w:val="18"/>
        </w:rPr>
        <w:t>F</w:t>
      </w:r>
      <w:r>
        <w:rPr>
          <w:rFonts w:ascii="Times New Roman" w:hAnsi="Times New Roman"/>
          <w:b/>
          <w:bCs/>
          <w:color w:val="191919"/>
          <w:sz w:val="18"/>
          <w:szCs w:val="18"/>
        </w:rPr>
        <w:tab/>
      </w:r>
      <w:r>
        <w:rPr>
          <w:rFonts w:ascii="Times New Roman" w:hAnsi="Times New Roman"/>
          <w:b/>
          <w:bCs/>
          <w:color w:val="191919"/>
          <w:spacing w:val="-7"/>
          <w:sz w:val="18"/>
          <w:szCs w:val="18"/>
        </w:rPr>
        <w:t>18</w:t>
      </w:r>
    </w:p>
    <w:p w:rsidR="004E1E50" w:rsidRDefault="004E1E50" w:rsidP="004E1E50">
      <w:pPr>
        <w:widowControl w:val="0"/>
        <w:tabs>
          <w:tab w:val="left" w:pos="9990"/>
        </w:tabs>
        <w:autoSpaceDE w:val="0"/>
        <w:autoSpaceDN w:val="0"/>
        <w:adjustRightInd w:val="0"/>
        <w:spacing w:before="9" w:after="0"/>
        <w:ind w:left="180" w:right="130" w:firstLine="0"/>
        <w:jc w:val="both"/>
        <w:rPr>
          <w:rFonts w:ascii="Times New Roman" w:hAnsi="Times New Roman"/>
          <w:b/>
          <w:bCs/>
          <w:color w:val="191919"/>
          <w:spacing w:val="-24"/>
          <w:sz w:val="18"/>
          <w:szCs w:val="18"/>
        </w:rPr>
      </w:pPr>
    </w:p>
    <w:p w:rsidR="004E1E50" w:rsidRDefault="004E1E50" w:rsidP="004E1E50">
      <w:pPr>
        <w:widowControl w:val="0"/>
        <w:tabs>
          <w:tab w:val="left" w:pos="9990"/>
        </w:tabs>
        <w:autoSpaceDE w:val="0"/>
        <w:autoSpaceDN w:val="0"/>
        <w:adjustRightInd w:val="0"/>
        <w:spacing w:before="9" w:after="0"/>
        <w:ind w:left="180" w:right="130" w:firstLine="0"/>
        <w:jc w:val="both"/>
        <w:rPr>
          <w:rFonts w:ascii="Times New Roman" w:hAnsi="Times New Roman"/>
          <w:color w:val="000000"/>
          <w:sz w:val="18"/>
          <w:szCs w:val="18"/>
        </w:rPr>
      </w:pPr>
      <w:r>
        <w:rPr>
          <w:rFonts w:ascii="Times New Roman" w:hAnsi="Times New Roman"/>
          <w:b/>
          <w:bCs/>
          <w:color w:val="191919"/>
          <w:spacing w:val="-24"/>
          <w:sz w:val="18"/>
          <w:szCs w:val="18"/>
        </w:rPr>
        <w:t>T</w:t>
      </w:r>
      <w:r>
        <w:rPr>
          <w:rFonts w:ascii="Times New Roman" w:hAnsi="Times New Roman"/>
          <w:b/>
          <w:bCs/>
          <w:color w:val="191919"/>
          <w:spacing w:val="-7"/>
          <w:sz w:val="18"/>
          <w:szCs w:val="18"/>
        </w:rPr>
        <w:t>ota</w:t>
      </w:r>
      <w:r>
        <w:rPr>
          <w:rFonts w:ascii="Times New Roman" w:hAnsi="Times New Roman"/>
          <w:b/>
          <w:bCs/>
          <w:color w:val="191919"/>
          <w:sz w:val="18"/>
          <w:szCs w:val="18"/>
        </w:rPr>
        <w:t>l</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Co</w:t>
      </w:r>
      <w:r>
        <w:rPr>
          <w:rFonts w:ascii="Times New Roman" w:hAnsi="Times New Roman"/>
          <w:b/>
          <w:bCs/>
          <w:color w:val="191919"/>
          <w:spacing w:val="-10"/>
          <w:sz w:val="18"/>
          <w:szCs w:val="18"/>
        </w:rPr>
        <w:t>r</w:t>
      </w:r>
      <w:r>
        <w:rPr>
          <w:rFonts w:ascii="Times New Roman" w:hAnsi="Times New Roman"/>
          <w:b/>
          <w:bCs/>
          <w:color w:val="191919"/>
          <w:sz w:val="18"/>
          <w:szCs w:val="18"/>
        </w:rPr>
        <w:t>e</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Curriculu</w:t>
      </w:r>
      <w:r>
        <w:rPr>
          <w:rFonts w:ascii="Times New Roman" w:hAnsi="Times New Roman"/>
          <w:b/>
          <w:bCs/>
          <w:color w:val="191919"/>
          <w:sz w:val="18"/>
          <w:szCs w:val="18"/>
        </w:rPr>
        <w:t>m</w:t>
      </w:r>
      <w:r>
        <w:rPr>
          <w:rFonts w:ascii="Times New Roman" w:hAnsi="Times New Roman"/>
          <w:b/>
          <w:bCs/>
          <w:color w:val="191919"/>
          <w:sz w:val="18"/>
          <w:szCs w:val="18"/>
        </w:rPr>
        <w:tab/>
      </w:r>
      <w:r>
        <w:rPr>
          <w:rFonts w:ascii="Times New Roman" w:hAnsi="Times New Roman"/>
          <w:b/>
          <w:bCs/>
          <w:color w:val="191919"/>
          <w:spacing w:val="-7"/>
          <w:sz w:val="18"/>
          <w:szCs w:val="18"/>
        </w:rPr>
        <w:t>60</w:t>
      </w:r>
    </w:p>
    <w:tbl>
      <w:tblPr>
        <w:tblW w:w="0" w:type="auto"/>
        <w:tblInd w:w="180" w:type="dxa"/>
        <w:tblLayout w:type="fixed"/>
        <w:tblCellMar>
          <w:left w:w="0" w:type="dxa"/>
          <w:right w:w="0" w:type="dxa"/>
        </w:tblCellMar>
        <w:tblLook w:val="0000"/>
      </w:tblPr>
      <w:tblGrid>
        <w:gridCol w:w="1109"/>
        <w:gridCol w:w="778"/>
        <w:gridCol w:w="5216"/>
        <w:gridCol w:w="2787"/>
      </w:tblGrid>
      <w:tr w:rsidR="004E1E50" w:rsidRPr="007A7452" w:rsidTr="004E1E50">
        <w:trPr>
          <w:trHeight w:hRule="exact" w:val="300"/>
        </w:trPr>
        <w:tc>
          <w:tcPr>
            <w:tcW w:w="1109" w:type="dxa"/>
            <w:tcBorders>
              <w:top w:val="nil"/>
              <w:left w:val="nil"/>
              <w:bottom w:val="nil"/>
              <w:right w:val="nil"/>
            </w:tcBorders>
          </w:tcPr>
          <w:p w:rsidR="004E1E50" w:rsidRPr="007A7452" w:rsidRDefault="004E1E50" w:rsidP="004E1E50">
            <w:pPr>
              <w:widowControl w:val="0"/>
              <w:autoSpaceDE w:val="0"/>
              <w:autoSpaceDN w:val="0"/>
              <w:adjustRightInd w:val="0"/>
              <w:spacing w:before="70" w:after="0"/>
              <w:ind w:right="-36" w:firstLine="0"/>
              <w:rPr>
                <w:rFonts w:ascii="Times New Roman" w:hAnsi="Times New Roman"/>
                <w:sz w:val="24"/>
                <w:szCs w:val="24"/>
              </w:rPr>
            </w:pPr>
            <w:r w:rsidRPr="007A7452">
              <w:rPr>
                <w:rFonts w:ascii="Times New Roman" w:hAnsi="Times New Roman"/>
                <w:b/>
                <w:bCs/>
                <w:color w:val="191919"/>
                <w:spacing w:val="-7"/>
                <w:sz w:val="18"/>
                <w:szCs w:val="18"/>
              </w:rPr>
              <w:t>Majo</w:t>
            </w:r>
            <w:r w:rsidRPr="007A7452">
              <w:rPr>
                <w:rFonts w:ascii="Times New Roman" w:hAnsi="Times New Roman"/>
                <w:b/>
                <w:bCs/>
                <w:color w:val="191919"/>
                <w:sz w:val="18"/>
                <w:szCs w:val="18"/>
              </w:rPr>
              <w:t>r</w:t>
            </w:r>
            <w:r w:rsidRPr="007A7452">
              <w:rPr>
                <w:rFonts w:ascii="Times New Roman" w:hAnsi="Times New Roman"/>
                <w:b/>
                <w:bCs/>
                <w:color w:val="191919"/>
                <w:spacing w:val="-18"/>
                <w:sz w:val="18"/>
                <w:szCs w:val="18"/>
              </w:rPr>
              <w:t xml:space="preserve"> </w:t>
            </w:r>
            <w:r w:rsidRPr="007A7452">
              <w:rPr>
                <w:rFonts w:ascii="Times New Roman" w:hAnsi="Times New Roman"/>
                <w:b/>
                <w:bCs/>
                <w:color w:val="191919"/>
                <w:spacing w:val="-7"/>
                <w:sz w:val="18"/>
                <w:szCs w:val="18"/>
              </w:rPr>
              <w:t>Courses</w:t>
            </w:r>
          </w:p>
        </w:tc>
        <w:tc>
          <w:tcPr>
            <w:tcW w:w="8781" w:type="dxa"/>
            <w:gridSpan w:val="3"/>
            <w:tcBorders>
              <w:top w:val="nil"/>
              <w:left w:val="nil"/>
              <w:bottom w:val="nil"/>
              <w:right w:val="nil"/>
            </w:tcBorders>
          </w:tcPr>
          <w:p w:rsidR="004E1E50" w:rsidRPr="007A7452" w:rsidRDefault="004E1E50" w:rsidP="004E1E50">
            <w:pPr>
              <w:widowControl w:val="0"/>
              <w:autoSpaceDE w:val="0"/>
              <w:autoSpaceDN w:val="0"/>
              <w:adjustRightInd w:val="0"/>
              <w:spacing w:after="0"/>
              <w:ind w:firstLine="0"/>
              <w:rPr>
                <w:rFonts w:ascii="Times New Roman" w:hAnsi="Times New Roman"/>
                <w:sz w:val="24"/>
                <w:szCs w:val="24"/>
              </w:rPr>
            </w:pPr>
          </w:p>
        </w:tc>
      </w:tr>
      <w:tr w:rsidR="004E1E50" w:rsidRPr="007A7452" w:rsidTr="004E1E50">
        <w:trPr>
          <w:trHeight w:hRule="exact" w:val="218"/>
        </w:trPr>
        <w:tc>
          <w:tcPr>
            <w:tcW w:w="1109" w:type="dxa"/>
            <w:tcBorders>
              <w:top w:val="nil"/>
              <w:left w:val="nil"/>
              <w:bottom w:val="nil"/>
              <w:right w:val="nil"/>
            </w:tcBorders>
          </w:tcPr>
          <w:p w:rsidR="004E1E50" w:rsidRPr="007A7452" w:rsidRDefault="004E1E50" w:rsidP="004E1E50">
            <w:pPr>
              <w:widowControl w:val="0"/>
              <w:autoSpaceDE w:val="0"/>
              <w:autoSpaceDN w:val="0"/>
              <w:adjustRightInd w:val="0"/>
              <w:spacing w:after="0" w:line="197" w:lineRule="exact"/>
              <w:ind w:firstLine="0"/>
              <w:rPr>
                <w:rFonts w:ascii="Times New Roman" w:hAnsi="Times New Roman"/>
                <w:sz w:val="24"/>
                <w:szCs w:val="24"/>
              </w:rPr>
            </w:pPr>
            <w:r w:rsidRPr="007A7452">
              <w:rPr>
                <w:rFonts w:ascii="Times New Roman" w:hAnsi="Times New Roman"/>
                <w:color w:val="191919"/>
                <w:spacing w:val="-7"/>
                <w:sz w:val="18"/>
                <w:szCs w:val="18"/>
              </w:rPr>
              <w:t>BIOL</w:t>
            </w:r>
          </w:p>
        </w:tc>
        <w:tc>
          <w:tcPr>
            <w:tcW w:w="778" w:type="dxa"/>
            <w:tcBorders>
              <w:top w:val="nil"/>
              <w:left w:val="nil"/>
              <w:bottom w:val="nil"/>
              <w:right w:val="nil"/>
            </w:tcBorders>
          </w:tcPr>
          <w:p w:rsidR="004E1E50" w:rsidRPr="007A7452" w:rsidRDefault="004E1E50" w:rsidP="004E1E50">
            <w:pPr>
              <w:widowControl w:val="0"/>
              <w:autoSpaceDE w:val="0"/>
              <w:autoSpaceDN w:val="0"/>
              <w:adjustRightInd w:val="0"/>
              <w:spacing w:after="0" w:line="197" w:lineRule="exact"/>
              <w:ind w:firstLine="0"/>
              <w:rPr>
                <w:rFonts w:ascii="Times New Roman" w:hAnsi="Times New Roman"/>
                <w:sz w:val="24"/>
                <w:szCs w:val="24"/>
              </w:rPr>
            </w:pPr>
            <w:r w:rsidRPr="007A7452">
              <w:rPr>
                <w:rFonts w:ascii="Times New Roman" w:hAnsi="Times New Roman"/>
                <w:color w:val="191919"/>
                <w:spacing w:val="-7"/>
                <w:sz w:val="18"/>
                <w:szCs w:val="18"/>
              </w:rPr>
              <w:t>22</w:t>
            </w:r>
            <w:r w:rsidRPr="007A7452">
              <w:rPr>
                <w:rFonts w:ascii="Times New Roman" w:hAnsi="Times New Roman"/>
                <w:color w:val="191919"/>
                <w:spacing w:val="-14"/>
                <w:sz w:val="18"/>
                <w:szCs w:val="18"/>
              </w:rPr>
              <w:t>1</w:t>
            </w:r>
            <w:r w:rsidRPr="007A7452">
              <w:rPr>
                <w:rFonts w:ascii="Times New Roman" w:hAnsi="Times New Roman"/>
                <w:color w:val="191919"/>
                <w:spacing w:val="-7"/>
                <w:sz w:val="18"/>
                <w:szCs w:val="18"/>
              </w:rPr>
              <w:t>1K</w:t>
            </w:r>
          </w:p>
        </w:tc>
        <w:tc>
          <w:tcPr>
            <w:tcW w:w="5216" w:type="dxa"/>
            <w:tcBorders>
              <w:top w:val="nil"/>
              <w:left w:val="nil"/>
              <w:bottom w:val="nil"/>
              <w:right w:val="nil"/>
            </w:tcBorders>
          </w:tcPr>
          <w:p w:rsidR="004E1E50" w:rsidRPr="007A7452" w:rsidRDefault="004E1E50" w:rsidP="004E1E50">
            <w:pPr>
              <w:widowControl w:val="0"/>
              <w:autoSpaceDE w:val="0"/>
              <w:autoSpaceDN w:val="0"/>
              <w:adjustRightInd w:val="0"/>
              <w:spacing w:after="0" w:line="197" w:lineRule="exact"/>
              <w:ind w:firstLine="0"/>
              <w:rPr>
                <w:rFonts w:ascii="Times New Roman" w:hAnsi="Times New Roman"/>
                <w:sz w:val="24"/>
                <w:szCs w:val="24"/>
              </w:rPr>
            </w:pPr>
            <w:r w:rsidRPr="007A7452">
              <w:rPr>
                <w:rFonts w:ascii="Times New Roman" w:hAnsi="Times New Roman"/>
                <w:color w:val="191919"/>
                <w:spacing w:val="-7"/>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Microbiology</w:t>
            </w:r>
          </w:p>
        </w:tc>
        <w:tc>
          <w:tcPr>
            <w:tcW w:w="2787" w:type="dxa"/>
            <w:tcBorders>
              <w:top w:val="nil"/>
              <w:left w:val="nil"/>
              <w:bottom w:val="nil"/>
              <w:right w:val="nil"/>
            </w:tcBorders>
          </w:tcPr>
          <w:p w:rsidR="004E1E50" w:rsidRPr="007A7452" w:rsidRDefault="004E1E50" w:rsidP="004E1E50">
            <w:pPr>
              <w:widowControl w:val="0"/>
              <w:autoSpaceDE w:val="0"/>
              <w:autoSpaceDN w:val="0"/>
              <w:adjustRightInd w:val="0"/>
              <w:spacing w:after="0" w:line="197" w:lineRule="exact"/>
              <w:ind w:right="40" w:firstLine="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110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BIOL</w:t>
            </w:r>
          </w:p>
        </w:tc>
        <w:tc>
          <w:tcPr>
            <w:tcW w:w="77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23</w:t>
            </w:r>
            <w:r w:rsidRPr="007A7452">
              <w:rPr>
                <w:rFonts w:ascii="Times New Roman" w:hAnsi="Times New Roman"/>
                <w:color w:val="191919"/>
                <w:spacing w:val="-14"/>
                <w:sz w:val="18"/>
                <w:szCs w:val="18"/>
              </w:rPr>
              <w:t>1</w:t>
            </w:r>
            <w:r w:rsidRPr="007A7452">
              <w:rPr>
                <w:rFonts w:ascii="Times New Roman" w:hAnsi="Times New Roman"/>
                <w:color w:val="191919"/>
                <w:spacing w:val="-7"/>
                <w:sz w:val="18"/>
                <w:szCs w:val="18"/>
              </w:rPr>
              <w:t>1K</w:t>
            </w:r>
          </w:p>
        </w:tc>
        <w:tc>
          <w:tcPr>
            <w:tcW w:w="521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Botany</w:t>
            </w:r>
          </w:p>
        </w:tc>
        <w:tc>
          <w:tcPr>
            <w:tcW w:w="278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110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BIOL</w:t>
            </w:r>
          </w:p>
        </w:tc>
        <w:tc>
          <w:tcPr>
            <w:tcW w:w="77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3101K</w:t>
            </w:r>
          </w:p>
        </w:tc>
        <w:tc>
          <w:tcPr>
            <w:tcW w:w="521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Environmenta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Biology</w:t>
            </w:r>
          </w:p>
        </w:tc>
        <w:tc>
          <w:tcPr>
            <w:tcW w:w="278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110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BIOL</w:t>
            </w:r>
          </w:p>
        </w:tc>
        <w:tc>
          <w:tcPr>
            <w:tcW w:w="77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3501K</w:t>
            </w:r>
          </w:p>
        </w:tc>
        <w:tc>
          <w:tcPr>
            <w:tcW w:w="521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Principle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Genetics</w:t>
            </w:r>
          </w:p>
        </w:tc>
        <w:tc>
          <w:tcPr>
            <w:tcW w:w="278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110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BIOL</w:t>
            </w:r>
          </w:p>
        </w:tc>
        <w:tc>
          <w:tcPr>
            <w:tcW w:w="77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4001</w:t>
            </w:r>
          </w:p>
        </w:tc>
        <w:tc>
          <w:tcPr>
            <w:tcW w:w="521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Researc</w:t>
            </w:r>
            <w:r w:rsidRPr="007A7452">
              <w:rPr>
                <w:rFonts w:ascii="Times New Roman" w:hAnsi="Times New Roman"/>
                <w:color w:val="191919"/>
                <w:sz w:val="18"/>
                <w:szCs w:val="18"/>
              </w:rPr>
              <w:t>h</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Independen</w:t>
            </w:r>
            <w:r w:rsidRPr="007A7452">
              <w:rPr>
                <w:rFonts w:ascii="Times New Roman" w:hAnsi="Times New Roman"/>
                <w:color w:val="191919"/>
                <w:sz w:val="18"/>
                <w:szCs w:val="18"/>
              </w:rPr>
              <w:t>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Stud</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I</w:t>
            </w:r>
          </w:p>
        </w:tc>
        <w:tc>
          <w:tcPr>
            <w:tcW w:w="278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1</w:t>
            </w:r>
          </w:p>
        </w:tc>
      </w:tr>
      <w:tr w:rsidR="004E1E50" w:rsidRPr="007A7452" w:rsidTr="004E1E50">
        <w:trPr>
          <w:trHeight w:hRule="exact" w:val="216"/>
        </w:trPr>
        <w:tc>
          <w:tcPr>
            <w:tcW w:w="110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BIOL</w:t>
            </w:r>
          </w:p>
        </w:tc>
        <w:tc>
          <w:tcPr>
            <w:tcW w:w="77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4222</w:t>
            </w:r>
          </w:p>
        </w:tc>
        <w:tc>
          <w:tcPr>
            <w:tcW w:w="521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Biolog</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Research</w:t>
            </w:r>
          </w:p>
        </w:tc>
        <w:tc>
          <w:tcPr>
            <w:tcW w:w="278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98"/>
        </w:trPr>
        <w:tc>
          <w:tcPr>
            <w:tcW w:w="110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lastRenderedPageBreak/>
              <w:t>BIOL</w:t>
            </w:r>
          </w:p>
        </w:tc>
        <w:tc>
          <w:tcPr>
            <w:tcW w:w="77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4701K</w:t>
            </w:r>
          </w:p>
        </w:tc>
        <w:tc>
          <w:tcPr>
            <w:tcW w:w="521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Cel</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Molecula</w:t>
            </w:r>
            <w:r w:rsidRPr="007A7452">
              <w:rPr>
                <w:rFonts w:ascii="Times New Roman" w:hAnsi="Times New Roman"/>
                <w:color w:val="191919"/>
                <w:sz w:val="18"/>
                <w:szCs w:val="18"/>
              </w:rPr>
              <w:t>r</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Biology</w:t>
            </w:r>
          </w:p>
        </w:tc>
        <w:tc>
          <w:tcPr>
            <w:tcW w:w="278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4</w:t>
            </w:r>
          </w:p>
        </w:tc>
      </w:tr>
    </w:tbl>
    <w:p w:rsidR="00E8550F" w:rsidRDefault="00E8550F" w:rsidP="004E1E50">
      <w:pPr>
        <w:ind w:firstLine="0"/>
      </w:pPr>
    </w:p>
    <w:tbl>
      <w:tblPr>
        <w:tblW w:w="9900" w:type="dxa"/>
        <w:tblInd w:w="684" w:type="dxa"/>
        <w:tblLayout w:type="fixed"/>
        <w:tblCellMar>
          <w:left w:w="0" w:type="dxa"/>
          <w:right w:w="0" w:type="dxa"/>
        </w:tblCellMar>
        <w:tblLook w:val="0000"/>
      </w:tblPr>
      <w:tblGrid>
        <w:gridCol w:w="826"/>
        <w:gridCol w:w="6284"/>
        <w:gridCol w:w="2790"/>
      </w:tblGrid>
      <w:tr w:rsidR="004E1E50" w:rsidRPr="007A7452" w:rsidTr="004E1E50">
        <w:trPr>
          <w:trHeight w:hRule="exact" w:val="237"/>
        </w:trPr>
        <w:tc>
          <w:tcPr>
            <w:tcW w:w="826"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firstLine="0"/>
              <w:rPr>
                <w:rFonts w:ascii="Times New Roman" w:hAnsi="Times New Roman"/>
                <w:sz w:val="24"/>
                <w:szCs w:val="24"/>
              </w:rPr>
            </w:pPr>
            <w:r w:rsidRPr="007A7452">
              <w:rPr>
                <w:rFonts w:ascii="Times New Roman" w:hAnsi="Times New Roman"/>
                <w:color w:val="191919"/>
                <w:spacing w:val="-7"/>
                <w:sz w:val="18"/>
                <w:szCs w:val="18"/>
              </w:rPr>
              <w:t>CHEM</w:t>
            </w:r>
          </w:p>
        </w:tc>
        <w:tc>
          <w:tcPr>
            <w:tcW w:w="6284"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firstLine="0"/>
              <w:rPr>
                <w:rFonts w:ascii="Times New Roman" w:hAnsi="Times New Roman"/>
                <w:sz w:val="24"/>
                <w:szCs w:val="24"/>
              </w:rPr>
            </w:pPr>
            <w:r w:rsidRPr="007A7452">
              <w:rPr>
                <w:rFonts w:ascii="Times New Roman" w:hAnsi="Times New Roman"/>
                <w:color w:val="191919"/>
                <w:spacing w:val="-7"/>
                <w:sz w:val="18"/>
                <w:szCs w:val="18"/>
              </w:rPr>
              <w:t>3250K</w:t>
            </w:r>
            <w:r>
              <w:rPr>
                <w:rFonts w:ascii="Times New Roman" w:hAnsi="Times New Roman"/>
                <w:color w:val="191919"/>
                <w:spacing w:val="-7"/>
                <w:sz w:val="18"/>
                <w:szCs w:val="18"/>
              </w:rPr>
              <w:tab/>
            </w:r>
            <w:r w:rsidRPr="007A7452">
              <w:rPr>
                <w:rFonts w:ascii="Times New Roman" w:hAnsi="Times New Roman"/>
                <w:color w:val="191919"/>
                <w:spacing w:val="-7"/>
                <w:sz w:val="18"/>
                <w:szCs w:val="18"/>
              </w:rPr>
              <w:t>Biochemistry</w:t>
            </w:r>
          </w:p>
        </w:tc>
        <w:tc>
          <w:tcPr>
            <w:tcW w:w="2790"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right="198" w:firstLine="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7110" w:type="dxa"/>
            <w:gridSpan w:val="2"/>
            <w:tcBorders>
              <w:top w:val="nil"/>
              <w:left w:val="nil"/>
              <w:bottom w:val="nil"/>
              <w:right w:val="nil"/>
            </w:tcBorders>
          </w:tcPr>
          <w:p w:rsidR="004E1E50" w:rsidRPr="007A7452" w:rsidRDefault="004E1E50" w:rsidP="004E1E50">
            <w:pPr>
              <w:widowControl w:val="0"/>
              <w:tabs>
                <w:tab w:val="left" w:pos="1100"/>
                <w:tab w:val="left" w:pos="2180"/>
              </w:tabs>
              <w:autoSpaceDE w:val="0"/>
              <w:autoSpaceDN w:val="0"/>
              <w:adjustRightInd w:val="0"/>
              <w:spacing w:after="0" w:line="177" w:lineRule="exact"/>
              <w:ind w:firstLine="0"/>
              <w:rPr>
                <w:rFonts w:ascii="Times New Roman" w:hAnsi="Times New Roman"/>
                <w:sz w:val="24"/>
                <w:szCs w:val="24"/>
              </w:rPr>
            </w:pPr>
            <w:r w:rsidRPr="007A7452">
              <w:rPr>
                <w:rFonts w:ascii="Times New Roman" w:hAnsi="Times New Roman"/>
                <w:color w:val="191919"/>
                <w:spacing w:val="-7"/>
                <w:sz w:val="18"/>
                <w:szCs w:val="18"/>
              </w:rPr>
              <w:t>M</w:t>
            </w:r>
            <w:r w:rsidRPr="007A7452">
              <w:rPr>
                <w:rFonts w:ascii="Times New Roman" w:hAnsi="Times New Roman"/>
                <w:color w:val="191919"/>
                <w:spacing w:val="-27"/>
                <w:sz w:val="18"/>
                <w:szCs w:val="18"/>
              </w:rPr>
              <w:t>A</w:t>
            </w:r>
            <w:r w:rsidRPr="007A7452">
              <w:rPr>
                <w:rFonts w:ascii="Times New Roman" w:hAnsi="Times New Roman"/>
                <w:color w:val="191919"/>
                <w:spacing w:val="-7"/>
                <w:sz w:val="18"/>
                <w:szCs w:val="18"/>
              </w:rPr>
              <w:t>T</w:t>
            </w:r>
            <w:r w:rsidRPr="007A7452">
              <w:rPr>
                <w:rFonts w:ascii="Times New Roman" w:hAnsi="Times New Roman"/>
                <w:color w:val="191919"/>
                <w:sz w:val="18"/>
                <w:szCs w:val="18"/>
              </w:rPr>
              <w:t>H</w:t>
            </w:r>
            <w:r w:rsidRPr="007A7452">
              <w:rPr>
                <w:rFonts w:ascii="Times New Roman" w:hAnsi="Times New Roman"/>
                <w:color w:val="191919"/>
                <w:sz w:val="18"/>
                <w:szCs w:val="18"/>
              </w:rPr>
              <w:tab/>
            </w:r>
            <w:r w:rsidRPr="007A7452">
              <w:rPr>
                <w:rFonts w:ascii="Times New Roman" w:hAnsi="Times New Roman"/>
                <w:color w:val="191919"/>
                <w:spacing w:val="-7"/>
                <w:sz w:val="18"/>
                <w:szCs w:val="18"/>
              </w:rPr>
              <w:t>12</w:t>
            </w:r>
            <w:r w:rsidRPr="007A7452">
              <w:rPr>
                <w:rFonts w:ascii="Times New Roman" w:hAnsi="Times New Roman"/>
                <w:color w:val="191919"/>
                <w:spacing w:val="-14"/>
                <w:sz w:val="18"/>
                <w:szCs w:val="18"/>
              </w:rPr>
              <w:t>1</w:t>
            </w:r>
            <w:r w:rsidRPr="007A7452">
              <w:rPr>
                <w:rFonts w:ascii="Times New Roman" w:hAnsi="Times New Roman"/>
                <w:color w:val="191919"/>
                <w:sz w:val="18"/>
                <w:szCs w:val="18"/>
              </w:rPr>
              <w:t>1</w:t>
            </w:r>
            <w:r w:rsidRPr="007A7452">
              <w:rPr>
                <w:rFonts w:ascii="Times New Roman" w:hAnsi="Times New Roman"/>
                <w:color w:val="191919"/>
                <w:sz w:val="18"/>
                <w:szCs w:val="18"/>
              </w:rPr>
              <w:tab/>
            </w:r>
            <w:r w:rsidRPr="007A7452">
              <w:rPr>
                <w:rFonts w:ascii="Times New Roman" w:hAnsi="Times New Roman"/>
                <w:color w:val="191919"/>
                <w:spacing w:val="-7"/>
                <w:sz w:val="18"/>
                <w:szCs w:val="18"/>
              </w:rPr>
              <w:t>Calculu</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I</w:t>
            </w:r>
          </w:p>
        </w:tc>
        <w:tc>
          <w:tcPr>
            <w:tcW w:w="2790" w:type="dxa"/>
            <w:tcBorders>
              <w:top w:val="nil"/>
              <w:left w:val="nil"/>
              <w:bottom w:val="nil"/>
              <w:right w:val="nil"/>
            </w:tcBorders>
          </w:tcPr>
          <w:p w:rsidR="004E1E50" w:rsidRPr="007A7452" w:rsidRDefault="004E1E50" w:rsidP="004E1E50">
            <w:pPr>
              <w:widowControl w:val="0"/>
              <w:autoSpaceDE w:val="0"/>
              <w:autoSpaceDN w:val="0"/>
              <w:adjustRightInd w:val="0"/>
              <w:spacing w:after="0" w:line="177" w:lineRule="exact"/>
              <w:ind w:right="198" w:firstLine="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7110" w:type="dxa"/>
            <w:gridSpan w:val="2"/>
            <w:tcBorders>
              <w:top w:val="nil"/>
              <w:left w:val="nil"/>
              <w:bottom w:val="nil"/>
              <w:right w:val="nil"/>
            </w:tcBorders>
          </w:tcPr>
          <w:p w:rsidR="004E1E50" w:rsidRPr="007A7452" w:rsidRDefault="004E1E50" w:rsidP="004E1E50">
            <w:pPr>
              <w:widowControl w:val="0"/>
              <w:tabs>
                <w:tab w:val="left" w:pos="1120"/>
                <w:tab w:val="left" w:pos="2200"/>
              </w:tabs>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PHY</w:t>
            </w:r>
            <w:r w:rsidRPr="007A7452">
              <w:rPr>
                <w:rFonts w:ascii="Times New Roman" w:hAnsi="Times New Roman"/>
                <w:color w:val="191919"/>
                <w:sz w:val="18"/>
                <w:szCs w:val="18"/>
              </w:rPr>
              <w:t>S</w:t>
            </w:r>
            <w:r w:rsidRPr="007A7452">
              <w:rPr>
                <w:rFonts w:ascii="Times New Roman" w:hAnsi="Times New Roman"/>
                <w:color w:val="191919"/>
                <w:sz w:val="18"/>
                <w:szCs w:val="18"/>
              </w:rPr>
              <w:tab/>
            </w:r>
            <w:r w:rsidRPr="007A7452">
              <w:rPr>
                <w:rFonts w:ascii="Times New Roman" w:hAnsi="Times New Roman"/>
                <w:color w:val="191919"/>
                <w:spacing w:val="-14"/>
                <w:sz w:val="18"/>
                <w:szCs w:val="18"/>
              </w:rPr>
              <w:t>111</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K</w:t>
            </w:r>
            <w:r w:rsidRPr="007A7452">
              <w:rPr>
                <w:rFonts w:ascii="Times New Roman" w:hAnsi="Times New Roman"/>
                <w:color w:val="191919"/>
                <w:sz w:val="18"/>
                <w:szCs w:val="18"/>
              </w:rPr>
              <w:tab/>
            </w:r>
            <w:r w:rsidRPr="007A7452">
              <w:rPr>
                <w:rFonts w:ascii="Times New Roman" w:hAnsi="Times New Roman"/>
                <w:color w:val="191919"/>
                <w:spacing w:val="-7"/>
                <w:sz w:val="18"/>
                <w:szCs w:val="18"/>
              </w:rPr>
              <w:t>Introductor</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Physic</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I</w:t>
            </w:r>
          </w:p>
        </w:tc>
        <w:tc>
          <w:tcPr>
            <w:tcW w:w="279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198" w:firstLine="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7110" w:type="dxa"/>
            <w:gridSpan w:val="2"/>
            <w:tcBorders>
              <w:top w:val="nil"/>
              <w:left w:val="nil"/>
              <w:bottom w:val="nil"/>
              <w:right w:val="nil"/>
            </w:tcBorders>
          </w:tcPr>
          <w:p w:rsidR="004E1E50" w:rsidRPr="007A7452" w:rsidRDefault="004E1E50" w:rsidP="004E1E50">
            <w:pPr>
              <w:widowControl w:val="0"/>
              <w:tabs>
                <w:tab w:val="left" w:pos="1100"/>
                <w:tab w:val="left" w:pos="2180"/>
              </w:tabs>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PHY</w:t>
            </w:r>
            <w:r w:rsidRPr="007A7452">
              <w:rPr>
                <w:rFonts w:ascii="Times New Roman" w:hAnsi="Times New Roman"/>
                <w:color w:val="191919"/>
                <w:sz w:val="18"/>
                <w:szCs w:val="18"/>
              </w:rPr>
              <w:t>S</w:t>
            </w:r>
            <w:r w:rsidRPr="007A7452">
              <w:rPr>
                <w:rFonts w:ascii="Times New Roman" w:hAnsi="Times New Roman"/>
                <w:color w:val="191919"/>
                <w:sz w:val="18"/>
                <w:szCs w:val="18"/>
              </w:rPr>
              <w:tab/>
            </w:r>
            <w:r w:rsidRPr="007A7452">
              <w:rPr>
                <w:rFonts w:ascii="Times New Roman" w:hAnsi="Times New Roman"/>
                <w:color w:val="191919"/>
                <w:spacing w:val="-14"/>
                <w:sz w:val="18"/>
                <w:szCs w:val="18"/>
              </w:rPr>
              <w:t>11</w:t>
            </w:r>
            <w:r w:rsidRPr="007A7452">
              <w:rPr>
                <w:rFonts w:ascii="Times New Roman" w:hAnsi="Times New Roman"/>
                <w:color w:val="191919"/>
                <w:spacing w:val="-7"/>
                <w:sz w:val="18"/>
                <w:szCs w:val="18"/>
              </w:rPr>
              <w:t>12</w:t>
            </w:r>
            <w:r w:rsidRPr="007A7452">
              <w:rPr>
                <w:rFonts w:ascii="Times New Roman" w:hAnsi="Times New Roman"/>
                <w:color w:val="191919"/>
                <w:sz w:val="18"/>
                <w:szCs w:val="18"/>
              </w:rPr>
              <w:t>K</w:t>
            </w:r>
            <w:r w:rsidRPr="007A7452">
              <w:rPr>
                <w:rFonts w:ascii="Times New Roman" w:hAnsi="Times New Roman"/>
                <w:color w:val="191919"/>
                <w:sz w:val="18"/>
                <w:szCs w:val="18"/>
              </w:rPr>
              <w:tab/>
            </w:r>
            <w:r w:rsidRPr="007A7452">
              <w:rPr>
                <w:rFonts w:ascii="Times New Roman" w:hAnsi="Times New Roman"/>
                <w:color w:val="191919"/>
                <w:spacing w:val="-7"/>
                <w:sz w:val="18"/>
                <w:szCs w:val="18"/>
              </w:rPr>
              <w:t>Introductor</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Physic</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II</w:t>
            </w:r>
          </w:p>
        </w:tc>
        <w:tc>
          <w:tcPr>
            <w:tcW w:w="279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198" w:firstLine="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7110" w:type="dxa"/>
            <w:gridSpan w:val="2"/>
            <w:tcBorders>
              <w:top w:val="nil"/>
              <w:left w:val="nil"/>
              <w:bottom w:val="nil"/>
              <w:right w:val="nil"/>
            </w:tcBorders>
          </w:tcPr>
          <w:p w:rsidR="004E1E50" w:rsidRPr="007A7452" w:rsidRDefault="004E1E50" w:rsidP="004E1E50">
            <w:pPr>
              <w:widowControl w:val="0"/>
              <w:tabs>
                <w:tab w:val="left" w:pos="1100"/>
                <w:tab w:val="left" w:pos="2180"/>
              </w:tabs>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PHY</w:t>
            </w:r>
            <w:r w:rsidRPr="007A7452">
              <w:rPr>
                <w:rFonts w:ascii="Times New Roman" w:hAnsi="Times New Roman"/>
                <w:color w:val="191919"/>
                <w:sz w:val="18"/>
                <w:szCs w:val="18"/>
              </w:rPr>
              <w:t>S</w:t>
            </w:r>
            <w:r w:rsidRPr="007A7452">
              <w:rPr>
                <w:rFonts w:ascii="Times New Roman" w:hAnsi="Times New Roman"/>
                <w:color w:val="191919"/>
                <w:sz w:val="18"/>
                <w:szCs w:val="18"/>
              </w:rPr>
              <w:tab/>
            </w:r>
            <w:r w:rsidRPr="007A7452">
              <w:rPr>
                <w:rFonts w:ascii="Times New Roman" w:hAnsi="Times New Roman"/>
                <w:color w:val="191919"/>
                <w:spacing w:val="-7"/>
                <w:sz w:val="18"/>
                <w:szCs w:val="18"/>
              </w:rPr>
              <w:t>210</w:t>
            </w:r>
            <w:r w:rsidRPr="007A7452">
              <w:rPr>
                <w:rFonts w:ascii="Times New Roman" w:hAnsi="Times New Roman"/>
                <w:color w:val="191919"/>
                <w:sz w:val="18"/>
                <w:szCs w:val="18"/>
              </w:rPr>
              <w:t>0</w:t>
            </w:r>
            <w:r w:rsidRPr="007A7452">
              <w:rPr>
                <w:rFonts w:ascii="Times New Roman" w:hAnsi="Times New Roman"/>
                <w:color w:val="191919"/>
                <w:sz w:val="18"/>
                <w:szCs w:val="18"/>
              </w:rPr>
              <w:tab/>
            </w:r>
            <w:r w:rsidRPr="007A7452">
              <w:rPr>
                <w:rFonts w:ascii="Times New Roman" w:hAnsi="Times New Roman"/>
                <w:color w:val="191919"/>
                <w:spacing w:val="-7"/>
                <w:sz w:val="18"/>
                <w:szCs w:val="18"/>
              </w:rPr>
              <w:t>Compute</w:t>
            </w:r>
            <w:r w:rsidRPr="007A7452">
              <w:rPr>
                <w:rFonts w:ascii="Times New Roman" w:hAnsi="Times New Roman"/>
                <w:color w:val="191919"/>
                <w:sz w:val="18"/>
                <w:szCs w:val="18"/>
              </w:rPr>
              <w:t>r</w:t>
            </w:r>
            <w:r w:rsidRPr="007A7452">
              <w:rPr>
                <w:rFonts w:ascii="Times New Roman" w:hAnsi="Times New Roman"/>
                <w:color w:val="191919"/>
                <w:spacing w:val="-24"/>
                <w:sz w:val="18"/>
                <w:szCs w:val="18"/>
              </w:rPr>
              <w:t xml:space="preserve"> </w:t>
            </w:r>
            <w:r w:rsidRPr="007A7452">
              <w:rPr>
                <w:rFonts w:ascii="Times New Roman" w:hAnsi="Times New Roman"/>
                <w:color w:val="191919"/>
                <w:spacing w:val="-7"/>
                <w:sz w:val="18"/>
                <w:szCs w:val="18"/>
              </w:rPr>
              <w:t>Application</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w:t>
            </w:r>
            <w:r w:rsidRPr="007A7452">
              <w:rPr>
                <w:rFonts w:ascii="Times New Roman" w:hAnsi="Times New Roman"/>
                <w:color w:val="191919"/>
                <w:sz w:val="18"/>
                <w:szCs w:val="18"/>
              </w:rPr>
              <w:t>f</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no</w:t>
            </w:r>
            <w:r w:rsidRPr="007A7452">
              <w:rPr>
                <w:rFonts w:ascii="Times New Roman" w:hAnsi="Times New Roman"/>
                <w:color w:val="191919"/>
                <w:sz w:val="18"/>
                <w:szCs w:val="18"/>
              </w:rPr>
              <w:t>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w:t>
            </w:r>
            <w:r w:rsidRPr="007A7452">
              <w:rPr>
                <w:rFonts w:ascii="Times New Roman" w:hAnsi="Times New Roman"/>
                <w:color w:val="191919"/>
                <w:sz w:val="18"/>
                <w:szCs w:val="18"/>
              </w:rPr>
              <w:t>n</w:t>
            </w:r>
            <w:r w:rsidRPr="007A7452">
              <w:rPr>
                <w:rFonts w:ascii="Times New Roman" w:hAnsi="Times New Roman"/>
                <w:color w:val="191919"/>
                <w:spacing w:val="-24"/>
                <w:sz w:val="18"/>
                <w:szCs w:val="18"/>
              </w:rPr>
              <w:t xml:space="preserve"> </w:t>
            </w:r>
            <w:r w:rsidRPr="007A7452">
              <w:rPr>
                <w:rFonts w:ascii="Times New Roman" w:hAnsi="Times New Roman"/>
                <w:color w:val="191919"/>
                <w:spacing w:val="-7"/>
                <w:sz w:val="18"/>
                <w:szCs w:val="18"/>
              </w:rPr>
              <w:t>Are</w:t>
            </w:r>
            <w:r w:rsidRPr="007A7452">
              <w:rPr>
                <w:rFonts w:ascii="Times New Roman" w:hAnsi="Times New Roman"/>
                <w:color w:val="191919"/>
                <w:sz w:val="18"/>
                <w:szCs w:val="18"/>
              </w:rPr>
              <w:t>a</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D)</w:t>
            </w:r>
          </w:p>
        </w:tc>
        <w:tc>
          <w:tcPr>
            <w:tcW w:w="279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198" w:firstLine="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16"/>
        </w:trPr>
        <w:tc>
          <w:tcPr>
            <w:tcW w:w="711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S</w:t>
            </w:r>
            <w:r w:rsidRPr="007A7452">
              <w:rPr>
                <w:rFonts w:ascii="Times New Roman" w:hAnsi="Times New Roman"/>
                <w:color w:val="191919"/>
                <w:spacing w:val="-24"/>
                <w:sz w:val="18"/>
                <w:szCs w:val="18"/>
              </w:rPr>
              <w:t>P</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FRE</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w:t>
            </w:r>
            <w:r w:rsidRPr="007A7452">
              <w:rPr>
                <w:rFonts w:ascii="Times New Roman" w:hAnsi="Times New Roman"/>
                <w:color w:val="191919"/>
                <w:sz w:val="18"/>
                <w:szCs w:val="18"/>
              </w:rPr>
              <w:t>R</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GRM</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Foreig</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Languag</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sequence</w:t>
            </w:r>
          </w:p>
        </w:tc>
        <w:tc>
          <w:tcPr>
            <w:tcW w:w="279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198" w:firstLine="0"/>
              <w:jc w:val="right"/>
              <w:rPr>
                <w:rFonts w:ascii="Times New Roman" w:hAnsi="Times New Roman"/>
                <w:sz w:val="24"/>
                <w:szCs w:val="24"/>
              </w:rPr>
            </w:pPr>
            <w:r w:rsidRPr="007A7452">
              <w:rPr>
                <w:rFonts w:ascii="Times New Roman" w:hAnsi="Times New Roman"/>
                <w:color w:val="191919"/>
                <w:sz w:val="18"/>
                <w:szCs w:val="18"/>
              </w:rPr>
              <w:t>6</w:t>
            </w:r>
          </w:p>
        </w:tc>
      </w:tr>
      <w:tr w:rsidR="004E1E50" w:rsidRPr="007A7452" w:rsidTr="004E1E50">
        <w:trPr>
          <w:trHeight w:hRule="exact" w:val="216"/>
        </w:trPr>
        <w:tc>
          <w:tcPr>
            <w:tcW w:w="711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Elective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(Non-Science)</w:t>
            </w:r>
          </w:p>
        </w:tc>
        <w:tc>
          <w:tcPr>
            <w:tcW w:w="279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198" w:firstLine="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16"/>
        </w:trPr>
        <w:tc>
          <w:tcPr>
            <w:tcW w:w="7110" w:type="dxa"/>
            <w:gridSpan w:val="2"/>
            <w:tcBorders>
              <w:top w:val="nil"/>
              <w:left w:val="nil"/>
              <w:bottom w:val="nil"/>
              <w:right w:val="nil"/>
            </w:tcBorders>
          </w:tcPr>
          <w:p w:rsidR="004E1E50" w:rsidRPr="00EB1A95" w:rsidRDefault="004E1E50" w:rsidP="004E1E50">
            <w:pPr>
              <w:widowControl w:val="0"/>
              <w:autoSpaceDE w:val="0"/>
              <w:autoSpaceDN w:val="0"/>
              <w:adjustRightInd w:val="0"/>
              <w:spacing w:after="0" w:line="195" w:lineRule="exact"/>
              <w:ind w:firstLine="0"/>
              <w:rPr>
                <w:rFonts w:ascii="Times New Roman" w:hAnsi="Times New Roman"/>
                <w:color w:val="191919"/>
                <w:spacing w:val="-7"/>
                <w:sz w:val="18"/>
                <w:szCs w:val="18"/>
              </w:rPr>
            </w:pPr>
            <w:r w:rsidRPr="00EB1A95">
              <w:rPr>
                <w:rFonts w:ascii="Times New Roman" w:hAnsi="Times New Roman"/>
                <w:color w:val="191919"/>
                <w:spacing w:val="-7"/>
                <w:sz w:val="18"/>
                <w:szCs w:val="18"/>
              </w:rPr>
              <w:t>Electives (Biology)</w:t>
            </w:r>
          </w:p>
        </w:tc>
        <w:tc>
          <w:tcPr>
            <w:tcW w:w="279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123" w:firstLine="0"/>
              <w:jc w:val="right"/>
              <w:rPr>
                <w:rFonts w:ascii="Times New Roman" w:hAnsi="Times New Roman"/>
                <w:color w:val="191919"/>
                <w:spacing w:val="-7"/>
                <w:sz w:val="18"/>
                <w:szCs w:val="18"/>
              </w:rPr>
            </w:pPr>
            <w:r>
              <w:rPr>
                <w:rFonts w:ascii="Times New Roman" w:hAnsi="Times New Roman"/>
                <w:color w:val="191919"/>
                <w:spacing w:val="-7"/>
                <w:sz w:val="18"/>
                <w:szCs w:val="18"/>
              </w:rPr>
              <w:t xml:space="preserve">13 </w:t>
            </w:r>
          </w:p>
        </w:tc>
      </w:tr>
      <w:tr w:rsidR="004E1E50" w:rsidRPr="007A7452" w:rsidTr="004E1E50">
        <w:trPr>
          <w:trHeight w:hRule="exact" w:val="216"/>
        </w:trPr>
        <w:tc>
          <w:tcPr>
            <w:tcW w:w="711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20"/>
                <w:sz w:val="18"/>
                <w:szCs w:val="18"/>
              </w:rPr>
              <w:t>T</w:t>
            </w:r>
            <w:r w:rsidRPr="007A7452">
              <w:rPr>
                <w:rFonts w:ascii="Times New Roman" w:hAnsi="Times New Roman"/>
                <w:color w:val="191919"/>
                <w:spacing w:val="-7"/>
                <w:sz w:val="18"/>
                <w:szCs w:val="18"/>
              </w:rPr>
              <w:t>ota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(Majo</w:t>
            </w:r>
            <w:r w:rsidRPr="007A7452">
              <w:rPr>
                <w:rFonts w:ascii="Times New Roman" w:hAnsi="Times New Roman"/>
                <w:color w:val="191919"/>
                <w:sz w:val="18"/>
                <w:szCs w:val="18"/>
              </w:rPr>
              <w:t>r</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othe</w:t>
            </w:r>
            <w:r w:rsidRPr="007A7452">
              <w:rPr>
                <w:rFonts w:ascii="Times New Roman" w:hAnsi="Times New Roman"/>
                <w:color w:val="191919"/>
                <w:sz w:val="18"/>
                <w:szCs w:val="18"/>
              </w:rPr>
              <w:t>r</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courses)</w:t>
            </w:r>
          </w:p>
        </w:tc>
        <w:tc>
          <w:tcPr>
            <w:tcW w:w="279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123" w:firstLine="0"/>
              <w:jc w:val="right"/>
              <w:rPr>
                <w:rFonts w:ascii="Times New Roman" w:hAnsi="Times New Roman"/>
                <w:sz w:val="24"/>
                <w:szCs w:val="24"/>
              </w:rPr>
            </w:pPr>
            <w:r w:rsidRPr="007A7452">
              <w:rPr>
                <w:rFonts w:ascii="Times New Roman" w:hAnsi="Times New Roman"/>
                <w:color w:val="191919"/>
                <w:spacing w:val="-7"/>
                <w:sz w:val="18"/>
                <w:szCs w:val="18"/>
              </w:rPr>
              <w:t>61</w:t>
            </w:r>
          </w:p>
        </w:tc>
      </w:tr>
      <w:tr w:rsidR="004E1E50" w:rsidRPr="007A7452" w:rsidTr="004E1E50">
        <w:trPr>
          <w:trHeight w:hRule="exact" w:val="214"/>
        </w:trPr>
        <w:tc>
          <w:tcPr>
            <w:tcW w:w="711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20"/>
                <w:sz w:val="18"/>
                <w:szCs w:val="18"/>
              </w:rPr>
              <w:t>T</w:t>
            </w:r>
            <w:r w:rsidRPr="007A7452">
              <w:rPr>
                <w:rFonts w:ascii="Times New Roman" w:hAnsi="Times New Roman"/>
                <w:color w:val="191919"/>
                <w:spacing w:val="-7"/>
                <w:sz w:val="18"/>
                <w:szCs w:val="18"/>
              </w:rPr>
              <w:t>ota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abov</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Cor</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Hours</w:t>
            </w:r>
          </w:p>
        </w:tc>
        <w:tc>
          <w:tcPr>
            <w:tcW w:w="279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198" w:firstLine="0"/>
              <w:jc w:val="right"/>
              <w:rPr>
                <w:rFonts w:ascii="Times New Roman" w:hAnsi="Times New Roman"/>
                <w:sz w:val="24"/>
                <w:szCs w:val="24"/>
              </w:rPr>
            </w:pPr>
            <w:r w:rsidRPr="007A7452">
              <w:rPr>
                <w:rFonts w:ascii="Times New Roman" w:hAnsi="Times New Roman"/>
                <w:color w:val="191919"/>
                <w:sz w:val="18"/>
                <w:szCs w:val="18"/>
              </w:rPr>
              <w:t>6</w:t>
            </w:r>
          </w:p>
        </w:tc>
      </w:tr>
      <w:tr w:rsidR="004E1E50" w:rsidRPr="007A7452" w:rsidTr="004E1E50">
        <w:trPr>
          <w:trHeight w:hRule="exact" w:val="296"/>
        </w:trPr>
        <w:tc>
          <w:tcPr>
            <w:tcW w:w="711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firstLine="0"/>
              <w:rPr>
                <w:rFonts w:ascii="Times New Roman" w:hAnsi="Times New Roman"/>
                <w:sz w:val="24"/>
                <w:szCs w:val="24"/>
              </w:rPr>
            </w:pPr>
            <w:r w:rsidRPr="007A7452">
              <w:rPr>
                <w:rFonts w:ascii="Times New Roman" w:hAnsi="Times New Roman"/>
                <w:b/>
                <w:bCs/>
                <w:color w:val="191919"/>
                <w:spacing w:val="-24"/>
                <w:sz w:val="18"/>
                <w:szCs w:val="18"/>
              </w:rPr>
              <w:t>T</w:t>
            </w:r>
            <w:r w:rsidRPr="007A7452">
              <w:rPr>
                <w:rFonts w:ascii="Times New Roman" w:hAnsi="Times New Roman"/>
                <w:b/>
                <w:bCs/>
                <w:color w:val="191919"/>
                <w:spacing w:val="-7"/>
                <w:sz w:val="18"/>
                <w:szCs w:val="18"/>
              </w:rPr>
              <w:t>ota</w:t>
            </w:r>
            <w:r w:rsidRPr="007A7452">
              <w:rPr>
                <w:rFonts w:ascii="Times New Roman" w:hAnsi="Times New Roman"/>
                <w:b/>
                <w:bCs/>
                <w:color w:val="191919"/>
                <w:sz w:val="18"/>
                <w:szCs w:val="18"/>
              </w:rPr>
              <w:t>l</w:t>
            </w:r>
            <w:r w:rsidRPr="007A7452">
              <w:rPr>
                <w:rFonts w:ascii="Times New Roman" w:hAnsi="Times New Roman"/>
                <w:b/>
                <w:bCs/>
                <w:color w:val="191919"/>
                <w:spacing w:val="-14"/>
                <w:sz w:val="18"/>
                <w:szCs w:val="18"/>
              </w:rPr>
              <w:t xml:space="preserve"> </w:t>
            </w:r>
            <w:r w:rsidRPr="007A7452">
              <w:rPr>
                <w:rFonts w:ascii="Times New Roman" w:hAnsi="Times New Roman"/>
                <w:b/>
                <w:bCs/>
                <w:color w:val="191919"/>
                <w:spacing w:val="-7"/>
                <w:sz w:val="18"/>
                <w:szCs w:val="18"/>
              </w:rPr>
              <w:t>Hour</w:t>
            </w:r>
            <w:r w:rsidRPr="007A7452">
              <w:rPr>
                <w:rFonts w:ascii="Times New Roman" w:hAnsi="Times New Roman"/>
                <w:b/>
                <w:bCs/>
                <w:color w:val="191919"/>
                <w:sz w:val="18"/>
                <w:szCs w:val="18"/>
              </w:rPr>
              <w:t>s</w:t>
            </w:r>
            <w:r w:rsidRPr="007A7452">
              <w:rPr>
                <w:rFonts w:ascii="Times New Roman" w:hAnsi="Times New Roman"/>
                <w:b/>
                <w:bCs/>
                <w:color w:val="191919"/>
                <w:spacing w:val="-14"/>
                <w:sz w:val="18"/>
                <w:szCs w:val="18"/>
              </w:rPr>
              <w:t xml:space="preserve"> </w:t>
            </w:r>
            <w:r w:rsidRPr="007A7452">
              <w:rPr>
                <w:rFonts w:ascii="Times New Roman" w:hAnsi="Times New Roman"/>
                <w:b/>
                <w:bCs/>
                <w:color w:val="191919"/>
                <w:spacing w:val="-7"/>
                <w:sz w:val="18"/>
                <w:szCs w:val="18"/>
              </w:rPr>
              <w:t>i</w:t>
            </w:r>
            <w:r w:rsidRPr="007A7452">
              <w:rPr>
                <w:rFonts w:ascii="Times New Roman" w:hAnsi="Times New Roman"/>
                <w:b/>
                <w:bCs/>
                <w:color w:val="191919"/>
                <w:sz w:val="18"/>
                <w:szCs w:val="18"/>
              </w:rPr>
              <w:t>n</w:t>
            </w:r>
            <w:r w:rsidRPr="007A7452">
              <w:rPr>
                <w:rFonts w:ascii="Times New Roman" w:hAnsi="Times New Roman"/>
                <w:b/>
                <w:bCs/>
                <w:color w:val="191919"/>
                <w:spacing w:val="-14"/>
                <w:sz w:val="18"/>
                <w:szCs w:val="18"/>
              </w:rPr>
              <w:t xml:space="preserve"> </w:t>
            </w:r>
            <w:r w:rsidRPr="007A7452">
              <w:rPr>
                <w:rFonts w:ascii="Times New Roman" w:hAnsi="Times New Roman"/>
                <w:b/>
                <w:bCs/>
                <w:color w:val="191919"/>
                <w:spacing w:val="-7"/>
                <w:sz w:val="18"/>
                <w:szCs w:val="18"/>
              </w:rPr>
              <w:t>P</w:t>
            </w:r>
            <w:r w:rsidRPr="007A7452">
              <w:rPr>
                <w:rFonts w:ascii="Times New Roman" w:hAnsi="Times New Roman"/>
                <w:b/>
                <w:bCs/>
                <w:color w:val="191919"/>
                <w:spacing w:val="-10"/>
                <w:sz w:val="18"/>
                <w:szCs w:val="18"/>
              </w:rPr>
              <w:t>r</w:t>
            </w:r>
            <w:r w:rsidRPr="007A7452">
              <w:rPr>
                <w:rFonts w:ascii="Times New Roman" w:hAnsi="Times New Roman"/>
                <w:b/>
                <w:bCs/>
                <w:color w:val="191919"/>
                <w:spacing w:val="-7"/>
                <w:sz w:val="18"/>
                <w:szCs w:val="18"/>
              </w:rPr>
              <w:t>ogram</w:t>
            </w:r>
          </w:p>
        </w:tc>
        <w:tc>
          <w:tcPr>
            <w:tcW w:w="2790"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right="40" w:firstLine="0"/>
              <w:jc w:val="right"/>
              <w:rPr>
                <w:rFonts w:ascii="Times New Roman" w:hAnsi="Times New Roman"/>
                <w:sz w:val="24"/>
                <w:szCs w:val="24"/>
              </w:rPr>
            </w:pPr>
            <w:r w:rsidRPr="007A7452">
              <w:rPr>
                <w:rFonts w:ascii="Times New Roman" w:hAnsi="Times New Roman"/>
                <w:b/>
                <w:bCs/>
                <w:color w:val="191919"/>
                <w:spacing w:val="-7"/>
                <w:sz w:val="18"/>
                <w:szCs w:val="18"/>
              </w:rPr>
              <w:t>126</w:t>
            </w:r>
          </w:p>
        </w:tc>
      </w:tr>
    </w:tbl>
    <w:p w:rsidR="004E1E50" w:rsidRDefault="004E1E50" w:rsidP="004E1E50">
      <w:pPr>
        <w:widowControl w:val="0"/>
        <w:autoSpaceDE w:val="0"/>
        <w:autoSpaceDN w:val="0"/>
        <w:adjustRightInd w:val="0"/>
        <w:spacing w:before="7" w:after="0"/>
        <w:ind w:left="270" w:firstLine="0"/>
        <w:rPr>
          <w:rFonts w:ascii="Times New Roman" w:hAnsi="Times New Roman"/>
          <w:b/>
          <w:bCs/>
          <w:color w:val="191919"/>
          <w:spacing w:val="-13"/>
          <w:sz w:val="24"/>
          <w:szCs w:val="24"/>
        </w:rPr>
      </w:pPr>
      <w:r>
        <w:rPr>
          <w:rFonts w:ascii="Times New Roman" w:hAnsi="Times New Roman"/>
          <w:b/>
          <w:bCs/>
          <w:color w:val="191919"/>
          <w:spacing w:val="-13"/>
          <w:sz w:val="32"/>
          <w:szCs w:val="32"/>
        </w:rPr>
        <w:t>P</w:t>
      </w:r>
      <w:r>
        <w:rPr>
          <w:rFonts w:ascii="Times New Roman" w:hAnsi="Times New Roman"/>
          <w:b/>
          <w:bCs/>
          <w:color w:val="191919"/>
          <w:spacing w:val="-13"/>
          <w:sz w:val="24"/>
          <w:szCs w:val="24"/>
        </w:rPr>
        <w:t>ROGRA</w:t>
      </w:r>
      <w:r>
        <w:rPr>
          <w:rFonts w:ascii="Times New Roman" w:hAnsi="Times New Roman"/>
          <w:b/>
          <w:bCs/>
          <w:color w:val="191919"/>
          <w:sz w:val="24"/>
          <w:szCs w:val="24"/>
        </w:rPr>
        <w:t>M</w:t>
      </w:r>
      <w:r>
        <w:rPr>
          <w:rFonts w:ascii="Times New Roman" w:hAnsi="Times New Roman"/>
          <w:b/>
          <w:bCs/>
          <w:color w:val="191919"/>
          <w:spacing w:val="-6"/>
          <w:sz w:val="24"/>
          <w:szCs w:val="24"/>
        </w:rPr>
        <w:t xml:space="preserve"> </w:t>
      </w:r>
      <w:r>
        <w:rPr>
          <w:rFonts w:ascii="Times New Roman" w:hAnsi="Times New Roman"/>
          <w:b/>
          <w:bCs/>
          <w:color w:val="191919"/>
          <w:spacing w:val="-13"/>
          <w:sz w:val="24"/>
          <w:szCs w:val="24"/>
        </w:rPr>
        <w:t>O</w:t>
      </w:r>
      <w:r>
        <w:rPr>
          <w:rFonts w:ascii="Times New Roman" w:hAnsi="Times New Roman"/>
          <w:b/>
          <w:bCs/>
          <w:color w:val="191919"/>
          <w:sz w:val="24"/>
          <w:szCs w:val="24"/>
        </w:rPr>
        <w:t>F</w:t>
      </w:r>
      <w:r>
        <w:rPr>
          <w:rFonts w:ascii="Times New Roman" w:hAnsi="Times New Roman"/>
          <w:b/>
          <w:bCs/>
          <w:color w:val="191919"/>
          <w:spacing w:val="-14"/>
          <w:sz w:val="24"/>
          <w:szCs w:val="24"/>
        </w:rPr>
        <w:t xml:space="preserve"> </w:t>
      </w:r>
      <w:r>
        <w:rPr>
          <w:rFonts w:ascii="Times New Roman" w:hAnsi="Times New Roman"/>
          <w:b/>
          <w:bCs/>
          <w:color w:val="191919"/>
          <w:spacing w:val="-13"/>
          <w:sz w:val="32"/>
          <w:szCs w:val="32"/>
        </w:rPr>
        <w:t>S</w:t>
      </w:r>
      <w:r>
        <w:rPr>
          <w:rFonts w:ascii="Times New Roman" w:hAnsi="Times New Roman"/>
          <w:b/>
          <w:bCs/>
          <w:color w:val="191919"/>
          <w:spacing w:val="-13"/>
          <w:sz w:val="24"/>
          <w:szCs w:val="24"/>
        </w:rPr>
        <w:t>TUD</w:t>
      </w:r>
      <w:r>
        <w:rPr>
          <w:rFonts w:ascii="Times New Roman" w:hAnsi="Times New Roman"/>
          <w:b/>
          <w:bCs/>
          <w:color w:val="191919"/>
          <w:sz w:val="24"/>
          <w:szCs w:val="24"/>
        </w:rPr>
        <w:t>Y</w:t>
      </w:r>
      <w:r>
        <w:rPr>
          <w:rFonts w:ascii="Times New Roman" w:hAnsi="Times New Roman"/>
          <w:b/>
          <w:bCs/>
          <w:color w:val="191919"/>
          <w:spacing w:val="-15"/>
          <w:sz w:val="24"/>
          <w:szCs w:val="24"/>
        </w:rPr>
        <w:t xml:space="preserve"> </w:t>
      </w:r>
      <w:r>
        <w:rPr>
          <w:rFonts w:ascii="Times New Roman" w:hAnsi="Times New Roman"/>
          <w:b/>
          <w:bCs/>
          <w:color w:val="191919"/>
          <w:spacing w:val="-13"/>
          <w:sz w:val="24"/>
          <w:szCs w:val="24"/>
        </w:rPr>
        <w:t>FO</w:t>
      </w:r>
      <w:r>
        <w:rPr>
          <w:rFonts w:ascii="Times New Roman" w:hAnsi="Times New Roman"/>
          <w:b/>
          <w:bCs/>
          <w:color w:val="191919"/>
          <w:sz w:val="24"/>
          <w:szCs w:val="24"/>
        </w:rPr>
        <w:t>R</w:t>
      </w:r>
      <w:r>
        <w:rPr>
          <w:rFonts w:ascii="Times New Roman" w:hAnsi="Times New Roman"/>
          <w:b/>
          <w:bCs/>
          <w:color w:val="191919"/>
          <w:spacing w:val="-19"/>
          <w:sz w:val="24"/>
          <w:szCs w:val="24"/>
        </w:rPr>
        <w:t xml:space="preserve"> </w:t>
      </w:r>
      <w:r>
        <w:rPr>
          <w:rFonts w:ascii="Times New Roman" w:hAnsi="Times New Roman"/>
          <w:b/>
          <w:bCs/>
          <w:color w:val="191919"/>
          <w:sz w:val="24"/>
          <w:szCs w:val="24"/>
        </w:rPr>
        <w:t>A</w:t>
      </w:r>
      <w:r>
        <w:rPr>
          <w:rFonts w:ascii="Times New Roman" w:hAnsi="Times New Roman"/>
          <w:b/>
          <w:bCs/>
          <w:color w:val="191919"/>
          <w:spacing w:val="-19"/>
          <w:sz w:val="24"/>
          <w:szCs w:val="24"/>
        </w:rPr>
        <w:t xml:space="preserve"> </w:t>
      </w:r>
      <w:r>
        <w:rPr>
          <w:rFonts w:ascii="Times New Roman" w:hAnsi="Times New Roman"/>
          <w:b/>
          <w:bCs/>
          <w:color w:val="191919"/>
          <w:spacing w:val="-13"/>
          <w:sz w:val="32"/>
          <w:szCs w:val="32"/>
        </w:rPr>
        <w:t>B</w:t>
      </w:r>
      <w:r>
        <w:rPr>
          <w:rFonts w:ascii="Times New Roman" w:hAnsi="Times New Roman"/>
          <w:b/>
          <w:bCs/>
          <w:color w:val="191919"/>
          <w:spacing w:val="-13"/>
          <w:sz w:val="24"/>
          <w:szCs w:val="24"/>
        </w:rPr>
        <w:t>ACHELO</w:t>
      </w:r>
      <w:r>
        <w:rPr>
          <w:rFonts w:ascii="Times New Roman" w:hAnsi="Times New Roman"/>
          <w:b/>
          <w:bCs/>
          <w:color w:val="191919"/>
          <w:sz w:val="24"/>
          <w:szCs w:val="24"/>
        </w:rPr>
        <w:t>R</w:t>
      </w:r>
      <w:r>
        <w:rPr>
          <w:rFonts w:ascii="Times New Roman" w:hAnsi="Times New Roman"/>
          <w:b/>
          <w:bCs/>
          <w:color w:val="191919"/>
          <w:spacing w:val="-6"/>
          <w:sz w:val="24"/>
          <w:szCs w:val="24"/>
        </w:rPr>
        <w:t xml:space="preserve"> </w:t>
      </w:r>
      <w:r>
        <w:rPr>
          <w:rFonts w:ascii="Times New Roman" w:hAnsi="Times New Roman"/>
          <w:b/>
          <w:bCs/>
          <w:color w:val="191919"/>
          <w:spacing w:val="-13"/>
          <w:sz w:val="24"/>
          <w:szCs w:val="24"/>
        </w:rPr>
        <w:t>O</w:t>
      </w:r>
      <w:r>
        <w:rPr>
          <w:rFonts w:ascii="Times New Roman" w:hAnsi="Times New Roman"/>
          <w:b/>
          <w:bCs/>
          <w:color w:val="191919"/>
          <w:sz w:val="24"/>
          <w:szCs w:val="24"/>
        </w:rPr>
        <w:t>F</w:t>
      </w:r>
      <w:r>
        <w:rPr>
          <w:rFonts w:ascii="Times New Roman" w:hAnsi="Times New Roman"/>
          <w:b/>
          <w:bCs/>
          <w:color w:val="191919"/>
          <w:spacing w:val="-14"/>
          <w:sz w:val="24"/>
          <w:szCs w:val="24"/>
        </w:rPr>
        <w:t xml:space="preserve"> </w:t>
      </w:r>
      <w:r>
        <w:rPr>
          <w:rFonts w:ascii="Times New Roman" w:hAnsi="Times New Roman"/>
          <w:b/>
          <w:bCs/>
          <w:color w:val="191919"/>
          <w:spacing w:val="-13"/>
          <w:sz w:val="32"/>
          <w:szCs w:val="32"/>
        </w:rPr>
        <w:t>S</w:t>
      </w:r>
      <w:r>
        <w:rPr>
          <w:rFonts w:ascii="Times New Roman" w:hAnsi="Times New Roman"/>
          <w:b/>
          <w:bCs/>
          <w:color w:val="191919"/>
          <w:spacing w:val="-13"/>
          <w:sz w:val="24"/>
          <w:szCs w:val="24"/>
        </w:rPr>
        <w:t>CIENC</w:t>
      </w:r>
      <w:r>
        <w:rPr>
          <w:rFonts w:ascii="Times New Roman" w:hAnsi="Times New Roman"/>
          <w:b/>
          <w:bCs/>
          <w:color w:val="191919"/>
          <w:sz w:val="24"/>
          <w:szCs w:val="24"/>
        </w:rPr>
        <w:t>E</w:t>
      </w:r>
      <w:r>
        <w:rPr>
          <w:rFonts w:ascii="Times New Roman" w:hAnsi="Times New Roman"/>
          <w:b/>
          <w:bCs/>
          <w:color w:val="191919"/>
          <w:spacing w:val="-6"/>
          <w:sz w:val="24"/>
          <w:szCs w:val="24"/>
        </w:rPr>
        <w:t xml:space="preserve"> </w:t>
      </w:r>
      <w:r>
        <w:rPr>
          <w:rFonts w:ascii="Times New Roman" w:hAnsi="Times New Roman"/>
          <w:b/>
          <w:bCs/>
          <w:color w:val="191919"/>
          <w:spacing w:val="-13"/>
          <w:sz w:val="32"/>
          <w:szCs w:val="32"/>
        </w:rPr>
        <w:t>D</w:t>
      </w:r>
      <w:r>
        <w:rPr>
          <w:rFonts w:ascii="Times New Roman" w:hAnsi="Times New Roman"/>
          <w:b/>
          <w:bCs/>
          <w:color w:val="191919"/>
          <w:spacing w:val="-13"/>
          <w:sz w:val="24"/>
          <w:szCs w:val="24"/>
        </w:rPr>
        <w:t>EGRE</w:t>
      </w:r>
      <w:r>
        <w:rPr>
          <w:rFonts w:ascii="Times New Roman" w:hAnsi="Times New Roman"/>
          <w:b/>
          <w:bCs/>
          <w:color w:val="191919"/>
          <w:sz w:val="24"/>
          <w:szCs w:val="24"/>
        </w:rPr>
        <w:t>E</w:t>
      </w:r>
      <w:r>
        <w:rPr>
          <w:rFonts w:ascii="Times New Roman" w:hAnsi="Times New Roman"/>
          <w:b/>
          <w:bCs/>
          <w:color w:val="191919"/>
          <w:spacing w:val="-6"/>
          <w:sz w:val="24"/>
          <w:szCs w:val="24"/>
        </w:rPr>
        <w:t xml:space="preserve"> </w:t>
      </w:r>
      <w:r>
        <w:rPr>
          <w:rFonts w:ascii="Times New Roman" w:hAnsi="Times New Roman"/>
          <w:b/>
          <w:bCs/>
          <w:color w:val="191919"/>
          <w:spacing w:val="-13"/>
          <w:sz w:val="24"/>
          <w:szCs w:val="24"/>
        </w:rPr>
        <w:t>I</w:t>
      </w:r>
      <w:r>
        <w:rPr>
          <w:rFonts w:ascii="Times New Roman" w:hAnsi="Times New Roman"/>
          <w:b/>
          <w:bCs/>
          <w:color w:val="191919"/>
          <w:sz w:val="24"/>
          <w:szCs w:val="24"/>
        </w:rPr>
        <w:t>N</w:t>
      </w:r>
      <w:r>
        <w:rPr>
          <w:rFonts w:ascii="Times New Roman" w:hAnsi="Times New Roman"/>
          <w:b/>
          <w:bCs/>
          <w:color w:val="191919"/>
          <w:spacing w:val="-6"/>
          <w:sz w:val="24"/>
          <w:szCs w:val="24"/>
        </w:rPr>
        <w:t xml:space="preserve"> </w:t>
      </w:r>
      <w:r>
        <w:rPr>
          <w:rFonts w:ascii="Times New Roman" w:hAnsi="Times New Roman"/>
          <w:b/>
          <w:bCs/>
          <w:color w:val="191919"/>
          <w:spacing w:val="-13"/>
          <w:sz w:val="32"/>
          <w:szCs w:val="32"/>
        </w:rPr>
        <w:t>B</w:t>
      </w:r>
      <w:r>
        <w:rPr>
          <w:rFonts w:ascii="Times New Roman" w:hAnsi="Times New Roman"/>
          <w:b/>
          <w:bCs/>
          <w:color w:val="191919"/>
          <w:spacing w:val="-13"/>
          <w:sz w:val="24"/>
          <w:szCs w:val="24"/>
        </w:rPr>
        <w:t>IOLOGY</w:t>
      </w:r>
    </w:p>
    <w:p w:rsidR="004E1E50" w:rsidRPr="008A5438" w:rsidRDefault="004E1E50" w:rsidP="004E1E50">
      <w:pPr>
        <w:widowControl w:val="0"/>
        <w:autoSpaceDE w:val="0"/>
        <w:autoSpaceDN w:val="0"/>
        <w:adjustRightInd w:val="0"/>
        <w:spacing w:before="7" w:after="0"/>
        <w:ind w:left="270" w:firstLine="0"/>
        <w:rPr>
          <w:rFonts w:ascii="Times New Roman" w:hAnsi="Times New Roman"/>
          <w:i/>
          <w:color w:val="000000"/>
          <w:sz w:val="20"/>
          <w:szCs w:val="20"/>
        </w:rPr>
      </w:pPr>
      <w:proofErr w:type="gramStart"/>
      <w:r w:rsidRPr="00567628">
        <w:rPr>
          <w:rFonts w:ascii="Times New Roman" w:hAnsi="Times New Roman"/>
          <w:b/>
          <w:bCs/>
          <w:i/>
          <w:color w:val="191919"/>
          <w:spacing w:val="-13"/>
          <w:sz w:val="20"/>
          <w:szCs w:val="20"/>
        </w:rPr>
        <w:t>(Suggested Program of Study Only!</w:t>
      </w:r>
      <w:proofErr w:type="gramEnd"/>
      <w:r w:rsidRPr="00567628">
        <w:rPr>
          <w:rFonts w:ascii="Times New Roman" w:hAnsi="Times New Roman"/>
          <w:b/>
          <w:bCs/>
          <w:i/>
          <w:color w:val="191919"/>
          <w:spacing w:val="-13"/>
          <w:sz w:val="20"/>
          <w:szCs w:val="20"/>
        </w:rPr>
        <w:t xml:space="preserve">  Student should consult with faculty advisor)</w:t>
      </w:r>
    </w:p>
    <w:tbl>
      <w:tblPr>
        <w:tblW w:w="0" w:type="auto"/>
        <w:tblInd w:w="100" w:type="dxa"/>
        <w:tblLayout w:type="fixed"/>
        <w:tblCellMar>
          <w:left w:w="0" w:type="dxa"/>
          <w:right w:w="0" w:type="dxa"/>
        </w:tblCellMar>
        <w:tblLook w:val="0000"/>
      </w:tblPr>
      <w:tblGrid>
        <w:gridCol w:w="547"/>
        <w:gridCol w:w="826"/>
        <w:gridCol w:w="1669"/>
        <w:gridCol w:w="3105"/>
        <w:gridCol w:w="1322"/>
        <w:gridCol w:w="249"/>
        <w:gridCol w:w="547"/>
        <w:gridCol w:w="1002"/>
        <w:gridCol w:w="1202"/>
      </w:tblGrid>
      <w:tr w:rsidR="004E1E50" w:rsidRPr="007A7452" w:rsidTr="004E1E50">
        <w:trPr>
          <w:gridBefore w:val="1"/>
          <w:gridAfter w:val="1"/>
          <w:wBefore w:w="547" w:type="dxa"/>
          <w:wAfter w:w="1202" w:type="dxa"/>
          <w:trHeight w:hRule="exact" w:val="300"/>
        </w:trPr>
        <w:tc>
          <w:tcPr>
            <w:tcW w:w="7718" w:type="dxa"/>
            <w:gridSpan w:val="6"/>
            <w:tcBorders>
              <w:top w:val="nil"/>
              <w:left w:val="nil"/>
              <w:bottom w:val="nil"/>
              <w:right w:val="nil"/>
            </w:tcBorders>
          </w:tcPr>
          <w:p w:rsidR="004E1E50" w:rsidRPr="007A7452" w:rsidRDefault="004E1E50" w:rsidP="004E1E50">
            <w:pPr>
              <w:widowControl w:val="0"/>
              <w:tabs>
                <w:tab w:val="left" w:pos="6960"/>
              </w:tabs>
              <w:autoSpaceDE w:val="0"/>
              <w:autoSpaceDN w:val="0"/>
              <w:adjustRightInd w:val="0"/>
              <w:spacing w:before="70" w:after="0"/>
              <w:ind w:firstLine="12"/>
              <w:rPr>
                <w:rFonts w:ascii="Times New Roman" w:hAnsi="Times New Roman"/>
                <w:sz w:val="24"/>
                <w:szCs w:val="24"/>
              </w:rPr>
            </w:pPr>
            <w:r w:rsidRPr="007A7452">
              <w:rPr>
                <w:rFonts w:ascii="Times New Roman" w:hAnsi="Times New Roman"/>
                <w:b/>
                <w:bCs/>
                <w:color w:val="191919"/>
                <w:spacing w:val="-7"/>
                <w:sz w:val="18"/>
                <w:szCs w:val="18"/>
              </w:rPr>
              <w:t>F</w:t>
            </w:r>
            <w:r w:rsidRPr="007A7452">
              <w:rPr>
                <w:rFonts w:ascii="Times New Roman" w:hAnsi="Times New Roman"/>
                <w:b/>
                <w:bCs/>
                <w:color w:val="191919"/>
                <w:spacing w:val="-10"/>
                <w:sz w:val="18"/>
                <w:szCs w:val="18"/>
              </w:rPr>
              <w:t>r</w:t>
            </w:r>
            <w:r w:rsidRPr="007A7452">
              <w:rPr>
                <w:rFonts w:ascii="Times New Roman" w:hAnsi="Times New Roman"/>
                <w:b/>
                <w:bCs/>
                <w:color w:val="191919"/>
                <w:spacing w:val="-7"/>
                <w:sz w:val="18"/>
                <w:szCs w:val="18"/>
              </w:rPr>
              <w:t>eshma</w:t>
            </w:r>
            <w:r w:rsidRPr="007A7452">
              <w:rPr>
                <w:rFonts w:ascii="Times New Roman" w:hAnsi="Times New Roman"/>
                <w:b/>
                <w:bCs/>
                <w:color w:val="191919"/>
                <w:sz w:val="18"/>
                <w:szCs w:val="18"/>
              </w:rPr>
              <w:t>n</w:t>
            </w:r>
            <w:r w:rsidRPr="007A7452">
              <w:rPr>
                <w:rFonts w:ascii="Times New Roman" w:hAnsi="Times New Roman"/>
                <w:b/>
                <w:bCs/>
                <w:color w:val="191919"/>
                <w:spacing w:val="-21"/>
                <w:sz w:val="18"/>
                <w:szCs w:val="18"/>
              </w:rPr>
              <w:t xml:space="preserve"> </w:t>
            </w:r>
            <w:r w:rsidRPr="007A7452">
              <w:rPr>
                <w:rFonts w:ascii="Times New Roman" w:hAnsi="Times New Roman"/>
                <w:b/>
                <w:bCs/>
                <w:color w:val="191919"/>
                <w:spacing w:val="-27"/>
                <w:sz w:val="18"/>
                <w:szCs w:val="18"/>
              </w:rPr>
              <w:t>Y</w:t>
            </w:r>
            <w:r w:rsidRPr="007A7452">
              <w:rPr>
                <w:rFonts w:ascii="Times New Roman" w:hAnsi="Times New Roman"/>
                <w:b/>
                <w:bCs/>
                <w:color w:val="191919"/>
                <w:spacing w:val="-7"/>
                <w:sz w:val="18"/>
                <w:szCs w:val="18"/>
              </w:rPr>
              <w:t>ea</w:t>
            </w:r>
            <w:r w:rsidRPr="007A7452">
              <w:rPr>
                <w:rFonts w:ascii="Times New Roman" w:hAnsi="Times New Roman"/>
                <w:b/>
                <w:bCs/>
                <w:color w:val="191919"/>
                <w:sz w:val="18"/>
                <w:szCs w:val="18"/>
              </w:rPr>
              <w:t>r</w:t>
            </w:r>
            <w:r w:rsidRPr="007A7452">
              <w:rPr>
                <w:rFonts w:ascii="Times New Roman" w:hAnsi="Times New Roman"/>
                <w:b/>
                <w:bCs/>
                <w:color w:val="191919"/>
                <w:sz w:val="18"/>
                <w:szCs w:val="18"/>
              </w:rPr>
              <w:tab/>
            </w:r>
            <w:r w:rsidRPr="007A7452">
              <w:rPr>
                <w:rFonts w:ascii="Times New Roman" w:hAnsi="Times New Roman"/>
                <w:b/>
                <w:bCs/>
                <w:color w:val="191919"/>
                <w:spacing w:val="-7"/>
                <w:sz w:val="18"/>
                <w:szCs w:val="18"/>
              </w:rPr>
              <w:t>Fall</w:t>
            </w:r>
          </w:p>
        </w:tc>
        <w:tc>
          <w:tcPr>
            <w:tcW w:w="1002" w:type="dxa"/>
            <w:tcBorders>
              <w:top w:val="nil"/>
              <w:left w:val="nil"/>
              <w:bottom w:val="nil"/>
              <w:right w:val="nil"/>
            </w:tcBorders>
          </w:tcPr>
          <w:p w:rsidR="004E1E50" w:rsidRPr="007A7452" w:rsidRDefault="004E1E50" w:rsidP="004E1E50">
            <w:pPr>
              <w:widowControl w:val="0"/>
              <w:autoSpaceDE w:val="0"/>
              <w:autoSpaceDN w:val="0"/>
              <w:adjustRightInd w:val="0"/>
              <w:spacing w:before="70" w:after="0"/>
              <w:ind w:firstLine="12"/>
              <w:rPr>
                <w:rFonts w:ascii="Times New Roman" w:hAnsi="Times New Roman"/>
                <w:sz w:val="24"/>
                <w:szCs w:val="24"/>
              </w:rPr>
            </w:pPr>
            <w:r w:rsidRPr="007A7452">
              <w:rPr>
                <w:rFonts w:ascii="Times New Roman" w:hAnsi="Times New Roman"/>
                <w:b/>
                <w:bCs/>
                <w:color w:val="191919"/>
                <w:spacing w:val="-7"/>
                <w:sz w:val="18"/>
                <w:szCs w:val="18"/>
              </w:rPr>
              <w:t>Spring</w:t>
            </w:r>
          </w:p>
        </w:tc>
      </w:tr>
      <w:tr w:rsidR="004E1E50" w:rsidRPr="007A7452" w:rsidTr="004E1E50">
        <w:trPr>
          <w:gridBefore w:val="1"/>
          <w:gridAfter w:val="1"/>
          <w:wBefore w:w="547" w:type="dxa"/>
          <w:wAfter w:w="1202" w:type="dxa"/>
          <w:trHeight w:hRule="exact" w:val="218"/>
        </w:trPr>
        <w:tc>
          <w:tcPr>
            <w:tcW w:w="826" w:type="dxa"/>
            <w:tcBorders>
              <w:top w:val="nil"/>
              <w:left w:val="nil"/>
              <w:bottom w:val="nil"/>
              <w:right w:val="nil"/>
            </w:tcBorders>
          </w:tcPr>
          <w:p w:rsidR="004E1E50" w:rsidRPr="007A7452" w:rsidRDefault="004E1E50" w:rsidP="004E1E50">
            <w:pPr>
              <w:widowControl w:val="0"/>
              <w:autoSpaceDE w:val="0"/>
              <w:autoSpaceDN w:val="0"/>
              <w:adjustRightInd w:val="0"/>
              <w:spacing w:after="0" w:line="177" w:lineRule="exact"/>
              <w:ind w:firstLine="12"/>
              <w:rPr>
                <w:rFonts w:ascii="Times New Roman" w:hAnsi="Times New Roman"/>
                <w:sz w:val="24"/>
                <w:szCs w:val="24"/>
              </w:rPr>
            </w:pPr>
            <w:r w:rsidRPr="007A7452">
              <w:rPr>
                <w:rFonts w:ascii="Times New Roman" w:hAnsi="Times New Roman"/>
                <w:color w:val="191919"/>
                <w:spacing w:val="-7"/>
                <w:sz w:val="18"/>
                <w:szCs w:val="18"/>
              </w:rPr>
              <w:t>ASU</w:t>
            </w:r>
          </w:p>
        </w:tc>
        <w:tc>
          <w:tcPr>
            <w:tcW w:w="1669" w:type="dxa"/>
            <w:tcBorders>
              <w:top w:val="nil"/>
              <w:left w:val="nil"/>
              <w:bottom w:val="nil"/>
              <w:right w:val="nil"/>
            </w:tcBorders>
          </w:tcPr>
          <w:p w:rsidR="004E1E50" w:rsidRPr="007A7452" w:rsidRDefault="004E1E50" w:rsidP="004E1E50">
            <w:pPr>
              <w:widowControl w:val="0"/>
              <w:autoSpaceDE w:val="0"/>
              <w:autoSpaceDN w:val="0"/>
              <w:adjustRightInd w:val="0"/>
              <w:spacing w:after="0" w:line="177" w:lineRule="exact"/>
              <w:ind w:firstLine="12"/>
              <w:rPr>
                <w:rFonts w:ascii="Times New Roman" w:hAnsi="Times New Roman"/>
                <w:sz w:val="24"/>
                <w:szCs w:val="24"/>
              </w:rPr>
            </w:pPr>
            <w:r w:rsidRPr="007A7452">
              <w:rPr>
                <w:rFonts w:ascii="Times New Roman" w:hAnsi="Times New Roman"/>
                <w:color w:val="191919"/>
                <w:spacing w:val="-7"/>
                <w:sz w:val="18"/>
                <w:szCs w:val="18"/>
              </w:rPr>
              <w:t>1200</w:t>
            </w:r>
          </w:p>
        </w:tc>
        <w:tc>
          <w:tcPr>
            <w:tcW w:w="4427"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77" w:lineRule="exact"/>
              <w:ind w:firstLine="12"/>
              <w:rPr>
                <w:rFonts w:ascii="Times New Roman" w:hAnsi="Times New Roman"/>
                <w:sz w:val="24"/>
                <w:szCs w:val="24"/>
              </w:rPr>
            </w:pPr>
            <w:r w:rsidRPr="007A7452">
              <w:rPr>
                <w:rFonts w:ascii="Times New Roman" w:hAnsi="Times New Roman"/>
                <w:color w:val="191919"/>
                <w:spacing w:val="-7"/>
                <w:sz w:val="18"/>
                <w:szCs w:val="18"/>
              </w:rPr>
              <w:t>Freshma</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Seminar</w:t>
            </w:r>
          </w:p>
        </w:tc>
        <w:tc>
          <w:tcPr>
            <w:tcW w:w="796"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77" w:lineRule="exact"/>
              <w:ind w:firstLine="12"/>
              <w:rPr>
                <w:rFonts w:ascii="Times New Roman" w:hAnsi="Times New Roman"/>
                <w:sz w:val="24"/>
                <w:szCs w:val="24"/>
              </w:rPr>
            </w:pPr>
            <w:r w:rsidRPr="007A7452">
              <w:rPr>
                <w:rFonts w:ascii="Times New Roman" w:hAnsi="Times New Roman"/>
                <w:color w:val="191919"/>
                <w:sz w:val="18"/>
                <w:szCs w:val="18"/>
              </w:rPr>
              <w:t>3</w:t>
            </w:r>
          </w:p>
        </w:tc>
        <w:tc>
          <w:tcPr>
            <w:tcW w:w="1002"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12"/>
              <w:rPr>
                <w:rFonts w:ascii="Times New Roman" w:hAnsi="Times New Roman"/>
                <w:sz w:val="24"/>
                <w:szCs w:val="24"/>
              </w:rPr>
            </w:pPr>
          </w:p>
        </w:tc>
      </w:tr>
      <w:tr w:rsidR="004E1E50" w:rsidRPr="007A7452" w:rsidTr="004E1E50">
        <w:trPr>
          <w:gridBefore w:val="1"/>
          <w:gridAfter w:val="1"/>
          <w:wBefore w:w="547" w:type="dxa"/>
          <w:wAfter w:w="1202" w:type="dxa"/>
          <w:trHeight w:hRule="exact" w:val="216"/>
        </w:trPr>
        <w:tc>
          <w:tcPr>
            <w:tcW w:w="82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7"/>
                <w:sz w:val="18"/>
                <w:szCs w:val="18"/>
              </w:rPr>
              <w:t>HIST</w:t>
            </w:r>
          </w:p>
        </w:tc>
        <w:tc>
          <w:tcPr>
            <w:tcW w:w="166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7"/>
                <w:sz w:val="18"/>
                <w:szCs w:val="18"/>
              </w:rPr>
              <w:t>1002</w:t>
            </w:r>
          </w:p>
        </w:tc>
        <w:tc>
          <w:tcPr>
            <w:tcW w:w="4427"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7"/>
                <w:sz w:val="18"/>
                <w:szCs w:val="18"/>
              </w:rPr>
              <w:t>Intro</w:t>
            </w:r>
            <w:r w:rsidRPr="007A7452">
              <w:rPr>
                <w:rFonts w:ascii="Times New Roman" w:hAnsi="Times New Roman"/>
                <w:color w:val="191919"/>
                <w:sz w:val="18"/>
                <w:szCs w:val="18"/>
              </w:rPr>
              <w: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24"/>
                <w:sz w:val="18"/>
                <w:szCs w:val="18"/>
              </w:rPr>
              <w:t xml:space="preserve"> </w:t>
            </w:r>
            <w:r w:rsidRPr="007A7452">
              <w:rPr>
                <w:rFonts w:ascii="Times New Roman" w:hAnsi="Times New Roman"/>
                <w:color w:val="191919"/>
                <w:spacing w:val="-7"/>
                <w:sz w:val="18"/>
                <w:szCs w:val="18"/>
              </w:rPr>
              <w:t>Africa</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Diaspora</w:t>
            </w:r>
          </w:p>
        </w:tc>
        <w:tc>
          <w:tcPr>
            <w:tcW w:w="796"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z w:val="18"/>
                <w:szCs w:val="18"/>
              </w:rPr>
              <w:t>2</w:t>
            </w:r>
          </w:p>
        </w:tc>
        <w:tc>
          <w:tcPr>
            <w:tcW w:w="1002"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12"/>
              <w:rPr>
                <w:rFonts w:ascii="Times New Roman" w:hAnsi="Times New Roman"/>
                <w:sz w:val="24"/>
                <w:szCs w:val="24"/>
              </w:rPr>
            </w:pPr>
          </w:p>
        </w:tc>
      </w:tr>
      <w:tr w:rsidR="004E1E50" w:rsidRPr="007A7452" w:rsidTr="004E1E50">
        <w:trPr>
          <w:gridBefore w:val="1"/>
          <w:gridAfter w:val="1"/>
          <w:wBefore w:w="547" w:type="dxa"/>
          <w:wAfter w:w="1202" w:type="dxa"/>
          <w:trHeight w:hRule="exact" w:val="216"/>
        </w:trPr>
        <w:tc>
          <w:tcPr>
            <w:tcW w:w="82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7"/>
                <w:sz w:val="18"/>
                <w:szCs w:val="18"/>
              </w:rPr>
              <w:t>ENGL</w:t>
            </w:r>
          </w:p>
        </w:tc>
        <w:tc>
          <w:tcPr>
            <w:tcW w:w="166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14"/>
                <w:sz w:val="18"/>
                <w:szCs w:val="18"/>
              </w:rPr>
              <w:t>1</w:t>
            </w:r>
            <w:r w:rsidRPr="007A7452">
              <w:rPr>
                <w:rFonts w:ascii="Times New Roman" w:hAnsi="Times New Roman"/>
                <w:color w:val="191919"/>
                <w:spacing w:val="-7"/>
                <w:sz w:val="18"/>
                <w:szCs w:val="18"/>
              </w:rPr>
              <w:t>10</w:t>
            </w:r>
            <w:r w:rsidRPr="007A7452">
              <w:rPr>
                <w:rFonts w:ascii="Times New Roman" w:hAnsi="Times New Roman"/>
                <w:color w:val="191919"/>
                <w:sz w:val="18"/>
                <w:szCs w:val="18"/>
              </w:rPr>
              <w:t>1</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1</w:t>
            </w:r>
            <w:r w:rsidRPr="007A7452">
              <w:rPr>
                <w:rFonts w:ascii="Times New Roman" w:hAnsi="Times New Roman"/>
                <w:color w:val="191919"/>
                <w:spacing w:val="-7"/>
                <w:sz w:val="18"/>
                <w:szCs w:val="18"/>
              </w:rPr>
              <w:t>102</w:t>
            </w:r>
          </w:p>
        </w:tc>
        <w:tc>
          <w:tcPr>
            <w:tcW w:w="4427"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7"/>
                <w:sz w:val="18"/>
                <w:szCs w:val="18"/>
              </w:rPr>
              <w:t>Englis</w:t>
            </w:r>
            <w:r w:rsidRPr="007A7452">
              <w:rPr>
                <w:rFonts w:ascii="Times New Roman" w:hAnsi="Times New Roman"/>
                <w:color w:val="191919"/>
                <w:sz w:val="18"/>
                <w:szCs w:val="18"/>
              </w:rPr>
              <w:t>h</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Compositio</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I</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II</w:t>
            </w:r>
          </w:p>
        </w:tc>
        <w:tc>
          <w:tcPr>
            <w:tcW w:w="796"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z w:val="18"/>
                <w:szCs w:val="18"/>
              </w:rPr>
              <w:t>3</w:t>
            </w:r>
          </w:p>
        </w:tc>
        <w:tc>
          <w:tcPr>
            <w:tcW w:w="1002"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12"/>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gridBefore w:val="1"/>
          <w:gridAfter w:val="1"/>
          <w:wBefore w:w="547" w:type="dxa"/>
          <w:wAfter w:w="1202" w:type="dxa"/>
          <w:trHeight w:hRule="exact" w:val="216"/>
        </w:trPr>
        <w:tc>
          <w:tcPr>
            <w:tcW w:w="82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7"/>
                <w:sz w:val="18"/>
                <w:szCs w:val="18"/>
              </w:rPr>
              <w:t>M</w:t>
            </w:r>
            <w:r w:rsidRPr="007A7452">
              <w:rPr>
                <w:rFonts w:ascii="Times New Roman" w:hAnsi="Times New Roman"/>
                <w:color w:val="191919"/>
                <w:spacing w:val="-27"/>
                <w:sz w:val="18"/>
                <w:szCs w:val="18"/>
              </w:rPr>
              <w:t>A</w:t>
            </w:r>
            <w:r w:rsidRPr="007A7452">
              <w:rPr>
                <w:rFonts w:ascii="Times New Roman" w:hAnsi="Times New Roman"/>
                <w:color w:val="191919"/>
                <w:spacing w:val="-7"/>
                <w:sz w:val="18"/>
                <w:szCs w:val="18"/>
              </w:rPr>
              <w:t>TH</w:t>
            </w:r>
          </w:p>
        </w:tc>
        <w:tc>
          <w:tcPr>
            <w:tcW w:w="166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14"/>
                <w:sz w:val="18"/>
                <w:szCs w:val="18"/>
              </w:rPr>
              <w:t>11</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3</w:t>
            </w:r>
          </w:p>
        </w:tc>
        <w:tc>
          <w:tcPr>
            <w:tcW w:w="4427"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7"/>
                <w:sz w:val="18"/>
                <w:szCs w:val="18"/>
              </w:rPr>
              <w:t>Pre-Calculus</w:t>
            </w:r>
          </w:p>
        </w:tc>
        <w:tc>
          <w:tcPr>
            <w:tcW w:w="796"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12"/>
              <w:rPr>
                <w:rFonts w:ascii="Times New Roman" w:hAnsi="Times New Roman"/>
                <w:sz w:val="24"/>
                <w:szCs w:val="24"/>
              </w:rPr>
            </w:pPr>
          </w:p>
        </w:tc>
        <w:tc>
          <w:tcPr>
            <w:tcW w:w="1002"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12"/>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gridBefore w:val="1"/>
          <w:gridAfter w:val="1"/>
          <w:wBefore w:w="547" w:type="dxa"/>
          <w:wAfter w:w="1202" w:type="dxa"/>
          <w:trHeight w:hRule="exact" w:val="216"/>
        </w:trPr>
        <w:tc>
          <w:tcPr>
            <w:tcW w:w="82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7"/>
                <w:sz w:val="18"/>
                <w:szCs w:val="18"/>
              </w:rPr>
              <w:t>CHEM</w:t>
            </w:r>
          </w:p>
        </w:tc>
        <w:tc>
          <w:tcPr>
            <w:tcW w:w="166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7"/>
                <w:sz w:val="18"/>
                <w:szCs w:val="18"/>
              </w:rPr>
              <w:t>12</w:t>
            </w:r>
            <w:r w:rsidRPr="007A7452">
              <w:rPr>
                <w:rFonts w:ascii="Times New Roman" w:hAnsi="Times New Roman"/>
                <w:color w:val="191919"/>
                <w:spacing w:val="-14"/>
                <w:sz w:val="18"/>
                <w:szCs w:val="18"/>
              </w:rPr>
              <w:t>1</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K</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1212K</w:t>
            </w:r>
          </w:p>
        </w:tc>
        <w:tc>
          <w:tcPr>
            <w:tcW w:w="4427"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7"/>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Chemistr</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I</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II</w:t>
            </w:r>
          </w:p>
        </w:tc>
        <w:tc>
          <w:tcPr>
            <w:tcW w:w="796"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z w:val="18"/>
                <w:szCs w:val="18"/>
              </w:rPr>
              <w:t>4</w:t>
            </w:r>
          </w:p>
        </w:tc>
        <w:tc>
          <w:tcPr>
            <w:tcW w:w="1002"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12"/>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gridBefore w:val="1"/>
          <w:gridAfter w:val="1"/>
          <w:wBefore w:w="547" w:type="dxa"/>
          <w:wAfter w:w="1202" w:type="dxa"/>
          <w:trHeight w:hRule="exact" w:val="216"/>
        </w:trPr>
        <w:tc>
          <w:tcPr>
            <w:tcW w:w="82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7"/>
                <w:sz w:val="18"/>
                <w:szCs w:val="18"/>
              </w:rPr>
              <w:t>BIOL</w:t>
            </w:r>
          </w:p>
        </w:tc>
        <w:tc>
          <w:tcPr>
            <w:tcW w:w="166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1K and 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12K</w:t>
            </w:r>
          </w:p>
        </w:tc>
        <w:tc>
          <w:tcPr>
            <w:tcW w:w="4427"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7"/>
                <w:sz w:val="18"/>
                <w:szCs w:val="18"/>
              </w:rPr>
              <w:t>Biolog</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I</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II</w:t>
            </w:r>
          </w:p>
        </w:tc>
        <w:tc>
          <w:tcPr>
            <w:tcW w:w="796"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z w:val="18"/>
                <w:szCs w:val="18"/>
              </w:rPr>
              <w:t>4</w:t>
            </w:r>
          </w:p>
        </w:tc>
        <w:tc>
          <w:tcPr>
            <w:tcW w:w="1002"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12"/>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gridBefore w:val="1"/>
          <w:gridAfter w:val="1"/>
          <w:wBefore w:w="547" w:type="dxa"/>
          <w:wAfter w:w="1202" w:type="dxa"/>
          <w:trHeight w:hRule="exact" w:val="216"/>
        </w:trPr>
        <w:tc>
          <w:tcPr>
            <w:tcW w:w="82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7"/>
                <w:sz w:val="18"/>
                <w:szCs w:val="18"/>
              </w:rPr>
              <w:t>BIOL</w:t>
            </w:r>
          </w:p>
        </w:tc>
        <w:tc>
          <w:tcPr>
            <w:tcW w:w="166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7"/>
                <w:sz w:val="18"/>
                <w:szCs w:val="18"/>
              </w:rPr>
              <w:t>1801</w:t>
            </w:r>
          </w:p>
        </w:tc>
        <w:tc>
          <w:tcPr>
            <w:tcW w:w="4427"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7"/>
                <w:sz w:val="18"/>
                <w:szCs w:val="18"/>
              </w:rPr>
              <w:t>(</w:t>
            </w:r>
            <w:r>
              <w:rPr>
                <w:rFonts w:ascii="Times New Roman" w:hAnsi="Times New Roman"/>
                <w:color w:val="191919"/>
                <w:spacing w:val="-7"/>
                <w:sz w:val="18"/>
                <w:szCs w:val="18"/>
              </w:rPr>
              <w:t xml:space="preserve">Suggested </w:t>
            </w:r>
            <w:r w:rsidRPr="007A7452">
              <w:rPr>
                <w:rFonts w:ascii="Times New Roman" w:hAnsi="Times New Roman"/>
                <w:color w:val="191919"/>
                <w:spacing w:val="-7"/>
                <w:sz w:val="18"/>
                <w:szCs w:val="18"/>
              </w:rPr>
              <w:t>Elective)</w:t>
            </w:r>
          </w:p>
        </w:tc>
        <w:tc>
          <w:tcPr>
            <w:tcW w:w="796"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12"/>
              <w:rPr>
                <w:rFonts w:ascii="Times New Roman" w:hAnsi="Times New Roman"/>
                <w:sz w:val="24"/>
                <w:szCs w:val="24"/>
              </w:rPr>
            </w:pPr>
          </w:p>
        </w:tc>
        <w:tc>
          <w:tcPr>
            <w:tcW w:w="1002"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12"/>
              <w:jc w:val="right"/>
              <w:rPr>
                <w:rFonts w:ascii="Times New Roman" w:hAnsi="Times New Roman"/>
                <w:sz w:val="24"/>
                <w:szCs w:val="24"/>
              </w:rPr>
            </w:pPr>
            <w:r w:rsidRPr="007A7452">
              <w:rPr>
                <w:rFonts w:ascii="Times New Roman" w:hAnsi="Times New Roman"/>
                <w:color w:val="191919"/>
                <w:sz w:val="18"/>
                <w:szCs w:val="18"/>
              </w:rPr>
              <w:t>1</w:t>
            </w:r>
          </w:p>
        </w:tc>
      </w:tr>
      <w:tr w:rsidR="004E1E50" w:rsidRPr="007A7452" w:rsidTr="004E1E50">
        <w:trPr>
          <w:gridBefore w:val="1"/>
          <w:gridAfter w:val="1"/>
          <w:wBefore w:w="547" w:type="dxa"/>
          <w:wAfter w:w="1202" w:type="dxa"/>
          <w:trHeight w:hRule="exact" w:val="214"/>
        </w:trPr>
        <w:tc>
          <w:tcPr>
            <w:tcW w:w="82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7"/>
                <w:sz w:val="18"/>
                <w:szCs w:val="18"/>
              </w:rPr>
              <w:t>PEDH</w:t>
            </w:r>
          </w:p>
        </w:tc>
        <w:tc>
          <w:tcPr>
            <w:tcW w:w="166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12"/>
              <w:rPr>
                <w:rFonts w:ascii="Times New Roman" w:hAnsi="Times New Roman"/>
                <w:sz w:val="24"/>
                <w:szCs w:val="24"/>
              </w:rPr>
            </w:pPr>
            <w:r w:rsidRPr="007A7452">
              <w:rPr>
                <w:rFonts w:ascii="Times New Roman" w:hAnsi="Times New Roman"/>
                <w:color w:val="191919"/>
                <w:spacing w:val="-7"/>
                <w:sz w:val="18"/>
                <w:szCs w:val="18"/>
              </w:rPr>
              <w:t>Choice</w:t>
            </w:r>
          </w:p>
        </w:tc>
        <w:tc>
          <w:tcPr>
            <w:tcW w:w="4427"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12"/>
              <w:rPr>
                <w:rFonts w:ascii="Times New Roman" w:hAnsi="Times New Roman"/>
                <w:sz w:val="24"/>
                <w:szCs w:val="24"/>
              </w:rPr>
            </w:pPr>
          </w:p>
        </w:tc>
        <w:tc>
          <w:tcPr>
            <w:tcW w:w="796"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12"/>
              <w:rPr>
                <w:rFonts w:ascii="Times New Roman" w:hAnsi="Times New Roman"/>
                <w:sz w:val="24"/>
                <w:szCs w:val="24"/>
              </w:rPr>
            </w:pPr>
          </w:p>
        </w:tc>
        <w:tc>
          <w:tcPr>
            <w:tcW w:w="1002"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12"/>
              <w:jc w:val="right"/>
              <w:rPr>
                <w:rFonts w:ascii="Times New Roman" w:hAnsi="Times New Roman"/>
                <w:sz w:val="24"/>
                <w:szCs w:val="24"/>
              </w:rPr>
            </w:pPr>
            <w:r w:rsidRPr="007A7452">
              <w:rPr>
                <w:rFonts w:ascii="Times New Roman" w:hAnsi="Times New Roman"/>
                <w:color w:val="191919"/>
                <w:sz w:val="18"/>
                <w:szCs w:val="18"/>
              </w:rPr>
              <w:t>1</w:t>
            </w:r>
          </w:p>
        </w:tc>
      </w:tr>
      <w:tr w:rsidR="004E1E50" w:rsidRPr="007A7452" w:rsidTr="004E1E50">
        <w:trPr>
          <w:gridBefore w:val="1"/>
          <w:gridAfter w:val="1"/>
          <w:wBefore w:w="547" w:type="dxa"/>
          <w:wAfter w:w="1202" w:type="dxa"/>
          <w:trHeight w:hRule="exact" w:val="296"/>
        </w:trPr>
        <w:tc>
          <w:tcPr>
            <w:tcW w:w="826"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firstLine="12"/>
              <w:rPr>
                <w:rFonts w:ascii="Times New Roman" w:hAnsi="Times New Roman"/>
                <w:sz w:val="24"/>
                <w:szCs w:val="24"/>
              </w:rPr>
            </w:pPr>
            <w:r w:rsidRPr="007A7452">
              <w:rPr>
                <w:rFonts w:ascii="Times New Roman" w:hAnsi="Times New Roman"/>
                <w:b/>
                <w:bCs/>
                <w:color w:val="191919"/>
                <w:spacing w:val="-24"/>
                <w:sz w:val="18"/>
                <w:szCs w:val="18"/>
              </w:rPr>
              <w:t>T</w:t>
            </w:r>
            <w:r w:rsidRPr="007A7452">
              <w:rPr>
                <w:rFonts w:ascii="Times New Roman" w:hAnsi="Times New Roman"/>
                <w:b/>
                <w:bCs/>
                <w:color w:val="191919"/>
                <w:spacing w:val="-7"/>
                <w:sz w:val="18"/>
                <w:szCs w:val="18"/>
              </w:rPr>
              <w:t>otal</w:t>
            </w:r>
          </w:p>
        </w:tc>
        <w:tc>
          <w:tcPr>
            <w:tcW w:w="1669"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12"/>
              <w:rPr>
                <w:rFonts w:ascii="Times New Roman" w:hAnsi="Times New Roman"/>
                <w:sz w:val="24"/>
                <w:szCs w:val="24"/>
              </w:rPr>
            </w:pPr>
          </w:p>
        </w:tc>
        <w:tc>
          <w:tcPr>
            <w:tcW w:w="4427"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12"/>
              <w:rPr>
                <w:rFonts w:ascii="Times New Roman" w:hAnsi="Times New Roman"/>
                <w:sz w:val="24"/>
                <w:szCs w:val="24"/>
              </w:rPr>
            </w:pPr>
          </w:p>
        </w:tc>
        <w:tc>
          <w:tcPr>
            <w:tcW w:w="796"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firstLine="12"/>
              <w:rPr>
                <w:rFonts w:ascii="Times New Roman" w:hAnsi="Times New Roman"/>
                <w:sz w:val="24"/>
                <w:szCs w:val="24"/>
              </w:rPr>
            </w:pPr>
            <w:r w:rsidRPr="007A7452">
              <w:rPr>
                <w:rFonts w:ascii="Times New Roman" w:hAnsi="Times New Roman"/>
                <w:b/>
                <w:bCs/>
                <w:color w:val="191919"/>
                <w:spacing w:val="-7"/>
                <w:sz w:val="18"/>
                <w:szCs w:val="18"/>
              </w:rPr>
              <w:t>16</w:t>
            </w:r>
          </w:p>
        </w:tc>
        <w:tc>
          <w:tcPr>
            <w:tcW w:w="1002"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right="47" w:firstLine="12"/>
              <w:jc w:val="right"/>
              <w:rPr>
                <w:rFonts w:ascii="Times New Roman" w:hAnsi="Times New Roman"/>
                <w:sz w:val="24"/>
                <w:szCs w:val="24"/>
              </w:rPr>
            </w:pPr>
            <w:r w:rsidRPr="007A7452">
              <w:rPr>
                <w:rFonts w:ascii="Times New Roman" w:hAnsi="Times New Roman"/>
                <w:b/>
                <w:bCs/>
                <w:color w:val="191919"/>
                <w:spacing w:val="-7"/>
                <w:sz w:val="18"/>
                <w:szCs w:val="18"/>
              </w:rPr>
              <w:t>16</w:t>
            </w:r>
          </w:p>
        </w:tc>
      </w:tr>
      <w:tr w:rsidR="004E1E50" w:rsidRPr="004E1E50" w:rsidTr="004E1E50">
        <w:trPr>
          <w:gridBefore w:val="1"/>
          <w:gridAfter w:val="1"/>
          <w:wBefore w:w="547" w:type="dxa"/>
          <w:wAfter w:w="1202" w:type="dxa"/>
          <w:trHeight w:hRule="exact" w:val="207"/>
        </w:trPr>
        <w:tc>
          <w:tcPr>
            <w:tcW w:w="2495"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b/>
                <w:bCs/>
                <w:color w:val="191919"/>
                <w:spacing w:val="-24"/>
                <w:sz w:val="18"/>
                <w:szCs w:val="18"/>
              </w:rPr>
              <w:t>Sophomore Year</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firstLine="12"/>
              <w:rPr>
                <w:rFonts w:ascii="Times New Roman" w:hAnsi="Times New Roman" w:cs="Times New Roman"/>
                <w:b/>
                <w:bCs/>
                <w:color w:val="191919"/>
                <w:spacing w:val="-7"/>
                <w:sz w:val="18"/>
                <w:szCs w:val="18"/>
              </w:rPr>
            </w:pPr>
            <w:r>
              <w:rPr>
                <w:rFonts w:ascii="Times New Roman" w:hAnsi="Times New Roman" w:cs="Times New Roman"/>
                <w:b/>
                <w:bCs/>
                <w:color w:val="191919"/>
                <w:spacing w:val="-7"/>
                <w:sz w:val="18"/>
                <w:szCs w:val="18"/>
              </w:rPr>
              <w:t>Fall</w:t>
            </w: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r>
              <w:rPr>
                <w:rFonts w:ascii="Times New Roman" w:hAnsi="Times New Roman" w:cs="Times New Roman"/>
                <w:b/>
                <w:bCs/>
                <w:color w:val="191919"/>
                <w:spacing w:val="-7"/>
                <w:sz w:val="18"/>
                <w:szCs w:val="18"/>
              </w:rPr>
              <w:t>Spring</w:t>
            </w:r>
          </w:p>
        </w:tc>
      </w:tr>
      <w:tr w:rsidR="004E1E50" w:rsidRPr="004E1E50"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firstLine="0"/>
              <w:rPr>
                <w:rFonts w:ascii="Times New Roman" w:hAnsi="Times New Roman" w:cs="Times New Roman"/>
                <w:b/>
                <w:bCs/>
                <w:color w:val="191919"/>
                <w:spacing w:val="-24"/>
                <w:sz w:val="18"/>
                <w:szCs w:val="18"/>
              </w:rPr>
            </w:pPr>
            <w:r w:rsidRPr="004E1E50">
              <w:rPr>
                <w:rFonts w:ascii="Times New Roman" w:hAnsi="Times New Roman" w:cs="Times New Roman"/>
                <w:b/>
                <w:bCs/>
                <w:color w:val="191919"/>
                <w:spacing w:val="-24"/>
                <w:sz w:val="18"/>
                <w:szCs w:val="18"/>
              </w:rPr>
              <w:t>PEDH</w:t>
            </w:r>
          </w:p>
        </w:tc>
        <w:tc>
          <w:tcPr>
            <w:tcW w:w="1669" w:type="dxa"/>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sz w:val="18"/>
                <w:szCs w:val="18"/>
              </w:rPr>
              <w:t>Choice</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b/>
                <w:color w:val="191919"/>
                <w:spacing w:val="-7"/>
                <w:sz w:val="18"/>
                <w:szCs w:val="18"/>
              </w:rPr>
            </w:pPr>
            <w:r w:rsidRPr="004E1E50">
              <w:rPr>
                <w:rFonts w:ascii="Times New Roman" w:hAnsi="Times New Roman"/>
                <w:b/>
                <w:color w:val="191919"/>
                <w:spacing w:val="-7"/>
                <w:sz w:val="18"/>
                <w:szCs w:val="18"/>
              </w:rPr>
              <w:t>1</w:t>
            </w: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r w:rsidRPr="004E1E50">
              <w:rPr>
                <w:rFonts w:ascii="Times New Roman" w:hAnsi="Times New Roman" w:cs="Times New Roman"/>
                <w:b/>
                <w:bCs/>
                <w:color w:val="191919"/>
                <w:spacing w:val="-7"/>
                <w:sz w:val="18"/>
                <w:szCs w:val="18"/>
              </w:rPr>
              <w:t>1</w:t>
            </w:r>
          </w:p>
        </w:tc>
      </w:tr>
      <w:tr w:rsidR="004E1E50" w:rsidRPr="004E1E50"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ENGL</w:t>
            </w:r>
          </w:p>
        </w:tc>
        <w:tc>
          <w:tcPr>
            <w:tcW w:w="1669"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2111</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sz w:val="18"/>
                <w:szCs w:val="18"/>
              </w:rPr>
              <w:t>World Literature</w:t>
            </w: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b/>
                <w:color w:val="191919"/>
                <w:spacing w:val="-7"/>
                <w:sz w:val="18"/>
                <w:szCs w:val="18"/>
              </w:rPr>
            </w:pP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r w:rsidRPr="004E1E50">
              <w:rPr>
                <w:rFonts w:ascii="Times New Roman" w:hAnsi="Times New Roman" w:cs="Times New Roman"/>
                <w:b/>
                <w:bCs/>
                <w:color w:val="191919"/>
                <w:spacing w:val="-7"/>
                <w:sz w:val="18"/>
                <w:szCs w:val="18"/>
              </w:rPr>
              <w:t>3</w:t>
            </w:r>
          </w:p>
        </w:tc>
      </w:tr>
      <w:tr w:rsidR="004E1E50" w:rsidRPr="004E1E50" w:rsidTr="004E1E50">
        <w:trPr>
          <w:gridBefore w:val="1"/>
          <w:gridAfter w:val="1"/>
          <w:wBefore w:w="547" w:type="dxa"/>
          <w:wAfter w:w="1202" w:type="dxa"/>
          <w:trHeight w:hRule="exact" w:val="189"/>
        </w:trPr>
        <w:tc>
          <w:tcPr>
            <w:tcW w:w="826"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CHEM</w:t>
            </w:r>
          </w:p>
        </w:tc>
        <w:tc>
          <w:tcPr>
            <w:tcW w:w="1669"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2301K and 2302K</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sz w:val="18"/>
                <w:szCs w:val="18"/>
              </w:rPr>
              <w:t>Organic Chemistry I and II</w:t>
            </w: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b/>
                <w:color w:val="191919"/>
                <w:spacing w:val="-7"/>
                <w:sz w:val="18"/>
                <w:szCs w:val="18"/>
              </w:rPr>
            </w:pPr>
            <w:r w:rsidRPr="004E1E50">
              <w:rPr>
                <w:rFonts w:ascii="Times New Roman" w:hAnsi="Times New Roman"/>
                <w:b/>
                <w:color w:val="191919"/>
                <w:spacing w:val="-7"/>
                <w:sz w:val="18"/>
                <w:szCs w:val="18"/>
              </w:rPr>
              <w:t>4</w:t>
            </w: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r w:rsidRPr="004E1E50">
              <w:rPr>
                <w:rFonts w:ascii="Times New Roman" w:hAnsi="Times New Roman" w:cs="Times New Roman"/>
                <w:b/>
                <w:bCs/>
                <w:color w:val="191919"/>
                <w:spacing w:val="-7"/>
                <w:sz w:val="18"/>
                <w:szCs w:val="18"/>
              </w:rPr>
              <w:t>4</w:t>
            </w:r>
          </w:p>
        </w:tc>
      </w:tr>
      <w:tr w:rsidR="004E1E50" w:rsidRPr="004E1E50"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BIOL</w:t>
            </w:r>
          </w:p>
        </w:tc>
        <w:tc>
          <w:tcPr>
            <w:tcW w:w="1669"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2211K</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sz w:val="18"/>
                <w:szCs w:val="18"/>
              </w:rPr>
              <w:t>General Microbiology</w:t>
            </w: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b/>
                <w:color w:val="191919"/>
                <w:spacing w:val="-7"/>
                <w:sz w:val="18"/>
                <w:szCs w:val="18"/>
              </w:rPr>
            </w:pP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r w:rsidRPr="004E1E50">
              <w:rPr>
                <w:rFonts w:ascii="Times New Roman" w:hAnsi="Times New Roman" w:cs="Times New Roman"/>
                <w:b/>
                <w:bCs/>
                <w:color w:val="191919"/>
                <w:spacing w:val="-7"/>
                <w:sz w:val="18"/>
                <w:szCs w:val="18"/>
              </w:rPr>
              <w:t>4</w:t>
            </w:r>
          </w:p>
        </w:tc>
      </w:tr>
      <w:tr w:rsidR="004E1E50" w:rsidRPr="004E1E50" w:rsidTr="004E1E50">
        <w:trPr>
          <w:gridBefore w:val="1"/>
          <w:gridAfter w:val="1"/>
          <w:wBefore w:w="547" w:type="dxa"/>
          <w:wAfter w:w="1202" w:type="dxa"/>
          <w:trHeight w:hRule="exact" w:val="189"/>
        </w:trPr>
        <w:tc>
          <w:tcPr>
            <w:tcW w:w="826"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POLS</w:t>
            </w:r>
          </w:p>
        </w:tc>
        <w:tc>
          <w:tcPr>
            <w:tcW w:w="1669"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1101</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sz w:val="18"/>
                <w:szCs w:val="18"/>
              </w:rPr>
              <w:t>U.S. &amp; GA Government</w:t>
            </w: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b/>
                <w:color w:val="191919"/>
                <w:spacing w:val="-7"/>
                <w:sz w:val="18"/>
                <w:szCs w:val="18"/>
              </w:rPr>
            </w:pP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r w:rsidRPr="004E1E50">
              <w:rPr>
                <w:rFonts w:ascii="Times New Roman" w:hAnsi="Times New Roman" w:cs="Times New Roman"/>
                <w:b/>
                <w:bCs/>
                <w:color w:val="191919"/>
                <w:spacing w:val="-7"/>
                <w:sz w:val="18"/>
                <w:szCs w:val="18"/>
              </w:rPr>
              <w:t>3</w:t>
            </w:r>
          </w:p>
        </w:tc>
      </w:tr>
      <w:tr w:rsidR="004E1E50" w:rsidRPr="004E1E50"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MATH</w:t>
            </w:r>
          </w:p>
        </w:tc>
        <w:tc>
          <w:tcPr>
            <w:tcW w:w="1669"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1211</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sz w:val="18"/>
                <w:szCs w:val="18"/>
              </w:rPr>
              <w:t>Calculus I</w:t>
            </w: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b/>
                <w:color w:val="191919"/>
                <w:spacing w:val="-7"/>
                <w:sz w:val="18"/>
                <w:szCs w:val="18"/>
              </w:rPr>
            </w:pPr>
            <w:r w:rsidRPr="004E1E50">
              <w:rPr>
                <w:rFonts w:ascii="Times New Roman" w:hAnsi="Times New Roman"/>
                <w:b/>
                <w:color w:val="191919"/>
                <w:spacing w:val="-7"/>
                <w:sz w:val="18"/>
                <w:szCs w:val="18"/>
              </w:rPr>
              <w:t>4</w:t>
            </w: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p>
        </w:tc>
      </w:tr>
      <w:tr w:rsidR="004E1E50" w:rsidRPr="004E1E50" w:rsidTr="004E1E50">
        <w:trPr>
          <w:gridBefore w:val="1"/>
          <w:gridAfter w:val="1"/>
          <w:wBefore w:w="547" w:type="dxa"/>
          <w:wAfter w:w="1202" w:type="dxa"/>
          <w:trHeight w:hRule="exact" w:val="189"/>
        </w:trPr>
        <w:tc>
          <w:tcPr>
            <w:tcW w:w="826"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PHYS</w:t>
            </w:r>
          </w:p>
        </w:tc>
        <w:tc>
          <w:tcPr>
            <w:tcW w:w="1669"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2100</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sz w:val="18"/>
                <w:szCs w:val="18"/>
              </w:rPr>
              <w:t>Computer Applications</w:t>
            </w: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b/>
                <w:color w:val="191919"/>
                <w:spacing w:val="-7"/>
                <w:sz w:val="18"/>
                <w:szCs w:val="18"/>
              </w:rPr>
            </w:pPr>
            <w:r w:rsidRPr="004E1E50">
              <w:rPr>
                <w:rFonts w:ascii="Times New Roman" w:hAnsi="Times New Roman"/>
                <w:b/>
                <w:color w:val="191919"/>
                <w:spacing w:val="-7"/>
                <w:sz w:val="18"/>
                <w:szCs w:val="18"/>
              </w:rPr>
              <w:t>3</w:t>
            </w: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p>
        </w:tc>
      </w:tr>
      <w:tr w:rsidR="004E1E50" w:rsidRPr="004E1E50"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BIOL</w:t>
            </w:r>
          </w:p>
        </w:tc>
        <w:tc>
          <w:tcPr>
            <w:tcW w:w="1669"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2311K</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sz w:val="18"/>
                <w:szCs w:val="18"/>
              </w:rPr>
              <w:t>Botany I</w:t>
            </w: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b/>
                <w:color w:val="191919"/>
                <w:spacing w:val="-7"/>
                <w:sz w:val="18"/>
                <w:szCs w:val="18"/>
              </w:rPr>
            </w:pPr>
            <w:r w:rsidRPr="004E1E50">
              <w:rPr>
                <w:rFonts w:ascii="Times New Roman" w:hAnsi="Times New Roman"/>
                <w:b/>
                <w:color w:val="191919"/>
                <w:spacing w:val="-7"/>
                <w:sz w:val="18"/>
                <w:szCs w:val="18"/>
              </w:rPr>
              <w:t>4</w:t>
            </w: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p>
        </w:tc>
      </w:tr>
      <w:tr w:rsidR="004E1E50" w:rsidRPr="004E1E50" w:rsidTr="004E1E50">
        <w:trPr>
          <w:gridBefore w:val="1"/>
          <w:gridAfter w:val="1"/>
          <w:wBefore w:w="547" w:type="dxa"/>
          <w:wAfter w:w="1202" w:type="dxa"/>
          <w:trHeight w:hRule="exact" w:val="369"/>
        </w:trPr>
        <w:tc>
          <w:tcPr>
            <w:tcW w:w="826" w:type="dxa"/>
            <w:tcBorders>
              <w:top w:val="nil"/>
              <w:left w:val="nil"/>
              <w:bottom w:val="nil"/>
              <w:right w:val="nil"/>
            </w:tcBorders>
          </w:tcPr>
          <w:p w:rsidR="004E1E50" w:rsidRPr="004E1E50" w:rsidRDefault="004E1E50" w:rsidP="004E1E50">
            <w:pPr>
              <w:ind w:left="-17" w:firstLine="0"/>
              <w:rPr>
                <w:rFonts w:ascii="Times New Roman" w:hAnsi="Times New Roman" w:cs="Times New Roman"/>
                <w:sz w:val="18"/>
                <w:szCs w:val="18"/>
              </w:rPr>
            </w:pPr>
            <w:r w:rsidRPr="004E1E50">
              <w:rPr>
                <w:rFonts w:ascii="Times New Roman" w:hAnsi="Times New Roman" w:cs="Times New Roman"/>
                <w:sz w:val="18"/>
                <w:szCs w:val="18"/>
              </w:rPr>
              <w:t>Total</w:t>
            </w:r>
          </w:p>
        </w:tc>
        <w:tc>
          <w:tcPr>
            <w:tcW w:w="1669" w:type="dxa"/>
            <w:tcBorders>
              <w:top w:val="nil"/>
              <w:left w:val="nil"/>
              <w:bottom w:val="nil"/>
              <w:right w:val="nil"/>
            </w:tcBorders>
          </w:tcPr>
          <w:p w:rsidR="004E1E50" w:rsidRPr="004E1E50" w:rsidRDefault="004E1E50" w:rsidP="004E1E50">
            <w:pPr>
              <w:ind w:firstLine="0"/>
              <w:rPr>
                <w:rFonts w:ascii="Times New Roman" w:hAnsi="Times New Roman" w:cs="Times New Roman"/>
                <w:sz w:val="18"/>
                <w:szCs w:val="18"/>
              </w:rPr>
            </w:pP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b/>
                <w:color w:val="191919"/>
                <w:spacing w:val="-7"/>
                <w:sz w:val="18"/>
                <w:szCs w:val="18"/>
              </w:rPr>
            </w:pPr>
            <w:r w:rsidRPr="004E1E50">
              <w:rPr>
                <w:rFonts w:ascii="Times New Roman" w:hAnsi="Times New Roman"/>
                <w:b/>
                <w:color w:val="191919"/>
                <w:spacing w:val="-7"/>
                <w:sz w:val="18"/>
                <w:szCs w:val="18"/>
              </w:rPr>
              <w:t>16</w:t>
            </w: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r w:rsidRPr="004E1E50">
              <w:rPr>
                <w:rFonts w:ascii="Times New Roman" w:hAnsi="Times New Roman" w:cs="Times New Roman"/>
                <w:b/>
                <w:bCs/>
                <w:color w:val="191919"/>
                <w:spacing w:val="-7"/>
                <w:sz w:val="18"/>
                <w:szCs w:val="18"/>
              </w:rPr>
              <w:t>15</w:t>
            </w:r>
          </w:p>
        </w:tc>
      </w:tr>
      <w:tr w:rsidR="004E1E50" w:rsidRPr="004E1E50" w:rsidTr="004E1E50">
        <w:trPr>
          <w:gridBefore w:val="1"/>
          <w:gridAfter w:val="1"/>
          <w:wBefore w:w="547" w:type="dxa"/>
          <w:wAfter w:w="1202" w:type="dxa"/>
          <w:trHeight w:hRule="exact" w:val="171"/>
        </w:trPr>
        <w:tc>
          <w:tcPr>
            <w:tcW w:w="2495" w:type="dxa"/>
            <w:gridSpan w:val="2"/>
            <w:tcBorders>
              <w:top w:val="nil"/>
              <w:left w:val="nil"/>
              <w:bottom w:val="nil"/>
              <w:right w:val="nil"/>
            </w:tcBorders>
          </w:tcPr>
          <w:p w:rsidR="004E1E50" w:rsidRPr="004E1E50" w:rsidRDefault="004E1E50" w:rsidP="004E1E50">
            <w:pPr>
              <w:ind w:firstLine="0"/>
              <w:rPr>
                <w:rFonts w:ascii="Times New Roman" w:hAnsi="Times New Roman" w:cs="Times New Roman"/>
                <w:b/>
                <w:sz w:val="18"/>
                <w:szCs w:val="18"/>
              </w:rPr>
            </w:pPr>
            <w:r w:rsidRPr="004E1E50">
              <w:rPr>
                <w:rFonts w:ascii="Times New Roman" w:hAnsi="Times New Roman" w:cs="Times New Roman"/>
                <w:b/>
                <w:sz w:val="18"/>
                <w:szCs w:val="18"/>
              </w:rPr>
              <w:t>Junior Year</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b/>
                <w:color w:val="191919"/>
                <w:spacing w:val="-7"/>
                <w:sz w:val="18"/>
                <w:szCs w:val="18"/>
              </w:rPr>
            </w:pPr>
            <w:r w:rsidRPr="004E1E50">
              <w:rPr>
                <w:rFonts w:ascii="Times New Roman" w:hAnsi="Times New Roman"/>
                <w:b/>
                <w:color w:val="191919"/>
                <w:spacing w:val="-7"/>
                <w:sz w:val="18"/>
                <w:szCs w:val="18"/>
              </w:rPr>
              <w:t>Fall</w:t>
            </w: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r w:rsidRPr="004E1E50">
              <w:rPr>
                <w:rFonts w:ascii="Times New Roman" w:hAnsi="Times New Roman" w:cs="Times New Roman"/>
                <w:b/>
                <w:bCs/>
                <w:color w:val="191919"/>
                <w:spacing w:val="-7"/>
                <w:sz w:val="18"/>
                <w:szCs w:val="18"/>
              </w:rPr>
              <w:t>Spring</w:t>
            </w:r>
          </w:p>
        </w:tc>
      </w:tr>
      <w:tr w:rsidR="004E1E50" w:rsidRPr="004E1E50" w:rsidTr="004E1E50">
        <w:trPr>
          <w:gridBefore w:val="1"/>
          <w:gridAfter w:val="1"/>
          <w:wBefore w:w="547" w:type="dxa"/>
          <w:wAfter w:w="1202" w:type="dxa"/>
          <w:trHeight w:hRule="exact" w:val="189"/>
        </w:trPr>
        <w:tc>
          <w:tcPr>
            <w:tcW w:w="826"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HIST</w:t>
            </w:r>
          </w:p>
        </w:tc>
        <w:tc>
          <w:tcPr>
            <w:tcW w:w="1669"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1111</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sz w:val="18"/>
                <w:szCs w:val="18"/>
              </w:rPr>
              <w:t>World History I</w:t>
            </w: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firstLine="12"/>
              <w:rPr>
                <w:rFonts w:ascii="Times New Roman" w:hAnsi="Times New Roman" w:cs="Times New Roman"/>
                <w:b/>
                <w:bCs/>
                <w:color w:val="191919"/>
                <w:spacing w:val="-7"/>
                <w:sz w:val="18"/>
                <w:szCs w:val="18"/>
              </w:rPr>
            </w:pP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r w:rsidRPr="004E1E50">
              <w:rPr>
                <w:rFonts w:ascii="Times New Roman" w:hAnsi="Times New Roman" w:cs="Times New Roman"/>
                <w:b/>
                <w:bCs/>
                <w:color w:val="191919"/>
                <w:spacing w:val="-7"/>
                <w:sz w:val="18"/>
                <w:szCs w:val="18"/>
              </w:rPr>
              <w:t>3</w:t>
            </w:r>
          </w:p>
        </w:tc>
      </w:tr>
      <w:tr w:rsidR="004E1E50" w:rsidRPr="004E1E50"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MUSC</w:t>
            </w:r>
          </w:p>
        </w:tc>
        <w:tc>
          <w:tcPr>
            <w:tcW w:w="1669"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1100</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sz w:val="18"/>
                <w:szCs w:val="18"/>
              </w:rPr>
              <w:t xml:space="preserve">Music </w:t>
            </w:r>
            <w:proofErr w:type="spellStart"/>
            <w:r w:rsidRPr="004E1E50">
              <w:rPr>
                <w:rFonts w:ascii="Times New Roman" w:hAnsi="Times New Roman" w:cs="Times New Roman"/>
                <w:sz w:val="18"/>
                <w:szCs w:val="18"/>
              </w:rPr>
              <w:t>Apprec</w:t>
            </w:r>
            <w:proofErr w:type="spellEnd"/>
            <w:r w:rsidRPr="004E1E50">
              <w:rPr>
                <w:rFonts w:ascii="Times New Roman" w:hAnsi="Times New Roman" w:cs="Times New Roman"/>
                <w:sz w:val="18"/>
                <w:szCs w:val="18"/>
              </w:rPr>
              <w:t xml:space="preserve">. </w:t>
            </w:r>
            <w:proofErr w:type="gramStart"/>
            <w:r w:rsidRPr="004E1E50">
              <w:rPr>
                <w:rFonts w:ascii="Times New Roman" w:hAnsi="Times New Roman" w:cs="Times New Roman"/>
                <w:sz w:val="18"/>
                <w:szCs w:val="18"/>
              </w:rPr>
              <w:t>or</w:t>
            </w:r>
            <w:proofErr w:type="gramEnd"/>
            <w:r w:rsidRPr="004E1E50">
              <w:rPr>
                <w:rFonts w:ascii="Times New Roman" w:hAnsi="Times New Roman" w:cs="Times New Roman"/>
                <w:sz w:val="18"/>
                <w:szCs w:val="18"/>
              </w:rPr>
              <w:t xml:space="preserve"> ARAP 1100 Art </w:t>
            </w:r>
            <w:proofErr w:type="spellStart"/>
            <w:r w:rsidRPr="004E1E50">
              <w:rPr>
                <w:rFonts w:ascii="Times New Roman" w:hAnsi="Times New Roman" w:cs="Times New Roman"/>
                <w:sz w:val="18"/>
                <w:szCs w:val="18"/>
              </w:rPr>
              <w:t>Apprec</w:t>
            </w:r>
            <w:proofErr w:type="spellEnd"/>
            <w:r w:rsidRPr="004E1E50">
              <w:rPr>
                <w:rFonts w:ascii="Times New Roman" w:hAnsi="Times New Roman" w:cs="Times New Roman"/>
                <w:sz w:val="18"/>
                <w:szCs w:val="18"/>
              </w:rPr>
              <w:t>.</w:t>
            </w: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firstLine="12"/>
              <w:rPr>
                <w:rFonts w:ascii="Times New Roman" w:hAnsi="Times New Roman" w:cs="Times New Roman"/>
                <w:b/>
                <w:bCs/>
                <w:color w:val="191919"/>
                <w:spacing w:val="-7"/>
                <w:sz w:val="18"/>
                <w:szCs w:val="18"/>
              </w:rPr>
            </w:pP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r w:rsidRPr="004E1E50">
              <w:rPr>
                <w:rFonts w:ascii="Times New Roman" w:hAnsi="Times New Roman" w:cs="Times New Roman"/>
                <w:b/>
                <w:bCs/>
                <w:color w:val="191919"/>
                <w:spacing w:val="-7"/>
                <w:sz w:val="18"/>
                <w:szCs w:val="18"/>
              </w:rPr>
              <w:t>3</w:t>
            </w:r>
          </w:p>
        </w:tc>
      </w:tr>
      <w:tr w:rsidR="004E1E50" w:rsidRPr="004E1E50" w:rsidTr="004E1E50">
        <w:trPr>
          <w:gridBefore w:val="1"/>
          <w:gridAfter w:val="1"/>
          <w:wBefore w:w="547" w:type="dxa"/>
          <w:wAfter w:w="1202" w:type="dxa"/>
          <w:trHeight w:hRule="exact" w:val="189"/>
        </w:trPr>
        <w:tc>
          <w:tcPr>
            <w:tcW w:w="826"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PHYS</w:t>
            </w:r>
          </w:p>
        </w:tc>
        <w:tc>
          <w:tcPr>
            <w:tcW w:w="1669"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1111K and 1112K</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sz w:val="18"/>
                <w:szCs w:val="18"/>
              </w:rPr>
              <w:t>Introduction to Physics I and II</w:t>
            </w: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b/>
                <w:color w:val="191919"/>
                <w:spacing w:val="-7"/>
                <w:sz w:val="18"/>
                <w:szCs w:val="18"/>
              </w:rPr>
            </w:pPr>
            <w:r w:rsidRPr="004E1E50">
              <w:rPr>
                <w:rFonts w:ascii="Times New Roman" w:hAnsi="Times New Roman"/>
                <w:b/>
                <w:color w:val="191919"/>
                <w:spacing w:val="-7"/>
                <w:sz w:val="18"/>
                <w:szCs w:val="18"/>
              </w:rPr>
              <w:t>4</w:t>
            </w: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r w:rsidRPr="004E1E50">
              <w:rPr>
                <w:rFonts w:ascii="Times New Roman" w:hAnsi="Times New Roman" w:cs="Times New Roman"/>
                <w:b/>
                <w:bCs/>
                <w:color w:val="191919"/>
                <w:spacing w:val="-7"/>
                <w:sz w:val="18"/>
                <w:szCs w:val="18"/>
              </w:rPr>
              <w:t>4</w:t>
            </w:r>
          </w:p>
        </w:tc>
      </w:tr>
      <w:tr w:rsidR="004E1E50" w:rsidRPr="004E1E50"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BIOL</w:t>
            </w:r>
          </w:p>
        </w:tc>
        <w:tc>
          <w:tcPr>
            <w:tcW w:w="1669"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3101K</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sz w:val="18"/>
                <w:szCs w:val="18"/>
              </w:rPr>
              <w:t>Environmental Biology</w:t>
            </w: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b/>
                <w:color w:val="191919"/>
                <w:spacing w:val="-7"/>
                <w:sz w:val="18"/>
                <w:szCs w:val="18"/>
              </w:rPr>
            </w:pP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r w:rsidRPr="004E1E50">
              <w:rPr>
                <w:rFonts w:ascii="Times New Roman" w:hAnsi="Times New Roman" w:cs="Times New Roman"/>
                <w:b/>
                <w:bCs/>
                <w:color w:val="191919"/>
                <w:spacing w:val="-7"/>
                <w:sz w:val="18"/>
                <w:szCs w:val="18"/>
              </w:rPr>
              <w:t>4</w:t>
            </w:r>
          </w:p>
        </w:tc>
      </w:tr>
      <w:tr w:rsidR="004E1E50" w:rsidRPr="004E1E50" w:rsidTr="004E1E50">
        <w:trPr>
          <w:gridBefore w:val="1"/>
          <w:gridAfter w:val="1"/>
          <w:wBefore w:w="547" w:type="dxa"/>
          <w:wAfter w:w="1202" w:type="dxa"/>
          <w:trHeight w:hRule="exact" w:val="189"/>
        </w:trPr>
        <w:tc>
          <w:tcPr>
            <w:tcW w:w="826"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CHEM</w:t>
            </w:r>
          </w:p>
        </w:tc>
        <w:tc>
          <w:tcPr>
            <w:tcW w:w="1669"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3250K</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sz w:val="18"/>
                <w:szCs w:val="18"/>
              </w:rPr>
              <w:t>Biochemistry</w:t>
            </w: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b/>
                <w:color w:val="191919"/>
                <w:spacing w:val="-7"/>
                <w:sz w:val="18"/>
                <w:szCs w:val="18"/>
              </w:rPr>
            </w:pPr>
            <w:r w:rsidRPr="004E1E50">
              <w:rPr>
                <w:rFonts w:ascii="Times New Roman" w:hAnsi="Times New Roman"/>
                <w:b/>
                <w:color w:val="191919"/>
                <w:spacing w:val="-7"/>
                <w:sz w:val="18"/>
                <w:szCs w:val="18"/>
              </w:rPr>
              <w:t>4</w:t>
            </w: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p>
        </w:tc>
      </w:tr>
      <w:tr w:rsidR="004E1E50" w:rsidRPr="004E1E50"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COMM</w:t>
            </w:r>
          </w:p>
        </w:tc>
        <w:tc>
          <w:tcPr>
            <w:tcW w:w="1669"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1100</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sz w:val="18"/>
                <w:szCs w:val="18"/>
              </w:rPr>
              <w:t xml:space="preserve"> Fundamentals of Public Speaking</w:t>
            </w: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b/>
                <w:color w:val="191919"/>
                <w:spacing w:val="-7"/>
                <w:sz w:val="18"/>
                <w:szCs w:val="18"/>
              </w:rPr>
            </w:pPr>
            <w:r w:rsidRPr="004E1E50">
              <w:rPr>
                <w:rFonts w:ascii="Times New Roman" w:hAnsi="Times New Roman"/>
                <w:b/>
                <w:color w:val="191919"/>
                <w:spacing w:val="-7"/>
                <w:sz w:val="18"/>
                <w:szCs w:val="18"/>
              </w:rPr>
              <w:t>3</w:t>
            </w: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p>
        </w:tc>
      </w:tr>
      <w:tr w:rsidR="004E1E50" w:rsidRPr="004E1E50" w:rsidTr="004E1E50">
        <w:trPr>
          <w:gridBefore w:val="1"/>
          <w:gridAfter w:val="1"/>
          <w:wBefore w:w="547" w:type="dxa"/>
          <w:wAfter w:w="1202" w:type="dxa"/>
          <w:trHeight w:hRule="exact" w:val="189"/>
        </w:trPr>
        <w:tc>
          <w:tcPr>
            <w:tcW w:w="826"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BIOL</w:t>
            </w:r>
          </w:p>
        </w:tc>
        <w:tc>
          <w:tcPr>
            <w:tcW w:w="1669"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3501K</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sz w:val="18"/>
                <w:szCs w:val="18"/>
              </w:rPr>
              <w:t>Principles of Genetics</w:t>
            </w: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b/>
                <w:color w:val="191919"/>
                <w:spacing w:val="-7"/>
                <w:sz w:val="18"/>
                <w:szCs w:val="18"/>
              </w:rPr>
            </w:pPr>
            <w:r w:rsidRPr="004E1E50">
              <w:rPr>
                <w:rFonts w:ascii="Times New Roman" w:hAnsi="Times New Roman"/>
                <w:b/>
                <w:color w:val="191919"/>
                <w:spacing w:val="-7"/>
                <w:sz w:val="18"/>
                <w:szCs w:val="18"/>
              </w:rPr>
              <w:t>4</w:t>
            </w: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p>
        </w:tc>
      </w:tr>
      <w:tr w:rsidR="004E1E50" w:rsidRPr="004E1E50" w:rsidTr="004E1E50">
        <w:trPr>
          <w:gridBefore w:val="1"/>
          <w:gridAfter w:val="1"/>
          <w:wBefore w:w="547" w:type="dxa"/>
          <w:wAfter w:w="1202" w:type="dxa"/>
          <w:trHeight w:hRule="exact" w:val="171"/>
        </w:trPr>
        <w:tc>
          <w:tcPr>
            <w:tcW w:w="826"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BIOL</w:t>
            </w:r>
          </w:p>
        </w:tc>
        <w:tc>
          <w:tcPr>
            <w:tcW w:w="1669" w:type="dxa"/>
            <w:tcBorders>
              <w:top w:val="nil"/>
              <w:left w:val="nil"/>
              <w:bottom w:val="nil"/>
              <w:right w:val="nil"/>
            </w:tcBorders>
          </w:tcPr>
          <w:p w:rsidR="004E1E50" w:rsidRPr="004E1E50" w:rsidRDefault="004E1E50" w:rsidP="004E1E50">
            <w:pPr>
              <w:ind w:firstLine="0"/>
              <w:rPr>
                <w:rFonts w:ascii="Times New Roman" w:hAnsi="Times New Roman" w:cs="Times New Roman"/>
                <w:sz w:val="18"/>
                <w:szCs w:val="18"/>
              </w:rPr>
            </w:pP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sz w:val="18"/>
                <w:szCs w:val="18"/>
              </w:rPr>
              <w:t>Elective</w:t>
            </w: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b/>
                <w:color w:val="191919"/>
                <w:spacing w:val="-7"/>
                <w:sz w:val="18"/>
                <w:szCs w:val="18"/>
              </w:rPr>
            </w:pP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r w:rsidRPr="004E1E50">
              <w:rPr>
                <w:rFonts w:ascii="Times New Roman" w:hAnsi="Times New Roman" w:cs="Times New Roman"/>
                <w:b/>
                <w:bCs/>
                <w:color w:val="191919"/>
                <w:spacing w:val="-7"/>
                <w:sz w:val="18"/>
                <w:szCs w:val="18"/>
              </w:rPr>
              <w:t>3</w:t>
            </w:r>
          </w:p>
        </w:tc>
      </w:tr>
      <w:tr w:rsidR="004E1E50" w:rsidRPr="004E1E50" w:rsidTr="004E1E50">
        <w:trPr>
          <w:gridBefore w:val="1"/>
          <w:gridAfter w:val="1"/>
          <w:wBefore w:w="547" w:type="dxa"/>
          <w:wAfter w:w="1202" w:type="dxa"/>
          <w:trHeight w:hRule="exact" w:val="369"/>
        </w:trPr>
        <w:tc>
          <w:tcPr>
            <w:tcW w:w="826" w:type="dxa"/>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color w:val="191919"/>
                <w:spacing w:val="-7"/>
                <w:sz w:val="18"/>
                <w:szCs w:val="18"/>
              </w:rPr>
            </w:pPr>
            <w:r w:rsidRPr="004E1E50">
              <w:rPr>
                <w:rFonts w:ascii="Times New Roman" w:hAnsi="Times New Roman"/>
                <w:color w:val="191919"/>
                <w:spacing w:val="-7"/>
                <w:sz w:val="18"/>
                <w:szCs w:val="18"/>
              </w:rPr>
              <w:t>Total</w:t>
            </w:r>
          </w:p>
        </w:tc>
        <w:tc>
          <w:tcPr>
            <w:tcW w:w="1669" w:type="dxa"/>
            <w:tcBorders>
              <w:top w:val="nil"/>
              <w:left w:val="nil"/>
              <w:bottom w:val="nil"/>
              <w:right w:val="nil"/>
            </w:tcBorders>
          </w:tcPr>
          <w:p w:rsidR="004E1E50" w:rsidRPr="004E1E50" w:rsidRDefault="004E1E50" w:rsidP="004E1E50">
            <w:pPr>
              <w:ind w:firstLine="0"/>
              <w:rPr>
                <w:rFonts w:ascii="Times New Roman" w:hAnsi="Times New Roman" w:cs="Times New Roman"/>
                <w:sz w:val="18"/>
                <w:szCs w:val="18"/>
              </w:rPr>
            </w:pP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firstLine="12"/>
              <w:rPr>
                <w:rFonts w:ascii="Times New Roman" w:hAnsi="Times New Roman"/>
                <w:b/>
                <w:color w:val="191919"/>
                <w:spacing w:val="-7"/>
                <w:sz w:val="18"/>
                <w:szCs w:val="18"/>
              </w:rPr>
            </w:pPr>
            <w:r w:rsidRPr="004E1E50">
              <w:rPr>
                <w:rFonts w:ascii="Times New Roman" w:hAnsi="Times New Roman"/>
                <w:b/>
                <w:color w:val="191919"/>
                <w:spacing w:val="-7"/>
                <w:sz w:val="18"/>
                <w:szCs w:val="18"/>
              </w:rPr>
              <w:t>15</w:t>
            </w: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r w:rsidRPr="004E1E50">
              <w:rPr>
                <w:rFonts w:ascii="Times New Roman" w:hAnsi="Times New Roman" w:cs="Times New Roman"/>
                <w:b/>
                <w:bCs/>
                <w:color w:val="191919"/>
                <w:spacing w:val="-7"/>
                <w:sz w:val="18"/>
                <w:szCs w:val="18"/>
              </w:rPr>
              <w:t>17</w:t>
            </w:r>
          </w:p>
        </w:tc>
      </w:tr>
      <w:tr w:rsidR="004E1E50" w:rsidRPr="004E1E50" w:rsidTr="00510B4A">
        <w:trPr>
          <w:gridBefore w:val="1"/>
          <w:gridAfter w:val="1"/>
          <w:wBefore w:w="547" w:type="dxa"/>
          <w:wAfter w:w="1202" w:type="dxa"/>
          <w:trHeight w:hRule="exact" w:val="296"/>
        </w:trPr>
        <w:tc>
          <w:tcPr>
            <w:tcW w:w="2495"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r w:rsidRPr="004E1E50">
              <w:rPr>
                <w:rFonts w:ascii="Times New Roman" w:hAnsi="Times New Roman" w:cs="Times New Roman"/>
                <w:b/>
                <w:bCs/>
                <w:color w:val="191919"/>
                <w:spacing w:val="-24"/>
              </w:rPr>
              <w:t>Senior Year</w:t>
            </w:r>
          </w:p>
        </w:tc>
        <w:tc>
          <w:tcPr>
            <w:tcW w:w="4427"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2"/>
              <w:rPr>
                <w:rFonts w:ascii="Times New Roman" w:hAnsi="Times New Roman" w:cs="Times New Roman"/>
                <w:sz w:val="18"/>
                <w:szCs w:val="18"/>
              </w:rPr>
            </w:pPr>
          </w:p>
        </w:tc>
        <w:tc>
          <w:tcPr>
            <w:tcW w:w="796"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firstLine="12"/>
              <w:rPr>
                <w:rFonts w:ascii="Times New Roman" w:hAnsi="Times New Roman" w:cs="Times New Roman"/>
                <w:b/>
                <w:bCs/>
                <w:color w:val="191919"/>
                <w:spacing w:val="-7"/>
                <w:sz w:val="18"/>
                <w:szCs w:val="18"/>
              </w:rPr>
            </w:pPr>
            <w:r w:rsidRPr="004E1E50">
              <w:rPr>
                <w:rFonts w:ascii="Times New Roman" w:hAnsi="Times New Roman" w:cs="Times New Roman"/>
                <w:b/>
                <w:bCs/>
                <w:color w:val="191919"/>
                <w:spacing w:val="-7"/>
                <w:sz w:val="18"/>
                <w:szCs w:val="18"/>
              </w:rPr>
              <w:t>Fall</w:t>
            </w:r>
          </w:p>
        </w:tc>
        <w:tc>
          <w:tcPr>
            <w:tcW w:w="1002" w:type="dxa"/>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191919"/>
                <w:spacing w:val="-7"/>
                <w:sz w:val="18"/>
                <w:szCs w:val="18"/>
              </w:rPr>
            </w:pPr>
            <w:r w:rsidRPr="004E1E50">
              <w:rPr>
                <w:rFonts w:ascii="Times New Roman" w:hAnsi="Times New Roman" w:cs="Times New Roman"/>
                <w:b/>
                <w:bCs/>
                <w:color w:val="191919"/>
                <w:spacing w:val="-7"/>
                <w:sz w:val="18"/>
                <w:szCs w:val="18"/>
              </w:rPr>
              <w:t>Spring</w:t>
            </w:r>
          </w:p>
        </w:tc>
      </w:tr>
      <w:tr w:rsidR="004E1E50" w:rsidRPr="007A7452" w:rsidTr="004E1E50">
        <w:trPr>
          <w:trHeight w:hRule="exact" w:val="218"/>
        </w:trPr>
        <w:tc>
          <w:tcPr>
            <w:tcW w:w="6147" w:type="dxa"/>
            <w:gridSpan w:val="4"/>
            <w:tcBorders>
              <w:top w:val="nil"/>
              <w:left w:val="nil"/>
              <w:bottom w:val="nil"/>
              <w:right w:val="nil"/>
            </w:tcBorders>
          </w:tcPr>
          <w:p w:rsidR="004E1E50" w:rsidRPr="004E1E50" w:rsidRDefault="004E1E50" w:rsidP="004E1E50">
            <w:pPr>
              <w:widowControl w:val="0"/>
              <w:tabs>
                <w:tab w:val="left" w:pos="1100"/>
              </w:tabs>
              <w:autoSpaceDE w:val="0"/>
              <w:autoSpaceDN w:val="0"/>
              <w:adjustRightInd w:val="0"/>
              <w:spacing w:after="0" w:line="177" w:lineRule="exact"/>
              <w:ind w:left="40" w:firstLine="580"/>
              <w:rPr>
                <w:rFonts w:ascii="Times New Roman" w:hAnsi="Times New Roman" w:cs="Times New Roman"/>
                <w:sz w:val="18"/>
                <w:szCs w:val="18"/>
              </w:rPr>
            </w:pPr>
            <w:r w:rsidRPr="004E1E50">
              <w:rPr>
                <w:rFonts w:ascii="Times New Roman" w:hAnsi="Times New Roman" w:cs="Times New Roman"/>
                <w:color w:val="191919"/>
                <w:spacing w:val="-7"/>
                <w:sz w:val="18"/>
                <w:szCs w:val="18"/>
              </w:rPr>
              <w:t>BIO</w:t>
            </w:r>
            <w:r w:rsidRPr="004E1E50">
              <w:rPr>
                <w:rFonts w:ascii="Times New Roman" w:hAnsi="Times New Roman" w:cs="Times New Roman"/>
                <w:color w:val="191919"/>
                <w:sz w:val="18"/>
                <w:szCs w:val="18"/>
              </w:rPr>
              <w:t>L</w:t>
            </w:r>
            <w:r w:rsidRPr="004E1E50">
              <w:rPr>
                <w:rFonts w:ascii="Times New Roman" w:hAnsi="Times New Roman" w:cs="Times New Roman"/>
                <w:color w:val="191919"/>
                <w:sz w:val="18"/>
                <w:szCs w:val="18"/>
              </w:rPr>
              <w:tab/>
            </w:r>
            <w:r w:rsidRPr="004E1E50">
              <w:rPr>
                <w:rFonts w:ascii="Times New Roman" w:hAnsi="Times New Roman" w:cs="Times New Roman"/>
                <w:color w:val="191919"/>
                <w:spacing w:val="-7"/>
                <w:sz w:val="18"/>
                <w:szCs w:val="18"/>
              </w:rPr>
              <w:t>422</w:t>
            </w:r>
            <w:r w:rsidRPr="004E1E50">
              <w:rPr>
                <w:rFonts w:ascii="Times New Roman" w:hAnsi="Times New Roman" w:cs="Times New Roman"/>
                <w:color w:val="191919"/>
                <w:sz w:val="18"/>
                <w:szCs w:val="18"/>
              </w:rPr>
              <w:t>2</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pacing w:val="-7"/>
                <w:sz w:val="18"/>
                <w:szCs w:val="18"/>
              </w:rPr>
              <w:t>Biolog</w:t>
            </w:r>
            <w:r w:rsidRPr="004E1E50">
              <w:rPr>
                <w:rFonts w:ascii="Times New Roman" w:hAnsi="Times New Roman" w:cs="Times New Roman"/>
                <w:color w:val="191919"/>
                <w:sz w:val="18"/>
                <w:szCs w:val="18"/>
              </w:rPr>
              <w:t>y</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pacing w:val="-7"/>
                <w:sz w:val="18"/>
                <w:szCs w:val="18"/>
              </w:rPr>
              <w:t>Research</w:t>
            </w:r>
          </w:p>
        </w:tc>
        <w:tc>
          <w:tcPr>
            <w:tcW w:w="1571"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43"/>
              <w:jc w:val="right"/>
              <w:rPr>
                <w:rFonts w:ascii="Times New Roman" w:hAnsi="Times New Roman" w:cs="Times New Roman"/>
                <w:sz w:val="18"/>
                <w:szCs w:val="18"/>
              </w:rPr>
            </w:pPr>
          </w:p>
        </w:tc>
        <w:tc>
          <w:tcPr>
            <w:tcW w:w="2751" w:type="dxa"/>
            <w:gridSpan w:val="3"/>
            <w:tcBorders>
              <w:top w:val="nil"/>
              <w:left w:val="nil"/>
              <w:bottom w:val="nil"/>
              <w:right w:val="nil"/>
            </w:tcBorders>
          </w:tcPr>
          <w:p w:rsidR="004E1E50" w:rsidRPr="004E1E50" w:rsidRDefault="004E1E50" w:rsidP="004E1E50">
            <w:pPr>
              <w:widowControl w:val="0"/>
              <w:autoSpaceDE w:val="0"/>
              <w:autoSpaceDN w:val="0"/>
              <w:adjustRightInd w:val="0"/>
              <w:spacing w:after="0" w:line="177" w:lineRule="exact"/>
              <w:ind w:left="872" w:firstLine="580"/>
              <w:rPr>
                <w:rFonts w:ascii="Times New Roman" w:hAnsi="Times New Roman" w:cs="Times New Roman"/>
                <w:sz w:val="18"/>
                <w:szCs w:val="18"/>
              </w:rPr>
            </w:pPr>
            <w:r w:rsidRPr="004E1E50">
              <w:rPr>
                <w:rFonts w:ascii="Times New Roman" w:hAnsi="Times New Roman" w:cs="Times New Roman"/>
                <w:color w:val="191919"/>
                <w:sz w:val="18"/>
                <w:szCs w:val="18"/>
              </w:rPr>
              <w:t>2</w:t>
            </w:r>
          </w:p>
        </w:tc>
      </w:tr>
      <w:tr w:rsidR="004E1E50" w:rsidRPr="007A7452" w:rsidTr="004E1E50">
        <w:trPr>
          <w:trHeight w:hRule="exact" w:val="216"/>
        </w:trPr>
        <w:tc>
          <w:tcPr>
            <w:tcW w:w="6147" w:type="dxa"/>
            <w:gridSpan w:val="4"/>
            <w:tcBorders>
              <w:top w:val="nil"/>
              <w:left w:val="nil"/>
              <w:bottom w:val="nil"/>
              <w:right w:val="nil"/>
            </w:tcBorders>
          </w:tcPr>
          <w:p w:rsidR="004E1E50" w:rsidRPr="004E1E50" w:rsidRDefault="004E1E50" w:rsidP="004E1E50">
            <w:pPr>
              <w:widowControl w:val="0"/>
              <w:tabs>
                <w:tab w:val="left" w:pos="1100"/>
              </w:tabs>
              <w:autoSpaceDE w:val="0"/>
              <w:autoSpaceDN w:val="0"/>
              <w:adjustRightInd w:val="0"/>
              <w:spacing w:after="0" w:line="195" w:lineRule="exact"/>
              <w:ind w:left="40" w:firstLine="580"/>
              <w:rPr>
                <w:rFonts w:ascii="Times New Roman" w:hAnsi="Times New Roman" w:cs="Times New Roman"/>
                <w:sz w:val="18"/>
                <w:szCs w:val="18"/>
              </w:rPr>
            </w:pPr>
            <w:r w:rsidRPr="004E1E50">
              <w:rPr>
                <w:rFonts w:ascii="Times New Roman" w:hAnsi="Times New Roman" w:cs="Times New Roman"/>
                <w:color w:val="191919"/>
                <w:spacing w:val="-7"/>
                <w:sz w:val="18"/>
                <w:szCs w:val="18"/>
              </w:rPr>
              <w:t>BIO</w:t>
            </w:r>
            <w:r w:rsidRPr="004E1E50">
              <w:rPr>
                <w:rFonts w:ascii="Times New Roman" w:hAnsi="Times New Roman" w:cs="Times New Roman"/>
                <w:color w:val="191919"/>
                <w:sz w:val="18"/>
                <w:szCs w:val="18"/>
              </w:rPr>
              <w:t>L</w:t>
            </w:r>
            <w:r w:rsidRPr="004E1E50">
              <w:rPr>
                <w:rFonts w:ascii="Times New Roman" w:hAnsi="Times New Roman" w:cs="Times New Roman"/>
                <w:color w:val="191919"/>
                <w:sz w:val="18"/>
                <w:szCs w:val="18"/>
              </w:rPr>
              <w:tab/>
            </w:r>
            <w:r w:rsidRPr="004E1E50">
              <w:rPr>
                <w:rFonts w:ascii="Times New Roman" w:hAnsi="Times New Roman" w:cs="Times New Roman"/>
                <w:color w:val="191919"/>
                <w:spacing w:val="-7"/>
                <w:sz w:val="18"/>
                <w:szCs w:val="18"/>
              </w:rPr>
              <w:t>4701</w:t>
            </w:r>
            <w:r w:rsidRPr="004E1E50">
              <w:rPr>
                <w:rFonts w:ascii="Times New Roman" w:hAnsi="Times New Roman" w:cs="Times New Roman"/>
                <w:color w:val="191919"/>
                <w:sz w:val="18"/>
                <w:szCs w:val="18"/>
              </w:rPr>
              <w:t>K</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pacing w:val="-7"/>
                <w:sz w:val="18"/>
                <w:szCs w:val="18"/>
              </w:rPr>
              <w:t>Cel</w:t>
            </w:r>
            <w:r w:rsidRPr="004E1E50">
              <w:rPr>
                <w:rFonts w:ascii="Times New Roman" w:hAnsi="Times New Roman" w:cs="Times New Roman"/>
                <w:color w:val="191919"/>
                <w:sz w:val="18"/>
                <w:szCs w:val="18"/>
              </w:rPr>
              <w:t>l</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pacing w:val="-7"/>
                <w:sz w:val="18"/>
                <w:szCs w:val="18"/>
              </w:rPr>
              <w:t>an</w:t>
            </w:r>
            <w:r w:rsidRPr="004E1E50">
              <w:rPr>
                <w:rFonts w:ascii="Times New Roman" w:hAnsi="Times New Roman" w:cs="Times New Roman"/>
                <w:color w:val="191919"/>
                <w:sz w:val="18"/>
                <w:szCs w:val="18"/>
              </w:rPr>
              <w:t>d</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pacing w:val="-7"/>
                <w:sz w:val="18"/>
                <w:szCs w:val="18"/>
              </w:rPr>
              <w:t>Molecula</w:t>
            </w:r>
            <w:r w:rsidRPr="004E1E50">
              <w:rPr>
                <w:rFonts w:ascii="Times New Roman" w:hAnsi="Times New Roman" w:cs="Times New Roman"/>
                <w:color w:val="191919"/>
                <w:sz w:val="18"/>
                <w:szCs w:val="18"/>
              </w:rPr>
              <w:t>r</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pacing w:val="-7"/>
                <w:sz w:val="18"/>
                <w:szCs w:val="18"/>
              </w:rPr>
              <w:t>Biology</w:t>
            </w:r>
          </w:p>
        </w:tc>
        <w:tc>
          <w:tcPr>
            <w:tcW w:w="1571"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left="1003" w:firstLine="143"/>
              <w:jc w:val="right"/>
              <w:rPr>
                <w:rFonts w:ascii="Times New Roman" w:hAnsi="Times New Roman" w:cs="Times New Roman"/>
                <w:sz w:val="18"/>
                <w:szCs w:val="18"/>
              </w:rPr>
            </w:pPr>
            <w:r w:rsidRPr="004E1E50">
              <w:rPr>
                <w:rFonts w:ascii="Times New Roman" w:hAnsi="Times New Roman" w:cs="Times New Roman"/>
                <w:color w:val="191919"/>
                <w:sz w:val="18"/>
                <w:szCs w:val="18"/>
              </w:rPr>
              <w:t>4</w:t>
            </w:r>
          </w:p>
        </w:tc>
        <w:tc>
          <w:tcPr>
            <w:tcW w:w="2751" w:type="dxa"/>
            <w:gridSpan w:val="3"/>
            <w:tcBorders>
              <w:top w:val="nil"/>
              <w:left w:val="nil"/>
              <w:bottom w:val="nil"/>
              <w:right w:val="nil"/>
            </w:tcBorders>
          </w:tcPr>
          <w:p w:rsidR="004E1E50" w:rsidRPr="004E1E50" w:rsidRDefault="004E1E50" w:rsidP="004E1E50">
            <w:pPr>
              <w:widowControl w:val="0"/>
              <w:autoSpaceDE w:val="0"/>
              <w:autoSpaceDN w:val="0"/>
              <w:adjustRightInd w:val="0"/>
              <w:spacing w:after="0"/>
              <w:ind w:firstLine="580"/>
              <w:rPr>
                <w:rFonts w:ascii="Times New Roman" w:hAnsi="Times New Roman" w:cs="Times New Roman"/>
                <w:sz w:val="18"/>
                <w:szCs w:val="18"/>
              </w:rPr>
            </w:pPr>
          </w:p>
        </w:tc>
      </w:tr>
      <w:tr w:rsidR="004E1E50" w:rsidRPr="007A7452" w:rsidTr="004E1E50">
        <w:trPr>
          <w:trHeight w:hRule="exact" w:val="216"/>
        </w:trPr>
        <w:tc>
          <w:tcPr>
            <w:tcW w:w="6147" w:type="dxa"/>
            <w:gridSpan w:val="4"/>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left="40" w:firstLine="580"/>
              <w:rPr>
                <w:rFonts w:ascii="Times New Roman" w:hAnsi="Times New Roman" w:cs="Times New Roman"/>
                <w:sz w:val="18"/>
                <w:szCs w:val="18"/>
              </w:rPr>
            </w:pPr>
            <w:r w:rsidRPr="004E1E50">
              <w:rPr>
                <w:rFonts w:ascii="Times New Roman" w:hAnsi="Times New Roman" w:cs="Times New Roman"/>
                <w:color w:val="191919"/>
                <w:spacing w:val="-7"/>
                <w:sz w:val="18"/>
                <w:szCs w:val="18"/>
              </w:rPr>
              <w:t>Foreig</w:t>
            </w:r>
            <w:r w:rsidRPr="004E1E50">
              <w:rPr>
                <w:rFonts w:ascii="Times New Roman" w:hAnsi="Times New Roman" w:cs="Times New Roman"/>
                <w:color w:val="191919"/>
                <w:sz w:val="18"/>
                <w:szCs w:val="18"/>
              </w:rPr>
              <w:t>n</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pacing w:val="-7"/>
                <w:sz w:val="18"/>
                <w:szCs w:val="18"/>
              </w:rPr>
              <w:t>Languag</w:t>
            </w:r>
            <w:r w:rsidRPr="004E1E50">
              <w:rPr>
                <w:rFonts w:ascii="Times New Roman" w:hAnsi="Times New Roman" w:cs="Times New Roman"/>
                <w:color w:val="191919"/>
                <w:sz w:val="18"/>
                <w:szCs w:val="18"/>
              </w:rPr>
              <w:t>e</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pacing w:val="-7"/>
                <w:sz w:val="18"/>
                <w:szCs w:val="18"/>
              </w:rPr>
              <w:t>(Spanish</w:t>
            </w:r>
            <w:r w:rsidRPr="004E1E50">
              <w:rPr>
                <w:rFonts w:ascii="Times New Roman" w:hAnsi="Times New Roman" w:cs="Times New Roman"/>
                <w:color w:val="191919"/>
                <w:sz w:val="18"/>
                <w:szCs w:val="18"/>
              </w:rPr>
              <w:t>,</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pacing w:val="-7"/>
                <w:sz w:val="18"/>
                <w:szCs w:val="18"/>
              </w:rPr>
              <w:t>Frenc</w:t>
            </w:r>
            <w:r w:rsidRPr="004E1E50">
              <w:rPr>
                <w:rFonts w:ascii="Times New Roman" w:hAnsi="Times New Roman" w:cs="Times New Roman"/>
                <w:color w:val="191919"/>
                <w:sz w:val="18"/>
                <w:szCs w:val="18"/>
              </w:rPr>
              <w:t>h</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pacing w:val="-7"/>
                <w:sz w:val="18"/>
                <w:szCs w:val="18"/>
              </w:rPr>
              <w:t>o</w:t>
            </w:r>
            <w:r w:rsidRPr="004E1E50">
              <w:rPr>
                <w:rFonts w:ascii="Times New Roman" w:hAnsi="Times New Roman" w:cs="Times New Roman"/>
                <w:color w:val="191919"/>
                <w:sz w:val="18"/>
                <w:szCs w:val="18"/>
              </w:rPr>
              <w:t>f</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pacing w:val="-7"/>
                <w:sz w:val="18"/>
                <w:szCs w:val="18"/>
              </w:rPr>
              <w:t>Germa</w:t>
            </w:r>
            <w:r w:rsidRPr="004E1E50">
              <w:rPr>
                <w:rFonts w:ascii="Times New Roman" w:hAnsi="Times New Roman" w:cs="Times New Roman"/>
                <w:color w:val="191919"/>
                <w:sz w:val="18"/>
                <w:szCs w:val="18"/>
              </w:rPr>
              <w:t>n</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pacing w:val="-7"/>
                <w:sz w:val="18"/>
                <w:szCs w:val="18"/>
              </w:rPr>
              <w:t>sequence)</w:t>
            </w:r>
          </w:p>
        </w:tc>
        <w:tc>
          <w:tcPr>
            <w:tcW w:w="1571"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left="1003" w:firstLine="143"/>
              <w:jc w:val="right"/>
              <w:rPr>
                <w:rFonts w:ascii="Times New Roman" w:hAnsi="Times New Roman" w:cs="Times New Roman"/>
                <w:sz w:val="18"/>
                <w:szCs w:val="18"/>
              </w:rPr>
            </w:pPr>
            <w:r w:rsidRPr="004E1E50">
              <w:rPr>
                <w:rFonts w:ascii="Times New Roman" w:hAnsi="Times New Roman" w:cs="Times New Roman"/>
                <w:color w:val="191919"/>
                <w:sz w:val="18"/>
                <w:szCs w:val="18"/>
              </w:rPr>
              <w:t>3</w:t>
            </w:r>
          </w:p>
        </w:tc>
        <w:tc>
          <w:tcPr>
            <w:tcW w:w="2751" w:type="dxa"/>
            <w:gridSpan w:val="3"/>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left="872" w:firstLine="580"/>
              <w:rPr>
                <w:rFonts w:ascii="Times New Roman" w:hAnsi="Times New Roman" w:cs="Times New Roman"/>
                <w:sz w:val="18"/>
                <w:szCs w:val="18"/>
              </w:rPr>
            </w:pPr>
            <w:r w:rsidRPr="004E1E50">
              <w:rPr>
                <w:rFonts w:ascii="Times New Roman" w:hAnsi="Times New Roman" w:cs="Times New Roman"/>
                <w:color w:val="191919"/>
                <w:sz w:val="18"/>
                <w:szCs w:val="18"/>
              </w:rPr>
              <w:t>3</w:t>
            </w:r>
          </w:p>
        </w:tc>
      </w:tr>
      <w:tr w:rsidR="004E1E50" w:rsidRPr="007A7452" w:rsidTr="004E1E50">
        <w:trPr>
          <w:trHeight w:hRule="exact" w:val="216"/>
        </w:trPr>
        <w:tc>
          <w:tcPr>
            <w:tcW w:w="6147" w:type="dxa"/>
            <w:gridSpan w:val="4"/>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left="40" w:firstLine="580"/>
              <w:rPr>
                <w:rFonts w:ascii="Times New Roman" w:hAnsi="Times New Roman" w:cs="Times New Roman"/>
                <w:sz w:val="18"/>
                <w:szCs w:val="18"/>
              </w:rPr>
            </w:pPr>
            <w:r w:rsidRPr="004E1E50">
              <w:rPr>
                <w:rFonts w:ascii="Times New Roman" w:hAnsi="Times New Roman" w:cs="Times New Roman"/>
                <w:color w:val="191919"/>
                <w:spacing w:val="-7"/>
                <w:sz w:val="18"/>
                <w:szCs w:val="18"/>
              </w:rPr>
              <w:t>NON-Scienc</w:t>
            </w:r>
            <w:r w:rsidRPr="004E1E50">
              <w:rPr>
                <w:rFonts w:ascii="Times New Roman" w:hAnsi="Times New Roman" w:cs="Times New Roman"/>
                <w:color w:val="191919"/>
                <w:sz w:val="18"/>
                <w:szCs w:val="18"/>
              </w:rPr>
              <w:t>e</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pacing w:val="-7"/>
                <w:sz w:val="18"/>
                <w:szCs w:val="18"/>
              </w:rPr>
              <w:t>Electives</w:t>
            </w:r>
          </w:p>
        </w:tc>
        <w:tc>
          <w:tcPr>
            <w:tcW w:w="1571"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ind w:firstLine="143"/>
              <w:jc w:val="right"/>
              <w:rPr>
                <w:rFonts w:ascii="Times New Roman" w:hAnsi="Times New Roman" w:cs="Times New Roman"/>
                <w:sz w:val="18"/>
                <w:szCs w:val="18"/>
              </w:rPr>
            </w:pPr>
          </w:p>
        </w:tc>
        <w:tc>
          <w:tcPr>
            <w:tcW w:w="2751" w:type="dxa"/>
            <w:gridSpan w:val="3"/>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left="872" w:firstLine="580"/>
              <w:rPr>
                <w:rFonts w:ascii="Times New Roman" w:hAnsi="Times New Roman" w:cs="Times New Roman"/>
                <w:sz w:val="18"/>
                <w:szCs w:val="18"/>
              </w:rPr>
            </w:pPr>
            <w:r w:rsidRPr="004E1E50">
              <w:rPr>
                <w:rFonts w:ascii="Times New Roman" w:hAnsi="Times New Roman" w:cs="Times New Roman"/>
                <w:color w:val="191919"/>
                <w:sz w:val="18"/>
                <w:szCs w:val="18"/>
              </w:rPr>
              <w:t>3</w:t>
            </w:r>
          </w:p>
        </w:tc>
      </w:tr>
      <w:tr w:rsidR="004E1E50" w:rsidRPr="007A7452" w:rsidTr="004E1E50">
        <w:trPr>
          <w:trHeight w:hRule="exact" w:val="216"/>
        </w:trPr>
        <w:tc>
          <w:tcPr>
            <w:tcW w:w="6147" w:type="dxa"/>
            <w:gridSpan w:val="4"/>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left="40" w:firstLine="580"/>
              <w:rPr>
                <w:rFonts w:ascii="Times New Roman" w:hAnsi="Times New Roman" w:cs="Times New Roman"/>
                <w:sz w:val="18"/>
                <w:szCs w:val="18"/>
              </w:rPr>
            </w:pPr>
            <w:r w:rsidRPr="004E1E50">
              <w:rPr>
                <w:rFonts w:ascii="Times New Roman" w:hAnsi="Times New Roman" w:cs="Times New Roman"/>
                <w:color w:val="191919"/>
                <w:spacing w:val="-7"/>
                <w:sz w:val="18"/>
                <w:szCs w:val="18"/>
              </w:rPr>
              <w:t>Biolog</w:t>
            </w:r>
            <w:r w:rsidRPr="004E1E50">
              <w:rPr>
                <w:rFonts w:ascii="Times New Roman" w:hAnsi="Times New Roman" w:cs="Times New Roman"/>
                <w:color w:val="191919"/>
                <w:sz w:val="18"/>
                <w:szCs w:val="18"/>
              </w:rPr>
              <w:t>y</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pacing w:val="-7"/>
                <w:sz w:val="18"/>
                <w:szCs w:val="18"/>
              </w:rPr>
              <w:t>Electives</w:t>
            </w:r>
          </w:p>
        </w:tc>
        <w:tc>
          <w:tcPr>
            <w:tcW w:w="1571"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left="1003" w:firstLine="143"/>
              <w:jc w:val="right"/>
              <w:rPr>
                <w:rFonts w:ascii="Times New Roman" w:hAnsi="Times New Roman" w:cs="Times New Roman"/>
                <w:sz w:val="18"/>
                <w:szCs w:val="18"/>
              </w:rPr>
            </w:pPr>
            <w:r w:rsidRPr="004E1E50">
              <w:rPr>
                <w:rFonts w:ascii="Times New Roman" w:hAnsi="Times New Roman" w:cs="Times New Roman"/>
                <w:color w:val="191919"/>
                <w:sz w:val="18"/>
                <w:szCs w:val="18"/>
              </w:rPr>
              <w:t>4</w:t>
            </w:r>
          </w:p>
        </w:tc>
        <w:tc>
          <w:tcPr>
            <w:tcW w:w="2751" w:type="dxa"/>
            <w:gridSpan w:val="3"/>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left="886" w:right="1708" w:firstLine="580"/>
              <w:jc w:val="center"/>
              <w:rPr>
                <w:rFonts w:ascii="Times New Roman" w:hAnsi="Times New Roman" w:cs="Times New Roman"/>
                <w:sz w:val="18"/>
                <w:szCs w:val="18"/>
              </w:rPr>
            </w:pPr>
            <w:r w:rsidRPr="004E1E50">
              <w:rPr>
                <w:rFonts w:ascii="Times New Roman" w:hAnsi="Times New Roman" w:cs="Times New Roman"/>
                <w:color w:val="191919"/>
                <w:sz w:val="18"/>
                <w:szCs w:val="18"/>
              </w:rPr>
              <w:t>4</w:t>
            </w:r>
          </w:p>
        </w:tc>
      </w:tr>
      <w:tr w:rsidR="004E1E50" w:rsidRPr="007A7452" w:rsidTr="004E1E50">
        <w:trPr>
          <w:trHeight w:hRule="exact" w:val="216"/>
        </w:trPr>
        <w:tc>
          <w:tcPr>
            <w:tcW w:w="6147" w:type="dxa"/>
            <w:gridSpan w:val="4"/>
            <w:tcBorders>
              <w:top w:val="nil"/>
              <w:left w:val="nil"/>
              <w:bottom w:val="nil"/>
              <w:right w:val="nil"/>
            </w:tcBorders>
          </w:tcPr>
          <w:p w:rsidR="004E1E50" w:rsidRPr="004E1E50" w:rsidRDefault="004E1E50" w:rsidP="004E1E50">
            <w:pPr>
              <w:widowControl w:val="0"/>
              <w:tabs>
                <w:tab w:val="left" w:pos="1100"/>
              </w:tabs>
              <w:autoSpaceDE w:val="0"/>
              <w:autoSpaceDN w:val="0"/>
              <w:adjustRightInd w:val="0"/>
              <w:spacing w:after="0" w:line="195" w:lineRule="exact"/>
              <w:ind w:left="40" w:firstLine="580"/>
              <w:rPr>
                <w:rFonts w:ascii="Times New Roman" w:hAnsi="Times New Roman" w:cs="Times New Roman"/>
                <w:sz w:val="18"/>
                <w:szCs w:val="18"/>
              </w:rPr>
            </w:pPr>
            <w:r w:rsidRPr="004E1E50">
              <w:rPr>
                <w:rFonts w:ascii="Times New Roman" w:hAnsi="Times New Roman" w:cs="Times New Roman"/>
                <w:color w:val="191919"/>
                <w:spacing w:val="-7"/>
                <w:sz w:val="18"/>
                <w:szCs w:val="18"/>
              </w:rPr>
              <w:t>BIO</w:t>
            </w:r>
            <w:r w:rsidRPr="004E1E50">
              <w:rPr>
                <w:rFonts w:ascii="Times New Roman" w:hAnsi="Times New Roman" w:cs="Times New Roman"/>
                <w:color w:val="191919"/>
                <w:sz w:val="18"/>
                <w:szCs w:val="18"/>
              </w:rPr>
              <w:t>L</w:t>
            </w:r>
            <w:r w:rsidRPr="004E1E50">
              <w:rPr>
                <w:rFonts w:ascii="Times New Roman" w:hAnsi="Times New Roman" w:cs="Times New Roman"/>
                <w:color w:val="191919"/>
                <w:sz w:val="18"/>
                <w:szCs w:val="18"/>
              </w:rPr>
              <w:tab/>
            </w:r>
            <w:r w:rsidRPr="004E1E50">
              <w:rPr>
                <w:rFonts w:ascii="Times New Roman" w:hAnsi="Times New Roman" w:cs="Times New Roman"/>
                <w:color w:val="191919"/>
                <w:spacing w:val="-7"/>
                <w:sz w:val="18"/>
                <w:szCs w:val="18"/>
              </w:rPr>
              <w:t>400</w:t>
            </w:r>
            <w:r w:rsidRPr="004E1E50">
              <w:rPr>
                <w:rFonts w:ascii="Times New Roman" w:hAnsi="Times New Roman" w:cs="Times New Roman"/>
                <w:color w:val="191919"/>
                <w:sz w:val="18"/>
                <w:szCs w:val="18"/>
              </w:rPr>
              <w:t>1</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pacing w:val="-7"/>
                <w:sz w:val="18"/>
                <w:szCs w:val="18"/>
              </w:rPr>
              <w:t>Researc</w:t>
            </w:r>
            <w:r w:rsidRPr="004E1E50">
              <w:rPr>
                <w:rFonts w:ascii="Times New Roman" w:hAnsi="Times New Roman" w:cs="Times New Roman"/>
                <w:color w:val="191919"/>
                <w:sz w:val="18"/>
                <w:szCs w:val="18"/>
              </w:rPr>
              <w:t>h</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pacing w:val="-7"/>
                <w:sz w:val="18"/>
                <w:szCs w:val="18"/>
              </w:rPr>
              <w:t>an</w:t>
            </w:r>
            <w:r w:rsidRPr="004E1E50">
              <w:rPr>
                <w:rFonts w:ascii="Times New Roman" w:hAnsi="Times New Roman" w:cs="Times New Roman"/>
                <w:color w:val="191919"/>
                <w:sz w:val="18"/>
                <w:szCs w:val="18"/>
              </w:rPr>
              <w:t>d</w:t>
            </w:r>
            <w:r w:rsidRPr="004E1E50">
              <w:rPr>
                <w:rFonts w:ascii="Times New Roman" w:hAnsi="Times New Roman" w:cs="Times New Roman"/>
                <w:color w:val="191919"/>
                <w:spacing w:val="-14"/>
                <w:sz w:val="18"/>
                <w:szCs w:val="18"/>
              </w:rPr>
              <w:t xml:space="preserve"> </w:t>
            </w:r>
            <w:proofErr w:type="spellStart"/>
            <w:r w:rsidRPr="004E1E50">
              <w:rPr>
                <w:rFonts w:ascii="Times New Roman" w:hAnsi="Times New Roman" w:cs="Times New Roman"/>
                <w:color w:val="191919"/>
                <w:spacing w:val="-7"/>
                <w:sz w:val="18"/>
                <w:szCs w:val="18"/>
              </w:rPr>
              <w:t>Indep</w:t>
            </w:r>
            <w:proofErr w:type="spellEnd"/>
            <w:r w:rsidRPr="004E1E50">
              <w:rPr>
                <w:rFonts w:ascii="Times New Roman" w:hAnsi="Times New Roman" w:cs="Times New Roman"/>
                <w:color w:val="191919"/>
                <w:sz w:val="18"/>
                <w:szCs w:val="18"/>
              </w:rPr>
              <w:t>.</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pacing w:val="-7"/>
                <w:sz w:val="18"/>
                <w:szCs w:val="18"/>
              </w:rPr>
              <w:t>Stud</w:t>
            </w:r>
            <w:r w:rsidRPr="004E1E50">
              <w:rPr>
                <w:rFonts w:ascii="Times New Roman" w:hAnsi="Times New Roman" w:cs="Times New Roman"/>
                <w:color w:val="191919"/>
                <w:sz w:val="18"/>
                <w:szCs w:val="18"/>
              </w:rPr>
              <w:t>y</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z w:val="18"/>
                <w:szCs w:val="18"/>
              </w:rPr>
              <w:t>I</w:t>
            </w:r>
          </w:p>
        </w:tc>
        <w:tc>
          <w:tcPr>
            <w:tcW w:w="1571"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left="1003" w:firstLine="143"/>
              <w:jc w:val="right"/>
              <w:rPr>
                <w:rFonts w:ascii="Times New Roman" w:hAnsi="Times New Roman" w:cs="Times New Roman"/>
                <w:sz w:val="18"/>
                <w:szCs w:val="18"/>
              </w:rPr>
            </w:pPr>
            <w:r w:rsidRPr="004E1E50">
              <w:rPr>
                <w:rFonts w:ascii="Times New Roman" w:hAnsi="Times New Roman" w:cs="Times New Roman"/>
                <w:color w:val="191919"/>
                <w:sz w:val="18"/>
                <w:szCs w:val="18"/>
              </w:rPr>
              <w:t>1</w:t>
            </w:r>
          </w:p>
        </w:tc>
        <w:tc>
          <w:tcPr>
            <w:tcW w:w="2751" w:type="dxa"/>
            <w:gridSpan w:val="3"/>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left="886" w:right="1708" w:firstLine="580"/>
              <w:jc w:val="center"/>
              <w:rPr>
                <w:rFonts w:ascii="Times New Roman" w:hAnsi="Times New Roman" w:cs="Times New Roman"/>
                <w:sz w:val="18"/>
                <w:szCs w:val="18"/>
              </w:rPr>
            </w:pPr>
            <w:r w:rsidRPr="004E1E50">
              <w:rPr>
                <w:rFonts w:ascii="Times New Roman" w:hAnsi="Times New Roman" w:cs="Times New Roman"/>
                <w:color w:val="191919"/>
                <w:sz w:val="18"/>
                <w:szCs w:val="18"/>
              </w:rPr>
              <w:t>1</w:t>
            </w:r>
          </w:p>
        </w:tc>
      </w:tr>
      <w:tr w:rsidR="004E1E50" w:rsidRPr="007A7452" w:rsidTr="004E1E50">
        <w:trPr>
          <w:trHeight w:hRule="exact" w:val="214"/>
        </w:trPr>
        <w:tc>
          <w:tcPr>
            <w:tcW w:w="6147" w:type="dxa"/>
            <w:gridSpan w:val="4"/>
            <w:tcBorders>
              <w:top w:val="nil"/>
              <w:left w:val="nil"/>
              <w:bottom w:val="nil"/>
              <w:right w:val="nil"/>
            </w:tcBorders>
          </w:tcPr>
          <w:p w:rsidR="004E1E50" w:rsidRPr="004E1E50" w:rsidRDefault="004E1E50" w:rsidP="004E1E50">
            <w:pPr>
              <w:widowControl w:val="0"/>
              <w:tabs>
                <w:tab w:val="left" w:pos="1120"/>
              </w:tabs>
              <w:autoSpaceDE w:val="0"/>
              <w:autoSpaceDN w:val="0"/>
              <w:adjustRightInd w:val="0"/>
              <w:spacing w:after="0" w:line="195" w:lineRule="exact"/>
              <w:ind w:left="40" w:firstLine="580"/>
              <w:rPr>
                <w:rFonts w:ascii="Times New Roman" w:hAnsi="Times New Roman" w:cs="Times New Roman"/>
                <w:sz w:val="18"/>
                <w:szCs w:val="18"/>
              </w:rPr>
            </w:pPr>
            <w:r w:rsidRPr="004E1E50">
              <w:rPr>
                <w:rFonts w:ascii="Times New Roman" w:hAnsi="Times New Roman" w:cs="Times New Roman"/>
                <w:color w:val="191919"/>
                <w:spacing w:val="-7"/>
                <w:sz w:val="18"/>
                <w:szCs w:val="18"/>
              </w:rPr>
              <w:t>Are</w:t>
            </w:r>
            <w:r w:rsidRPr="004E1E50">
              <w:rPr>
                <w:rFonts w:ascii="Times New Roman" w:hAnsi="Times New Roman" w:cs="Times New Roman"/>
                <w:color w:val="191919"/>
                <w:sz w:val="18"/>
                <w:szCs w:val="18"/>
              </w:rPr>
              <w:t>a</w:t>
            </w:r>
            <w:r w:rsidRPr="004E1E50">
              <w:rPr>
                <w:rFonts w:ascii="Times New Roman" w:hAnsi="Times New Roman" w:cs="Times New Roman"/>
                <w:color w:val="191919"/>
                <w:spacing w:val="-14"/>
                <w:sz w:val="18"/>
                <w:szCs w:val="18"/>
              </w:rPr>
              <w:t xml:space="preserve"> </w:t>
            </w:r>
            <w:r w:rsidRPr="004E1E50">
              <w:rPr>
                <w:rFonts w:ascii="Times New Roman" w:hAnsi="Times New Roman" w:cs="Times New Roman"/>
                <w:color w:val="191919"/>
                <w:sz w:val="18"/>
                <w:szCs w:val="18"/>
              </w:rPr>
              <w:t>E</w:t>
            </w:r>
            <w:r w:rsidRPr="004E1E50">
              <w:rPr>
                <w:rFonts w:ascii="Times New Roman" w:hAnsi="Times New Roman" w:cs="Times New Roman"/>
                <w:color w:val="191919"/>
                <w:sz w:val="18"/>
                <w:szCs w:val="18"/>
              </w:rPr>
              <w:tab/>
            </w:r>
            <w:r w:rsidRPr="004E1E50">
              <w:rPr>
                <w:rFonts w:ascii="Times New Roman" w:hAnsi="Times New Roman" w:cs="Times New Roman"/>
                <w:color w:val="191919"/>
                <w:spacing w:val="-7"/>
                <w:sz w:val="18"/>
                <w:szCs w:val="18"/>
              </w:rPr>
              <w:t>Choice</w:t>
            </w:r>
          </w:p>
        </w:tc>
        <w:tc>
          <w:tcPr>
            <w:tcW w:w="1571"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left="1003" w:firstLine="143"/>
              <w:jc w:val="right"/>
              <w:rPr>
                <w:rFonts w:ascii="Times New Roman" w:hAnsi="Times New Roman" w:cs="Times New Roman"/>
                <w:sz w:val="18"/>
                <w:szCs w:val="18"/>
              </w:rPr>
            </w:pPr>
            <w:r w:rsidRPr="004E1E50">
              <w:rPr>
                <w:rFonts w:ascii="Times New Roman" w:hAnsi="Times New Roman" w:cs="Times New Roman"/>
                <w:color w:val="191919"/>
                <w:sz w:val="18"/>
                <w:szCs w:val="18"/>
              </w:rPr>
              <w:t>3</w:t>
            </w:r>
          </w:p>
        </w:tc>
        <w:tc>
          <w:tcPr>
            <w:tcW w:w="2751" w:type="dxa"/>
            <w:gridSpan w:val="3"/>
            <w:tcBorders>
              <w:top w:val="nil"/>
              <w:left w:val="nil"/>
              <w:bottom w:val="nil"/>
              <w:right w:val="nil"/>
            </w:tcBorders>
          </w:tcPr>
          <w:p w:rsidR="004E1E50" w:rsidRPr="004E1E50" w:rsidRDefault="004E1E50" w:rsidP="004E1E50">
            <w:pPr>
              <w:widowControl w:val="0"/>
              <w:autoSpaceDE w:val="0"/>
              <w:autoSpaceDN w:val="0"/>
              <w:adjustRightInd w:val="0"/>
              <w:spacing w:after="0" w:line="195" w:lineRule="exact"/>
              <w:ind w:left="886" w:right="1708" w:firstLine="580"/>
              <w:jc w:val="center"/>
              <w:rPr>
                <w:rFonts w:ascii="Times New Roman" w:hAnsi="Times New Roman" w:cs="Times New Roman"/>
                <w:sz w:val="18"/>
                <w:szCs w:val="18"/>
              </w:rPr>
            </w:pPr>
            <w:r w:rsidRPr="004E1E50">
              <w:rPr>
                <w:rFonts w:ascii="Times New Roman" w:hAnsi="Times New Roman" w:cs="Times New Roman"/>
                <w:color w:val="191919"/>
                <w:sz w:val="18"/>
                <w:szCs w:val="18"/>
              </w:rPr>
              <w:t>3</w:t>
            </w:r>
          </w:p>
        </w:tc>
      </w:tr>
      <w:tr w:rsidR="004E1E50" w:rsidRPr="007A7452" w:rsidTr="004E1E50">
        <w:trPr>
          <w:trHeight w:hRule="exact" w:val="296"/>
        </w:trPr>
        <w:tc>
          <w:tcPr>
            <w:tcW w:w="6147" w:type="dxa"/>
            <w:gridSpan w:val="4"/>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left="40" w:firstLine="580"/>
              <w:rPr>
                <w:rFonts w:ascii="Times New Roman" w:hAnsi="Times New Roman" w:cs="Times New Roman"/>
                <w:sz w:val="18"/>
                <w:szCs w:val="18"/>
              </w:rPr>
            </w:pPr>
            <w:r w:rsidRPr="004E1E50">
              <w:rPr>
                <w:rFonts w:ascii="Times New Roman" w:hAnsi="Times New Roman" w:cs="Times New Roman"/>
                <w:b/>
                <w:bCs/>
                <w:color w:val="191919"/>
                <w:spacing w:val="-24"/>
                <w:sz w:val="18"/>
                <w:szCs w:val="18"/>
              </w:rPr>
              <w:t>T</w:t>
            </w:r>
            <w:r w:rsidRPr="004E1E50">
              <w:rPr>
                <w:rFonts w:ascii="Times New Roman" w:hAnsi="Times New Roman" w:cs="Times New Roman"/>
                <w:b/>
                <w:bCs/>
                <w:color w:val="191919"/>
                <w:spacing w:val="-7"/>
                <w:sz w:val="18"/>
                <w:szCs w:val="18"/>
              </w:rPr>
              <w:t>otal</w:t>
            </w:r>
          </w:p>
        </w:tc>
        <w:tc>
          <w:tcPr>
            <w:tcW w:w="1571" w:type="dxa"/>
            <w:gridSpan w:val="2"/>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left="920" w:firstLine="143"/>
              <w:jc w:val="right"/>
              <w:rPr>
                <w:rFonts w:ascii="Times New Roman" w:hAnsi="Times New Roman" w:cs="Times New Roman"/>
                <w:sz w:val="18"/>
                <w:szCs w:val="18"/>
              </w:rPr>
            </w:pPr>
            <w:r w:rsidRPr="004E1E50">
              <w:rPr>
                <w:rFonts w:ascii="Times New Roman" w:hAnsi="Times New Roman" w:cs="Times New Roman"/>
                <w:b/>
                <w:bCs/>
                <w:color w:val="191919"/>
                <w:spacing w:val="-7"/>
                <w:sz w:val="18"/>
                <w:szCs w:val="18"/>
              </w:rPr>
              <w:t>15</w:t>
            </w:r>
          </w:p>
        </w:tc>
        <w:tc>
          <w:tcPr>
            <w:tcW w:w="2751" w:type="dxa"/>
            <w:gridSpan w:val="3"/>
            <w:tcBorders>
              <w:top w:val="nil"/>
              <w:left w:val="nil"/>
              <w:bottom w:val="nil"/>
              <w:right w:val="nil"/>
            </w:tcBorders>
          </w:tcPr>
          <w:p w:rsidR="004E1E50" w:rsidRPr="004E1E50" w:rsidRDefault="004E1E50" w:rsidP="004E1E50">
            <w:pPr>
              <w:widowControl w:val="0"/>
              <w:autoSpaceDE w:val="0"/>
              <w:autoSpaceDN w:val="0"/>
              <w:adjustRightInd w:val="0"/>
              <w:spacing w:after="0" w:line="194" w:lineRule="exact"/>
              <w:ind w:left="823" w:firstLine="580"/>
              <w:rPr>
                <w:rFonts w:ascii="Times New Roman" w:hAnsi="Times New Roman" w:cs="Times New Roman"/>
                <w:sz w:val="18"/>
                <w:szCs w:val="18"/>
              </w:rPr>
            </w:pPr>
            <w:r w:rsidRPr="004E1E50">
              <w:rPr>
                <w:rFonts w:ascii="Times New Roman" w:hAnsi="Times New Roman" w:cs="Times New Roman"/>
                <w:b/>
                <w:bCs/>
                <w:color w:val="191919"/>
                <w:spacing w:val="-7"/>
                <w:sz w:val="18"/>
                <w:szCs w:val="18"/>
              </w:rPr>
              <w:t>17</w:t>
            </w:r>
          </w:p>
        </w:tc>
      </w:tr>
    </w:tbl>
    <w:p w:rsidR="004E1E50" w:rsidRDefault="004E1E50" w:rsidP="004E1E50">
      <w:pPr>
        <w:widowControl w:val="0"/>
        <w:tabs>
          <w:tab w:val="left" w:pos="7980"/>
        </w:tabs>
        <w:autoSpaceDE w:val="0"/>
        <w:autoSpaceDN w:val="0"/>
        <w:adjustRightInd w:val="0"/>
        <w:spacing w:after="0"/>
        <w:ind w:left="140" w:firstLine="490"/>
        <w:rPr>
          <w:rFonts w:ascii="Times New Roman" w:hAnsi="Times New Roman"/>
          <w:b/>
          <w:bCs/>
          <w:color w:val="191919"/>
          <w:spacing w:val="-7"/>
          <w:sz w:val="18"/>
          <w:szCs w:val="18"/>
        </w:rPr>
      </w:pPr>
    </w:p>
    <w:p w:rsidR="004E1E50" w:rsidRDefault="00A715EF" w:rsidP="004E1E50">
      <w:pPr>
        <w:widowControl w:val="0"/>
        <w:tabs>
          <w:tab w:val="left" w:pos="7980"/>
        </w:tabs>
        <w:autoSpaceDE w:val="0"/>
        <w:autoSpaceDN w:val="0"/>
        <w:adjustRightInd w:val="0"/>
        <w:spacing w:after="0"/>
        <w:ind w:left="140" w:firstLine="490"/>
        <w:rPr>
          <w:rFonts w:ascii="Times New Roman" w:hAnsi="Times New Roman"/>
          <w:color w:val="000000"/>
          <w:sz w:val="18"/>
          <w:szCs w:val="18"/>
        </w:rPr>
      </w:pPr>
      <w:r w:rsidRPr="00A715EF">
        <w:rPr>
          <w:noProof/>
        </w:rPr>
        <w:pict>
          <v:shape id="Text Box 5295" o:spid="_x0000_s1054" type="#_x0000_t202" style="position:absolute;left:0;text-align:left;margin-left:557.35pt;margin-top:16.1pt;width:36pt;height:55.2pt;z-index:-25163161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" o:allowincell="f" filled="f" stroked="f">
            <v:textbox style="layout-flow:vertical" inset="0,0,0,0">
              <w:txbxContent>
                <w:p w:rsidR="00510B4A" w:rsidRDefault="00510B4A" w:rsidP="004E1E50">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FFFFFF"/>
                      <w:sz w:val="20"/>
                      <w:szCs w:val="20"/>
                    </w:rPr>
                    <w:t>Sciences &amp;</w:t>
                  </w:r>
                </w:p>
                <w:p w:rsidR="00510B4A" w:rsidRDefault="00510B4A" w:rsidP="004E1E50">
                  <w:pPr>
                    <w:widowControl w:val="0"/>
                    <w:autoSpaceDE w:val="0"/>
                    <w:autoSpaceDN w:val="0"/>
                    <w:adjustRightInd w:val="0"/>
                    <w:spacing w:after="0" w:line="240" w:lineRule="exact"/>
                    <w:ind w:left="202" w:right="202"/>
                    <w:jc w:val="center"/>
                    <w:rPr>
                      <w:rFonts w:ascii="Century Gothic" w:hAnsi="Century Gothic" w:cs="Century Gothic"/>
                      <w:color w:val="000000"/>
                      <w:sz w:val="20"/>
                      <w:szCs w:val="20"/>
                    </w:rPr>
                  </w:pPr>
                  <w:r>
                    <w:rPr>
                      <w:rFonts w:ascii="Century Gothic" w:hAnsi="Century Gothic" w:cs="Century Gothic"/>
                      <w:b/>
                      <w:bCs/>
                      <w:color w:val="FFFFFF"/>
                      <w:sz w:val="20"/>
                      <w:szCs w:val="20"/>
                    </w:rPr>
                    <w:t>Health</w:t>
                  </w:r>
                </w:p>
                <w:p w:rsidR="00510B4A" w:rsidRDefault="00510B4A" w:rsidP="004E1E50">
                  <w:pPr>
                    <w:widowControl w:val="0"/>
                    <w:autoSpaceDE w:val="0"/>
                    <w:autoSpaceDN w:val="0"/>
                    <w:adjustRightInd w:val="0"/>
                    <w:spacing w:after="0" w:line="240" w:lineRule="exact"/>
                    <w:ind w:left="-7" w:right="-7"/>
                    <w:jc w:val="center"/>
                    <w:rPr>
                      <w:rFonts w:ascii="Century Gothic" w:hAnsi="Century Gothic" w:cs="Century Gothic"/>
                      <w:color w:val="000000"/>
                      <w:sz w:val="20"/>
                      <w:szCs w:val="20"/>
                    </w:rPr>
                  </w:pPr>
                  <w:r>
                    <w:rPr>
                      <w:rFonts w:ascii="Century Gothic" w:hAnsi="Century Gothic" w:cs="Century Gothic"/>
                      <w:b/>
                      <w:bCs/>
                      <w:color w:val="FFFFFF"/>
                      <w:sz w:val="20"/>
                      <w:szCs w:val="20"/>
                    </w:rPr>
                    <w:t>Professions</w:t>
                  </w:r>
                </w:p>
              </w:txbxContent>
            </v:textbox>
            <w10:wrap anchorx="page"/>
          </v:shape>
        </w:pict>
      </w:r>
      <w:r w:rsidR="004E1E50">
        <w:rPr>
          <w:rFonts w:ascii="Times New Roman" w:hAnsi="Times New Roman"/>
          <w:b/>
          <w:bCs/>
          <w:color w:val="191919"/>
          <w:spacing w:val="-7"/>
          <w:sz w:val="18"/>
          <w:szCs w:val="18"/>
        </w:rPr>
        <w:t>Biolog</w:t>
      </w:r>
      <w:r w:rsidR="004E1E50">
        <w:rPr>
          <w:rFonts w:ascii="Times New Roman" w:hAnsi="Times New Roman"/>
          <w:b/>
          <w:bCs/>
          <w:color w:val="191919"/>
          <w:sz w:val="18"/>
          <w:szCs w:val="18"/>
        </w:rPr>
        <w:t>y</w:t>
      </w:r>
      <w:r w:rsidR="004E1E50">
        <w:rPr>
          <w:rFonts w:ascii="Times New Roman" w:hAnsi="Times New Roman"/>
          <w:b/>
          <w:bCs/>
          <w:color w:val="191919"/>
          <w:spacing w:val="-14"/>
          <w:sz w:val="18"/>
          <w:szCs w:val="18"/>
        </w:rPr>
        <w:t xml:space="preserve"> </w:t>
      </w:r>
      <w:r w:rsidR="004E1E50">
        <w:rPr>
          <w:rFonts w:ascii="Times New Roman" w:hAnsi="Times New Roman"/>
          <w:b/>
          <w:bCs/>
          <w:color w:val="191919"/>
          <w:spacing w:val="-7"/>
          <w:sz w:val="18"/>
          <w:szCs w:val="18"/>
        </w:rPr>
        <w:t>Elective</w:t>
      </w:r>
      <w:r w:rsidR="004E1E50">
        <w:rPr>
          <w:rFonts w:ascii="Times New Roman" w:hAnsi="Times New Roman"/>
          <w:b/>
          <w:bCs/>
          <w:color w:val="191919"/>
          <w:sz w:val="18"/>
          <w:szCs w:val="18"/>
        </w:rPr>
        <w:t>s</w:t>
      </w:r>
      <w:r w:rsidR="004E1E50">
        <w:rPr>
          <w:rFonts w:ascii="Times New Roman" w:hAnsi="Times New Roman"/>
          <w:b/>
          <w:bCs/>
          <w:color w:val="191919"/>
          <w:sz w:val="18"/>
          <w:szCs w:val="18"/>
        </w:rPr>
        <w:tab/>
      </w:r>
      <w:r w:rsidR="004E1E50">
        <w:rPr>
          <w:rFonts w:ascii="Times New Roman" w:hAnsi="Times New Roman"/>
          <w:b/>
          <w:bCs/>
          <w:color w:val="191919"/>
          <w:spacing w:val="-7"/>
          <w:sz w:val="18"/>
          <w:szCs w:val="18"/>
        </w:rPr>
        <w:t>C</w:t>
      </w:r>
      <w:r w:rsidR="004E1E50">
        <w:rPr>
          <w:rFonts w:ascii="Times New Roman" w:hAnsi="Times New Roman"/>
          <w:b/>
          <w:bCs/>
          <w:color w:val="191919"/>
          <w:spacing w:val="-10"/>
          <w:sz w:val="18"/>
          <w:szCs w:val="18"/>
        </w:rPr>
        <w:t>r</w:t>
      </w:r>
      <w:r w:rsidR="004E1E50">
        <w:rPr>
          <w:rFonts w:ascii="Times New Roman" w:hAnsi="Times New Roman"/>
          <w:b/>
          <w:bCs/>
          <w:color w:val="191919"/>
          <w:spacing w:val="-7"/>
          <w:sz w:val="18"/>
          <w:szCs w:val="18"/>
        </w:rPr>
        <w:t>edi</w:t>
      </w:r>
      <w:r w:rsidR="004E1E50">
        <w:rPr>
          <w:rFonts w:ascii="Times New Roman" w:hAnsi="Times New Roman"/>
          <w:b/>
          <w:bCs/>
          <w:color w:val="191919"/>
          <w:sz w:val="18"/>
          <w:szCs w:val="18"/>
        </w:rPr>
        <w:t>t</w:t>
      </w:r>
      <w:r w:rsidR="004E1E50">
        <w:rPr>
          <w:rFonts w:ascii="Times New Roman" w:hAnsi="Times New Roman"/>
          <w:b/>
          <w:bCs/>
          <w:color w:val="191919"/>
          <w:spacing w:val="-14"/>
          <w:sz w:val="18"/>
          <w:szCs w:val="18"/>
        </w:rPr>
        <w:t xml:space="preserve"> </w:t>
      </w:r>
      <w:r w:rsidR="004E1E50">
        <w:rPr>
          <w:rFonts w:ascii="Times New Roman" w:hAnsi="Times New Roman"/>
          <w:b/>
          <w:bCs/>
          <w:color w:val="191919"/>
          <w:spacing w:val="-7"/>
          <w:sz w:val="18"/>
          <w:szCs w:val="18"/>
        </w:rPr>
        <w:t>Hrs.</w:t>
      </w:r>
    </w:p>
    <w:tbl>
      <w:tblPr>
        <w:tblW w:w="0" w:type="auto"/>
        <w:tblInd w:w="720" w:type="dxa"/>
        <w:tblLayout w:type="fixed"/>
        <w:tblCellMar>
          <w:left w:w="0" w:type="dxa"/>
          <w:right w:w="0" w:type="dxa"/>
        </w:tblCellMar>
        <w:tblLook w:val="0000"/>
      </w:tblPr>
      <w:tblGrid>
        <w:gridCol w:w="865"/>
        <w:gridCol w:w="1221"/>
        <w:gridCol w:w="5255"/>
        <w:gridCol w:w="1379"/>
      </w:tblGrid>
      <w:tr w:rsidR="004E1E50" w:rsidRPr="007A7452" w:rsidTr="004E1E50">
        <w:trPr>
          <w:trHeight w:hRule="exact" w:val="23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before="6" w:after="0"/>
              <w:ind w:left="40" w:hanging="40"/>
              <w:rPr>
                <w:rFonts w:ascii="Times New Roman" w:hAnsi="Times New Roman"/>
                <w:sz w:val="24"/>
                <w:szCs w:val="24"/>
              </w:rPr>
            </w:pPr>
            <w:r w:rsidRPr="007A7452">
              <w:rPr>
                <w:rFonts w:ascii="Times New Roman" w:hAnsi="Times New Roman"/>
                <w:b/>
                <w:bCs/>
                <w:color w:val="191919"/>
                <w:spacing w:val="-7"/>
                <w:sz w:val="18"/>
                <w:szCs w:val="18"/>
              </w:rPr>
              <w:t>Courses</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before="6" w:after="0"/>
              <w:ind w:left="255" w:hanging="40"/>
              <w:rPr>
                <w:rFonts w:ascii="Times New Roman" w:hAnsi="Times New Roman"/>
                <w:sz w:val="24"/>
                <w:szCs w:val="24"/>
              </w:rPr>
            </w:pPr>
            <w:r w:rsidRPr="007A7452">
              <w:rPr>
                <w:rFonts w:ascii="Times New Roman" w:hAnsi="Times New Roman"/>
                <w:b/>
                <w:bCs/>
                <w:color w:val="191919"/>
                <w:spacing w:val="-10"/>
                <w:sz w:val="18"/>
                <w:szCs w:val="18"/>
              </w:rPr>
              <w:t>T</w:t>
            </w:r>
            <w:r w:rsidRPr="007A7452">
              <w:rPr>
                <w:rFonts w:ascii="Times New Roman" w:hAnsi="Times New Roman"/>
                <w:b/>
                <w:bCs/>
                <w:color w:val="191919"/>
                <w:spacing w:val="-7"/>
                <w:sz w:val="18"/>
                <w:szCs w:val="18"/>
              </w:rPr>
              <w:t>itle</w:t>
            </w:r>
          </w:p>
        </w:tc>
        <w:tc>
          <w:tcPr>
            <w:tcW w:w="6634"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hanging="40"/>
              <w:rPr>
                <w:rFonts w:ascii="Times New Roman" w:hAnsi="Times New Roman"/>
                <w:sz w:val="24"/>
                <w:szCs w:val="24"/>
              </w:rPr>
            </w:pPr>
          </w:p>
        </w:tc>
      </w:tr>
      <w:tr w:rsidR="004E1E50" w:rsidRPr="007A7452" w:rsidTr="004E1E50">
        <w:trPr>
          <w:trHeight w:hRule="exact" w:val="218"/>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7"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7" w:lineRule="exact"/>
              <w:ind w:left="255" w:hanging="40"/>
              <w:rPr>
                <w:rFonts w:ascii="Times New Roman" w:hAnsi="Times New Roman"/>
                <w:sz w:val="24"/>
                <w:szCs w:val="24"/>
              </w:rPr>
            </w:pPr>
            <w:r w:rsidRPr="007A7452">
              <w:rPr>
                <w:rFonts w:ascii="Times New Roman" w:hAnsi="Times New Roman"/>
                <w:color w:val="191919"/>
                <w:spacing w:val="-7"/>
                <w:sz w:val="18"/>
                <w:szCs w:val="18"/>
              </w:rPr>
              <w:t>1801</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7" w:lineRule="exact"/>
              <w:ind w:left="474" w:hanging="40"/>
              <w:rPr>
                <w:rFonts w:ascii="Times New Roman" w:hAnsi="Times New Roman"/>
                <w:sz w:val="24"/>
                <w:szCs w:val="24"/>
              </w:rPr>
            </w:pPr>
            <w:r w:rsidRPr="007A7452">
              <w:rPr>
                <w:rFonts w:ascii="Times New Roman" w:hAnsi="Times New Roman"/>
                <w:color w:val="191919"/>
                <w:spacing w:val="-7"/>
                <w:sz w:val="18"/>
                <w:szCs w:val="18"/>
              </w:rPr>
              <w:t>Scienc</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Caree</w:t>
            </w:r>
            <w:r w:rsidRPr="007A7452">
              <w:rPr>
                <w:rFonts w:ascii="Times New Roman" w:hAnsi="Times New Roman"/>
                <w:color w:val="191919"/>
                <w:sz w:val="18"/>
                <w:szCs w:val="18"/>
              </w:rPr>
              <w:t>r</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Explorations</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7" w:lineRule="exact"/>
              <w:ind w:right="40" w:hanging="40"/>
              <w:jc w:val="right"/>
              <w:rPr>
                <w:rFonts w:ascii="Times New Roman" w:hAnsi="Times New Roman"/>
                <w:sz w:val="24"/>
                <w:szCs w:val="24"/>
              </w:rPr>
            </w:pPr>
            <w:r w:rsidRPr="007A7452">
              <w:rPr>
                <w:rFonts w:ascii="Times New Roman" w:hAnsi="Times New Roman"/>
                <w:color w:val="191919"/>
                <w:sz w:val="18"/>
                <w:szCs w:val="18"/>
              </w:rPr>
              <w:t>1</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2</w:t>
            </w:r>
            <w:r w:rsidRPr="007A7452">
              <w:rPr>
                <w:rFonts w:ascii="Times New Roman" w:hAnsi="Times New Roman"/>
                <w:color w:val="191919"/>
                <w:spacing w:val="-14"/>
                <w:sz w:val="18"/>
                <w:szCs w:val="18"/>
              </w:rPr>
              <w:t>1</w:t>
            </w:r>
            <w:r w:rsidRPr="007A7452">
              <w:rPr>
                <w:rFonts w:ascii="Times New Roman" w:hAnsi="Times New Roman"/>
                <w:color w:val="191919"/>
                <w:spacing w:val="-7"/>
                <w:sz w:val="18"/>
                <w:szCs w:val="18"/>
              </w:rPr>
              <w:t>13K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Invertebrat</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Zoology</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2312K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Botan</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II</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2412K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Anatom</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Physiolog</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II</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color w:val="191919"/>
                <w:spacing w:val="-7"/>
                <w:sz w:val="18"/>
                <w:szCs w:val="18"/>
              </w:rPr>
            </w:pPr>
            <w:r>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color w:val="191919"/>
                <w:spacing w:val="-7"/>
                <w:sz w:val="18"/>
                <w:szCs w:val="18"/>
              </w:rPr>
            </w:pPr>
            <w:r>
              <w:rPr>
                <w:rFonts w:ascii="Times New Roman" w:hAnsi="Times New Roman"/>
                <w:color w:val="191919"/>
                <w:spacing w:val="-7"/>
                <w:sz w:val="18"/>
                <w:szCs w:val="18"/>
              </w:rPr>
              <w:t>2320K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color w:val="191919"/>
                <w:spacing w:val="-7"/>
                <w:sz w:val="18"/>
                <w:szCs w:val="18"/>
              </w:rPr>
            </w:pPr>
            <w:r>
              <w:rPr>
                <w:rFonts w:ascii="Times New Roman" w:hAnsi="Times New Roman"/>
                <w:color w:val="191919"/>
                <w:spacing w:val="-7"/>
                <w:sz w:val="18"/>
                <w:szCs w:val="18"/>
              </w:rPr>
              <w:t>Lab Research Techniques</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color w:val="191919"/>
                <w:sz w:val="18"/>
                <w:szCs w:val="18"/>
              </w:rPr>
            </w:pPr>
            <w:r>
              <w:rPr>
                <w:rFonts w:ascii="Times New Roman" w:hAnsi="Times New Roman"/>
                <w:color w:val="191919"/>
                <w:sz w:val="18"/>
                <w:szCs w:val="18"/>
              </w:rPr>
              <w:t>3</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2415</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Scientifi</w:t>
            </w:r>
            <w:r w:rsidRPr="007A7452">
              <w:rPr>
                <w:rFonts w:ascii="Times New Roman" w:hAnsi="Times New Roman"/>
                <w:color w:val="191919"/>
                <w:sz w:val="18"/>
                <w:szCs w:val="18"/>
              </w:rPr>
              <w:t>c</w:t>
            </w:r>
            <w:r w:rsidRPr="007A7452">
              <w:rPr>
                <w:rFonts w:ascii="Times New Roman" w:hAnsi="Times New Roman"/>
                <w:color w:val="191919"/>
                <w:spacing w:val="-17"/>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pacing w:val="-7"/>
                <w:sz w:val="18"/>
                <w:szCs w:val="18"/>
              </w:rPr>
              <w:t>riting</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color w:val="191919"/>
                <w:spacing w:val="-7"/>
                <w:sz w:val="18"/>
                <w:szCs w:val="18"/>
              </w:rPr>
            </w:pPr>
            <w:r>
              <w:rPr>
                <w:rFonts w:ascii="Times New Roman" w:hAnsi="Times New Roman"/>
                <w:color w:val="191919"/>
                <w:spacing w:val="-7"/>
                <w:sz w:val="18"/>
                <w:szCs w:val="18"/>
              </w:rPr>
              <w:lastRenderedPageBreak/>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color w:val="191919"/>
                <w:spacing w:val="-7"/>
                <w:sz w:val="18"/>
                <w:szCs w:val="18"/>
              </w:rPr>
            </w:pPr>
            <w:r>
              <w:rPr>
                <w:rFonts w:ascii="Times New Roman" w:hAnsi="Times New Roman"/>
                <w:color w:val="191919"/>
                <w:spacing w:val="-7"/>
                <w:sz w:val="18"/>
                <w:szCs w:val="18"/>
              </w:rPr>
              <w:t>2702K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color w:val="191919"/>
                <w:spacing w:val="-7"/>
                <w:sz w:val="18"/>
                <w:szCs w:val="18"/>
              </w:rPr>
            </w:pPr>
            <w:r>
              <w:rPr>
                <w:rFonts w:ascii="Times New Roman" w:hAnsi="Times New Roman"/>
                <w:color w:val="191919"/>
                <w:spacing w:val="-7"/>
                <w:sz w:val="18"/>
                <w:szCs w:val="18"/>
              </w:rPr>
              <w:t>Fundamentals of Biotechnology</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color w:val="191919"/>
                <w:sz w:val="18"/>
                <w:szCs w:val="18"/>
              </w:rPr>
            </w:pPr>
            <w:r>
              <w:rPr>
                <w:rFonts w:ascii="Times New Roman" w:hAnsi="Times New Roman"/>
                <w:color w:val="191919"/>
                <w:sz w:val="18"/>
                <w:szCs w:val="18"/>
              </w:rPr>
              <w:t>4</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3201K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Entomology</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3309K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Plan</w:t>
            </w:r>
            <w:r w:rsidRPr="007A7452">
              <w:rPr>
                <w:rFonts w:ascii="Times New Roman" w:hAnsi="Times New Roman"/>
                <w:color w:val="191919"/>
                <w:sz w:val="18"/>
                <w:szCs w:val="18"/>
              </w:rPr>
              <w:t>t</w:t>
            </w:r>
            <w:r w:rsidRPr="007A7452">
              <w:rPr>
                <w:rFonts w:ascii="Times New Roman" w:hAnsi="Times New Roman"/>
                <w:color w:val="191919"/>
                <w:spacing w:val="-24"/>
                <w:sz w:val="18"/>
                <w:szCs w:val="18"/>
              </w:rPr>
              <w:t xml:space="preserve"> </w:t>
            </w:r>
            <w:r w:rsidRPr="007A7452">
              <w:rPr>
                <w:rFonts w:ascii="Times New Roman" w:hAnsi="Times New Roman"/>
                <w:color w:val="191919"/>
                <w:spacing w:val="-7"/>
                <w:sz w:val="18"/>
                <w:szCs w:val="18"/>
              </w:rPr>
              <w:t>Anatomy</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33</w:t>
            </w:r>
            <w:r w:rsidRPr="007A7452">
              <w:rPr>
                <w:rFonts w:ascii="Times New Roman" w:hAnsi="Times New Roman"/>
                <w:color w:val="191919"/>
                <w:spacing w:val="-14"/>
                <w:sz w:val="18"/>
                <w:szCs w:val="18"/>
              </w:rPr>
              <w:t>1</w:t>
            </w:r>
            <w:r w:rsidRPr="007A7452">
              <w:rPr>
                <w:rFonts w:ascii="Times New Roman" w:hAnsi="Times New Roman"/>
                <w:color w:val="191919"/>
                <w:spacing w:val="-7"/>
                <w:sz w:val="18"/>
                <w:szCs w:val="18"/>
              </w:rPr>
              <w:t>1K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Natura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Resources</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3312K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Plannin</w:t>
            </w:r>
            <w:r w:rsidRPr="007A7452">
              <w:rPr>
                <w:rFonts w:ascii="Times New Roman" w:hAnsi="Times New Roman"/>
                <w:color w:val="191919"/>
                <w:sz w:val="18"/>
                <w:szCs w:val="18"/>
              </w:rPr>
              <w:t>g</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Managin</w:t>
            </w:r>
            <w:r w:rsidRPr="007A7452">
              <w:rPr>
                <w:rFonts w:ascii="Times New Roman" w:hAnsi="Times New Roman"/>
                <w:color w:val="191919"/>
                <w:sz w:val="18"/>
                <w:szCs w:val="18"/>
              </w:rPr>
              <w:t>g</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Natura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Resources</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3313K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Natura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Environmenta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Policy</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3314K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Us</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Ene</w:t>
            </w:r>
            <w:r w:rsidRPr="007A7452">
              <w:rPr>
                <w:rFonts w:ascii="Times New Roman" w:hAnsi="Times New Roman"/>
                <w:color w:val="191919"/>
                <w:spacing w:val="-10"/>
                <w:sz w:val="18"/>
                <w:szCs w:val="18"/>
              </w:rPr>
              <w:t>r</w:t>
            </w:r>
            <w:r w:rsidRPr="007A7452">
              <w:rPr>
                <w:rFonts w:ascii="Times New Roman" w:hAnsi="Times New Roman"/>
                <w:color w:val="191919"/>
                <w:spacing w:val="-7"/>
                <w:sz w:val="18"/>
                <w:szCs w:val="18"/>
              </w:rPr>
              <w:t>g</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Resources</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3315K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Conservatio</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Ene</w:t>
            </w:r>
            <w:r w:rsidRPr="007A7452">
              <w:rPr>
                <w:rFonts w:ascii="Times New Roman" w:hAnsi="Times New Roman"/>
                <w:color w:val="191919"/>
                <w:spacing w:val="-10"/>
                <w:sz w:val="18"/>
                <w:szCs w:val="18"/>
              </w:rPr>
              <w:t>r</w:t>
            </w:r>
            <w:r w:rsidRPr="007A7452">
              <w:rPr>
                <w:rFonts w:ascii="Times New Roman" w:hAnsi="Times New Roman"/>
                <w:color w:val="191919"/>
                <w:spacing w:val="-7"/>
                <w:sz w:val="18"/>
                <w:szCs w:val="18"/>
              </w:rPr>
              <w:t>g</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Resources</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3316K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Source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Use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Plan</w:t>
            </w:r>
            <w:r w:rsidRPr="007A7452">
              <w:rPr>
                <w:rFonts w:ascii="Times New Roman" w:hAnsi="Times New Roman"/>
                <w:color w:val="191919"/>
                <w:sz w:val="18"/>
                <w:szCs w:val="18"/>
              </w:rPr>
              <w:t>t</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18"/>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pacing w:val="-7"/>
                <w:sz w:val="18"/>
                <w:szCs w:val="18"/>
              </w:rPr>
              <w:t>ildlif</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Resources</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3317K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Natura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Foo</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Production</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3318K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Marin</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Lif</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Resources</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3319K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Conservatio</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Marin</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Lif</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Resources</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3320K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Principle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8"/>
                <w:sz w:val="18"/>
                <w:szCs w:val="18"/>
              </w:rPr>
              <w:t xml:space="preserve"> </w:t>
            </w:r>
            <w:r w:rsidRPr="007A7452">
              <w:rPr>
                <w:rFonts w:ascii="Times New Roman" w:hAnsi="Times New Roman"/>
                <w:color w:val="191919"/>
                <w:spacing w:val="-20"/>
                <w:sz w:val="18"/>
                <w:szCs w:val="18"/>
              </w:rPr>
              <w:t>T</w:t>
            </w:r>
            <w:r w:rsidRPr="007A7452">
              <w:rPr>
                <w:rFonts w:ascii="Times New Roman" w:hAnsi="Times New Roman"/>
                <w:color w:val="191919"/>
                <w:spacing w:val="-7"/>
                <w:sz w:val="18"/>
                <w:szCs w:val="18"/>
              </w:rPr>
              <w:t>echnique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w:t>
            </w:r>
            <w:r w:rsidRPr="007A7452">
              <w:rPr>
                <w:rFonts w:ascii="Times New Roman" w:hAnsi="Times New Roman"/>
                <w:color w:val="191919"/>
                <w:sz w:val="18"/>
                <w:szCs w:val="18"/>
              </w:rPr>
              <w:t>n</w:t>
            </w:r>
            <w:r w:rsidRPr="007A7452">
              <w:rPr>
                <w:rFonts w:ascii="Times New Roman" w:hAnsi="Times New Roman"/>
                <w:color w:val="191919"/>
                <w:spacing w:val="-18"/>
                <w:sz w:val="18"/>
                <w:szCs w:val="18"/>
              </w:rPr>
              <w:t xml:space="preserve"> </w:t>
            </w:r>
            <w:r w:rsidRPr="007A7452">
              <w:rPr>
                <w:rFonts w:ascii="Times New Roman" w:hAnsi="Times New Roman"/>
                <w:color w:val="191919"/>
                <w:spacing w:val="-22"/>
                <w:sz w:val="18"/>
                <w:szCs w:val="18"/>
              </w:rPr>
              <w:t>W</w:t>
            </w:r>
            <w:r w:rsidRPr="007A7452">
              <w:rPr>
                <w:rFonts w:ascii="Times New Roman" w:hAnsi="Times New Roman"/>
                <w:color w:val="191919"/>
                <w:spacing w:val="-7"/>
                <w:sz w:val="18"/>
                <w:szCs w:val="18"/>
              </w:rPr>
              <w:t>ate</w:t>
            </w:r>
            <w:r w:rsidRPr="007A7452">
              <w:rPr>
                <w:rFonts w:ascii="Times New Roman" w:hAnsi="Times New Roman"/>
                <w:color w:val="191919"/>
                <w:sz w:val="18"/>
                <w:szCs w:val="18"/>
              </w:rPr>
              <w:t>r</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Services</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3321K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Conservatio</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Plan</w:t>
            </w:r>
            <w:r w:rsidRPr="007A7452">
              <w:rPr>
                <w:rFonts w:ascii="Times New Roman" w:hAnsi="Times New Roman"/>
                <w:color w:val="191919"/>
                <w:sz w:val="18"/>
                <w:szCs w:val="18"/>
              </w:rPr>
              <w:t>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8"/>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pacing w:val="-7"/>
                <w:sz w:val="18"/>
                <w:szCs w:val="18"/>
              </w:rPr>
              <w:t>ildlif</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Resources</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3401K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Histology</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color w:val="191919"/>
                <w:spacing w:val="-7"/>
                <w:sz w:val="18"/>
                <w:szCs w:val="18"/>
              </w:rPr>
            </w:pPr>
            <w:r>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color w:val="191919"/>
                <w:spacing w:val="-7"/>
                <w:sz w:val="18"/>
                <w:szCs w:val="18"/>
              </w:rPr>
            </w:pPr>
            <w:r>
              <w:rPr>
                <w:rFonts w:ascii="Times New Roman" w:hAnsi="Times New Roman"/>
                <w:color w:val="191919"/>
                <w:spacing w:val="-7"/>
                <w:sz w:val="18"/>
                <w:szCs w:val="18"/>
              </w:rPr>
              <w:t>3506</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512" w:hanging="40"/>
              <w:rPr>
                <w:rFonts w:ascii="Times New Roman" w:hAnsi="Times New Roman"/>
                <w:color w:val="191919"/>
                <w:spacing w:val="-7"/>
                <w:sz w:val="18"/>
                <w:szCs w:val="18"/>
              </w:rPr>
            </w:pPr>
            <w:r>
              <w:rPr>
                <w:rFonts w:ascii="Times New Roman" w:hAnsi="Times New Roman"/>
                <w:color w:val="191919"/>
                <w:spacing w:val="-7"/>
                <w:sz w:val="18"/>
                <w:szCs w:val="18"/>
              </w:rPr>
              <w:t>Bioinformatics</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color w:val="191919"/>
                <w:sz w:val="18"/>
                <w:szCs w:val="18"/>
              </w:rPr>
            </w:pPr>
            <w:r>
              <w:rPr>
                <w:rFonts w:ascii="Times New Roman" w:hAnsi="Times New Roman"/>
                <w:color w:val="191919"/>
                <w:sz w:val="18"/>
                <w:szCs w:val="18"/>
              </w:rPr>
              <w:t>3</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36</w:t>
            </w:r>
            <w:r w:rsidRPr="007A7452">
              <w:rPr>
                <w:rFonts w:ascii="Times New Roman" w:hAnsi="Times New Roman"/>
                <w:color w:val="191919"/>
                <w:spacing w:val="-14"/>
                <w:sz w:val="18"/>
                <w:szCs w:val="18"/>
              </w:rPr>
              <w:t>1</w:t>
            </w:r>
            <w:r w:rsidRPr="007A7452">
              <w:rPr>
                <w:rFonts w:ascii="Times New Roman" w:hAnsi="Times New Roman"/>
                <w:color w:val="191919"/>
                <w:spacing w:val="-7"/>
                <w:sz w:val="18"/>
                <w:szCs w:val="18"/>
              </w:rPr>
              <w:t>1K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512" w:hanging="40"/>
              <w:rPr>
                <w:rFonts w:ascii="Times New Roman" w:hAnsi="Times New Roman"/>
                <w:sz w:val="24"/>
                <w:szCs w:val="24"/>
              </w:rPr>
            </w:pPr>
            <w:r w:rsidRPr="007A7452">
              <w:rPr>
                <w:rFonts w:ascii="Times New Roman" w:hAnsi="Times New Roman"/>
                <w:color w:val="191919"/>
                <w:spacing w:val="-7"/>
                <w:sz w:val="18"/>
                <w:szCs w:val="18"/>
              </w:rPr>
              <w:t>Medica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Mycology</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color w:val="191919"/>
                <w:spacing w:val="-7"/>
                <w:sz w:val="18"/>
                <w:szCs w:val="18"/>
              </w:rPr>
            </w:pPr>
            <w:r>
              <w:rPr>
                <w:rFonts w:ascii="Times New Roman" w:hAnsi="Times New Roman"/>
                <w:color w:val="191919"/>
                <w:spacing w:val="-7"/>
                <w:sz w:val="18"/>
                <w:szCs w:val="18"/>
              </w:rPr>
              <w:t xml:space="preserve">BIOL </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color w:val="191919"/>
                <w:spacing w:val="-7"/>
                <w:sz w:val="18"/>
                <w:szCs w:val="18"/>
              </w:rPr>
            </w:pPr>
            <w:r>
              <w:rPr>
                <w:rFonts w:ascii="Times New Roman" w:hAnsi="Times New Roman"/>
                <w:color w:val="191919"/>
                <w:spacing w:val="-7"/>
                <w:sz w:val="18"/>
                <w:szCs w:val="18"/>
              </w:rPr>
              <w:t>3701</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color w:val="191919"/>
                <w:spacing w:val="-7"/>
                <w:sz w:val="18"/>
                <w:szCs w:val="18"/>
              </w:rPr>
            </w:pPr>
            <w:r>
              <w:rPr>
                <w:rFonts w:ascii="Times New Roman" w:hAnsi="Times New Roman"/>
                <w:color w:val="191919"/>
                <w:spacing w:val="-7"/>
                <w:sz w:val="18"/>
                <w:szCs w:val="18"/>
              </w:rPr>
              <w:t>Current Issues and Topics in Biotechnology</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color w:val="191919"/>
                <w:sz w:val="18"/>
                <w:szCs w:val="18"/>
              </w:rPr>
            </w:pPr>
            <w:r>
              <w:rPr>
                <w:rFonts w:ascii="Times New Roman" w:hAnsi="Times New Roman"/>
                <w:color w:val="191919"/>
                <w:sz w:val="18"/>
                <w:szCs w:val="18"/>
              </w:rPr>
              <w:t>2</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3801K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Electro</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Microscopy</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3901</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proofErr w:type="spellStart"/>
            <w:r w:rsidRPr="007A7452">
              <w:rPr>
                <w:rFonts w:ascii="Times New Roman" w:hAnsi="Times New Roman"/>
                <w:color w:val="191919"/>
                <w:spacing w:val="-7"/>
                <w:sz w:val="18"/>
                <w:szCs w:val="18"/>
              </w:rPr>
              <w:t>Pathophysiology</w:t>
            </w:r>
            <w:proofErr w:type="spellEnd"/>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4002</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Researc</w:t>
            </w:r>
            <w:r w:rsidRPr="007A7452">
              <w:rPr>
                <w:rFonts w:ascii="Times New Roman" w:hAnsi="Times New Roman"/>
                <w:color w:val="191919"/>
                <w:sz w:val="18"/>
                <w:szCs w:val="18"/>
              </w:rPr>
              <w:t>h</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Independen</w:t>
            </w:r>
            <w:r w:rsidRPr="007A7452">
              <w:rPr>
                <w:rFonts w:ascii="Times New Roman" w:hAnsi="Times New Roman"/>
                <w:color w:val="191919"/>
                <w:sz w:val="18"/>
                <w:szCs w:val="18"/>
              </w:rPr>
              <w:t>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Stud</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II</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1</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4101K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Physiology</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4201K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14"/>
                <w:sz w:val="18"/>
                <w:szCs w:val="18"/>
              </w:rPr>
              <w:t xml:space="preserve"> </w:t>
            </w:r>
            <w:proofErr w:type="spellStart"/>
            <w:r w:rsidRPr="007A7452">
              <w:rPr>
                <w:rFonts w:ascii="Times New Roman" w:hAnsi="Times New Roman"/>
                <w:color w:val="191919"/>
                <w:spacing w:val="-7"/>
                <w:sz w:val="18"/>
                <w:szCs w:val="18"/>
              </w:rPr>
              <w:t>Parasitology</w:t>
            </w:r>
            <w:proofErr w:type="spellEnd"/>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4301K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Developmenta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Biology</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4401K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Comparativ</w:t>
            </w:r>
            <w:r w:rsidRPr="007A7452">
              <w:rPr>
                <w:rFonts w:ascii="Times New Roman" w:hAnsi="Times New Roman"/>
                <w:color w:val="191919"/>
                <w:sz w:val="18"/>
                <w:szCs w:val="18"/>
              </w:rPr>
              <w:t>e</w:t>
            </w:r>
            <w:r w:rsidRPr="007A7452">
              <w:rPr>
                <w:rFonts w:ascii="Times New Roman" w:hAnsi="Times New Roman"/>
                <w:color w:val="191919"/>
                <w:spacing w:val="-17"/>
                <w:sz w:val="18"/>
                <w:szCs w:val="18"/>
              </w:rPr>
              <w:t xml:space="preserve"> </w:t>
            </w:r>
            <w:r w:rsidRPr="007A7452">
              <w:rPr>
                <w:rFonts w:ascii="Times New Roman" w:hAnsi="Times New Roman"/>
                <w:color w:val="191919"/>
                <w:spacing w:val="-27"/>
                <w:sz w:val="18"/>
                <w:szCs w:val="18"/>
              </w:rPr>
              <w:t>V</w:t>
            </w:r>
            <w:r w:rsidRPr="007A7452">
              <w:rPr>
                <w:rFonts w:ascii="Times New Roman" w:hAnsi="Times New Roman"/>
                <w:color w:val="191919"/>
                <w:spacing w:val="-7"/>
                <w:sz w:val="18"/>
                <w:szCs w:val="18"/>
              </w:rPr>
              <w:t>ertebrat</w:t>
            </w:r>
            <w:r w:rsidRPr="007A7452">
              <w:rPr>
                <w:rFonts w:ascii="Times New Roman" w:hAnsi="Times New Roman"/>
                <w:color w:val="191919"/>
                <w:sz w:val="18"/>
                <w:szCs w:val="18"/>
              </w:rPr>
              <w:t>e</w:t>
            </w:r>
            <w:r w:rsidRPr="007A7452">
              <w:rPr>
                <w:rFonts w:ascii="Times New Roman" w:hAnsi="Times New Roman"/>
                <w:color w:val="191919"/>
                <w:spacing w:val="-24"/>
                <w:sz w:val="18"/>
                <w:szCs w:val="18"/>
              </w:rPr>
              <w:t xml:space="preserve"> </w:t>
            </w:r>
            <w:r w:rsidRPr="007A7452">
              <w:rPr>
                <w:rFonts w:ascii="Times New Roman" w:hAnsi="Times New Roman"/>
                <w:color w:val="191919"/>
                <w:spacing w:val="-7"/>
                <w:sz w:val="18"/>
                <w:szCs w:val="18"/>
              </w:rPr>
              <w:t>Anatomy</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4501K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Immunology</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55" w:hanging="40"/>
              <w:rPr>
                <w:rFonts w:ascii="Times New Roman" w:hAnsi="Times New Roman"/>
                <w:sz w:val="24"/>
                <w:szCs w:val="24"/>
              </w:rPr>
            </w:pPr>
            <w:r w:rsidRPr="007A7452">
              <w:rPr>
                <w:rFonts w:ascii="Times New Roman" w:hAnsi="Times New Roman"/>
                <w:color w:val="191919"/>
                <w:spacing w:val="-7"/>
                <w:sz w:val="18"/>
                <w:szCs w:val="18"/>
              </w:rPr>
              <w:t>4601K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Plan</w:t>
            </w:r>
            <w:r w:rsidRPr="007A7452">
              <w:rPr>
                <w:rFonts w:ascii="Times New Roman" w:hAnsi="Times New Roman"/>
                <w:color w:val="191919"/>
                <w:sz w:val="18"/>
                <w:szCs w:val="18"/>
              </w:rPr>
              <w:t>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Physiology</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98"/>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3" w:hanging="40"/>
              <w:rPr>
                <w:rFonts w:ascii="Times New Roman" w:hAnsi="Times New Roman"/>
                <w:sz w:val="24"/>
                <w:szCs w:val="24"/>
              </w:rPr>
            </w:pPr>
            <w:r w:rsidRPr="007A7452">
              <w:rPr>
                <w:rFonts w:ascii="Times New Roman" w:hAnsi="Times New Roman"/>
                <w:color w:val="191919"/>
                <w:spacing w:val="-7"/>
                <w:sz w:val="18"/>
                <w:szCs w:val="18"/>
              </w:rPr>
              <w:t>4702K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sz w:val="24"/>
                <w:szCs w:val="24"/>
              </w:rPr>
            </w:pPr>
            <w:r w:rsidRPr="007A7452">
              <w:rPr>
                <w:rFonts w:ascii="Times New Roman" w:hAnsi="Times New Roman"/>
                <w:color w:val="191919"/>
                <w:spacing w:val="-7"/>
                <w:sz w:val="18"/>
                <w:szCs w:val="18"/>
              </w:rPr>
              <w:t>Biotechnology</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98"/>
        </w:trPr>
        <w:tc>
          <w:tcPr>
            <w:tcW w:w="8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color w:val="191919"/>
                <w:spacing w:val="-7"/>
                <w:sz w:val="18"/>
                <w:szCs w:val="18"/>
              </w:rPr>
            </w:pPr>
            <w:r>
              <w:rPr>
                <w:rFonts w:ascii="Times New Roman" w:hAnsi="Times New Roman"/>
                <w:color w:val="191919"/>
                <w:spacing w:val="-7"/>
                <w:sz w:val="18"/>
                <w:szCs w:val="18"/>
              </w:rPr>
              <w:t>BIOL</w:t>
            </w:r>
          </w:p>
        </w:tc>
        <w:tc>
          <w:tcPr>
            <w:tcW w:w="12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3" w:hanging="40"/>
              <w:rPr>
                <w:rFonts w:ascii="Times New Roman" w:hAnsi="Times New Roman"/>
                <w:color w:val="191919"/>
                <w:spacing w:val="-7"/>
                <w:sz w:val="18"/>
                <w:szCs w:val="18"/>
              </w:rPr>
            </w:pPr>
            <w:r>
              <w:rPr>
                <w:rFonts w:ascii="Times New Roman" w:hAnsi="Times New Roman"/>
                <w:color w:val="191919"/>
                <w:spacing w:val="-7"/>
                <w:sz w:val="18"/>
                <w:szCs w:val="18"/>
              </w:rPr>
              <w:t>4703K</w:t>
            </w:r>
          </w:p>
        </w:tc>
        <w:tc>
          <w:tcPr>
            <w:tcW w:w="525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74" w:hanging="40"/>
              <w:rPr>
                <w:rFonts w:ascii="Times New Roman" w:hAnsi="Times New Roman"/>
                <w:color w:val="191919"/>
                <w:spacing w:val="-7"/>
                <w:sz w:val="18"/>
                <w:szCs w:val="18"/>
              </w:rPr>
            </w:pPr>
            <w:r>
              <w:rPr>
                <w:rFonts w:ascii="Times New Roman" w:hAnsi="Times New Roman"/>
                <w:color w:val="191919"/>
                <w:spacing w:val="-7"/>
                <w:sz w:val="18"/>
                <w:szCs w:val="18"/>
              </w:rPr>
              <w:t>Genetic Engineering</w:t>
            </w:r>
          </w:p>
        </w:tc>
        <w:tc>
          <w:tcPr>
            <w:tcW w:w="137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color w:val="191919"/>
                <w:sz w:val="18"/>
                <w:szCs w:val="18"/>
              </w:rPr>
            </w:pPr>
            <w:r>
              <w:rPr>
                <w:rFonts w:ascii="Times New Roman" w:hAnsi="Times New Roman"/>
                <w:color w:val="191919"/>
                <w:sz w:val="18"/>
                <w:szCs w:val="18"/>
              </w:rPr>
              <w:t>4</w:t>
            </w:r>
          </w:p>
        </w:tc>
      </w:tr>
    </w:tbl>
    <w:p w:rsidR="00E8550F" w:rsidRDefault="00E8550F" w:rsidP="004E1E50">
      <w:pPr>
        <w:tabs>
          <w:tab w:val="left" w:pos="6750"/>
        </w:tabs>
        <w:ind w:firstLine="12"/>
      </w:pPr>
    </w:p>
    <w:p w:rsidR="004E1E50" w:rsidRDefault="004E1E50" w:rsidP="004E1E50">
      <w:pPr>
        <w:widowControl w:val="0"/>
        <w:autoSpaceDE w:val="0"/>
        <w:autoSpaceDN w:val="0"/>
        <w:adjustRightInd w:val="0"/>
        <w:spacing w:before="30" w:after="0"/>
        <w:ind w:left="720" w:firstLine="0"/>
        <w:rPr>
          <w:rFonts w:ascii="Times New Roman" w:hAnsi="Times New Roman"/>
          <w:color w:val="000000"/>
          <w:sz w:val="18"/>
          <w:szCs w:val="18"/>
        </w:rPr>
      </w:pPr>
      <w:r>
        <w:rPr>
          <w:rFonts w:ascii="Times New Roman" w:hAnsi="Times New Roman"/>
          <w:b/>
          <w:bCs/>
          <w:color w:val="191919"/>
          <w:spacing w:val="-7"/>
          <w:sz w:val="18"/>
          <w:szCs w:val="18"/>
        </w:rPr>
        <w:t>Non-Biolog</w:t>
      </w:r>
      <w:r>
        <w:rPr>
          <w:rFonts w:ascii="Times New Roman" w:hAnsi="Times New Roman"/>
          <w:b/>
          <w:bCs/>
          <w:color w:val="191919"/>
          <w:sz w:val="18"/>
          <w:szCs w:val="18"/>
        </w:rPr>
        <w:t>y</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Elective</w:t>
      </w:r>
    </w:p>
    <w:tbl>
      <w:tblPr>
        <w:tblW w:w="0" w:type="auto"/>
        <w:tblInd w:w="720" w:type="dxa"/>
        <w:tblLayout w:type="fixed"/>
        <w:tblCellMar>
          <w:left w:w="0" w:type="dxa"/>
          <w:right w:w="0" w:type="dxa"/>
        </w:tblCellMar>
        <w:tblLook w:val="0000"/>
      </w:tblPr>
      <w:tblGrid>
        <w:gridCol w:w="821"/>
        <w:gridCol w:w="1185"/>
        <w:gridCol w:w="5035"/>
        <w:gridCol w:w="1689"/>
      </w:tblGrid>
      <w:tr w:rsidR="004E1E50" w:rsidRPr="007A7452" w:rsidTr="004E1E50">
        <w:trPr>
          <w:trHeight w:hRule="exact" w:val="237"/>
        </w:trPr>
        <w:tc>
          <w:tcPr>
            <w:tcW w:w="821"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firstLine="0"/>
              <w:rPr>
                <w:rFonts w:ascii="Times New Roman" w:hAnsi="Times New Roman"/>
                <w:sz w:val="24"/>
                <w:szCs w:val="24"/>
              </w:rPr>
            </w:pPr>
            <w:r w:rsidRPr="007A7452">
              <w:rPr>
                <w:rFonts w:ascii="Times New Roman" w:hAnsi="Times New Roman"/>
                <w:color w:val="191919"/>
                <w:spacing w:val="-7"/>
                <w:sz w:val="18"/>
                <w:szCs w:val="18"/>
              </w:rPr>
              <w:t>M</w:t>
            </w:r>
            <w:r w:rsidRPr="007A7452">
              <w:rPr>
                <w:rFonts w:ascii="Times New Roman" w:hAnsi="Times New Roman"/>
                <w:color w:val="191919"/>
                <w:spacing w:val="-27"/>
                <w:sz w:val="18"/>
                <w:szCs w:val="18"/>
              </w:rPr>
              <w:t>A</w:t>
            </w:r>
            <w:r w:rsidRPr="007A7452">
              <w:rPr>
                <w:rFonts w:ascii="Times New Roman" w:hAnsi="Times New Roman"/>
                <w:color w:val="191919"/>
                <w:spacing w:val="-7"/>
                <w:sz w:val="18"/>
                <w:szCs w:val="18"/>
              </w:rPr>
              <w:t>TH</w:t>
            </w:r>
          </w:p>
        </w:tc>
        <w:tc>
          <w:tcPr>
            <w:tcW w:w="1185"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299" w:hanging="40"/>
              <w:rPr>
                <w:rFonts w:ascii="Times New Roman" w:hAnsi="Times New Roman"/>
                <w:sz w:val="24"/>
                <w:szCs w:val="24"/>
              </w:rPr>
            </w:pPr>
            <w:r w:rsidRPr="007A7452">
              <w:rPr>
                <w:rFonts w:ascii="Times New Roman" w:hAnsi="Times New Roman"/>
                <w:color w:val="191919"/>
                <w:spacing w:val="-7"/>
                <w:sz w:val="18"/>
                <w:szCs w:val="18"/>
              </w:rPr>
              <w:t>24</w:t>
            </w:r>
            <w:r w:rsidRPr="007A7452">
              <w:rPr>
                <w:rFonts w:ascii="Times New Roman" w:hAnsi="Times New Roman"/>
                <w:color w:val="191919"/>
                <w:spacing w:val="-14"/>
                <w:sz w:val="18"/>
                <w:szCs w:val="18"/>
              </w:rPr>
              <w:t>1</w:t>
            </w:r>
            <w:r w:rsidRPr="007A7452">
              <w:rPr>
                <w:rFonts w:ascii="Times New Roman" w:hAnsi="Times New Roman"/>
                <w:color w:val="191919"/>
                <w:sz w:val="18"/>
                <w:szCs w:val="18"/>
              </w:rPr>
              <w:t>1</w:t>
            </w:r>
          </w:p>
        </w:tc>
        <w:tc>
          <w:tcPr>
            <w:tcW w:w="5035"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554" w:hanging="40"/>
              <w:rPr>
                <w:rFonts w:ascii="Times New Roman" w:hAnsi="Times New Roman"/>
                <w:sz w:val="24"/>
                <w:szCs w:val="24"/>
              </w:rPr>
            </w:pPr>
            <w:r w:rsidRPr="007A7452">
              <w:rPr>
                <w:rFonts w:ascii="Times New Roman" w:hAnsi="Times New Roman"/>
                <w:color w:val="191919"/>
                <w:spacing w:val="-7"/>
                <w:sz w:val="18"/>
                <w:szCs w:val="18"/>
              </w:rPr>
              <w:t>Basi</w:t>
            </w:r>
            <w:r w:rsidRPr="007A7452">
              <w:rPr>
                <w:rFonts w:ascii="Times New Roman" w:hAnsi="Times New Roman"/>
                <w:color w:val="191919"/>
                <w:sz w:val="18"/>
                <w:szCs w:val="18"/>
              </w:rPr>
              <w:t>c</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Statistic</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or</w:t>
            </w:r>
          </w:p>
        </w:tc>
        <w:tc>
          <w:tcPr>
            <w:tcW w:w="1689"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right="40" w:hanging="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98"/>
        </w:trPr>
        <w:tc>
          <w:tcPr>
            <w:tcW w:w="82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PHYS</w:t>
            </w:r>
          </w:p>
        </w:tc>
        <w:tc>
          <w:tcPr>
            <w:tcW w:w="118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9" w:hanging="40"/>
              <w:rPr>
                <w:rFonts w:ascii="Times New Roman" w:hAnsi="Times New Roman"/>
                <w:sz w:val="24"/>
                <w:szCs w:val="24"/>
              </w:rPr>
            </w:pPr>
            <w:r w:rsidRPr="007A7452">
              <w:rPr>
                <w:rFonts w:ascii="Times New Roman" w:hAnsi="Times New Roman"/>
                <w:color w:val="191919"/>
                <w:spacing w:val="-7"/>
                <w:sz w:val="18"/>
                <w:szCs w:val="18"/>
              </w:rPr>
              <w:t>2120</w:t>
            </w:r>
          </w:p>
        </w:tc>
        <w:tc>
          <w:tcPr>
            <w:tcW w:w="503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554" w:hanging="40"/>
              <w:rPr>
                <w:rFonts w:ascii="Times New Roman" w:hAnsi="Times New Roman"/>
                <w:sz w:val="24"/>
                <w:szCs w:val="24"/>
              </w:rPr>
            </w:pPr>
            <w:r w:rsidRPr="007A7452">
              <w:rPr>
                <w:rFonts w:ascii="Times New Roman" w:hAnsi="Times New Roman"/>
                <w:color w:val="191919"/>
                <w:spacing w:val="-7"/>
                <w:sz w:val="18"/>
                <w:szCs w:val="18"/>
              </w:rPr>
              <w:t>Applie</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Mat</w:t>
            </w:r>
            <w:r w:rsidRPr="007A7452">
              <w:rPr>
                <w:rFonts w:ascii="Times New Roman" w:hAnsi="Times New Roman"/>
                <w:color w:val="191919"/>
                <w:sz w:val="18"/>
                <w:szCs w:val="18"/>
              </w:rPr>
              <w:t>h</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fo</w:t>
            </w:r>
            <w:r w:rsidRPr="007A7452">
              <w:rPr>
                <w:rFonts w:ascii="Times New Roman" w:hAnsi="Times New Roman"/>
                <w:color w:val="191919"/>
                <w:sz w:val="18"/>
                <w:szCs w:val="18"/>
              </w:rPr>
              <w:t>r</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Science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I</w:t>
            </w:r>
          </w:p>
        </w:tc>
        <w:tc>
          <w:tcPr>
            <w:tcW w:w="168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hanging="40"/>
              <w:jc w:val="right"/>
              <w:rPr>
                <w:rFonts w:ascii="Times New Roman" w:hAnsi="Times New Roman"/>
                <w:sz w:val="24"/>
                <w:szCs w:val="24"/>
              </w:rPr>
            </w:pPr>
            <w:r w:rsidRPr="007A7452">
              <w:rPr>
                <w:rFonts w:ascii="Times New Roman" w:hAnsi="Times New Roman"/>
                <w:color w:val="191919"/>
                <w:sz w:val="18"/>
                <w:szCs w:val="18"/>
              </w:rPr>
              <w:t>3</w:t>
            </w:r>
          </w:p>
        </w:tc>
      </w:tr>
    </w:tbl>
    <w:p w:rsidR="004E1E50" w:rsidRDefault="004E1E50" w:rsidP="004E1E50">
      <w:pPr>
        <w:widowControl w:val="0"/>
        <w:tabs>
          <w:tab w:val="left" w:pos="2415"/>
        </w:tabs>
        <w:autoSpaceDE w:val="0"/>
        <w:autoSpaceDN w:val="0"/>
        <w:adjustRightInd w:val="0"/>
        <w:spacing w:before="6" w:after="0" w:line="100" w:lineRule="exact"/>
        <w:ind w:hanging="40"/>
        <w:rPr>
          <w:rFonts w:ascii="Times New Roman" w:hAnsi="Times New Roman"/>
          <w:sz w:val="10"/>
          <w:szCs w:val="10"/>
        </w:rPr>
      </w:pPr>
      <w:r>
        <w:rPr>
          <w:rFonts w:ascii="Times New Roman" w:hAnsi="Times New Roman"/>
          <w:sz w:val="10"/>
          <w:szCs w:val="10"/>
        </w:rPr>
        <w:tab/>
      </w:r>
    </w:p>
    <w:p w:rsidR="004E1E50" w:rsidRDefault="004E1E50" w:rsidP="004E1E50">
      <w:pPr>
        <w:widowControl w:val="0"/>
        <w:autoSpaceDE w:val="0"/>
        <w:autoSpaceDN w:val="0"/>
        <w:adjustRightInd w:val="0"/>
        <w:spacing w:after="0" w:line="263" w:lineRule="auto"/>
        <w:ind w:left="720" w:right="4480" w:hanging="40"/>
        <w:rPr>
          <w:rFonts w:ascii="Times New Roman" w:hAnsi="Times New Roman"/>
          <w:color w:val="000000"/>
          <w:sz w:val="18"/>
          <w:szCs w:val="18"/>
        </w:rPr>
      </w:pPr>
      <w:r>
        <w:rPr>
          <w:rFonts w:ascii="Times New Roman" w:hAnsi="Times New Roman"/>
          <w:b/>
          <w:bCs/>
          <w:color w:val="191919"/>
          <w:spacing w:val="-10"/>
          <w:sz w:val="24"/>
          <w:szCs w:val="24"/>
        </w:rPr>
        <w:t>R</w:t>
      </w:r>
      <w:r>
        <w:rPr>
          <w:rFonts w:ascii="Times New Roman" w:hAnsi="Times New Roman"/>
          <w:b/>
          <w:bCs/>
          <w:color w:val="191919"/>
          <w:spacing w:val="-10"/>
          <w:sz w:val="18"/>
          <w:szCs w:val="18"/>
        </w:rPr>
        <w:t>ECOMMENDE</w:t>
      </w:r>
      <w:r>
        <w:rPr>
          <w:rFonts w:ascii="Times New Roman" w:hAnsi="Times New Roman"/>
          <w:b/>
          <w:bCs/>
          <w:color w:val="191919"/>
          <w:sz w:val="18"/>
          <w:szCs w:val="18"/>
        </w:rPr>
        <w:t>D</w:t>
      </w:r>
      <w:r>
        <w:rPr>
          <w:rFonts w:ascii="Times New Roman" w:hAnsi="Times New Roman"/>
          <w:b/>
          <w:bCs/>
          <w:color w:val="191919"/>
          <w:spacing w:val="-4"/>
          <w:sz w:val="18"/>
          <w:szCs w:val="18"/>
        </w:rPr>
        <w:t xml:space="preserve"> </w:t>
      </w:r>
      <w:r>
        <w:rPr>
          <w:rFonts w:ascii="Times New Roman" w:hAnsi="Times New Roman"/>
          <w:b/>
          <w:bCs/>
          <w:color w:val="191919"/>
          <w:spacing w:val="-10"/>
          <w:sz w:val="24"/>
          <w:szCs w:val="24"/>
        </w:rPr>
        <w:t>E</w:t>
      </w:r>
      <w:r>
        <w:rPr>
          <w:rFonts w:ascii="Times New Roman" w:hAnsi="Times New Roman"/>
          <w:b/>
          <w:bCs/>
          <w:color w:val="191919"/>
          <w:spacing w:val="-10"/>
          <w:sz w:val="18"/>
          <w:szCs w:val="18"/>
        </w:rPr>
        <w:t>LECTIVE</w:t>
      </w:r>
      <w:r>
        <w:rPr>
          <w:rFonts w:ascii="Times New Roman" w:hAnsi="Times New Roman"/>
          <w:b/>
          <w:bCs/>
          <w:color w:val="191919"/>
          <w:sz w:val="18"/>
          <w:szCs w:val="18"/>
        </w:rPr>
        <w:t>S</w:t>
      </w:r>
      <w:r>
        <w:rPr>
          <w:rFonts w:ascii="Times New Roman" w:hAnsi="Times New Roman"/>
          <w:b/>
          <w:bCs/>
          <w:color w:val="191919"/>
          <w:spacing w:val="-4"/>
          <w:sz w:val="18"/>
          <w:szCs w:val="18"/>
        </w:rPr>
        <w:t xml:space="preserve"> </w:t>
      </w:r>
      <w:r>
        <w:rPr>
          <w:rFonts w:ascii="Times New Roman" w:hAnsi="Times New Roman"/>
          <w:b/>
          <w:bCs/>
          <w:color w:val="191919"/>
          <w:spacing w:val="-10"/>
          <w:sz w:val="18"/>
          <w:szCs w:val="18"/>
        </w:rPr>
        <w:t>FO</w:t>
      </w:r>
      <w:r>
        <w:rPr>
          <w:rFonts w:ascii="Times New Roman" w:hAnsi="Times New Roman"/>
          <w:b/>
          <w:bCs/>
          <w:color w:val="191919"/>
          <w:sz w:val="18"/>
          <w:szCs w:val="18"/>
        </w:rPr>
        <w:t>R</w:t>
      </w:r>
      <w:r>
        <w:rPr>
          <w:rFonts w:ascii="Times New Roman" w:hAnsi="Times New Roman"/>
          <w:b/>
          <w:bCs/>
          <w:color w:val="191919"/>
          <w:spacing w:val="-4"/>
          <w:sz w:val="18"/>
          <w:szCs w:val="18"/>
        </w:rPr>
        <w:t xml:space="preserve"> </w:t>
      </w:r>
      <w:r>
        <w:rPr>
          <w:rFonts w:ascii="Times New Roman" w:hAnsi="Times New Roman"/>
          <w:b/>
          <w:bCs/>
          <w:color w:val="191919"/>
          <w:spacing w:val="-10"/>
          <w:sz w:val="24"/>
          <w:szCs w:val="24"/>
        </w:rPr>
        <w:t>S</w:t>
      </w:r>
      <w:r>
        <w:rPr>
          <w:rFonts w:ascii="Times New Roman" w:hAnsi="Times New Roman"/>
          <w:b/>
          <w:bCs/>
          <w:color w:val="191919"/>
          <w:spacing w:val="-10"/>
          <w:sz w:val="18"/>
          <w:szCs w:val="18"/>
        </w:rPr>
        <w:t>PECIFI</w:t>
      </w:r>
      <w:r>
        <w:rPr>
          <w:rFonts w:ascii="Times New Roman" w:hAnsi="Times New Roman"/>
          <w:b/>
          <w:bCs/>
          <w:color w:val="191919"/>
          <w:sz w:val="18"/>
          <w:szCs w:val="18"/>
        </w:rPr>
        <w:t>C</w:t>
      </w:r>
      <w:r>
        <w:rPr>
          <w:rFonts w:ascii="Times New Roman" w:hAnsi="Times New Roman"/>
          <w:b/>
          <w:bCs/>
          <w:color w:val="191919"/>
          <w:spacing w:val="-4"/>
          <w:sz w:val="18"/>
          <w:szCs w:val="18"/>
        </w:rPr>
        <w:t xml:space="preserve"> </w:t>
      </w:r>
      <w:r>
        <w:rPr>
          <w:rFonts w:ascii="Times New Roman" w:hAnsi="Times New Roman"/>
          <w:b/>
          <w:bCs/>
          <w:color w:val="191919"/>
          <w:spacing w:val="-10"/>
          <w:sz w:val="24"/>
          <w:szCs w:val="24"/>
        </w:rPr>
        <w:t>C</w:t>
      </w:r>
      <w:r>
        <w:rPr>
          <w:rFonts w:ascii="Times New Roman" w:hAnsi="Times New Roman"/>
          <w:b/>
          <w:bCs/>
          <w:color w:val="191919"/>
          <w:spacing w:val="-10"/>
          <w:sz w:val="18"/>
          <w:szCs w:val="18"/>
        </w:rPr>
        <w:t>AREE</w:t>
      </w:r>
      <w:r>
        <w:rPr>
          <w:rFonts w:ascii="Times New Roman" w:hAnsi="Times New Roman"/>
          <w:b/>
          <w:bCs/>
          <w:color w:val="191919"/>
          <w:sz w:val="18"/>
          <w:szCs w:val="18"/>
        </w:rPr>
        <w:t>R</w:t>
      </w:r>
      <w:r>
        <w:rPr>
          <w:rFonts w:ascii="Times New Roman" w:hAnsi="Times New Roman"/>
          <w:b/>
          <w:bCs/>
          <w:color w:val="191919"/>
          <w:spacing w:val="-4"/>
          <w:sz w:val="18"/>
          <w:szCs w:val="18"/>
        </w:rPr>
        <w:t xml:space="preserve"> </w:t>
      </w:r>
      <w:r>
        <w:rPr>
          <w:rFonts w:ascii="Times New Roman" w:hAnsi="Times New Roman"/>
          <w:b/>
          <w:bCs/>
          <w:color w:val="191919"/>
          <w:spacing w:val="-10"/>
          <w:sz w:val="24"/>
          <w:szCs w:val="24"/>
        </w:rPr>
        <w:t>C</w:t>
      </w:r>
      <w:r>
        <w:rPr>
          <w:rFonts w:ascii="Times New Roman" w:hAnsi="Times New Roman"/>
          <w:b/>
          <w:bCs/>
          <w:color w:val="191919"/>
          <w:spacing w:val="-10"/>
          <w:sz w:val="18"/>
          <w:szCs w:val="18"/>
        </w:rPr>
        <w:t xml:space="preserve">HOICES </w:t>
      </w:r>
      <w:r>
        <w:rPr>
          <w:rFonts w:ascii="Times New Roman" w:hAnsi="Times New Roman"/>
          <w:b/>
          <w:bCs/>
          <w:color w:val="191919"/>
          <w:spacing w:val="-7"/>
          <w:sz w:val="18"/>
          <w:szCs w:val="18"/>
        </w:rPr>
        <w:t>I</w:t>
      </w:r>
      <w:r>
        <w:rPr>
          <w:rFonts w:ascii="Times New Roman" w:hAnsi="Times New Roman"/>
          <w:b/>
          <w:bCs/>
          <w:color w:val="191919"/>
          <w:sz w:val="18"/>
          <w:szCs w:val="18"/>
        </w:rPr>
        <w:t>.</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Graduat</w:t>
      </w:r>
      <w:r>
        <w:rPr>
          <w:rFonts w:ascii="Times New Roman" w:hAnsi="Times New Roman"/>
          <w:b/>
          <w:bCs/>
          <w:color w:val="191919"/>
          <w:sz w:val="18"/>
          <w:szCs w:val="18"/>
        </w:rPr>
        <w:t>e</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Schoo</w:t>
      </w:r>
      <w:r>
        <w:rPr>
          <w:rFonts w:ascii="Times New Roman" w:hAnsi="Times New Roman"/>
          <w:b/>
          <w:bCs/>
          <w:color w:val="191919"/>
          <w:sz w:val="18"/>
          <w:szCs w:val="18"/>
        </w:rPr>
        <w:t>l</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Course</w:t>
      </w:r>
      <w:r>
        <w:rPr>
          <w:rFonts w:ascii="Times New Roman" w:hAnsi="Times New Roman"/>
          <w:b/>
          <w:bCs/>
          <w:color w:val="191919"/>
          <w:sz w:val="18"/>
          <w:szCs w:val="18"/>
        </w:rPr>
        <w:t>s</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selecte</w:t>
      </w:r>
      <w:r>
        <w:rPr>
          <w:rFonts w:ascii="Times New Roman" w:hAnsi="Times New Roman"/>
          <w:b/>
          <w:bCs/>
          <w:color w:val="191919"/>
          <w:sz w:val="18"/>
          <w:szCs w:val="18"/>
        </w:rPr>
        <w:t>d</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i</w:t>
      </w:r>
      <w:r>
        <w:rPr>
          <w:rFonts w:ascii="Times New Roman" w:hAnsi="Times New Roman"/>
          <w:b/>
          <w:bCs/>
          <w:color w:val="191919"/>
          <w:sz w:val="18"/>
          <w:szCs w:val="18"/>
        </w:rPr>
        <w:t>n</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conjunctio</w:t>
      </w:r>
      <w:r>
        <w:rPr>
          <w:rFonts w:ascii="Times New Roman" w:hAnsi="Times New Roman"/>
          <w:b/>
          <w:bCs/>
          <w:color w:val="191919"/>
          <w:sz w:val="18"/>
          <w:szCs w:val="18"/>
        </w:rPr>
        <w:t>n</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wit</w:t>
      </w:r>
      <w:r>
        <w:rPr>
          <w:rFonts w:ascii="Times New Roman" w:hAnsi="Times New Roman"/>
          <w:b/>
          <w:bCs/>
          <w:color w:val="191919"/>
          <w:sz w:val="18"/>
          <w:szCs w:val="18"/>
        </w:rPr>
        <w:t>h</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adviso</w:t>
      </w:r>
      <w:r>
        <w:rPr>
          <w:rFonts w:ascii="Times New Roman" w:hAnsi="Times New Roman"/>
          <w:b/>
          <w:bCs/>
          <w:color w:val="191919"/>
          <w:spacing w:val="-24"/>
          <w:sz w:val="18"/>
          <w:szCs w:val="18"/>
        </w:rPr>
        <w:t>r</w:t>
      </w:r>
      <w:r>
        <w:rPr>
          <w:rFonts w:ascii="Times New Roman" w:hAnsi="Times New Roman"/>
          <w:b/>
          <w:bCs/>
          <w:color w:val="191919"/>
          <w:sz w:val="18"/>
          <w:szCs w:val="18"/>
        </w:rPr>
        <w:t>.</w:t>
      </w:r>
    </w:p>
    <w:p w:rsidR="004E1E50" w:rsidRDefault="004E1E50" w:rsidP="004E1E50">
      <w:pPr>
        <w:widowControl w:val="0"/>
        <w:autoSpaceDE w:val="0"/>
        <w:autoSpaceDN w:val="0"/>
        <w:adjustRightInd w:val="0"/>
        <w:spacing w:before="5" w:after="0" w:line="200" w:lineRule="exact"/>
        <w:ind w:hanging="40"/>
        <w:rPr>
          <w:rFonts w:ascii="Times New Roman" w:hAnsi="Times New Roman"/>
          <w:color w:val="000000"/>
          <w:sz w:val="20"/>
          <w:szCs w:val="20"/>
        </w:rPr>
      </w:pPr>
    </w:p>
    <w:p w:rsidR="004E1E50" w:rsidRDefault="004E1E50" w:rsidP="004E1E50">
      <w:pPr>
        <w:widowControl w:val="0"/>
        <w:autoSpaceDE w:val="0"/>
        <w:autoSpaceDN w:val="0"/>
        <w:adjustRightInd w:val="0"/>
        <w:spacing w:after="0"/>
        <w:ind w:left="720" w:hanging="40"/>
        <w:rPr>
          <w:rFonts w:ascii="Times New Roman" w:hAnsi="Times New Roman"/>
          <w:color w:val="000000"/>
          <w:sz w:val="18"/>
          <w:szCs w:val="18"/>
        </w:rPr>
      </w:pPr>
      <w:r>
        <w:rPr>
          <w:rFonts w:ascii="Times New Roman" w:hAnsi="Times New Roman"/>
          <w:b/>
          <w:bCs/>
          <w:color w:val="191919"/>
          <w:spacing w:val="-7"/>
          <w:sz w:val="18"/>
          <w:szCs w:val="18"/>
        </w:rPr>
        <w:t>II</w:t>
      </w:r>
      <w:r>
        <w:rPr>
          <w:rFonts w:ascii="Times New Roman" w:hAnsi="Times New Roman"/>
          <w:b/>
          <w:bCs/>
          <w:color w:val="191919"/>
          <w:sz w:val="18"/>
          <w:szCs w:val="18"/>
        </w:rPr>
        <w:t>.</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P</w:t>
      </w:r>
      <w:r>
        <w:rPr>
          <w:rFonts w:ascii="Times New Roman" w:hAnsi="Times New Roman"/>
          <w:b/>
          <w:bCs/>
          <w:color w:val="191919"/>
          <w:spacing w:val="-10"/>
          <w:sz w:val="18"/>
          <w:szCs w:val="18"/>
        </w:rPr>
        <w:t>r</w:t>
      </w:r>
      <w:r>
        <w:rPr>
          <w:rFonts w:ascii="Times New Roman" w:hAnsi="Times New Roman"/>
          <w:b/>
          <w:bCs/>
          <w:color w:val="191919"/>
          <w:spacing w:val="-7"/>
          <w:sz w:val="18"/>
          <w:szCs w:val="18"/>
        </w:rPr>
        <w:t>e-Healt</w:t>
      </w:r>
      <w:r>
        <w:rPr>
          <w:rFonts w:ascii="Times New Roman" w:hAnsi="Times New Roman"/>
          <w:b/>
          <w:bCs/>
          <w:color w:val="191919"/>
          <w:sz w:val="18"/>
          <w:szCs w:val="18"/>
        </w:rPr>
        <w:t>h</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Ca</w:t>
      </w:r>
      <w:r>
        <w:rPr>
          <w:rFonts w:ascii="Times New Roman" w:hAnsi="Times New Roman"/>
          <w:b/>
          <w:bCs/>
          <w:color w:val="191919"/>
          <w:spacing w:val="-10"/>
          <w:sz w:val="18"/>
          <w:szCs w:val="18"/>
        </w:rPr>
        <w:t>r</w:t>
      </w:r>
      <w:r>
        <w:rPr>
          <w:rFonts w:ascii="Times New Roman" w:hAnsi="Times New Roman"/>
          <w:b/>
          <w:bCs/>
          <w:color w:val="191919"/>
          <w:spacing w:val="-7"/>
          <w:sz w:val="18"/>
          <w:szCs w:val="18"/>
        </w:rPr>
        <w:t>eer</w:t>
      </w:r>
      <w:r>
        <w:rPr>
          <w:rFonts w:ascii="Times New Roman" w:hAnsi="Times New Roman"/>
          <w:b/>
          <w:bCs/>
          <w:color w:val="191919"/>
          <w:sz w:val="18"/>
          <w:szCs w:val="18"/>
        </w:rPr>
        <w:t>s</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(Course</w:t>
      </w:r>
      <w:r>
        <w:rPr>
          <w:rFonts w:ascii="Times New Roman" w:hAnsi="Times New Roman"/>
          <w:b/>
          <w:bCs/>
          <w:color w:val="191919"/>
          <w:sz w:val="18"/>
          <w:szCs w:val="18"/>
        </w:rPr>
        <w:t>s</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a</w:t>
      </w:r>
      <w:r>
        <w:rPr>
          <w:rFonts w:ascii="Times New Roman" w:hAnsi="Times New Roman"/>
          <w:b/>
          <w:bCs/>
          <w:color w:val="191919"/>
          <w:spacing w:val="-10"/>
          <w:sz w:val="18"/>
          <w:szCs w:val="18"/>
        </w:rPr>
        <w:t>r</w:t>
      </w:r>
      <w:r>
        <w:rPr>
          <w:rFonts w:ascii="Times New Roman" w:hAnsi="Times New Roman"/>
          <w:b/>
          <w:bCs/>
          <w:color w:val="191919"/>
          <w:sz w:val="18"/>
          <w:szCs w:val="18"/>
        </w:rPr>
        <w:t>e</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selecte</w:t>
      </w:r>
      <w:r>
        <w:rPr>
          <w:rFonts w:ascii="Times New Roman" w:hAnsi="Times New Roman"/>
          <w:b/>
          <w:bCs/>
          <w:color w:val="191919"/>
          <w:sz w:val="18"/>
          <w:szCs w:val="18"/>
        </w:rPr>
        <w:t>d</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f</w:t>
      </w:r>
      <w:r>
        <w:rPr>
          <w:rFonts w:ascii="Times New Roman" w:hAnsi="Times New Roman"/>
          <w:b/>
          <w:bCs/>
          <w:color w:val="191919"/>
          <w:spacing w:val="-10"/>
          <w:sz w:val="18"/>
          <w:szCs w:val="18"/>
        </w:rPr>
        <w:t>r</w:t>
      </w:r>
      <w:r>
        <w:rPr>
          <w:rFonts w:ascii="Times New Roman" w:hAnsi="Times New Roman"/>
          <w:b/>
          <w:bCs/>
          <w:color w:val="191919"/>
          <w:spacing w:val="-7"/>
          <w:sz w:val="18"/>
          <w:szCs w:val="18"/>
        </w:rPr>
        <w:t>o</w:t>
      </w:r>
      <w:r>
        <w:rPr>
          <w:rFonts w:ascii="Times New Roman" w:hAnsi="Times New Roman"/>
          <w:b/>
          <w:bCs/>
          <w:color w:val="191919"/>
          <w:sz w:val="18"/>
          <w:szCs w:val="18"/>
        </w:rPr>
        <w:t>m</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thos</w:t>
      </w:r>
      <w:r>
        <w:rPr>
          <w:rFonts w:ascii="Times New Roman" w:hAnsi="Times New Roman"/>
          <w:b/>
          <w:bCs/>
          <w:color w:val="191919"/>
          <w:sz w:val="18"/>
          <w:szCs w:val="18"/>
        </w:rPr>
        <w:t>e</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liste</w:t>
      </w:r>
      <w:r>
        <w:rPr>
          <w:rFonts w:ascii="Times New Roman" w:hAnsi="Times New Roman"/>
          <w:b/>
          <w:bCs/>
          <w:color w:val="191919"/>
          <w:sz w:val="18"/>
          <w:szCs w:val="18"/>
        </w:rPr>
        <w:t>d</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below).</w:t>
      </w:r>
    </w:p>
    <w:tbl>
      <w:tblPr>
        <w:tblW w:w="0" w:type="auto"/>
        <w:tblInd w:w="720" w:type="dxa"/>
        <w:tblLayout w:type="fixed"/>
        <w:tblCellMar>
          <w:left w:w="0" w:type="dxa"/>
          <w:right w:w="0" w:type="dxa"/>
        </w:tblCellMar>
        <w:tblLook w:val="0000"/>
      </w:tblPr>
      <w:tblGrid>
        <w:gridCol w:w="776"/>
        <w:gridCol w:w="1291"/>
        <w:gridCol w:w="2107"/>
      </w:tblGrid>
      <w:tr w:rsidR="004E1E50" w:rsidRPr="007A7452" w:rsidTr="004E1E50">
        <w:trPr>
          <w:trHeight w:hRule="exact" w:val="237"/>
        </w:trPr>
        <w:tc>
          <w:tcPr>
            <w:tcW w:w="776"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91"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344" w:hanging="40"/>
              <w:rPr>
                <w:rFonts w:ascii="Times New Roman" w:hAnsi="Times New Roman"/>
                <w:sz w:val="24"/>
                <w:szCs w:val="24"/>
              </w:rPr>
            </w:pPr>
            <w:r w:rsidRPr="007A7452">
              <w:rPr>
                <w:rFonts w:ascii="Times New Roman" w:hAnsi="Times New Roman"/>
                <w:color w:val="191919"/>
                <w:spacing w:val="-7"/>
                <w:sz w:val="18"/>
                <w:szCs w:val="18"/>
              </w:rPr>
              <w:t>3401K</w:t>
            </w:r>
          </w:p>
        </w:tc>
        <w:tc>
          <w:tcPr>
            <w:tcW w:w="2107"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493" w:hanging="40"/>
              <w:rPr>
                <w:rFonts w:ascii="Times New Roman" w:hAnsi="Times New Roman"/>
                <w:sz w:val="24"/>
                <w:szCs w:val="24"/>
              </w:rPr>
            </w:pPr>
            <w:r w:rsidRPr="007A7452">
              <w:rPr>
                <w:rFonts w:ascii="Times New Roman" w:hAnsi="Times New Roman"/>
                <w:color w:val="191919"/>
                <w:spacing w:val="-7"/>
                <w:sz w:val="18"/>
                <w:szCs w:val="18"/>
              </w:rPr>
              <w:t>Histology</w:t>
            </w:r>
          </w:p>
        </w:tc>
      </w:tr>
      <w:tr w:rsidR="004E1E50" w:rsidRPr="007A7452" w:rsidTr="004E1E50">
        <w:trPr>
          <w:trHeight w:hRule="exact" w:val="216"/>
        </w:trPr>
        <w:tc>
          <w:tcPr>
            <w:tcW w:w="77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9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44" w:hanging="40"/>
              <w:rPr>
                <w:rFonts w:ascii="Times New Roman" w:hAnsi="Times New Roman"/>
                <w:sz w:val="24"/>
                <w:szCs w:val="24"/>
              </w:rPr>
            </w:pPr>
            <w:r w:rsidRPr="007A7452">
              <w:rPr>
                <w:rFonts w:ascii="Times New Roman" w:hAnsi="Times New Roman"/>
                <w:color w:val="191919"/>
                <w:spacing w:val="-7"/>
                <w:sz w:val="18"/>
                <w:szCs w:val="18"/>
              </w:rPr>
              <w:t>4101K</w:t>
            </w:r>
          </w:p>
        </w:tc>
        <w:tc>
          <w:tcPr>
            <w:tcW w:w="21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93" w:hanging="40"/>
              <w:rPr>
                <w:rFonts w:ascii="Times New Roman" w:hAnsi="Times New Roman"/>
                <w:sz w:val="24"/>
                <w:szCs w:val="24"/>
              </w:rPr>
            </w:pPr>
            <w:r w:rsidRPr="007A7452">
              <w:rPr>
                <w:rFonts w:ascii="Times New Roman" w:hAnsi="Times New Roman"/>
                <w:color w:val="191919"/>
                <w:spacing w:val="-7"/>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Physiology</w:t>
            </w:r>
          </w:p>
        </w:tc>
      </w:tr>
      <w:tr w:rsidR="004E1E50" w:rsidRPr="007A7452" w:rsidTr="004E1E50">
        <w:trPr>
          <w:trHeight w:hRule="exact" w:val="216"/>
        </w:trPr>
        <w:tc>
          <w:tcPr>
            <w:tcW w:w="77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9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44" w:hanging="40"/>
              <w:rPr>
                <w:rFonts w:ascii="Times New Roman" w:hAnsi="Times New Roman"/>
                <w:sz w:val="24"/>
                <w:szCs w:val="24"/>
              </w:rPr>
            </w:pPr>
            <w:r w:rsidRPr="007A7452">
              <w:rPr>
                <w:rFonts w:ascii="Times New Roman" w:hAnsi="Times New Roman"/>
                <w:color w:val="191919"/>
                <w:spacing w:val="-7"/>
                <w:sz w:val="18"/>
                <w:szCs w:val="18"/>
              </w:rPr>
              <w:t>4301K</w:t>
            </w:r>
          </w:p>
        </w:tc>
        <w:tc>
          <w:tcPr>
            <w:tcW w:w="21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93" w:hanging="40"/>
              <w:rPr>
                <w:rFonts w:ascii="Times New Roman" w:hAnsi="Times New Roman"/>
                <w:sz w:val="24"/>
                <w:szCs w:val="24"/>
              </w:rPr>
            </w:pPr>
            <w:r w:rsidRPr="007A7452">
              <w:rPr>
                <w:rFonts w:ascii="Times New Roman" w:hAnsi="Times New Roman"/>
                <w:color w:val="191919"/>
                <w:spacing w:val="-7"/>
                <w:sz w:val="18"/>
                <w:szCs w:val="18"/>
              </w:rPr>
              <w:t>Developmenta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Biology</w:t>
            </w:r>
          </w:p>
        </w:tc>
      </w:tr>
      <w:tr w:rsidR="004E1E50" w:rsidRPr="007A7452" w:rsidTr="004E1E50">
        <w:trPr>
          <w:trHeight w:hRule="exact" w:val="298"/>
        </w:trPr>
        <w:tc>
          <w:tcPr>
            <w:tcW w:w="77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9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44" w:hanging="40"/>
              <w:rPr>
                <w:rFonts w:ascii="Times New Roman" w:hAnsi="Times New Roman"/>
                <w:sz w:val="24"/>
                <w:szCs w:val="24"/>
              </w:rPr>
            </w:pPr>
            <w:r w:rsidRPr="007A7452">
              <w:rPr>
                <w:rFonts w:ascii="Times New Roman" w:hAnsi="Times New Roman"/>
                <w:color w:val="191919"/>
                <w:spacing w:val="-7"/>
                <w:sz w:val="18"/>
                <w:szCs w:val="18"/>
              </w:rPr>
              <w:t>4401K</w:t>
            </w:r>
          </w:p>
        </w:tc>
        <w:tc>
          <w:tcPr>
            <w:tcW w:w="21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93" w:hanging="40"/>
              <w:rPr>
                <w:rFonts w:ascii="Times New Roman" w:hAnsi="Times New Roman"/>
                <w:sz w:val="24"/>
                <w:szCs w:val="24"/>
              </w:rPr>
            </w:pPr>
            <w:r w:rsidRPr="007A7452">
              <w:rPr>
                <w:rFonts w:ascii="Times New Roman" w:hAnsi="Times New Roman"/>
                <w:color w:val="191919"/>
                <w:spacing w:val="-7"/>
                <w:sz w:val="18"/>
                <w:szCs w:val="18"/>
              </w:rPr>
              <w:t>Comp</w:t>
            </w:r>
            <w:r w:rsidRPr="007A7452">
              <w:rPr>
                <w:rFonts w:ascii="Times New Roman" w:hAnsi="Times New Roman"/>
                <w:color w:val="191919"/>
                <w:sz w:val="18"/>
                <w:szCs w:val="18"/>
              </w:rPr>
              <w:t>.</w:t>
            </w:r>
            <w:r w:rsidRPr="007A7452">
              <w:rPr>
                <w:rFonts w:ascii="Times New Roman" w:hAnsi="Times New Roman"/>
                <w:color w:val="191919"/>
                <w:spacing w:val="-18"/>
                <w:sz w:val="18"/>
                <w:szCs w:val="18"/>
              </w:rPr>
              <w:t xml:space="preserve"> </w:t>
            </w:r>
            <w:r w:rsidRPr="007A7452">
              <w:rPr>
                <w:rFonts w:ascii="Times New Roman" w:hAnsi="Times New Roman"/>
                <w:color w:val="191919"/>
                <w:spacing w:val="-27"/>
                <w:sz w:val="18"/>
                <w:szCs w:val="18"/>
              </w:rPr>
              <w:t>V</w:t>
            </w:r>
            <w:r w:rsidRPr="007A7452">
              <w:rPr>
                <w:rFonts w:ascii="Times New Roman" w:hAnsi="Times New Roman"/>
                <w:color w:val="191919"/>
                <w:spacing w:val="-7"/>
                <w:sz w:val="18"/>
                <w:szCs w:val="18"/>
              </w:rPr>
              <w:t>ert</w:t>
            </w:r>
            <w:r w:rsidRPr="007A7452">
              <w:rPr>
                <w:rFonts w:ascii="Times New Roman" w:hAnsi="Times New Roman"/>
                <w:color w:val="191919"/>
                <w:sz w:val="18"/>
                <w:szCs w:val="18"/>
              </w:rPr>
              <w:t>.</w:t>
            </w:r>
            <w:r w:rsidRPr="007A7452">
              <w:rPr>
                <w:rFonts w:ascii="Times New Roman" w:hAnsi="Times New Roman"/>
                <w:color w:val="191919"/>
                <w:spacing w:val="-24"/>
                <w:sz w:val="18"/>
                <w:szCs w:val="18"/>
              </w:rPr>
              <w:t xml:space="preserve"> </w:t>
            </w:r>
            <w:r w:rsidRPr="007A7452">
              <w:rPr>
                <w:rFonts w:ascii="Times New Roman" w:hAnsi="Times New Roman"/>
                <w:color w:val="191919"/>
                <w:spacing w:val="-7"/>
                <w:sz w:val="18"/>
                <w:szCs w:val="18"/>
              </w:rPr>
              <w:t>Anatomy</w:t>
            </w:r>
          </w:p>
        </w:tc>
      </w:tr>
    </w:tbl>
    <w:p w:rsidR="004E1E50" w:rsidRDefault="004E1E50" w:rsidP="004E1E50">
      <w:pPr>
        <w:widowControl w:val="0"/>
        <w:autoSpaceDE w:val="0"/>
        <w:autoSpaceDN w:val="0"/>
        <w:adjustRightInd w:val="0"/>
        <w:spacing w:before="2" w:after="0" w:line="120" w:lineRule="exact"/>
        <w:ind w:hanging="40"/>
        <w:rPr>
          <w:rFonts w:ascii="Times New Roman" w:hAnsi="Times New Roman"/>
          <w:sz w:val="12"/>
          <w:szCs w:val="12"/>
        </w:rPr>
      </w:pPr>
    </w:p>
    <w:p w:rsidR="004E1E50" w:rsidRDefault="004E1E50" w:rsidP="004E1E50">
      <w:pPr>
        <w:widowControl w:val="0"/>
        <w:autoSpaceDE w:val="0"/>
        <w:autoSpaceDN w:val="0"/>
        <w:adjustRightInd w:val="0"/>
        <w:spacing w:after="0"/>
        <w:ind w:left="720" w:hanging="40"/>
        <w:rPr>
          <w:rFonts w:ascii="Times New Roman" w:hAnsi="Times New Roman"/>
          <w:color w:val="000000"/>
          <w:sz w:val="18"/>
          <w:szCs w:val="18"/>
        </w:rPr>
      </w:pPr>
      <w:r>
        <w:rPr>
          <w:rFonts w:ascii="Times New Roman" w:hAnsi="Times New Roman"/>
          <w:b/>
          <w:bCs/>
          <w:color w:val="191919"/>
          <w:sz w:val="18"/>
          <w:szCs w:val="18"/>
        </w:rPr>
        <w:t>III. Biological Ca</w:t>
      </w:r>
      <w:r>
        <w:rPr>
          <w:rFonts w:ascii="Times New Roman" w:hAnsi="Times New Roman"/>
          <w:b/>
          <w:bCs/>
          <w:color w:val="191919"/>
          <w:spacing w:val="-3"/>
          <w:sz w:val="18"/>
          <w:szCs w:val="18"/>
        </w:rPr>
        <w:t>r</w:t>
      </w:r>
      <w:r>
        <w:rPr>
          <w:rFonts w:ascii="Times New Roman" w:hAnsi="Times New Roman"/>
          <w:b/>
          <w:bCs/>
          <w:color w:val="191919"/>
          <w:sz w:val="18"/>
          <w:szCs w:val="18"/>
        </w:rPr>
        <w:t>eers (Botanical Emphasis)</w:t>
      </w:r>
    </w:p>
    <w:tbl>
      <w:tblPr>
        <w:tblW w:w="0" w:type="auto"/>
        <w:tblInd w:w="720" w:type="dxa"/>
        <w:tblLayout w:type="fixed"/>
        <w:tblCellMar>
          <w:left w:w="0" w:type="dxa"/>
          <w:right w:w="0" w:type="dxa"/>
        </w:tblCellMar>
        <w:tblLook w:val="0000"/>
      </w:tblPr>
      <w:tblGrid>
        <w:gridCol w:w="776"/>
        <w:gridCol w:w="1291"/>
        <w:gridCol w:w="1643"/>
      </w:tblGrid>
      <w:tr w:rsidR="004E1E50" w:rsidRPr="007A7452" w:rsidTr="004E1E50">
        <w:trPr>
          <w:trHeight w:hRule="exact" w:val="237"/>
        </w:trPr>
        <w:tc>
          <w:tcPr>
            <w:tcW w:w="776"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91"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344" w:hanging="40"/>
              <w:rPr>
                <w:rFonts w:ascii="Times New Roman" w:hAnsi="Times New Roman"/>
                <w:sz w:val="24"/>
                <w:szCs w:val="24"/>
              </w:rPr>
            </w:pPr>
            <w:r w:rsidRPr="007A7452">
              <w:rPr>
                <w:rFonts w:ascii="Times New Roman" w:hAnsi="Times New Roman"/>
                <w:color w:val="191919"/>
                <w:spacing w:val="-7"/>
                <w:sz w:val="18"/>
                <w:szCs w:val="18"/>
              </w:rPr>
              <w:t>3309K</w:t>
            </w:r>
          </w:p>
        </w:tc>
        <w:tc>
          <w:tcPr>
            <w:tcW w:w="1643"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493" w:hanging="40"/>
              <w:rPr>
                <w:rFonts w:ascii="Times New Roman" w:hAnsi="Times New Roman"/>
                <w:sz w:val="24"/>
                <w:szCs w:val="24"/>
              </w:rPr>
            </w:pPr>
            <w:r w:rsidRPr="007A7452">
              <w:rPr>
                <w:rFonts w:ascii="Times New Roman" w:hAnsi="Times New Roman"/>
                <w:color w:val="191919"/>
                <w:spacing w:val="-7"/>
                <w:sz w:val="18"/>
                <w:szCs w:val="18"/>
              </w:rPr>
              <w:t>Plan</w:t>
            </w:r>
            <w:r w:rsidRPr="007A7452">
              <w:rPr>
                <w:rFonts w:ascii="Times New Roman" w:hAnsi="Times New Roman"/>
                <w:color w:val="191919"/>
                <w:sz w:val="18"/>
                <w:szCs w:val="18"/>
              </w:rPr>
              <w:t>t</w:t>
            </w:r>
            <w:r w:rsidRPr="007A7452">
              <w:rPr>
                <w:rFonts w:ascii="Times New Roman" w:hAnsi="Times New Roman"/>
                <w:color w:val="191919"/>
                <w:spacing w:val="-24"/>
                <w:sz w:val="18"/>
                <w:szCs w:val="18"/>
              </w:rPr>
              <w:t xml:space="preserve"> </w:t>
            </w:r>
            <w:r w:rsidRPr="007A7452">
              <w:rPr>
                <w:rFonts w:ascii="Times New Roman" w:hAnsi="Times New Roman"/>
                <w:color w:val="191919"/>
                <w:spacing w:val="-7"/>
                <w:sz w:val="18"/>
                <w:szCs w:val="18"/>
              </w:rPr>
              <w:t>Anatomy</w:t>
            </w:r>
          </w:p>
        </w:tc>
      </w:tr>
      <w:tr w:rsidR="004E1E50" w:rsidRPr="007A7452" w:rsidTr="004E1E50">
        <w:trPr>
          <w:trHeight w:hRule="exact" w:val="216"/>
        </w:trPr>
        <w:tc>
          <w:tcPr>
            <w:tcW w:w="77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9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44" w:hanging="40"/>
              <w:rPr>
                <w:rFonts w:ascii="Times New Roman" w:hAnsi="Times New Roman"/>
                <w:sz w:val="24"/>
                <w:szCs w:val="24"/>
              </w:rPr>
            </w:pPr>
            <w:r w:rsidRPr="007A7452">
              <w:rPr>
                <w:rFonts w:ascii="Times New Roman" w:hAnsi="Times New Roman"/>
                <w:color w:val="191919"/>
                <w:spacing w:val="-7"/>
                <w:sz w:val="18"/>
                <w:szCs w:val="18"/>
              </w:rPr>
              <w:t>2312K</w:t>
            </w:r>
          </w:p>
        </w:tc>
        <w:tc>
          <w:tcPr>
            <w:tcW w:w="1643"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93" w:hanging="40"/>
              <w:rPr>
                <w:rFonts w:ascii="Times New Roman" w:hAnsi="Times New Roman"/>
                <w:sz w:val="24"/>
                <w:szCs w:val="24"/>
              </w:rPr>
            </w:pPr>
            <w:r w:rsidRPr="007A7452">
              <w:rPr>
                <w:rFonts w:ascii="Times New Roman" w:hAnsi="Times New Roman"/>
                <w:color w:val="191919"/>
                <w:spacing w:val="-7"/>
                <w:sz w:val="18"/>
                <w:szCs w:val="18"/>
              </w:rPr>
              <w:t>Botany</w:t>
            </w:r>
          </w:p>
        </w:tc>
      </w:tr>
      <w:tr w:rsidR="004E1E50" w:rsidRPr="007A7452" w:rsidTr="004E1E50">
        <w:trPr>
          <w:trHeight w:hRule="exact" w:val="298"/>
        </w:trPr>
        <w:tc>
          <w:tcPr>
            <w:tcW w:w="77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pacing w:val="-7"/>
                <w:sz w:val="18"/>
                <w:szCs w:val="18"/>
              </w:rPr>
              <w:t>BIOL</w:t>
            </w:r>
          </w:p>
        </w:tc>
        <w:tc>
          <w:tcPr>
            <w:tcW w:w="1291"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44" w:hanging="40"/>
              <w:rPr>
                <w:rFonts w:ascii="Times New Roman" w:hAnsi="Times New Roman"/>
                <w:sz w:val="24"/>
                <w:szCs w:val="24"/>
              </w:rPr>
            </w:pPr>
            <w:r w:rsidRPr="007A7452">
              <w:rPr>
                <w:rFonts w:ascii="Times New Roman" w:hAnsi="Times New Roman"/>
                <w:color w:val="191919"/>
                <w:spacing w:val="-7"/>
                <w:sz w:val="18"/>
                <w:szCs w:val="18"/>
              </w:rPr>
              <w:t>4601K</w:t>
            </w:r>
          </w:p>
        </w:tc>
        <w:tc>
          <w:tcPr>
            <w:tcW w:w="1643"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93" w:hanging="40"/>
              <w:rPr>
                <w:rFonts w:ascii="Times New Roman" w:hAnsi="Times New Roman"/>
                <w:sz w:val="24"/>
                <w:szCs w:val="24"/>
              </w:rPr>
            </w:pPr>
            <w:r w:rsidRPr="007A7452">
              <w:rPr>
                <w:rFonts w:ascii="Times New Roman" w:hAnsi="Times New Roman"/>
                <w:color w:val="191919"/>
                <w:spacing w:val="-7"/>
                <w:sz w:val="18"/>
                <w:szCs w:val="18"/>
              </w:rPr>
              <w:t>Plan</w:t>
            </w:r>
            <w:r w:rsidRPr="007A7452">
              <w:rPr>
                <w:rFonts w:ascii="Times New Roman" w:hAnsi="Times New Roman"/>
                <w:color w:val="191919"/>
                <w:sz w:val="18"/>
                <w:szCs w:val="18"/>
              </w:rPr>
              <w:t>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Physiology</w:t>
            </w:r>
          </w:p>
        </w:tc>
      </w:tr>
    </w:tbl>
    <w:p w:rsidR="004E1E50" w:rsidRDefault="004E1E50" w:rsidP="004E1E50">
      <w:pPr>
        <w:widowControl w:val="0"/>
        <w:autoSpaceDE w:val="0"/>
        <w:autoSpaceDN w:val="0"/>
        <w:adjustRightInd w:val="0"/>
        <w:spacing w:after="0"/>
        <w:ind w:left="720" w:firstLine="0"/>
        <w:rPr>
          <w:rFonts w:ascii="Times New Roman" w:hAnsi="Times New Roman"/>
          <w:b/>
          <w:bCs/>
          <w:color w:val="191919"/>
          <w:spacing w:val="-7"/>
          <w:sz w:val="18"/>
          <w:szCs w:val="18"/>
        </w:rPr>
      </w:pPr>
      <w:r>
        <w:rPr>
          <w:rFonts w:ascii="Times New Roman" w:hAnsi="Times New Roman"/>
          <w:b/>
          <w:bCs/>
          <w:color w:val="191919"/>
          <w:spacing w:val="-7"/>
          <w:sz w:val="18"/>
          <w:szCs w:val="18"/>
        </w:rPr>
        <w:t>IV.   Biotechnology Concentration</w:t>
      </w:r>
      <w:r>
        <w:rPr>
          <w:rFonts w:ascii="Times New Roman" w:hAnsi="Times New Roman"/>
          <w:b/>
          <w:bCs/>
          <w:color w:val="191919"/>
          <w:spacing w:val="-7"/>
          <w:sz w:val="18"/>
          <w:szCs w:val="18"/>
        </w:rPr>
        <w:tab/>
      </w:r>
      <w:r>
        <w:rPr>
          <w:rFonts w:ascii="Times New Roman" w:hAnsi="Times New Roman"/>
          <w:b/>
          <w:bCs/>
          <w:color w:val="191919"/>
          <w:spacing w:val="-7"/>
          <w:sz w:val="18"/>
          <w:szCs w:val="18"/>
        </w:rPr>
        <w:tab/>
      </w:r>
      <w:r>
        <w:rPr>
          <w:rFonts w:ascii="Times New Roman" w:hAnsi="Times New Roman"/>
          <w:b/>
          <w:bCs/>
          <w:color w:val="191919"/>
          <w:spacing w:val="-7"/>
          <w:sz w:val="18"/>
          <w:szCs w:val="18"/>
        </w:rPr>
        <w:tab/>
      </w:r>
      <w:r>
        <w:rPr>
          <w:rFonts w:ascii="Times New Roman" w:hAnsi="Times New Roman"/>
          <w:b/>
          <w:bCs/>
          <w:color w:val="191919"/>
          <w:spacing w:val="-7"/>
          <w:sz w:val="18"/>
          <w:szCs w:val="18"/>
        </w:rPr>
        <w:tab/>
      </w:r>
      <w:r>
        <w:rPr>
          <w:rFonts w:ascii="Times New Roman" w:hAnsi="Times New Roman"/>
          <w:b/>
          <w:bCs/>
          <w:color w:val="191919"/>
          <w:spacing w:val="-7"/>
          <w:sz w:val="18"/>
          <w:szCs w:val="18"/>
        </w:rPr>
        <w:tab/>
        <w:t>Credit hrs</w:t>
      </w:r>
    </w:p>
    <w:p w:rsidR="004E1E50" w:rsidRDefault="004E1E50" w:rsidP="004E1E50">
      <w:pPr>
        <w:widowControl w:val="0"/>
        <w:autoSpaceDE w:val="0"/>
        <w:autoSpaceDN w:val="0"/>
        <w:adjustRightInd w:val="0"/>
        <w:spacing w:after="0"/>
        <w:ind w:left="720" w:firstLine="0"/>
        <w:rPr>
          <w:rFonts w:ascii="Times New Roman" w:hAnsi="Times New Roman"/>
          <w:b/>
          <w:bCs/>
          <w:color w:val="191919"/>
          <w:spacing w:val="-7"/>
          <w:sz w:val="18"/>
          <w:szCs w:val="18"/>
        </w:rPr>
      </w:pPr>
      <w:r>
        <w:rPr>
          <w:rFonts w:ascii="Times New Roman" w:hAnsi="Times New Roman"/>
          <w:b/>
          <w:bCs/>
          <w:color w:val="191919"/>
          <w:spacing w:val="-7"/>
          <w:sz w:val="18"/>
          <w:szCs w:val="18"/>
        </w:rPr>
        <w:t xml:space="preserve">  BIOL    </w:t>
      </w:r>
      <w:r>
        <w:rPr>
          <w:rFonts w:ascii="Times New Roman" w:hAnsi="Times New Roman"/>
          <w:b/>
          <w:bCs/>
          <w:color w:val="191919"/>
          <w:spacing w:val="-7"/>
          <w:sz w:val="18"/>
          <w:szCs w:val="18"/>
        </w:rPr>
        <w:tab/>
        <w:t xml:space="preserve">2702K        </w:t>
      </w:r>
      <w:r>
        <w:rPr>
          <w:rFonts w:ascii="Times New Roman" w:hAnsi="Times New Roman"/>
          <w:b/>
          <w:bCs/>
          <w:color w:val="191919"/>
          <w:spacing w:val="-7"/>
          <w:sz w:val="18"/>
          <w:szCs w:val="18"/>
        </w:rPr>
        <w:tab/>
        <w:t xml:space="preserve">Fundamentals of Biotechnology                                 </w:t>
      </w:r>
      <w:r>
        <w:rPr>
          <w:rFonts w:ascii="Times New Roman" w:hAnsi="Times New Roman"/>
          <w:b/>
          <w:bCs/>
          <w:color w:val="191919"/>
          <w:spacing w:val="-7"/>
          <w:sz w:val="18"/>
          <w:szCs w:val="18"/>
        </w:rPr>
        <w:tab/>
        <w:t xml:space="preserve">4 </w:t>
      </w:r>
    </w:p>
    <w:p w:rsidR="004E1E50" w:rsidRDefault="004E1E50" w:rsidP="004E1E50">
      <w:pPr>
        <w:widowControl w:val="0"/>
        <w:autoSpaceDE w:val="0"/>
        <w:autoSpaceDN w:val="0"/>
        <w:adjustRightInd w:val="0"/>
        <w:spacing w:after="0"/>
        <w:ind w:left="720" w:firstLine="0"/>
        <w:rPr>
          <w:rFonts w:ascii="Times New Roman" w:hAnsi="Times New Roman"/>
          <w:b/>
          <w:bCs/>
          <w:color w:val="191919"/>
          <w:spacing w:val="-7"/>
          <w:sz w:val="18"/>
          <w:szCs w:val="18"/>
        </w:rPr>
      </w:pPr>
      <w:r>
        <w:rPr>
          <w:rFonts w:ascii="Times New Roman" w:hAnsi="Times New Roman"/>
          <w:b/>
          <w:bCs/>
          <w:color w:val="191919"/>
          <w:spacing w:val="-7"/>
          <w:sz w:val="18"/>
          <w:szCs w:val="18"/>
        </w:rPr>
        <w:t xml:space="preserve">  BIOL    </w:t>
      </w:r>
      <w:r>
        <w:rPr>
          <w:rFonts w:ascii="Times New Roman" w:hAnsi="Times New Roman"/>
          <w:b/>
          <w:bCs/>
          <w:color w:val="191919"/>
          <w:spacing w:val="-7"/>
          <w:sz w:val="18"/>
          <w:szCs w:val="18"/>
        </w:rPr>
        <w:tab/>
        <w:t xml:space="preserve">3506           </w:t>
      </w:r>
      <w:r>
        <w:rPr>
          <w:rFonts w:ascii="Times New Roman" w:hAnsi="Times New Roman"/>
          <w:b/>
          <w:bCs/>
          <w:color w:val="191919"/>
          <w:spacing w:val="-7"/>
          <w:sz w:val="18"/>
          <w:szCs w:val="18"/>
        </w:rPr>
        <w:tab/>
        <w:t xml:space="preserve">Bioinformatics                                                                 </w:t>
      </w:r>
      <w:r>
        <w:rPr>
          <w:rFonts w:ascii="Times New Roman" w:hAnsi="Times New Roman"/>
          <w:b/>
          <w:bCs/>
          <w:color w:val="191919"/>
          <w:spacing w:val="-7"/>
          <w:sz w:val="18"/>
          <w:szCs w:val="18"/>
        </w:rPr>
        <w:tab/>
        <w:t>3</w:t>
      </w:r>
    </w:p>
    <w:p w:rsidR="004E1E50" w:rsidRDefault="004E1E50" w:rsidP="004E1E50">
      <w:pPr>
        <w:widowControl w:val="0"/>
        <w:autoSpaceDE w:val="0"/>
        <w:autoSpaceDN w:val="0"/>
        <w:adjustRightInd w:val="0"/>
        <w:spacing w:after="0"/>
        <w:ind w:left="720" w:firstLine="0"/>
        <w:rPr>
          <w:rFonts w:ascii="Times New Roman" w:hAnsi="Times New Roman"/>
          <w:b/>
          <w:bCs/>
          <w:color w:val="191919"/>
          <w:spacing w:val="-7"/>
          <w:sz w:val="18"/>
          <w:szCs w:val="18"/>
        </w:rPr>
      </w:pPr>
      <w:r>
        <w:rPr>
          <w:rFonts w:ascii="Times New Roman" w:hAnsi="Times New Roman"/>
          <w:b/>
          <w:bCs/>
          <w:color w:val="191919"/>
          <w:spacing w:val="-7"/>
          <w:sz w:val="18"/>
          <w:szCs w:val="18"/>
        </w:rPr>
        <w:t xml:space="preserve">  BIOL    </w:t>
      </w:r>
      <w:r>
        <w:rPr>
          <w:rFonts w:ascii="Times New Roman" w:hAnsi="Times New Roman"/>
          <w:b/>
          <w:bCs/>
          <w:color w:val="191919"/>
          <w:spacing w:val="-7"/>
          <w:sz w:val="18"/>
          <w:szCs w:val="18"/>
        </w:rPr>
        <w:tab/>
        <w:t xml:space="preserve">3701           </w:t>
      </w:r>
      <w:r>
        <w:rPr>
          <w:rFonts w:ascii="Times New Roman" w:hAnsi="Times New Roman"/>
          <w:b/>
          <w:bCs/>
          <w:color w:val="191919"/>
          <w:spacing w:val="-7"/>
          <w:sz w:val="18"/>
          <w:szCs w:val="18"/>
        </w:rPr>
        <w:tab/>
        <w:t xml:space="preserve">Current Issues and Topics in Biotechnology              </w:t>
      </w:r>
      <w:r>
        <w:rPr>
          <w:rFonts w:ascii="Times New Roman" w:hAnsi="Times New Roman"/>
          <w:b/>
          <w:bCs/>
          <w:color w:val="191919"/>
          <w:spacing w:val="-7"/>
          <w:sz w:val="18"/>
          <w:szCs w:val="18"/>
        </w:rPr>
        <w:tab/>
        <w:t xml:space="preserve">2  </w:t>
      </w:r>
    </w:p>
    <w:p w:rsidR="004E1E50" w:rsidRDefault="004E1E50" w:rsidP="004E1E50">
      <w:pPr>
        <w:widowControl w:val="0"/>
        <w:autoSpaceDE w:val="0"/>
        <w:autoSpaceDN w:val="0"/>
        <w:adjustRightInd w:val="0"/>
        <w:spacing w:after="0"/>
        <w:ind w:left="720" w:firstLine="0"/>
        <w:rPr>
          <w:rFonts w:ascii="Times New Roman" w:hAnsi="Times New Roman"/>
          <w:b/>
          <w:bCs/>
          <w:color w:val="191919"/>
          <w:spacing w:val="-7"/>
          <w:sz w:val="18"/>
          <w:szCs w:val="18"/>
        </w:rPr>
      </w:pPr>
      <w:r>
        <w:rPr>
          <w:rFonts w:ascii="Times New Roman" w:hAnsi="Times New Roman"/>
          <w:b/>
          <w:bCs/>
          <w:color w:val="191919"/>
          <w:spacing w:val="-7"/>
          <w:sz w:val="18"/>
          <w:szCs w:val="18"/>
        </w:rPr>
        <w:t xml:space="preserve"> BIOL     </w:t>
      </w:r>
      <w:r>
        <w:rPr>
          <w:rFonts w:ascii="Times New Roman" w:hAnsi="Times New Roman"/>
          <w:b/>
          <w:bCs/>
          <w:color w:val="191919"/>
          <w:spacing w:val="-7"/>
          <w:sz w:val="18"/>
          <w:szCs w:val="18"/>
        </w:rPr>
        <w:tab/>
        <w:t xml:space="preserve">4703K       </w:t>
      </w:r>
      <w:r>
        <w:rPr>
          <w:rFonts w:ascii="Times New Roman" w:hAnsi="Times New Roman"/>
          <w:b/>
          <w:bCs/>
          <w:color w:val="191919"/>
          <w:spacing w:val="-7"/>
          <w:sz w:val="18"/>
          <w:szCs w:val="18"/>
        </w:rPr>
        <w:tab/>
        <w:t xml:space="preserve">Genetic Engineering                                                       </w:t>
      </w:r>
      <w:r>
        <w:rPr>
          <w:rFonts w:ascii="Times New Roman" w:hAnsi="Times New Roman"/>
          <w:b/>
          <w:bCs/>
          <w:color w:val="191919"/>
          <w:spacing w:val="-7"/>
          <w:sz w:val="18"/>
          <w:szCs w:val="18"/>
        </w:rPr>
        <w:tab/>
        <w:t>4</w:t>
      </w:r>
    </w:p>
    <w:p w:rsidR="004E1E50" w:rsidRDefault="004E1E50" w:rsidP="004E1E50">
      <w:pPr>
        <w:widowControl w:val="0"/>
        <w:autoSpaceDE w:val="0"/>
        <w:autoSpaceDN w:val="0"/>
        <w:adjustRightInd w:val="0"/>
        <w:spacing w:after="0"/>
        <w:ind w:left="720" w:firstLine="0"/>
        <w:rPr>
          <w:rFonts w:ascii="Times New Roman" w:hAnsi="Times New Roman"/>
          <w:b/>
          <w:bCs/>
          <w:color w:val="191919"/>
          <w:spacing w:val="-7"/>
          <w:sz w:val="18"/>
          <w:szCs w:val="18"/>
        </w:rPr>
      </w:pPr>
    </w:p>
    <w:p w:rsidR="004E1E50" w:rsidRDefault="004E1E50" w:rsidP="004E1E50">
      <w:pPr>
        <w:widowControl w:val="0"/>
        <w:autoSpaceDE w:val="0"/>
        <w:autoSpaceDN w:val="0"/>
        <w:adjustRightInd w:val="0"/>
        <w:spacing w:after="0"/>
        <w:ind w:left="720" w:firstLine="0"/>
        <w:rPr>
          <w:rFonts w:ascii="Times New Roman" w:hAnsi="Times New Roman"/>
          <w:color w:val="000000"/>
          <w:sz w:val="18"/>
          <w:szCs w:val="18"/>
        </w:rPr>
      </w:pPr>
      <w:r>
        <w:rPr>
          <w:rFonts w:ascii="Times New Roman" w:hAnsi="Times New Roman"/>
          <w:b/>
          <w:bCs/>
          <w:color w:val="191919"/>
          <w:spacing w:val="-7"/>
          <w:sz w:val="18"/>
          <w:szCs w:val="18"/>
        </w:rPr>
        <w:t>MINOR IN BIOLOGY</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(Minimu</w:t>
      </w:r>
      <w:r>
        <w:rPr>
          <w:rFonts w:ascii="Times New Roman" w:hAnsi="Times New Roman"/>
          <w:b/>
          <w:bCs/>
          <w:color w:val="191919"/>
          <w:sz w:val="18"/>
          <w:szCs w:val="18"/>
        </w:rPr>
        <w:t>m</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o</w:t>
      </w:r>
      <w:r>
        <w:rPr>
          <w:rFonts w:ascii="Times New Roman" w:hAnsi="Times New Roman"/>
          <w:b/>
          <w:bCs/>
          <w:color w:val="191919"/>
          <w:sz w:val="18"/>
          <w:szCs w:val="18"/>
        </w:rPr>
        <w:t>f</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2</w:t>
      </w:r>
      <w:r>
        <w:rPr>
          <w:rFonts w:ascii="Times New Roman" w:hAnsi="Times New Roman"/>
          <w:b/>
          <w:bCs/>
          <w:color w:val="191919"/>
          <w:sz w:val="18"/>
          <w:szCs w:val="18"/>
        </w:rPr>
        <w:t>0</w:t>
      </w:r>
      <w:r>
        <w:rPr>
          <w:rFonts w:ascii="Times New Roman" w:hAnsi="Times New Roman"/>
          <w:b/>
          <w:bCs/>
          <w:color w:val="191919"/>
          <w:spacing w:val="-14"/>
          <w:sz w:val="18"/>
          <w:szCs w:val="18"/>
        </w:rPr>
        <w:t xml:space="preserve"> </w:t>
      </w:r>
      <w:r>
        <w:rPr>
          <w:rFonts w:ascii="Times New Roman" w:hAnsi="Times New Roman"/>
          <w:b/>
          <w:bCs/>
          <w:color w:val="191919"/>
          <w:spacing w:val="-7"/>
          <w:sz w:val="18"/>
          <w:szCs w:val="18"/>
        </w:rPr>
        <w:t>hours)</w:t>
      </w:r>
    </w:p>
    <w:p w:rsidR="004E1E50" w:rsidRDefault="004E1E50" w:rsidP="004E1E50">
      <w:pPr>
        <w:widowControl w:val="0"/>
        <w:autoSpaceDE w:val="0"/>
        <w:autoSpaceDN w:val="0"/>
        <w:adjustRightInd w:val="0"/>
        <w:spacing w:before="12" w:after="0"/>
        <w:ind w:left="720" w:firstLine="0"/>
        <w:rPr>
          <w:rFonts w:ascii="Times New Roman" w:hAnsi="Times New Roman"/>
          <w:color w:val="000000"/>
          <w:sz w:val="18"/>
          <w:szCs w:val="18"/>
        </w:rPr>
      </w:pPr>
      <w:r>
        <w:rPr>
          <w:rFonts w:ascii="Times New Roman" w:hAnsi="Times New Roman"/>
          <w:color w:val="191919"/>
          <w:spacing w:val="-7"/>
          <w:sz w:val="18"/>
          <w:szCs w:val="18"/>
        </w:rPr>
        <w:t>Student</w:t>
      </w:r>
      <w:r>
        <w:rPr>
          <w:rFonts w:ascii="Times New Roman" w:hAnsi="Times New Roman"/>
          <w:color w:val="191919"/>
          <w:sz w:val="18"/>
          <w:szCs w:val="18"/>
        </w:rPr>
        <w:t>s</w:t>
      </w:r>
      <w:r>
        <w:rPr>
          <w:rFonts w:ascii="Times New Roman" w:hAnsi="Times New Roman"/>
          <w:color w:val="191919"/>
          <w:spacing w:val="-14"/>
          <w:sz w:val="18"/>
          <w:szCs w:val="18"/>
        </w:rPr>
        <w:t xml:space="preserve"> </w:t>
      </w:r>
      <w:r>
        <w:rPr>
          <w:rFonts w:ascii="Times New Roman" w:hAnsi="Times New Roman"/>
          <w:color w:val="191919"/>
          <w:spacing w:val="-7"/>
          <w:sz w:val="18"/>
          <w:szCs w:val="18"/>
        </w:rPr>
        <w:t>desirin</w:t>
      </w:r>
      <w:r>
        <w:rPr>
          <w:rFonts w:ascii="Times New Roman" w:hAnsi="Times New Roman"/>
          <w:color w:val="191919"/>
          <w:sz w:val="18"/>
          <w:szCs w:val="18"/>
        </w:rPr>
        <w:t>g</w:t>
      </w:r>
      <w:r>
        <w:rPr>
          <w:rFonts w:ascii="Times New Roman" w:hAnsi="Times New Roman"/>
          <w:color w:val="191919"/>
          <w:spacing w:val="-14"/>
          <w:sz w:val="18"/>
          <w:szCs w:val="18"/>
        </w:rPr>
        <w:t xml:space="preserve"> </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7"/>
          <w:sz w:val="18"/>
          <w:szCs w:val="18"/>
        </w:rPr>
        <w:t>mino</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7"/>
          <w:sz w:val="18"/>
          <w:szCs w:val="18"/>
        </w:rPr>
        <w:t>i</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7"/>
          <w:sz w:val="18"/>
          <w:szCs w:val="18"/>
        </w:rPr>
        <w:t>Biolog</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pacing w:val="-7"/>
          <w:sz w:val="18"/>
          <w:szCs w:val="18"/>
        </w:rPr>
        <w:t>ar</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require</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7"/>
          <w:sz w:val="18"/>
          <w:szCs w:val="18"/>
        </w:rPr>
        <w:t>t</w:t>
      </w:r>
      <w:r>
        <w:rPr>
          <w:rFonts w:ascii="Times New Roman" w:hAnsi="Times New Roman"/>
          <w:color w:val="191919"/>
          <w:sz w:val="18"/>
          <w:szCs w:val="18"/>
        </w:rPr>
        <w:t>o</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complet</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7"/>
          <w:sz w:val="18"/>
          <w:szCs w:val="18"/>
        </w:rPr>
        <w:t>followin</w:t>
      </w:r>
      <w:r>
        <w:rPr>
          <w:rFonts w:ascii="Times New Roman" w:hAnsi="Times New Roman"/>
          <w:color w:val="191919"/>
          <w:sz w:val="18"/>
          <w:szCs w:val="18"/>
        </w:rPr>
        <w:t>g</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courses:</w:t>
      </w:r>
    </w:p>
    <w:tbl>
      <w:tblPr>
        <w:tblW w:w="0" w:type="auto"/>
        <w:tblInd w:w="720" w:type="dxa"/>
        <w:tblLayout w:type="fixed"/>
        <w:tblCellMar>
          <w:left w:w="0" w:type="dxa"/>
          <w:right w:w="0" w:type="dxa"/>
        </w:tblCellMar>
        <w:tblLook w:val="0000"/>
      </w:tblPr>
      <w:tblGrid>
        <w:gridCol w:w="776"/>
        <w:gridCol w:w="1665"/>
        <w:gridCol w:w="5552"/>
        <w:gridCol w:w="737"/>
      </w:tblGrid>
      <w:tr w:rsidR="004E1E50" w:rsidRPr="007A7452" w:rsidTr="004E1E50">
        <w:trPr>
          <w:trHeight w:hRule="exact" w:val="234"/>
        </w:trPr>
        <w:tc>
          <w:tcPr>
            <w:tcW w:w="776" w:type="dxa"/>
            <w:tcBorders>
              <w:top w:val="nil"/>
              <w:left w:val="nil"/>
              <w:bottom w:val="nil"/>
              <w:right w:val="nil"/>
            </w:tcBorders>
          </w:tcPr>
          <w:p w:rsidR="004E1E50" w:rsidRPr="007A7452" w:rsidRDefault="004E1E50" w:rsidP="004E1E50">
            <w:pPr>
              <w:widowControl w:val="0"/>
              <w:autoSpaceDE w:val="0"/>
              <w:autoSpaceDN w:val="0"/>
              <w:adjustRightInd w:val="0"/>
              <w:spacing w:before="6" w:after="0"/>
              <w:ind w:left="40" w:firstLine="50"/>
              <w:rPr>
                <w:rFonts w:ascii="Times New Roman" w:hAnsi="Times New Roman"/>
                <w:sz w:val="24"/>
                <w:szCs w:val="24"/>
              </w:rPr>
            </w:pPr>
            <w:r w:rsidRPr="007A7452">
              <w:rPr>
                <w:rFonts w:ascii="Times New Roman" w:hAnsi="Times New Roman"/>
                <w:color w:val="191919"/>
                <w:spacing w:val="-7"/>
                <w:sz w:val="18"/>
                <w:szCs w:val="18"/>
              </w:rPr>
              <w:t>BIOL</w:t>
            </w:r>
          </w:p>
        </w:tc>
        <w:tc>
          <w:tcPr>
            <w:tcW w:w="1665" w:type="dxa"/>
            <w:tcBorders>
              <w:top w:val="nil"/>
              <w:left w:val="nil"/>
              <w:bottom w:val="nil"/>
              <w:right w:val="nil"/>
            </w:tcBorders>
          </w:tcPr>
          <w:p w:rsidR="004E1E50" w:rsidRPr="007A7452" w:rsidRDefault="004E1E50" w:rsidP="004E1E50">
            <w:pPr>
              <w:widowControl w:val="0"/>
              <w:autoSpaceDE w:val="0"/>
              <w:autoSpaceDN w:val="0"/>
              <w:adjustRightInd w:val="0"/>
              <w:spacing w:before="6" w:after="0"/>
              <w:ind w:left="344" w:firstLine="50"/>
              <w:rPr>
                <w:rFonts w:ascii="Times New Roman" w:hAnsi="Times New Roman"/>
                <w:sz w:val="24"/>
                <w:szCs w:val="24"/>
              </w:rPr>
            </w:pPr>
            <w:r w:rsidRPr="007A7452">
              <w:rPr>
                <w:rFonts w:ascii="Times New Roman" w:hAnsi="Times New Roman"/>
                <w:color w:val="191919"/>
                <w:spacing w:val="-7"/>
                <w:sz w:val="18"/>
                <w:szCs w:val="18"/>
              </w:rPr>
              <w:t>2</w:t>
            </w:r>
            <w:r w:rsidRPr="007A7452">
              <w:rPr>
                <w:rFonts w:ascii="Times New Roman" w:hAnsi="Times New Roman"/>
                <w:color w:val="191919"/>
                <w:spacing w:val="-14"/>
                <w:sz w:val="18"/>
                <w:szCs w:val="18"/>
              </w:rPr>
              <w:t>11</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K</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2</w:t>
            </w:r>
            <w:r w:rsidRPr="007A7452">
              <w:rPr>
                <w:rFonts w:ascii="Times New Roman" w:hAnsi="Times New Roman"/>
                <w:color w:val="191919"/>
                <w:spacing w:val="-14"/>
                <w:sz w:val="18"/>
                <w:szCs w:val="18"/>
              </w:rPr>
              <w:t>1</w:t>
            </w:r>
            <w:r w:rsidRPr="007A7452">
              <w:rPr>
                <w:rFonts w:ascii="Times New Roman" w:hAnsi="Times New Roman"/>
                <w:color w:val="191919"/>
                <w:spacing w:val="-7"/>
                <w:sz w:val="18"/>
                <w:szCs w:val="18"/>
              </w:rPr>
              <w:t>12K</w:t>
            </w:r>
          </w:p>
        </w:tc>
        <w:tc>
          <w:tcPr>
            <w:tcW w:w="5552" w:type="dxa"/>
            <w:tcBorders>
              <w:top w:val="nil"/>
              <w:left w:val="nil"/>
              <w:bottom w:val="nil"/>
              <w:right w:val="nil"/>
            </w:tcBorders>
          </w:tcPr>
          <w:p w:rsidR="004E1E50" w:rsidRPr="007A7452" w:rsidRDefault="004E1E50" w:rsidP="004E1E50">
            <w:pPr>
              <w:widowControl w:val="0"/>
              <w:autoSpaceDE w:val="0"/>
              <w:autoSpaceDN w:val="0"/>
              <w:adjustRightInd w:val="0"/>
              <w:spacing w:before="6" w:after="0"/>
              <w:ind w:left="119" w:firstLine="50"/>
              <w:rPr>
                <w:rFonts w:ascii="Times New Roman" w:hAnsi="Times New Roman"/>
                <w:sz w:val="24"/>
                <w:szCs w:val="24"/>
              </w:rPr>
            </w:pPr>
            <w:r w:rsidRPr="007A7452">
              <w:rPr>
                <w:rFonts w:ascii="Times New Roman" w:hAnsi="Times New Roman"/>
                <w:color w:val="191919"/>
                <w:spacing w:val="-7"/>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Biolog</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I</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II</w:t>
            </w:r>
          </w:p>
        </w:tc>
        <w:tc>
          <w:tcPr>
            <w:tcW w:w="737" w:type="dxa"/>
            <w:tcBorders>
              <w:top w:val="nil"/>
              <w:left w:val="nil"/>
              <w:bottom w:val="nil"/>
              <w:right w:val="nil"/>
            </w:tcBorders>
          </w:tcPr>
          <w:p w:rsidR="004E1E50" w:rsidRPr="007A7452" w:rsidRDefault="004E1E50" w:rsidP="004E1E50">
            <w:pPr>
              <w:widowControl w:val="0"/>
              <w:autoSpaceDE w:val="0"/>
              <w:autoSpaceDN w:val="0"/>
              <w:adjustRightInd w:val="0"/>
              <w:spacing w:before="6" w:after="0"/>
              <w:ind w:right="40" w:firstLine="50"/>
              <w:jc w:val="right"/>
              <w:rPr>
                <w:rFonts w:ascii="Times New Roman" w:hAnsi="Times New Roman"/>
                <w:sz w:val="24"/>
                <w:szCs w:val="24"/>
              </w:rPr>
            </w:pPr>
            <w:r w:rsidRPr="007A7452">
              <w:rPr>
                <w:rFonts w:ascii="Times New Roman" w:hAnsi="Times New Roman"/>
                <w:color w:val="191919"/>
                <w:sz w:val="18"/>
                <w:szCs w:val="18"/>
              </w:rPr>
              <w:t>8</w:t>
            </w:r>
          </w:p>
        </w:tc>
      </w:tr>
      <w:tr w:rsidR="004E1E50" w:rsidRPr="007A7452" w:rsidTr="004E1E50">
        <w:trPr>
          <w:trHeight w:hRule="exact" w:val="216"/>
        </w:trPr>
        <w:tc>
          <w:tcPr>
            <w:tcW w:w="77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7"/>
                <w:sz w:val="18"/>
                <w:szCs w:val="18"/>
              </w:rPr>
              <w:t>BIOL</w:t>
            </w:r>
          </w:p>
        </w:tc>
        <w:tc>
          <w:tcPr>
            <w:tcW w:w="16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44" w:firstLine="50"/>
              <w:rPr>
                <w:rFonts w:ascii="Times New Roman" w:hAnsi="Times New Roman"/>
                <w:sz w:val="24"/>
                <w:szCs w:val="24"/>
              </w:rPr>
            </w:pPr>
            <w:r w:rsidRPr="007A7452">
              <w:rPr>
                <w:rFonts w:ascii="Times New Roman" w:hAnsi="Times New Roman"/>
                <w:color w:val="191919"/>
                <w:spacing w:val="-7"/>
                <w:sz w:val="18"/>
                <w:szCs w:val="18"/>
              </w:rPr>
              <w:t>23</w:t>
            </w:r>
            <w:r w:rsidRPr="007A7452">
              <w:rPr>
                <w:rFonts w:ascii="Times New Roman" w:hAnsi="Times New Roman"/>
                <w:color w:val="191919"/>
                <w:spacing w:val="-14"/>
                <w:sz w:val="18"/>
                <w:szCs w:val="18"/>
              </w:rPr>
              <w:t>1</w:t>
            </w:r>
            <w:r w:rsidRPr="007A7452">
              <w:rPr>
                <w:rFonts w:ascii="Times New Roman" w:hAnsi="Times New Roman"/>
                <w:color w:val="191919"/>
                <w:spacing w:val="-7"/>
                <w:sz w:val="18"/>
                <w:szCs w:val="18"/>
              </w:rPr>
              <w:t>1K</w:t>
            </w:r>
          </w:p>
        </w:tc>
        <w:tc>
          <w:tcPr>
            <w:tcW w:w="5552"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119" w:firstLine="50"/>
              <w:rPr>
                <w:rFonts w:ascii="Times New Roman" w:hAnsi="Times New Roman"/>
                <w:sz w:val="24"/>
                <w:szCs w:val="24"/>
              </w:rPr>
            </w:pPr>
            <w:r w:rsidRPr="007A7452">
              <w:rPr>
                <w:rFonts w:ascii="Times New Roman" w:hAnsi="Times New Roman"/>
                <w:color w:val="191919"/>
                <w:spacing w:val="-7"/>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Botan</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I</w:t>
            </w:r>
          </w:p>
        </w:tc>
        <w:tc>
          <w:tcPr>
            <w:tcW w:w="73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77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7"/>
                <w:sz w:val="18"/>
                <w:szCs w:val="18"/>
              </w:rPr>
              <w:t>BIOL</w:t>
            </w:r>
          </w:p>
        </w:tc>
        <w:tc>
          <w:tcPr>
            <w:tcW w:w="16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44" w:firstLine="50"/>
              <w:rPr>
                <w:rFonts w:ascii="Times New Roman" w:hAnsi="Times New Roman"/>
                <w:sz w:val="24"/>
                <w:szCs w:val="24"/>
              </w:rPr>
            </w:pPr>
            <w:r w:rsidRPr="007A7452">
              <w:rPr>
                <w:rFonts w:ascii="Times New Roman" w:hAnsi="Times New Roman"/>
                <w:color w:val="191919"/>
                <w:spacing w:val="-7"/>
                <w:sz w:val="18"/>
                <w:szCs w:val="18"/>
              </w:rPr>
              <w:t>3101K</w:t>
            </w:r>
          </w:p>
        </w:tc>
        <w:tc>
          <w:tcPr>
            <w:tcW w:w="5552"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119" w:firstLine="50"/>
              <w:rPr>
                <w:rFonts w:ascii="Times New Roman" w:hAnsi="Times New Roman"/>
                <w:sz w:val="24"/>
                <w:szCs w:val="24"/>
              </w:rPr>
            </w:pPr>
            <w:r w:rsidRPr="007A7452">
              <w:rPr>
                <w:rFonts w:ascii="Times New Roman" w:hAnsi="Times New Roman"/>
                <w:color w:val="191919"/>
                <w:spacing w:val="-7"/>
                <w:sz w:val="18"/>
                <w:szCs w:val="18"/>
              </w:rPr>
              <w:t>Environmenta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Biolog</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4</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w:t>
            </w:r>
            <w:r w:rsidRPr="007A7452">
              <w:rPr>
                <w:rFonts w:ascii="Times New Roman" w:hAnsi="Times New Roman"/>
                <w:color w:val="191919"/>
                <w:sz w:val="18"/>
                <w:szCs w:val="18"/>
              </w:rPr>
              <w:t>r</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appropriat</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Biolog</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substitute</w:t>
            </w:r>
          </w:p>
        </w:tc>
        <w:tc>
          <w:tcPr>
            <w:tcW w:w="737"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trHeight w:hRule="exact" w:val="214"/>
        </w:trPr>
        <w:tc>
          <w:tcPr>
            <w:tcW w:w="77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7"/>
                <w:sz w:val="18"/>
                <w:szCs w:val="18"/>
              </w:rPr>
              <w:t>BIOL</w:t>
            </w:r>
          </w:p>
        </w:tc>
        <w:tc>
          <w:tcPr>
            <w:tcW w:w="16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44" w:firstLine="50"/>
              <w:rPr>
                <w:rFonts w:ascii="Times New Roman" w:hAnsi="Times New Roman"/>
                <w:sz w:val="24"/>
                <w:szCs w:val="24"/>
              </w:rPr>
            </w:pPr>
            <w:r w:rsidRPr="007A7452">
              <w:rPr>
                <w:rFonts w:ascii="Times New Roman" w:hAnsi="Times New Roman"/>
                <w:color w:val="191919"/>
                <w:spacing w:val="-7"/>
                <w:sz w:val="18"/>
                <w:szCs w:val="18"/>
              </w:rPr>
              <w:t>4701K</w:t>
            </w:r>
          </w:p>
        </w:tc>
        <w:tc>
          <w:tcPr>
            <w:tcW w:w="5552"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119" w:firstLine="50"/>
              <w:rPr>
                <w:rFonts w:ascii="Times New Roman" w:hAnsi="Times New Roman"/>
                <w:sz w:val="24"/>
                <w:szCs w:val="24"/>
              </w:rPr>
            </w:pPr>
            <w:r w:rsidRPr="007A7452">
              <w:rPr>
                <w:rFonts w:ascii="Times New Roman" w:hAnsi="Times New Roman"/>
                <w:color w:val="191919"/>
                <w:spacing w:val="-7"/>
                <w:sz w:val="18"/>
                <w:szCs w:val="18"/>
              </w:rPr>
              <w:t>Cel</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Molecula</w:t>
            </w:r>
            <w:r w:rsidRPr="007A7452">
              <w:rPr>
                <w:rFonts w:ascii="Times New Roman" w:hAnsi="Times New Roman"/>
                <w:color w:val="191919"/>
                <w:sz w:val="18"/>
                <w:szCs w:val="18"/>
              </w:rPr>
              <w:t>r</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Biology</w:t>
            </w:r>
          </w:p>
        </w:tc>
        <w:tc>
          <w:tcPr>
            <w:tcW w:w="73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96"/>
        </w:trPr>
        <w:tc>
          <w:tcPr>
            <w:tcW w:w="776"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pacing w:val="-24"/>
                <w:sz w:val="18"/>
                <w:szCs w:val="18"/>
              </w:rPr>
              <w:t>T</w:t>
            </w:r>
            <w:r w:rsidRPr="007A7452">
              <w:rPr>
                <w:rFonts w:ascii="Times New Roman" w:hAnsi="Times New Roman"/>
                <w:b/>
                <w:bCs/>
                <w:color w:val="191919"/>
                <w:spacing w:val="-7"/>
                <w:sz w:val="18"/>
                <w:szCs w:val="18"/>
              </w:rPr>
              <w:t>otal</w:t>
            </w:r>
          </w:p>
        </w:tc>
        <w:tc>
          <w:tcPr>
            <w:tcW w:w="1665"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5552"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737"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right="47" w:firstLine="50"/>
              <w:jc w:val="right"/>
              <w:rPr>
                <w:rFonts w:ascii="Times New Roman" w:hAnsi="Times New Roman"/>
                <w:sz w:val="24"/>
                <w:szCs w:val="24"/>
              </w:rPr>
            </w:pPr>
            <w:r w:rsidRPr="007A7452">
              <w:rPr>
                <w:rFonts w:ascii="Times New Roman" w:hAnsi="Times New Roman"/>
                <w:b/>
                <w:bCs/>
                <w:color w:val="191919"/>
                <w:spacing w:val="-7"/>
                <w:sz w:val="18"/>
                <w:szCs w:val="18"/>
              </w:rPr>
              <w:t>20</w:t>
            </w:r>
          </w:p>
        </w:tc>
      </w:tr>
    </w:tbl>
    <w:p w:rsidR="004E1E50" w:rsidRDefault="004E1E50" w:rsidP="004E1E50">
      <w:pPr>
        <w:widowControl w:val="0"/>
        <w:autoSpaceDE w:val="0"/>
        <w:autoSpaceDN w:val="0"/>
        <w:adjustRightInd w:val="0"/>
        <w:spacing w:after="0"/>
        <w:ind w:left="720" w:firstLine="0"/>
        <w:rPr>
          <w:rFonts w:ascii="Times New Roman" w:hAnsi="Times New Roman"/>
          <w:color w:val="000000"/>
          <w:sz w:val="24"/>
          <w:szCs w:val="24"/>
        </w:rPr>
      </w:pPr>
      <w:r w:rsidRPr="00567628">
        <w:rPr>
          <w:rFonts w:ascii="Times New Roman" w:hAnsi="Times New Roman"/>
          <w:b/>
          <w:bCs/>
          <w:color w:val="191919"/>
          <w:spacing w:val="-10"/>
          <w:sz w:val="18"/>
          <w:szCs w:val="18"/>
        </w:rPr>
        <w:t>MINOR IN Biology (</w:t>
      </w:r>
      <w:r w:rsidRPr="0078100C">
        <w:rPr>
          <w:rFonts w:ascii="Times New Roman" w:hAnsi="Times New Roman"/>
          <w:color w:val="191919"/>
          <w:spacing w:val="-7"/>
          <w:sz w:val="18"/>
          <w:szCs w:val="18"/>
        </w:rPr>
        <w:t>Environmenta</w:t>
      </w:r>
      <w:r w:rsidRPr="0078100C">
        <w:rPr>
          <w:rFonts w:ascii="Times New Roman" w:hAnsi="Times New Roman"/>
          <w:color w:val="191919"/>
          <w:sz w:val="18"/>
          <w:szCs w:val="18"/>
        </w:rPr>
        <w:t>l</w:t>
      </w:r>
      <w:r w:rsidRPr="0078100C">
        <w:rPr>
          <w:rFonts w:ascii="Times New Roman" w:hAnsi="Times New Roman"/>
          <w:color w:val="191919"/>
          <w:spacing w:val="-14"/>
          <w:sz w:val="18"/>
          <w:szCs w:val="18"/>
        </w:rPr>
        <w:t xml:space="preserve"> </w:t>
      </w:r>
      <w:r w:rsidRPr="0078100C">
        <w:rPr>
          <w:rFonts w:ascii="Times New Roman" w:hAnsi="Times New Roman"/>
          <w:color w:val="191919"/>
          <w:spacing w:val="-7"/>
          <w:sz w:val="18"/>
          <w:szCs w:val="18"/>
        </w:rPr>
        <w:t>Emphasi</w:t>
      </w:r>
      <w:r w:rsidRPr="0078100C">
        <w:rPr>
          <w:rFonts w:ascii="Times New Roman" w:hAnsi="Times New Roman"/>
          <w:color w:val="191919"/>
          <w:sz w:val="18"/>
          <w:szCs w:val="18"/>
        </w:rPr>
        <w:t>s</w:t>
      </w:r>
      <w:r>
        <w:rPr>
          <w:rFonts w:ascii="Times New Roman" w:hAnsi="Times New Roman"/>
          <w:color w:val="191919"/>
          <w:sz w:val="18"/>
          <w:szCs w:val="18"/>
        </w:rPr>
        <w:t>)</w:t>
      </w:r>
    </w:p>
    <w:p w:rsidR="004E1E50" w:rsidRDefault="004E1E50" w:rsidP="004E1E50">
      <w:pPr>
        <w:widowControl w:val="0"/>
        <w:autoSpaceDE w:val="0"/>
        <w:autoSpaceDN w:val="0"/>
        <w:adjustRightInd w:val="0"/>
        <w:spacing w:before="30" w:after="0"/>
        <w:ind w:left="720" w:firstLine="0"/>
        <w:rPr>
          <w:rFonts w:ascii="Times New Roman" w:hAnsi="Times New Roman"/>
          <w:color w:val="000000"/>
          <w:sz w:val="18"/>
          <w:szCs w:val="18"/>
        </w:rPr>
      </w:pPr>
      <w:r>
        <w:rPr>
          <w:rFonts w:ascii="Times New Roman" w:hAnsi="Times New Roman"/>
          <w:color w:val="191919"/>
          <w:spacing w:val="-14"/>
          <w:sz w:val="18"/>
          <w:szCs w:val="18"/>
        </w:rPr>
        <w:t xml:space="preserve"> </w:t>
      </w:r>
      <w:r>
        <w:rPr>
          <w:rFonts w:ascii="Times New Roman" w:hAnsi="Times New Roman"/>
          <w:color w:val="191919"/>
          <w:spacing w:val="-7"/>
          <w:sz w:val="18"/>
          <w:szCs w:val="18"/>
        </w:rPr>
        <w:t>(Mino</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7"/>
          <w:sz w:val="18"/>
          <w:szCs w:val="18"/>
        </w:rPr>
        <w:t>acquire</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7"/>
          <w:sz w:val="18"/>
          <w:szCs w:val="18"/>
        </w:rPr>
        <w:t>afte</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7"/>
          <w:sz w:val="18"/>
          <w:szCs w:val="18"/>
        </w:rPr>
        <w:t>completio</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4"/>
          <w:sz w:val="18"/>
          <w:szCs w:val="18"/>
        </w:rPr>
        <w:t xml:space="preserve"> </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7"/>
          <w:sz w:val="18"/>
          <w:szCs w:val="18"/>
        </w:rPr>
        <w:t>minimu</w:t>
      </w:r>
      <w:r>
        <w:rPr>
          <w:rFonts w:ascii="Times New Roman" w:hAnsi="Times New Roman"/>
          <w:color w:val="191919"/>
          <w:sz w:val="18"/>
          <w:szCs w:val="18"/>
        </w:rPr>
        <w:t>m</w:t>
      </w:r>
      <w:r>
        <w:rPr>
          <w:rFonts w:ascii="Times New Roman" w:hAnsi="Times New Roman"/>
          <w:color w:val="191919"/>
          <w:spacing w:val="-14"/>
          <w:sz w:val="18"/>
          <w:szCs w:val="18"/>
        </w:rPr>
        <w:t xml:space="preserve"> </w:t>
      </w:r>
      <w:r>
        <w:rPr>
          <w:rFonts w:ascii="Times New Roman" w:hAnsi="Times New Roman"/>
          <w:color w:val="191919"/>
          <w:spacing w:val="-7"/>
          <w:sz w:val="18"/>
          <w:szCs w:val="18"/>
        </w:rPr>
        <w:t>o</w:t>
      </w:r>
      <w:r>
        <w:rPr>
          <w:rFonts w:ascii="Times New Roman" w:hAnsi="Times New Roman"/>
          <w:color w:val="191919"/>
          <w:sz w:val="18"/>
          <w:szCs w:val="18"/>
        </w:rPr>
        <w:t>f</w:t>
      </w:r>
      <w:r>
        <w:rPr>
          <w:rFonts w:ascii="Times New Roman" w:hAnsi="Times New Roman"/>
          <w:color w:val="191919"/>
          <w:spacing w:val="-14"/>
          <w:sz w:val="18"/>
          <w:szCs w:val="18"/>
        </w:rPr>
        <w:t xml:space="preserve"> </w:t>
      </w:r>
      <w:r>
        <w:rPr>
          <w:rFonts w:ascii="Times New Roman" w:hAnsi="Times New Roman"/>
          <w:color w:val="191919"/>
          <w:spacing w:val="-7"/>
          <w:sz w:val="18"/>
          <w:szCs w:val="18"/>
        </w:rPr>
        <w:t>2</w:t>
      </w:r>
      <w:r>
        <w:rPr>
          <w:rFonts w:ascii="Times New Roman" w:hAnsi="Times New Roman"/>
          <w:color w:val="191919"/>
          <w:sz w:val="18"/>
          <w:szCs w:val="18"/>
        </w:rPr>
        <w:t>1</w:t>
      </w:r>
      <w:r>
        <w:rPr>
          <w:rFonts w:ascii="Times New Roman" w:hAnsi="Times New Roman"/>
          <w:color w:val="191919"/>
          <w:spacing w:val="-14"/>
          <w:sz w:val="18"/>
          <w:szCs w:val="18"/>
        </w:rPr>
        <w:t xml:space="preserve"> </w:t>
      </w:r>
      <w:r>
        <w:rPr>
          <w:rFonts w:ascii="Times New Roman" w:hAnsi="Times New Roman"/>
          <w:color w:val="191919"/>
          <w:spacing w:val="-7"/>
          <w:sz w:val="18"/>
          <w:szCs w:val="18"/>
        </w:rPr>
        <w:t>hours)</w:t>
      </w:r>
    </w:p>
    <w:p w:rsidR="004E1E50" w:rsidRDefault="004E1E50" w:rsidP="004E1E50">
      <w:pPr>
        <w:widowControl w:val="0"/>
        <w:autoSpaceDE w:val="0"/>
        <w:autoSpaceDN w:val="0"/>
        <w:adjustRightInd w:val="0"/>
        <w:spacing w:before="2" w:after="0" w:line="220" w:lineRule="exact"/>
        <w:ind w:left="720" w:firstLine="0"/>
        <w:rPr>
          <w:rFonts w:ascii="Times New Roman" w:hAnsi="Times New Roman"/>
          <w:color w:val="000000"/>
        </w:rPr>
      </w:pPr>
    </w:p>
    <w:p w:rsidR="004E1E50" w:rsidRDefault="00A715EF" w:rsidP="004E1E50">
      <w:pPr>
        <w:widowControl w:val="0"/>
        <w:autoSpaceDE w:val="0"/>
        <w:autoSpaceDN w:val="0"/>
        <w:adjustRightInd w:val="0"/>
        <w:spacing w:after="0"/>
        <w:ind w:left="720" w:firstLine="0"/>
        <w:rPr>
          <w:rFonts w:ascii="Times New Roman" w:hAnsi="Times New Roman"/>
          <w:color w:val="000000"/>
          <w:sz w:val="18"/>
          <w:szCs w:val="18"/>
        </w:rPr>
      </w:pPr>
      <w:r w:rsidRPr="00A715EF">
        <w:rPr>
          <w:noProof/>
        </w:rPr>
        <w:lastRenderedPageBreak/>
        <w:pict>
          <v:shape id="Text Box 5332" o:spid="_x0000_s1055" type="#_x0000_t202" style="position:absolute;left:0;text-align:left;margin-left:19.05pt;margin-top:41.15pt;width:36pt;height:55.2pt;z-index:-25162956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" o:allowincell="f" filled="f" stroked="f">
            <v:textbox style="layout-flow:vertical;mso-layout-flow-alt:bottom-to-top" inset="0,0,0,0">
              <w:txbxContent>
                <w:p w:rsidR="00510B4A" w:rsidRDefault="00510B4A" w:rsidP="004E1E50">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FFFFFF"/>
                      <w:sz w:val="20"/>
                      <w:szCs w:val="20"/>
                    </w:rPr>
                    <w:t>Sciences &amp;</w:t>
                  </w:r>
                </w:p>
                <w:p w:rsidR="00510B4A" w:rsidRDefault="00510B4A" w:rsidP="004E1E50">
                  <w:pPr>
                    <w:widowControl w:val="0"/>
                    <w:autoSpaceDE w:val="0"/>
                    <w:autoSpaceDN w:val="0"/>
                    <w:adjustRightInd w:val="0"/>
                    <w:spacing w:after="0" w:line="240" w:lineRule="exact"/>
                    <w:ind w:left="202" w:right="202"/>
                    <w:jc w:val="center"/>
                    <w:rPr>
                      <w:rFonts w:ascii="Century Gothic" w:hAnsi="Century Gothic" w:cs="Century Gothic"/>
                      <w:color w:val="000000"/>
                      <w:sz w:val="20"/>
                      <w:szCs w:val="20"/>
                    </w:rPr>
                  </w:pPr>
                  <w:r>
                    <w:rPr>
                      <w:rFonts w:ascii="Century Gothic" w:hAnsi="Century Gothic" w:cs="Century Gothic"/>
                      <w:b/>
                      <w:bCs/>
                      <w:color w:val="FFFFFF"/>
                      <w:sz w:val="20"/>
                      <w:szCs w:val="20"/>
                    </w:rPr>
                    <w:t>Health</w:t>
                  </w:r>
                </w:p>
                <w:p w:rsidR="00510B4A" w:rsidRDefault="00510B4A" w:rsidP="004E1E50">
                  <w:pPr>
                    <w:widowControl w:val="0"/>
                    <w:autoSpaceDE w:val="0"/>
                    <w:autoSpaceDN w:val="0"/>
                    <w:adjustRightInd w:val="0"/>
                    <w:spacing w:after="0" w:line="240" w:lineRule="exact"/>
                    <w:ind w:left="-7" w:right="-7"/>
                    <w:jc w:val="center"/>
                    <w:rPr>
                      <w:rFonts w:ascii="Century Gothic" w:hAnsi="Century Gothic" w:cs="Century Gothic"/>
                      <w:color w:val="000000"/>
                      <w:sz w:val="20"/>
                      <w:szCs w:val="20"/>
                    </w:rPr>
                  </w:pPr>
                  <w:r>
                    <w:rPr>
                      <w:rFonts w:ascii="Century Gothic" w:hAnsi="Century Gothic" w:cs="Century Gothic"/>
                      <w:b/>
                      <w:bCs/>
                      <w:color w:val="FFFFFF"/>
                      <w:sz w:val="20"/>
                      <w:szCs w:val="20"/>
                    </w:rPr>
                    <w:t>Professions</w:t>
                  </w:r>
                </w:p>
              </w:txbxContent>
            </v:textbox>
            <w10:wrap anchorx="page"/>
          </v:shape>
        </w:pict>
      </w:r>
      <w:r w:rsidR="004E1E50">
        <w:rPr>
          <w:rFonts w:ascii="Times New Roman" w:hAnsi="Times New Roman"/>
          <w:b/>
          <w:bCs/>
          <w:color w:val="191919"/>
          <w:spacing w:val="-7"/>
          <w:sz w:val="18"/>
          <w:szCs w:val="18"/>
        </w:rPr>
        <w:t>Requi</w:t>
      </w:r>
      <w:r w:rsidR="004E1E50">
        <w:rPr>
          <w:rFonts w:ascii="Times New Roman" w:hAnsi="Times New Roman"/>
          <w:b/>
          <w:bCs/>
          <w:color w:val="191919"/>
          <w:spacing w:val="-10"/>
          <w:sz w:val="18"/>
          <w:szCs w:val="18"/>
        </w:rPr>
        <w:t>r</w:t>
      </w:r>
      <w:r w:rsidR="004E1E50">
        <w:rPr>
          <w:rFonts w:ascii="Times New Roman" w:hAnsi="Times New Roman"/>
          <w:b/>
          <w:bCs/>
          <w:color w:val="191919"/>
          <w:spacing w:val="-7"/>
          <w:sz w:val="18"/>
          <w:szCs w:val="18"/>
        </w:rPr>
        <w:t>e</w:t>
      </w:r>
      <w:r w:rsidR="004E1E50">
        <w:rPr>
          <w:rFonts w:ascii="Times New Roman" w:hAnsi="Times New Roman"/>
          <w:b/>
          <w:bCs/>
          <w:color w:val="191919"/>
          <w:sz w:val="18"/>
          <w:szCs w:val="18"/>
        </w:rPr>
        <w:t>d</w:t>
      </w:r>
      <w:r w:rsidR="004E1E50">
        <w:rPr>
          <w:rFonts w:ascii="Times New Roman" w:hAnsi="Times New Roman"/>
          <w:b/>
          <w:bCs/>
          <w:color w:val="191919"/>
          <w:spacing w:val="-14"/>
          <w:sz w:val="18"/>
          <w:szCs w:val="18"/>
        </w:rPr>
        <w:t xml:space="preserve"> </w:t>
      </w:r>
      <w:r w:rsidR="004E1E50">
        <w:rPr>
          <w:rFonts w:ascii="Times New Roman" w:hAnsi="Times New Roman"/>
          <w:b/>
          <w:bCs/>
          <w:color w:val="191919"/>
          <w:spacing w:val="-7"/>
          <w:sz w:val="18"/>
          <w:szCs w:val="18"/>
        </w:rPr>
        <w:t>Course</w:t>
      </w:r>
      <w:r w:rsidR="004E1E50">
        <w:rPr>
          <w:rFonts w:ascii="Times New Roman" w:hAnsi="Times New Roman"/>
          <w:b/>
          <w:bCs/>
          <w:color w:val="191919"/>
          <w:sz w:val="18"/>
          <w:szCs w:val="18"/>
        </w:rPr>
        <w:t>s</w:t>
      </w:r>
      <w:r w:rsidR="004E1E50">
        <w:rPr>
          <w:rFonts w:ascii="Times New Roman" w:hAnsi="Times New Roman"/>
          <w:b/>
          <w:bCs/>
          <w:color w:val="191919"/>
          <w:spacing w:val="-14"/>
          <w:sz w:val="18"/>
          <w:szCs w:val="18"/>
        </w:rPr>
        <w:t xml:space="preserve"> </w:t>
      </w:r>
      <w:r w:rsidR="004E1E50">
        <w:rPr>
          <w:rFonts w:ascii="Times New Roman" w:hAnsi="Times New Roman"/>
          <w:b/>
          <w:bCs/>
          <w:color w:val="191919"/>
          <w:spacing w:val="-7"/>
          <w:sz w:val="18"/>
          <w:szCs w:val="18"/>
        </w:rPr>
        <w:t>fo</w:t>
      </w:r>
      <w:r w:rsidR="004E1E50">
        <w:rPr>
          <w:rFonts w:ascii="Times New Roman" w:hAnsi="Times New Roman"/>
          <w:b/>
          <w:bCs/>
          <w:color w:val="191919"/>
          <w:sz w:val="18"/>
          <w:szCs w:val="18"/>
        </w:rPr>
        <w:t>r</w:t>
      </w:r>
      <w:r w:rsidR="004E1E50">
        <w:rPr>
          <w:rFonts w:ascii="Times New Roman" w:hAnsi="Times New Roman"/>
          <w:b/>
          <w:bCs/>
          <w:color w:val="191919"/>
          <w:spacing w:val="-18"/>
          <w:sz w:val="18"/>
          <w:szCs w:val="18"/>
        </w:rPr>
        <w:t xml:space="preserve"> </w:t>
      </w:r>
      <w:r w:rsidR="004E1E50">
        <w:rPr>
          <w:rFonts w:ascii="Times New Roman" w:hAnsi="Times New Roman"/>
          <w:b/>
          <w:bCs/>
          <w:color w:val="191919"/>
          <w:sz w:val="18"/>
          <w:szCs w:val="18"/>
        </w:rPr>
        <w:t>a</w:t>
      </w:r>
      <w:r w:rsidR="004E1E50">
        <w:rPr>
          <w:rFonts w:ascii="Times New Roman" w:hAnsi="Times New Roman"/>
          <w:b/>
          <w:bCs/>
          <w:color w:val="191919"/>
          <w:spacing w:val="-14"/>
          <w:sz w:val="18"/>
          <w:szCs w:val="18"/>
        </w:rPr>
        <w:t xml:space="preserve"> </w:t>
      </w:r>
      <w:r w:rsidR="004E1E50">
        <w:rPr>
          <w:rFonts w:ascii="Times New Roman" w:hAnsi="Times New Roman"/>
          <w:b/>
          <w:bCs/>
          <w:color w:val="191919"/>
          <w:spacing w:val="-7"/>
          <w:sz w:val="18"/>
          <w:szCs w:val="18"/>
        </w:rPr>
        <w:t>Mino</w:t>
      </w:r>
      <w:r w:rsidR="004E1E50">
        <w:rPr>
          <w:rFonts w:ascii="Times New Roman" w:hAnsi="Times New Roman"/>
          <w:b/>
          <w:bCs/>
          <w:color w:val="191919"/>
          <w:sz w:val="18"/>
          <w:szCs w:val="18"/>
        </w:rPr>
        <w:t>r</w:t>
      </w:r>
      <w:r w:rsidR="004E1E50">
        <w:rPr>
          <w:rFonts w:ascii="Times New Roman" w:hAnsi="Times New Roman"/>
          <w:b/>
          <w:bCs/>
          <w:color w:val="191919"/>
          <w:spacing w:val="-18"/>
          <w:sz w:val="18"/>
          <w:szCs w:val="18"/>
        </w:rPr>
        <w:t xml:space="preserve"> </w:t>
      </w:r>
      <w:r w:rsidR="004E1E50">
        <w:rPr>
          <w:rFonts w:ascii="Times New Roman" w:hAnsi="Times New Roman"/>
          <w:b/>
          <w:bCs/>
          <w:color w:val="191919"/>
          <w:spacing w:val="-7"/>
          <w:sz w:val="18"/>
          <w:szCs w:val="18"/>
        </w:rPr>
        <w:t>i</w:t>
      </w:r>
      <w:r w:rsidR="004E1E50">
        <w:rPr>
          <w:rFonts w:ascii="Times New Roman" w:hAnsi="Times New Roman"/>
          <w:b/>
          <w:bCs/>
          <w:color w:val="191919"/>
          <w:sz w:val="18"/>
          <w:szCs w:val="18"/>
        </w:rPr>
        <w:t>n</w:t>
      </w:r>
      <w:r w:rsidR="004E1E50">
        <w:rPr>
          <w:rFonts w:ascii="Times New Roman" w:hAnsi="Times New Roman"/>
          <w:b/>
          <w:bCs/>
          <w:color w:val="191919"/>
          <w:spacing w:val="-14"/>
          <w:sz w:val="18"/>
          <w:szCs w:val="18"/>
        </w:rPr>
        <w:t xml:space="preserve"> </w:t>
      </w:r>
      <w:r w:rsidR="004E1E50">
        <w:rPr>
          <w:rFonts w:ascii="Times New Roman" w:hAnsi="Times New Roman"/>
          <w:b/>
          <w:bCs/>
          <w:color w:val="191919"/>
          <w:spacing w:val="-7"/>
          <w:sz w:val="18"/>
          <w:szCs w:val="18"/>
        </w:rPr>
        <w:t>Natura</w:t>
      </w:r>
      <w:r w:rsidR="004E1E50">
        <w:rPr>
          <w:rFonts w:ascii="Times New Roman" w:hAnsi="Times New Roman"/>
          <w:b/>
          <w:bCs/>
          <w:color w:val="191919"/>
          <w:sz w:val="18"/>
          <w:szCs w:val="18"/>
        </w:rPr>
        <w:t>l</w:t>
      </w:r>
      <w:r w:rsidR="004E1E50">
        <w:rPr>
          <w:rFonts w:ascii="Times New Roman" w:hAnsi="Times New Roman"/>
          <w:b/>
          <w:bCs/>
          <w:color w:val="191919"/>
          <w:spacing w:val="-14"/>
          <w:sz w:val="18"/>
          <w:szCs w:val="18"/>
        </w:rPr>
        <w:t xml:space="preserve"> </w:t>
      </w:r>
      <w:r w:rsidR="004E1E50">
        <w:rPr>
          <w:rFonts w:ascii="Times New Roman" w:hAnsi="Times New Roman"/>
          <w:b/>
          <w:bCs/>
          <w:color w:val="191919"/>
          <w:spacing w:val="-7"/>
          <w:sz w:val="18"/>
          <w:szCs w:val="18"/>
        </w:rPr>
        <w:t>Resou</w:t>
      </w:r>
      <w:r w:rsidR="004E1E50">
        <w:rPr>
          <w:rFonts w:ascii="Times New Roman" w:hAnsi="Times New Roman"/>
          <w:b/>
          <w:bCs/>
          <w:color w:val="191919"/>
          <w:spacing w:val="-10"/>
          <w:sz w:val="18"/>
          <w:szCs w:val="18"/>
        </w:rPr>
        <w:t>r</w:t>
      </w:r>
      <w:r w:rsidR="004E1E50">
        <w:rPr>
          <w:rFonts w:ascii="Times New Roman" w:hAnsi="Times New Roman"/>
          <w:b/>
          <w:bCs/>
          <w:color w:val="191919"/>
          <w:spacing w:val="-7"/>
          <w:sz w:val="18"/>
          <w:szCs w:val="18"/>
        </w:rPr>
        <w:t>ce</w:t>
      </w:r>
      <w:r w:rsidR="004E1E50">
        <w:rPr>
          <w:rFonts w:ascii="Times New Roman" w:hAnsi="Times New Roman"/>
          <w:b/>
          <w:bCs/>
          <w:color w:val="191919"/>
          <w:sz w:val="18"/>
          <w:szCs w:val="18"/>
        </w:rPr>
        <w:t>s</w:t>
      </w:r>
      <w:r w:rsidR="004E1E50">
        <w:rPr>
          <w:rFonts w:ascii="Times New Roman" w:hAnsi="Times New Roman"/>
          <w:b/>
          <w:bCs/>
          <w:color w:val="191919"/>
          <w:spacing w:val="-14"/>
          <w:sz w:val="18"/>
          <w:szCs w:val="18"/>
        </w:rPr>
        <w:t xml:space="preserve"> </w:t>
      </w:r>
      <w:r w:rsidR="004E1E50">
        <w:rPr>
          <w:rFonts w:ascii="Times New Roman" w:hAnsi="Times New Roman"/>
          <w:b/>
          <w:bCs/>
          <w:color w:val="191919"/>
          <w:spacing w:val="-7"/>
          <w:sz w:val="18"/>
          <w:szCs w:val="18"/>
        </w:rPr>
        <w:t>(</w:t>
      </w:r>
      <w:r w:rsidR="004E1E50">
        <w:rPr>
          <w:rFonts w:ascii="Times New Roman" w:hAnsi="Times New Roman"/>
          <w:b/>
          <w:bCs/>
          <w:color w:val="191919"/>
          <w:sz w:val="18"/>
          <w:szCs w:val="18"/>
        </w:rPr>
        <w:t>9</w:t>
      </w:r>
      <w:r w:rsidR="004E1E50">
        <w:rPr>
          <w:rFonts w:ascii="Times New Roman" w:hAnsi="Times New Roman"/>
          <w:b/>
          <w:bCs/>
          <w:color w:val="191919"/>
          <w:spacing w:val="-14"/>
          <w:sz w:val="18"/>
          <w:szCs w:val="18"/>
        </w:rPr>
        <w:t xml:space="preserve"> </w:t>
      </w:r>
      <w:r w:rsidR="004E1E50">
        <w:rPr>
          <w:rFonts w:ascii="Times New Roman" w:hAnsi="Times New Roman"/>
          <w:b/>
          <w:bCs/>
          <w:color w:val="191919"/>
          <w:spacing w:val="-7"/>
          <w:sz w:val="18"/>
          <w:szCs w:val="18"/>
        </w:rPr>
        <w:t>hours)</w:t>
      </w:r>
    </w:p>
    <w:p w:rsidR="00E8550F" w:rsidRDefault="00E8550F" w:rsidP="004E1E50">
      <w:pPr>
        <w:ind w:firstLine="50"/>
      </w:pPr>
    </w:p>
    <w:p w:rsidR="004E1E50" w:rsidRDefault="004E1E50" w:rsidP="004E1E50">
      <w:pPr>
        <w:ind w:firstLine="50"/>
      </w:pPr>
    </w:p>
    <w:tbl>
      <w:tblPr>
        <w:tblW w:w="10430" w:type="dxa"/>
        <w:tblInd w:w="360" w:type="dxa"/>
        <w:tblLayout w:type="fixed"/>
        <w:tblCellMar>
          <w:left w:w="0" w:type="dxa"/>
          <w:right w:w="0" w:type="dxa"/>
        </w:tblCellMar>
        <w:tblLook w:val="0000"/>
      </w:tblPr>
      <w:tblGrid>
        <w:gridCol w:w="810"/>
        <w:gridCol w:w="90"/>
        <w:gridCol w:w="540"/>
        <w:gridCol w:w="90"/>
        <w:gridCol w:w="900"/>
        <w:gridCol w:w="630"/>
        <w:gridCol w:w="5040"/>
        <w:gridCol w:w="90"/>
        <w:gridCol w:w="1525"/>
        <w:gridCol w:w="90"/>
        <w:gridCol w:w="535"/>
        <w:gridCol w:w="90"/>
      </w:tblGrid>
      <w:tr w:rsidR="004E1E50" w:rsidRPr="007A7452" w:rsidTr="004E1E50">
        <w:trPr>
          <w:gridAfter w:val="1"/>
          <w:wAfter w:w="90" w:type="dxa"/>
          <w:trHeight w:hRule="exact" w:val="237"/>
        </w:trPr>
        <w:tc>
          <w:tcPr>
            <w:tcW w:w="810"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40" w:firstLine="35"/>
              <w:rPr>
                <w:rFonts w:ascii="Times New Roman" w:hAnsi="Times New Roman"/>
                <w:sz w:val="24"/>
                <w:szCs w:val="24"/>
              </w:rPr>
            </w:pPr>
            <w:r w:rsidRPr="007A7452">
              <w:rPr>
                <w:rFonts w:ascii="Times New Roman" w:hAnsi="Times New Roman"/>
                <w:color w:val="191919"/>
                <w:spacing w:val="-7"/>
                <w:sz w:val="18"/>
                <w:szCs w:val="18"/>
              </w:rPr>
              <w:t>BIOL</w:t>
            </w:r>
          </w:p>
        </w:tc>
        <w:tc>
          <w:tcPr>
            <w:tcW w:w="6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35"/>
              <w:rPr>
                <w:rFonts w:ascii="Times New Roman" w:hAnsi="Times New Roman"/>
                <w:sz w:val="24"/>
                <w:szCs w:val="24"/>
              </w:rPr>
            </w:pPr>
          </w:p>
        </w:tc>
        <w:tc>
          <w:tcPr>
            <w:tcW w:w="99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64" w:firstLine="35"/>
              <w:rPr>
                <w:rFonts w:ascii="Times New Roman" w:hAnsi="Times New Roman"/>
                <w:sz w:val="24"/>
                <w:szCs w:val="24"/>
              </w:rPr>
            </w:pPr>
            <w:r w:rsidRPr="007A7452">
              <w:rPr>
                <w:rFonts w:ascii="Times New Roman" w:hAnsi="Times New Roman"/>
                <w:color w:val="191919"/>
                <w:spacing w:val="-7"/>
                <w:sz w:val="18"/>
                <w:szCs w:val="18"/>
              </w:rPr>
              <w:t>33</w:t>
            </w:r>
            <w:r w:rsidRPr="007A7452">
              <w:rPr>
                <w:rFonts w:ascii="Times New Roman" w:hAnsi="Times New Roman"/>
                <w:color w:val="191919"/>
                <w:spacing w:val="-14"/>
                <w:sz w:val="18"/>
                <w:szCs w:val="18"/>
              </w:rPr>
              <w:t>1</w:t>
            </w:r>
            <w:r w:rsidRPr="007A7452">
              <w:rPr>
                <w:rFonts w:ascii="Times New Roman" w:hAnsi="Times New Roman"/>
                <w:color w:val="191919"/>
                <w:spacing w:val="-7"/>
                <w:sz w:val="18"/>
                <w:szCs w:val="18"/>
              </w:rPr>
              <w:t>1K</w:t>
            </w:r>
          </w:p>
        </w:tc>
        <w:tc>
          <w:tcPr>
            <w:tcW w:w="567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600" w:firstLine="35"/>
              <w:rPr>
                <w:rFonts w:ascii="Times New Roman" w:hAnsi="Times New Roman"/>
                <w:sz w:val="24"/>
                <w:szCs w:val="24"/>
              </w:rPr>
            </w:pPr>
            <w:r w:rsidRPr="007A7452">
              <w:rPr>
                <w:rFonts w:ascii="Times New Roman" w:hAnsi="Times New Roman"/>
                <w:color w:val="191919"/>
                <w:spacing w:val="-7"/>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Natura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Resources</w:t>
            </w:r>
          </w:p>
        </w:tc>
        <w:tc>
          <w:tcPr>
            <w:tcW w:w="1615" w:type="dxa"/>
            <w:gridSpan w:val="2"/>
            <w:tcBorders>
              <w:top w:val="nil"/>
              <w:left w:val="nil"/>
              <w:bottom w:val="nil"/>
              <w:right w:val="nil"/>
            </w:tcBorders>
          </w:tcPr>
          <w:p w:rsidR="004E1E50" w:rsidRPr="007A7452" w:rsidRDefault="004E1E50" w:rsidP="00510B4A">
            <w:pPr>
              <w:widowControl w:val="0"/>
              <w:autoSpaceDE w:val="0"/>
              <w:autoSpaceDN w:val="0"/>
              <w:adjustRightInd w:val="0"/>
              <w:spacing w:after="0"/>
              <w:rPr>
                <w:rFonts w:ascii="Times New Roman" w:hAnsi="Times New Roman"/>
                <w:sz w:val="24"/>
                <w:szCs w:val="24"/>
              </w:rPr>
            </w:pPr>
          </w:p>
        </w:tc>
        <w:tc>
          <w:tcPr>
            <w:tcW w:w="625" w:type="dxa"/>
            <w:gridSpan w:val="2"/>
            <w:tcBorders>
              <w:top w:val="nil"/>
              <w:left w:val="nil"/>
              <w:bottom w:val="nil"/>
              <w:right w:val="nil"/>
            </w:tcBorders>
          </w:tcPr>
          <w:p w:rsidR="004E1E50" w:rsidRPr="007A7452" w:rsidRDefault="004E1E50" w:rsidP="00510B4A">
            <w:pPr>
              <w:widowControl w:val="0"/>
              <w:autoSpaceDE w:val="0"/>
              <w:autoSpaceDN w:val="0"/>
              <w:adjustRightInd w:val="0"/>
              <w:spacing w:before="9" w:after="0"/>
              <w:ind w:right="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gridAfter w:val="1"/>
          <w:wAfter w:w="90" w:type="dxa"/>
          <w:trHeight w:hRule="exact" w:val="216"/>
        </w:trPr>
        <w:tc>
          <w:tcPr>
            <w:tcW w:w="81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35"/>
              <w:rPr>
                <w:rFonts w:ascii="Times New Roman" w:hAnsi="Times New Roman"/>
                <w:sz w:val="24"/>
                <w:szCs w:val="24"/>
              </w:rPr>
            </w:pPr>
            <w:r w:rsidRPr="007A7452">
              <w:rPr>
                <w:rFonts w:ascii="Times New Roman" w:hAnsi="Times New Roman"/>
                <w:color w:val="191919"/>
                <w:spacing w:val="-7"/>
                <w:sz w:val="18"/>
                <w:szCs w:val="18"/>
              </w:rPr>
              <w:t>BIOL</w:t>
            </w:r>
          </w:p>
        </w:tc>
        <w:tc>
          <w:tcPr>
            <w:tcW w:w="6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35"/>
              <w:rPr>
                <w:rFonts w:ascii="Times New Roman" w:hAnsi="Times New Roman"/>
                <w:sz w:val="24"/>
                <w:szCs w:val="24"/>
              </w:rPr>
            </w:pPr>
          </w:p>
        </w:tc>
        <w:tc>
          <w:tcPr>
            <w:tcW w:w="99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64" w:firstLine="35"/>
              <w:rPr>
                <w:rFonts w:ascii="Times New Roman" w:hAnsi="Times New Roman"/>
                <w:sz w:val="24"/>
                <w:szCs w:val="24"/>
              </w:rPr>
            </w:pPr>
            <w:r w:rsidRPr="007A7452">
              <w:rPr>
                <w:rFonts w:ascii="Times New Roman" w:hAnsi="Times New Roman"/>
                <w:color w:val="191919"/>
                <w:spacing w:val="-7"/>
                <w:sz w:val="18"/>
                <w:szCs w:val="18"/>
              </w:rPr>
              <w:t>3312K</w:t>
            </w:r>
          </w:p>
        </w:tc>
        <w:tc>
          <w:tcPr>
            <w:tcW w:w="567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600" w:firstLine="35"/>
              <w:rPr>
                <w:rFonts w:ascii="Times New Roman" w:hAnsi="Times New Roman"/>
                <w:sz w:val="24"/>
                <w:szCs w:val="24"/>
              </w:rPr>
            </w:pPr>
            <w:r w:rsidRPr="007A7452">
              <w:rPr>
                <w:rFonts w:ascii="Times New Roman" w:hAnsi="Times New Roman"/>
                <w:color w:val="191919"/>
                <w:spacing w:val="-7"/>
                <w:sz w:val="18"/>
                <w:szCs w:val="18"/>
              </w:rPr>
              <w:t>Plannin</w:t>
            </w:r>
            <w:r w:rsidRPr="007A7452">
              <w:rPr>
                <w:rFonts w:ascii="Times New Roman" w:hAnsi="Times New Roman"/>
                <w:color w:val="191919"/>
                <w:sz w:val="18"/>
                <w:szCs w:val="18"/>
              </w:rPr>
              <w:t>g</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Managin</w:t>
            </w:r>
            <w:r w:rsidRPr="007A7452">
              <w:rPr>
                <w:rFonts w:ascii="Times New Roman" w:hAnsi="Times New Roman"/>
                <w:color w:val="191919"/>
                <w:sz w:val="18"/>
                <w:szCs w:val="18"/>
              </w:rPr>
              <w:t>g</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Natura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Resources</w:t>
            </w:r>
          </w:p>
        </w:tc>
        <w:tc>
          <w:tcPr>
            <w:tcW w:w="1615" w:type="dxa"/>
            <w:gridSpan w:val="2"/>
            <w:tcBorders>
              <w:top w:val="nil"/>
              <w:left w:val="nil"/>
              <w:bottom w:val="nil"/>
              <w:right w:val="nil"/>
            </w:tcBorders>
          </w:tcPr>
          <w:p w:rsidR="004E1E50" w:rsidRPr="007A7452" w:rsidRDefault="004E1E50" w:rsidP="00510B4A">
            <w:pPr>
              <w:widowControl w:val="0"/>
              <w:autoSpaceDE w:val="0"/>
              <w:autoSpaceDN w:val="0"/>
              <w:adjustRightInd w:val="0"/>
              <w:spacing w:after="0"/>
              <w:rPr>
                <w:rFonts w:ascii="Times New Roman" w:hAnsi="Times New Roman"/>
                <w:sz w:val="24"/>
                <w:szCs w:val="24"/>
              </w:rPr>
            </w:pPr>
          </w:p>
        </w:tc>
        <w:tc>
          <w:tcPr>
            <w:tcW w:w="625" w:type="dxa"/>
            <w:gridSpan w:val="2"/>
            <w:tcBorders>
              <w:top w:val="nil"/>
              <w:left w:val="nil"/>
              <w:bottom w:val="nil"/>
              <w:right w:val="nil"/>
            </w:tcBorders>
          </w:tcPr>
          <w:p w:rsidR="004E1E50" w:rsidRPr="007A7452" w:rsidRDefault="004E1E5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gridAfter w:val="1"/>
          <w:wAfter w:w="90" w:type="dxa"/>
          <w:trHeight w:hRule="exact" w:val="396"/>
        </w:trPr>
        <w:tc>
          <w:tcPr>
            <w:tcW w:w="81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35"/>
              <w:rPr>
                <w:rFonts w:ascii="Times New Roman" w:hAnsi="Times New Roman"/>
                <w:sz w:val="24"/>
                <w:szCs w:val="24"/>
              </w:rPr>
            </w:pPr>
            <w:r w:rsidRPr="007A7452">
              <w:rPr>
                <w:rFonts w:ascii="Times New Roman" w:hAnsi="Times New Roman"/>
                <w:color w:val="191919"/>
                <w:spacing w:val="-7"/>
                <w:sz w:val="18"/>
                <w:szCs w:val="18"/>
              </w:rPr>
              <w:t>BIOL</w:t>
            </w:r>
          </w:p>
        </w:tc>
        <w:tc>
          <w:tcPr>
            <w:tcW w:w="6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35"/>
              <w:rPr>
                <w:rFonts w:ascii="Times New Roman" w:hAnsi="Times New Roman"/>
                <w:sz w:val="24"/>
                <w:szCs w:val="24"/>
              </w:rPr>
            </w:pPr>
          </w:p>
        </w:tc>
        <w:tc>
          <w:tcPr>
            <w:tcW w:w="99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64" w:firstLine="35"/>
              <w:rPr>
                <w:rFonts w:ascii="Times New Roman" w:hAnsi="Times New Roman"/>
                <w:sz w:val="24"/>
                <w:szCs w:val="24"/>
              </w:rPr>
            </w:pPr>
            <w:r w:rsidRPr="007A7452">
              <w:rPr>
                <w:rFonts w:ascii="Times New Roman" w:hAnsi="Times New Roman"/>
                <w:color w:val="191919"/>
                <w:spacing w:val="-7"/>
                <w:sz w:val="18"/>
                <w:szCs w:val="18"/>
              </w:rPr>
              <w:t>3313K</w:t>
            </w:r>
          </w:p>
        </w:tc>
        <w:tc>
          <w:tcPr>
            <w:tcW w:w="567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600" w:firstLine="35"/>
              <w:rPr>
                <w:rFonts w:ascii="Times New Roman" w:hAnsi="Times New Roman"/>
                <w:sz w:val="24"/>
                <w:szCs w:val="24"/>
              </w:rPr>
            </w:pPr>
            <w:r w:rsidRPr="007A7452">
              <w:rPr>
                <w:rFonts w:ascii="Times New Roman" w:hAnsi="Times New Roman"/>
                <w:color w:val="191919"/>
                <w:spacing w:val="-7"/>
                <w:sz w:val="18"/>
                <w:szCs w:val="18"/>
              </w:rPr>
              <w:t>Natura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Environmenta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Policy</w:t>
            </w:r>
          </w:p>
        </w:tc>
        <w:tc>
          <w:tcPr>
            <w:tcW w:w="1615" w:type="dxa"/>
            <w:gridSpan w:val="2"/>
            <w:tcBorders>
              <w:top w:val="nil"/>
              <w:left w:val="nil"/>
              <w:bottom w:val="nil"/>
              <w:right w:val="nil"/>
            </w:tcBorders>
          </w:tcPr>
          <w:p w:rsidR="004E1E50" w:rsidRPr="007A7452" w:rsidRDefault="004E1E50" w:rsidP="00510B4A">
            <w:pPr>
              <w:widowControl w:val="0"/>
              <w:autoSpaceDE w:val="0"/>
              <w:autoSpaceDN w:val="0"/>
              <w:adjustRightInd w:val="0"/>
              <w:spacing w:after="0"/>
              <w:rPr>
                <w:rFonts w:ascii="Times New Roman" w:hAnsi="Times New Roman"/>
                <w:sz w:val="24"/>
                <w:szCs w:val="24"/>
              </w:rPr>
            </w:pPr>
          </w:p>
        </w:tc>
        <w:tc>
          <w:tcPr>
            <w:tcW w:w="625" w:type="dxa"/>
            <w:gridSpan w:val="2"/>
            <w:tcBorders>
              <w:top w:val="nil"/>
              <w:left w:val="nil"/>
              <w:bottom w:val="nil"/>
              <w:right w:val="nil"/>
            </w:tcBorders>
          </w:tcPr>
          <w:p w:rsidR="004E1E50" w:rsidRPr="007A7452" w:rsidRDefault="004E1E50"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gridAfter w:val="1"/>
          <w:wAfter w:w="90" w:type="dxa"/>
          <w:trHeight w:hRule="exact" w:val="266"/>
        </w:trPr>
        <w:tc>
          <w:tcPr>
            <w:tcW w:w="8100" w:type="dxa"/>
            <w:gridSpan w:val="7"/>
            <w:tcBorders>
              <w:top w:val="nil"/>
              <w:left w:val="nil"/>
              <w:bottom w:val="nil"/>
              <w:right w:val="nil"/>
            </w:tcBorders>
            <w:vAlign w:val="bottom"/>
          </w:tcPr>
          <w:p w:rsidR="004E1E50" w:rsidRPr="007A7452" w:rsidRDefault="004E1E50" w:rsidP="004E1E50">
            <w:pPr>
              <w:widowControl w:val="0"/>
              <w:autoSpaceDE w:val="0"/>
              <w:autoSpaceDN w:val="0"/>
              <w:adjustRightInd w:val="0"/>
              <w:spacing w:after="0"/>
              <w:ind w:left="14" w:right="3067" w:firstLine="29"/>
              <w:rPr>
                <w:rFonts w:ascii="Times New Roman" w:hAnsi="Times New Roman"/>
                <w:color w:val="000000"/>
                <w:sz w:val="18"/>
                <w:szCs w:val="18"/>
              </w:rPr>
            </w:pPr>
            <w:r w:rsidRPr="007A7452">
              <w:rPr>
                <w:rFonts w:ascii="Times New Roman" w:hAnsi="Times New Roman"/>
                <w:b/>
                <w:bCs/>
                <w:color w:val="191919"/>
                <w:spacing w:val="-7"/>
                <w:position w:val="1"/>
                <w:sz w:val="18"/>
                <w:szCs w:val="18"/>
              </w:rPr>
              <w:t>Fou</w:t>
            </w:r>
            <w:r w:rsidRPr="007A7452">
              <w:rPr>
                <w:rFonts w:ascii="Times New Roman" w:hAnsi="Times New Roman"/>
                <w:b/>
                <w:bCs/>
                <w:color w:val="191919"/>
                <w:position w:val="1"/>
                <w:sz w:val="18"/>
                <w:szCs w:val="18"/>
              </w:rPr>
              <w:t>r</w:t>
            </w:r>
            <w:r w:rsidRPr="007A7452">
              <w:rPr>
                <w:rFonts w:ascii="Times New Roman" w:hAnsi="Times New Roman"/>
                <w:b/>
                <w:bCs/>
                <w:color w:val="191919"/>
                <w:spacing w:val="-28"/>
                <w:position w:val="1"/>
                <w:sz w:val="18"/>
                <w:szCs w:val="18"/>
              </w:rPr>
              <w:t xml:space="preserve"> </w:t>
            </w:r>
            <w:r w:rsidRPr="007A7452">
              <w:rPr>
                <w:rFonts w:ascii="Times New Roman" w:hAnsi="Times New Roman"/>
                <w:b/>
                <w:bCs/>
                <w:color w:val="191919"/>
                <w:spacing w:val="-7"/>
                <w:position w:val="1"/>
                <w:sz w:val="18"/>
                <w:szCs w:val="18"/>
              </w:rPr>
              <w:t>Additiona</w:t>
            </w:r>
            <w:r w:rsidRPr="007A7452">
              <w:rPr>
                <w:rFonts w:ascii="Times New Roman" w:hAnsi="Times New Roman"/>
                <w:b/>
                <w:bCs/>
                <w:color w:val="191919"/>
                <w:position w:val="1"/>
                <w:sz w:val="18"/>
                <w:szCs w:val="18"/>
              </w:rPr>
              <w:t>l</w:t>
            </w:r>
            <w:r w:rsidRPr="007A7452">
              <w:rPr>
                <w:rFonts w:ascii="Times New Roman" w:hAnsi="Times New Roman"/>
                <w:b/>
                <w:bCs/>
                <w:color w:val="191919"/>
                <w:spacing w:val="-14"/>
                <w:position w:val="1"/>
                <w:sz w:val="18"/>
                <w:szCs w:val="18"/>
              </w:rPr>
              <w:t xml:space="preserve"> </w:t>
            </w:r>
            <w:r w:rsidRPr="007A7452">
              <w:rPr>
                <w:rFonts w:ascii="Times New Roman" w:hAnsi="Times New Roman"/>
                <w:b/>
                <w:bCs/>
                <w:color w:val="191919"/>
                <w:spacing w:val="-7"/>
                <w:position w:val="1"/>
                <w:sz w:val="18"/>
                <w:szCs w:val="18"/>
              </w:rPr>
              <w:t>Course</w:t>
            </w:r>
            <w:r w:rsidRPr="007A7452">
              <w:rPr>
                <w:rFonts w:ascii="Times New Roman" w:hAnsi="Times New Roman"/>
                <w:b/>
                <w:bCs/>
                <w:color w:val="191919"/>
                <w:position w:val="1"/>
                <w:sz w:val="18"/>
                <w:szCs w:val="18"/>
              </w:rPr>
              <w:t>s</w:t>
            </w:r>
            <w:r w:rsidRPr="007A7452">
              <w:rPr>
                <w:rFonts w:ascii="Times New Roman" w:hAnsi="Times New Roman"/>
                <w:b/>
                <w:bCs/>
                <w:color w:val="191919"/>
                <w:spacing w:val="-14"/>
                <w:position w:val="1"/>
                <w:sz w:val="18"/>
                <w:szCs w:val="18"/>
              </w:rPr>
              <w:t xml:space="preserve"> </w:t>
            </w:r>
            <w:r w:rsidRPr="007A7452">
              <w:rPr>
                <w:rFonts w:ascii="Times New Roman" w:hAnsi="Times New Roman"/>
                <w:b/>
                <w:bCs/>
                <w:color w:val="191919"/>
                <w:spacing w:val="-7"/>
                <w:position w:val="1"/>
                <w:sz w:val="18"/>
                <w:szCs w:val="18"/>
              </w:rPr>
              <w:t>f</w:t>
            </w:r>
            <w:r w:rsidRPr="007A7452">
              <w:rPr>
                <w:rFonts w:ascii="Times New Roman" w:hAnsi="Times New Roman"/>
                <w:b/>
                <w:bCs/>
                <w:color w:val="191919"/>
                <w:spacing w:val="-10"/>
                <w:position w:val="1"/>
                <w:sz w:val="18"/>
                <w:szCs w:val="18"/>
              </w:rPr>
              <w:t>r</w:t>
            </w:r>
            <w:r w:rsidRPr="007A7452">
              <w:rPr>
                <w:rFonts w:ascii="Times New Roman" w:hAnsi="Times New Roman"/>
                <w:b/>
                <w:bCs/>
                <w:color w:val="191919"/>
                <w:spacing w:val="-7"/>
                <w:position w:val="1"/>
                <w:sz w:val="18"/>
                <w:szCs w:val="18"/>
              </w:rPr>
              <w:t>o</w:t>
            </w:r>
            <w:r w:rsidRPr="007A7452">
              <w:rPr>
                <w:rFonts w:ascii="Times New Roman" w:hAnsi="Times New Roman"/>
                <w:b/>
                <w:bCs/>
                <w:color w:val="191919"/>
                <w:position w:val="1"/>
                <w:sz w:val="18"/>
                <w:szCs w:val="18"/>
              </w:rPr>
              <w:t>m</w:t>
            </w:r>
            <w:r w:rsidRPr="007A7452">
              <w:rPr>
                <w:rFonts w:ascii="Times New Roman" w:hAnsi="Times New Roman"/>
                <w:b/>
                <w:bCs/>
                <w:color w:val="191919"/>
                <w:spacing w:val="-14"/>
                <w:position w:val="1"/>
                <w:sz w:val="18"/>
                <w:szCs w:val="18"/>
              </w:rPr>
              <w:t xml:space="preserve"> </w:t>
            </w:r>
            <w:r w:rsidRPr="007A7452">
              <w:rPr>
                <w:rFonts w:ascii="Times New Roman" w:hAnsi="Times New Roman"/>
                <w:b/>
                <w:bCs/>
                <w:color w:val="191919"/>
                <w:spacing w:val="-7"/>
                <w:position w:val="1"/>
                <w:sz w:val="18"/>
                <w:szCs w:val="18"/>
              </w:rPr>
              <w:t>Categorie</w:t>
            </w:r>
            <w:r w:rsidRPr="007A7452">
              <w:rPr>
                <w:rFonts w:ascii="Times New Roman" w:hAnsi="Times New Roman"/>
                <w:b/>
                <w:bCs/>
                <w:color w:val="191919"/>
                <w:position w:val="1"/>
                <w:sz w:val="18"/>
                <w:szCs w:val="18"/>
              </w:rPr>
              <w:t>s</w:t>
            </w:r>
            <w:r w:rsidRPr="007A7452">
              <w:rPr>
                <w:rFonts w:ascii="Times New Roman" w:hAnsi="Times New Roman"/>
                <w:b/>
                <w:bCs/>
                <w:color w:val="191919"/>
                <w:spacing w:val="-14"/>
                <w:position w:val="1"/>
                <w:sz w:val="18"/>
                <w:szCs w:val="18"/>
              </w:rPr>
              <w:t xml:space="preserve"> </w:t>
            </w:r>
            <w:r w:rsidRPr="007A7452">
              <w:rPr>
                <w:rFonts w:ascii="Times New Roman" w:hAnsi="Times New Roman"/>
                <w:b/>
                <w:bCs/>
                <w:color w:val="191919"/>
                <w:spacing w:val="-7"/>
                <w:position w:val="1"/>
                <w:sz w:val="18"/>
                <w:szCs w:val="18"/>
              </w:rPr>
              <w:t>I</w:t>
            </w:r>
            <w:r w:rsidRPr="007A7452">
              <w:rPr>
                <w:rFonts w:ascii="Times New Roman" w:hAnsi="Times New Roman"/>
                <w:b/>
                <w:bCs/>
                <w:color w:val="191919"/>
                <w:position w:val="1"/>
                <w:sz w:val="18"/>
                <w:szCs w:val="18"/>
              </w:rPr>
              <w:t>,</w:t>
            </w:r>
            <w:r w:rsidRPr="007A7452">
              <w:rPr>
                <w:rFonts w:ascii="Times New Roman" w:hAnsi="Times New Roman"/>
                <w:b/>
                <w:bCs/>
                <w:color w:val="191919"/>
                <w:spacing w:val="-14"/>
                <w:position w:val="1"/>
                <w:sz w:val="18"/>
                <w:szCs w:val="18"/>
              </w:rPr>
              <w:t xml:space="preserve"> </w:t>
            </w:r>
            <w:r w:rsidRPr="007A7452">
              <w:rPr>
                <w:rFonts w:ascii="Times New Roman" w:hAnsi="Times New Roman"/>
                <w:b/>
                <w:bCs/>
                <w:color w:val="191919"/>
                <w:spacing w:val="-7"/>
                <w:position w:val="1"/>
                <w:sz w:val="18"/>
                <w:szCs w:val="18"/>
              </w:rPr>
              <w:t>II</w:t>
            </w:r>
            <w:r w:rsidRPr="007A7452">
              <w:rPr>
                <w:rFonts w:ascii="Times New Roman" w:hAnsi="Times New Roman"/>
                <w:b/>
                <w:bCs/>
                <w:color w:val="191919"/>
                <w:position w:val="1"/>
                <w:sz w:val="18"/>
                <w:szCs w:val="18"/>
              </w:rPr>
              <w:t>,</w:t>
            </w:r>
            <w:r w:rsidRPr="007A7452">
              <w:rPr>
                <w:rFonts w:ascii="Times New Roman" w:hAnsi="Times New Roman"/>
                <w:b/>
                <w:bCs/>
                <w:color w:val="191919"/>
                <w:spacing w:val="-14"/>
                <w:position w:val="1"/>
                <w:sz w:val="18"/>
                <w:szCs w:val="18"/>
              </w:rPr>
              <w:t xml:space="preserve"> </w:t>
            </w:r>
            <w:r w:rsidRPr="007A7452">
              <w:rPr>
                <w:rFonts w:ascii="Times New Roman" w:hAnsi="Times New Roman"/>
                <w:b/>
                <w:bCs/>
                <w:color w:val="191919"/>
                <w:spacing w:val="-7"/>
                <w:position w:val="1"/>
                <w:sz w:val="18"/>
                <w:szCs w:val="18"/>
              </w:rPr>
              <w:t>II</w:t>
            </w:r>
            <w:r w:rsidRPr="007A7452">
              <w:rPr>
                <w:rFonts w:ascii="Times New Roman" w:hAnsi="Times New Roman"/>
                <w:b/>
                <w:bCs/>
                <w:color w:val="191919"/>
                <w:position w:val="1"/>
                <w:sz w:val="18"/>
                <w:szCs w:val="18"/>
              </w:rPr>
              <w:t>I</w:t>
            </w:r>
            <w:r w:rsidRPr="007A7452">
              <w:rPr>
                <w:rFonts w:ascii="Times New Roman" w:hAnsi="Times New Roman"/>
                <w:b/>
                <w:bCs/>
                <w:color w:val="191919"/>
                <w:spacing w:val="-14"/>
                <w:position w:val="1"/>
                <w:sz w:val="18"/>
                <w:szCs w:val="18"/>
              </w:rPr>
              <w:t xml:space="preserve"> </w:t>
            </w:r>
            <w:r w:rsidRPr="007A7452">
              <w:rPr>
                <w:rFonts w:ascii="Times New Roman" w:hAnsi="Times New Roman"/>
                <w:b/>
                <w:bCs/>
                <w:color w:val="191919"/>
                <w:spacing w:val="-7"/>
                <w:position w:val="1"/>
                <w:sz w:val="18"/>
                <w:szCs w:val="18"/>
              </w:rPr>
              <w:t>an</w:t>
            </w:r>
            <w:r w:rsidRPr="007A7452">
              <w:rPr>
                <w:rFonts w:ascii="Times New Roman" w:hAnsi="Times New Roman"/>
                <w:b/>
                <w:bCs/>
                <w:color w:val="191919"/>
                <w:position w:val="1"/>
                <w:sz w:val="18"/>
                <w:szCs w:val="18"/>
              </w:rPr>
              <w:t>d</w:t>
            </w:r>
            <w:r w:rsidRPr="007A7452">
              <w:rPr>
                <w:rFonts w:ascii="Times New Roman" w:hAnsi="Times New Roman"/>
                <w:b/>
                <w:bCs/>
                <w:color w:val="191919"/>
                <w:spacing w:val="-14"/>
                <w:position w:val="1"/>
                <w:sz w:val="18"/>
                <w:szCs w:val="18"/>
              </w:rPr>
              <w:t xml:space="preserve"> </w:t>
            </w:r>
            <w:r w:rsidRPr="007A7452">
              <w:rPr>
                <w:rFonts w:ascii="Times New Roman" w:hAnsi="Times New Roman"/>
                <w:b/>
                <w:bCs/>
                <w:color w:val="191919"/>
                <w:spacing w:val="-7"/>
                <w:position w:val="1"/>
                <w:sz w:val="18"/>
                <w:szCs w:val="18"/>
              </w:rPr>
              <w:t>I</w:t>
            </w:r>
            <w:r w:rsidRPr="007A7452">
              <w:rPr>
                <w:rFonts w:ascii="Times New Roman" w:hAnsi="Times New Roman"/>
                <w:b/>
                <w:bCs/>
                <w:color w:val="191919"/>
                <w:spacing w:val="-24"/>
                <w:position w:val="1"/>
                <w:sz w:val="18"/>
                <w:szCs w:val="18"/>
              </w:rPr>
              <w:t>V</w:t>
            </w:r>
            <w:r w:rsidRPr="007A7452">
              <w:rPr>
                <w:rFonts w:ascii="Times New Roman" w:hAnsi="Times New Roman"/>
                <w:b/>
                <w:bCs/>
                <w:color w:val="191919"/>
                <w:position w:val="1"/>
                <w:sz w:val="18"/>
                <w:szCs w:val="18"/>
              </w:rPr>
              <w:t>:</w:t>
            </w:r>
          </w:p>
          <w:p w:rsidR="004E1E50" w:rsidRPr="007A7452" w:rsidRDefault="004E1E50" w:rsidP="004E1E50">
            <w:pPr>
              <w:widowControl w:val="0"/>
              <w:autoSpaceDE w:val="0"/>
              <w:autoSpaceDN w:val="0"/>
              <w:adjustRightInd w:val="0"/>
              <w:spacing w:after="0" w:line="154" w:lineRule="exact"/>
              <w:ind w:left="21" w:right="3066" w:firstLine="35"/>
              <w:jc w:val="center"/>
              <w:rPr>
                <w:rFonts w:ascii="Times New Roman" w:hAnsi="Times New Roman"/>
                <w:b/>
                <w:bCs/>
                <w:color w:val="191919"/>
                <w:position w:val="1"/>
                <w:sz w:val="18"/>
                <w:szCs w:val="18"/>
              </w:rPr>
            </w:pPr>
          </w:p>
        </w:tc>
        <w:tc>
          <w:tcPr>
            <w:tcW w:w="1615" w:type="dxa"/>
            <w:gridSpan w:val="2"/>
            <w:tcBorders>
              <w:top w:val="nil"/>
              <w:left w:val="nil"/>
              <w:bottom w:val="nil"/>
              <w:right w:val="nil"/>
            </w:tcBorders>
          </w:tcPr>
          <w:p w:rsidR="004E1E50" w:rsidRPr="007A7452" w:rsidRDefault="004E1E50" w:rsidP="00510B4A">
            <w:pPr>
              <w:widowControl w:val="0"/>
              <w:autoSpaceDE w:val="0"/>
              <w:autoSpaceDN w:val="0"/>
              <w:adjustRightInd w:val="0"/>
              <w:spacing w:before="6" w:after="0" w:line="160" w:lineRule="exact"/>
              <w:rPr>
                <w:rFonts w:ascii="Times New Roman" w:hAnsi="Times New Roman"/>
                <w:sz w:val="16"/>
                <w:szCs w:val="16"/>
              </w:rPr>
            </w:pPr>
          </w:p>
        </w:tc>
        <w:tc>
          <w:tcPr>
            <w:tcW w:w="625" w:type="dxa"/>
            <w:gridSpan w:val="2"/>
            <w:tcBorders>
              <w:top w:val="nil"/>
              <w:left w:val="nil"/>
              <w:bottom w:val="nil"/>
              <w:right w:val="nil"/>
            </w:tcBorders>
          </w:tcPr>
          <w:p w:rsidR="004E1E50" w:rsidRPr="007A7452" w:rsidRDefault="004E1E50" w:rsidP="00510B4A">
            <w:pPr>
              <w:widowControl w:val="0"/>
              <w:autoSpaceDE w:val="0"/>
              <w:autoSpaceDN w:val="0"/>
              <w:adjustRightInd w:val="0"/>
              <w:spacing w:after="0"/>
              <w:rPr>
                <w:rFonts w:ascii="Times New Roman" w:hAnsi="Times New Roman"/>
                <w:sz w:val="24"/>
                <w:szCs w:val="24"/>
              </w:rPr>
            </w:pPr>
          </w:p>
        </w:tc>
      </w:tr>
      <w:tr w:rsidR="004E1E50" w:rsidRPr="007A7452" w:rsidTr="004E1E50">
        <w:trPr>
          <w:trHeight w:hRule="exact" w:val="536"/>
        </w:trPr>
        <w:tc>
          <w:tcPr>
            <w:tcW w:w="90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12" w:after="0"/>
              <w:ind w:right="56" w:firstLine="0"/>
              <w:jc w:val="center"/>
              <w:rPr>
                <w:rFonts w:ascii="Times New Roman" w:hAnsi="Times New Roman"/>
                <w:sz w:val="24"/>
                <w:szCs w:val="24"/>
              </w:rPr>
            </w:pPr>
            <w:r w:rsidRPr="007A7452">
              <w:rPr>
                <w:rFonts w:ascii="Times New Roman" w:hAnsi="Times New Roman"/>
                <w:color w:val="191919"/>
                <w:spacing w:val="-7"/>
                <w:sz w:val="18"/>
                <w:szCs w:val="18"/>
              </w:rPr>
              <w:t>I.</w:t>
            </w:r>
          </w:p>
        </w:tc>
        <w:tc>
          <w:tcPr>
            <w:tcW w:w="6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12" w:after="0"/>
              <w:ind w:firstLine="0"/>
              <w:rPr>
                <w:rFonts w:ascii="Times New Roman" w:hAnsi="Times New Roman"/>
                <w:sz w:val="24"/>
                <w:szCs w:val="24"/>
              </w:rPr>
            </w:pPr>
            <w:r w:rsidRPr="007A7452">
              <w:rPr>
                <w:rFonts w:ascii="Times New Roman" w:hAnsi="Times New Roman"/>
                <w:color w:val="191919"/>
                <w:spacing w:val="-7"/>
                <w:sz w:val="18"/>
                <w:szCs w:val="18"/>
              </w:rPr>
              <w:t>BIOL</w:t>
            </w:r>
          </w:p>
        </w:tc>
        <w:tc>
          <w:tcPr>
            <w:tcW w:w="1530" w:type="dxa"/>
            <w:gridSpan w:val="2"/>
            <w:tcBorders>
              <w:top w:val="nil"/>
              <w:left w:val="nil"/>
              <w:bottom w:val="nil"/>
              <w:right w:val="nil"/>
            </w:tcBorders>
          </w:tcPr>
          <w:p w:rsidR="004E1E50" w:rsidRDefault="004E1E50" w:rsidP="004E1E50">
            <w:pPr>
              <w:widowControl w:val="0"/>
              <w:autoSpaceDE w:val="0"/>
              <w:autoSpaceDN w:val="0"/>
              <w:adjustRightInd w:val="0"/>
              <w:spacing w:before="12" w:after="0"/>
              <w:ind w:firstLine="0"/>
              <w:rPr>
                <w:rFonts w:ascii="Times New Roman" w:hAnsi="Times New Roman"/>
                <w:sz w:val="24"/>
                <w:szCs w:val="24"/>
              </w:rPr>
            </w:pPr>
            <w:r w:rsidRPr="007A7452">
              <w:rPr>
                <w:rFonts w:ascii="Times New Roman" w:hAnsi="Times New Roman"/>
                <w:color w:val="191919"/>
                <w:spacing w:val="-7"/>
                <w:sz w:val="18"/>
                <w:szCs w:val="18"/>
              </w:rPr>
              <w:t>3314K</w:t>
            </w:r>
          </w:p>
        </w:tc>
        <w:tc>
          <w:tcPr>
            <w:tcW w:w="51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12" w:after="0"/>
              <w:ind w:right="3203" w:firstLine="0"/>
              <w:jc w:val="center"/>
              <w:rPr>
                <w:rFonts w:ascii="Times New Roman" w:hAnsi="Times New Roman"/>
                <w:sz w:val="24"/>
                <w:szCs w:val="24"/>
              </w:rPr>
            </w:pPr>
            <w:r w:rsidRPr="007A7452">
              <w:rPr>
                <w:rFonts w:ascii="Times New Roman" w:hAnsi="Times New Roman"/>
                <w:color w:val="191919"/>
                <w:spacing w:val="-7"/>
                <w:sz w:val="18"/>
                <w:szCs w:val="18"/>
              </w:rPr>
              <w:t>Us</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Ene</w:t>
            </w:r>
            <w:r w:rsidRPr="007A7452">
              <w:rPr>
                <w:rFonts w:ascii="Times New Roman" w:hAnsi="Times New Roman"/>
                <w:color w:val="191919"/>
                <w:spacing w:val="-10"/>
                <w:sz w:val="18"/>
                <w:szCs w:val="18"/>
              </w:rPr>
              <w:t>r</w:t>
            </w:r>
            <w:r w:rsidRPr="007A7452">
              <w:rPr>
                <w:rFonts w:ascii="Times New Roman" w:hAnsi="Times New Roman"/>
                <w:color w:val="191919"/>
                <w:spacing w:val="-7"/>
                <w:sz w:val="18"/>
                <w:szCs w:val="18"/>
              </w:rPr>
              <w:t>g</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w:t>
            </w:r>
            <w:r w:rsidRPr="007A7452">
              <w:rPr>
                <w:rFonts w:ascii="Times New Roman" w:hAnsi="Times New Roman"/>
                <w:color w:val="191919"/>
                <w:sz w:val="18"/>
                <w:szCs w:val="18"/>
              </w:rPr>
              <w:t>e</w:t>
            </w:r>
            <w:r>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or</w:t>
            </w:r>
          </w:p>
        </w:tc>
        <w:tc>
          <w:tcPr>
            <w:tcW w:w="1615" w:type="dxa"/>
            <w:gridSpan w:val="2"/>
            <w:tcBorders>
              <w:top w:val="nil"/>
              <w:left w:val="nil"/>
              <w:bottom w:val="nil"/>
              <w:right w:val="nil"/>
            </w:tcBorders>
          </w:tcPr>
          <w:p w:rsidR="004E1E50" w:rsidRPr="007A7452" w:rsidRDefault="004E1E50" w:rsidP="00510B4A">
            <w:pPr>
              <w:widowControl w:val="0"/>
              <w:autoSpaceDE w:val="0"/>
              <w:autoSpaceDN w:val="0"/>
              <w:adjustRightInd w:val="0"/>
              <w:spacing w:before="6" w:after="0" w:line="160" w:lineRule="exact"/>
              <w:rPr>
                <w:rFonts w:ascii="Times New Roman" w:hAnsi="Times New Roman"/>
                <w:sz w:val="16"/>
                <w:szCs w:val="16"/>
              </w:rPr>
            </w:pPr>
          </w:p>
          <w:p w:rsidR="004E1E50" w:rsidRPr="007A7452" w:rsidRDefault="004E1E50" w:rsidP="00510B4A">
            <w:pPr>
              <w:widowControl w:val="0"/>
              <w:autoSpaceDE w:val="0"/>
              <w:autoSpaceDN w:val="0"/>
              <w:adjustRightInd w:val="0"/>
              <w:spacing w:after="0"/>
              <w:ind w:right="495"/>
              <w:jc w:val="right"/>
              <w:rPr>
                <w:rFonts w:ascii="Times New Roman" w:hAnsi="Times New Roman"/>
                <w:sz w:val="24"/>
                <w:szCs w:val="24"/>
              </w:rPr>
            </w:pPr>
          </w:p>
        </w:tc>
        <w:tc>
          <w:tcPr>
            <w:tcW w:w="625" w:type="dxa"/>
            <w:gridSpan w:val="2"/>
            <w:tcBorders>
              <w:top w:val="nil"/>
              <w:left w:val="nil"/>
              <w:bottom w:val="nil"/>
              <w:right w:val="nil"/>
            </w:tcBorders>
          </w:tcPr>
          <w:p w:rsidR="004E1E50" w:rsidRPr="000653A3" w:rsidRDefault="004E1E50" w:rsidP="00510B4A">
            <w:pPr>
              <w:widowControl w:val="0"/>
              <w:autoSpaceDE w:val="0"/>
              <w:autoSpaceDN w:val="0"/>
              <w:adjustRightInd w:val="0"/>
              <w:spacing w:after="0"/>
              <w:jc w:val="right"/>
              <w:rPr>
                <w:rFonts w:ascii="Times New Roman" w:hAnsi="Times New Roman"/>
                <w:sz w:val="18"/>
                <w:szCs w:val="18"/>
              </w:rPr>
            </w:pPr>
            <w:r w:rsidRPr="000653A3">
              <w:rPr>
                <w:rFonts w:ascii="Times New Roman" w:hAnsi="Times New Roman"/>
                <w:sz w:val="18"/>
                <w:szCs w:val="18"/>
              </w:rPr>
              <w:t>3</w:t>
            </w:r>
          </w:p>
        </w:tc>
      </w:tr>
      <w:tr w:rsidR="004E1E50" w:rsidRPr="007A7452" w:rsidTr="004E1E50">
        <w:trPr>
          <w:trHeight w:hRule="exact" w:val="324"/>
        </w:trPr>
        <w:tc>
          <w:tcPr>
            <w:tcW w:w="90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0"/>
              <w:rPr>
                <w:rFonts w:ascii="Times New Roman" w:hAnsi="Times New Roman"/>
                <w:sz w:val="24"/>
                <w:szCs w:val="24"/>
              </w:rPr>
            </w:pPr>
          </w:p>
        </w:tc>
        <w:tc>
          <w:tcPr>
            <w:tcW w:w="6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BIOL</w:t>
            </w:r>
          </w:p>
        </w:tc>
        <w:tc>
          <w:tcPr>
            <w:tcW w:w="15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3315K</w:t>
            </w:r>
          </w:p>
        </w:tc>
        <w:tc>
          <w:tcPr>
            <w:tcW w:w="51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Conservatio</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Ene</w:t>
            </w:r>
            <w:r w:rsidRPr="007A7452">
              <w:rPr>
                <w:rFonts w:ascii="Times New Roman" w:hAnsi="Times New Roman"/>
                <w:color w:val="191919"/>
                <w:spacing w:val="-10"/>
                <w:sz w:val="18"/>
                <w:szCs w:val="18"/>
              </w:rPr>
              <w:t>r</w:t>
            </w:r>
            <w:r w:rsidRPr="007A7452">
              <w:rPr>
                <w:rFonts w:ascii="Times New Roman" w:hAnsi="Times New Roman"/>
                <w:color w:val="191919"/>
                <w:spacing w:val="-7"/>
                <w:sz w:val="18"/>
                <w:szCs w:val="18"/>
              </w:rPr>
              <w:t>g</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Resources</w:t>
            </w:r>
          </w:p>
        </w:tc>
        <w:tc>
          <w:tcPr>
            <w:tcW w:w="1615" w:type="dxa"/>
            <w:gridSpan w:val="2"/>
            <w:tcBorders>
              <w:top w:val="nil"/>
              <w:left w:val="nil"/>
              <w:bottom w:val="nil"/>
              <w:right w:val="nil"/>
            </w:tcBorders>
          </w:tcPr>
          <w:p w:rsidR="004E1E50" w:rsidRPr="007A7452" w:rsidRDefault="004E1E50" w:rsidP="00510B4A">
            <w:pPr>
              <w:widowControl w:val="0"/>
              <w:autoSpaceDE w:val="0"/>
              <w:autoSpaceDN w:val="0"/>
              <w:adjustRightInd w:val="0"/>
              <w:spacing w:after="0" w:line="195" w:lineRule="exact"/>
              <w:ind w:right="495"/>
              <w:jc w:val="right"/>
              <w:rPr>
                <w:rFonts w:ascii="Times New Roman" w:hAnsi="Times New Roman"/>
                <w:sz w:val="24"/>
                <w:szCs w:val="24"/>
              </w:rPr>
            </w:pPr>
          </w:p>
        </w:tc>
        <w:tc>
          <w:tcPr>
            <w:tcW w:w="625" w:type="dxa"/>
            <w:gridSpan w:val="2"/>
            <w:tcBorders>
              <w:top w:val="nil"/>
              <w:left w:val="nil"/>
              <w:bottom w:val="nil"/>
              <w:right w:val="nil"/>
            </w:tcBorders>
          </w:tcPr>
          <w:p w:rsidR="004E1E50" w:rsidRDefault="004E1E50" w:rsidP="00510B4A">
            <w:pPr>
              <w:widowControl w:val="0"/>
              <w:autoSpaceDE w:val="0"/>
              <w:autoSpaceDN w:val="0"/>
              <w:adjustRightInd w:val="0"/>
              <w:spacing w:after="0"/>
              <w:jc w:val="right"/>
              <w:rPr>
                <w:rFonts w:ascii="Times New Roman" w:hAnsi="Times New Roman"/>
                <w:sz w:val="18"/>
                <w:szCs w:val="18"/>
              </w:rPr>
            </w:pPr>
            <w:r w:rsidRPr="000653A3">
              <w:rPr>
                <w:rFonts w:ascii="Times New Roman" w:hAnsi="Times New Roman"/>
                <w:sz w:val="18"/>
                <w:szCs w:val="18"/>
              </w:rPr>
              <w:t>3</w:t>
            </w:r>
          </w:p>
        </w:tc>
      </w:tr>
      <w:tr w:rsidR="004E1E50" w:rsidRPr="007A7452" w:rsidTr="004E1E50">
        <w:trPr>
          <w:trHeight w:hRule="exact" w:val="648"/>
        </w:trPr>
        <w:tc>
          <w:tcPr>
            <w:tcW w:w="90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6" w:after="0"/>
              <w:ind w:left="80" w:firstLine="0"/>
              <w:rPr>
                <w:rFonts w:ascii="Times New Roman" w:hAnsi="Times New Roman"/>
                <w:sz w:val="24"/>
                <w:szCs w:val="24"/>
              </w:rPr>
            </w:pPr>
            <w:r>
              <w:rPr>
                <w:rFonts w:ascii="Times New Roman" w:hAnsi="Times New Roman"/>
                <w:color w:val="191919"/>
                <w:spacing w:val="-7"/>
                <w:sz w:val="18"/>
                <w:szCs w:val="18"/>
              </w:rPr>
              <w:t xml:space="preserve">       </w:t>
            </w:r>
            <w:r w:rsidRPr="007A7452">
              <w:rPr>
                <w:rFonts w:ascii="Times New Roman" w:hAnsi="Times New Roman"/>
                <w:color w:val="191919"/>
                <w:spacing w:val="-7"/>
                <w:sz w:val="18"/>
                <w:szCs w:val="18"/>
              </w:rPr>
              <w:t>II.</w:t>
            </w:r>
          </w:p>
        </w:tc>
        <w:tc>
          <w:tcPr>
            <w:tcW w:w="630" w:type="dxa"/>
            <w:gridSpan w:val="2"/>
            <w:tcBorders>
              <w:top w:val="nil"/>
              <w:left w:val="nil"/>
              <w:bottom w:val="nil"/>
              <w:right w:val="nil"/>
            </w:tcBorders>
          </w:tcPr>
          <w:p w:rsidR="004E1E50" w:rsidRDefault="004E1E50" w:rsidP="004E1E50">
            <w:pPr>
              <w:widowControl w:val="0"/>
              <w:autoSpaceDE w:val="0"/>
              <w:autoSpaceDN w:val="0"/>
              <w:adjustRightInd w:val="0"/>
              <w:spacing w:before="96" w:after="0" w:line="250" w:lineRule="auto"/>
              <w:ind w:right="33" w:firstLine="0"/>
              <w:rPr>
                <w:rFonts w:ascii="Times New Roman" w:hAnsi="Times New Roman"/>
                <w:color w:val="191919"/>
                <w:spacing w:val="-7"/>
                <w:sz w:val="18"/>
                <w:szCs w:val="18"/>
              </w:rPr>
            </w:pPr>
            <w:r>
              <w:rPr>
                <w:rFonts w:ascii="Times New Roman" w:hAnsi="Times New Roman"/>
                <w:color w:val="191919"/>
                <w:spacing w:val="-7"/>
                <w:sz w:val="18"/>
                <w:szCs w:val="18"/>
              </w:rPr>
              <w:t>BIOL</w:t>
            </w:r>
          </w:p>
          <w:p w:rsidR="004E1E50" w:rsidRPr="007A7452" w:rsidRDefault="004E1E50" w:rsidP="004E1E50">
            <w:pPr>
              <w:widowControl w:val="0"/>
              <w:autoSpaceDE w:val="0"/>
              <w:autoSpaceDN w:val="0"/>
              <w:adjustRightInd w:val="0"/>
              <w:spacing w:after="0" w:line="250" w:lineRule="auto"/>
              <w:ind w:right="29" w:firstLine="0"/>
              <w:rPr>
                <w:rFonts w:ascii="Times New Roman" w:hAnsi="Times New Roman"/>
                <w:sz w:val="24"/>
                <w:szCs w:val="24"/>
              </w:rPr>
            </w:pPr>
            <w:r w:rsidRPr="007A7452">
              <w:rPr>
                <w:rFonts w:ascii="Times New Roman" w:hAnsi="Times New Roman"/>
                <w:color w:val="191919"/>
                <w:spacing w:val="-7"/>
                <w:sz w:val="18"/>
                <w:szCs w:val="18"/>
              </w:rPr>
              <w:t>BIOL</w:t>
            </w:r>
          </w:p>
        </w:tc>
        <w:tc>
          <w:tcPr>
            <w:tcW w:w="15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6" w:after="0"/>
              <w:ind w:firstLine="0"/>
              <w:rPr>
                <w:rFonts w:ascii="Times New Roman" w:hAnsi="Times New Roman"/>
                <w:color w:val="000000"/>
                <w:sz w:val="18"/>
                <w:szCs w:val="18"/>
              </w:rPr>
            </w:pPr>
            <w:r w:rsidRPr="007A7452">
              <w:rPr>
                <w:rFonts w:ascii="Times New Roman" w:hAnsi="Times New Roman"/>
                <w:color w:val="191919"/>
                <w:spacing w:val="-7"/>
                <w:sz w:val="18"/>
                <w:szCs w:val="18"/>
              </w:rPr>
              <w:t>3318K</w:t>
            </w:r>
          </w:p>
          <w:p w:rsidR="004E1E50" w:rsidRPr="007A7452" w:rsidRDefault="004E1E50" w:rsidP="004E1E50">
            <w:pPr>
              <w:widowControl w:val="0"/>
              <w:autoSpaceDE w:val="0"/>
              <w:autoSpaceDN w:val="0"/>
              <w:adjustRightInd w:val="0"/>
              <w:spacing w:before="9" w:after="0"/>
              <w:ind w:firstLine="0"/>
              <w:rPr>
                <w:rFonts w:ascii="Times New Roman" w:hAnsi="Times New Roman"/>
                <w:sz w:val="24"/>
                <w:szCs w:val="24"/>
              </w:rPr>
            </w:pPr>
            <w:r w:rsidRPr="007A7452">
              <w:rPr>
                <w:rFonts w:ascii="Times New Roman" w:hAnsi="Times New Roman"/>
                <w:color w:val="191919"/>
                <w:spacing w:val="-7"/>
                <w:sz w:val="18"/>
                <w:szCs w:val="18"/>
              </w:rPr>
              <w:t>3319K</w:t>
            </w:r>
          </w:p>
        </w:tc>
        <w:tc>
          <w:tcPr>
            <w:tcW w:w="51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6" w:after="0"/>
              <w:ind w:firstLine="0"/>
              <w:rPr>
                <w:rFonts w:ascii="Times New Roman" w:hAnsi="Times New Roman"/>
                <w:color w:val="000000"/>
                <w:sz w:val="18"/>
                <w:szCs w:val="18"/>
              </w:rPr>
            </w:pPr>
            <w:r w:rsidRPr="007A7452">
              <w:rPr>
                <w:rFonts w:ascii="Times New Roman" w:hAnsi="Times New Roman"/>
                <w:color w:val="191919"/>
                <w:spacing w:val="-7"/>
                <w:sz w:val="18"/>
                <w:szCs w:val="18"/>
              </w:rPr>
              <w:t>Marin</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Lif</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or</w:t>
            </w:r>
          </w:p>
          <w:p w:rsidR="004E1E50" w:rsidRPr="007A7452" w:rsidRDefault="004E1E50" w:rsidP="004E1E50">
            <w:pPr>
              <w:widowControl w:val="0"/>
              <w:autoSpaceDE w:val="0"/>
              <w:autoSpaceDN w:val="0"/>
              <w:adjustRightInd w:val="0"/>
              <w:spacing w:before="9" w:after="0"/>
              <w:ind w:firstLine="0"/>
              <w:rPr>
                <w:rFonts w:ascii="Times New Roman" w:hAnsi="Times New Roman"/>
                <w:sz w:val="24"/>
                <w:szCs w:val="24"/>
              </w:rPr>
            </w:pPr>
            <w:r w:rsidRPr="007A7452">
              <w:rPr>
                <w:rFonts w:ascii="Times New Roman" w:hAnsi="Times New Roman"/>
                <w:color w:val="191919"/>
                <w:spacing w:val="-7"/>
                <w:sz w:val="18"/>
                <w:szCs w:val="18"/>
              </w:rPr>
              <w:t>Conservatio</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Marin</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Lif</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p>
        </w:tc>
        <w:tc>
          <w:tcPr>
            <w:tcW w:w="1615" w:type="dxa"/>
            <w:gridSpan w:val="2"/>
            <w:tcBorders>
              <w:top w:val="nil"/>
              <w:left w:val="nil"/>
              <w:bottom w:val="nil"/>
              <w:right w:val="nil"/>
            </w:tcBorders>
          </w:tcPr>
          <w:p w:rsidR="004E1E50" w:rsidRPr="007A7452" w:rsidRDefault="004E1E50" w:rsidP="00510B4A">
            <w:pPr>
              <w:widowControl w:val="0"/>
              <w:autoSpaceDE w:val="0"/>
              <w:autoSpaceDN w:val="0"/>
              <w:adjustRightInd w:val="0"/>
              <w:spacing w:before="96" w:after="0"/>
              <w:ind w:right="495"/>
              <w:jc w:val="right"/>
              <w:rPr>
                <w:rFonts w:ascii="Times New Roman" w:hAnsi="Times New Roman"/>
                <w:sz w:val="24"/>
                <w:szCs w:val="24"/>
              </w:rPr>
            </w:pPr>
          </w:p>
        </w:tc>
        <w:tc>
          <w:tcPr>
            <w:tcW w:w="625" w:type="dxa"/>
            <w:gridSpan w:val="2"/>
            <w:tcBorders>
              <w:top w:val="nil"/>
              <w:left w:val="nil"/>
              <w:bottom w:val="nil"/>
              <w:right w:val="nil"/>
            </w:tcBorders>
          </w:tcPr>
          <w:p w:rsidR="004E1E50" w:rsidRDefault="004E1E50" w:rsidP="00510B4A">
            <w:pPr>
              <w:widowControl w:val="0"/>
              <w:autoSpaceDE w:val="0"/>
              <w:autoSpaceDN w:val="0"/>
              <w:adjustRightInd w:val="0"/>
              <w:spacing w:after="0"/>
              <w:jc w:val="right"/>
              <w:rPr>
                <w:rFonts w:ascii="Times New Roman" w:hAnsi="Times New Roman"/>
                <w:sz w:val="18"/>
                <w:szCs w:val="18"/>
              </w:rPr>
            </w:pPr>
            <w:r>
              <w:rPr>
                <w:rFonts w:ascii="Times New Roman" w:hAnsi="Times New Roman"/>
                <w:sz w:val="18"/>
                <w:szCs w:val="18"/>
              </w:rPr>
              <w:t>3</w:t>
            </w:r>
          </w:p>
        </w:tc>
      </w:tr>
      <w:tr w:rsidR="004E1E50" w:rsidRPr="007A7452" w:rsidTr="004E1E50">
        <w:trPr>
          <w:trHeight w:hRule="exact" w:val="324"/>
        </w:trPr>
        <w:tc>
          <w:tcPr>
            <w:tcW w:w="90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6" w:after="0"/>
              <w:ind w:firstLine="0"/>
              <w:rPr>
                <w:rFonts w:ascii="Times New Roman" w:hAnsi="Times New Roman"/>
                <w:sz w:val="24"/>
                <w:szCs w:val="24"/>
              </w:rPr>
            </w:pPr>
            <w:r>
              <w:rPr>
                <w:rFonts w:ascii="Times New Roman" w:hAnsi="Times New Roman"/>
                <w:color w:val="191919"/>
                <w:spacing w:val="-7"/>
                <w:sz w:val="18"/>
                <w:szCs w:val="18"/>
              </w:rPr>
              <w:t xml:space="preserve">        </w:t>
            </w:r>
            <w:r w:rsidRPr="007A7452">
              <w:rPr>
                <w:rFonts w:ascii="Times New Roman" w:hAnsi="Times New Roman"/>
                <w:color w:val="191919"/>
                <w:spacing w:val="-7"/>
                <w:sz w:val="18"/>
                <w:szCs w:val="18"/>
              </w:rPr>
              <w:t>III.</w:t>
            </w:r>
          </w:p>
        </w:tc>
        <w:tc>
          <w:tcPr>
            <w:tcW w:w="6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6" w:after="0"/>
              <w:ind w:firstLine="0"/>
              <w:rPr>
                <w:rFonts w:ascii="Times New Roman" w:hAnsi="Times New Roman"/>
                <w:sz w:val="24"/>
                <w:szCs w:val="24"/>
              </w:rPr>
            </w:pPr>
            <w:r w:rsidRPr="007A7452">
              <w:rPr>
                <w:rFonts w:ascii="Times New Roman" w:hAnsi="Times New Roman"/>
                <w:color w:val="191919"/>
                <w:spacing w:val="-7"/>
                <w:sz w:val="18"/>
                <w:szCs w:val="18"/>
              </w:rPr>
              <w:t>BIOL</w:t>
            </w:r>
          </w:p>
        </w:tc>
        <w:tc>
          <w:tcPr>
            <w:tcW w:w="15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6" w:after="0"/>
              <w:ind w:firstLine="0"/>
              <w:rPr>
                <w:rFonts w:ascii="Times New Roman" w:hAnsi="Times New Roman"/>
                <w:sz w:val="24"/>
                <w:szCs w:val="24"/>
              </w:rPr>
            </w:pPr>
            <w:r w:rsidRPr="007A7452">
              <w:rPr>
                <w:rFonts w:ascii="Times New Roman" w:hAnsi="Times New Roman"/>
                <w:color w:val="191919"/>
                <w:spacing w:val="-7"/>
                <w:sz w:val="18"/>
                <w:szCs w:val="18"/>
              </w:rPr>
              <w:t>3320K</w:t>
            </w:r>
          </w:p>
        </w:tc>
        <w:tc>
          <w:tcPr>
            <w:tcW w:w="51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6" w:after="0"/>
              <w:ind w:firstLine="0"/>
              <w:rPr>
                <w:rFonts w:ascii="Times New Roman" w:hAnsi="Times New Roman"/>
                <w:sz w:val="24"/>
                <w:szCs w:val="24"/>
              </w:rPr>
            </w:pPr>
            <w:r w:rsidRPr="007A7452">
              <w:rPr>
                <w:rFonts w:ascii="Times New Roman" w:hAnsi="Times New Roman"/>
                <w:color w:val="191919"/>
                <w:spacing w:val="-7"/>
                <w:sz w:val="18"/>
                <w:szCs w:val="18"/>
              </w:rPr>
              <w:t>Principle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8"/>
                <w:sz w:val="18"/>
                <w:szCs w:val="18"/>
              </w:rPr>
              <w:t xml:space="preserve"> </w:t>
            </w:r>
            <w:r w:rsidRPr="007A7452">
              <w:rPr>
                <w:rFonts w:ascii="Times New Roman" w:hAnsi="Times New Roman"/>
                <w:color w:val="191919"/>
                <w:spacing w:val="-20"/>
                <w:sz w:val="18"/>
                <w:szCs w:val="18"/>
              </w:rPr>
              <w:t>T</w:t>
            </w:r>
            <w:r w:rsidRPr="007A7452">
              <w:rPr>
                <w:rFonts w:ascii="Times New Roman" w:hAnsi="Times New Roman"/>
                <w:color w:val="191919"/>
                <w:spacing w:val="-7"/>
                <w:sz w:val="18"/>
                <w:szCs w:val="18"/>
              </w:rPr>
              <w:t>echnique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w:t>
            </w:r>
            <w:r w:rsidRPr="007A7452">
              <w:rPr>
                <w:rFonts w:ascii="Times New Roman" w:hAnsi="Times New Roman"/>
                <w:color w:val="191919"/>
                <w:sz w:val="18"/>
                <w:szCs w:val="18"/>
              </w:rPr>
              <w:t>n</w:t>
            </w:r>
            <w:r w:rsidRPr="007A7452">
              <w:rPr>
                <w:rFonts w:ascii="Times New Roman" w:hAnsi="Times New Roman"/>
                <w:color w:val="191919"/>
                <w:spacing w:val="-18"/>
                <w:sz w:val="18"/>
                <w:szCs w:val="18"/>
              </w:rPr>
              <w:t xml:space="preserve"> </w:t>
            </w:r>
            <w:r w:rsidRPr="007A7452">
              <w:rPr>
                <w:rFonts w:ascii="Times New Roman" w:hAnsi="Times New Roman"/>
                <w:color w:val="191919"/>
                <w:spacing w:val="-22"/>
                <w:sz w:val="18"/>
                <w:szCs w:val="18"/>
              </w:rPr>
              <w:t>W</w:t>
            </w:r>
            <w:r w:rsidRPr="007A7452">
              <w:rPr>
                <w:rFonts w:ascii="Times New Roman" w:hAnsi="Times New Roman"/>
                <w:color w:val="191919"/>
                <w:spacing w:val="-7"/>
                <w:sz w:val="18"/>
                <w:szCs w:val="18"/>
              </w:rPr>
              <w:t>ate</w:t>
            </w:r>
            <w:r w:rsidRPr="007A7452">
              <w:rPr>
                <w:rFonts w:ascii="Times New Roman" w:hAnsi="Times New Roman"/>
                <w:color w:val="191919"/>
                <w:sz w:val="18"/>
                <w:szCs w:val="18"/>
              </w:rPr>
              <w:t>r</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Services</w:t>
            </w:r>
          </w:p>
        </w:tc>
        <w:tc>
          <w:tcPr>
            <w:tcW w:w="1615" w:type="dxa"/>
            <w:gridSpan w:val="2"/>
            <w:tcBorders>
              <w:top w:val="nil"/>
              <w:left w:val="nil"/>
              <w:bottom w:val="nil"/>
              <w:right w:val="nil"/>
            </w:tcBorders>
          </w:tcPr>
          <w:p w:rsidR="004E1E50" w:rsidRPr="007A7452" w:rsidRDefault="004E1E50" w:rsidP="00510B4A">
            <w:pPr>
              <w:widowControl w:val="0"/>
              <w:autoSpaceDE w:val="0"/>
              <w:autoSpaceDN w:val="0"/>
              <w:adjustRightInd w:val="0"/>
              <w:spacing w:before="96" w:after="0"/>
              <w:ind w:right="495"/>
              <w:jc w:val="right"/>
              <w:rPr>
                <w:rFonts w:ascii="Times New Roman" w:hAnsi="Times New Roman"/>
                <w:sz w:val="24"/>
                <w:szCs w:val="24"/>
              </w:rPr>
            </w:pPr>
          </w:p>
        </w:tc>
        <w:tc>
          <w:tcPr>
            <w:tcW w:w="625" w:type="dxa"/>
            <w:gridSpan w:val="2"/>
            <w:tcBorders>
              <w:top w:val="nil"/>
              <w:left w:val="nil"/>
              <w:bottom w:val="nil"/>
              <w:right w:val="nil"/>
            </w:tcBorders>
          </w:tcPr>
          <w:p w:rsidR="004E1E50" w:rsidRDefault="004E1E50" w:rsidP="00510B4A">
            <w:pPr>
              <w:widowControl w:val="0"/>
              <w:autoSpaceDE w:val="0"/>
              <w:autoSpaceDN w:val="0"/>
              <w:adjustRightInd w:val="0"/>
              <w:spacing w:after="0"/>
              <w:jc w:val="right"/>
              <w:rPr>
                <w:rFonts w:ascii="Times New Roman" w:hAnsi="Times New Roman"/>
                <w:sz w:val="18"/>
                <w:szCs w:val="18"/>
              </w:rPr>
            </w:pPr>
            <w:r>
              <w:rPr>
                <w:rFonts w:ascii="Times New Roman" w:hAnsi="Times New Roman"/>
                <w:sz w:val="18"/>
                <w:szCs w:val="18"/>
              </w:rPr>
              <w:t>4</w:t>
            </w:r>
          </w:p>
        </w:tc>
      </w:tr>
      <w:tr w:rsidR="004E1E50" w:rsidRPr="007A7452" w:rsidTr="004E1E50">
        <w:trPr>
          <w:trHeight w:hRule="exact" w:val="324"/>
        </w:trPr>
        <w:tc>
          <w:tcPr>
            <w:tcW w:w="90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0"/>
              <w:rPr>
                <w:rFonts w:ascii="Times New Roman" w:hAnsi="Times New Roman"/>
                <w:sz w:val="24"/>
                <w:szCs w:val="24"/>
              </w:rPr>
            </w:pPr>
          </w:p>
        </w:tc>
        <w:tc>
          <w:tcPr>
            <w:tcW w:w="6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BIOL</w:t>
            </w:r>
          </w:p>
        </w:tc>
        <w:tc>
          <w:tcPr>
            <w:tcW w:w="15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3316K</w:t>
            </w:r>
          </w:p>
        </w:tc>
        <w:tc>
          <w:tcPr>
            <w:tcW w:w="51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Source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Use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Plant</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8"/>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pacing w:val="-7"/>
                <w:sz w:val="18"/>
                <w:szCs w:val="18"/>
              </w:rPr>
              <w:t>ildlif</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Resources</w:t>
            </w:r>
          </w:p>
        </w:tc>
        <w:tc>
          <w:tcPr>
            <w:tcW w:w="1615" w:type="dxa"/>
            <w:gridSpan w:val="2"/>
            <w:tcBorders>
              <w:top w:val="nil"/>
              <w:left w:val="nil"/>
              <w:bottom w:val="nil"/>
              <w:right w:val="nil"/>
            </w:tcBorders>
          </w:tcPr>
          <w:p w:rsidR="004E1E50" w:rsidRPr="007A7452" w:rsidRDefault="004E1E50" w:rsidP="00510B4A">
            <w:pPr>
              <w:widowControl w:val="0"/>
              <w:autoSpaceDE w:val="0"/>
              <w:autoSpaceDN w:val="0"/>
              <w:adjustRightInd w:val="0"/>
              <w:spacing w:after="0" w:line="195" w:lineRule="exact"/>
              <w:ind w:right="495"/>
              <w:jc w:val="right"/>
              <w:rPr>
                <w:rFonts w:ascii="Times New Roman" w:hAnsi="Times New Roman"/>
                <w:sz w:val="24"/>
                <w:szCs w:val="24"/>
              </w:rPr>
            </w:pPr>
          </w:p>
        </w:tc>
        <w:tc>
          <w:tcPr>
            <w:tcW w:w="625" w:type="dxa"/>
            <w:gridSpan w:val="2"/>
            <w:tcBorders>
              <w:top w:val="nil"/>
              <w:left w:val="nil"/>
              <w:bottom w:val="nil"/>
              <w:right w:val="nil"/>
            </w:tcBorders>
          </w:tcPr>
          <w:p w:rsidR="004E1E50" w:rsidRDefault="004E1E50" w:rsidP="00510B4A">
            <w:pPr>
              <w:widowControl w:val="0"/>
              <w:autoSpaceDE w:val="0"/>
              <w:autoSpaceDN w:val="0"/>
              <w:adjustRightInd w:val="0"/>
              <w:spacing w:after="0"/>
              <w:jc w:val="right"/>
              <w:rPr>
                <w:rFonts w:ascii="Times New Roman" w:hAnsi="Times New Roman"/>
                <w:sz w:val="18"/>
                <w:szCs w:val="18"/>
              </w:rPr>
            </w:pPr>
            <w:r>
              <w:rPr>
                <w:rFonts w:ascii="Times New Roman" w:hAnsi="Times New Roman"/>
                <w:sz w:val="18"/>
                <w:szCs w:val="18"/>
              </w:rPr>
              <w:t>3</w:t>
            </w:r>
          </w:p>
        </w:tc>
      </w:tr>
      <w:tr w:rsidR="004E1E50" w:rsidRPr="007A7452" w:rsidTr="004E1E50">
        <w:trPr>
          <w:trHeight w:hRule="exact" w:val="324"/>
        </w:trPr>
        <w:tc>
          <w:tcPr>
            <w:tcW w:w="90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6" w:after="0"/>
              <w:ind w:firstLine="0"/>
              <w:rPr>
                <w:rFonts w:ascii="Times New Roman" w:hAnsi="Times New Roman"/>
                <w:sz w:val="24"/>
                <w:szCs w:val="24"/>
              </w:rPr>
            </w:pPr>
            <w:r>
              <w:rPr>
                <w:rFonts w:ascii="Times New Roman" w:hAnsi="Times New Roman"/>
                <w:color w:val="191919"/>
                <w:spacing w:val="-7"/>
                <w:sz w:val="18"/>
                <w:szCs w:val="18"/>
              </w:rPr>
              <w:t xml:space="preserve">        IV</w:t>
            </w:r>
          </w:p>
        </w:tc>
        <w:tc>
          <w:tcPr>
            <w:tcW w:w="6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6" w:after="0"/>
              <w:ind w:firstLine="0"/>
              <w:rPr>
                <w:rFonts w:ascii="Times New Roman" w:hAnsi="Times New Roman"/>
                <w:sz w:val="24"/>
                <w:szCs w:val="24"/>
              </w:rPr>
            </w:pPr>
            <w:r w:rsidRPr="007A7452">
              <w:rPr>
                <w:rFonts w:ascii="Times New Roman" w:hAnsi="Times New Roman"/>
                <w:color w:val="191919"/>
                <w:spacing w:val="-7"/>
                <w:sz w:val="18"/>
                <w:szCs w:val="18"/>
              </w:rPr>
              <w:t>BIOL</w:t>
            </w:r>
          </w:p>
        </w:tc>
        <w:tc>
          <w:tcPr>
            <w:tcW w:w="15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6" w:after="0"/>
              <w:ind w:firstLine="0"/>
              <w:rPr>
                <w:rFonts w:ascii="Times New Roman" w:hAnsi="Times New Roman"/>
                <w:sz w:val="24"/>
                <w:szCs w:val="24"/>
              </w:rPr>
            </w:pPr>
            <w:r w:rsidRPr="007A7452">
              <w:rPr>
                <w:rFonts w:ascii="Times New Roman" w:hAnsi="Times New Roman"/>
                <w:color w:val="191919"/>
                <w:spacing w:val="-7"/>
                <w:sz w:val="18"/>
                <w:szCs w:val="18"/>
              </w:rPr>
              <w:t>3317K</w:t>
            </w:r>
          </w:p>
        </w:tc>
        <w:tc>
          <w:tcPr>
            <w:tcW w:w="51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6" w:after="0"/>
              <w:ind w:firstLine="0"/>
              <w:rPr>
                <w:rFonts w:ascii="Times New Roman" w:hAnsi="Times New Roman"/>
                <w:sz w:val="24"/>
                <w:szCs w:val="24"/>
              </w:rPr>
            </w:pPr>
            <w:r w:rsidRPr="007A7452">
              <w:rPr>
                <w:rFonts w:ascii="Times New Roman" w:hAnsi="Times New Roman"/>
                <w:color w:val="191919"/>
                <w:spacing w:val="-7"/>
                <w:sz w:val="18"/>
                <w:szCs w:val="18"/>
              </w:rPr>
              <w:t>Natura</w:t>
            </w:r>
            <w:r w:rsidRPr="007A7452">
              <w:rPr>
                <w:rFonts w:ascii="Times New Roman" w:hAnsi="Times New Roman"/>
                <w:color w:val="191919"/>
                <w:sz w:val="18"/>
                <w:szCs w:val="18"/>
              </w:rPr>
              <w:t>l</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Foo</w:t>
            </w:r>
            <w:r w:rsidRPr="007A7452">
              <w:rPr>
                <w:rFonts w:ascii="Times New Roman" w:hAnsi="Times New Roman"/>
                <w:color w:val="191919"/>
                <w:sz w:val="18"/>
                <w:szCs w:val="18"/>
              </w:rPr>
              <w:t>d</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Production</w:t>
            </w:r>
          </w:p>
        </w:tc>
        <w:tc>
          <w:tcPr>
            <w:tcW w:w="1615" w:type="dxa"/>
            <w:gridSpan w:val="2"/>
            <w:tcBorders>
              <w:top w:val="nil"/>
              <w:left w:val="nil"/>
              <w:bottom w:val="nil"/>
              <w:right w:val="nil"/>
            </w:tcBorders>
          </w:tcPr>
          <w:p w:rsidR="004E1E50" w:rsidRPr="007A7452" w:rsidRDefault="004E1E50" w:rsidP="00510B4A">
            <w:pPr>
              <w:widowControl w:val="0"/>
              <w:autoSpaceDE w:val="0"/>
              <w:autoSpaceDN w:val="0"/>
              <w:adjustRightInd w:val="0"/>
              <w:spacing w:before="96" w:after="0"/>
              <w:ind w:right="495"/>
              <w:jc w:val="right"/>
              <w:rPr>
                <w:rFonts w:ascii="Times New Roman" w:hAnsi="Times New Roman"/>
                <w:sz w:val="24"/>
                <w:szCs w:val="24"/>
              </w:rPr>
            </w:pPr>
          </w:p>
        </w:tc>
        <w:tc>
          <w:tcPr>
            <w:tcW w:w="625" w:type="dxa"/>
            <w:gridSpan w:val="2"/>
            <w:tcBorders>
              <w:top w:val="nil"/>
              <w:left w:val="nil"/>
              <w:bottom w:val="nil"/>
              <w:right w:val="nil"/>
            </w:tcBorders>
          </w:tcPr>
          <w:p w:rsidR="004E1E50" w:rsidRDefault="004E1E50" w:rsidP="00510B4A">
            <w:pPr>
              <w:widowControl w:val="0"/>
              <w:autoSpaceDE w:val="0"/>
              <w:autoSpaceDN w:val="0"/>
              <w:adjustRightInd w:val="0"/>
              <w:spacing w:after="0"/>
              <w:jc w:val="right"/>
              <w:rPr>
                <w:rFonts w:ascii="Times New Roman" w:hAnsi="Times New Roman"/>
                <w:sz w:val="18"/>
                <w:szCs w:val="18"/>
              </w:rPr>
            </w:pPr>
            <w:r>
              <w:rPr>
                <w:rFonts w:ascii="Times New Roman" w:hAnsi="Times New Roman"/>
                <w:sz w:val="18"/>
                <w:szCs w:val="18"/>
              </w:rPr>
              <w:t>3</w:t>
            </w:r>
          </w:p>
        </w:tc>
      </w:tr>
      <w:tr w:rsidR="004E1E50" w:rsidRPr="007A7452" w:rsidTr="004E1E50">
        <w:trPr>
          <w:trHeight w:hRule="exact" w:val="298"/>
        </w:trPr>
        <w:tc>
          <w:tcPr>
            <w:tcW w:w="90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0"/>
              <w:rPr>
                <w:rFonts w:ascii="Times New Roman" w:hAnsi="Times New Roman"/>
                <w:sz w:val="24"/>
                <w:szCs w:val="24"/>
              </w:rPr>
            </w:pPr>
          </w:p>
        </w:tc>
        <w:tc>
          <w:tcPr>
            <w:tcW w:w="6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BIOL</w:t>
            </w:r>
          </w:p>
        </w:tc>
        <w:tc>
          <w:tcPr>
            <w:tcW w:w="15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3321K</w:t>
            </w:r>
          </w:p>
        </w:tc>
        <w:tc>
          <w:tcPr>
            <w:tcW w:w="51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7"/>
                <w:sz w:val="18"/>
                <w:szCs w:val="18"/>
              </w:rPr>
              <w:t>Conservatio</w:t>
            </w:r>
            <w:r w:rsidRPr="007A7452">
              <w:rPr>
                <w:rFonts w:ascii="Times New Roman" w:hAnsi="Times New Roman"/>
                <w:color w:val="191919"/>
                <w:sz w:val="18"/>
                <w:szCs w:val="18"/>
              </w:rPr>
              <w:t>n</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Plan</w:t>
            </w:r>
            <w:r w:rsidRPr="007A7452">
              <w:rPr>
                <w:rFonts w:ascii="Times New Roman" w:hAnsi="Times New Roman"/>
                <w:color w:val="191919"/>
                <w:sz w:val="18"/>
                <w:szCs w:val="18"/>
              </w:rPr>
              <w:t>t</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8"/>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pacing w:val="-7"/>
                <w:sz w:val="18"/>
                <w:szCs w:val="18"/>
              </w:rPr>
              <w:t>ildlif</w:t>
            </w:r>
            <w:r w:rsidRPr="007A7452">
              <w:rPr>
                <w:rFonts w:ascii="Times New Roman" w:hAnsi="Times New Roman"/>
                <w:color w:val="191919"/>
                <w:sz w:val="18"/>
                <w:szCs w:val="18"/>
              </w:rPr>
              <w:t>e</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Resources</w:t>
            </w:r>
          </w:p>
        </w:tc>
        <w:tc>
          <w:tcPr>
            <w:tcW w:w="1615" w:type="dxa"/>
            <w:gridSpan w:val="2"/>
            <w:tcBorders>
              <w:top w:val="nil"/>
              <w:left w:val="nil"/>
              <w:bottom w:val="nil"/>
              <w:right w:val="nil"/>
            </w:tcBorders>
          </w:tcPr>
          <w:p w:rsidR="004E1E50" w:rsidRPr="007A7452" w:rsidRDefault="004E1E50" w:rsidP="00510B4A">
            <w:pPr>
              <w:widowControl w:val="0"/>
              <w:autoSpaceDE w:val="0"/>
              <w:autoSpaceDN w:val="0"/>
              <w:adjustRightInd w:val="0"/>
              <w:spacing w:after="0" w:line="195" w:lineRule="exact"/>
              <w:ind w:right="495"/>
              <w:jc w:val="right"/>
              <w:rPr>
                <w:rFonts w:ascii="Times New Roman" w:hAnsi="Times New Roman"/>
                <w:sz w:val="24"/>
                <w:szCs w:val="24"/>
              </w:rPr>
            </w:pPr>
          </w:p>
        </w:tc>
        <w:tc>
          <w:tcPr>
            <w:tcW w:w="625" w:type="dxa"/>
            <w:gridSpan w:val="2"/>
            <w:tcBorders>
              <w:top w:val="nil"/>
              <w:left w:val="nil"/>
              <w:bottom w:val="nil"/>
              <w:right w:val="nil"/>
            </w:tcBorders>
          </w:tcPr>
          <w:p w:rsidR="004E1E50" w:rsidRDefault="004E1E50" w:rsidP="00510B4A">
            <w:pPr>
              <w:widowControl w:val="0"/>
              <w:autoSpaceDE w:val="0"/>
              <w:autoSpaceDN w:val="0"/>
              <w:adjustRightInd w:val="0"/>
              <w:spacing w:after="0"/>
              <w:jc w:val="right"/>
              <w:rPr>
                <w:rFonts w:ascii="Times New Roman" w:hAnsi="Times New Roman"/>
                <w:sz w:val="18"/>
                <w:szCs w:val="18"/>
              </w:rPr>
            </w:pPr>
            <w:r>
              <w:rPr>
                <w:rFonts w:ascii="Times New Roman" w:hAnsi="Times New Roman"/>
                <w:sz w:val="18"/>
                <w:szCs w:val="18"/>
              </w:rPr>
              <w:t>3</w:t>
            </w:r>
          </w:p>
        </w:tc>
      </w:tr>
    </w:tbl>
    <w:p w:rsidR="00E8550F" w:rsidRDefault="00E8550F"/>
    <w:p w:rsidR="004E1E50" w:rsidRDefault="004E1E50" w:rsidP="0071188B">
      <w:pPr>
        <w:pStyle w:val="Heading2"/>
        <w:ind w:left="270" w:firstLine="0"/>
        <w:rPr>
          <w:rFonts w:ascii="Times New Roman" w:hAnsi="Times New Roman"/>
          <w:color w:val="000000"/>
          <w:sz w:val="24"/>
          <w:szCs w:val="24"/>
        </w:rPr>
      </w:pPr>
      <w:bookmarkStart w:id="32" w:name="_Toc295333411"/>
      <w:r>
        <w:rPr>
          <w:rFonts w:ascii="Times New Roman" w:hAnsi="Times New Roman"/>
          <w:color w:val="191919"/>
          <w:spacing w:val="-13"/>
          <w:sz w:val="32"/>
          <w:szCs w:val="32"/>
        </w:rPr>
        <w:t>B</w:t>
      </w:r>
      <w:r>
        <w:rPr>
          <w:rFonts w:ascii="Times New Roman" w:hAnsi="Times New Roman"/>
          <w:color w:val="191919"/>
          <w:spacing w:val="-13"/>
          <w:sz w:val="24"/>
          <w:szCs w:val="24"/>
        </w:rPr>
        <w:t>ACHELO</w:t>
      </w:r>
      <w:r>
        <w:rPr>
          <w:rFonts w:ascii="Times New Roman" w:hAnsi="Times New Roman"/>
          <w:color w:val="191919"/>
          <w:sz w:val="24"/>
          <w:szCs w:val="24"/>
        </w:rPr>
        <w:t>R</w:t>
      </w:r>
      <w:r>
        <w:rPr>
          <w:rFonts w:ascii="Times New Roman" w:hAnsi="Times New Roman"/>
          <w:color w:val="191919"/>
          <w:spacing w:val="-6"/>
          <w:sz w:val="24"/>
          <w:szCs w:val="24"/>
        </w:rPr>
        <w:t xml:space="preserve"> </w:t>
      </w:r>
      <w:r>
        <w:rPr>
          <w:rFonts w:ascii="Times New Roman" w:hAnsi="Times New Roman"/>
          <w:color w:val="191919"/>
          <w:spacing w:val="-13"/>
          <w:sz w:val="24"/>
          <w:szCs w:val="24"/>
        </w:rPr>
        <w:t>O</w:t>
      </w:r>
      <w:r>
        <w:rPr>
          <w:rFonts w:ascii="Times New Roman" w:hAnsi="Times New Roman"/>
          <w:color w:val="191919"/>
          <w:sz w:val="24"/>
          <w:szCs w:val="24"/>
        </w:rPr>
        <w:t>F</w:t>
      </w:r>
      <w:r>
        <w:rPr>
          <w:rFonts w:ascii="Times New Roman" w:hAnsi="Times New Roman"/>
          <w:color w:val="191919"/>
          <w:spacing w:val="-14"/>
          <w:sz w:val="24"/>
          <w:szCs w:val="24"/>
        </w:rPr>
        <w:t xml:space="preserve"> </w:t>
      </w:r>
      <w:r>
        <w:rPr>
          <w:rFonts w:ascii="Times New Roman" w:hAnsi="Times New Roman"/>
          <w:color w:val="191919"/>
          <w:spacing w:val="-13"/>
          <w:sz w:val="32"/>
          <w:szCs w:val="32"/>
        </w:rPr>
        <w:t>S</w:t>
      </w:r>
      <w:r>
        <w:rPr>
          <w:rFonts w:ascii="Times New Roman" w:hAnsi="Times New Roman"/>
          <w:color w:val="191919"/>
          <w:spacing w:val="-13"/>
          <w:sz w:val="24"/>
          <w:szCs w:val="24"/>
        </w:rPr>
        <w:t>CIENC</w:t>
      </w:r>
      <w:r>
        <w:rPr>
          <w:rFonts w:ascii="Times New Roman" w:hAnsi="Times New Roman"/>
          <w:color w:val="191919"/>
          <w:sz w:val="24"/>
          <w:szCs w:val="24"/>
        </w:rPr>
        <w:t>E</w:t>
      </w:r>
      <w:r>
        <w:rPr>
          <w:rFonts w:ascii="Times New Roman" w:hAnsi="Times New Roman"/>
          <w:color w:val="191919"/>
          <w:spacing w:val="-6"/>
          <w:sz w:val="24"/>
          <w:szCs w:val="24"/>
        </w:rPr>
        <w:t xml:space="preserve"> </w:t>
      </w:r>
      <w:r>
        <w:rPr>
          <w:rFonts w:ascii="Times New Roman" w:hAnsi="Times New Roman"/>
          <w:color w:val="191919"/>
          <w:spacing w:val="-13"/>
          <w:sz w:val="32"/>
          <w:szCs w:val="32"/>
        </w:rPr>
        <w:t>D</w:t>
      </w:r>
      <w:r>
        <w:rPr>
          <w:rFonts w:ascii="Times New Roman" w:hAnsi="Times New Roman"/>
          <w:color w:val="191919"/>
          <w:spacing w:val="-13"/>
          <w:sz w:val="24"/>
          <w:szCs w:val="24"/>
        </w:rPr>
        <w:t>EGRE</w:t>
      </w:r>
      <w:r>
        <w:rPr>
          <w:rFonts w:ascii="Times New Roman" w:hAnsi="Times New Roman"/>
          <w:color w:val="191919"/>
          <w:sz w:val="24"/>
          <w:szCs w:val="24"/>
        </w:rPr>
        <w:t>E</w:t>
      </w:r>
      <w:r>
        <w:rPr>
          <w:rFonts w:ascii="Times New Roman" w:hAnsi="Times New Roman"/>
          <w:color w:val="191919"/>
          <w:spacing w:val="-6"/>
          <w:sz w:val="24"/>
          <w:szCs w:val="24"/>
        </w:rPr>
        <w:t xml:space="preserve"> </w:t>
      </w:r>
      <w:r>
        <w:rPr>
          <w:rFonts w:ascii="Times New Roman" w:hAnsi="Times New Roman"/>
          <w:color w:val="191919"/>
          <w:spacing w:val="-13"/>
          <w:sz w:val="24"/>
          <w:szCs w:val="24"/>
        </w:rPr>
        <w:t>I</w:t>
      </w:r>
      <w:r>
        <w:rPr>
          <w:rFonts w:ascii="Times New Roman" w:hAnsi="Times New Roman"/>
          <w:color w:val="191919"/>
          <w:sz w:val="24"/>
          <w:szCs w:val="24"/>
        </w:rPr>
        <w:t>N</w:t>
      </w:r>
      <w:r>
        <w:rPr>
          <w:rFonts w:ascii="Times New Roman" w:hAnsi="Times New Roman"/>
          <w:color w:val="191919"/>
          <w:spacing w:val="-6"/>
          <w:sz w:val="24"/>
          <w:szCs w:val="24"/>
        </w:rPr>
        <w:t xml:space="preserve"> </w:t>
      </w:r>
      <w:r>
        <w:rPr>
          <w:rFonts w:ascii="Times New Roman" w:hAnsi="Times New Roman"/>
          <w:color w:val="191919"/>
          <w:spacing w:val="-13"/>
          <w:sz w:val="32"/>
          <w:szCs w:val="32"/>
        </w:rPr>
        <w:t>S</w:t>
      </w:r>
      <w:r>
        <w:rPr>
          <w:rFonts w:ascii="Times New Roman" w:hAnsi="Times New Roman"/>
          <w:color w:val="191919"/>
          <w:spacing w:val="-13"/>
          <w:sz w:val="24"/>
          <w:szCs w:val="24"/>
        </w:rPr>
        <w:t>CIENC</w:t>
      </w:r>
      <w:r>
        <w:rPr>
          <w:rFonts w:ascii="Times New Roman" w:hAnsi="Times New Roman"/>
          <w:color w:val="191919"/>
          <w:sz w:val="24"/>
          <w:szCs w:val="24"/>
        </w:rPr>
        <w:t>E</w:t>
      </w:r>
      <w:r>
        <w:rPr>
          <w:rFonts w:ascii="Times New Roman" w:hAnsi="Times New Roman"/>
          <w:color w:val="191919"/>
          <w:spacing w:val="-6"/>
          <w:sz w:val="24"/>
          <w:szCs w:val="24"/>
        </w:rPr>
        <w:t xml:space="preserve"> </w:t>
      </w:r>
      <w:r>
        <w:rPr>
          <w:rFonts w:ascii="Times New Roman" w:hAnsi="Times New Roman"/>
          <w:color w:val="191919"/>
          <w:spacing w:val="-13"/>
          <w:sz w:val="32"/>
          <w:szCs w:val="32"/>
        </w:rPr>
        <w:t>E</w:t>
      </w:r>
      <w:r>
        <w:rPr>
          <w:rFonts w:ascii="Times New Roman" w:hAnsi="Times New Roman"/>
          <w:color w:val="191919"/>
          <w:spacing w:val="-13"/>
          <w:sz w:val="24"/>
          <w:szCs w:val="24"/>
        </w:rPr>
        <w:t>DUC</w:t>
      </w:r>
      <w:r>
        <w:rPr>
          <w:rFonts w:ascii="Times New Roman" w:hAnsi="Times New Roman"/>
          <w:color w:val="191919"/>
          <w:spacing w:val="-31"/>
          <w:sz w:val="24"/>
          <w:szCs w:val="24"/>
        </w:rPr>
        <w:t>A</w:t>
      </w:r>
      <w:r>
        <w:rPr>
          <w:rFonts w:ascii="Times New Roman" w:hAnsi="Times New Roman"/>
          <w:color w:val="191919"/>
          <w:spacing w:val="-13"/>
          <w:sz w:val="24"/>
          <w:szCs w:val="24"/>
        </w:rPr>
        <w:t>TION</w:t>
      </w:r>
      <w:bookmarkEnd w:id="32"/>
    </w:p>
    <w:p w:rsidR="004E1E50" w:rsidRDefault="004E1E50" w:rsidP="004E1E50">
      <w:pPr>
        <w:widowControl w:val="0"/>
        <w:autoSpaceDE w:val="0"/>
        <w:autoSpaceDN w:val="0"/>
        <w:adjustRightInd w:val="0"/>
        <w:spacing w:before="16" w:after="0"/>
        <w:ind w:left="270" w:firstLine="0"/>
        <w:rPr>
          <w:rFonts w:ascii="Times New Roman" w:hAnsi="Times New Roman"/>
          <w:color w:val="000000"/>
          <w:sz w:val="24"/>
          <w:szCs w:val="24"/>
        </w:rPr>
      </w:pPr>
      <w:r>
        <w:rPr>
          <w:rFonts w:ascii="Times New Roman" w:hAnsi="Times New Roman"/>
          <w:b/>
          <w:bCs/>
          <w:color w:val="191919"/>
          <w:spacing w:val="-13"/>
          <w:sz w:val="32"/>
          <w:szCs w:val="32"/>
        </w:rPr>
        <w:t>B</w:t>
      </w:r>
      <w:r>
        <w:rPr>
          <w:rFonts w:ascii="Times New Roman" w:hAnsi="Times New Roman"/>
          <w:b/>
          <w:bCs/>
          <w:color w:val="191919"/>
          <w:spacing w:val="-13"/>
          <w:sz w:val="24"/>
          <w:szCs w:val="24"/>
        </w:rPr>
        <w:t>ROA</w:t>
      </w:r>
      <w:r>
        <w:rPr>
          <w:rFonts w:ascii="Times New Roman" w:hAnsi="Times New Roman"/>
          <w:b/>
          <w:bCs/>
          <w:color w:val="191919"/>
          <w:sz w:val="24"/>
          <w:szCs w:val="24"/>
        </w:rPr>
        <w:t>D</w:t>
      </w:r>
      <w:r>
        <w:rPr>
          <w:rFonts w:ascii="Times New Roman" w:hAnsi="Times New Roman"/>
          <w:b/>
          <w:bCs/>
          <w:color w:val="191919"/>
          <w:spacing w:val="-6"/>
          <w:sz w:val="24"/>
          <w:szCs w:val="24"/>
        </w:rPr>
        <w:t xml:space="preserve"> </w:t>
      </w:r>
      <w:r>
        <w:rPr>
          <w:rFonts w:ascii="Times New Roman" w:hAnsi="Times New Roman"/>
          <w:b/>
          <w:bCs/>
          <w:color w:val="191919"/>
          <w:spacing w:val="-13"/>
          <w:sz w:val="32"/>
          <w:szCs w:val="32"/>
        </w:rPr>
        <w:t>B</w:t>
      </w:r>
      <w:r>
        <w:rPr>
          <w:rFonts w:ascii="Times New Roman" w:hAnsi="Times New Roman"/>
          <w:b/>
          <w:bCs/>
          <w:color w:val="191919"/>
          <w:spacing w:val="-13"/>
          <w:sz w:val="24"/>
          <w:szCs w:val="24"/>
        </w:rPr>
        <w:t>ASE</w:t>
      </w:r>
      <w:r>
        <w:rPr>
          <w:rFonts w:ascii="Times New Roman" w:hAnsi="Times New Roman"/>
          <w:b/>
          <w:bCs/>
          <w:color w:val="191919"/>
          <w:sz w:val="24"/>
          <w:szCs w:val="24"/>
        </w:rPr>
        <w:t>D</w:t>
      </w:r>
      <w:r>
        <w:rPr>
          <w:rFonts w:ascii="Times New Roman" w:hAnsi="Times New Roman"/>
          <w:b/>
          <w:bCs/>
          <w:color w:val="191919"/>
          <w:spacing w:val="-6"/>
          <w:sz w:val="24"/>
          <w:szCs w:val="24"/>
        </w:rPr>
        <w:t xml:space="preserve"> </w:t>
      </w:r>
      <w:r>
        <w:rPr>
          <w:rFonts w:ascii="Times New Roman" w:hAnsi="Times New Roman"/>
          <w:b/>
          <w:bCs/>
          <w:color w:val="191919"/>
          <w:spacing w:val="-13"/>
          <w:sz w:val="32"/>
          <w:szCs w:val="32"/>
        </w:rPr>
        <w:t>S</w:t>
      </w:r>
      <w:r>
        <w:rPr>
          <w:rFonts w:ascii="Times New Roman" w:hAnsi="Times New Roman"/>
          <w:b/>
          <w:bCs/>
          <w:color w:val="191919"/>
          <w:spacing w:val="-13"/>
          <w:sz w:val="24"/>
          <w:szCs w:val="24"/>
        </w:rPr>
        <w:t>CIENCE</w:t>
      </w:r>
    </w:p>
    <w:p w:rsidR="004E1E50" w:rsidRDefault="00A715EF" w:rsidP="004E1E50">
      <w:pPr>
        <w:widowControl w:val="0"/>
        <w:tabs>
          <w:tab w:val="left" w:pos="2300"/>
          <w:tab w:val="left" w:pos="9080"/>
        </w:tabs>
        <w:autoSpaceDE w:val="0"/>
        <w:autoSpaceDN w:val="0"/>
        <w:adjustRightInd w:val="0"/>
        <w:spacing w:before="52" w:after="0"/>
        <w:ind w:left="270" w:firstLine="0"/>
        <w:rPr>
          <w:rFonts w:ascii="Times New Roman" w:hAnsi="Times New Roman"/>
          <w:color w:val="000000"/>
          <w:sz w:val="18"/>
          <w:szCs w:val="18"/>
        </w:rPr>
      </w:pPr>
      <w:r w:rsidRPr="00A715EF">
        <w:rPr>
          <w:noProof/>
        </w:rPr>
        <w:pict>
          <v:shape id="Text Box 5366" o:spid="_x0000_s1056" type="#_x0000_t202" style="position:absolute;left:0;text-align:left;margin-left:557.3pt;margin-top:-49.15pt;width:36pt;height:55.2pt;z-index:-25162752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" o:allowincell="f" filled="f" stroked="f">
            <v:textbox style="layout-flow:vertical" inset="0,0,0,0">
              <w:txbxContent>
                <w:p w:rsidR="00510B4A" w:rsidRDefault="00510B4A" w:rsidP="004E1E50">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FFFFFF"/>
                      <w:sz w:val="20"/>
                      <w:szCs w:val="20"/>
                    </w:rPr>
                    <w:t>Sciences &amp;</w:t>
                  </w:r>
                </w:p>
                <w:p w:rsidR="00510B4A" w:rsidRDefault="00510B4A" w:rsidP="004E1E50">
                  <w:pPr>
                    <w:widowControl w:val="0"/>
                    <w:autoSpaceDE w:val="0"/>
                    <w:autoSpaceDN w:val="0"/>
                    <w:adjustRightInd w:val="0"/>
                    <w:spacing w:after="0" w:line="240" w:lineRule="exact"/>
                    <w:ind w:left="202" w:right="202"/>
                    <w:jc w:val="center"/>
                    <w:rPr>
                      <w:rFonts w:ascii="Century Gothic" w:hAnsi="Century Gothic" w:cs="Century Gothic"/>
                      <w:color w:val="000000"/>
                      <w:sz w:val="20"/>
                      <w:szCs w:val="20"/>
                    </w:rPr>
                  </w:pPr>
                  <w:r>
                    <w:rPr>
                      <w:rFonts w:ascii="Century Gothic" w:hAnsi="Century Gothic" w:cs="Century Gothic"/>
                      <w:b/>
                      <w:bCs/>
                      <w:color w:val="FFFFFF"/>
                      <w:sz w:val="20"/>
                      <w:szCs w:val="20"/>
                    </w:rPr>
                    <w:t>Health</w:t>
                  </w:r>
                </w:p>
                <w:p w:rsidR="00510B4A" w:rsidRDefault="00510B4A" w:rsidP="004E1E50">
                  <w:pPr>
                    <w:widowControl w:val="0"/>
                    <w:autoSpaceDE w:val="0"/>
                    <w:autoSpaceDN w:val="0"/>
                    <w:adjustRightInd w:val="0"/>
                    <w:spacing w:after="0" w:line="240" w:lineRule="exact"/>
                    <w:ind w:left="-7" w:right="-7"/>
                    <w:jc w:val="center"/>
                    <w:rPr>
                      <w:rFonts w:ascii="Century Gothic" w:hAnsi="Century Gothic" w:cs="Century Gothic"/>
                      <w:color w:val="000000"/>
                      <w:sz w:val="20"/>
                      <w:szCs w:val="20"/>
                    </w:rPr>
                  </w:pPr>
                  <w:r>
                    <w:rPr>
                      <w:rFonts w:ascii="Century Gothic" w:hAnsi="Century Gothic" w:cs="Century Gothic"/>
                      <w:b/>
                      <w:bCs/>
                      <w:color w:val="FFFFFF"/>
                      <w:sz w:val="20"/>
                      <w:szCs w:val="20"/>
                    </w:rPr>
                    <w:t>Professions</w:t>
                  </w:r>
                </w:p>
              </w:txbxContent>
            </v:textbox>
            <w10:wrap anchorx="page"/>
          </v:shape>
        </w:pict>
      </w:r>
      <w:r w:rsidR="004E1E50">
        <w:rPr>
          <w:rFonts w:ascii="Times New Roman" w:hAnsi="Times New Roman"/>
          <w:b/>
          <w:bCs/>
          <w:color w:val="191919"/>
          <w:spacing w:val="-7"/>
          <w:sz w:val="18"/>
          <w:szCs w:val="18"/>
        </w:rPr>
        <w:t>Course</w:t>
      </w:r>
      <w:r w:rsidR="004E1E50">
        <w:rPr>
          <w:rFonts w:ascii="Times New Roman" w:hAnsi="Times New Roman"/>
          <w:b/>
          <w:bCs/>
          <w:color w:val="191919"/>
          <w:sz w:val="18"/>
          <w:szCs w:val="18"/>
        </w:rPr>
        <w:t>s</w:t>
      </w:r>
      <w:r w:rsidR="004E1E50">
        <w:rPr>
          <w:rFonts w:ascii="Times New Roman" w:hAnsi="Times New Roman"/>
          <w:b/>
          <w:bCs/>
          <w:color w:val="191919"/>
          <w:sz w:val="18"/>
          <w:szCs w:val="18"/>
        </w:rPr>
        <w:tab/>
      </w:r>
      <w:r w:rsidR="004E1E50">
        <w:rPr>
          <w:rFonts w:ascii="Times New Roman" w:hAnsi="Times New Roman"/>
          <w:b/>
          <w:bCs/>
          <w:color w:val="191919"/>
          <w:spacing w:val="-10"/>
          <w:sz w:val="18"/>
          <w:szCs w:val="18"/>
        </w:rPr>
        <w:t>T</w:t>
      </w:r>
      <w:r w:rsidR="004E1E50">
        <w:rPr>
          <w:rFonts w:ascii="Times New Roman" w:hAnsi="Times New Roman"/>
          <w:b/>
          <w:bCs/>
          <w:color w:val="191919"/>
          <w:spacing w:val="-7"/>
          <w:sz w:val="18"/>
          <w:szCs w:val="18"/>
        </w:rPr>
        <w:t>itle</w:t>
      </w:r>
      <w:r w:rsidR="004E1E50">
        <w:rPr>
          <w:rFonts w:ascii="Times New Roman" w:hAnsi="Times New Roman"/>
          <w:b/>
          <w:bCs/>
          <w:color w:val="191919"/>
          <w:sz w:val="18"/>
          <w:szCs w:val="18"/>
        </w:rPr>
        <w:t>s</w:t>
      </w:r>
      <w:r w:rsidR="004E1E50">
        <w:rPr>
          <w:rFonts w:ascii="Times New Roman" w:hAnsi="Times New Roman"/>
          <w:b/>
          <w:bCs/>
          <w:color w:val="191919"/>
          <w:sz w:val="18"/>
          <w:szCs w:val="18"/>
        </w:rPr>
        <w:tab/>
      </w:r>
      <w:r w:rsidR="004E1E50">
        <w:rPr>
          <w:rFonts w:ascii="Times New Roman" w:hAnsi="Times New Roman"/>
          <w:b/>
          <w:bCs/>
          <w:color w:val="191919"/>
          <w:spacing w:val="-7"/>
          <w:sz w:val="18"/>
          <w:szCs w:val="18"/>
        </w:rPr>
        <w:t>C</w:t>
      </w:r>
      <w:r w:rsidR="004E1E50">
        <w:rPr>
          <w:rFonts w:ascii="Times New Roman" w:hAnsi="Times New Roman"/>
          <w:b/>
          <w:bCs/>
          <w:color w:val="191919"/>
          <w:spacing w:val="-10"/>
          <w:sz w:val="18"/>
          <w:szCs w:val="18"/>
        </w:rPr>
        <w:t>r</w:t>
      </w:r>
      <w:r w:rsidR="004E1E50">
        <w:rPr>
          <w:rFonts w:ascii="Times New Roman" w:hAnsi="Times New Roman"/>
          <w:b/>
          <w:bCs/>
          <w:color w:val="191919"/>
          <w:spacing w:val="-7"/>
          <w:sz w:val="18"/>
          <w:szCs w:val="18"/>
        </w:rPr>
        <w:t>edi</w:t>
      </w:r>
      <w:r w:rsidR="004E1E50">
        <w:rPr>
          <w:rFonts w:ascii="Times New Roman" w:hAnsi="Times New Roman"/>
          <w:b/>
          <w:bCs/>
          <w:color w:val="191919"/>
          <w:sz w:val="18"/>
          <w:szCs w:val="18"/>
        </w:rPr>
        <w:t>t</w:t>
      </w:r>
      <w:r w:rsidR="004E1E50">
        <w:rPr>
          <w:rFonts w:ascii="Times New Roman" w:hAnsi="Times New Roman"/>
          <w:b/>
          <w:bCs/>
          <w:color w:val="191919"/>
          <w:spacing w:val="-14"/>
          <w:sz w:val="18"/>
          <w:szCs w:val="18"/>
        </w:rPr>
        <w:t xml:space="preserve"> </w:t>
      </w:r>
      <w:r w:rsidR="004E1E50">
        <w:rPr>
          <w:rFonts w:ascii="Times New Roman" w:hAnsi="Times New Roman"/>
          <w:b/>
          <w:bCs/>
          <w:color w:val="191919"/>
          <w:spacing w:val="-7"/>
          <w:sz w:val="18"/>
          <w:szCs w:val="18"/>
        </w:rPr>
        <w:t>Hrs.</w:t>
      </w:r>
    </w:p>
    <w:p w:rsidR="004E1E50" w:rsidRDefault="004E1E50" w:rsidP="004E1E50">
      <w:pPr>
        <w:widowControl w:val="0"/>
        <w:autoSpaceDE w:val="0"/>
        <w:autoSpaceDN w:val="0"/>
        <w:adjustRightInd w:val="0"/>
        <w:spacing w:before="12" w:after="0"/>
        <w:ind w:left="270" w:firstLine="0"/>
        <w:rPr>
          <w:rFonts w:ascii="Times New Roman" w:hAnsi="Times New Roman"/>
          <w:color w:val="000000"/>
          <w:sz w:val="18"/>
          <w:szCs w:val="18"/>
        </w:rPr>
      </w:pPr>
      <w:r>
        <w:rPr>
          <w:rFonts w:ascii="Times New Roman" w:hAnsi="Times New Roman"/>
          <w:color w:val="191919"/>
          <w:spacing w:val="-14"/>
          <w:sz w:val="18"/>
          <w:szCs w:val="18"/>
        </w:rPr>
        <w:t>18</w:t>
      </w:r>
      <w:r>
        <w:rPr>
          <w:rFonts w:ascii="Times New Roman" w:hAnsi="Times New Roman"/>
          <w:color w:val="191919"/>
          <w:spacing w:val="-7"/>
          <w:sz w:val="18"/>
          <w:szCs w:val="18"/>
        </w:rPr>
        <w:t>hour</w:t>
      </w:r>
      <w:r>
        <w:rPr>
          <w:rFonts w:ascii="Times New Roman" w:hAnsi="Times New Roman"/>
          <w:color w:val="191919"/>
          <w:sz w:val="18"/>
          <w:szCs w:val="18"/>
        </w:rPr>
        <w:t>s</w:t>
      </w:r>
      <w:r>
        <w:rPr>
          <w:rFonts w:ascii="Times New Roman" w:hAnsi="Times New Roman"/>
          <w:color w:val="191919"/>
          <w:spacing w:val="-14"/>
          <w:sz w:val="18"/>
          <w:szCs w:val="18"/>
        </w:rPr>
        <w:t xml:space="preserve"> </w:t>
      </w:r>
      <w:r>
        <w:rPr>
          <w:rFonts w:ascii="Times New Roman" w:hAnsi="Times New Roman"/>
          <w:color w:val="191919"/>
          <w:spacing w:val="-7"/>
          <w:sz w:val="18"/>
          <w:szCs w:val="18"/>
        </w:rPr>
        <w:t>lowe</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7"/>
          <w:sz w:val="18"/>
          <w:szCs w:val="18"/>
        </w:rPr>
        <w:t>divisio</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7"/>
          <w:sz w:val="18"/>
          <w:szCs w:val="18"/>
        </w:rPr>
        <w:t>(1000-200</w:t>
      </w:r>
      <w:r>
        <w:rPr>
          <w:rFonts w:ascii="Times New Roman" w:hAnsi="Times New Roman"/>
          <w:color w:val="191919"/>
          <w:sz w:val="18"/>
          <w:szCs w:val="18"/>
        </w:rPr>
        <w:t>0</w:t>
      </w:r>
      <w:r>
        <w:rPr>
          <w:rFonts w:ascii="Times New Roman" w:hAnsi="Times New Roman"/>
          <w:color w:val="191919"/>
          <w:spacing w:val="-14"/>
          <w:sz w:val="18"/>
          <w:szCs w:val="18"/>
        </w:rPr>
        <w:t xml:space="preserve"> </w:t>
      </w:r>
      <w:r>
        <w:rPr>
          <w:rFonts w:ascii="Times New Roman" w:hAnsi="Times New Roman"/>
          <w:color w:val="191919"/>
          <w:spacing w:val="-7"/>
          <w:sz w:val="18"/>
          <w:szCs w:val="18"/>
        </w:rPr>
        <w:t>level)</w:t>
      </w:r>
    </w:p>
    <w:tbl>
      <w:tblPr>
        <w:tblW w:w="0" w:type="auto"/>
        <w:tblInd w:w="180" w:type="dxa"/>
        <w:tblLayout w:type="fixed"/>
        <w:tblCellMar>
          <w:left w:w="0" w:type="dxa"/>
          <w:right w:w="0" w:type="dxa"/>
        </w:tblCellMar>
        <w:tblLook w:val="0000"/>
      </w:tblPr>
      <w:tblGrid>
        <w:gridCol w:w="1000"/>
        <w:gridCol w:w="884"/>
        <w:gridCol w:w="4757"/>
        <w:gridCol w:w="3159"/>
      </w:tblGrid>
      <w:tr w:rsidR="004E1E50" w:rsidRPr="007A7452" w:rsidTr="004E1E50">
        <w:trPr>
          <w:trHeight w:hRule="exact" w:val="234"/>
        </w:trPr>
        <w:tc>
          <w:tcPr>
            <w:tcW w:w="1000" w:type="dxa"/>
            <w:tcBorders>
              <w:top w:val="nil"/>
              <w:left w:val="nil"/>
              <w:bottom w:val="nil"/>
              <w:right w:val="nil"/>
            </w:tcBorders>
          </w:tcPr>
          <w:p w:rsidR="004E1E50" w:rsidRPr="007A7452" w:rsidRDefault="004E1E50" w:rsidP="004E1E50">
            <w:pPr>
              <w:widowControl w:val="0"/>
              <w:autoSpaceDE w:val="0"/>
              <w:autoSpaceDN w:val="0"/>
              <w:adjustRightInd w:val="0"/>
              <w:spacing w:before="6" w:after="0"/>
              <w:ind w:left="40" w:firstLine="50"/>
              <w:rPr>
                <w:rFonts w:ascii="Times New Roman" w:hAnsi="Times New Roman"/>
                <w:sz w:val="24"/>
                <w:szCs w:val="24"/>
              </w:rPr>
            </w:pPr>
            <w:r w:rsidRPr="007A7452">
              <w:rPr>
                <w:rFonts w:ascii="Times New Roman" w:hAnsi="Times New Roman"/>
                <w:color w:val="191919"/>
                <w:spacing w:val="-7"/>
                <w:sz w:val="18"/>
                <w:szCs w:val="18"/>
              </w:rPr>
              <w:t>PHYS</w:t>
            </w:r>
          </w:p>
        </w:tc>
        <w:tc>
          <w:tcPr>
            <w:tcW w:w="884" w:type="dxa"/>
            <w:tcBorders>
              <w:top w:val="nil"/>
              <w:left w:val="nil"/>
              <w:bottom w:val="nil"/>
              <w:right w:val="nil"/>
            </w:tcBorders>
          </w:tcPr>
          <w:p w:rsidR="004E1E50" w:rsidRPr="007A7452" w:rsidRDefault="004E1E50" w:rsidP="004E1E50">
            <w:pPr>
              <w:widowControl w:val="0"/>
              <w:autoSpaceDE w:val="0"/>
              <w:autoSpaceDN w:val="0"/>
              <w:adjustRightInd w:val="0"/>
              <w:spacing w:before="6" w:after="0"/>
              <w:ind w:left="120" w:firstLine="50"/>
              <w:rPr>
                <w:rFonts w:ascii="Times New Roman" w:hAnsi="Times New Roman"/>
                <w:sz w:val="24"/>
                <w:szCs w:val="24"/>
              </w:rPr>
            </w:pPr>
            <w:r w:rsidRPr="007A7452">
              <w:rPr>
                <w:rFonts w:ascii="Times New Roman" w:hAnsi="Times New Roman"/>
                <w:color w:val="191919"/>
                <w:spacing w:val="-14"/>
                <w:sz w:val="18"/>
                <w:szCs w:val="18"/>
              </w:rPr>
              <w:t>111</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K</w:t>
            </w:r>
          </w:p>
        </w:tc>
        <w:tc>
          <w:tcPr>
            <w:tcW w:w="4757" w:type="dxa"/>
            <w:tcBorders>
              <w:top w:val="nil"/>
              <w:left w:val="nil"/>
              <w:bottom w:val="nil"/>
              <w:right w:val="nil"/>
            </w:tcBorders>
          </w:tcPr>
          <w:p w:rsidR="004E1E50" w:rsidRPr="007A7452" w:rsidRDefault="004E1E50" w:rsidP="004E1E50">
            <w:pPr>
              <w:widowControl w:val="0"/>
              <w:autoSpaceDE w:val="0"/>
              <w:autoSpaceDN w:val="0"/>
              <w:adjustRightInd w:val="0"/>
              <w:spacing w:before="6" w:after="0"/>
              <w:ind w:left="316" w:firstLine="50"/>
              <w:rPr>
                <w:rFonts w:ascii="Times New Roman" w:hAnsi="Times New Roman"/>
                <w:sz w:val="24"/>
                <w:szCs w:val="24"/>
              </w:rPr>
            </w:pPr>
            <w:r w:rsidRPr="007A7452">
              <w:rPr>
                <w:rFonts w:ascii="Times New Roman" w:hAnsi="Times New Roman"/>
                <w:color w:val="191919"/>
                <w:spacing w:val="-7"/>
                <w:sz w:val="18"/>
                <w:szCs w:val="18"/>
              </w:rPr>
              <w:t>Introductor</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Physic</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I</w:t>
            </w:r>
          </w:p>
        </w:tc>
        <w:tc>
          <w:tcPr>
            <w:tcW w:w="3159" w:type="dxa"/>
            <w:tcBorders>
              <w:top w:val="nil"/>
              <w:left w:val="nil"/>
              <w:bottom w:val="nil"/>
              <w:right w:val="nil"/>
            </w:tcBorders>
          </w:tcPr>
          <w:p w:rsidR="004E1E50" w:rsidRPr="007A7452" w:rsidRDefault="004E1E50" w:rsidP="004E1E50">
            <w:pPr>
              <w:widowControl w:val="0"/>
              <w:autoSpaceDE w:val="0"/>
              <w:autoSpaceDN w:val="0"/>
              <w:adjustRightInd w:val="0"/>
              <w:spacing w:before="6" w:after="0"/>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100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7"/>
                <w:sz w:val="18"/>
                <w:szCs w:val="18"/>
              </w:rPr>
              <w:t>PHYS</w:t>
            </w:r>
          </w:p>
        </w:tc>
        <w:tc>
          <w:tcPr>
            <w:tcW w:w="884"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120" w:firstLine="50"/>
              <w:rPr>
                <w:rFonts w:ascii="Times New Roman" w:hAnsi="Times New Roman"/>
                <w:sz w:val="24"/>
                <w:szCs w:val="24"/>
              </w:rPr>
            </w:pPr>
            <w:r w:rsidRPr="007A7452">
              <w:rPr>
                <w:rFonts w:ascii="Times New Roman" w:hAnsi="Times New Roman"/>
                <w:color w:val="191919"/>
                <w:spacing w:val="-14"/>
                <w:sz w:val="18"/>
                <w:szCs w:val="18"/>
              </w:rPr>
              <w:t>11</w:t>
            </w:r>
            <w:r w:rsidRPr="007A7452">
              <w:rPr>
                <w:rFonts w:ascii="Times New Roman" w:hAnsi="Times New Roman"/>
                <w:color w:val="191919"/>
                <w:spacing w:val="-7"/>
                <w:sz w:val="18"/>
                <w:szCs w:val="18"/>
              </w:rPr>
              <w:t>12K</w:t>
            </w:r>
          </w:p>
        </w:tc>
        <w:tc>
          <w:tcPr>
            <w:tcW w:w="475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16" w:firstLine="50"/>
              <w:rPr>
                <w:rFonts w:ascii="Times New Roman" w:hAnsi="Times New Roman"/>
                <w:sz w:val="24"/>
                <w:szCs w:val="24"/>
              </w:rPr>
            </w:pPr>
            <w:r w:rsidRPr="007A7452">
              <w:rPr>
                <w:rFonts w:ascii="Times New Roman" w:hAnsi="Times New Roman"/>
                <w:color w:val="191919"/>
                <w:spacing w:val="-7"/>
                <w:sz w:val="18"/>
                <w:szCs w:val="18"/>
              </w:rPr>
              <w:t>Introductor</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Physic</w:t>
            </w:r>
            <w:r w:rsidRPr="007A7452">
              <w:rPr>
                <w:rFonts w:ascii="Times New Roman" w:hAnsi="Times New Roman"/>
                <w:color w:val="191919"/>
                <w:sz w:val="18"/>
                <w:szCs w:val="18"/>
              </w:rPr>
              <w:t>s</w:t>
            </w:r>
            <w:r w:rsidRPr="007A7452">
              <w:rPr>
                <w:rFonts w:ascii="Times New Roman" w:hAnsi="Times New Roman"/>
                <w:color w:val="191919"/>
                <w:spacing w:val="-14"/>
                <w:sz w:val="18"/>
                <w:szCs w:val="18"/>
              </w:rPr>
              <w:t xml:space="preserve"> </w:t>
            </w:r>
            <w:r w:rsidRPr="007A7452">
              <w:rPr>
                <w:rFonts w:ascii="Times New Roman" w:hAnsi="Times New Roman"/>
                <w:color w:val="191919"/>
                <w:spacing w:val="-7"/>
                <w:sz w:val="18"/>
                <w:szCs w:val="18"/>
              </w:rPr>
              <w:t>II</w:t>
            </w:r>
          </w:p>
        </w:tc>
        <w:tc>
          <w:tcPr>
            <w:tcW w:w="315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100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7"/>
                <w:sz w:val="18"/>
                <w:szCs w:val="18"/>
              </w:rPr>
              <w:t>BIOL</w:t>
            </w:r>
          </w:p>
        </w:tc>
        <w:tc>
          <w:tcPr>
            <w:tcW w:w="884"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120" w:firstLine="50"/>
              <w:rPr>
                <w:rFonts w:ascii="Times New Roman" w:hAnsi="Times New Roman"/>
                <w:sz w:val="24"/>
                <w:szCs w:val="24"/>
              </w:rPr>
            </w:pPr>
            <w:r w:rsidRPr="007A7452">
              <w:rPr>
                <w:rFonts w:ascii="Times New Roman" w:hAnsi="Times New Roman"/>
                <w:color w:val="191919"/>
                <w:spacing w:val="-7"/>
                <w:sz w:val="18"/>
                <w:szCs w:val="18"/>
              </w:rPr>
              <w:t>2</w:t>
            </w:r>
            <w:r w:rsidRPr="007A7452">
              <w:rPr>
                <w:rFonts w:ascii="Times New Roman" w:hAnsi="Times New Roman"/>
                <w:color w:val="191919"/>
                <w:spacing w:val="-14"/>
                <w:sz w:val="18"/>
                <w:szCs w:val="18"/>
              </w:rPr>
              <w:t>11</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K</w:t>
            </w:r>
          </w:p>
        </w:tc>
        <w:tc>
          <w:tcPr>
            <w:tcW w:w="475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16" w:firstLine="50"/>
              <w:rPr>
                <w:rFonts w:ascii="Times New Roman" w:hAnsi="Times New Roman"/>
                <w:sz w:val="24"/>
                <w:szCs w:val="24"/>
              </w:rPr>
            </w:pPr>
            <w:r w:rsidRPr="007A7452">
              <w:rPr>
                <w:rFonts w:ascii="Times New Roman" w:hAnsi="Times New Roman"/>
                <w:color w:val="191919"/>
                <w:spacing w:val="-7"/>
                <w:sz w:val="18"/>
                <w:szCs w:val="18"/>
              </w:rPr>
              <w:t>Biolog</w:t>
            </w:r>
            <w:r w:rsidRPr="007A7452">
              <w:rPr>
                <w:rFonts w:ascii="Times New Roman" w:hAnsi="Times New Roman"/>
                <w:color w:val="191919"/>
                <w:sz w:val="18"/>
                <w:szCs w:val="18"/>
              </w:rPr>
              <w:t>y</w:t>
            </w:r>
            <w:r w:rsidRPr="007A7452">
              <w:rPr>
                <w:rFonts w:ascii="Times New Roman" w:hAnsi="Times New Roman"/>
                <w:color w:val="191919"/>
                <w:spacing w:val="-14"/>
                <w:sz w:val="18"/>
                <w:szCs w:val="18"/>
              </w:rPr>
              <w:t xml:space="preserve"> </w:t>
            </w:r>
            <w:r w:rsidRPr="007A7452">
              <w:rPr>
                <w:rFonts w:ascii="Times New Roman" w:hAnsi="Times New Roman"/>
                <w:color w:val="191919"/>
                <w:sz w:val="18"/>
                <w:szCs w:val="18"/>
              </w:rPr>
              <w:t>I</w:t>
            </w:r>
          </w:p>
        </w:tc>
        <w:tc>
          <w:tcPr>
            <w:tcW w:w="315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4"/>
        </w:trPr>
        <w:tc>
          <w:tcPr>
            <w:tcW w:w="100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color w:val="191919"/>
                <w:spacing w:val="-7"/>
                <w:sz w:val="18"/>
                <w:szCs w:val="18"/>
              </w:rPr>
            </w:pPr>
            <w:r>
              <w:rPr>
                <w:rFonts w:ascii="Times New Roman" w:hAnsi="Times New Roman"/>
                <w:color w:val="191919"/>
                <w:spacing w:val="-7"/>
                <w:sz w:val="18"/>
                <w:szCs w:val="18"/>
              </w:rPr>
              <w:t>EDUC</w:t>
            </w:r>
          </w:p>
        </w:tc>
        <w:tc>
          <w:tcPr>
            <w:tcW w:w="884"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120" w:firstLine="50"/>
              <w:rPr>
                <w:rFonts w:ascii="Times New Roman" w:hAnsi="Times New Roman"/>
                <w:color w:val="191919"/>
                <w:spacing w:val="-7"/>
                <w:sz w:val="18"/>
                <w:szCs w:val="18"/>
              </w:rPr>
            </w:pPr>
            <w:r>
              <w:rPr>
                <w:rFonts w:ascii="Times New Roman" w:hAnsi="Times New Roman"/>
                <w:color w:val="191919"/>
                <w:spacing w:val="-7"/>
                <w:sz w:val="18"/>
                <w:szCs w:val="18"/>
              </w:rPr>
              <w:t>2110</w:t>
            </w:r>
          </w:p>
        </w:tc>
        <w:tc>
          <w:tcPr>
            <w:tcW w:w="475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16" w:firstLine="50"/>
              <w:rPr>
                <w:rFonts w:ascii="Times New Roman" w:hAnsi="Times New Roman"/>
                <w:color w:val="191919"/>
                <w:spacing w:val="-7"/>
                <w:sz w:val="18"/>
                <w:szCs w:val="18"/>
              </w:rPr>
            </w:pPr>
            <w:r>
              <w:rPr>
                <w:rFonts w:ascii="Times New Roman" w:hAnsi="Times New Roman"/>
                <w:color w:val="191919"/>
                <w:spacing w:val="-7"/>
                <w:sz w:val="18"/>
                <w:szCs w:val="18"/>
              </w:rPr>
              <w:t>Invest Critical/Contemporary Issues in Ed.</w:t>
            </w:r>
          </w:p>
        </w:tc>
        <w:tc>
          <w:tcPr>
            <w:tcW w:w="315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Pr>
                <w:rFonts w:ascii="Times New Roman" w:hAnsi="Times New Roman"/>
                <w:color w:val="191919"/>
                <w:sz w:val="18"/>
                <w:szCs w:val="18"/>
              </w:rPr>
              <w:t>3</w:t>
            </w:r>
          </w:p>
        </w:tc>
      </w:tr>
      <w:tr w:rsidR="004E1E50" w:rsidRPr="007A7452" w:rsidTr="004E1E50">
        <w:trPr>
          <w:trHeight w:hRule="exact" w:val="214"/>
        </w:trPr>
        <w:tc>
          <w:tcPr>
            <w:tcW w:w="100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color w:val="191919"/>
                <w:spacing w:val="-7"/>
                <w:sz w:val="18"/>
                <w:szCs w:val="18"/>
              </w:rPr>
            </w:pPr>
            <w:r>
              <w:rPr>
                <w:rFonts w:ascii="Times New Roman" w:hAnsi="Times New Roman"/>
                <w:color w:val="191919"/>
                <w:spacing w:val="-7"/>
                <w:sz w:val="18"/>
                <w:szCs w:val="18"/>
              </w:rPr>
              <w:t>EDUC</w:t>
            </w:r>
          </w:p>
        </w:tc>
        <w:tc>
          <w:tcPr>
            <w:tcW w:w="884"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120" w:firstLine="50"/>
              <w:rPr>
                <w:rFonts w:ascii="Times New Roman" w:hAnsi="Times New Roman"/>
                <w:color w:val="191919"/>
                <w:spacing w:val="-7"/>
                <w:sz w:val="18"/>
                <w:szCs w:val="18"/>
              </w:rPr>
            </w:pPr>
            <w:r>
              <w:rPr>
                <w:rFonts w:ascii="Times New Roman" w:hAnsi="Times New Roman"/>
                <w:color w:val="191919"/>
                <w:spacing w:val="-7"/>
                <w:sz w:val="18"/>
                <w:szCs w:val="18"/>
              </w:rPr>
              <w:t>2120</w:t>
            </w:r>
          </w:p>
        </w:tc>
        <w:tc>
          <w:tcPr>
            <w:tcW w:w="475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16" w:firstLine="50"/>
              <w:rPr>
                <w:rFonts w:ascii="Times New Roman" w:hAnsi="Times New Roman"/>
                <w:color w:val="191919"/>
                <w:spacing w:val="-7"/>
                <w:sz w:val="18"/>
                <w:szCs w:val="18"/>
              </w:rPr>
            </w:pPr>
            <w:proofErr w:type="spellStart"/>
            <w:r>
              <w:rPr>
                <w:rFonts w:ascii="Times New Roman" w:hAnsi="Times New Roman"/>
                <w:color w:val="191919"/>
                <w:spacing w:val="-7"/>
                <w:sz w:val="18"/>
                <w:szCs w:val="18"/>
              </w:rPr>
              <w:t>Explor</w:t>
            </w:r>
            <w:proofErr w:type="spellEnd"/>
            <w:r>
              <w:rPr>
                <w:rFonts w:ascii="Times New Roman" w:hAnsi="Times New Roman"/>
                <w:color w:val="191919"/>
                <w:spacing w:val="-7"/>
                <w:sz w:val="18"/>
                <w:szCs w:val="18"/>
              </w:rPr>
              <w:t xml:space="preserve"> </w:t>
            </w:r>
            <w:proofErr w:type="spellStart"/>
            <w:r>
              <w:rPr>
                <w:rFonts w:ascii="Times New Roman" w:hAnsi="Times New Roman"/>
                <w:color w:val="191919"/>
                <w:spacing w:val="-7"/>
                <w:sz w:val="18"/>
                <w:szCs w:val="18"/>
              </w:rPr>
              <w:t>Soci</w:t>
            </w:r>
            <w:proofErr w:type="spellEnd"/>
            <w:r>
              <w:rPr>
                <w:rFonts w:ascii="Times New Roman" w:hAnsi="Times New Roman"/>
                <w:color w:val="191919"/>
                <w:spacing w:val="-7"/>
                <w:sz w:val="18"/>
                <w:szCs w:val="18"/>
              </w:rPr>
              <w:t>/</w:t>
            </w:r>
            <w:proofErr w:type="spellStart"/>
            <w:r>
              <w:rPr>
                <w:rFonts w:ascii="Times New Roman" w:hAnsi="Times New Roman"/>
                <w:color w:val="191919"/>
                <w:spacing w:val="-7"/>
                <w:sz w:val="18"/>
                <w:szCs w:val="18"/>
              </w:rPr>
              <w:t>Cul</w:t>
            </w:r>
            <w:proofErr w:type="spellEnd"/>
            <w:r>
              <w:rPr>
                <w:rFonts w:ascii="Times New Roman" w:hAnsi="Times New Roman"/>
                <w:color w:val="191919"/>
                <w:spacing w:val="-7"/>
                <w:sz w:val="18"/>
                <w:szCs w:val="18"/>
              </w:rPr>
              <w:t xml:space="preserve"> Perspectives</w:t>
            </w:r>
          </w:p>
        </w:tc>
        <w:tc>
          <w:tcPr>
            <w:tcW w:w="315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Pr>
                <w:rFonts w:ascii="Times New Roman" w:hAnsi="Times New Roman"/>
                <w:color w:val="191919"/>
                <w:sz w:val="18"/>
                <w:szCs w:val="18"/>
              </w:rPr>
              <w:t>3</w:t>
            </w:r>
          </w:p>
        </w:tc>
      </w:tr>
      <w:tr w:rsidR="004E1E50" w:rsidRPr="007A7452" w:rsidTr="004E1E50">
        <w:trPr>
          <w:trHeight w:hRule="exact" w:val="214"/>
        </w:trPr>
        <w:tc>
          <w:tcPr>
            <w:tcW w:w="100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p>
        </w:tc>
        <w:tc>
          <w:tcPr>
            <w:tcW w:w="884"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120" w:firstLine="50"/>
              <w:rPr>
                <w:rFonts w:ascii="Times New Roman" w:hAnsi="Times New Roman"/>
                <w:sz w:val="24"/>
                <w:szCs w:val="24"/>
              </w:rPr>
            </w:pPr>
          </w:p>
        </w:tc>
        <w:tc>
          <w:tcPr>
            <w:tcW w:w="475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16" w:firstLine="50"/>
              <w:rPr>
                <w:rFonts w:ascii="Times New Roman" w:hAnsi="Times New Roman"/>
                <w:sz w:val="24"/>
                <w:szCs w:val="24"/>
              </w:rPr>
            </w:pPr>
          </w:p>
        </w:tc>
        <w:tc>
          <w:tcPr>
            <w:tcW w:w="315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p>
        </w:tc>
      </w:tr>
      <w:tr w:rsidR="004E1E50" w:rsidRPr="007A7452" w:rsidTr="004E1E50">
        <w:trPr>
          <w:trHeight w:hRule="exact" w:val="296"/>
        </w:trPr>
        <w:tc>
          <w:tcPr>
            <w:tcW w:w="1000"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pacing w:val="-24"/>
                <w:sz w:val="18"/>
                <w:szCs w:val="18"/>
              </w:rPr>
              <w:t>T</w:t>
            </w:r>
            <w:r w:rsidRPr="007A7452">
              <w:rPr>
                <w:rFonts w:ascii="Times New Roman" w:hAnsi="Times New Roman"/>
                <w:b/>
                <w:bCs/>
                <w:color w:val="191919"/>
                <w:spacing w:val="-7"/>
                <w:sz w:val="18"/>
                <w:szCs w:val="18"/>
              </w:rPr>
              <w:t>ota</w:t>
            </w:r>
            <w:r w:rsidRPr="007A7452">
              <w:rPr>
                <w:rFonts w:ascii="Times New Roman" w:hAnsi="Times New Roman"/>
                <w:b/>
                <w:bCs/>
                <w:color w:val="191919"/>
                <w:sz w:val="18"/>
                <w:szCs w:val="18"/>
              </w:rPr>
              <w:t>l</w:t>
            </w:r>
            <w:r w:rsidRPr="007A7452">
              <w:rPr>
                <w:rFonts w:ascii="Times New Roman" w:hAnsi="Times New Roman"/>
                <w:b/>
                <w:bCs/>
                <w:color w:val="191919"/>
                <w:spacing w:val="-14"/>
                <w:sz w:val="18"/>
                <w:szCs w:val="18"/>
              </w:rPr>
              <w:t xml:space="preserve"> </w:t>
            </w:r>
            <w:r w:rsidRPr="007A7452">
              <w:rPr>
                <w:rFonts w:ascii="Times New Roman" w:hAnsi="Times New Roman"/>
                <w:b/>
                <w:bCs/>
                <w:color w:val="191919"/>
                <w:spacing w:val="-7"/>
                <w:sz w:val="18"/>
                <w:szCs w:val="18"/>
              </w:rPr>
              <w:t>Hours</w:t>
            </w:r>
          </w:p>
        </w:tc>
        <w:tc>
          <w:tcPr>
            <w:tcW w:w="884"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4757"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3159"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right="47" w:firstLine="50"/>
              <w:jc w:val="right"/>
              <w:rPr>
                <w:rFonts w:ascii="Times New Roman" w:hAnsi="Times New Roman"/>
                <w:sz w:val="24"/>
                <w:szCs w:val="24"/>
              </w:rPr>
            </w:pPr>
            <w:r>
              <w:rPr>
                <w:rFonts w:ascii="Times New Roman" w:hAnsi="Times New Roman"/>
                <w:b/>
                <w:bCs/>
                <w:color w:val="191919"/>
                <w:spacing w:val="-7"/>
                <w:sz w:val="18"/>
                <w:szCs w:val="18"/>
              </w:rPr>
              <w:t>18</w:t>
            </w:r>
          </w:p>
        </w:tc>
      </w:tr>
    </w:tbl>
    <w:p w:rsidR="004E1E50" w:rsidRDefault="004E1E50" w:rsidP="004E1E50">
      <w:pPr>
        <w:widowControl w:val="0"/>
        <w:tabs>
          <w:tab w:val="left" w:pos="2300"/>
          <w:tab w:val="left" w:pos="9000"/>
        </w:tabs>
        <w:autoSpaceDE w:val="0"/>
        <w:autoSpaceDN w:val="0"/>
        <w:adjustRightInd w:val="0"/>
        <w:spacing w:after="0"/>
        <w:ind w:left="160" w:firstLine="110"/>
        <w:rPr>
          <w:rFonts w:ascii="Times New Roman" w:hAnsi="Times New Roman"/>
          <w:color w:val="000000"/>
          <w:sz w:val="18"/>
          <w:szCs w:val="18"/>
        </w:rPr>
      </w:pPr>
      <w:r>
        <w:rPr>
          <w:rFonts w:ascii="Times New Roman" w:hAnsi="Times New Roman"/>
          <w:b/>
          <w:bCs/>
          <w:color w:val="191919"/>
          <w:sz w:val="18"/>
          <w:szCs w:val="18"/>
        </w:rPr>
        <w:t>Major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Courses</w:t>
      </w:r>
      <w:r>
        <w:rPr>
          <w:rFonts w:ascii="Times New Roman" w:hAnsi="Times New Roman"/>
          <w:b/>
          <w:bCs/>
          <w:color w:val="191919"/>
          <w:sz w:val="18"/>
          <w:szCs w:val="18"/>
        </w:rPr>
        <w:tab/>
      </w:r>
      <w:r>
        <w:rPr>
          <w:rFonts w:ascii="Times New Roman" w:hAnsi="Times New Roman"/>
          <w:b/>
          <w:bCs/>
          <w:color w:val="191919"/>
          <w:spacing w:val="-3"/>
          <w:sz w:val="18"/>
          <w:szCs w:val="18"/>
        </w:rPr>
        <w:t>T</w:t>
      </w:r>
      <w:r>
        <w:rPr>
          <w:rFonts w:ascii="Times New Roman" w:hAnsi="Times New Roman"/>
          <w:b/>
          <w:bCs/>
          <w:color w:val="191919"/>
          <w:sz w:val="18"/>
          <w:szCs w:val="18"/>
        </w:rPr>
        <w:t>itles</w:t>
      </w:r>
      <w:r>
        <w:rPr>
          <w:rFonts w:ascii="Times New Roman" w:hAnsi="Times New Roman"/>
          <w:b/>
          <w:bCs/>
          <w:color w:val="191919"/>
          <w:sz w:val="18"/>
          <w:szCs w:val="18"/>
        </w:rPr>
        <w:tab/>
        <w:t>C</w:t>
      </w:r>
      <w:r>
        <w:rPr>
          <w:rFonts w:ascii="Times New Roman" w:hAnsi="Times New Roman"/>
          <w:b/>
          <w:bCs/>
          <w:color w:val="191919"/>
          <w:spacing w:val="-3"/>
          <w:sz w:val="18"/>
          <w:szCs w:val="18"/>
        </w:rPr>
        <w:t>r</w:t>
      </w:r>
      <w:r>
        <w:rPr>
          <w:rFonts w:ascii="Times New Roman" w:hAnsi="Times New Roman"/>
          <w:b/>
          <w:bCs/>
          <w:color w:val="191919"/>
          <w:sz w:val="18"/>
          <w:szCs w:val="18"/>
        </w:rPr>
        <w:t>edit Hrs.</w:t>
      </w:r>
    </w:p>
    <w:tbl>
      <w:tblPr>
        <w:tblW w:w="0" w:type="auto"/>
        <w:tblInd w:w="180" w:type="dxa"/>
        <w:tblLayout w:type="fixed"/>
        <w:tblCellMar>
          <w:left w:w="0" w:type="dxa"/>
          <w:right w:w="0" w:type="dxa"/>
        </w:tblCellMar>
        <w:tblLook w:val="0000"/>
      </w:tblPr>
      <w:tblGrid>
        <w:gridCol w:w="1039"/>
        <w:gridCol w:w="866"/>
        <w:gridCol w:w="5807"/>
        <w:gridCol w:w="2088"/>
      </w:tblGrid>
      <w:tr w:rsidR="004E1E50" w:rsidRPr="007A7452" w:rsidTr="004E1E50">
        <w:trPr>
          <w:trHeight w:hRule="exact" w:val="237"/>
        </w:trPr>
        <w:tc>
          <w:tcPr>
            <w:tcW w:w="1039" w:type="dxa"/>
            <w:tcBorders>
              <w:top w:val="nil"/>
              <w:left w:val="nil"/>
              <w:bottom w:val="nil"/>
              <w:right w:val="nil"/>
            </w:tcBorders>
          </w:tcPr>
          <w:p w:rsidR="004E1E50" w:rsidRPr="007A7452" w:rsidRDefault="004E1E50" w:rsidP="00510B4A">
            <w:pPr>
              <w:widowControl w:val="0"/>
              <w:autoSpaceDE w:val="0"/>
              <w:autoSpaceDN w:val="0"/>
              <w:adjustRightInd w:val="0"/>
              <w:spacing w:before="9" w:after="0"/>
              <w:ind w:left="40"/>
              <w:rPr>
                <w:rFonts w:ascii="Times New Roman" w:hAnsi="Times New Roman"/>
                <w:sz w:val="24"/>
                <w:szCs w:val="24"/>
              </w:rPr>
            </w:pPr>
          </w:p>
        </w:tc>
        <w:tc>
          <w:tcPr>
            <w:tcW w:w="866" w:type="dxa"/>
            <w:tcBorders>
              <w:top w:val="nil"/>
              <w:left w:val="nil"/>
              <w:bottom w:val="nil"/>
              <w:right w:val="nil"/>
            </w:tcBorders>
          </w:tcPr>
          <w:p w:rsidR="004E1E50" w:rsidRPr="007A7452" w:rsidRDefault="004E1E50" w:rsidP="00510B4A">
            <w:pPr>
              <w:widowControl w:val="0"/>
              <w:autoSpaceDE w:val="0"/>
              <w:autoSpaceDN w:val="0"/>
              <w:adjustRightInd w:val="0"/>
              <w:spacing w:before="9" w:after="0"/>
              <w:ind w:left="81"/>
              <w:rPr>
                <w:rFonts w:ascii="Times New Roman" w:hAnsi="Times New Roman"/>
                <w:sz w:val="24"/>
                <w:szCs w:val="24"/>
              </w:rPr>
            </w:pPr>
          </w:p>
        </w:tc>
        <w:tc>
          <w:tcPr>
            <w:tcW w:w="5807" w:type="dxa"/>
            <w:tcBorders>
              <w:top w:val="nil"/>
              <w:left w:val="nil"/>
              <w:bottom w:val="nil"/>
              <w:right w:val="nil"/>
            </w:tcBorders>
          </w:tcPr>
          <w:p w:rsidR="004E1E50" w:rsidRPr="007A7452" w:rsidRDefault="004E1E50" w:rsidP="00510B4A">
            <w:pPr>
              <w:widowControl w:val="0"/>
              <w:autoSpaceDE w:val="0"/>
              <w:autoSpaceDN w:val="0"/>
              <w:adjustRightInd w:val="0"/>
              <w:spacing w:before="9" w:after="0"/>
              <w:ind w:left="295"/>
              <w:rPr>
                <w:rFonts w:ascii="Times New Roman" w:hAnsi="Times New Roman"/>
                <w:sz w:val="24"/>
                <w:szCs w:val="24"/>
              </w:rPr>
            </w:pPr>
          </w:p>
        </w:tc>
        <w:tc>
          <w:tcPr>
            <w:tcW w:w="2088" w:type="dxa"/>
            <w:tcBorders>
              <w:top w:val="nil"/>
              <w:left w:val="nil"/>
              <w:bottom w:val="nil"/>
              <w:right w:val="nil"/>
            </w:tcBorders>
          </w:tcPr>
          <w:p w:rsidR="004E1E50" w:rsidRPr="007A7452" w:rsidRDefault="004E1E50" w:rsidP="00510B4A">
            <w:pPr>
              <w:widowControl w:val="0"/>
              <w:autoSpaceDE w:val="0"/>
              <w:autoSpaceDN w:val="0"/>
              <w:adjustRightInd w:val="0"/>
              <w:spacing w:before="9" w:after="0"/>
              <w:ind w:right="40"/>
              <w:jc w:val="right"/>
              <w:rPr>
                <w:rFonts w:ascii="Times New Roman" w:hAnsi="Times New Roman"/>
                <w:sz w:val="24"/>
                <w:szCs w:val="24"/>
              </w:rPr>
            </w:pPr>
          </w:p>
        </w:tc>
      </w:tr>
      <w:tr w:rsidR="004E1E50" w:rsidRPr="007A7452" w:rsidTr="004E1E50">
        <w:trPr>
          <w:trHeight w:hRule="exact" w:val="216"/>
        </w:trPr>
        <w:tc>
          <w:tcPr>
            <w:tcW w:w="103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p>
        </w:tc>
        <w:tc>
          <w:tcPr>
            <w:tcW w:w="86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1" w:firstLine="50"/>
              <w:rPr>
                <w:rFonts w:ascii="Times New Roman" w:hAnsi="Times New Roman"/>
                <w:sz w:val="24"/>
                <w:szCs w:val="24"/>
              </w:rPr>
            </w:pPr>
          </w:p>
        </w:tc>
        <w:tc>
          <w:tcPr>
            <w:tcW w:w="58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p>
        </w:tc>
        <w:tc>
          <w:tcPr>
            <w:tcW w:w="208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p>
        </w:tc>
      </w:tr>
      <w:tr w:rsidR="004E1E50" w:rsidRPr="007A7452" w:rsidTr="004E1E50">
        <w:trPr>
          <w:trHeight w:hRule="exact" w:val="216"/>
        </w:trPr>
        <w:tc>
          <w:tcPr>
            <w:tcW w:w="103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EDUC</w:t>
            </w:r>
          </w:p>
        </w:tc>
        <w:tc>
          <w:tcPr>
            <w:tcW w:w="86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1" w:firstLine="50"/>
              <w:rPr>
                <w:rFonts w:ascii="Times New Roman" w:hAnsi="Times New Roman"/>
                <w:sz w:val="24"/>
                <w:szCs w:val="24"/>
              </w:rPr>
            </w:pPr>
            <w:r w:rsidRPr="007A7452">
              <w:rPr>
                <w:rFonts w:ascii="Times New Roman" w:hAnsi="Times New Roman"/>
                <w:color w:val="191919"/>
                <w:sz w:val="18"/>
                <w:szCs w:val="18"/>
              </w:rPr>
              <w:t>2130</w:t>
            </w:r>
          </w:p>
        </w:tc>
        <w:tc>
          <w:tcPr>
            <w:tcW w:w="58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proofErr w:type="spellStart"/>
            <w:r w:rsidRPr="007A7452">
              <w:rPr>
                <w:rFonts w:ascii="Times New Roman" w:hAnsi="Times New Roman"/>
                <w:color w:val="191919"/>
                <w:sz w:val="18"/>
                <w:szCs w:val="18"/>
              </w:rPr>
              <w:t>Expl</w:t>
            </w:r>
            <w:proofErr w:type="spellEnd"/>
            <w:r w:rsidRPr="007A7452">
              <w:rPr>
                <w:rFonts w:ascii="Times New Roman" w:hAnsi="Times New Roman"/>
                <w:color w:val="191919"/>
                <w:spacing w:val="-3"/>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z w:val="18"/>
                <w:szCs w:val="18"/>
              </w:rPr>
              <w:t>eaching/ Learning</w:t>
            </w:r>
          </w:p>
        </w:tc>
        <w:tc>
          <w:tcPr>
            <w:tcW w:w="208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16"/>
        </w:trPr>
        <w:tc>
          <w:tcPr>
            <w:tcW w:w="103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EDUC</w:t>
            </w:r>
          </w:p>
        </w:tc>
        <w:tc>
          <w:tcPr>
            <w:tcW w:w="86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1" w:firstLine="50"/>
              <w:rPr>
                <w:rFonts w:ascii="Times New Roman" w:hAnsi="Times New Roman"/>
                <w:sz w:val="24"/>
                <w:szCs w:val="24"/>
              </w:rPr>
            </w:pPr>
            <w:r w:rsidRPr="007A7452">
              <w:rPr>
                <w:rFonts w:ascii="Times New Roman" w:hAnsi="Times New Roman"/>
                <w:color w:val="191919"/>
                <w:sz w:val="18"/>
                <w:szCs w:val="18"/>
              </w:rPr>
              <w:t>4412</w:t>
            </w:r>
          </w:p>
        </w:tc>
        <w:tc>
          <w:tcPr>
            <w:tcW w:w="58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Student</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z w:val="18"/>
                <w:szCs w:val="18"/>
              </w:rPr>
              <w:t>eaching</w:t>
            </w:r>
          </w:p>
        </w:tc>
        <w:tc>
          <w:tcPr>
            <w:tcW w:w="208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12</w:t>
            </w:r>
          </w:p>
        </w:tc>
      </w:tr>
      <w:tr w:rsidR="004E1E50" w:rsidRPr="007A7452" w:rsidTr="004E1E50">
        <w:trPr>
          <w:trHeight w:hRule="exact" w:val="216"/>
        </w:trPr>
        <w:tc>
          <w:tcPr>
            <w:tcW w:w="103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EDUC</w:t>
            </w:r>
          </w:p>
        </w:tc>
        <w:tc>
          <w:tcPr>
            <w:tcW w:w="86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1" w:firstLine="50"/>
              <w:rPr>
                <w:rFonts w:ascii="Times New Roman" w:hAnsi="Times New Roman"/>
                <w:sz w:val="24"/>
                <w:szCs w:val="24"/>
              </w:rPr>
            </w:pPr>
            <w:r w:rsidRPr="007A7452">
              <w:rPr>
                <w:rFonts w:ascii="Times New Roman" w:hAnsi="Times New Roman"/>
                <w:color w:val="191919"/>
                <w:sz w:val="18"/>
                <w:szCs w:val="18"/>
              </w:rPr>
              <w:t>4405</w:t>
            </w:r>
          </w:p>
        </w:tc>
        <w:tc>
          <w:tcPr>
            <w:tcW w:w="58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Methods/Material of</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z w:val="18"/>
                <w:szCs w:val="18"/>
              </w:rPr>
              <w:t>eaching Science</w:t>
            </w:r>
          </w:p>
        </w:tc>
        <w:tc>
          <w:tcPr>
            <w:tcW w:w="208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16"/>
        </w:trPr>
        <w:tc>
          <w:tcPr>
            <w:tcW w:w="103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EDUC</w:t>
            </w:r>
          </w:p>
        </w:tc>
        <w:tc>
          <w:tcPr>
            <w:tcW w:w="86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1" w:firstLine="50"/>
              <w:rPr>
                <w:rFonts w:ascii="Times New Roman" w:hAnsi="Times New Roman"/>
                <w:sz w:val="24"/>
                <w:szCs w:val="24"/>
              </w:rPr>
            </w:pPr>
            <w:r w:rsidRPr="007A7452">
              <w:rPr>
                <w:rFonts w:ascii="Times New Roman" w:hAnsi="Times New Roman"/>
                <w:color w:val="191919"/>
                <w:sz w:val="18"/>
                <w:szCs w:val="18"/>
              </w:rPr>
              <w:t>4400</w:t>
            </w:r>
          </w:p>
        </w:tc>
        <w:tc>
          <w:tcPr>
            <w:tcW w:w="58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Prep. for</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z w:val="18"/>
                <w:szCs w:val="18"/>
              </w:rPr>
              <w:t>eaching</w:t>
            </w:r>
          </w:p>
        </w:tc>
        <w:tc>
          <w:tcPr>
            <w:tcW w:w="208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2</w:t>
            </w:r>
          </w:p>
        </w:tc>
      </w:tr>
      <w:tr w:rsidR="004E1E50" w:rsidRPr="007A7452" w:rsidTr="004E1E50">
        <w:trPr>
          <w:trHeight w:hRule="exact" w:val="216"/>
        </w:trPr>
        <w:tc>
          <w:tcPr>
            <w:tcW w:w="103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EDUC</w:t>
            </w:r>
          </w:p>
        </w:tc>
        <w:tc>
          <w:tcPr>
            <w:tcW w:w="86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1" w:firstLine="50"/>
              <w:rPr>
                <w:rFonts w:ascii="Times New Roman" w:hAnsi="Times New Roman"/>
                <w:sz w:val="24"/>
                <w:szCs w:val="24"/>
              </w:rPr>
            </w:pPr>
            <w:r w:rsidRPr="007A7452">
              <w:rPr>
                <w:rFonts w:ascii="Times New Roman" w:hAnsi="Times New Roman"/>
                <w:color w:val="191919"/>
                <w:sz w:val="18"/>
                <w:szCs w:val="18"/>
              </w:rPr>
              <w:t>4441</w:t>
            </w:r>
          </w:p>
        </w:tc>
        <w:tc>
          <w:tcPr>
            <w:tcW w:w="58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pacing w:val="-13"/>
                <w:sz w:val="18"/>
                <w:szCs w:val="18"/>
              </w:rPr>
              <w:t>T</w:t>
            </w:r>
            <w:r w:rsidRPr="007A7452">
              <w:rPr>
                <w:rFonts w:ascii="Times New Roman" w:hAnsi="Times New Roman"/>
                <w:color w:val="191919"/>
                <w:sz w:val="18"/>
                <w:szCs w:val="18"/>
              </w:rPr>
              <w:t>eaching Reading in Sec. Sch.</w:t>
            </w:r>
          </w:p>
        </w:tc>
        <w:tc>
          <w:tcPr>
            <w:tcW w:w="208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16"/>
        </w:trPr>
        <w:tc>
          <w:tcPr>
            <w:tcW w:w="103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86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1" w:firstLine="50"/>
              <w:rPr>
                <w:rFonts w:ascii="Times New Roman" w:hAnsi="Times New Roman"/>
                <w:sz w:val="24"/>
                <w:szCs w:val="24"/>
              </w:rPr>
            </w:pPr>
            <w:r w:rsidRPr="007A7452">
              <w:rPr>
                <w:rFonts w:ascii="Times New Roman" w:hAnsi="Times New Roman"/>
                <w:color w:val="191919"/>
                <w:sz w:val="18"/>
                <w:szCs w:val="18"/>
              </w:rPr>
              <w:t>2301K</w:t>
            </w:r>
          </w:p>
        </w:tc>
        <w:tc>
          <w:tcPr>
            <w:tcW w:w="58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 xml:space="preserve">ganic </w:t>
            </w:r>
            <w:proofErr w:type="spellStart"/>
            <w:r w:rsidRPr="007A7452">
              <w:rPr>
                <w:rFonts w:ascii="Times New Roman" w:hAnsi="Times New Roman"/>
                <w:color w:val="191919"/>
                <w:sz w:val="18"/>
                <w:szCs w:val="18"/>
              </w:rPr>
              <w:t>Chem</w:t>
            </w:r>
            <w:proofErr w:type="spellEnd"/>
            <w:r w:rsidRPr="007A7452">
              <w:rPr>
                <w:rFonts w:ascii="Times New Roman" w:hAnsi="Times New Roman"/>
                <w:color w:val="191919"/>
                <w:sz w:val="18"/>
                <w:szCs w:val="18"/>
              </w:rPr>
              <w:t xml:space="preserve"> I</w:t>
            </w:r>
          </w:p>
        </w:tc>
        <w:tc>
          <w:tcPr>
            <w:tcW w:w="208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103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86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1" w:firstLine="50"/>
              <w:rPr>
                <w:rFonts w:ascii="Times New Roman" w:hAnsi="Times New Roman"/>
                <w:sz w:val="24"/>
                <w:szCs w:val="24"/>
              </w:rPr>
            </w:pPr>
            <w:r w:rsidRPr="007A7452">
              <w:rPr>
                <w:rFonts w:ascii="Times New Roman" w:hAnsi="Times New Roman"/>
                <w:color w:val="191919"/>
                <w:sz w:val="18"/>
                <w:szCs w:val="18"/>
              </w:rPr>
              <w:t>2302K</w:t>
            </w:r>
          </w:p>
        </w:tc>
        <w:tc>
          <w:tcPr>
            <w:tcW w:w="58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 xml:space="preserve">ganic </w:t>
            </w:r>
            <w:proofErr w:type="spellStart"/>
            <w:r w:rsidRPr="007A7452">
              <w:rPr>
                <w:rFonts w:ascii="Times New Roman" w:hAnsi="Times New Roman"/>
                <w:color w:val="191919"/>
                <w:sz w:val="18"/>
                <w:szCs w:val="18"/>
              </w:rPr>
              <w:t>Chem</w:t>
            </w:r>
            <w:proofErr w:type="spellEnd"/>
            <w:r w:rsidRPr="007A7452">
              <w:rPr>
                <w:rFonts w:ascii="Times New Roman" w:hAnsi="Times New Roman"/>
                <w:color w:val="191919"/>
                <w:sz w:val="18"/>
                <w:szCs w:val="18"/>
              </w:rPr>
              <w:t xml:space="preserve"> II</w:t>
            </w:r>
          </w:p>
        </w:tc>
        <w:tc>
          <w:tcPr>
            <w:tcW w:w="208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103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86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1" w:firstLine="50"/>
              <w:rPr>
                <w:rFonts w:ascii="Times New Roman" w:hAnsi="Times New Roman"/>
                <w:sz w:val="24"/>
                <w:szCs w:val="24"/>
              </w:rPr>
            </w:pPr>
            <w:r w:rsidRPr="007A7452">
              <w:rPr>
                <w:rFonts w:ascii="Times New Roman" w:hAnsi="Times New Roman"/>
                <w:color w:val="191919"/>
                <w:sz w:val="18"/>
                <w:szCs w:val="18"/>
              </w:rPr>
              <w:t>3250K</w:t>
            </w:r>
          </w:p>
        </w:tc>
        <w:tc>
          <w:tcPr>
            <w:tcW w:w="58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Biochemistry</w:t>
            </w:r>
          </w:p>
        </w:tc>
        <w:tc>
          <w:tcPr>
            <w:tcW w:w="208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103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PHYS</w:t>
            </w:r>
          </w:p>
        </w:tc>
        <w:tc>
          <w:tcPr>
            <w:tcW w:w="86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1" w:firstLine="50"/>
              <w:rPr>
                <w:rFonts w:ascii="Times New Roman" w:hAnsi="Times New Roman"/>
                <w:sz w:val="24"/>
                <w:szCs w:val="24"/>
              </w:rPr>
            </w:pPr>
            <w:r w:rsidRPr="007A7452">
              <w:rPr>
                <w:rFonts w:ascii="Times New Roman" w:hAnsi="Times New Roman"/>
                <w:color w:val="191919"/>
                <w:sz w:val="18"/>
                <w:szCs w:val="18"/>
              </w:rPr>
              <w:t>3002</w:t>
            </w:r>
          </w:p>
        </w:tc>
        <w:tc>
          <w:tcPr>
            <w:tcW w:w="58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Advance Earth Space Science</w:t>
            </w:r>
          </w:p>
        </w:tc>
        <w:tc>
          <w:tcPr>
            <w:tcW w:w="208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103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color w:val="191919"/>
                <w:sz w:val="18"/>
                <w:szCs w:val="18"/>
              </w:rPr>
            </w:pPr>
            <w:r>
              <w:rPr>
                <w:rFonts w:ascii="Times New Roman" w:hAnsi="Times New Roman"/>
                <w:color w:val="191919"/>
                <w:sz w:val="18"/>
                <w:szCs w:val="18"/>
              </w:rPr>
              <w:t>BIOL</w:t>
            </w:r>
          </w:p>
        </w:tc>
        <w:tc>
          <w:tcPr>
            <w:tcW w:w="86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1" w:firstLine="50"/>
              <w:rPr>
                <w:rFonts w:ascii="Times New Roman" w:hAnsi="Times New Roman"/>
                <w:color w:val="191919"/>
                <w:sz w:val="18"/>
                <w:szCs w:val="18"/>
              </w:rPr>
            </w:pPr>
            <w:r>
              <w:rPr>
                <w:rFonts w:ascii="Times New Roman" w:hAnsi="Times New Roman"/>
                <w:color w:val="191919"/>
                <w:sz w:val="18"/>
                <w:szCs w:val="18"/>
              </w:rPr>
              <w:t>2112K</w:t>
            </w:r>
          </w:p>
        </w:tc>
        <w:tc>
          <w:tcPr>
            <w:tcW w:w="58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color w:val="191919"/>
                <w:sz w:val="18"/>
                <w:szCs w:val="18"/>
              </w:rPr>
            </w:pPr>
            <w:r>
              <w:rPr>
                <w:rFonts w:ascii="Times New Roman" w:hAnsi="Times New Roman"/>
                <w:color w:val="191919"/>
                <w:sz w:val="18"/>
                <w:szCs w:val="18"/>
              </w:rPr>
              <w:t>Biology II</w:t>
            </w:r>
          </w:p>
        </w:tc>
        <w:tc>
          <w:tcPr>
            <w:tcW w:w="208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Pr>
                <w:rFonts w:ascii="Times New Roman" w:hAnsi="Times New Roman"/>
                <w:color w:val="191919"/>
                <w:sz w:val="18"/>
                <w:szCs w:val="18"/>
              </w:rPr>
              <w:t>4</w:t>
            </w:r>
          </w:p>
        </w:tc>
      </w:tr>
      <w:tr w:rsidR="004E1E50" w:rsidRPr="007A7452" w:rsidTr="004E1E50">
        <w:trPr>
          <w:trHeight w:hRule="exact" w:val="216"/>
        </w:trPr>
        <w:tc>
          <w:tcPr>
            <w:tcW w:w="103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BIOL</w:t>
            </w:r>
          </w:p>
        </w:tc>
        <w:tc>
          <w:tcPr>
            <w:tcW w:w="86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1" w:firstLine="50"/>
              <w:rPr>
                <w:rFonts w:ascii="Times New Roman" w:hAnsi="Times New Roman"/>
                <w:sz w:val="24"/>
                <w:szCs w:val="24"/>
              </w:rPr>
            </w:pPr>
            <w:r w:rsidRPr="007A7452">
              <w:rPr>
                <w:rFonts w:ascii="Times New Roman" w:hAnsi="Times New Roman"/>
                <w:color w:val="191919"/>
                <w:sz w:val="18"/>
                <w:szCs w:val="18"/>
              </w:rPr>
              <w:t>22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1K</w:t>
            </w:r>
          </w:p>
        </w:tc>
        <w:tc>
          <w:tcPr>
            <w:tcW w:w="58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Intro to Microbiology</w:t>
            </w:r>
          </w:p>
        </w:tc>
        <w:tc>
          <w:tcPr>
            <w:tcW w:w="208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103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BIOL</w:t>
            </w:r>
          </w:p>
        </w:tc>
        <w:tc>
          <w:tcPr>
            <w:tcW w:w="86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1" w:firstLine="50"/>
              <w:rPr>
                <w:rFonts w:ascii="Times New Roman" w:hAnsi="Times New Roman"/>
                <w:sz w:val="24"/>
                <w:szCs w:val="24"/>
              </w:rPr>
            </w:pPr>
            <w:r w:rsidRPr="007A7452">
              <w:rPr>
                <w:rFonts w:ascii="Times New Roman" w:hAnsi="Times New Roman"/>
                <w:color w:val="191919"/>
                <w:sz w:val="18"/>
                <w:szCs w:val="18"/>
              </w:rPr>
              <w:t>3501K</w:t>
            </w:r>
          </w:p>
        </w:tc>
        <w:tc>
          <w:tcPr>
            <w:tcW w:w="58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Principle of Genetics</w:t>
            </w:r>
          </w:p>
        </w:tc>
        <w:tc>
          <w:tcPr>
            <w:tcW w:w="208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103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BIOL</w:t>
            </w:r>
          </w:p>
        </w:tc>
        <w:tc>
          <w:tcPr>
            <w:tcW w:w="86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1" w:firstLine="50"/>
              <w:rPr>
                <w:rFonts w:ascii="Times New Roman" w:hAnsi="Times New Roman"/>
                <w:sz w:val="24"/>
                <w:szCs w:val="24"/>
              </w:rPr>
            </w:pPr>
            <w:r w:rsidRPr="007A7452">
              <w:rPr>
                <w:rFonts w:ascii="Times New Roman" w:hAnsi="Times New Roman"/>
                <w:color w:val="191919"/>
                <w:sz w:val="18"/>
                <w:szCs w:val="18"/>
              </w:rPr>
              <w:t>23</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1K</w:t>
            </w:r>
          </w:p>
        </w:tc>
        <w:tc>
          <w:tcPr>
            <w:tcW w:w="58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General Botany I</w:t>
            </w:r>
          </w:p>
        </w:tc>
        <w:tc>
          <w:tcPr>
            <w:tcW w:w="208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4"/>
        </w:trPr>
        <w:tc>
          <w:tcPr>
            <w:tcW w:w="1039"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SPED</w:t>
            </w:r>
          </w:p>
        </w:tc>
        <w:tc>
          <w:tcPr>
            <w:tcW w:w="866"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1" w:firstLine="50"/>
              <w:rPr>
                <w:rFonts w:ascii="Times New Roman" w:hAnsi="Times New Roman"/>
                <w:sz w:val="24"/>
                <w:szCs w:val="24"/>
              </w:rPr>
            </w:pPr>
            <w:r w:rsidRPr="007A7452">
              <w:rPr>
                <w:rFonts w:ascii="Times New Roman" w:hAnsi="Times New Roman"/>
                <w:color w:val="191919"/>
                <w:sz w:val="18"/>
                <w:szCs w:val="18"/>
              </w:rPr>
              <w:t>3230</w:t>
            </w:r>
          </w:p>
        </w:tc>
        <w:tc>
          <w:tcPr>
            <w:tcW w:w="580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Contemp. Perspective of Exceptional Students</w:t>
            </w:r>
          </w:p>
        </w:tc>
        <w:tc>
          <w:tcPr>
            <w:tcW w:w="208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96"/>
        </w:trPr>
        <w:tc>
          <w:tcPr>
            <w:tcW w:w="1039"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 Hours</w:t>
            </w:r>
          </w:p>
        </w:tc>
        <w:tc>
          <w:tcPr>
            <w:tcW w:w="866"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5807"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2088"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right="40" w:firstLine="50"/>
              <w:jc w:val="right"/>
              <w:rPr>
                <w:rFonts w:ascii="Times New Roman" w:hAnsi="Times New Roman"/>
                <w:sz w:val="24"/>
                <w:szCs w:val="24"/>
              </w:rPr>
            </w:pPr>
            <w:r>
              <w:rPr>
                <w:rFonts w:ascii="Times New Roman" w:hAnsi="Times New Roman"/>
                <w:b/>
                <w:bCs/>
                <w:color w:val="191919"/>
                <w:sz w:val="18"/>
                <w:szCs w:val="18"/>
              </w:rPr>
              <w:t>58</w:t>
            </w:r>
          </w:p>
        </w:tc>
      </w:tr>
    </w:tbl>
    <w:p w:rsidR="00E8550F" w:rsidRDefault="00E8550F" w:rsidP="004E1E50">
      <w:pPr>
        <w:ind w:firstLine="50"/>
      </w:pPr>
    </w:p>
    <w:p w:rsidR="004E1E50" w:rsidRDefault="004E1E50" w:rsidP="004E1E50">
      <w:pPr>
        <w:ind w:firstLine="50"/>
      </w:pPr>
    </w:p>
    <w:p w:rsidR="004E1E50" w:rsidRDefault="004E1E50" w:rsidP="004E1E50">
      <w:pPr>
        <w:ind w:firstLine="50"/>
      </w:pPr>
    </w:p>
    <w:p w:rsidR="004E1E50" w:rsidRDefault="004E1E50" w:rsidP="004E1E50">
      <w:pPr>
        <w:ind w:firstLine="50"/>
      </w:pPr>
    </w:p>
    <w:p w:rsidR="004E1E50" w:rsidRDefault="004E1E50" w:rsidP="004E1E50">
      <w:pPr>
        <w:ind w:firstLine="50"/>
      </w:pPr>
    </w:p>
    <w:p w:rsidR="004E1E50" w:rsidRDefault="004E1E50" w:rsidP="004E1E50">
      <w:pPr>
        <w:widowControl w:val="0"/>
        <w:autoSpaceDE w:val="0"/>
        <w:autoSpaceDN w:val="0"/>
        <w:adjustRightInd w:val="0"/>
        <w:spacing w:before="7" w:after="0"/>
        <w:ind w:left="270" w:firstLine="0"/>
        <w:rPr>
          <w:rFonts w:ascii="Times New Roman" w:hAnsi="Times New Roman"/>
          <w:color w:val="000000"/>
          <w:sz w:val="24"/>
          <w:szCs w:val="24"/>
        </w:rPr>
      </w:pPr>
      <w:r>
        <w:rPr>
          <w:rFonts w:ascii="Times New Roman" w:hAnsi="Times New Roman"/>
          <w:b/>
          <w:bCs/>
          <w:color w:val="191919"/>
          <w:sz w:val="32"/>
          <w:szCs w:val="32"/>
        </w:rPr>
        <w:t>P</w:t>
      </w:r>
      <w:r>
        <w:rPr>
          <w:rFonts w:ascii="Times New Roman" w:hAnsi="Times New Roman"/>
          <w:b/>
          <w:bCs/>
          <w:color w:val="191919"/>
          <w:sz w:val="24"/>
          <w:szCs w:val="24"/>
        </w:rPr>
        <w:t>ROGRAM</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OF</w:t>
      </w:r>
      <w:r>
        <w:rPr>
          <w:rFonts w:ascii="Times New Roman" w:hAnsi="Times New Roman"/>
          <w:b/>
          <w:bCs/>
          <w:color w:val="191919"/>
          <w:spacing w:val="11"/>
          <w:sz w:val="24"/>
          <w:szCs w:val="24"/>
        </w:rPr>
        <w:t xml:space="preserve"> </w:t>
      </w:r>
      <w:r>
        <w:rPr>
          <w:rFonts w:ascii="Times New Roman" w:hAnsi="Times New Roman"/>
          <w:b/>
          <w:bCs/>
          <w:color w:val="191919"/>
          <w:sz w:val="32"/>
          <w:szCs w:val="32"/>
        </w:rPr>
        <w:t>S</w:t>
      </w:r>
      <w:r>
        <w:rPr>
          <w:rFonts w:ascii="Times New Roman" w:hAnsi="Times New Roman"/>
          <w:b/>
          <w:bCs/>
          <w:color w:val="191919"/>
          <w:sz w:val="24"/>
          <w:szCs w:val="24"/>
        </w:rPr>
        <w:t>TUDY</w:t>
      </w:r>
      <w:r>
        <w:rPr>
          <w:rFonts w:ascii="Times New Roman" w:hAnsi="Times New Roman"/>
          <w:b/>
          <w:bCs/>
          <w:color w:val="191919"/>
          <w:spacing w:val="11"/>
          <w:sz w:val="24"/>
          <w:szCs w:val="24"/>
        </w:rPr>
        <w:t xml:space="preserve"> </w:t>
      </w:r>
      <w:r>
        <w:rPr>
          <w:rFonts w:ascii="Times New Roman" w:hAnsi="Times New Roman"/>
          <w:b/>
          <w:bCs/>
          <w:color w:val="191919"/>
          <w:sz w:val="24"/>
          <w:szCs w:val="24"/>
        </w:rPr>
        <w:t>FOR</w:t>
      </w:r>
      <w:r>
        <w:rPr>
          <w:rFonts w:ascii="Times New Roman" w:hAnsi="Times New Roman"/>
          <w:b/>
          <w:bCs/>
          <w:color w:val="191919"/>
          <w:spacing w:val="16"/>
          <w:sz w:val="24"/>
          <w:szCs w:val="24"/>
        </w:rPr>
        <w:t xml:space="preserve"> </w:t>
      </w:r>
      <w:r>
        <w:rPr>
          <w:rFonts w:ascii="Times New Roman" w:hAnsi="Times New Roman"/>
          <w:b/>
          <w:bCs/>
          <w:color w:val="191919"/>
          <w:sz w:val="24"/>
          <w:szCs w:val="24"/>
        </w:rPr>
        <w:t>THE</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B</w:t>
      </w:r>
      <w:r>
        <w:rPr>
          <w:rFonts w:ascii="Times New Roman" w:hAnsi="Times New Roman"/>
          <w:b/>
          <w:bCs/>
          <w:color w:val="191919"/>
          <w:sz w:val="24"/>
          <w:szCs w:val="24"/>
        </w:rPr>
        <w:t>ACHELOR</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OF</w:t>
      </w:r>
      <w:r>
        <w:rPr>
          <w:rFonts w:ascii="Times New Roman" w:hAnsi="Times New Roman"/>
          <w:b/>
          <w:bCs/>
          <w:color w:val="191919"/>
          <w:spacing w:val="11"/>
          <w:sz w:val="24"/>
          <w:szCs w:val="24"/>
        </w:rPr>
        <w:t xml:space="preserve"> </w:t>
      </w:r>
      <w:r>
        <w:rPr>
          <w:rFonts w:ascii="Times New Roman" w:hAnsi="Times New Roman"/>
          <w:b/>
          <w:bCs/>
          <w:color w:val="191919"/>
          <w:sz w:val="32"/>
          <w:szCs w:val="32"/>
        </w:rPr>
        <w:t>S</w:t>
      </w:r>
      <w:r>
        <w:rPr>
          <w:rFonts w:ascii="Times New Roman" w:hAnsi="Times New Roman"/>
          <w:b/>
          <w:bCs/>
          <w:color w:val="191919"/>
          <w:sz w:val="24"/>
          <w:szCs w:val="24"/>
        </w:rPr>
        <w:t>CIENCE</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D</w:t>
      </w:r>
      <w:r>
        <w:rPr>
          <w:rFonts w:ascii="Times New Roman" w:hAnsi="Times New Roman"/>
          <w:b/>
          <w:bCs/>
          <w:color w:val="191919"/>
          <w:sz w:val="24"/>
          <w:szCs w:val="24"/>
        </w:rPr>
        <w:t>EGREE</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IN</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S</w:t>
      </w:r>
      <w:r>
        <w:rPr>
          <w:rFonts w:ascii="Times New Roman" w:hAnsi="Times New Roman"/>
          <w:b/>
          <w:bCs/>
          <w:color w:val="191919"/>
          <w:sz w:val="24"/>
          <w:szCs w:val="24"/>
        </w:rPr>
        <w:t>CIENCE</w:t>
      </w:r>
    </w:p>
    <w:p w:rsidR="004E1E50" w:rsidRDefault="004E1E50" w:rsidP="004E1E50">
      <w:pPr>
        <w:widowControl w:val="0"/>
        <w:autoSpaceDE w:val="0"/>
        <w:autoSpaceDN w:val="0"/>
        <w:adjustRightInd w:val="0"/>
        <w:spacing w:before="16" w:after="0"/>
        <w:ind w:left="270" w:firstLine="0"/>
        <w:rPr>
          <w:rFonts w:ascii="Times New Roman" w:hAnsi="Times New Roman"/>
          <w:color w:val="000000"/>
          <w:sz w:val="24"/>
          <w:szCs w:val="24"/>
        </w:rPr>
      </w:pPr>
      <w:r>
        <w:rPr>
          <w:rFonts w:ascii="Times New Roman" w:hAnsi="Times New Roman"/>
          <w:b/>
          <w:bCs/>
          <w:color w:val="191919"/>
          <w:sz w:val="32"/>
          <w:szCs w:val="32"/>
        </w:rPr>
        <w:t>E</w:t>
      </w:r>
      <w:r>
        <w:rPr>
          <w:rFonts w:ascii="Times New Roman" w:hAnsi="Times New Roman"/>
          <w:b/>
          <w:bCs/>
          <w:color w:val="191919"/>
          <w:sz w:val="24"/>
          <w:szCs w:val="24"/>
        </w:rPr>
        <w:t>DUC</w:t>
      </w:r>
      <w:r>
        <w:rPr>
          <w:rFonts w:ascii="Times New Roman" w:hAnsi="Times New Roman"/>
          <w:b/>
          <w:bCs/>
          <w:color w:val="191919"/>
          <w:spacing w:val="-18"/>
          <w:sz w:val="24"/>
          <w:szCs w:val="24"/>
        </w:rPr>
        <w:t>A</w:t>
      </w:r>
      <w:r>
        <w:rPr>
          <w:rFonts w:ascii="Times New Roman" w:hAnsi="Times New Roman"/>
          <w:b/>
          <w:bCs/>
          <w:color w:val="191919"/>
          <w:sz w:val="24"/>
          <w:szCs w:val="24"/>
        </w:rPr>
        <w:t>TION</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B</w:t>
      </w:r>
      <w:r>
        <w:rPr>
          <w:rFonts w:ascii="Times New Roman" w:hAnsi="Times New Roman"/>
          <w:b/>
          <w:bCs/>
          <w:color w:val="191919"/>
          <w:sz w:val="24"/>
          <w:szCs w:val="24"/>
        </w:rPr>
        <w:t>ROAD</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B</w:t>
      </w:r>
      <w:r>
        <w:rPr>
          <w:rFonts w:ascii="Times New Roman" w:hAnsi="Times New Roman"/>
          <w:b/>
          <w:bCs/>
          <w:color w:val="191919"/>
          <w:sz w:val="24"/>
          <w:szCs w:val="24"/>
        </w:rPr>
        <w:t>ASED</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E</w:t>
      </w:r>
      <w:r>
        <w:rPr>
          <w:rFonts w:ascii="Times New Roman" w:hAnsi="Times New Roman"/>
          <w:b/>
          <w:bCs/>
          <w:color w:val="191919"/>
          <w:sz w:val="24"/>
          <w:szCs w:val="24"/>
        </w:rPr>
        <w:t>MPHASIS</w:t>
      </w:r>
    </w:p>
    <w:p w:rsidR="004E1E50" w:rsidRDefault="004E1E50" w:rsidP="004E1E50">
      <w:pPr>
        <w:widowControl w:val="0"/>
        <w:tabs>
          <w:tab w:val="left" w:pos="8020"/>
          <w:tab w:val="left" w:pos="9220"/>
        </w:tabs>
        <w:autoSpaceDE w:val="0"/>
        <w:autoSpaceDN w:val="0"/>
        <w:adjustRightInd w:val="0"/>
        <w:spacing w:after="0"/>
        <w:ind w:left="270" w:firstLine="0"/>
        <w:rPr>
          <w:rFonts w:ascii="Times New Roman" w:hAnsi="Times New Roman"/>
          <w:color w:val="000000"/>
          <w:sz w:val="18"/>
          <w:szCs w:val="18"/>
        </w:rPr>
      </w:pPr>
      <w:r>
        <w:rPr>
          <w:rFonts w:ascii="Times New Roman" w:hAnsi="Times New Roman"/>
          <w:b/>
          <w:bCs/>
          <w:color w:val="191919"/>
          <w:sz w:val="18"/>
          <w:szCs w:val="18"/>
        </w:rPr>
        <w:t>F</w:t>
      </w:r>
      <w:r>
        <w:rPr>
          <w:rFonts w:ascii="Times New Roman" w:hAnsi="Times New Roman"/>
          <w:b/>
          <w:bCs/>
          <w:color w:val="191919"/>
          <w:spacing w:val="-3"/>
          <w:sz w:val="18"/>
          <w:szCs w:val="18"/>
        </w:rPr>
        <w:t>r</w:t>
      </w:r>
      <w:r>
        <w:rPr>
          <w:rFonts w:ascii="Times New Roman" w:hAnsi="Times New Roman"/>
          <w:b/>
          <w:bCs/>
          <w:color w:val="191919"/>
          <w:sz w:val="18"/>
          <w:szCs w:val="18"/>
        </w:rPr>
        <w:t>eshman</w:t>
      </w:r>
      <w:r>
        <w:rPr>
          <w:rFonts w:ascii="Times New Roman" w:hAnsi="Times New Roman"/>
          <w:b/>
          <w:bCs/>
          <w:color w:val="191919"/>
          <w:spacing w:val="-7"/>
          <w:sz w:val="18"/>
          <w:szCs w:val="18"/>
        </w:rPr>
        <w:t xml:space="preserve"> </w:t>
      </w:r>
      <w:r>
        <w:rPr>
          <w:rFonts w:ascii="Times New Roman" w:hAnsi="Times New Roman"/>
          <w:b/>
          <w:bCs/>
          <w:color w:val="191919"/>
          <w:spacing w:val="-20"/>
          <w:sz w:val="18"/>
          <w:szCs w:val="18"/>
        </w:rPr>
        <w:t>Y</w:t>
      </w:r>
      <w:r>
        <w:rPr>
          <w:rFonts w:ascii="Times New Roman" w:hAnsi="Times New Roman"/>
          <w:b/>
          <w:bCs/>
          <w:color w:val="191919"/>
          <w:sz w:val="18"/>
          <w:szCs w:val="18"/>
        </w:rPr>
        <w:t>ear</w:t>
      </w:r>
      <w:r>
        <w:rPr>
          <w:rFonts w:ascii="Times New Roman" w:hAnsi="Times New Roman"/>
          <w:b/>
          <w:bCs/>
          <w:color w:val="191919"/>
          <w:sz w:val="18"/>
          <w:szCs w:val="18"/>
        </w:rPr>
        <w:tab/>
        <w:t>Fall</w:t>
      </w:r>
      <w:r>
        <w:rPr>
          <w:rFonts w:ascii="Times New Roman" w:hAnsi="Times New Roman"/>
          <w:b/>
          <w:bCs/>
          <w:color w:val="191919"/>
          <w:sz w:val="18"/>
          <w:szCs w:val="18"/>
        </w:rPr>
        <w:tab/>
        <w:t>Spring</w:t>
      </w:r>
    </w:p>
    <w:tbl>
      <w:tblPr>
        <w:tblW w:w="0" w:type="auto"/>
        <w:tblInd w:w="360" w:type="dxa"/>
        <w:tblLayout w:type="fixed"/>
        <w:tblCellMar>
          <w:left w:w="0" w:type="dxa"/>
          <w:right w:w="0" w:type="dxa"/>
        </w:tblCellMar>
        <w:tblLook w:val="0000"/>
      </w:tblPr>
      <w:tblGrid>
        <w:gridCol w:w="840"/>
        <w:gridCol w:w="1065"/>
        <w:gridCol w:w="5025"/>
        <w:gridCol w:w="1660"/>
        <w:gridCol w:w="850"/>
      </w:tblGrid>
      <w:tr w:rsidR="004E1E50" w:rsidRPr="007A7452" w:rsidTr="004E1E50">
        <w:trPr>
          <w:trHeight w:hRule="exact" w:val="237"/>
        </w:trPr>
        <w:tc>
          <w:tcPr>
            <w:tcW w:w="840"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40" w:firstLine="50"/>
              <w:rPr>
                <w:rFonts w:ascii="Times New Roman" w:hAnsi="Times New Roman"/>
                <w:sz w:val="24"/>
                <w:szCs w:val="24"/>
              </w:rPr>
            </w:pPr>
            <w:r w:rsidRPr="007A7452">
              <w:rPr>
                <w:rFonts w:ascii="Times New Roman" w:hAnsi="Times New Roman"/>
                <w:color w:val="191919"/>
                <w:sz w:val="18"/>
                <w:szCs w:val="18"/>
              </w:rPr>
              <w:t>ASU</w:t>
            </w:r>
          </w:p>
        </w:tc>
        <w:tc>
          <w:tcPr>
            <w:tcW w:w="1065"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280" w:firstLine="50"/>
              <w:rPr>
                <w:rFonts w:ascii="Times New Roman" w:hAnsi="Times New Roman"/>
                <w:sz w:val="24"/>
                <w:szCs w:val="24"/>
              </w:rPr>
            </w:pPr>
            <w:r w:rsidRPr="007A7452">
              <w:rPr>
                <w:rFonts w:ascii="Times New Roman" w:hAnsi="Times New Roman"/>
                <w:color w:val="191919"/>
                <w:sz w:val="18"/>
                <w:szCs w:val="18"/>
              </w:rPr>
              <w:t>1200</w:t>
            </w:r>
          </w:p>
        </w:tc>
        <w:tc>
          <w:tcPr>
            <w:tcW w:w="5025"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295" w:firstLine="50"/>
              <w:rPr>
                <w:rFonts w:ascii="Times New Roman" w:hAnsi="Times New Roman"/>
                <w:sz w:val="24"/>
                <w:szCs w:val="24"/>
              </w:rPr>
            </w:pPr>
            <w:r w:rsidRPr="007A7452">
              <w:rPr>
                <w:rFonts w:ascii="Times New Roman" w:hAnsi="Times New Roman"/>
                <w:color w:val="191919"/>
                <w:sz w:val="18"/>
                <w:szCs w:val="18"/>
              </w:rPr>
              <w:t>Freshman Seminar &amp; Service to Leadership</w:t>
            </w:r>
          </w:p>
        </w:tc>
        <w:tc>
          <w:tcPr>
            <w:tcW w:w="1660"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907" w:right="596" w:firstLine="50"/>
              <w:jc w:val="center"/>
              <w:rPr>
                <w:rFonts w:ascii="Times New Roman" w:hAnsi="Times New Roman"/>
                <w:sz w:val="24"/>
                <w:szCs w:val="24"/>
              </w:rPr>
            </w:pPr>
            <w:r w:rsidRPr="007A7452">
              <w:rPr>
                <w:rFonts w:ascii="Times New Roman" w:hAnsi="Times New Roman"/>
                <w:color w:val="191919"/>
                <w:sz w:val="18"/>
                <w:szCs w:val="18"/>
              </w:rPr>
              <w:t>3</w:t>
            </w:r>
          </w:p>
        </w:tc>
        <w:tc>
          <w:tcPr>
            <w:tcW w:w="850" w:type="dxa"/>
            <w:vMerge w:val="restart"/>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trHeight w:hRule="exact" w:val="216"/>
        </w:trPr>
        <w:tc>
          <w:tcPr>
            <w:tcW w:w="84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HEDP</w:t>
            </w:r>
          </w:p>
        </w:tc>
        <w:tc>
          <w:tcPr>
            <w:tcW w:w="10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1001</w:t>
            </w:r>
          </w:p>
        </w:tc>
        <w:tc>
          <w:tcPr>
            <w:tcW w:w="502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Introduction to</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ellness or PEDH</w:t>
            </w:r>
          </w:p>
        </w:tc>
        <w:tc>
          <w:tcPr>
            <w:tcW w:w="166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07" w:right="597" w:firstLine="50"/>
              <w:jc w:val="center"/>
              <w:rPr>
                <w:rFonts w:ascii="Times New Roman" w:hAnsi="Times New Roman"/>
                <w:sz w:val="24"/>
                <w:szCs w:val="24"/>
              </w:rPr>
            </w:pPr>
            <w:r w:rsidRPr="007A7452">
              <w:rPr>
                <w:rFonts w:ascii="Times New Roman" w:hAnsi="Times New Roman"/>
                <w:color w:val="191919"/>
                <w:sz w:val="18"/>
                <w:szCs w:val="18"/>
              </w:rPr>
              <w:t>1</w:t>
            </w:r>
          </w:p>
        </w:tc>
        <w:tc>
          <w:tcPr>
            <w:tcW w:w="850" w:type="dxa"/>
            <w:vMerge/>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07" w:right="597" w:firstLine="50"/>
              <w:jc w:val="center"/>
              <w:rPr>
                <w:rFonts w:ascii="Times New Roman" w:hAnsi="Times New Roman"/>
                <w:sz w:val="24"/>
                <w:szCs w:val="24"/>
              </w:rPr>
            </w:pPr>
          </w:p>
        </w:tc>
      </w:tr>
      <w:tr w:rsidR="004E1E50" w:rsidRPr="007A7452" w:rsidTr="004E1E50">
        <w:trPr>
          <w:trHeight w:hRule="exact" w:val="216"/>
        </w:trPr>
        <w:tc>
          <w:tcPr>
            <w:tcW w:w="84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HIST</w:t>
            </w:r>
          </w:p>
        </w:tc>
        <w:tc>
          <w:tcPr>
            <w:tcW w:w="10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1002</w:t>
            </w:r>
          </w:p>
        </w:tc>
        <w:tc>
          <w:tcPr>
            <w:tcW w:w="502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Intro. to the</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African Diaspora</w:t>
            </w:r>
          </w:p>
        </w:tc>
        <w:tc>
          <w:tcPr>
            <w:tcW w:w="166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07" w:right="596" w:firstLine="50"/>
              <w:jc w:val="center"/>
              <w:rPr>
                <w:rFonts w:ascii="Times New Roman" w:hAnsi="Times New Roman"/>
                <w:sz w:val="24"/>
                <w:szCs w:val="24"/>
              </w:rPr>
            </w:pPr>
            <w:r w:rsidRPr="007A7452">
              <w:rPr>
                <w:rFonts w:ascii="Times New Roman" w:hAnsi="Times New Roman"/>
                <w:color w:val="191919"/>
                <w:sz w:val="18"/>
                <w:szCs w:val="18"/>
              </w:rPr>
              <w:t>2</w:t>
            </w:r>
          </w:p>
        </w:tc>
        <w:tc>
          <w:tcPr>
            <w:tcW w:w="850" w:type="dxa"/>
            <w:vMerge/>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07" w:right="596" w:firstLine="50"/>
              <w:jc w:val="center"/>
              <w:rPr>
                <w:rFonts w:ascii="Times New Roman" w:hAnsi="Times New Roman"/>
                <w:sz w:val="24"/>
                <w:szCs w:val="24"/>
              </w:rPr>
            </w:pPr>
          </w:p>
        </w:tc>
      </w:tr>
      <w:tr w:rsidR="004E1E50" w:rsidRPr="007A7452" w:rsidTr="004E1E50">
        <w:trPr>
          <w:trHeight w:hRule="exact" w:val="216"/>
        </w:trPr>
        <w:tc>
          <w:tcPr>
            <w:tcW w:w="84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ENGL</w:t>
            </w:r>
          </w:p>
        </w:tc>
        <w:tc>
          <w:tcPr>
            <w:tcW w:w="10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101</w:t>
            </w:r>
          </w:p>
        </w:tc>
        <w:tc>
          <w:tcPr>
            <w:tcW w:w="502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English Composition I</w:t>
            </w:r>
          </w:p>
        </w:tc>
        <w:tc>
          <w:tcPr>
            <w:tcW w:w="166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07" w:right="596" w:firstLine="50"/>
              <w:jc w:val="center"/>
              <w:rPr>
                <w:rFonts w:ascii="Times New Roman" w:hAnsi="Times New Roman"/>
                <w:sz w:val="24"/>
                <w:szCs w:val="24"/>
              </w:rPr>
            </w:pPr>
            <w:r w:rsidRPr="007A7452">
              <w:rPr>
                <w:rFonts w:ascii="Times New Roman" w:hAnsi="Times New Roman"/>
                <w:color w:val="191919"/>
                <w:sz w:val="18"/>
                <w:szCs w:val="18"/>
              </w:rPr>
              <w:t>3</w:t>
            </w:r>
          </w:p>
        </w:tc>
        <w:tc>
          <w:tcPr>
            <w:tcW w:w="850" w:type="dxa"/>
            <w:vMerge/>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07" w:right="596" w:firstLine="50"/>
              <w:jc w:val="center"/>
              <w:rPr>
                <w:rFonts w:ascii="Times New Roman" w:hAnsi="Times New Roman"/>
                <w:sz w:val="24"/>
                <w:szCs w:val="24"/>
              </w:rPr>
            </w:pPr>
          </w:p>
        </w:tc>
      </w:tr>
      <w:tr w:rsidR="004E1E50" w:rsidRPr="007A7452" w:rsidTr="004E1E50">
        <w:trPr>
          <w:trHeight w:hRule="exact" w:val="216"/>
        </w:trPr>
        <w:tc>
          <w:tcPr>
            <w:tcW w:w="84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ENGL</w:t>
            </w:r>
          </w:p>
        </w:tc>
        <w:tc>
          <w:tcPr>
            <w:tcW w:w="10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102</w:t>
            </w:r>
          </w:p>
        </w:tc>
        <w:tc>
          <w:tcPr>
            <w:tcW w:w="502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English Composition II</w:t>
            </w:r>
          </w:p>
        </w:tc>
        <w:tc>
          <w:tcPr>
            <w:tcW w:w="166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07" w:right="596" w:firstLine="50"/>
              <w:jc w:val="center"/>
              <w:rPr>
                <w:rFonts w:ascii="Times New Roman" w:hAnsi="Times New Roman"/>
                <w:sz w:val="24"/>
                <w:szCs w:val="24"/>
              </w:rPr>
            </w:pPr>
            <w:r w:rsidRPr="007A7452">
              <w:rPr>
                <w:rFonts w:ascii="Times New Roman" w:hAnsi="Times New Roman"/>
                <w:color w:val="191919"/>
                <w:sz w:val="18"/>
                <w:szCs w:val="18"/>
              </w:rPr>
              <w:t>3</w:t>
            </w:r>
          </w:p>
        </w:tc>
        <w:tc>
          <w:tcPr>
            <w:tcW w:w="850" w:type="dxa"/>
            <w:vMerge/>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07" w:right="596" w:firstLine="50"/>
              <w:jc w:val="center"/>
              <w:rPr>
                <w:rFonts w:ascii="Times New Roman" w:hAnsi="Times New Roman"/>
                <w:sz w:val="24"/>
                <w:szCs w:val="24"/>
              </w:rPr>
            </w:pPr>
          </w:p>
        </w:tc>
      </w:tr>
      <w:tr w:rsidR="004E1E50" w:rsidRPr="007A7452" w:rsidTr="004E1E50">
        <w:trPr>
          <w:trHeight w:hRule="exact" w:val="216"/>
        </w:trPr>
        <w:tc>
          <w:tcPr>
            <w:tcW w:w="84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0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pacing w:val="-7"/>
                <w:sz w:val="18"/>
                <w:szCs w:val="18"/>
              </w:rPr>
              <w:t>11</w:t>
            </w:r>
            <w:r w:rsidRPr="007A7452">
              <w:rPr>
                <w:rFonts w:ascii="Times New Roman" w:hAnsi="Times New Roman"/>
                <w:color w:val="191919"/>
                <w:sz w:val="18"/>
                <w:szCs w:val="18"/>
              </w:rPr>
              <w:t>13</w:t>
            </w:r>
          </w:p>
        </w:tc>
        <w:tc>
          <w:tcPr>
            <w:tcW w:w="502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Pre-Calculus</w:t>
            </w:r>
          </w:p>
        </w:tc>
        <w:tc>
          <w:tcPr>
            <w:tcW w:w="1660"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85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16"/>
        </w:trPr>
        <w:tc>
          <w:tcPr>
            <w:tcW w:w="84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BIOL</w:t>
            </w:r>
          </w:p>
        </w:tc>
        <w:tc>
          <w:tcPr>
            <w:tcW w:w="10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1K</w:t>
            </w:r>
          </w:p>
        </w:tc>
        <w:tc>
          <w:tcPr>
            <w:tcW w:w="502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Biology I</w:t>
            </w:r>
          </w:p>
        </w:tc>
        <w:tc>
          <w:tcPr>
            <w:tcW w:w="166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07" w:right="597" w:firstLine="50"/>
              <w:jc w:val="center"/>
              <w:rPr>
                <w:rFonts w:ascii="Times New Roman" w:hAnsi="Times New Roman"/>
                <w:sz w:val="24"/>
                <w:szCs w:val="24"/>
              </w:rPr>
            </w:pPr>
            <w:r w:rsidRPr="007A7452">
              <w:rPr>
                <w:rFonts w:ascii="Times New Roman" w:hAnsi="Times New Roman"/>
                <w:color w:val="191919"/>
                <w:sz w:val="18"/>
                <w:szCs w:val="18"/>
              </w:rPr>
              <w:t>4</w:t>
            </w:r>
          </w:p>
        </w:tc>
        <w:tc>
          <w:tcPr>
            <w:tcW w:w="850"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trHeight w:hRule="exact" w:val="216"/>
        </w:trPr>
        <w:tc>
          <w:tcPr>
            <w:tcW w:w="84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BIOL</w:t>
            </w:r>
          </w:p>
        </w:tc>
        <w:tc>
          <w:tcPr>
            <w:tcW w:w="10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12K</w:t>
            </w:r>
          </w:p>
        </w:tc>
        <w:tc>
          <w:tcPr>
            <w:tcW w:w="502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Biology II</w:t>
            </w:r>
          </w:p>
        </w:tc>
        <w:tc>
          <w:tcPr>
            <w:tcW w:w="1660"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85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4E1E50" w:rsidRPr="007A7452" w:rsidTr="004E1E50">
        <w:trPr>
          <w:trHeight w:hRule="exact" w:val="216"/>
        </w:trPr>
        <w:tc>
          <w:tcPr>
            <w:tcW w:w="84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12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1K</w:t>
            </w:r>
          </w:p>
        </w:tc>
        <w:tc>
          <w:tcPr>
            <w:tcW w:w="502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General Chemistry I</w:t>
            </w:r>
          </w:p>
        </w:tc>
        <w:tc>
          <w:tcPr>
            <w:tcW w:w="166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07" w:right="597" w:firstLine="50"/>
              <w:jc w:val="center"/>
              <w:rPr>
                <w:rFonts w:ascii="Times New Roman" w:hAnsi="Times New Roman"/>
                <w:sz w:val="24"/>
                <w:szCs w:val="24"/>
              </w:rPr>
            </w:pPr>
            <w:r w:rsidRPr="007A7452">
              <w:rPr>
                <w:rFonts w:ascii="Times New Roman" w:hAnsi="Times New Roman"/>
                <w:color w:val="191919"/>
                <w:sz w:val="18"/>
                <w:szCs w:val="18"/>
              </w:rPr>
              <w:t>4</w:t>
            </w:r>
          </w:p>
        </w:tc>
        <w:tc>
          <w:tcPr>
            <w:tcW w:w="850"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trHeight w:hRule="exact" w:val="216"/>
        </w:trPr>
        <w:tc>
          <w:tcPr>
            <w:tcW w:w="84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1212K</w:t>
            </w:r>
          </w:p>
        </w:tc>
        <w:tc>
          <w:tcPr>
            <w:tcW w:w="502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General Chemistry II</w:t>
            </w:r>
          </w:p>
        </w:tc>
        <w:tc>
          <w:tcPr>
            <w:tcW w:w="166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07" w:right="597" w:firstLine="50"/>
              <w:jc w:val="center"/>
              <w:rPr>
                <w:rFonts w:ascii="Times New Roman" w:hAnsi="Times New Roman"/>
                <w:sz w:val="24"/>
                <w:szCs w:val="24"/>
              </w:rPr>
            </w:pPr>
            <w:r w:rsidRPr="007A7452">
              <w:rPr>
                <w:rFonts w:ascii="Times New Roman" w:hAnsi="Times New Roman"/>
                <w:color w:val="191919"/>
                <w:sz w:val="18"/>
                <w:szCs w:val="18"/>
              </w:rPr>
              <w:t>4</w:t>
            </w:r>
          </w:p>
        </w:tc>
        <w:tc>
          <w:tcPr>
            <w:tcW w:w="850"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trHeight w:hRule="exact" w:val="214"/>
        </w:trPr>
        <w:tc>
          <w:tcPr>
            <w:tcW w:w="84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EDUC</w:t>
            </w:r>
          </w:p>
        </w:tc>
        <w:tc>
          <w:tcPr>
            <w:tcW w:w="106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10</w:t>
            </w:r>
          </w:p>
        </w:tc>
        <w:tc>
          <w:tcPr>
            <w:tcW w:w="5025"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95" w:firstLine="50"/>
              <w:rPr>
                <w:rFonts w:ascii="Times New Roman" w:hAnsi="Times New Roman"/>
                <w:sz w:val="24"/>
                <w:szCs w:val="24"/>
              </w:rPr>
            </w:pPr>
            <w:proofErr w:type="spellStart"/>
            <w:r w:rsidRPr="007A7452">
              <w:rPr>
                <w:rFonts w:ascii="Times New Roman" w:hAnsi="Times New Roman"/>
                <w:color w:val="191919"/>
                <w:sz w:val="18"/>
                <w:szCs w:val="18"/>
              </w:rPr>
              <w:t>Inves</w:t>
            </w:r>
            <w:proofErr w:type="spellEnd"/>
            <w:r w:rsidRPr="007A7452">
              <w:rPr>
                <w:rFonts w:ascii="Times New Roman" w:hAnsi="Times New Roman"/>
                <w:color w:val="191919"/>
                <w:sz w:val="18"/>
                <w:szCs w:val="18"/>
              </w:rPr>
              <w:t xml:space="preserve">. Critical/Contemporary Issues in </w:t>
            </w:r>
            <w:proofErr w:type="spellStart"/>
            <w:r w:rsidRPr="007A7452">
              <w:rPr>
                <w:rFonts w:ascii="Times New Roman" w:hAnsi="Times New Roman"/>
                <w:color w:val="191919"/>
                <w:sz w:val="18"/>
                <w:szCs w:val="18"/>
              </w:rPr>
              <w:t>Edu</w:t>
            </w:r>
            <w:proofErr w:type="spellEnd"/>
            <w:r w:rsidRPr="007A7452">
              <w:rPr>
                <w:rFonts w:ascii="Times New Roman" w:hAnsi="Times New Roman"/>
                <w:color w:val="191919"/>
                <w:sz w:val="18"/>
                <w:szCs w:val="18"/>
              </w:rPr>
              <w:t>.</w:t>
            </w:r>
          </w:p>
        </w:tc>
        <w:tc>
          <w:tcPr>
            <w:tcW w:w="1660"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85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4E1E50" w:rsidRPr="007A7452" w:rsidTr="004E1E50">
        <w:trPr>
          <w:trHeight w:hRule="exact" w:val="296"/>
        </w:trPr>
        <w:tc>
          <w:tcPr>
            <w:tcW w:w="840"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otals</w:t>
            </w:r>
          </w:p>
        </w:tc>
        <w:tc>
          <w:tcPr>
            <w:tcW w:w="1065"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5025"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1660"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left="817" w:right="597" w:firstLine="50"/>
              <w:jc w:val="center"/>
              <w:rPr>
                <w:rFonts w:ascii="Times New Roman" w:hAnsi="Times New Roman"/>
                <w:sz w:val="24"/>
                <w:szCs w:val="24"/>
              </w:rPr>
            </w:pPr>
            <w:r w:rsidRPr="007A7452">
              <w:rPr>
                <w:rFonts w:ascii="Times New Roman" w:hAnsi="Times New Roman"/>
                <w:b/>
                <w:bCs/>
                <w:color w:val="191919"/>
                <w:sz w:val="18"/>
                <w:szCs w:val="18"/>
              </w:rPr>
              <w:t>16</w:t>
            </w:r>
          </w:p>
        </w:tc>
        <w:tc>
          <w:tcPr>
            <w:tcW w:w="850"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right="40" w:firstLine="50"/>
              <w:jc w:val="right"/>
              <w:rPr>
                <w:rFonts w:ascii="Times New Roman" w:hAnsi="Times New Roman"/>
                <w:sz w:val="24"/>
                <w:szCs w:val="24"/>
              </w:rPr>
            </w:pPr>
            <w:r w:rsidRPr="007A7452">
              <w:rPr>
                <w:rFonts w:ascii="Times New Roman" w:hAnsi="Times New Roman"/>
                <w:b/>
                <w:bCs/>
                <w:color w:val="191919"/>
                <w:sz w:val="18"/>
                <w:szCs w:val="18"/>
              </w:rPr>
              <w:t>18</w:t>
            </w:r>
          </w:p>
        </w:tc>
      </w:tr>
    </w:tbl>
    <w:p w:rsidR="004E1E50" w:rsidRDefault="004E1E50" w:rsidP="004E1E50">
      <w:pPr>
        <w:widowControl w:val="0"/>
        <w:tabs>
          <w:tab w:val="left" w:pos="8020"/>
          <w:tab w:val="left" w:pos="9220"/>
        </w:tabs>
        <w:autoSpaceDE w:val="0"/>
        <w:autoSpaceDN w:val="0"/>
        <w:adjustRightInd w:val="0"/>
        <w:spacing w:after="0"/>
        <w:ind w:left="360" w:firstLine="0"/>
        <w:rPr>
          <w:rFonts w:ascii="Times New Roman" w:hAnsi="Times New Roman"/>
          <w:b/>
          <w:bCs/>
          <w:color w:val="191919"/>
          <w:sz w:val="18"/>
          <w:szCs w:val="18"/>
        </w:rPr>
      </w:pPr>
    </w:p>
    <w:p w:rsidR="004E1E50" w:rsidRDefault="00A715EF" w:rsidP="004E1E50">
      <w:pPr>
        <w:widowControl w:val="0"/>
        <w:tabs>
          <w:tab w:val="left" w:pos="8020"/>
          <w:tab w:val="left" w:pos="9220"/>
        </w:tabs>
        <w:autoSpaceDE w:val="0"/>
        <w:autoSpaceDN w:val="0"/>
        <w:adjustRightInd w:val="0"/>
        <w:spacing w:after="0"/>
        <w:ind w:left="360" w:firstLine="0"/>
        <w:rPr>
          <w:rFonts w:ascii="Times New Roman" w:hAnsi="Times New Roman"/>
          <w:color w:val="000000"/>
          <w:sz w:val="18"/>
          <w:szCs w:val="18"/>
        </w:rPr>
      </w:pPr>
      <w:r w:rsidRPr="00A715EF">
        <w:rPr>
          <w:noProof/>
        </w:rPr>
        <w:pict>
          <v:shape id="Text Box 5402" o:spid="_x0000_s1057" type="#_x0000_t202" style="position:absolute;left:0;text-align:left;margin-left:18.95pt;margin-top:161.05pt;width:36pt;height:55.2pt;z-index:-25162547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" o:allowincell="f" filled="f" stroked="f">
            <v:textbox style="layout-flow:vertical;mso-layout-flow-alt:bottom-to-top" inset="0,0,0,0">
              <w:txbxContent>
                <w:p w:rsidR="00510B4A" w:rsidRDefault="00510B4A" w:rsidP="004E1E50">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FFFFFF"/>
                      <w:sz w:val="20"/>
                      <w:szCs w:val="20"/>
                    </w:rPr>
                    <w:t>Sciences &amp;</w:t>
                  </w:r>
                </w:p>
                <w:p w:rsidR="00510B4A" w:rsidRDefault="00510B4A" w:rsidP="004E1E50">
                  <w:pPr>
                    <w:widowControl w:val="0"/>
                    <w:autoSpaceDE w:val="0"/>
                    <w:autoSpaceDN w:val="0"/>
                    <w:adjustRightInd w:val="0"/>
                    <w:spacing w:after="0" w:line="240" w:lineRule="exact"/>
                    <w:ind w:left="202" w:right="202"/>
                    <w:jc w:val="center"/>
                    <w:rPr>
                      <w:rFonts w:ascii="Century Gothic" w:hAnsi="Century Gothic" w:cs="Century Gothic"/>
                      <w:color w:val="000000"/>
                      <w:sz w:val="20"/>
                      <w:szCs w:val="20"/>
                    </w:rPr>
                  </w:pPr>
                  <w:r>
                    <w:rPr>
                      <w:rFonts w:ascii="Century Gothic" w:hAnsi="Century Gothic" w:cs="Century Gothic"/>
                      <w:b/>
                      <w:bCs/>
                      <w:color w:val="FFFFFF"/>
                      <w:sz w:val="20"/>
                      <w:szCs w:val="20"/>
                    </w:rPr>
                    <w:t>Health</w:t>
                  </w:r>
                </w:p>
                <w:p w:rsidR="00510B4A" w:rsidRDefault="00510B4A" w:rsidP="004E1E50">
                  <w:pPr>
                    <w:widowControl w:val="0"/>
                    <w:autoSpaceDE w:val="0"/>
                    <w:autoSpaceDN w:val="0"/>
                    <w:adjustRightInd w:val="0"/>
                    <w:spacing w:after="0" w:line="240" w:lineRule="exact"/>
                    <w:ind w:left="-7" w:right="-7"/>
                    <w:jc w:val="center"/>
                    <w:rPr>
                      <w:rFonts w:ascii="Century Gothic" w:hAnsi="Century Gothic" w:cs="Century Gothic"/>
                      <w:color w:val="000000"/>
                      <w:sz w:val="20"/>
                      <w:szCs w:val="20"/>
                    </w:rPr>
                  </w:pPr>
                  <w:r>
                    <w:rPr>
                      <w:rFonts w:ascii="Century Gothic" w:hAnsi="Century Gothic" w:cs="Century Gothic"/>
                      <w:b/>
                      <w:bCs/>
                      <w:color w:val="FFFFFF"/>
                      <w:sz w:val="20"/>
                      <w:szCs w:val="20"/>
                    </w:rPr>
                    <w:t>Professions</w:t>
                  </w:r>
                </w:p>
              </w:txbxContent>
            </v:textbox>
            <w10:wrap anchorx="page"/>
          </v:shape>
        </w:pict>
      </w:r>
      <w:r w:rsidR="004E1E50">
        <w:rPr>
          <w:rFonts w:ascii="Times New Roman" w:hAnsi="Times New Roman"/>
          <w:b/>
          <w:bCs/>
          <w:color w:val="191919"/>
          <w:sz w:val="18"/>
          <w:szCs w:val="18"/>
        </w:rPr>
        <w:t>Sophomo</w:t>
      </w:r>
      <w:r w:rsidR="004E1E50">
        <w:rPr>
          <w:rFonts w:ascii="Times New Roman" w:hAnsi="Times New Roman"/>
          <w:b/>
          <w:bCs/>
          <w:color w:val="191919"/>
          <w:spacing w:val="-3"/>
          <w:sz w:val="18"/>
          <w:szCs w:val="18"/>
        </w:rPr>
        <w:t>r</w:t>
      </w:r>
      <w:r w:rsidR="004E1E50">
        <w:rPr>
          <w:rFonts w:ascii="Times New Roman" w:hAnsi="Times New Roman"/>
          <w:b/>
          <w:bCs/>
          <w:color w:val="191919"/>
          <w:sz w:val="18"/>
          <w:szCs w:val="18"/>
        </w:rPr>
        <w:t>e</w:t>
      </w:r>
      <w:r w:rsidR="004E1E50">
        <w:rPr>
          <w:rFonts w:ascii="Times New Roman" w:hAnsi="Times New Roman"/>
          <w:b/>
          <w:bCs/>
          <w:color w:val="191919"/>
          <w:spacing w:val="-7"/>
          <w:sz w:val="18"/>
          <w:szCs w:val="18"/>
        </w:rPr>
        <w:t xml:space="preserve"> </w:t>
      </w:r>
      <w:r w:rsidR="004E1E50">
        <w:rPr>
          <w:rFonts w:ascii="Times New Roman" w:hAnsi="Times New Roman"/>
          <w:b/>
          <w:bCs/>
          <w:color w:val="191919"/>
          <w:spacing w:val="-20"/>
          <w:sz w:val="18"/>
          <w:szCs w:val="18"/>
        </w:rPr>
        <w:t>Y</w:t>
      </w:r>
      <w:r w:rsidR="004E1E50">
        <w:rPr>
          <w:rFonts w:ascii="Times New Roman" w:hAnsi="Times New Roman"/>
          <w:b/>
          <w:bCs/>
          <w:color w:val="191919"/>
          <w:sz w:val="18"/>
          <w:szCs w:val="18"/>
        </w:rPr>
        <w:t>ear</w:t>
      </w:r>
      <w:r w:rsidR="004E1E50">
        <w:rPr>
          <w:rFonts w:ascii="Times New Roman" w:hAnsi="Times New Roman"/>
          <w:b/>
          <w:bCs/>
          <w:color w:val="191919"/>
          <w:sz w:val="18"/>
          <w:szCs w:val="18"/>
        </w:rPr>
        <w:tab/>
        <w:t>Fall</w:t>
      </w:r>
      <w:r w:rsidR="004E1E50">
        <w:rPr>
          <w:rFonts w:ascii="Times New Roman" w:hAnsi="Times New Roman"/>
          <w:b/>
          <w:bCs/>
          <w:color w:val="191919"/>
          <w:sz w:val="18"/>
          <w:szCs w:val="18"/>
        </w:rPr>
        <w:tab/>
        <w:t>Spring</w:t>
      </w:r>
    </w:p>
    <w:tbl>
      <w:tblPr>
        <w:tblW w:w="0" w:type="auto"/>
        <w:tblInd w:w="360" w:type="dxa"/>
        <w:tblLayout w:type="fixed"/>
        <w:tblCellMar>
          <w:left w:w="0" w:type="dxa"/>
          <w:right w:w="0" w:type="dxa"/>
        </w:tblCellMar>
        <w:tblLook w:val="0000"/>
      </w:tblPr>
      <w:tblGrid>
        <w:gridCol w:w="90"/>
        <w:gridCol w:w="937"/>
        <w:gridCol w:w="95"/>
        <w:gridCol w:w="718"/>
        <w:gridCol w:w="212"/>
        <w:gridCol w:w="4698"/>
        <w:gridCol w:w="90"/>
        <w:gridCol w:w="1468"/>
        <w:gridCol w:w="65"/>
        <w:gridCol w:w="955"/>
        <w:gridCol w:w="65"/>
      </w:tblGrid>
      <w:tr w:rsidR="004E1E50" w:rsidRPr="007A7452" w:rsidTr="004E1E50">
        <w:trPr>
          <w:gridBefore w:val="1"/>
          <w:gridAfter w:val="1"/>
          <w:wBefore w:w="90" w:type="dxa"/>
          <w:wAfter w:w="65" w:type="dxa"/>
          <w:trHeight w:hRule="exact" w:val="237"/>
        </w:trPr>
        <w:tc>
          <w:tcPr>
            <w:tcW w:w="1032"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40" w:firstLine="50"/>
              <w:rPr>
                <w:rFonts w:ascii="Times New Roman" w:hAnsi="Times New Roman"/>
                <w:sz w:val="24"/>
                <w:szCs w:val="24"/>
              </w:rPr>
            </w:pPr>
            <w:r w:rsidRPr="007A7452">
              <w:rPr>
                <w:rFonts w:ascii="Times New Roman" w:hAnsi="Times New Roman"/>
                <w:color w:val="191919"/>
                <w:sz w:val="18"/>
                <w:szCs w:val="18"/>
              </w:rPr>
              <w:t>ENGL</w:t>
            </w:r>
          </w:p>
        </w:tc>
        <w:tc>
          <w:tcPr>
            <w:tcW w:w="9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88" w:firstLine="50"/>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p>
        </w:tc>
        <w:tc>
          <w:tcPr>
            <w:tcW w:w="4788"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238" w:firstLine="50"/>
              <w:rPr>
                <w:rFonts w:ascii="Times New Roman" w:hAnsi="Times New Roman"/>
                <w:sz w:val="24"/>
                <w:szCs w:val="24"/>
              </w:rPr>
            </w:pP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Literature</w:t>
            </w:r>
          </w:p>
        </w:tc>
        <w:tc>
          <w:tcPr>
            <w:tcW w:w="1468"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918" w:firstLine="50"/>
              <w:rPr>
                <w:rFonts w:ascii="Times New Roman" w:hAnsi="Times New Roman"/>
                <w:sz w:val="24"/>
                <w:szCs w:val="24"/>
              </w:rPr>
            </w:pPr>
            <w:r w:rsidRPr="007A7452">
              <w:rPr>
                <w:rFonts w:ascii="Times New Roman" w:hAnsi="Times New Roman"/>
                <w:color w:val="191919"/>
                <w:sz w:val="18"/>
                <w:szCs w:val="18"/>
              </w:rPr>
              <w:t>3</w:t>
            </w:r>
          </w:p>
        </w:tc>
        <w:tc>
          <w:tcPr>
            <w:tcW w:w="1020" w:type="dxa"/>
            <w:gridSpan w:val="2"/>
            <w:vMerge w:val="restart"/>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PEDH</w:t>
            </w:r>
          </w:p>
        </w:tc>
        <w:tc>
          <w:tcPr>
            <w:tcW w:w="9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8" w:firstLine="50"/>
              <w:rPr>
                <w:rFonts w:ascii="Times New Roman" w:hAnsi="Times New Roman"/>
                <w:sz w:val="24"/>
                <w:szCs w:val="24"/>
              </w:rPr>
            </w:pPr>
            <w:r w:rsidRPr="007A7452">
              <w:rPr>
                <w:rFonts w:ascii="Times New Roman" w:hAnsi="Times New Roman"/>
                <w:color w:val="191919"/>
                <w:sz w:val="18"/>
                <w:szCs w:val="18"/>
              </w:rPr>
              <w:t>1002</w:t>
            </w:r>
          </w:p>
        </w:tc>
        <w:tc>
          <w:tcPr>
            <w:tcW w:w="4788"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38" w:firstLine="50"/>
              <w:rPr>
                <w:rFonts w:ascii="Times New Roman" w:hAnsi="Times New Roman"/>
                <w:sz w:val="24"/>
                <w:szCs w:val="24"/>
              </w:rPr>
            </w:pPr>
            <w:r w:rsidRPr="007A7452">
              <w:rPr>
                <w:rFonts w:ascii="Times New Roman" w:hAnsi="Times New Roman"/>
                <w:color w:val="191919"/>
                <w:sz w:val="18"/>
                <w:szCs w:val="18"/>
              </w:rPr>
              <w:t>Fitness or other choice</w:t>
            </w:r>
          </w:p>
        </w:tc>
        <w:tc>
          <w:tcPr>
            <w:tcW w:w="146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r w:rsidRPr="007A7452">
              <w:rPr>
                <w:rFonts w:ascii="Times New Roman" w:hAnsi="Times New Roman"/>
                <w:color w:val="191919"/>
                <w:sz w:val="18"/>
                <w:szCs w:val="18"/>
              </w:rPr>
              <w:t>1</w:t>
            </w:r>
          </w:p>
        </w:tc>
        <w:tc>
          <w:tcPr>
            <w:tcW w:w="1020" w:type="dxa"/>
            <w:gridSpan w:val="2"/>
            <w:vMerge/>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p>
        </w:tc>
      </w:tr>
      <w:tr w:rsidR="004E1E50" w:rsidRPr="007A7452" w:rsidTr="004E1E50">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9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8" w:firstLine="50"/>
              <w:rPr>
                <w:rFonts w:ascii="Times New Roman" w:hAnsi="Times New Roman"/>
                <w:sz w:val="24"/>
                <w:szCs w:val="24"/>
              </w:rPr>
            </w:pPr>
            <w:r w:rsidRPr="007A7452">
              <w:rPr>
                <w:rFonts w:ascii="Times New Roman" w:hAnsi="Times New Roman"/>
                <w:color w:val="191919"/>
                <w:sz w:val="18"/>
                <w:szCs w:val="18"/>
              </w:rPr>
              <w:t>12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4788"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38" w:firstLine="50"/>
              <w:rPr>
                <w:rFonts w:ascii="Times New Roman" w:hAnsi="Times New Roman"/>
                <w:sz w:val="24"/>
                <w:szCs w:val="24"/>
              </w:rPr>
            </w:pPr>
            <w:r w:rsidRPr="007A7452">
              <w:rPr>
                <w:rFonts w:ascii="Times New Roman" w:hAnsi="Times New Roman"/>
                <w:color w:val="191919"/>
                <w:sz w:val="18"/>
                <w:szCs w:val="18"/>
              </w:rPr>
              <w:t>Calculus I</w:t>
            </w:r>
          </w:p>
        </w:tc>
        <w:tc>
          <w:tcPr>
            <w:tcW w:w="146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r w:rsidRPr="007A7452">
              <w:rPr>
                <w:rFonts w:ascii="Times New Roman" w:hAnsi="Times New Roman"/>
                <w:color w:val="191919"/>
                <w:sz w:val="18"/>
                <w:szCs w:val="18"/>
              </w:rPr>
              <w:t>4</w:t>
            </w:r>
          </w:p>
        </w:tc>
        <w:tc>
          <w:tcPr>
            <w:tcW w:w="1020" w:type="dxa"/>
            <w:gridSpan w:val="2"/>
            <w:vMerge/>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p>
        </w:tc>
      </w:tr>
      <w:tr w:rsidR="004E1E50" w:rsidRPr="007A7452" w:rsidTr="004E1E50">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BIOL</w:t>
            </w:r>
          </w:p>
        </w:tc>
        <w:tc>
          <w:tcPr>
            <w:tcW w:w="9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8" w:firstLine="50"/>
              <w:rPr>
                <w:rFonts w:ascii="Times New Roman" w:hAnsi="Times New Roman"/>
                <w:sz w:val="24"/>
                <w:szCs w:val="24"/>
              </w:rPr>
            </w:pPr>
            <w:r w:rsidRPr="007A7452">
              <w:rPr>
                <w:rFonts w:ascii="Times New Roman" w:hAnsi="Times New Roman"/>
                <w:color w:val="191919"/>
                <w:sz w:val="18"/>
                <w:szCs w:val="18"/>
              </w:rPr>
              <w:t>23</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1K</w:t>
            </w:r>
          </w:p>
        </w:tc>
        <w:tc>
          <w:tcPr>
            <w:tcW w:w="4788"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38" w:firstLine="50"/>
              <w:rPr>
                <w:rFonts w:ascii="Times New Roman" w:hAnsi="Times New Roman"/>
                <w:sz w:val="24"/>
                <w:szCs w:val="24"/>
              </w:rPr>
            </w:pPr>
            <w:r w:rsidRPr="007A7452">
              <w:rPr>
                <w:rFonts w:ascii="Times New Roman" w:hAnsi="Times New Roman"/>
                <w:color w:val="191919"/>
                <w:sz w:val="18"/>
                <w:szCs w:val="18"/>
              </w:rPr>
              <w:t>Botany I</w:t>
            </w:r>
          </w:p>
        </w:tc>
        <w:tc>
          <w:tcPr>
            <w:tcW w:w="146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r w:rsidRPr="007A7452">
              <w:rPr>
                <w:rFonts w:ascii="Times New Roman" w:hAnsi="Times New Roman"/>
                <w:color w:val="191919"/>
                <w:sz w:val="18"/>
                <w:szCs w:val="18"/>
              </w:rPr>
              <w:t>4</w:t>
            </w:r>
          </w:p>
        </w:tc>
        <w:tc>
          <w:tcPr>
            <w:tcW w:w="1020" w:type="dxa"/>
            <w:gridSpan w:val="2"/>
            <w:vMerge/>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p>
        </w:tc>
      </w:tr>
      <w:tr w:rsidR="004E1E50" w:rsidRPr="007A7452" w:rsidTr="004E1E50">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EDU</w:t>
            </w:r>
          </w:p>
        </w:tc>
        <w:tc>
          <w:tcPr>
            <w:tcW w:w="9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8" w:firstLine="50"/>
              <w:rPr>
                <w:rFonts w:ascii="Times New Roman" w:hAnsi="Times New Roman"/>
                <w:sz w:val="24"/>
                <w:szCs w:val="24"/>
              </w:rPr>
            </w:pPr>
            <w:r w:rsidRPr="007A7452">
              <w:rPr>
                <w:rFonts w:ascii="Times New Roman" w:hAnsi="Times New Roman"/>
                <w:color w:val="191919"/>
                <w:sz w:val="18"/>
                <w:szCs w:val="18"/>
              </w:rPr>
              <w:t>2120</w:t>
            </w:r>
          </w:p>
        </w:tc>
        <w:tc>
          <w:tcPr>
            <w:tcW w:w="4788" w:type="dxa"/>
            <w:gridSpan w:val="2"/>
            <w:tcBorders>
              <w:top w:val="nil"/>
              <w:left w:val="nil"/>
              <w:bottom w:val="nil"/>
              <w:right w:val="nil"/>
            </w:tcBorders>
          </w:tcPr>
          <w:p w:rsidR="004E1E50" w:rsidRPr="00847AFE" w:rsidRDefault="004E1E50" w:rsidP="004E1E50">
            <w:pPr>
              <w:widowControl w:val="0"/>
              <w:autoSpaceDE w:val="0"/>
              <w:autoSpaceDN w:val="0"/>
              <w:adjustRightInd w:val="0"/>
              <w:spacing w:after="0" w:line="195" w:lineRule="exact"/>
              <w:ind w:left="238" w:firstLine="50"/>
              <w:rPr>
                <w:rFonts w:ascii="Times New Roman" w:hAnsi="Times New Roman"/>
                <w:sz w:val="24"/>
                <w:szCs w:val="24"/>
                <w:lang w:val="fr-MC"/>
              </w:rPr>
            </w:pPr>
            <w:r w:rsidRPr="00847AFE">
              <w:rPr>
                <w:rFonts w:ascii="Times New Roman" w:hAnsi="Times New Roman"/>
                <w:color w:val="191919"/>
                <w:sz w:val="18"/>
                <w:szCs w:val="18"/>
                <w:lang w:val="fr-MC"/>
              </w:rPr>
              <w:t>Explore Socio. Culture Perspective on Divers.</w:t>
            </w:r>
          </w:p>
        </w:tc>
        <w:tc>
          <w:tcPr>
            <w:tcW w:w="146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r w:rsidRPr="007A7452">
              <w:rPr>
                <w:rFonts w:ascii="Times New Roman" w:hAnsi="Times New Roman"/>
                <w:color w:val="191919"/>
                <w:sz w:val="18"/>
                <w:szCs w:val="18"/>
              </w:rPr>
              <w:t>3</w:t>
            </w:r>
          </w:p>
        </w:tc>
        <w:tc>
          <w:tcPr>
            <w:tcW w:w="1020" w:type="dxa"/>
            <w:gridSpan w:val="2"/>
            <w:vMerge/>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p>
        </w:tc>
      </w:tr>
      <w:tr w:rsidR="004E1E50" w:rsidRPr="007A7452" w:rsidTr="004E1E50">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BIOL</w:t>
            </w:r>
          </w:p>
        </w:tc>
        <w:tc>
          <w:tcPr>
            <w:tcW w:w="9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8" w:firstLine="50"/>
              <w:rPr>
                <w:rFonts w:ascii="Times New Roman" w:hAnsi="Times New Roman"/>
                <w:sz w:val="24"/>
                <w:szCs w:val="24"/>
              </w:rPr>
            </w:pPr>
            <w:r w:rsidRPr="007A7452">
              <w:rPr>
                <w:rFonts w:ascii="Times New Roman" w:hAnsi="Times New Roman"/>
                <w:color w:val="191919"/>
                <w:sz w:val="18"/>
                <w:szCs w:val="18"/>
              </w:rPr>
              <w:t>22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1K</w:t>
            </w:r>
          </w:p>
        </w:tc>
        <w:tc>
          <w:tcPr>
            <w:tcW w:w="4788"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38" w:firstLine="50"/>
              <w:rPr>
                <w:rFonts w:ascii="Times New Roman" w:hAnsi="Times New Roman"/>
                <w:sz w:val="24"/>
                <w:szCs w:val="24"/>
              </w:rPr>
            </w:pPr>
            <w:r w:rsidRPr="007A7452">
              <w:rPr>
                <w:rFonts w:ascii="Times New Roman" w:hAnsi="Times New Roman"/>
                <w:color w:val="191919"/>
                <w:sz w:val="18"/>
                <w:szCs w:val="18"/>
              </w:rPr>
              <w:t>General Microbiology</w:t>
            </w:r>
          </w:p>
        </w:tc>
        <w:tc>
          <w:tcPr>
            <w:tcW w:w="146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r w:rsidRPr="007A7452">
              <w:rPr>
                <w:rFonts w:ascii="Times New Roman" w:hAnsi="Times New Roman"/>
                <w:color w:val="191919"/>
                <w:sz w:val="18"/>
                <w:szCs w:val="18"/>
              </w:rPr>
              <w:t>4</w:t>
            </w:r>
          </w:p>
        </w:tc>
        <w:tc>
          <w:tcPr>
            <w:tcW w:w="1020" w:type="dxa"/>
            <w:gridSpan w:val="2"/>
            <w:vMerge/>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p>
        </w:tc>
      </w:tr>
      <w:tr w:rsidR="004E1E50" w:rsidRPr="007A7452" w:rsidTr="004E1E50">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POLS</w:t>
            </w:r>
          </w:p>
        </w:tc>
        <w:tc>
          <w:tcPr>
            <w:tcW w:w="9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8" w:firstLine="5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101</w:t>
            </w:r>
          </w:p>
        </w:tc>
        <w:tc>
          <w:tcPr>
            <w:tcW w:w="4788"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38" w:firstLine="50"/>
              <w:rPr>
                <w:rFonts w:ascii="Times New Roman" w:hAnsi="Times New Roman"/>
                <w:sz w:val="24"/>
                <w:szCs w:val="24"/>
              </w:rPr>
            </w:pPr>
            <w:r w:rsidRPr="007A7452">
              <w:rPr>
                <w:rFonts w:ascii="Times New Roman" w:hAnsi="Times New Roman"/>
                <w:color w:val="191919"/>
                <w:sz w:val="18"/>
                <w:szCs w:val="18"/>
              </w:rPr>
              <w:t>U.S. and GA</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Government</w:t>
            </w:r>
          </w:p>
        </w:tc>
        <w:tc>
          <w:tcPr>
            <w:tcW w:w="146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r w:rsidRPr="007A7452">
              <w:rPr>
                <w:rFonts w:ascii="Times New Roman" w:hAnsi="Times New Roman"/>
                <w:color w:val="191919"/>
                <w:sz w:val="18"/>
                <w:szCs w:val="18"/>
              </w:rPr>
              <w:t>3</w:t>
            </w:r>
          </w:p>
        </w:tc>
        <w:tc>
          <w:tcPr>
            <w:tcW w:w="1020" w:type="dxa"/>
            <w:gridSpan w:val="2"/>
            <w:vMerge/>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p>
        </w:tc>
      </w:tr>
      <w:tr w:rsidR="004E1E50" w:rsidRPr="007A7452" w:rsidTr="004E1E50">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9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8" w:firstLine="50"/>
              <w:rPr>
                <w:rFonts w:ascii="Times New Roman" w:hAnsi="Times New Roman"/>
                <w:sz w:val="24"/>
                <w:szCs w:val="24"/>
              </w:rPr>
            </w:pPr>
            <w:r w:rsidRPr="007A7452">
              <w:rPr>
                <w:rFonts w:ascii="Times New Roman" w:hAnsi="Times New Roman"/>
                <w:color w:val="191919"/>
                <w:sz w:val="18"/>
                <w:szCs w:val="18"/>
              </w:rPr>
              <w:t>2301K</w:t>
            </w:r>
          </w:p>
        </w:tc>
        <w:tc>
          <w:tcPr>
            <w:tcW w:w="4788"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38" w:firstLine="50"/>
              <w:rPr>
                <w:rFonts w:ascii="Times New Roman" w:hAnsi="Times New Roman"/>
                <w:sz w:val="24"/>
                <w:szCs w:val="24"/>
              </w:rPr>
            </w:pPr>
            <w:r w:rsidRPr="007A7452">
              <w:rPr>
                <w:rFonts w:ascii="Times New Roman" w:hAnsi="Times New Roman"/>
                <w:color w:val="191919"/>
                <w:sz w:val="18"/>
                <w:szCs w:val="18"/>
              </w:rPr>
              <w:t>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ganic Chemistry I</w:t>
            </w:r>
          </w:p>
        </w:tc>
        <w:tc>
          <w:tcPr>
            <w:tcW w:w="146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r w:rsidRPr="007A7452">
              <w:rPr>
                <w:rFonts w:ascii="Times New Roman" w:hAnsi="Times New Roman"/>
                <w:color w:val="191919"/>
                <w:sz w:val="18"/>
                <w:szCs w:val="18"/>
              </w:rPr>
              <w:t>4</w:t>
            </w:r>
          </w:p>
        </w:tc>
        <w:tc>
          <w:tcPr>
            <w:tcW w:w="1020" w:type="dxa"/>
            <w:gridSpan w:val="2"/>
            <w:vMerge/>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p>
        </w:tc>
      </w:tr>
      <w:tr w:rsidR="004E1E50" w:rsidRPr="007A7452" w:rsidTr="004E1E50">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9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8" w:firstLine="50"/>
              <w:rPr>
                <w:rFonts w:ascii="Times New Roman" w:hAnsi="Times New Roman"/>
                <w:sz w:val="24"/>
                <w:szCs w:val="24"/>
              </w:rPr>
            </w:pPr>
            <w:r w:rsidRPr="007A7452">
              <w:rPr>
                <w:rFonts w:ascii="Times New Roman" w:hAnsi="Times New Roman"/>
                <w:color w:val="191919"/>
                <w:sz w:val="18"/>
                <w:szCs w:val="18"/>
              </w:rPr>
              <w:t>2302K</w:t>
            </w:r>
          </w:p>
        </w:tc>
        <w:tc>
          <w:tcPr>
            <w:tcW w:w="4788"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38" w:firstLine="50"/>
              <w:rPr>
                <w:rFonts w:ascii="Times New Roman" w:hAnsi="Times New Roman"/>
                <w:sz w:val="24"/>
                <w:szCs w:val="24"/>
              </w:rPr>
            </w:pPr>
            <w:r w:rsidRPr="007A7452">
              <w:rPr>
                <w:rFonts w:ascii="Times New Roman" w:hAnsi="Times New Roman"/>
                <w:color w:val="191919"/>
                <w:sz w:val="18"/>
                <w:szCs w:val="18"/>
              </w:rPr>
              <w:t>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ganic Chemistry II</w:t>
            </w:r>
          </w:p>
        </w:tc>
        <w:tc>
          <w:tcPr>
            <w:tcW w:w="146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r w:rsidRPr="007A7452">
              <w:rPr>
                <w:rFonts w:ascii="Times New Roman" w:hAnsi="Times New Roman"/>
                <w:color w:val="191919"/>
                <w:sz w:val="18"/>
                <w:szCs w:val="18"/>
              </w:rPr>
              <w:t>4</w:t>
            </w:r>
          </w:p>
        </w:tc>
        <w:tc>
          <w:tcPr>
            <w:tcW w:w="1020" w:type="dxa"/>
            <w:gridSpan w:val="2"/>
            <w:vMerge/>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p>
        </w:tc>
      </w:tr>
      <w:tr w:rsidR="004E1E50" w:rsidRPr="007A7452" w:rsidTr="004E1E50">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EDU</w:t>
            </w:r>
          </w:p>
        </w:tc>
        <w:tc>
          <w:tcPr>
            <w:tcW w:w="9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8" w:firstLine="50"/>
              <w:rPr>
                <w:rFonts w:ascii="Times New Roman" w:hAnsi="Times New Roman"/>
                <w:sz w:val="24"/>
                <w:szCs w:val="24"/>
              </w:rPr>
            </w:pPr>
            <w:r w:rsidRPr="007A7452">
              <w:rPr>
                <w:rFonts w:ascii="Times New Roman" w:hAnsi="Times New Roman"/>
                <w:color w:val="191919"/>
                <w:sz w:val="18"/>
                <w:szCs w:val="18"/>
              </w:rPr>
              <w:t>2130</w:t>
            </w:r>
          </w:p>
        </w:tc>
        <w:tc>
          <w:tcPr>
            <w:tcW w:w="4788"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38" w:firstLine="50"/>
              <w:rPr>
                <w:rFonts w:ascii="Times New Roman" w:hAnsi="Times New Roman"/>
                <w:sz w:val="24"/>
                <w:szCs w:val="24"/>
              </w:rPr>
            </w:pPr>
            <w:r w:rsidRPr="007A7452">
              <w:rPr>
                <w:rFonts w:ascii="Times New Roman" w:hAnsi="Times New Roman"/>
                <w:color w:val="191919"/>
                <w:sz w:val="18"/>
                <w:szCs w:val="18"/>
              </w:rPr>
              <w:t>Explore</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z w:val="18"/>
                <w:szCs w:val="18"/>
              </w:rPr>
              <w:t>eaching/Learning</w:t>
            </w:r>
          </w:p>
        </w:tc>
        <w:tc>
          <w:tcPr>
            <w:tcW w:w="146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r w:rsidRPr="007A7452">
              <w:rPr>
                <w:rFonts w:ascii="Times New Roman" w:hAnsi="Times New Roman"/>
                <w:color w:val="191919"/>
                <w:sz w:val="18"/>
                <w:szCs w:val="18"/>
              </w:rPr>
              <w:t>3</w:t>
            </w:r>
          </w:p>
        </w:tc>
        <w:tc>
          <w:tcPr>
            <w:tcW w:w="1020" w:type="dxa"/>
            <w:gridSpan w:val="2"/>
            <w:vMerge/>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p>
        </w:tc>
      </w:tr>
      <w:tr w:rsidR="004E1E50" w:rsidRPr="007A7452" w:rsidTr="004E1E50">
        <w:trPr>
          <w:gridBefore w:val="1"/>
          <w:gridAfter w:val="1"/>
          <w:wBefore w:w="90" w:type="dxa"/>
          <w:wAfter w:w="65" w:type="dxa"/>
          <w:trHeight w:hRule="exact" w:val="214"/>
        </w:trPr>
        <w:tc>
          <w:tcPr>
            <w:tcW w:w="1032"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PEDH</w:t>
            </w:r>
          </w:p>
        </w:tc>
        <w:tc>
          <w:tcPr>
            <w:tcW w:w="9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8" w:firstLine="50"/>
              <w:rPr>
                <w:rFonts w:ascii="Times New Roman" w:hAnsi="Times New Roman"/>
                <w:sz w:val="24"/>
                <w:szCs w:val="24"/>
              </w:rPr>
            </w:pPr>
            <w:r w:rsidRPr="007A7452">
              <w:rPr>
                <w:rFonts w:ascii="Times New Roman" w:hAnsi="Times New Roman"/>
                <w:color w:val="191919"/>
                <w:sz w:val="18"/>
                <w:szCs w:val="18"/>
              </w:rPr>
              <w:t>choice</w:t>
            </w:r>
          </w:p>
        </w:tc>
        <w:tc>
          <w:tcPr>
            <w:tcW w:w="4788"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38" w:firstLine="50"/>
              <w:rPr>
                <w:rFonts w:ascii="Times New Roman" w:hAnsi="Times New Roman"/>
                <w:sz w:val="24"/>
                <w:szCs w:val="24"/>
              </w:rPr>
            </w:pPr>
            <w:r w:rsidRPr="007A7452">
              <w:rPr>
                <w:rFonts w:ascii="Times New Roman" w:hAnsi="Times New Roman"/>
                <w:color w:val="191919"/>
                <w:sz w:val="18"/>
                <w:szCs w:val="18"/>
              </w:rPr>
              <w:t>100X Physical Education choices</w:t>
            </w:r>
          </w:p>
        </w:tc>
        <w:tc>
          <w:tcPr>
            <w:tcW w:w="146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r w:rsidRPr="007A7452">
              <w:rPr>
                <w:rFonts w:ascii="Times New Roman" w:hAnsi="Times New Roman"/>
                <w:color w:val="191919"/>
                <w:sz w:val="18"/>
                <w:szCs w:val="18"/>
              </w:rPr>
              <w:t>1</w:t>
            </w:r>
          </w:p>
        </w:tc>
        <w:tc>
          <w:tcPr>
            <w:tcW w:w="1020" w:type="dxa"/>
            <w:gridSpan w:val="2"/>
            <w:vMerge/>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p>
        </w:tc>
      </w:tr>
      <w:tr w:rsidR="004E1E50" w:rsidRPr="007A7452" w:rsidTr="004E1E50">
        <w:trPr>
          <w:gridBefore w:val="1"/>
          <w:gridAfter w:val="1"/>
          <w:wBefore w:w="90" w:type="dxa"/>
          <w:wAfter w:w="65" w:type="dxa"/>
          <w:trHeight w:hRule="exact" w:val="322"/>
        </w:trPr>
        <w:tc>
          <w:tcPr>
            <w:tcW w:w="1032"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otals</w:t>
            </w:r>
          </w:p>
        </w:tc>
        <w:tc>
          <w:tcPr>
            <w:tcW w:w="9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4788"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1468"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left="828" w:firstLine="50"/>
              <w:rPr>
                <w:rFonts w:ascii="Times New Roman" w:hAnsi="Times New Roman"/>
                <w:sz w:val="24"/>
                <w:szCs w:val="24"/>
              </w:rPr>
            </w:pPr>
            <w:r w:rsidRPr="007A7452">
              <w:rPr>
                <w:rFonts w:ascii="Times New Roman" w:hAnsi="Times New Roman"/>
                <w:b/>
                <w:bCs/>
                <w:color w:val="191919"/>
                <w:sz w:val="18"/>
                <w:szCs w:val="18"/>
              </w:rPr>
              <w:t>16</w:t>
            </w:r>
          </w:p>
        </w:tc>
        <w:tc>
          <w:tcPr>
            <w:tcW w:w="102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right="40" w:firstLine="50"/>
              <w:jc w:val="right"/>
              <w:rPr>
                <w:rFonts w:ascii="Times New Roman" w:hAnsi="Times New Roman"/>
                <w:sz w:val="24"/>
                <w:szCs w:val="24"/>
              </w:rPr>
            </w:pPr>
            <w:r w:rsidRPr="007A7452">
              <w:rPr>
                <w:rFonts w:ascii="Times New Roman" w:hAnsi="Times New Roman"/>
                <w:b/>
                <w:bCs/>
                <w:color w:val="191919"/>
                <w:sz w:val="18"/>
                <w:szCs w:val="18"/>
              </w:rPr>
              <w:t>18</w:t>
            </w:r>
          </w:p>
        </w:tc>
      </w:tr>
      <w:tr w:rsidR="004E1E50" w:rsidRPr="007A7452" w:rsidTr="004E1E50">
        <w:trPr>
          <w:gridBefore w:val="1"/>
          <w:gridAfter w:val="1"/>
          <w:wBefore w:w="90" w:type="dxa"/>
          <w:wAfter w:w="65" w:type="dxa"/>
          <w:trHeight w:hRule="exact" w:val="326"/>
        </w:trPr>
        <w:tc>
          <w:tcPr>
            <w:tcW w:w="1032"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6" w:after="0"/>
              <w:ind w:left="40" w:firstLine="50"/>
              <w:rPr>
                <w:rFonts w:ascii="Times New Roman" w:hAnsi="Times New Roman"/>
                <w:sz w:val="24"/>
                <w:szCs w:val="24"/>
              </w:rPr>
            </w:pPr>
            <w:r w:rsidRPr="007A7452">
              <w:rPr>
                <w:rFonts w:ascii="Times New Roman" w:hAnsi="Times New Roman"/>
                <w:b/>
                <w:bCs/>
                <w:color w:val="191919"/>
                <w:sz w:val="18"/>
                <w:szCs w:val="18"/>
              </w:rPr>
              <w:t>Junior</w:t>
            </w:r>
            <w:r w:rsidRPr="007A7452">
              <w:rPr>
                <w:rFonts w:ascii="Times New Roman" w:hAnsi="Times New Roman"/>
                <w:b/>
                <w:bCs/>
                <w:color w:val="191919"/>
                <w:spacing w:val="-10"/>
                <w:sz w:val="18"/>
                <w:szCs w:val="18"/>
              </w:rPr>
              <w:t xml:space="preserve"> </w:t>
            </w:r>
            <w:r w:rsidRPr="007A7452">
              <w:rPr>
                <w:rFonts w:ascii="Times New Roman" w:hAnsi="Times New Roman"/>
                <w:b/>
                <w:bCs/>
                <w:color w:val="191919"/>
                <w:spacing w:val="-20"/>
                <w:sz w:val="18"/>
                <w:szCs w:val="18"/>
              </w:rPr>
              <w:t>Y</w:t>
            </w:r>
            <w:r w:rsidRPr="007A7452">
              <w:rPr>
                <w:rFonts w:ascii="Times New Roman" w:hAnsi="Times New Roman"/>
                <w:b/>
                <w:bCs/>
                <w:color w:val="191919"/>
                <w:sz w:val="18"/>
                <w:szCs w:val="18"/>
              </w:rPr>
              <w:t>ear</w:t>
            </w:r>
          </w:p>
        </w:tc>
        <w:tc>
          <w:tcPr>
            <w:tcW w:w="9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4788"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1468" w:type="dxa"/>
            <w:tcBorders>
              <w:top w:val="nil"/>
              <w:left w:val="nil"/>
              <w:bottom w:val="nil"/>
              <w:right w:val="nil"/>
            </w:tcBorders>
          </w:tcPr>
          <w:p w:rsidR="004E1E50" w:rsidRPr="007A7452" w:rsidRDefault="004E1E50" w:rsidP="004E1E50">
            <w:pPr>
              <w:widowControl w:val="0"/>
              <w:autoSpaceDE w:val="0"/>
              <w:autoSpaceDN w:val="0"/>
              <w:adjustRightInd w:val="0"/>
              <w:spacing w:before="96" w:after="0"/>
              <w:ind w:left="708" w:firstLine="50"/>
              <w:rPr>
                <w:rFonts w:ascii="Times New Roman" w:hAnsi="Times New Roman"/>
                <w:sz w:val="24"/>
                <w:szCs w:val="24"/>
              </w:rPr>
            </w:pPr>
            <w:r w:rsidRPr="007A7452">
              <w:rPr>
                <w:rFonts w:ascii="Times New Roman" w:hAnsi="Times New Roman"/>
                <w:b/>
                <w:bCs/>
                <w:color w:val="191919"/>
                <w:sz w:val="18"/>
                <w:szCs w:val="18"/>
              </w:rPr>
              <w:t>Fall</w:t>
            </w:r>
          </w:p>
        </w:tc>
        <w:tc>
          <w:tcPr>
            <w:tcW w:w="102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6" w:after="0"/>
              <w:ind w:left="460" w:hanging="38"/>
              <w:rPr>
                <w:rFonts w:ascii="Times New Roman" w:hAnsi="Times New Roman"/>
                <w:sz w:val="24"/>
                <w:szCs w:val="24"/>
              </w:rPr>
            </w:pPr>
            <w:r w:rsidRPr="007A7452">
              <w:rPr>
                <w:rFonts w:ascii="Times New Roman" w:hAnsi="Times New Roman"/>
                <w:b/>
                <w:bCs/>
                <w:color w:val="191919"/>
                <w:sz w:val="18"/>
                <w:szCs w:val="18"/>
              </w:rPr>
              <w:t>Spring</w:t>
            </w:r>
          </w:p>
        </w:tc>
      </w:tr>
      <w:tr w:rsidR="004E1E50" w:rsidRPr="007A7452" w:rsidTr="004E1E50">
        <w:trPr>
          <w:gridBefore w:val="1"/>
          <w:gridAfter w:val="1"/>
          <w:wBefore w:w="90" w:type="dxa"/>
          <w:wAfter w:w="65" w:type="dxa"/>
          <w:trHeight w:hRule="exact" w:val="218"/>
        </w:trPr>
        <w:tc>
          <w:tcPr>
            <w:tcW w:w="1032"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7" w:lineRule="exact"/>
              <w:ind w:left="40" w:firstLine="50"/>
              <w:rPr>
                <w:rFonts w:ascii="Times New Roman" w:hAnsi="Times New Roman"/>
                <w:sz w:val="24"/>
                <w:szCs w:val="24"/>
              </w:rPr>
            </w:pPr>
            <w:r w:rsidRPr="007A7452">
              <w:rPr>
                <w:rFonts w:ascii="Times New Roman" w:hAnsi="Times New Roman"/>
                <w:color w:val="191919"/>
                <w:sz w:val="18"/>
                <w:szCs w:val="18"/>
              </w:rPr>
              <w:t>PHYS</w:t>
            </w:r>
          </w:p>
        </w:tc>
        <w:tc>
          <w:tcPr>
            <w:tcW w:w="9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7" w:lineRule="exact"/>
              <w:ind w:left="88" w:firstLine="50"/>
              <w:rPr>
                <w:rFonts w:ascii="Times New Roman" w:hAnsi="Times New Roman"/>
                <w:sz w:val="24"/>
                <w:szCs w:val="24"/>
              </w:rPr>
            </w:pPr>
            <w:r w:rsidRPr="007A7452">
              <w:rPr>
                <w:rFonts w:ascii="Times New Roman" w:hAnsi="Times New Roman"/>
                <w:color w:val="191919"/>
                <w:spacing w:val="-7"/>
                <w:sz w:val="18"/>
                <w:szCs w:val="18"/>
              </w:rPr>
              <w:t>111</w:t>
            </w:r>
            <w:r w:rsidRPr="007A7452">
              <w:rPr>
                <w:rFonts w:ascii="Times New Roman" w:hAnsi="Times New Roman"/>
                <w:color w:val="191919"/>
                <w:sz w:val="18"/>
                <w:szCs w:val="18"/>
              </w:rPr>
              <w:t>1K</w:t>
            </w:r>
          </w:p>
        </w:tc>
        <w:tc>
          <w:tcPr>
            <w:tcW w:w="4788"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7" w:lineRule="exact"/>
              <w:ind w:left="238" w:firstLine="50"/>
              <w:rPr>
                <w:rFonts w:ascii="Times New Roman" w:hAnsi="Times New Roman"/>
                <w:sz w:val="24"/>
                <w:szCs w:val="24"/>
              </w:rPr>
            </w:pPr>
            <w:r w:rsidRPr="007A7452">
              <w:rPr>
                <w:rFonts w:ascii="Times New Roman" w:hAnsi="Times New Roman"/>
                <w:color w:val="191919"/>
                <w:sz w:val="18"/>
                <w:szCs w:val="18"/>
              </w:rPr>
              <w:t>Introductory Physics I</w:t>
            </w:r>
          </w:p>
        </w:tc>
        <w:tc>
          <w:tcPr>
            <w:tcW w:w="1468" w:type="dxa"/>
            <w:tcBorders>
              <w:top w:val="nil"/>
              <w:left w:val="nil"/>
              <w:bottom w:val="nil"/>
              <w:right w:val="nil"/>
            </w:tcBorders>
          </w:tcPr>
          <w:p w:rsidR="004E1E50" w:rsidRPr="007A7452" w:rsidRDefault="004E1E50" w:rsidP="004E1E50">
            <w:pPr>
              <w:widowControl w:val="0"/>
              <w:autoSpaceDE w:val="0"/>
              <w:autoSpaceDN w:val="0"/>
              <w:adjustRightInd w:val="0"/>
              <w:spacing w:after="0" w:line="197" w:lineRule="exact"/>
              <w:ind w:left="918" w:firstLine="50"/>
              <w:rPr>
                <w:rFonts w:ascii="Times New Roman" w:hAnsi="Times New Roman"/>
                <w:sz w:val="24"/>
                <w:szCs w:val="24"/>
              </w:rPr>
            </w:pPr>
            <w:r w:rsidRPr="007A7452">
              <w:rPr>
                <w:rFonts w:ascii="Times New Roman" w:hAnsi="Times New Roman"/>
                <w:color w:val="191919"/>
                <w:sz w:val="18"/>
                <w:szCs w:val="18"/>
              </w:rPr>
              <w:t>4</w:t>
            </w:r>
          </w:p>
        </w:tc>
        <w:tc>
          <w:tcPr>
            <w:tcW w:w="102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PHYS</w:t>
            </w:r>
          </w:p>
        </w:tc>
        <w:tc>
          <w:tcPr>
            <w:tcW w:w="9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7" w:firstLine="50"/>
              <w:rPr>
                <w:rFonts w:ascii="Times New Roman" w:hAnsi="Times New Roman"/>
                <w:sz w:val="24"/>
                <w:szCs w:val="24"/>
              </w:rPr>
            </w:pPr>
            <w:r w:rsidRPr="007A7452">
              <w:rPr>
                <w:rFonts w:ascii="Times New Roman" w:hAnsi="Times New Roman"/>
                <w:color w:val="191919"/>
                <w:spacing w:val="-7"/>
                <w:sz w:val="18"/>
                <w:szCs w:val="18"/>
              </w:rPr>
              <w:t>11</w:t>
            </w:r>
            <w:r w:rsidRPr="007A7452">
              <w:rPr>
                <w:rFonts w:ascii="Times New Roman" w:hAnsi="Times New Roman"/>
                <w:color w:val="191919"/>
                <w:sz w:val="18"/>
                <w:szCs w:val="18"/>
              </w:rPr>
              <w:t>12K</w:t>
            </w:r>
          </w:p>
        </w:tc>
        <w:tc>
          <w:tcPr>
            <w:tcW w:w="4788"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38" w:firstLine="50"/>
              <w:rPr>
                <w:rFonts w:ascii="Times New Roman" w:hAnsi="Times New Roman"/>
                <w:sz w:val="24"/>
                <w:szCs w:val="24"/>
              </w:rPr>
            </w:pPr>
            <w:r w:rsidRPr="007A7452">
              <w:rPr>
                <w:rFonts w:ascii="Times New Roman" w:hAnsi="Times New Roman"/>
                <w:color w:val="191919"/>
                <w:sz w:val="18"/>
                <w:szCs w:val="18"/>
              </w:rPr>
              <w:t>Introductory Physics II</w:t>
            </w:r>
          </w:p>
        </w:tc>
        <w:tc>
          <w:tcPr>
            <w:tcW w:w="146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r w:rsidRPr="007A7452">
              <w:rPr>
                <w:rFonts w:ascii="Times New Roman" w:hAnsi="Times New Roman"/>
                <w:color w:val="191919"/>
                <w:sz w:val="18"/>
                <w:szCs w:val="18"/>
              </w:rPr>
              <w:t>4</w:t>
            </w:r>
          </w:p>
        </w:tc>
        <w:tc>
          <w:tcPr>
            <w:tcW w:w="102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BIOL</w:t>
            </w:r>
          </w:p>
        </w:tc>
        <w:tc>
          <w:tcPr>
            <w:tcW w:w="9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8" w:firstLine="50"/>
              <w:rPr>
                <w:rFonts w:ascii="Times New Roman" w:hAnsi="Times New Roman"/>
                <w:sz w:val="24"/>
                <w:szCs w:val="24"/>
              </w:rPr>
            </w:pPr>
            <w:r w:rsidRPr="007A7452">
              <w:rPr>
                <w:rFonts w:ascii="Times New Roman" w:hAnsi="Times New Roman"/>
                <w:color w:val="191919"/>
                <w:sz w:val="18"/>
                <w:szCs w:val="18"/>
              </w:rPr>
              <w:t>3501K</w:t>
            </w:r>
          </w:p>
        </w:tc>
        <w:tc>
          <w:tcPr>
            <w:tcW w:w="4788"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38" w:firstLine="50"/>
              <w:rPr>
                <w:rFonts w:ascii="Times New Roman" w:hAnsi="Times New Roman"/>
                <w:sz w:val="24"/>
                <w:szCs w:val="24"/>
              </w:rPr>
            </w:pPr>
            <w:r w:rsidRPr="007A7452">
              <w:rPr>
                <w:rFonts w:ascii="Times New Roman" w:hAnsi="Times New Roman"/>
                <w:color w:val="191919"/>
                <w:sz w:val="18"/>
                <w:szCs w:val="18"/>
              </w:rPr>
              <w:t>Principles of Genetics</w:t>
            </w:r>
          </w:p>
        </w:tc>
        <w:tc>
          <w:tcPr>
            <w:tcW w:w="146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r w:rsidRPr="007A7452">
              <w:rPr>
                <w:rFonts w:ascii="Times New Roman" w:hAnsi="Times New Roman"/>
                <w:color w:val="191919"/>
                <w:sz w:val="18"/>
                <w:szCs w:val="18"/>
              </w:rPr>
              <w:t>4</w:t>
            </w:r>
          </w:p>
        </w:tc>
        <w:tc>
          <w:tcPr>
            <w:tcW w:w="102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9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8" w:firstLine="50"/>
              <w:rPr>
                <w:rFonts w:ascii="Times New Roman" w:hAnsi="Times New Roman"/>
                <w:sz w:val="24"/>
                <w:szCs w:val="24"/>
              </w:rPr>
            </w:pPr>
            <w:r w:rsidRPr="007A7452">
              <w:rPr>
                <w:rFonts w:ascii="Times New Roman" w:hAnsi="Times New Roman"/>
                <w:color w:val="191919"/>
                <w:sz w:val="18"/>
                <w:szCs w:val="18"/>
              </w:rPr>
              <w:t>3250K</w:t>
            </w:r>
          </w:p>
        </w:tc>
        <w:tc>
          <w:tcPr>
            <w:tcW w:w="4788"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38" w:firstLine="50"/>
              <w:rPr>
                <w:rFonts w:ascii="Times New Roman" w:hAnsi="Times New Roman"/>
                <w:sz w:val="24"/>
                <w:szCs w:val="24"/>
              </w:rPr>
            </w:pPr>
            <w:r w:rsidRPr="007A7452">
              <w:rPr>
                <w:rFonts w:ascii="Times New Roman" w:hAnsi="Times New Roman"/>
                <w:color w:val="191919"/>
                <w:sz w:val="18"/>
                <w:szCs w:val="18"/>
              </w:rPr>
              <w:t>Biochemistry</w:t>
            </w:r>
          </w:p>
        </w:tc>
        <w:tc>
          <w:tcPr>
            <w:tcW w:w="146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r w:rsidRPr="007A7452">
              <w:rPr>
                <w:rFonts w:ascii="Times New Roman" w:hAnsi="Times New Roman"/>
                <w:color w:val="191919"/>
                <w:sz w:val="18"/>
                <w:szCs w:val="18"/>
              </w:rPr>
              <w:t>4</w:t>
            </w:r>
          </w:p>
        </w:tc>
        <w:tc>
          <w:tcPr>
            <w:tcW w:w="102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COMM</w:t>
            </w:r>
          </w:p>
        </w:tc>
        <w:tc>
          <w:tcPr>
            <w:tcW w:w="9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7" w:firstLine="5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100</w:t>
            </w:r>
          </w:p>
        </w:tc>
        <w:tc>
          <w:tcPr>
            <w:tcW w:w="4788"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38" w:firstLine="50"/>
              <w:rPr>
                <w:rFonts w:ascii="Times New Roman" w:hAnsi="Times New Roman"/>
                <w:sz w:val="24"/>
                <w:szCs w:val="24"/>
              </w:rPr>
            </w:pPr>
            <w:r w:rsidRPr="007A7452">
              <w:rPr>
                <w:rFonts w:ascii="Times New Roman" w:hAnsi="Times New Roman"/>
                <w:color w:val="191919"/>
                <w:sz w:val="18"/>
                <w:szCs w:val="18"/>
              </w:rPr>
              <w:t>Anal. Disc. Of Global Issues</w:t>
            </w:r>
          </w:p>
        </w:tc>
        <w:tc>
          <w:tcPr>
            <w:tcW w:w="146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r w:rsidRPr="007A7452">
              <w:rPr>
                <w:rFonts w:ascii="Times New Roman" w:hAnsi="Times New Roman"/>
                <w:color w:val="191919"/>
                <w:sz w:val="18"/>
                <w:szCs w:val="18"/>
              </w:rPr>
              <w:t>3</w:t>
            </w:r>
          </w:p>
        </w:tc>
        <w:tc>
          <w:tcPr>
            <w:tcW w:w="102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Sped</w:t>
            </w:r>
          </w:p>
        </w:tc>
        <w:tc>
          <w:tcPr>
            <w:tcW w:w="9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8" w:firstLine="50"/>
              <w:rPr>
                <w:rFonts w:ascii="Times New Roman" w:hAnsi="Times New Roman"/>
                <w:sz w:val="24"/>
                <w:szCs w:val="24"/>
              </w:rPr>
            </w:pPr>
            <w:r w:rsidRPr="007A7452">
              <w:rPr>
                <w:rFonts w:ascii="Times New Roman" w:hAnsi="Times New Roman"/>
                <w:color w:val="191919"/>
                <w:sz w:val="18"/>
                <w:szCs w:val="18"/>
              </w:rPr>
              <w:t>3230</w:t>
            </w:r>
          </w:p>
        </w:tc>
        <w:tc>
          <w:tcPr>
            <w:tcW w:w="4788"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38" w:firstLine="50"/>
              <w:rPr>
                <w:rFonts w:ascii="Times New Roman" w:hAnsi="Times New Roman"/>
                <w:sz w:val="24"/>
                <w:szCs w:val="24"/>
              </w:rPr>
            </w:pPr>
            <w:proofErr w:type="spellStart"/>
            <w:r w:rsidRPr="007A7452">
              <w:rPr>
                <w:rFonts w:ascii="Times New Roman" w:hAnsi="Times New Roman"/>
                <w:color w:val="191919"/>
                <w:sz w:val="18"/>
                <w:szCs w:val="18"/>
              </w:rPr>
              <w:t>Contemp</w:t>
            </w:r>
            <w:proofErr w:type="spellEnd"/>
            <w:r w:rsidRPr="007A7452">
              <w:rPr>
                <w:rFonts w:ascii="Times New Roman" w:hAnsi="Times New Roman"/>
                <w:color w:val="191919"/>
                <w:sz w:val="18"/>
                <w:szCs w:val="18"/>
              </w:rPr>
              <w:t xml:space="preserve"> Perspective of Except Students</w:t>
            </w:r>
          </w:p>
        </w:tc>
        <w:tc>
          <w:tcPr>
            <w:tcW w:w="146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r w:rsidRPr="007A7452">
              <w:rPr>
                <w:rFonts w:ascii="Times New Roman" w:hAnsi="Times New Roman"/>
                <w:color w:val="191919"/>
                <w:sz w:val="18"/>
                <w:szCs w:val="18"/>
              </w:rPr>
              <w:t>3</w:t>
            </w:r>
          </w:p>
        </w:tc>
        <w:tc>
          <w:tcPr>
            <w:tcW w:w="102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Area C</w:t>
            </w:r>
          </w:p>
        </w:tc>
        <w:tc>
          <w:tcPr>
            <w:tcW w:w="9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133" w:firstLine="50"/>
              <w:rPr>
                <w:rFonts w:ascii="Times New Roman" w:hAnsi="Times New Roman"/>
                <w:sz w:val="24"/>
                <w:szCs w:val="24"/>
              </w:rPr>
            </w:pPr>
            <w:r w:rsidRPr="007A7452">
              <w:rPr>
                <w:rFonts w:ascii="Times New Roman" w:hAnsi="Times New Roman"/>
                <w:color w:val="191919"/>
                <w:sz w:val="18"/>
                <w:szCs w:val="18"/>
              </w:rPr>
              <w:t>elective</w:t>
            </w:r>
          </w:p>
        </w:tc>
        <w:tc>
          <w:tcPr>
            <w:tcW w:w="4788"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38" w:firstLine="50"/>
              <w:rPr>
                <w:rFonts w:ascii="Times New Roman" w:hAnsi="Times New Roman"/>
                <w:sz w:val="24"/>
                <w:szCs w:val="24"/>
              </w:rPr>
            </w:pPr>
            <w:r w:rsidRPr="007A7452">
              <w:rPr>
                <w:rFonts w:ascii="Times New Roman" w:hAnsi="Times New Roman"/>
                <w:color w:val="191919"/>
                <w:sz w:val="18"/>
                <w:szCs w:val="18"/>
              </w:rPr>
              <w:t>Fine</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Arts/ Humanity elective</w:t>
            </w:r>
          </w:p>
        </w:tc>
        <w:tc>
          <w:tcPr>
            <w:tcW w:w="146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r w:rsidRPr="007A7452">
              <w:rPr>
                <w:rFonts w:ascii="Times New Roman" w:hAnsi="Times New Roman"/>
                <w:color w:val="191919"/>
                <w:sz w:val="18"/>
                <w:szCs w:val="18"/>
              </w:rPr>
              <w:t>3</w:t>
            </w:r>
          </w:p>
        </w:tc>
        <w:tc>
          <w:tcPr>
            <w:tcW w:w="102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gridBefore w:val="1"/>
          <w:gridAfter w:val="1"/>
          <w:wBefore w:w="90" w:type="dxa"/>
          <w:wAfter w:w="65" w:type="dxa"/>
          <w:trHeight w:hRule="exact" w:val="216"/>
        </w:trPr>
        <w:tc>
          <w:tcPr>
            <w:tcW w:w="1032"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PHYS</w:t>
            </w:r>
          </w:p>
        </w:tc>
        <w:tc>
          <w:tcPr>
            <w:tcW w:w="9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7" w:firstLine="50"/>
              <w:rPr>
                <w:rFonts w:ascii="Times New Roman" w:hAnsi="Times New Roman"/>
                <w:sz w:val="24"/>
                <w:szCs w:val="24"/>
              </w:rPr>
            </w:pPr>
            <w:r w:rsidRPr="007A7452">
              <w:rPr>
                <w:rFonts w:ascii="Times New Roman" w:hAnsi="Times New Roman"/>
                <w:color w:val="191919"/>
                <w:sz w:val="18"/>
                <w:szCs w:val="18"/>
              </w:rPr>
              <w:t>3002</w:t>
            </w:r>
          </w:p>
        </w:tc>
        <w:tc>
          <w:tcPr>
            <w:tcW w:w="4788"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38" w:firstLine="50"/>
              <w:rPr>
                <w:rFonts w:ascii="Times New Roman" w:hAnsi="Times New Roman"/>
                <w:sz w:val="24"/>
                <w:szCs w:val="24"/>
              </w:rPr>
            </w:pPr>
            <w:r w:rsidRPr="007A7452">
              <w:rPr>
                <w:rFonts w:ascii="Times New Roman" w:hAnsi="Times New Roman"/>
                <w:color w:val="191919"/>
                <w:sz w:val="18"/>
                <w:szCs w:val="18"/>
              </w:rPr>
              <w:t>Adv Earth/ Space Science</w:t>
            </w:r>
          </w:p>
        </w:tc>
        <w:tc>
          <w:tcPr>
            <w:tcW w:w="146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r w:rsidRPr="007A7452">
              <w:rPr>
                <w:rFonts w:ascii="Times New Roman" w:hAnsi="Times New Roman"/>
                <w:color w:val="191919"/>
                <w:sz w:val="18"/>
                <w:szCs w:val="18"/>
              </w:rPr>
              <w:t>4</w:t>
            </w:r>
          </w:p>
        </w:tc>
        <w:tc>
          <w:tcPr>
            <w:tcW w:w="102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gridBefore w:val="1"/>
          <w:gridAfter w:val="1"/>
          <w:wBefore w:w="90" w:type="dxa"/>
          <w:wAfter w:w="65" w:type="dxa"/>
          <w:trHeight w:hRule="exact" w:val="214"/>
        </w:trPr>
        <w:tc>
          <w:tcPr>
            <w:tcW w:w="1032"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Area E</w:t>
            </w:r>
          </w:p>
        </w:tc>
        <w:tc>
          <w:tcPr>
            <w:tcW w:w="9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88" w:firstLine="50"/>
              <w:rPr>
                <w:rFonts w:ascii="Times New Roman" w:hAnsi="Times New Roman"/>
                <w:sz w:val="24"/>
                <w:szCs w:val="24"/>
              </w:rPr>
            </w:pPr>
            <w:r w:rsidRPr="007A7452">
              <w:rPr>
                <w:rFonts w:ascii="Times New Roman" w:hAnsi="Times New Roman"/>
                <w:color w:val="191919"/>
                <w:sz w:val="18"/>
                <w:szCs w:val="18"/>
              </w:rPr>
              <w:t>elective</w:t>
            </w:r>
          </w:p>
        </w:tc>
        <w:tc>
          <w:tcPr>
            <w:tcW w:w="4788"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238" w:firstLine="50"/>
              <w:rPr>
                <w:rFonts w:ascii="Times New Roman" w:hAnsi="Times New Roman"/>
                <w:sz w:val="24"/>
                <w:szCs w:val="24"/>
              </w:rPr>
            </w:pPr>
            <w:r w:rsidRPr="007A7452">
              <w:rPr>
                <w:rFonts w:ascii="Times New Roman" w:hAnsi="Times New Roman"/>
                <w:color w:val="191919"/>
                <w:sz w:val="18"/>
                <w:szCs w:val="18"/>
              </w:rPr>
              <w:t>Social Science Elective</w:t>
            </w:r>
          </w:p>
        </w:tc>
        <w:tc>
          <w:tcPr>
            <w:tcW w:w="1468"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18" w:firstLine="50"/>
              <w:rPr>
                <w:rFonts w:ascii="Times New Roman" w:hAnsi="Times New Roman"/>
                <w:sz w:val="24"/>
                <w:szCs w:val="24"/>
              </w:rPr>
            </w:pPr>
            <w:r w:rsidRPr="007A7452">
              <w:rPr>
                <w:rFonts w:ascii="Times New Roman" w:hAnsi="Times New Roman"/>
                <w:color w:val="191919"/>
                <w:sz w:val="18"/>
                <w:szCs w:val="18"/>
              </w:rPr>
              <w:t>3</w:t>
            </w:r>
          </w:p>
        </w:tc>
        <w:tc>
          <w:tcPr>
            <w:tcW w:w="102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gridBefore w:val="1"/>
          <w:gridAfter w:val="1"/>
          <w:wBefore w:w="90" w:type="dxa"/>
          <w:wAfter w:w="65" w:type="dxa"/>
          <w:trHeight w:hRule="exact" w:val="296"/>
        </w:trPr>
        <w:tc>
          <w:tcPr>
            <w:tcW w:w="1032"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w:t>
            </w:r>
          </w:p>
        </w:tc>
        <w:tc>
          <w:tcPr>
            <w:tcW w:w="93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4788"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1468"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left="828" w:firstLine="50"/>
              <w:rPr>
                <w:rFonts w:ascii="Times New Roman" w:hAnsi="Times New Roman"/>
                <w:sz w:val="24"/>
                <w:szCs w:val="24"/>
              </w:rPr>
            </w:pPr>
            <w:r w:rsidRPr="007A7452">
              <w:rPr>
                <w:rFonts w:ascii="Times New Roman" w:hAnsi="Times New Roman"/>
                <w:b/>
                <w:bCs/>
                <w:color w:val="191919"/>
                <w:sz w:val="18"/>
                <w:szCs w:val="18"/>
              </w:rPr>
              <w:t>18</w:t>
            </w:r>
          </w:p>
        </w:tc>
        <w:tc>
          <w:tcPr>
            <w:tcW w:w="102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right="40" w:firstLine="50"/>
              <w:jc w:val="right"/>
              <w:rPr>
                <w:rFonts w:ascii="Times New Roman" w:hAnsi="Times New Roman"/>
                <w:sz w:val="24"/>
                <w:szCs w:val="24"/>
              </w:rPr>
            </w:pPr>
            <w:r w:rsidRPr="007A7452">
              <w:rPr>
                <w:rFonts w:ascii="Times New Roman" w:hAnsi="Times New Roman"/>
                <w:b/>
                <w:bCs/>
                <w:color w:val="191919"/>
                <w:sz w:val="18"/>
                <w:szCs w:val="18"/>
              </w:rPr>
              <w:t>14</w:t>
            </w:r>
          </w:p>
        </w:tc>
      </w:tr>
      <w:tr w:rsidR="004E1E50" w:rsidRPr="007A7452" w:rsidTr="004E1E50">
        <w:trPr>
          <w:trHeight w:hRule="exact" w:val="326"/>
        </w:trPr>
        <w:tc>
          <w:tcPr>
            <w:tcW w:w="1027"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6" w:after="0"/>
              <w:ind w:left="40" w:firstLine="50"/>
              <w:rPr>
                <w:rFonts w:ascii="Times New Roman" w:hAnsi="Times New Roman"/>
                <w:sz w:val="24"/>
                <w:szCs w:val="24"/>
              </w:rPr>
            </w:pPr>
          </w:p>
        </w:tc>
        <w:tc>
          <w:tcPr>
            <w:tcW w:w="813"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491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1623" w:type="dxa"/>
            <w:gridSpan w:val="3"/>
            <w:tcBorders>
              <w:top w:val="nil"/>
              <w:left w:val="nil"/>
              <w:bottom w:val="nil"/>
              <w:right w:val="nil"/>
            </w:tcBorders>
          </w:tcPr>
          <w:p w:rsidR="004E1E50" w:rsidRPr="007A7452" w:rsidRDefault="004E1E50" w:rsidP="004E1E50">
            <w:pPr>
              <w:widowControl w:val="0"/>
              <w:autoSpaceDE w:val="0"/>
              <w:autoSpaceDN w:val="0"/>
              <w:adjustRightInd w:val="0"/>
              <w:spacing w:before="96" w:after="0"/>
              <w:ind w:left="863" w:firstLine="50"/>
              <w:rPr>
                <w:rFonts w:ascii="Times New Roman" w:hAnsi="Times New Roman"/>
                <w:sz w:val="24"/>
                <w:szCs w:val="24"/>
              </w:rPr>
            </w:pPr>
          </w:p>
        </w:tc>
        <w:tc>
          <w:tcPr>
            <w:tcW w:w="1020" w:type="dxa"/>
            <w:gridSpan w:val="2"/>
            <w:tcBorders>
              <w:top w:val="nil"/>
              <w:left w:val="nil"/>
              <w:bottom w:val="nil"/>
              <w:right w:val="nil"/>
            </w:tcBorders>
          </w:tcPr>
          <w:p w:rsidR="004E1E50" w:rsidRPr="007A7452" w:rsidRDefault="004E1E50" w:rsidP="004E1E50">
            <w:pPr>
              <w:widowControl w:val="0"/>
              <w:autoSpaceDE w:val="0"/>
              <w:autoSpaceDN w:val="0"/>
              <w:adjustRightInd w:val="0"/>
              <w:spacing w:before="96" w:after="0"/>
              <w:ind w:left="267" w:firstLine="0"/>
              <w:rPr>
                <w:rFonts w:ascii="Times New Roman" w:hAnsi="Times New Roman"/>
                <w:sz w:val="24"/>
                <w:szCs w:val="24"/>
              </w:rPr>
            </w:pPr>
          </w:p>
        </w:tc>
      </w:tr>
    </w:tbl>
    <w:p w:rsidR="004E1E50" w:rsidRDefault="004E1E50" w:rsidP="004E1E50">
      <w:pPr>
        <w:widowControl w:val="0"/>
        <w:autoSpaceDE w:val="0"/>
        <w:autoSpaceDN w:val="0"/>
        <w:adjustRightInd w:val="0"/>
        <w:spacing w:after="0"/>
        <w:ind w:left="540" w:firstLine="0"/>
        <w:rPr>
          <w:rFonts w:ascii="Times New Roman" w:hAnsi="Times New Roman"/>
          <w:color w:val="000000"/>
          <w:sz w:val="18"/>
          <w:szCs w:val="18"/>
        </w:rPr>
      </w:pPr>
      <w:r>
        <w:rPr>
          <w:rFonts w:ascii="Times New Roman" w:hAnsi="Times New Roman"/>
          <w:b/>
          <w:bCs/>
          <w:color w:val="191919"/>
          <w:sz w:val="18"/>
          <w:szCs w:val="18"/>
        </w:rPr>
        <w:t>Summer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Session</w:t>
      </w:r>
    </w:p>
    <w:tbl>
      <w:tblPr>
        <w:tblW w:w="0" w:type="auto"/>
        <w:tblInd w:w="540" w:type="dxa"/>
        <w:tblLayout w:type="fixed"/>
        <w:tblCellMar>
          <w:left w:w="0" w:type="dxa"/>
          <w:right w:w="0" w:type="dxa"/>
        </w:tblCellMar>
        <w:tblLook w:val="0000"/>
      </w:tblPr>
      <w:tblGrid>
        <w:gridCol w:w="1027"/>
        <w:gridCol w:w="813"/>
        <w:gridCol w:w="4640"/>
        <w:gridCol w:w="1623"/>
        <w:gridCol w:w="1020"/>
      </w:tblGrid>
      <w:tr w:rsidR="004E1E50" w:rsidRPr="007A7452" w:rsidTr="004E1E50">
        <w:trPr>
          <w:trHeight w:hRule="exact" w:val="237"/>
        </w:trPr>
        <w:tc>
          <w:tcPr>
            <w:tcW w:w="1027"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40" w:firstLine="50"/>
              <w:rPr>
                <w:rFonts w:ascii="Times New Roman" w:hAnsi="Times New Roman"/>
                <w:sz w:val="24"/>
                <w:szCs w:val="24"/>
              </w:rPr>
            </w:pPr>
            <w:r w:rsidRPr="007A7452">
              <w:rPr>
                <w:rFonts w:ascii="Times New Roman" w:hAnsi="Times New Roman"/>
                <w:color w:val="191919"/>
                <w:sz w:val="18"/>
                <w:szCs w:val="18"/>
              </w:rPr>
              <w:t>SPED</w:t>
            </w:r>
          </w:p>
        </w:tc>
        <w:tc>
          <w:tcPr>
            <w:tcW w:w="813"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93" w:firstLine="50"/>
              <w:rPr>
                <w:rFonts w:ascii="Times New Roman" w:hAnsi="Times New Roman"/>
                <w:sz w:val="24"/>
                <w:szCs w:val="24"/>
              </w:rPr>
            </w:pPr>
            <w:r w:rsidRPr="007A7452">
              <w:rPr>
                <w:rFonts w:ascii="Times New Roman" w:hAnsi="Times New Roman"/>
                <w:color w:val="191919"/>
                <w:sz w:val="18"/>
                <w:szCs w:val="18"/>
              </w:rPr>
              <w:t>2330</w:t>
            </w:r>
          </w:p>
        </w:tc>
        <w:tc>
          <w:tcPr>
            <w:tcW w:w="4640"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360" w:firstLine="50"/>
              <w:rPr>
                <w:rFonts w:ascii="Times New Roman" w:hAnsi="Times New Roman"/>
                <w:sz w:val="24"/>
                <w:szCs w:val="24"/>
              </w:rPr>
            </w:pPr>
            <w:r w:rsidRPr="007A7452">
              <w:rPr>
                <w:rFonts w:ascii="Times New Roman" w:hAnsi="Times New Roman"/>
                <w:color w:val="191919"/>
                <w:sz w:val="18"/>
                <w:szCs w:val="18"/>
              </w:rPr>
              <w:t>Exceptional Children</w:t>
            </w:r>
          </w:p>
        </w:tc>
        <w:tc>
          <w:tcPr>
            <w:tcW w:w="1623" w:type="dxa"/>
            <w:tcBorders>
              <w:top w:val="nil"/>
              <w:left w:val="nil"/>
              <w:bottom w:val="nil"/>
              <w:right w:val="nil"/>
            </w:tcBorders>
          </w:tcPr>
          <w:p w:rsidR="004E1E50" w:rsidRPr="007A7452" w:rsidRDefault="004E1E50" w:rsidP="004E1E50">
            <w:pPr>
              <w:widowControl w:val="0"/>
              <w:autoSpaceDE w:val="0"/>
              <w:autoSpaceDN w:val="0"/>
              <w:adjustRightInd w:val="0"/>
              <w:spacing w:before="9" w:after="0"/>
              <w:ind w:left="1073" w:firstLine="50"/>
              <w:rPr>
                <w:rFonts w:ascii="Times New Roman" w:hAnsi="Times New Roman"/>
                <w:sz w:val="24"/>
                <w:szCs w:val="24"/>
              </w:rPr>
            </w:pPr>
            <w:r w:rsidRPr="007A7452">
              <w:rPr>
                <w:rFonts w:ascii="Times New Roman" w:hAnsi="Times New Roman"/>
                <w:color w:val="191919"/>
                <w:sz w:val="18"/>
                <w:szCs w:val="18"/>
              </w:rPr>
              <w:t>3</w:t>
            </w:r>
          </w:p>
        </w:tc>
        <w:tc>
          <w:tcPr>
            <w:tcW w:w="1020" w:type="dxa"/>
            <w:vMerge w:val="restart"/>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trHeight w:hRule="exact" w:val="214"/>
        </w:trPr>
        <w:tc>
          <w:tcPr>
            <w:tcW w:w="102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813"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3" w:firstLine="50"/>
              <w:rPr>
                <w:rFonts w:ascii="Times New Roman" w:hAnsi="Times New Roman"/>
                <w:sz w:val="24"/>
                <w:szCs w:val="24"/>
              </w:rPr>
            </w:pPr>
            <w:r w:rsidRPr="007A7452">
              <w:rPr>
                <w:rFonts w:ascii="Times New Roman" w:hAnsi="Times New Roman"/>
                <w:color w:val="191919"/>
                <w:sz w:val="18"/>
                <w:szCs w:val="18"/>
              </w:rPr>
              <w:t>24</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464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Statistics</w:t>
            </w:r>
          </w:p>
        </w:tc>
        <w:tc>
          <w:tcPr>
            <w:tcW w:w="1623"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1073" w:firstLine="50"/>
              <w:rPr>
                <w:rFonts w:ascii="Times New Roman" w:hAnsi="Times New Roman"/>
                <w:sz w:val="24"/>
                <w:szCs w:val="24"/>
              </w:rPr>
            </w:pPr>
            <w:r w:rsidRPr="007A7452">
              <w:rPr>
                <w:rFonts w:ascii="Times New Roman" w:hAnsi="Times New Roman"/>
                <w:color w:val="191919"/>
                <w:sz w:val="18"/>
                <w:szCs w:val="18"/>
              </w:rPr>
              <w:t>3</w:t>
            </w:r>
          </w:p>
        </w:tc>
        <w:tc>
          <w:tcPr>
            <w:tcW w:w="1020" w:type="dxa"/>
            <w:vMerge/>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1073" w:firstLine="50"/>
              <w:rPr>
                <w:rFonts w:ascii="Times New Roman" w:hAnsi="Times New Roman"/>
                <w:sz w:val="24"/>
                <w:szCs w:val="24"/>
              </w:rPr>
            </w:pPr>
          </w:p>
        </w:tc>
      </w:tr>
      <w:tr w:rsidR="004E1E50" w:rsidRPr="007A7452" w:rsidTr="004E1E50">
        <w:trPr>
          <w:trHeight w:hRule="exact" w:val="322"/>
        </w:trPr>
        <w:tc>
          <w:tcPr>
            <w:tcW w:w="1027"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w:t>
            </w:r>
          </w:p>
        </w:tc>
        <w:tc>
          <w:tcPr>
            <w:tcW w:w="813"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4640"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1623"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left="1073" w:firstLine="50"/>
              <w:rPr>
                <w:rFonts w:ascii="Times New Roman" w:hAnsi="Times New Roman"/>
                <w:sz w:val="24"/>
                <w:szCs w:val="24"/>
              </w:rPr>
            </w:pPr>
            <w:r w:rsidRPr="007A7452">
              <w:rPr>
                <w:rFonts w:ascii="Times New Roman" w:hAnsi="Times New Roman"/>
                <w:b/>
                <w:bCs/>
                <w:color w:val="191919"/>
                <w:sz w:val="18"/>
                <w:szCs w:val="18"/>
              </w:rPr>
              <w:t>6</w:t>
            </w:r>
          </w:p>
        </w:tc>
        <w:tc>
          <w:tcPr>
            <w:tcW w:w="1020" w:type="dxa"/>
            <w:vMerge/>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left="1073" w:firstLine="50"/>
              <w:rPr>
                <w:rFonts w:ascii="Times New Roman" w:hAnsi="Times New Roman"/>
                <w:sz w:val="24"/>
                <w:szCs w:val="24"/>
              </w:rPr>
            </w:pPr>
          </w:p>
        </w:tc>
      </w:tr>
      <w:tr w:rsidR="004E1E50" w:rsidRPr="007A7452" w:rsidTr="004E1E50">
        <w:trPr>
          <w:trHeight w:hRule="exact" w:val="326"/>
        </w:trPr>
        <w:tc>
          <w:tcPr>
            <w:tcW w:w="1027" w:type="dxa"/>
            <w:tcBorders>
              <w:top w:val="nil"/>
              <w:left w:val="nil"/>
              <w:bottom w:val="nil"/>
              <w:right w:val="nil"/>
            </w:tcBorders>
          </w:tcPr>
          <w:p w:rsidR="004E1E50" w:rsidRPr="007A7452" w:rsidRDefault="004E1E50" w:rsidP="004E1E50">
            <w:pPr>
              <w:widowControl w:val="0"/>
              <w:autoSpaceDE w:val="0"/>
              <w:autoSpaceDN w:val="0"/>
              <w:adjustRightInd w:val="0"/>
              <w:spacing w:before="96" w:after="0"/>
              <w:ind w:left="40" w:firstLine="50"/>
              <w:rPr>
                <w:rFonts w:ascii="Times New Roman" w:hAnsi="Times New Roman"/>
                <w:sz w:val="24"/>
                <w:szCs w:val="24"/>
              </w:rPr>
            </w:pPr>
            <w:r w:rsidRPr="007A7452">
              <w:rPr>
                <w:rFonts w:ascii="Times New Roman" w:hAnsi="Times New Roman"/>
                <w:b/>
                <w:bCs/>
                <w:color w:val="191919"/>
                <w:sz w:val="18"/>
                <w:szCs w:val="18"/>
              </w:rPr>
              <w:t>Senior</w:t>
            </w:r>
            <w:r w:rsidRPr="007A7452">
              <w:rPr>
                <w:rFonts w:ascii="Times New Roman" w:hAnsi="Times New Roman"/>
                <w:b/>
                <w:bCs/>
                <w:color w:val="191919"/>
                <w:spacing w:val="-10"/>
                <w:sz w:val="18"/>
                <w:szCs w:val="18"/>
              </w:rPr>
              <w:t xml:space="preserve"> </w:t>
            </w:r>
            <w:r w:rsidRPr="007A7452">
              <w:rPr>
                <w:rFonts w:ascii="Times New Roman" w:hAnsi="Times New Roman"/>
                <w:b/>
                <w:bCs/>
                <w:color w:val="191919"/>
                <w:spacing w:val="-20"/>
                <w:sz w:val="18"/>
                <w:szCs w:val="18"/>
              </w:rPr>
              <w:t>Y</w:t>
            </w:r>
            <w:r w:rsidRPr="007A7452">
              <w:rPr>
                <w:rFonts w:ascii="Times New Roman" w:hAnsi="Times New Roman"/>
                <w:b/>
                <w:bCs/>
                <w:color w:val="191919"/>
                <w:sz w:val="18"/>
                <w:szCs w:val="18"/>
              </w:rPr>
              <w:t>ear</w:t>
            </w:r>
          </w:p>
        </w:tc>
        <w:tc>
          <w:tcPr>
            <w:tcW w:w="813"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4640"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1623" w:type="dxa"/>
            <w:tcBorders>
              <w:top w:val="nil"/>
              <w:left w:val="nil"/>
              <w:bottom w:val="nil"/>
              <w:right w:val="nil"/>
            </w:tcBorders>
          </w:tcPr>
          <w:p w:rsidR="004E1E50" w:rsidRPr="007A7452" w:rsidRDefault="004E1E50" w:rsidP="004E1E50">
            <w:pPr>
              <w:widowControl w:val="0"/>
              <w:autoSpaceDE w:val="0"/>
              <w:autoSpaceDN w:val="0"/>
              <w:adjustRightInd w:val="0"/>
              <w:spacing w:before="96" w:after="0"/>
              <w:ind w:left="863" w:firstLine="50"/>
              <w:rPr>
                <w:rFonts w:ascii="Times New Roman" w:hAnsi="Times New Roman"/>
                <w:sz w:val="24"/>
                <w:szCs w:val="24"/>
              </w:rPr>
            </w:pPr>
            <w:r w:rsidRPr="007A7452">
              <w:rPr>
                <w:rFonts w:ascii="Times New Roman" w:hAnsi="Times New Roman"/>
                <w:b/>
                <w:bCs/>
                <w:color w:val="191919"/>
                <w:sz w:val="18"/>
                <w:szCs w:val="18"/>
              </w:rPr>
              <w:t>Fall</w:t>
            </w:r>
          </w:p>
        </w:tc>
        <w:tc>
          <w:tcPr>
            <w:tcW w:w="1020" w:type="dxa"/>
            <w:tcBorders>
              <w:top w:val="nil"/>
              <w:left w:val="nil"/>
              <w:bottom w:val="nil"/>
              <w:right w:val="nil"/>
            </w:tcBorders>
          </w:tcPr>
          <w:p w:rsidR="004E1E50" w:rsidRPr="007A7452" w:rsidRDefault="004E1E50" w:rsidP="004E1E50">
            <w:pPr>
              <w:widowControl w:val="0"/>
              <w:autoSpaceDE w:val="0"/>
              <w:autoSpaceDN w:val="0"/>
              <w:adjustRightInd w:val="0"/>
              <w:spacing w:before="96" w:after="0"/>
              <w:ind w:left="460" w:hanging="13"/>
              <w:rPr>
                <w:rFonts w:ascii="Times New Roman" w:hAnsi="Times New Roman"/>
                <w:sz w:val="24"/>
                <w:szCs w:val="24"/>
              </w:rPr>
            </w:pPr>
            <w:r w:rsidRPr="007A7452">
              <w:rPr>
                <w:rFonts w:ascii="Times New Roman" w:hAnsi="Times New Roman"/>
                <w:b/>
                <w:bCs/>
                <w:color w:val="191919"/>
                <w:sz w:val="18"/>
                <w:szCs w:val="18"/>
              </w:rPr>
              <w:t>Spring</w:t>
            </w:r>
          </w:p>
        </w:tc>
      </w:tr>
      <w:tr w:rsidR="004E1E50" w:rsidRPr="007A7452" w:rsidTr="004E1E50">
        <w:trPr>
          <w:trHeight w:hRule="exact" w:val="218"/>
        </w:trPr>
        <w:tc>
          <w:tcPr>
            <w:tcW w:w="1027" w:type="dxa"/>
            <w:tcBorders>
              <w:top w:val="nil"/>
              <w:left w:val="nil"/>
              <w:bottom w:val="nil"/>
              <w:right w:val="nil"/>
            </w:tcBorders>
          </w:tcPr>
          <w:p w:rsidR="004E1E50" w:rsidRPr="007A7452" w:rsidRDefault="004E1E50" w:rsidP="004E1E50">
            <w:pPr>
              <w:widowControl w:val="0"/>
              <w:autoSpaceDE w:val="0"/>
              <w:autoSpaceDN w:val="0"/>
              <w:adjustRightInd w:val="0"/>
              <w:spacing w:after="0" w:line="197" w:lineRule="exact"/>
              <w:ind w:left="40" w:firstLine="50"/>
              <w:rPr>
                <w:rFonts w:ascii="Times New Roman" w:hAnsi="Times New Roman"/>
                <w:sz w:val="24"/>
                <w:szCs w:val="24"/>
              </w:rPr>
            </w:pPr>
            <w:r w:rsidRPr="007A7452">
              <w:rPr>
                <w:rFonts w:ascii="Times New Roman" w:hAnsi="Times New Roman"/>
                <w:color w:val="191919"/>
                <w:sz w:val="18"/>
                <w:szCs w:val="18"/>
              </w:rPr>
              <w:t>Area E</w:t>
            </w:r>
          </w:p>
        </w:tc>
        <w:tc>
          <w:tcPr>
            <w:tcW w:w="813"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4640" w:type="dxa"/>
            <w:tcBorders>
              <w:top w:val="nil"/>
              <w:left w:val="nil"/>
              <w:bottom w:val="nil"/>
              <w:right w:val="nil"/>
            </w:tcBorders>
          </w:tcPr>
          <w:p w:rsidR="004E1E50" w:rsidRPr="007A7452" w:rsidRDefault="004E1E50" w:rsidP="004E1E50">
            <w:pPr>
              <w:widowControl w:val="0"/>
              <w:autoSpaceDE w:val="0"/>
              <w:autoSpaceDN w:val="0"/>
              <w:adjustRightInd w:val="0"/>
              <w:spacing w:after="0" w:line="197" w:lineRule="exact"/>
              <w:ind w:left="360" w:firstLine="50"/>
              <w:rPr>
                <w:rFonts w:ascii="Times New Roman" w:hAnsi="Times New Roman"/>
                <w:sz w:val="24"/>
                <w:szCs w:val="24"/>
              </w:rPr>
            </w:pPr>
            <w:r w:rsidRPr="007A7452">
              <w:rPr>
                <w:rFonts w:ascii="Times New Roman" w:hAnsi="Times New Roman"/>
                <w:color w:val="191919"/>
                <w:sz w:val="18"/>
                <w:szCs w:val="18"/>
              </w:rPr>
              <w:t>Social Science Elective</w:t>
            </w:r>
          </w:p>
        </w:tc>
        <w:tc>
          <w:tcPr>
            <w:tcW w:w="1623" w:type="dxa"/>
            <w:tcBorders>
              <w:top w:val="nil"/>
              <w:left w:val="nil"/>
              <w:bottom w:val="nil"/>
              <w:right w:val="nil"/>
            </w:tcBorders>
          </w:tcPr>
          <w:p w:rsidR="004E1E50" w:rsidRPr="007A7452" w:rsidRDefault="004E1E50" w:rsidP="004E1E50">
            <w:pPr>
              <w:widowControl w:val="0"/>
              <w:autoSpaceDE w:val="0"/>
              <w:autoSpaceDN w:val="0"/>
              <w:adjustRightInd w:val="0"/>
              <w:spacing w:after="0" w:line="197" w:lineRule="exact"/>
              <w:ind w:left="1073" w:firstLine="50"/>
              <w:rPr>
                <w:rFonts w:ascii="Times New Roman" w:hAnsi="Times New Roman"/>
                <w:sz w:val="24"/>
                <w:szCs w:val="24"/>
              </w:rPr>
            </w:pPr>
            <w:r w:rsidRPr="007A7452">
              <w:rPr>
                <w:rFonts w:ascii="Times New Roman" w:hAnsi="Times New Roman"/>
                <w:color w:val="191919"/>
                <w:sz w:val="18"/>
                <w:szCs w:val="18"/>
              </w:rPr>
              <w:t>3</w:t>
            </w:r>
          </w:p>
        </w:tc>
        <w:tc>
          <w:tcPr>
            <w:tcW w:w="1020"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trHeight w:hRule="exact" w:val="216"/>
        </w:trPr>
        <w:tc>
          <w:tcPr>
            <w:tcW w:w="102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EDUC</w:t>
            </w:r>
          </w:p>
        </w:tc>
        <w:tc>
          <w:tcPr>
            <w:tcW w:w="813"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3" w:firstLine="50"/>
              <w:rPr>
                <w:rFonts w:ascii="Times New Roman" w:hAnsi="Times New Roman"/>
                <w:sz w:val="24"/>
                <w:szCs w:val="24"/>
              </w:rPr>
            </w:pPr>
            <w:r w:rsidRPr="007A7452">
              <w:rPr>
                <w:rFonts w:ascii="Times New Roman" w:hAnsi="Times New Roman"/>
                <w:color w:val="191919"/>
                <w:sz w:val="18"/>
                <w:szCs w:val="18"/>
              </w:rPr>
              <w:t>4400</w:t>
            </w:r>
          </w:p>
        </w:tc>
        <w:tc>
          <w:tcPr>
            <w:tcW w:w="464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Prep. for</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z w:val="18"/>
                <w:szCs w:val="18"/>
              </w:rPr>
              <w:t>eaching</w:t>
            </w:r>
          </w:p>
        </w:tc>
        <w:tc>
          <w:tcPr>
            <w:tcW w:w="1623"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1073" w:firstLine="50"/>
              <w:rPr>
                <w:rFonts w:ascii="Times New Roman" w:hAnsi="Times New Roman"/>
                <w:sz w:val="24"/>
                <w:szCs w:val="24"/>
              </w:rPr>
            </w:pPr>
            <w:r w:rsidRPr="007A7452">
              <w:rPr>
                <w:rFonts w:ascii="Times New Roman" w:hAnsi="Times New Roman"/>
                <w:color w:val="191919"/>
                <w:sz w:val="18"/>
                <w:szCs w:val="18"/>
              </w:rPr>
              <w:t>2</w:t>
            </w:r>
          </w:p>
        </w:tc>
        <w:tc>
          <w:tcPr>
            <w:tcW w:w="1020"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trHeight w:hRule="exact" w:val="216"/>
        </w:trPr>
        <w:tc>
          <w:tcPr>
            <w:tcW w:w="102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EDUC</w:t>
            </w:r>
          </w:p>
        </w:tc>
        <w:tc>
          <w:tcPr>
            <w:tcW w:w="813"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3" w:firstLine="50"/>
              <w:rPr>
                <w:rFonts w:ascii="Times New Roman" w:hAnsi="Times New Roman"/>
                <w:sz w:val="24"/>
                <w:szCs w:val="24"/>
              </w:rPr>
            </w:pPr>
            <w:r w:rsidRPr="007A7452">
              <w:rPr>
                <w:rFonts w:ascii="Times New Roman" w:hAnsi="Times New Roman"/>
                <w:color w:val="191919"/>
                <w:sz w:val="18"/>
                <w:szCs w:val="18"/>
              </w:rPr>
              <w:t>4441</w:t>
            </w:r>
          </w:p>
        </w:tc>
        <w:tc>
          <w:tcPr>
            <w:tcW w:w="464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pacing w:val="-13"/>
                <w:sz w:val="18"/>
                <w:szCs w:val="18"/>
              </w:rPr>
              <w:t>T</w:t>
            </w:r>
            <w:r w:rsidRPr="007A7452">
              <w:rPr>
                <w:rFonts w:ascii="Times New Roman" w:hAnsi="Times New Roman"/>
                <w:color w:val="191919"/>
                <w:sz w:val="18"/>
                <w:szCs w:val="18"/>
              </w:rPr>
              <w:t>eaching Reading</w:t>
            </w:r>
          </w:p>
        </w:tc>
        <w:tc>
          <w:tcPr>
            <w:tcW w:w="1623"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1073" w:firstLine="50"/>
              <w:rPr>
                <w:rFonts w:ascii="Times New Roman" w:hAnsi="Times New Roman"/>
                <w:sz w:val="24"/>
                <w:szCs w:val="24"/>
              </w:rPr>
            </w:pPr>
            <w:r w:rsidRPr="007A7452">
              <w:rPr>
                <w:rFonts w:ascii="Times New Roman" w:hAnsi="Times New Roman"/>
                <w:color w:val="191919"/>
                <w:sz w:val="18"/>
                <w:szCs w:val="18"/>
              </w:rPr>
              <w:t>3</w:t>
            </w:r>
          </w:p>
        </w:tc>
        <w:tc>
          <w:tcPr>
            <w:tcW w:w="1020"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trHeight w:hRule="exact" w:val="216"/>
        </w:trPr>
        <w:tc>
          <w:tcPr>
            <w:tcW w:w="102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HIST</w:t>
            </w:r>
          </w:p>
        </w:tc>
        <w:tc>
          <w:tcPr>
            <w:tcW w:w="813"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3" w:firstLine="50"/>
              <w:rPr>
                <w:rFonts w:ascii="Times New Roman" w:hAnsi="Times New Roman"/>
                <w:sz w:val="24"/>
                <w:szCs w:val="24"/>
              </w:rPr>
            </w:pPr>
            <w:r w:rsidRPr="007A7452">
              <w:rPr>
                <w:rFonts w:ascii="Times New Roman" w:hAnsi="Times New Roman"/>
                <w:color w:val="191919"/>
                <w:spacing w:val="-7"/>
                <w:sz w:val="18"/>
                <w:szCs w:val="18"/>
              </w:rPr>
              <w:t>1111</w:t>
            </w:r>
          </w:p>
        </w:tc>
        <w:tc>
          <w:tcPr>
            <w:tcW w:w="464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History I (or other history elective)</w:t>
            </w:r>
          </w:p>
        </w:tc>
        <w:tc>
          <w:tcPr>
            <w:tcW w:w="1623"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1073" w:firstLine="50"/>
              <w:rPr>
                <w:rFonts w:ascii="Times New Roman" w:hAnsi="Times New Roman"/>
                <w:sz w:val="24"/>
                <w:szCs w:val="24"/>
              </w:rPr>
            </w:pPr>
            <w:r w:rsidRPr="007A7452">
              <w:rPr>
                <w:rFonts w:ascii="Times New Roman" w:hAnsi="Times New Roman"/>
                <w:color w:val="191919"/>
                <w:sz w:val="18"/>
                <w:szCs w:val="18"/>
              </w:rPr>
              <w:t>3</w:t>
            </w:r>
          </w:p>
        </w:tc>
        <w:tc>
          <w:tcPr>
            <w:tcW w:w="1020"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trHeight w:hRule="exact" w:val="216"/>
        </w:trPr>
        <w:tc>
          <w:tcPr>
            <w:tcW w:w="102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EDUC</w:t>
            </w:r>
          </w:p>
        </w:tc>
        <w:tc>
          <w:tcPr>
            <w:tcW w:w="813"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3" w:firstLine="50"/>
              <w:rPr>
                <w:rFonts w:ascii="Times New Roman" w:hAnsi="Times New Roman"/>
                <w:sz w:val="24"/>
                <w:szCs w:val="24"/>
              </w:rPr>
            </w:pPr>
            <w:r w:rsidRPr="007A7452">
              <w:rPr>
                <w:rFonts w:ascii="Times New Roman" w:hAnsi="Times New Roman"/>
                <w:color w:val="191919"/>
                <w:sz w:val="18"/>
                <w:szCs w:val="18"/>
              </w:rPr>
              <w:t>4405</w:t>
            </w:r>
          </w:p>
        </w:tc>
        <w:tc>
          <w:tcPr>
            <w:tcW w:w="464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Methods of</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z w:val="18"/>
                <w:szCs w:val="18"/>
              </w:rPr>
              <w:t>eaching Science</w:t>
            </w:r>
          </w:p>
        </w:tc>
        <w:tc>
          <w:tcPr>
            <w:tcW w:w="1623"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1073" w:firstLine="50"/>
              <w:rPr>
                <w:rFonts w:ascii="Times New Roman" w:hAnsi="Times New Roman"/>
                <w:sz w:val="24"/>
                <w:szCs w:val="24"/>
              </w:rPr>
            </w:pPr>
            <w:r w:rsidRPr="007A7452">
              <w:rPr>
                <w:rFonts w:ascii="Times New Roman" w:hAnsi="Times New Roman"/>
                <w:color w:val="191919"/>
                <w:sz w:val="18"/>
                <w:szCs w:val="18"/>
              </w:rPr>
              <w:t>3</w:t>
            </w:r>
          </w:p>
        </w:tc>
        <w:tc>
          <w:tcPr>
            <w:tcW w:w="1020"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trHeight w:hRule="exact" w:val="214"/>
        </w:trPr>
        <w:tc>
          <w:tcPr>
            <w:tcW w:w="1027"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EDUC</w:t>
            </w:r>
          </w:p>
        </w:tc>
        <w:tc>
          <w:tcPr>
            <w:tcW w:w="813"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3" w:firstLine="50"/>
              <w:rPr>
                <w:rFonts w:ascii="Times New Roman" w:hAnsi="Times New Roman"/>
                <w:sz w:val="24"/>
                <w:szCs w:val="24"/>
              </w:rPr>
            </w:pPr>
            <w:r w:rsidRPr="007A7452">
              <w:rPr>
                <w:rFonts w:ascii="Times New Roman" w:hAnsi="Times New Roman"/>
                <w:color w:val="191919"/>
                <w:sz w:val="18"/>
                <w:szCs w:val="18"/>
              </w:rPr>
              <w:t>4412</w:t>
            </w:r>
          </w:p>
        </w:tc>
        <w:tc>
          <w:tcPr>
            <w:tcW w:w="4640"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Student</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z w:val="18"/>
                <w:szCs w:val="18"/>
              </w:rPr>
              <w:t>eaching</w:t>
            </w:r>
          </w:p>
        </w:tc>
        <w:tc>
          <w:tcPr>
            <w:tcW w:w="1623" w:type="dxa"/>
            <w:tcBorders>
              <w:top w:val="nil"/>
              <w:left w:val="nil"/>
              <w:bottom w:val="nil"/>
              <w:right w:val="nil"/>
            </w:tcBorders>
          </w:tcPr>
          <w:p w:rsidR="004E1E50" w:rsidRPr="007A7452" w:rsidRDefault="004E1E50" w:rsidP="004E1E50">
            <w:pPr>
              <w:widowControl w:val="0"/>
              <w:autoSpaceDE w:val="0"/>
              <w:autoSpaceDN w:val="0"/>
              <w:adjustRightInd w:val="0"/>
              <w:spacing w:after="0" w:line="195" w:lineRule="exact"/>
              <w:ind w:left="983" w:firstLine="50"/>
              <w:rPr>
                <w:rFonts w:ascii="Times New Roman" w:hAnsi="Times New Roman"/>
                <w:sz w:val="24"/>
                <w:szCs w:val="24"/>
              </w:rPr>
            </w:pPr>
            <w:r w:rsidRPr="007A7452">
              <w:rPr>
                <w:rFonts w:ascii="Times New Roman" w:hAnsi="Times New Roman"/>
                <w:color w:val="191919"/>
                <w:sz w:val="18"/>
                <w:szCs w:val="18"/>
              </w:rPr>
              <w:t>12</w:t>
            </w:r>
          </w:p>
        </w:tc>
        <w:tc>
          <w:tcPr>
            <w:tcW w:w="1020"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r>
      <w:tr w:rsidR="004E1E50" w:rsidRPr="007A7452" w:rsidTr="004E1E50">
        <w:trPr>
          <w:trHeight w:hRule="exact" w:val="296"/>
        </w:trPr>
        <w:tc>
          <w:tcPr>
            <w:tcW w:w="1027"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w:t>
            </w:r>
          </w:p>
        </w:tc>
        <w:tc>
          <w:tcPr>
            <w:tcW w:w="813"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4640" w:type="dxa"/>
            <w:tcBorders>
              <w:top w:val="nil"/>
              <w:left w:val="nil"/>
              <w:bottom w:val="nil"/>
              <w:right w:val="nil"/>
            </w:tcBorders>
          </w:tcPr>
          <w:p w:rsidR="004E1E50" w:rsidRPr="007A7452" w:rsidRDefault="004E1E50" w:rsidP="004E1E50">
            <w:pPr>
              <w:widowControl w:val="0"/>
              <w:autoSpaceDE w:val="0"/>
              <w:autoSpaceDN w:val="0"/>
              <w:adjustRightInd w:val="0"/>
              <w:spacing w:after="0"/>
              <w:ind w:firstLine="50"/>
              <w:rPr>
                <w:rFonts w:ascii="Times New Roman" w:hAnsi="Times New Roman"/>
                <w:sz w:val="24"/>
                <w:szCs w:val="24"/>
              </w:rPr>
            </w:pPr>
          </w:p>
        </w:tc>
        <w:tc>
          <w:tcPr>
            <w:tcW w:w="1623"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left="983" w:firstLine="50"/>
              <w:rPr>
                <w:rFonts w:ascii="Times New Roman" w:hAnsi="Times New Roman"/>
                <w:sz w:val="24"/>
                <w:szCs w:val="24"/>
              </w:rPr>
            </w:pPr>
            <w:r w:rsidRPr="007A7452">
              <w:rPr>
                <w:rFonts w:ascii="Times New Roman" w:hAnsi="Times New Roman"/>
                <w:b/>
                <w:bCs/>
                <w:color w:val="191919"/>
                <w:sz w:val="18"/>
                <w:szCs w:val="18"/>
              </w:rPr>
              <w:t>14</w:t>
            </w:r>
          </w:p>
        </w:tc>
        <w:tc>
          <w:tcPr>
            <w:tcW w:w="1020" w:type="dxa"/>
            <w:tcBorders>
              <w:top w:val="nil"/>
              <w:left w:val="nil"/>
              <w:bottom w:val="nil"/>
              <w:right w:val="nil"/>
            </w:tcBorders>
          </w:tcPr>
          <w:p w:rsidR="004E1E50" w:rsidRPr="007A7452" w:rsidRDefault="004E1E50" w:rsidP="004E1E50">
            <w:pPr>
              <w:widowControl w:val="0"/>
              <w:autoSpaceDE w:val="0"/>
              <w:autoSpaceDN w:val="0"/>
              <w:adjustRightInd w:val="0"/>
              <w:spacing w:after="0" w:line="194" w:lineRule="exact"/>
              <w:ind w:right="40" w:firstLine="50"/>
              <w:jc w:val="right"/>
              <w:rPr>
                <w:rFonts w:ascii="Times New Roman" w:hAnsi="Times New Roman"/>
                <w:sz w:val="24"/>
                <w:szCs w:val="24"/>
              </w:rPr>
            </w:pPr>
            <w:r w:rsidRPr="007A7452">
              <w:rPr>
                <w:rFonts w:ascii="Times New Roman" w:hAnsi="Times New Roman"/>
                <w:b/>
                <w:bCs/>
                <w:color w:val="191919"/>
                <w:sz w:val="18"/>
                <w:szCs w:val="18"/>
              </w:rPr>
              <w:t>12</w:t>
            </w:r>
          </w:p>
        </w:tc>
      </w:tr>
    </w:tbl>
    <w:p w:rsidR="00E8550F" w:rsidRDefault="00E8550F" w:rsidP="004E1E50">
      <w:pPr>
        <w:ind w:firstLine="50"/>
      </w:pPr>
    </w:p>
    <w:p w:rsidR="00E8550F" w:rsidRDefault="00E8550F"/>
    <w:p w:rsidR="00E8550F" w:rsidRDefault="00E8550F"/>
    <w:p w:rsidR="00E8550F" w:rsidRDefault="00E8550F"/>
    <w:p w:rsidR="00E8550F" w:rsidRDefault="00510B4A" w:rsidP="0071188B">
      <w:pPr>
        <w:pStyle w:val="Heading2"/>
        <w:tabs>
          <w:tab w:val="left" w:pos="180"/>
        </w:tabs>
        <w:ind w:left="180" w:firstLine="0"/>
      </w:pPr>
      <w:bookmarkStart w:id="33" w:name="_Toc295333412"/>
      <w:r>
        <w:rPr>
          <w:rFonts w:ascii="Times New Roman" w:hAnsi="Times New Roman"/>
          <w:color w:val="191919"/>
          <w:sz w:val="32"/>
          <w:szCs w:val="32"/>
        </w:rPr>
        <w:t>B</w:t>
      </w:r>
      <w:r>
        <w:rPr>
          <w:rFonts w:ascii="Times New Roman" w:hAnsi="Times New Roman"/>
          <w:color w:val="191919"/>
          <w:sz w:val="24"/>
          <w:szCs w:val="24"/>
        </w:rPr>
        <w:t>ACHELOR</w:t>
      </w:r>
      <w:r>
        <w:rPr>
          <w:rFonts w:ascii="Times New Roman" w:hAnsi="Times New Roman"/>
          <w:color w:val="191919"/>
          <w:spacing w:val="20"/>
          <w:sz w:val="24"/>
          <w:szCs w:val="24"/>
        </w:rPr>
        <w:t xml:space="preserve"> </w:t>
      </w:r>
      <w:r>
        <w:rPr>
          <w:rFonts w:ascii="Times New Roman" w:hAnsi="Times New Roman"/>
          <w:color w:val="191919"/>
          <w:sz w:val="24"/>
          <w:szCs w:val="24"/>
        </w:rPr>
        <w:t>OF</w:t>
      </w:r>
      <w:r>
        <w:rPr>
          <w:rFonts w:ascii="Times New Roman" w:hAnsi="Times New Roman"/>
          <w:color w:val="191919"/>
          <w:spacing w:val="11"/>
          <w:sz w:val="24"/>
          <w:szCs w:val="24"/>
        </w:rPr>
        <w:t xml:space="preserve"> </w:t>
      </w:r>
      <w:r>
        <w:rPr>
          <w:rFonts w:ascii="Times New Roman" w:hAnsi="Times New Roman"/>
          <w:color w:val="191919"/>
          <w:sz w:val="32"/>
          <w:szCs w:val="32"/>
        </w:rPr>
        <w:t>S</w:t>
      </w:r>
      <w:r>
        <w:rPr>
          <w:rFonts w:ascii="Times New Roman" w:hAnsi="Times New Roman"/>
          <w:color w:val="191919"/>
          <w:sz w:val="24"/>
          <w:szCs w:val="24"/>
        </w:rPr>
        <w:t>CIENCE</w:t>
      </w:r>
      <w:r>
        <w:rPr>
          <w:rFonts w:ascii="Times New Roman" w:hAnsi="Times New Roman"/>
          <w:color w:val="191919"/>
          <w:spacing w:val="20"/>
          <w:sz w:val="24"/>
          <w:szCs w:val="24"/>
        </w:rPr>
        <w:t xml:space="preserve"> </w:t>
      </w:r>
      <w:r>
        <w:rPr>
          <w:rFonts w:ascii="Times New Roman" w:hAnsi="Times New Roman"/>
          <w:color w:val="191919"/>
          <w:sz w:val="32"/>
          <w:szCs w:val="32"/>
        </w:rPr>
        <w:t>D</w:t>
      </w:r>
      <w:r>
        <w:rPr>
          <w:rFonts w:ascii="Times New Roman" w:hAnsi="Times New Roman"/>
          <w:color w:val="191919"/>
          <w:sz w:val="24"/>
          <w:szCs w:val="24"/>
        </w:rPr>
        <w:t>EGREE</w:t>
      </w:r>
      <w:r>
        <w:rPr>
          <w:rFonts w:ascii="Times New Roman" w:hAnsi="Times New Roman"/>
          <w:color w:val="191919"/>
          <w:spacing w:val="20"/>
          <w:sz w:val="24"/>
          <w:szCs w:val="24"/>
        </w:rPr>
        <w:t xml:space="preserve"> </w:t>
      </w:r>
      <w:r>
        <w:rPr>
          <w:rFonts w:ascii="Times New Roman" w:hAnsi="Times New Roman"/>
          <w:color w:val="191919"/>
          <w:sz w:val="24"/>
          <w:szCs w:val="24"/>
        </w:rPr>
        <w:t>IN</w:t>
      </w:r>
      <w:r>
        <w:rPr>
          <w:rFonts w:ascii="Times New Roman" w:hAnsi="Times New Roman"/>
          <w:color w:val="191919"/>
          <w:spacing w:val="20"/>
          <w:sz w:val="24"/>
          <w:szCs w:val="24"/>
        </w:rPr>
        <w:t xml:space="preserve"> </w:t>
      </w:r>
      <w:r>
        <w:rPr>
          <w:rFonts w:ascii="Times New Roman" w:hAnsi="Times New Roman"/>
          <w:color w:val="191919"/>
          <w:sz w:val="32"/>
          <w:szCs w:val="32"/>
        </w:rPr>
        <w:t>C</w:t>
      </w:r>
      <w:r>
        <w:rPr>
          <w:rFonts w:ascii="Times New Roman" w:hAnsi="Times New Roman"/>
          <w:color w:val="191919"/>
          <w:sz w:val="24"/>
          <w:szCs w:val="24"/>
        </w:rPr>
        <w:t>HEMIST</w:t>
      </w:r>
      <w:r>
        <w:rPr>
          <w:rFonts w:ascii="Times New Roman" w:hAnsi="Times New Roman"/>
          <w:color w:val="191919"/>
          <w:spacing w:val="-8"/>
          <w:sz w:val="24"/>
          <w:szCs w:val="24"/>
        </w:rPr>
        <w:t>R</w:t>
      </w:r>
      <w:r>
        <w:rPr>
          <w:rFonts w:ascii="Times New Roman" w:hAnsi="Times New Roman"/>
          <w:color w:val="191919"/>
          <w:sz w:val="24"/>
          <w:szCs w:val="24"/>
        </w:rPr>
        <w:t>Y</w:t>
      </w:r>
      <w:bookmarkEnd w:id="33"/>
    </w:p>
    <w:p w:rsidR="00510B4A" w:rsidRDefault="00510B4A" w:rsidP="00510B4A">
      <w:pPr>
        <w:widowControl w:val="0"/>
        <w:tabs>
          <w:tab w:val="left" w:pos="2300"/>
          <w:tab w:val="left" w:pos="9000"/>
        </w:tabs>
        <w:autoSpaceDE w:val="0"/>
        <w:autoSpaceDN w:val="0"/>
        <w:adjustRightInd w:val="0"/>
        <w:spacing w:after="0"/>
        <w:ind w:left="160" w:firstLine="20"/>
        <w:rPr>
          <w:rFonts w:ascii="Times New Roman" w:hAnsi="Times New Roman"/>
          <w:color w:val="000000"/>
          <w:sz w:val="18"/>
          <w:szCs w:val="18"/>
        </w:rPr>
      </w:pPr>
      <w:r>
        <w:rPr>
          <w:rFonts w:ascii="Times New Roman" w:hAnsi="Times New Roman"/>
          <w:b/>
          <w:bCs/>
          <w:color w:val="191919"/>
          <w:sz w:val="18"/>
          <w:szCs w:val="18"/>
        </w:rPr>
        <w:t>Courses</w:t>
      </w:r>
      <w:r>
        <w:rPr>
          <w:rFonts w:ascii="Times New Roman" w:hAnsi="Times New Roman"/>
          <w:b/>
          <w:bCs/>
          <w:color w:val="191919"/>
          <w:sz w:val="18"/>
          <w:szCs w:val="18"/>
        </w:rPr>
        <w:tab/>
      </w:r>
      <w:r>
        <w:rPr>
          <w:rFonts w:ascii="Times New Roman" w:hAnsi="Times New Roman"/>
          <w:b/>
          <w:bCs/>
          <w:color w:val="191919"/>
          <w:spacing w:val="-3"/>
          <w:sz w:val="18"/>
          <w:szCs w:val="18"/>
        </w:rPr>
        <w:t>T</w:t>
      </w:r>
      <w:r>
        <w:rPr>
          <w:rFonts w:ascii="Times New Roman" w:hAnsi="Times New Roman"/>
          <w:b/>
          <w:bCs/>
          <w:color w:val="191919"/>
          <w:sz w:val="18"/>
          <w:szCs w:val="18"/>
        </w:rPr>
        <w:t>itles</w:t>
      </w:r>
      <w:r>
        <w:rPr>
          <w:rFonts w:ascii="Times New Roman" w:hAnsi="Times New Roman"/>
          <w:b/>
          <w:bCs/>
          <w:color w:val="191919"/>
          <w:sz w:val="18"/>
          <w:szCs w:val="18"/>
        </w:rPr>
        <w:tab/>
        <w:t>C</w:t>
      </w:r>
      <w:r>
        <w:rPr>
          <w:rFonts w:ascii="Times New Roman" w:hAnsi="Times New Roman"/>
          <w:b/>
          <w:bCs/>
          <w:color w:val="191919"/>
          <w:spacing w:val="-3"/>
          <w:sz w:val="18"/>
          <w:szCs w:val="18"/>
        </w:rPr>
        <w:t>r</w:t>
      </w:r>
      <w:r>
        <w:rPr>
          <w:rFonts w:ascii="Times New Roman" w:hAnsi="Times New Roman"/>
          <w:b/>
          <w:bCs/>
          <w:color w:val="191919"/>
          <w:sz w:val="18"/>
          <w:szCs w:val="18"/>
        </w:rPr>
        <w:t>edit Hrs.</w:t>
      </w:r>
    </w:p>
    <w:p w:rsidR="00510B4A" w:rsidRDefault="00510B4A" w:rsidP="00510B4A">
      <w:pPr>
        <w:widowControl w:val="0"/>
        <w:autoSpaceDE w:val="0"/>
        <w:autoSpaceDN w:val="0"/>
        <w:adjustRightInd w:val="0"/>
        <w:spacing w:before="12" w:after="0"/>
        <w:ind w:left="160" w:firstLine="20"/>
        <w:rPr>
          <w:rFonts w:ascii="Times New Roman" w:hAnsi="Times New Roman"/>
          <w:color w:val="000000"/>
          <w:sz w:val="18"/>
          <w:szCs w:val="18"/>
        </w:rPr>
      </w:pPr>
      <w:r>
        <w:rPr>
          <w:rFonts w:ascii="Times New Roman" w:hAnsi="Times New Roman"/>
          <w:color w:val="191919"/>
          <w:sz w:val="18"/>
          <w:szCs w:val="18"/>
        </w:rPr>
        <w:t>I. Required: 18 hours, lower division (1000-2000 Level)</w:t>
      </w:r>
    </w:p>
    <w:p w:rsidR="00510B4A" w:rsidRDefault="00510B4A" w:rsidP="00510B4A">
      <w:pPr>
        <w:widowControl w:val="0"/>
        <w:tabs>
          <w:tab w:val="left" w:pos="1220"/>
          <w:tab w:val="left" w:pos="2300"/>
          <w:tab w:val="left" w:pos="9780"/>
        </w:tabs>
        <w:autoSpaceDE w:val="0"/>
        <w:autoSpaceDN w:val="0"/>
        <w:adjustRightInd w:val="0"/>
        <w:spacing w:before="9" w:after="0"/>
        <w:ind w:left="160" w:firstLine="20"/>
        <w:rPr>
          <w:rFonts w:ascii="Times New Roman" w:hAnsi="Times New Roman"/>
          <w:color w:val="000000"/>
          <w:sz w:val="18"/>
          <w:szCs w:val="18"/>
        </w:rPr>
      </w:pPr>
      <w:r>
        <w:rPr>
          <w:rFonts w:ascii="Times New Roman" w:hAnsi="Times New Roman"/>
          <w:color w:val="191919"/>
          <w:sz w:val="18"/>
          <w:szCs w:val="18"/>
        </w:rPr>
        <w:t>CHEM</w:t>
      </w:r>
      <w:r>
        <w:rPr>
          <w:rFonts w:ascii="Times New Roman" w:hAnsi="Times New Roman"/>
          <w:color w:val="191919"/>
          <w:sz w:val="18"/>
          <w:szCs w:val="18"/>
        </w:rPr>
        <w:tab/>
        <w:t>12</w:t>
      </w:r>
      <w:r>
        <w:rPr>
          <w:rFonts w:ascii="Times New Roman" w:hAnsi="Times New Roman"/>
          <w:color w:val="191919"/>
          <w:spacing w:val="-7"/>
          <w:sz w:val="18"/>
          <w:szCs w:val="18"/>
        </w:rPr>
        <w:t>1</w:t>
      </w:r>
      <w:r>
        <w:rPr>
          <w:rFonts w:ascii="Times New Roman" w:hAnsi="Times New Roman"/>
          <w:color w:val="191919"/>
          <w:sz w:val="18"/>
          <w:szCs w:val="18"/>
        </w:rPr>
        <w:t>1K</w:t>
      </w:r>
      <w:r>
        <w:rPr>
          <w:rFonts w:ascii="Times New Roman" w:hAnsi="Times New Roman"/>
          <w:color w:val="191919"/>
          <w:sz w:val="18"/>
          <w:szCs w:val="18"/>
        </w:rPr>
        <w:tab/>
        <w:t>General Chemistry I</w:t>
      </w:r>
      <w:r>
        <w:rPr>
          <w:rFonts w:ascii="Times New Roman" w:hAnsi="Times New Roman"/>
          <w:color w:val="191919"/>
          <w:sz w:val="18"/>
          <w:szCs w:val="18"/>
        </w:rPr>
        <w:tab/>
        <w:t>4</w:t>
      </w:r>
    </w:p>
    <w:p w:rsidR="00510B4A" w:rsidRDefault="00510B4A" w:rsidP="00510B4A">
      <w:pPr>
        <w:widowControl w:val="0"/>
        <w:tabs>
          <w:tab w:val="left" w:pos="1220"/>
          <w:tab w:val="left" w:pos="2300"/>
          <w:tab w:val="left" w:pos="9780"/>
        </w:tabs>
        <w:autoSpaceDE w:val="0"/>
        <w:autoSpaceDN w:val="0"/>
        <w:adjustRightInd w:val="0"/>
        <w:spacing w:before="9" w:after="0"/>
        <w:ind w:left="160" w:firstLine="20"/>
        <w:rPr>
          <w:rFonts w:ascii="Times New Roman" w:hAnsi="Times New Roman"/>
          <w:color w:val="000000"/>
          <w:sz w:val="18"/>
          <w:szCs w:val="18"/>
        </w:rPr>
      </w:pPr>
      <w:r>
        <w:rPr>
          <w:rFonts w:ascii="Times New Roman" w:hAnsi="Times New Roman"/>
          <w:color w:val="191919"/>
          <w:sz w:val="18"/>
          <w:szCs w:val="18"/>
        </w:rPr>
        <w:t>CHEM</w:t>
      </w:r>
      <w:r>
        <w:rPr>
          <w:rFonts w:ascii="Times New Roman" w:hAnsi="Times New Roman"/>
          <w:color w:val="191919"/>
          <w:sz w:val="18"/>
          <w:szCs w:val="18"/>
        </w:rPr>
        <w:tab/>
        <w:t>1212K</w:t>
      </w:r>
      <w:r>
        <w:rPr>
          <w:rFonts w:ascii="Times New Roman" w:hAnsi="Times New Roman"/>
          <w:color w:val="191919"/>
          <w:sz w:val="18"/>
          <w:szCs w:val="18"/>
        </w:rPr>
        <w:tab/>
        <w:t>General Chemistry II</w:t>
      </w:r>
      <w:r>
        <w:rPr>
          <w:rFonts w:ascii="Times New Roman" w:hAnsi="Times New Roman"/>
          <w:color w:val="191919"/>
          <w:sz w:val="18"/>
          <w:szCs w:val="18"/>
        </w:rPr>
        <w:tab/>
        <w:t>4</w:t>
      </w:r>
    </w:p>
    <w:p w:rsidR="00510B4A" w:rsidRDefault="00510B4A" w:rsidP="00510B4A">
      <w:pPr>
        <w:widowControl w:val="0"/>
        <w:tabs>
          <w:tab w:val="left" w:pos="1220"/>
          <w:tab w:val="left" w:pos="2300"/>
          <w:tab w:val="left" w:pos="9780"/>
        </w:tabs>
        <w:autoSpaceDE w:val="0"/>
        <w:autoSpaceDN w:val="0"/>
        <w:adjustRightInd w:val="0"/>
        <w:spacing w:before="9" w:after="0"/>
        <w:ind w:left="160" w:firstLine="20"/>
        <w:rPr>
          <w:rFonts w:ascii="Times New Roman" w:hAnsi="Times New Roman"/>
          <w:color w:val="000000"/>
          <w:sz w:val="18"/>
          <w:szCs w:val="18"/>
        </w:rPr>
      </w:pPr>
      <w:r>
        <w:rPr>
          <w:rFonts w:ascii="Times New Roman" w:hAnsi="Times New Roman"/>
          <w:color w:val="191919"/>
          <w:sz w:val="18"/>
          <w:szCs w:val="18"/>
        </w:rPr>
        <w:t>CHEM</w:t>
      </w:r>
      <w:r>
        <w:rPr>
          <w:rFonts w:ascii="Times New Roman" w:hAnsi="Times New Roman"/>
          <w:color w:val="191919"/>
          <w:sz w:val="18"/>
          <w:szCs w:val="18"/>
        </w:rPr>
        <w:tab/>
        <w:t>2301K</w:t>
      </w:r>
      <w:r>
        <w:rPr>
          <w:rFonts w:ascii="Times New Roman" w:hAnsi="Times New Roman"/>
          <w:color w:val="191919"/>
          <w:sz w:val="18"/>
          <w:szCs w:val="18"/>
        </w:rPr>
        <w:tab/>
        <w:t>O</w:t>
      </w:r>
      <w:r>
        <w:rPr>
          <w:rFonts w:ascii="Times New Roman" w:hAnsi="Times New Roman"/>
          <w:color w:val="191919"/>
          <w:spacing w:val="-3"/>
          <w:sz w:val="18"/>
          <w:szCs w:val="18"/>
        </w:rPr>
        <w:t>r</w:t>
      </w:r>
      <w:r>
        <w:rPr>
          <w:rFonts w:ascii="Times New Roman" w:hAnsi="Times New Roman"/>
          <w:color w:val="191919"/>
          <w:sz w:val="18"/>
          <w:szCs w:val="18"/>
        </w:rPr>
        <w:t>ganic Chemistry I</w:t>
      </w:r>
      <w:r>
        <w:rPr>
          <w:rFonts w:ascii="Times New Roman" w:hAnsi="Times New Roman"/>
          <w:color w:val="191919"/>
          <w:sz w:val="18"/>
          <w:szCs w:val="18"/>
        </w:rPr>
        <w:tab/>
        <w:t>4</w:t>
      </w:r>
    </w:p>
    <w:p w:rsidR="00510B4A" w:rsidRDefault="00510B4A" w:rsidP="00510B4A">
      <w:pPr>
        <w:widowControl w:val="0"/>
        <w:tabs>
          <w:tab w:val="left" w:pos="1220"/>
          <w:tab w:val="left" w:pos="2300"/>
          <w:tab w:val="left" w:pos="9780"/>
        </w:tabs>
        <w:autoSpaceDE w:val="0"/>
        <w:autoSpaceDN w:val="0"/>
        <w:adjustRightInd w:val="0"/>
        <w:spacing w:before="9" w:after="0"/>
        <w:ind w:left="160" w:firstLine="20"/>
        <w:rPr>
          <w:rFonts w:ascii="Times New Roman" w:hAnsi="Times New Roman"/>
          <w:color w:val="000000"/>
          <w:sz w:val="18"/>
          <w:szCs w:val="18"/>
        </w:rPr>
      </w:pPr>
      <w:r>
        <w:rPr>
          <w:rFonts w:ascii="Times New Roman" w:hAnsi="Times New Roman"/>
          <w:color w:val="191919"/>
          <w:sz w:val="18"/>
          <w:szCs w:val="18"/>
        </w:rPr>
        <w:t>CHEM</w:t>
      </w:r>
      <w:r>
        <w:rPr>
          <w:rFonts w:ascii="Times New Roman" w:hAnsi="Times New Roman"/>
          <w:color w:val="191919"/>
          <w:sz w:val="18"/>
          <w:szCs w:val="18"/>
        </w:rPr>
        <w:tab/>
        <w:t>2302K</w:t>
      </w:r>
      <w:r>
        <w:rPr>
          <w:rFonts w:ascii="Times New Roman" w:hAnsi="Times New Roman"/>
          <w:color w:val="191919"/>
          <w:sz w:val="18"/>
          <w:szCs w:val="18"/>
        </w:rPr>
        <w:tab/>
        <w:t>O</w:t>
      </w:r>
      <w:r>
        <w:rPr>
          <w:rFonts w:ascii="Times New Roman" w:hAnsi="Times New Roman"/>
          <w:color w:val="191919"/>
          <w:spacing w:val="-3"/>
          <w:sz w:val="18"/>
          <w:szCs w:val="18"/>
        </w:rPr>
        <w:t>r</w:t>
      </w:r>
      <w:r>
        <w:rPr>
          <w:rFonts w:ascii="Times New Roman" w:hAnsi="Times New Roman"/>
          <w:color w:val="191919"/>
          <w:sz w:val="18"/>
          <w:szCs w:val="18"/>
        </w:rPr>
        <w:t>ganic Chemistry II</w:t>
      </w:r>
      <w:r>
        <w:rPr>
          <w:rFonts w:ascii="Times New Roman" w:hAnsi="Times New Roman"/>
          <w:color w:val="191919"/>
          <w:sz w:val="18"/>
          <w:szCs w:val="18"/>
        </w:rPr>
        <w:tab/>
        <w:t>4</w:t>
      </w:r>
    </w:p>
    <w:p w:rsidR="00510B4A" w:rsidRDefault="00510B4A" w:rsidP="00510B4A">
      <w:pPr>
        <w:widowControl w:val="0"/>
        <w:tabs>
          <w:tab w:val="left" w:pos="9780"/>
        </w:tabs>
        <w:autoSpaceDE w:val="0"/>
        <w:autoSpaceDN w:val="0"/>
        <w:adjustRightInd w:val="0"/>
        <w:spacing w:before="9" w:after="0"/>
        <w:ind w:left="160" w:firstLine="20"/>
        <w:rPr>
          <w:rFonts w:ascii="Times New Roman" w:hAnsi="Times New Roman"/>
          <w:color w:val="000000"/>
          <w:sz w:val="18"/>
          <w:szCs w:val="18"/>
        </w:rPr>
      </w:pPr>
      <w:r>
        <w:rPr>
          <w:rFonts w:ascii="Times New Roman" w:hAnsi="Times New Roman"/>
          <w:color w:val="191919"/>
          <w:sz w:val="18"/>
          <w:szCs w:val="18"/>
        </w:rPr>
        <w:t>2 credit hours course taken from</w:t>
      </w:r>
      <w:r>
        <w:rPr>
          <w:rFonts w:ascii="Times New Roman" w:hAnsi="Times New Roman"/>
          <w:color w:val="191919"/>
          <w:spacing w:val="-10"/>
          <w:sz w:val="18"/>
          <w:szCs w:val="18"/>
        </w:rPr>
        <w:t xml:space="preserve"> </w:t>
      </w:r>
      <w:r>
        <w:rPr>
          <w:rFonts w:ascii="Times New Roman" w:hAnsi="Times New Roman"/>
          <w:color w:val="191919"/>
          <w:sz w:val="18"/>
          <w:szCs w:val="18"/>
        </w:rPr>
        <w:t>Area D for science majors</w:t>
      </w:r>
      <w:r>
        <w:rPr>
          <w:rFonts w:ascii="Times New Roman" w:hAnsi="Times New Roman"/>
          <w:color w:val="191919"/>
          <w:sz w:val="18"/>
          <w:szCs w:val="18"/>
        </w:rPr>
        <w:tab/>
        <w:t>2</w:t>
      </w:r>
    </w:p>
    <w:p w:rsidR="00510B4A" w:rsidRDefault="00510B4A" w:rsidP="00510B4A">
      <w:pPr>
        <w:widowControl w:val="0"/>
        <w:tabs>
          <w:tab w:val="left" w:pos="9680"/>
        </w:tabs>
        <w:autoSpaceDE w:val="0"/>
        <w:autoSpaceDN w:val="0"/>
        <w:adjustRightInd w:val="0"/>
        <w:spacing w:before="9" w:after="0"/>
        <w:ind w:left="160" w:firstLine="20"/>
        <w:rPr>
          <w:rFonts w:ascii="Times New Roman" w:hAnsi="Times New Roman"/>
          <w:color w:val="000000"/>
          <w:sz w:val="18"/>
          <w:szCs w:val="18"/>
        </w:rPr>
      </w:pPr>
      <w:r>
        <w:rPr>
          <w:rFonts w:ascii="Times New Roman" w:hAnsi="Times New Roman"/>
          <w:b/>
          <w:bCs/>
          <w:color w:val="191919"/>
          <w:spacing w:val="-17"/>
          <w:sz w:val="18"/>
          <w:szCs w:val="18"/>
        </w:rPr>
        <w:t>T</w:t>
      </w:r>
      <w:r>
        <w:rPr>
          <w:rFonts w:ascii="Times New Roman" w:hAnsi="Times New Roman"/>
          <w:b/>
          <w:bCs/>
          <w:color w:val="191919"/>
          <w:sz w:val="18"/>
          <w:szCs w:val="18"/>
        </w:rPr>
        <w:t>otal</w:t>
      </w:r>
      <w:r>
        <w:rPr>
          <w:rFonts w:ascii="Times New Roman" w:hAnsi="Times New Roman"/>
          <w:b/>
          <w:bCs/>
          <w:color w:val="191919"/>
          <w:sz w:val="18"/>
          <w:szCs w:val="18"/>
        </w:rPr>
        <w:tab/>
        <w:t>18</w:t>
      </w:r>
    </w:p>
    <w:tbl>
      <w:tblPr>
        <w:tblW w:w="0" w:type="auto"/>
        <w:tblInd w:w="120" w:type="dxa"/>
        <w:tblLayout w:type="fixed"/>
        <w:tblCellMar>
          <w:left w:w="0" w:type="dxa"/>
          <w:right w:w="0" w:type="dxa"/>
        </w:tblCellMar>
        <w:tblLook w:val="0000"/>
      </w:tblPr>
      <w:tblGrid>
        <w:gridCol w:w="840"/>
        <w:gridCol w:w="1065"/>
        <w:gridCol w:w="5301"/>
        <w:gridCol w:w="2594"/>
      </w:tblGrid>
      <w:tr w:rsidR="00510B4A" w:rsidRPr="007A7452" w:rsidTr="00510B4A">
        <w:trPr>
          <w:trHeight w:hRule="exact" w:val="298"/>
        </w:trPr>
        <w:tc>
          <w:tcPr>
            <w:tcW w:w="840" w:type="dxa"/>
            <w:tcBorders>
              <w:top w:val="nil"/>
              <w:left w:val="nil"/>
              <w:bottom w:val="nil"/>
              <w:right w:val="nil"/>
            </w:tcBorders>
          </w:tcPr>
          <w:p w:rsidR="00510B4A" w:rsidRPr="007A7452" w:rsidRDefault="00510B4A" w:rsidP="00510B4A">
            <w:pPr>
              <w:widowControl w:val="0"/>
              <w:autoSpaceDE w:val="0"/>
              <w:autoSpaceDN w:val="0"/>
              <w:adjustRightInd w:val="0"/>
              <w:spacing w:before="70" w:after="0"/>
              <w:ind w:left="40" w:firstLine="50"/>
              <w:rPr>
                <w:rFonts w:ascii="Times New Roman" w:hAnsi="Times New Roman"/>
                <w:sz w:val="24"/>
                <w:szCs w:val="24"/>
              </w:rPr>
            </w:pPr>
            <w:r w:rsidRPr="007A7452">
              <w:rPr>
                <w:rFonts w:ascii="Times New Roman" w:hAnsi="Times New Roman"/>
                <w:color w:val="191919"/>
                <w:sz w:val="18"/>
                <w:szCs w:val="18"/>
              </w:rPr>
              <w:t>BIOL</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before="70" w:after="0"/>
              <w:ind w:left="280" w:firstLine="50"/>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1K</w:t>
            </w:r>
          </w:p>
        </w:tc>
        <w:tc>
          <w:tcPr>
            <w:tcW w:w="5301" w:type="dxa"/>
            <w:tcBorders>
              <w:top w:val="nil"/>
              <w:left w:val="nil"/>
              <w:bottom w:val="nil"/>
              <w:right w:val="nil"/>
            </w:tcBorders>
          </w:tcPr>
          <w:p w:rsidR="00510B4A" w:rsidRPr="007A7452" w:rsidRDefault="00510B4A" w:rsidP="00510B4A">
            <w:pPr>
              <w:widowControl w:val="0"/>
              <w:autoSpaceDE w:val="0"/>
              <w:autoSpaceDN w:val="0"/>
              <w:adjustRightInd w:val="0"/>
              <w:spacing w:before="70" w:after="0"/>
              <w:ind w:left="295" w:firstLine="50"/>
              <w:rPr>
                <w:rFonts w:ascii="Times New Roman" w:hAnsi="Times New Roman"/>
                <w:sz w:val="24"/>
                <w:szCs w:val="24"/>
              </w:rPr>
            </w:pPr>
            <w:r w:rsidRPr="007A7452">
              <w:rPr>
                <w:rFonts w:ascii="Times New Roman" w:hAnsi="Times New Roman"/>
                <w:color w:val="191919"/>
                <w:sz w:val="18"/>
                <w:szCs w:val="18"/>
              </w:rPr>
              <w:t>Biology I</w:t>
            </w:r>
          </w:p>
        </w:tc>
        <w:tc>
          <w:tcPr>
            <w:tcW w:w="2594" w:type="dxa"/>
            <w:tcBorders>
              <w:top w:val="nil"/>
              <w:left w:val="nil"/>
              <w:bottom w:val="nil"/>
              <w:right w:val="nil"/>
            </w:tcBorders>
          </w:tcPr>
          <w:p w:rsidR="00510B4A" w:rsidRPr="007A7452" w:rsidRDefault="00510B4A" w:rsidP="00510B4A">
            <w:pPr>
              <w:widowControl w:val="0"/>
              <w:autoSpaceDE w:val="0"/>
              <w:autoSpaceDN w:val="0"/>
              <w:adjustRightInd w:val="0"/>
              <w:spacing w:before="70" w:after="0"/>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510B4A">
        <w:trPr>
          <w:trHeight w:hRule="exact" w:val="216"/>
        </w:trPr>
        <w:tc>
          <w:tcPr>
            <w:tcW w:w="84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2212</w:t>
            </w:r>
          </w:p>
        </w:tc>
        <w:tc>
          <w:tcPr>
            <w:tcW w:w="5301"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Calculus II</w:t>
            </w:r>
          </w:p>
        </w:tc>
        <w:tc>
          <w:tcPr>
            <w:tcW w:w="259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510B4A">
        <w:trPr>
          <w:trHeight w:hRule="exact" w:val="216"/>
        </w:trPr>
        <w:tc>
          <w:tcPr>
            <w:tcW w:w="84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2213</w:t>
            </w:r>
          </w:p>
        </w:tc>
        <w:tc>
          <w:tcPr>
            <w:tcW w:w="5301"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Calculus III</w:t>
            </w:r>
          </w:p>
        </w:tc>
        <w:tc>
          <w:tcPr>
            <w:tcW w:w="259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510B4A">
        <w:trPr>
          <w:trHeight w:hRule="exact" w:val="216"/>
        </w:trPr>
        <w:tc>
          <w:tcPr>
            <w:tcW w:w="84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2351K</w:t>
            </w:r>
          </w:p>
        </w:tc>
        <w:tc>
          <w:tcPr>
            <w:tcW w:w="5301"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Quantitative</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Analysis I</w:t>
            </w:r>
          </w:p>
        </w:tc>
        <w:tc>
          <w:tcPr>
            <w:tcW w:w="259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510B4A">
        <w:trPr>
          <w:trHeight w:hRule="exact" w:val="216"/>
        </w:trPr>
        <w:tc>
          <w:tcPr>
            <w:tcW w:w="84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2352K</w:t>
            </w:r>
          </w:p>
        </w:tc>
        <w:tc>
          <w:tcPr>
            <w:tcW w:w="5301"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Quantitative</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Analysis II</w:t>
            </w:r>
          </w:p>
        </w:tc>
        <w:tc>
          <w:tcPr>
            <w:tcW w:w="259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510B4A">
        <w:trPr>
          <w:trHeight w:hRule="exact" w:val="216"/>
        </w:trPr>
        <w:tc>
          <w:tcPr>
            <w:tcW w:w="84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3221K</w:t>
            </w:r>
          </w:p>
        </w:tc>
        <w:tc>
          <w:tcPr>
            <w:tcW w:w="5301"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Physical Chemistry I</w:t>
            </w:r>
          </w:p>
        </w:tc>
        <w:tc>
          <w:tcPr>
            <w:tcW w:w="259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510B4A">
        <w:trPr>
          <w:trHeight w:hRule="exact" w:val="216"/>
        </w:trPr>
        <w:tc>
          <w:tcPr>
            <w:tcW w:w="84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3222K</w:t>
            </w:r>
          </w:p>
        </w:tc>
        <w:tc>
          <w:tcPr>
            <w:tcW w:w="5301"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Physical Chemistry II</w:t>
            </w:r>
          </w:p>
        </w:tc>
        <w:tc>
          <w:tcPr>
            <w:tcW w:w="259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510B4A">
        <w:trPr>
          <w:trHeight w:hRule="exact" w:val="216"/>
        </w:trPr>
        <w:tc>
          <w:tcPr>
            <w:tcW w:w="84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3231</w:t>
            </w:r>
          </w:p>
        </w:tc>
        <w:tc>
          <w:tcPr>
            <w:tcW w:w="5301"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Intermediate Ino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ganic Chemistry I</w:t>
            </w:r>
          </w:p>
        </w:tc>
        <w:tc>
          <w:tcPr>
            <w:tcW w:w="259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510B4A" w:rsidRPr="007A7452" w:rsidTr="00510B4A">
        <w:trPr>
          <w:trHeight w:hRule="exact" w:val="216"/>
        </w:trPr>
        <w:tc>
          <w:tcPr>
            <w:tcW w:w="84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3250K</w:t>
            </w:r>
          </w:p>
        </w:tc>
        <w:tc>
          <w:tcPr>
            <w:tcW w:w="5301"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Biochemistry</w:t>
            </w:r>
          </w:p>
        </w:tc>
        <w:tc>
          <w:tcPr>
            <w:tcW w:w="259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510B4A">
        <w:trPr>
          <w:trHeight w:hRule="exact" w:val="216"/>
        </w:trPr>
        <w:tc>
          <w:tcPr>
            <w:tcW w:w="84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4100K</w:t>
            </w:r>
          </w:p>
        </w:tc>
        <w:tc>
          <w:tcPr>
            <w:tcW w:w="5301"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Instrumental</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Analysis</w:t>
            </w:r>
          </w:p>
        </w:tc>
        <w:tc>
          <w:tcPr>
            <w:tcW w:w="259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510B4A">
        <w:trPr>
          <w:trHeight w:hRule="exact" w:val="216"/>
        </w:trPr>
        <w:tc>
          <w:tcPr>
            <w:tcW w:w="84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4</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10</w:t>
            </w:r>
          </w:p>
        </w:tc>
        <w:tc>
          <w:tcPr>
            <w:tcW w:w="5301"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Chemi</w:t>
            </w:r>
            <w:r>
              <w:rPr>
                <w:rFonts w:ascii="Times New Roman" w:hAnsi="Times New Roman"/>
                <w:color w:val="191919"/>
                <w:sz w:val="18"/>
                <w:szCs w:val="18"/>
              </w:rPr>
              <w:t>cal</w:t>
            </w:r>
            <w:r w:rsidRPr="007A7452">
              <w:rPr>
                <w:rFonts w:ascii="Times New Roman" w:hAnsi="Times New Roman"/>
                <w:color w:val="191919"/>
                <w:sz w:val="18"/>
                <w:szCs w:val="18"/>
              </w:rPr>
              <w:t xml:space="preserve"> Literature</w:t>
            </w:r>
          </w:p>
        </w:tc>
        <w:tc>
          <w:tcPr>
            <w:tcW w:w="259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1</w:t>
            </w:r>
          </w:p>
        </w:tc>
      </w:tr>
      <w:tr w:rsidR="00510B4A" w:rsidRPr="007A7452" w:rsidTr="00510B4A">
        <w:trPr>
          <w:trHeight w:hRule="exact" w:val="216"/>
        </w:trPr>
        <w:tc>
          <w:tcPr>
            <w:tcW w:w="84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4</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p>
        </w:tc>
        <w:tc>
          <w:tcPr>
            <w:tcW w:w="5301"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Junior Seminar</w:t>
            </w:r>
          </w:p>
        </w:tc>
        <w:tc>
          <w:tcPr>
            <w:tcW w:w="259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1</w:t>
            </w:r>
          </w:p>
        </w:tc>
      </w:tr>
      <w:tr w:rsidR="00510B4A" w:rsidRPr="007A7452" w:rsidTr="00510B4A">
        <w:trPr>
          <w:trHeight w:hRule="exact" w:val="216"/>
        </w:trPr>
        <w:tc>
          <w:tcPr>
            <w:tcW w:w="84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4120</w:t>
            </w:r>
          </w:p>
        </w:tc>
        <w:tc>
          <w:tcPr>
            <w:tcW w:w="5301"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Senior Research I</w:t>
            </w:r>
          </w:p>
        </w:tc>
        <w:tc>
          <w:tcPr>
            <w:tcW w:w="259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1</w:t>
            </w:r>
          </w:p>
        </w:tc>
      </w:tr>
      <w:tr w:rsidR="00510B4A" w:rsidRPr="007A7452" w:rsidTr="00510B4A">
        <w:trPr>
          <w:trHeight w:hRule="exact" w:val="216"/>
        </w:trPr>
        <w:tc>
          <w:tcPr>
            <w:tcW w:w="84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4130K</w:t>
            </w:r>
          </w:p>
        </w:tc>
        <w:tc>
          <w:tcPr>
            <w:tcW w:w="5301"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Senior Research II</w:t>
            </w:r>
          </w:p>
        </w:tc>
        <w:tc>
          <w:tcPr>
            <w:tcW w:w="259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510B4A" w:rsidRPr="007A7452" w:rsidTr="00510B4A">
        <w:trPr>
          <w:trHeight w:hRule="exact" w:val="234"/>
        </w:trPr>
        <w:tc>
          <w:tcPr>
            <w:tcW w:w="84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PHYS</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80" w:firstLine="50"/>
              <w:rPr>
                <w:rFonts w:ascii="Times New Roman" w:hAnsi="Times New Roman"/>
                <w:sz w:val="24"/>
                <w:szCs w:val="24"/>
              </w:rPr>
            </w:pPr>
            <w:r w:rsidRPr="007A7452">
              <w:rPr>
                <w:rFonts w:ascii="Times New Roman" w:hAnsi="Times New Roman"/>
                <w:color w:val="191919"/>
                <w:sz w:val="18"/>
                <w:szCs w:val="18"/>
              </w:rPr>
              <w:t>2100</w:t>
            </w:r>
          </w:p>
        </w:tc>
        <w:tc>
          <w:tcPr>
            <w:tcW w:w="5301"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Computer</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Applications</w:t>
            </w:r>
          </w:p>
        </w:tc>
        <w:tc>
          <w:tcPr>
            <w:tcW w:w="259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bl>
    <w:p w:rsidR="00E8550F" w:rsidRDefault="00E8550F" w:rsidP="00510B4A">
      <w:pPr>
        <w:ind w:firstLine="50"/>
      </w:pPr>
    </w:p>
    <w:p w:rsidR="00510B4A" w:rsidRDefault="00510B4A" w:rsidP="00510B4A">
      <w:pPr>
        <w:widowControl w:val="0"/>
        <w:tabs>
          <w:tab w:val="left" w:pos="9700"/>
        </w:tabs>
        <w:autoSpaceDE w:val="0"/>
        <w:autoSpaceDN w:val="0"/>
        <w:adjustRightInd w:val="0"/>
        <w:spacing w:after="0" w:line="177" w:lineRule="exact"/>
        <w:ind w:left="160" w:firstLine="20"/>
        <w:rPr>
          <w:rFonts w:ascii="Times New Roman" w:hAnsi="Times New Roman"/>
          <w:color w:val="000000"/>
          <w:sz w:val="18"/>
          <w:szCs w:val="18"/>
        </w:rPr>
      </w:pPr>
      <w:r>
        <w:rPr>
          <w:rFonts w:ascii="Times New Roman" w:hAnsi="Times New Roman"/>
          <w:color w:val="191919"/>
          <w:sz w:val="18"/>
          <w:szCs w:val="18"/>
        </w:rPr>
        <w:t>Electives (2000 level or higher including at least one 3 h</w:t>
      </w:r>
      <w:r>
        <w:rPr>
          <w:rFonts w:ascii="Times New Roman" w:hAnsi="Times New Roman"/>
          <w:color w:val="191919"/>
          <w:spacing w:val="-10"/>
          <w:sz w:val="18"/>
          <w:szCs w:val="18"/>
        </w:rPr>
        <w:t>r</w:t>
      </w:r>
      <w:r>
        <w:rPr>
          <w:rFonts w:ascii="Times New Roman" w:hAnsi="Times New Roman"/>
          <w:color w:val="191919"/>
          <w:sz w:val="18"/>
          <w:szCs w:val="18"/>
        </w:rPr>
        <w:t>. class outside the department)</w:t>
      </w:r>
      <w:r>
        <w:rPr>
          <w:rFonts w:ascii="Times New Roman" w:hAnsi="Times New Roman"/>
          <w:color w:val="191919"/>
          <w:sz w:val="18"/>
          <w:szCs w:val="18"/>
        </w:rPr>
        <w:tab/>
        <w:t>12</w:t>
      </w:r>
    </w:p>
    <w:p w:rsidR="00510B4A" w:rsidRDefault="00510B4A" w:rsidP="00510B4A">
      <w:pPr>
        <w:widowControl w:val="0"/>
        <w:tabs>
          <w:tab w:val="left" w:pos="9680"/>
        </w:tabs>
        <w:autoSpaceDE w:val="0"/>
        <w:autoSpaceDN w:val="0"/>
        <w:adjustRightInd w:val="0"/>
        <w:spacing w:before="6" w:after="0"/>
        <w:ind w:left="160" w:firstLine="20"/>
        <w:rPr>
          <w:rFonts w:ascii="Times New Roman" w:hAnsi="Times New Roman"/>
          <w:color w:val="000000"/>
          <w:sz w:val="18"/>
          <w:szCs w:val="18"/>
        </w:rPr>
      </w:pPr>
      <w:r>
        <w:rPr>
          <w:rFonts w:ascii="Times New Roman" w:hAnsi="Times New Roman"/>
          <w:b/>
          <w:bCs/>
          <w:color w:val="191919"/>
          <w:spacing w:val="-17"/>
          <w:sz w:val="18"/>
          <w:szCs w:val="18"/>
        </w:rPr>
        <w:t>T</w:t>
      </w:r>
      <w:r>
        <w:rPr>
          <w:rFonts w:ascii="Times New Roman" w:hAnsi="Times New Roman"/>
          <w:b/>
          <w:bCs/>
          <w:color w:val="191919"/>
          <w:sz w:val="18"/>
          <w:szCs w:val="18"/>
        </w:rPr>
        <w:t>otal</w:t>
      </w:r>
      <w:r>
        <w:rPr>
          <w:rFonts w:ascii="Times New Roman" w:hAnsi="Times New Roman"/>
          <w:b/>
          <w:bCs/>
          <w:color w:val="191919"/>
          <w:sz w:val="18"/>
          <w:szCs w:val="18"/>
        </w:rPr>
        <w:tab/>
        <w:t>60</w:t>
      </w:r>
    </w:p>
    <w:p w:rsidR="00510B4A" w:rsidRDefault="00510B4A" w:rsidP="00510B4A">
      <w:pPr>
        <w:widowControl w:val="0"/>
        <w:autoSpaceDE w:val="0"/>
        <w:autoSpaceDN w:val="0"/>
        <w:adjustRightInd w:val="0"/>
        <w:spacing w:before="3" w:after="0" w:line="140" w:lineRule="exact"/>
        <w:ind w:firstLine="20"/>
        <w:rPr>
          <w:rFonts w:ascii="Times New Roman" w:hAnsi="Times New Roman"/>
          <w:color w:val="000000"/>
          <w:sz w:val="14"/>
          <w:szCs w:val="14"/>
        </w:rPr>
      </w:pPr>
    </w:p>
    <w:p w:rsidR="00510B4A" w:rsidRDefault="00510B4A" w:rsidP="00510B4A">
      <w:pPr>
        <w:widowControl w:val="0"/>
        <w:autoSpaceDE w:val="0"/>
        <w:autoSpaceDN w:val="0"/>
        <w:adjustRightInd w:val="0"/>
        <w:spacing w:after="0"/>
        <w:ind w:left="160" w:firstLine="20"/>
        <w:rPr>
          <w:rFonts w:ascii="Times New Roman" w:hAnsi="Times New Roman"/>
          <w:color w:val="000000"/>
          <w:sz w:val="24"/>
          <w:szCs w:val="24"/>
        </w:rPr>
      </w:pPr>
      <w:r>
        <w:rPr>
          <w:rFonts w:ascii="Times New Roman" w:hAnsi="Times New Roman"/>
          <w:b/>
          <w:bCs/>
          <w:color w:val="191919"/>
          <w:sz w:val="32"/>
          <w:szCs w:val="32"/>
        </w:rPr>
        <w:t>P</w:t>
      </w:r>
      <w:r>
        <w:rPr>
          <w:rFonts w:ascii="Times New Roman" w:hAnsi="Times New Roman"/>
          <w:b/>
          <w:bCs/>
          <w:color w:val="191919"/>
          <w:sz w:val="24"/>
          <w:szCs w:val="24"/>
        </w:rPr>
        <w:t>ROGRAM</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OF</w:t>
      </w:r>
      <w:r>
        <w:rPr>
          <w:rFonts w:ascii="Times New Roman" w:hAnsi="Times New Roman"/>
          <w:b/>
          <w:bCs/>
          <w:color w:val="191919"/>
          <w:spacing w:val="11"/>
          <w:sz w:val="24"/>
          <w:szCs w:val="24"/>
        </w:rPr>
        <w:t xml:space="preserve"> </w:t>
      </w:r>
      <w:r>
        <w:rPr>
          <w:rFonts w:ascii="Times New Roman" w:hAnsi="Times New Roman"/>
          <w:b/>
          <w:bCs/>
          <w:color w:val="191919"/>
          <w:sz w:val="32"/>
          <w:szCs w:val="32"/>
        </w:rPr>
        <w:t>S</w:t>
      </w:r>
      <w:r>
        <w:rPr>
          <w:rFonts w:ascii="Times New Roman" w:hAnsi="Times New Roman"/>
          <w:b/>
          <w:bCs/>
          <w:color w:val="191919"/>
          <w:sz w:val="24"/>
          <w:szCs w:val="24"/>
        </w:rPr>
        <w:t>TUDY</w:t>
      </w:r>
      <w:r>
        <w:rPr>
          <w:rFonts w:ascii="Times New Roman" w:hAnsi="Times New Roman"/>
          <w:b/>
          <w:bCs/>
          <w:color w:val="191919"/>
          <w:spacing w:val="11"/>
          <w:sz w:val="24"/>
          <w:szCs w:val="24"/>
        </w:rPr>
        <w:t xml:space="preserve"> </w:t>
      </w:r>
      <w:r>
        <w:rPr>
          <w:rFonts w:ascii="Times New Roman" w:hAnsi="Times New Roman"/>
          <w:b/>
          <w:bCs/>
          <w:color w:val="191919"/>
          <w:sz w:val="24"/>
          <w:szCs w:val="24"/>
        </w:rPr>
        <w:t>FOR</w:t>
      </w:r>
      <w:r>
        <w:rPr>
          <w:rFonts w:ascii="Times New Roman" w:hAnsi="Times New Roman"/>
          <w:b/>
          <w:bCs/>
          <w:color w:val="191919"/>
          <w:spacing w:val="16"/>
          <w:sz w:val="24"/>
          <w:szCs w:val="24"/>
        </w:rPr>
        <w:t xml:space="preserve"> </w:t>
      </w:r>
      <w:r>
        <w:rPr>
          <w:rFonts w:ascii="Times New Roman" w:hAnsi="Times New Roman"/>
          <w:b/>
          <w:bCs/>
          <w:color w:val="191919"/>
          <w:sz w:val="24"/>
          <w:szCs w:val="24"/>
        </w:rPr>
        <w:t>THE</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B</w:t>
      </w:r>
      <w:r>
        <w:rPr>
          <w:rFonts w:ascii="Times New Roman" w:hAnsi="Times New Roman"/>
          <w:b/>
          <w:bCs/>
          <w:color w:val="191919"/>
          <w:sz w:val="24"/>
          <w:szCs w:val="24"/>
        </w:rPr>
        <w:t>ACHELOR</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OF</w:t>
      </w:r>
    </w:p>
    <w:p w:rsidR="00510B4A" w:rsidRDefault="00510B4A" w:rsidP="00510B4A">
      <w:pPr>
        <w:widowControl w:val="0"/>
        <w:autoSpaceDE w:val="0"/>
        <w:autoSpaceDN w:val="0"/>
        <w:adjustRightInd w:val="0"/>
        <w:spacing w:before="16" w:after="0"/>
        <w:ind w:left="160" w:firstLine="20"/>
        <w:rPr>
          <w:rFonts w:ascii="Times New Roman" w:hAnsi="Times New Roman"/>
          <w:color w:val="000000"/>
          <w:sz w:val="24"/>
          <w:szCs w:val="24"/>
        </w:rPr>
      </w:pPr>
      <w:r>
        <w:rPr>
          <w:rFonts w:ascii="Times New Roman" w:hAnsi="Times New Roman"/>
          <w:b/>
          <w:bCs/>
          <w:color w:val="191919"/>
          <w:sz w:val="32"/>
          <w:szCs w:val="32"/>
        </w:rPr>
        <w:t>S</w:t>
      </w:r>
      <w:r>
        <w:rPr>
          <w:rFonts w:ascii="Times New Roman" w:hAnsi="Times New Roman"/>
          <w:b/>
          <w:bCs/>
          <w:color w:val="191919"/>
          <w:sz w:val="24"/>
          <w:szCs w:val="24"/>
        </w:rPr>
        <w:t>CIENCE</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D</w:t>
      </w:r>
      <w:r>
        <w:rPr>
          <w:rFonts w:ascii="Times New Roman" w:hAnsi="Times New Roman"/>
          <w:b/>
          <w:bCs/>
          <w:color w:val="191919"/>
          <w:sz w:val="24"/>
          <w:szCs w:val="24"/>
        </w:rPr>
        <w:t>EGREE</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IN</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C</w:t>
      </w:r>
      <w:r>
        <w:rPr>
          <w:rFonts w:ascii="Times New Roman" w:hAnsi="Times New Roman"/>
          <w:b/>
          <w:bCs/>
          <w:color w:val="191919"/>
          <w:sz w:val="24"/>
          <w:szCs w:val="24"/>
        </w:rPr>
        <w:t>HEMIST</w:t>
      </w:r>
      <w:r>
        <w:rPr>
          <w:rFonts w:ascii="Times New Roman" w:hAnsi="Times New Roman"/>
          <w:b/>
          <w:bCs/>
          <w:color w:val="191919"/>
          <w:spacing w:val="-8"/>
          <w:sz w:val="24"/>
          <w:szCs w:val="24"/>
        </w:rPr>
        <w:t>R</w:t>
      </w:r>
      <w:r>
        <w:rPr>
          <w:rFonts w:ascii="Times New Roman" w:hAnsi="Times New Roman"/>
          <w:b/>
          <w:bCs/>
          <w:color w:val="191919"/>
          <w:sz w:val="24"/>
          <w:szCs w:val="24"/>
        </w:rPr>
        <w:t>Y</w:t>
      </w:r>
    </w:p>
    <w:p w:rsidR="00510B4A" w:rsidRDefault="00510B4A" w:rsidP="00510B4A">
      <w:pPr>
        <w:widowControl w:val="0"/>
        <w:autoSpaceDE w:val="0"/>
        <w:autoSpaceDN w:val="0"/>
        <w:adjustRightInd w:val="0"/>
        <w:spacing w:before="8" w:after="0" w:line="260" w:lineRule="exact"/>
        <w:ind w:firstLine="20"/>
        <w:rPr>
          <w:rFonts w:ascii="Times New Roman" w:hAnsi="Times New Roman"/>
          <w:color w:val="000000"/>
          <w:sz w:val="26"/>
          <w:szCs w:val="26"/>
        </w:rPr>
      </w:pPr>
    </w:p>
    <w:p w:rsidR="00510B4A" w:rsidRDefault="00A715EF" w:rsidP="00510B4A">
      <w:pPr>
        <w:widowControl w:val="0"/>
        <w:tabs>
          <w:tab w:val="left" w:pos="7040"/>
          <w:tab w:val="left" w:pos="8260"/>
        </w:tabs>
        <w:autoSpaceDE w:val="0"/>
        <w:autoSpaceDN w:val="0"/>
        <w:adjustRightInd w:val="0"/>
        <w:spacing w:after="0"/>
        <w:ind w:left="160" w:firstLine="20"/>
        <w:rPr>
          <w:rFonts w:ascii="Times New Roman" w:hAnsi="Times New Roman"/>
          <w:color w:val="000000"/>
          <w:sz w:val="18"/>
          <w:szCs w:val="18"/>
        </w:rPr>
      </w:pPr>
      <w:r w:rsidRPr="00A715EF">
        <w:rPr>
          <w:noProof/>
        </w:rPr>
        <w:pict>
          <v:shape id="Text Box 5439" o:spid="_x0000_s1058" type="#_x0000_t202" style="position:absolute;left:0;text-align:left;margin-left:557.25pt;margin-top:-6.9pt;width:36pt;height:55.2pt;z-index:-25162342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" o:allowincell="f" filled="f" stroked="f">
            <v:textbox style="layout-flow:vertical" inset="0,0,0,0">
              <w:txbxContent>
                <w:p w:rsidR="00510B4A" w:rsidRDefault="00510B4A" w:rsidP="00510B4A">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FFFFFF"/>
                      <w:sz w:val="20"/>
                      <w:szCs w:val="20"/>
                    </w:rPr>
                    <w:t>Sciences &amp;</w:t>
                  </w:r>
                </w:p>
                <w:p w:rsidR="00510B4A" w:rsidRDefault="00510B4A" w:rsidP="00510B4A">
                  <w:pPr>
                    <w:widowControl w:val="0"/>
                    <w:autoSpaceDE w:val="0"/>
                    <w:autoSpaceDN w:val="0"/>
                    <w:adjustRightInd w:val="0"/>
                    <w:spacing w:after="0" w:line="240" w:lineRule="exact"/>
                    <w:ind w:left="202" w:right="202"/>
                    <w:jc w:val="center"/>
                    <w:rPr>
                      <w:rFonts w:ascii="Century Gothic" w:hAnsi="Century Gothic" w:cs="Century Gothic"/>
                      <w:color w:val="000000"/>
                      <w:sz w:val="20"/>
                      <w:szCs w:val="20"/>
                    </w:rPr>
                  </w:pPr>
                  <w:r>
                    <w:rPr>
                      <w:rFonts w:ascii="Century Gothic" w:hAnsi="Century Gothic" w:cs="Century Gothic"/>
                      <w:b/>
                      <w:bCs/>
                      <w:color w:val="FFFFFF"/>
                      <w:sz w:val="20"/>
                      <w:szCs w:val="20"/>
                    </w:rPr>
                    <w:t>Health</w:t>
                  </w:r>
                </w:p>
                <w:p w:rsidR="00510B4A" w:rsidRDefault="00510B4A" w:rsidP="00510B4A">
                  <w:pPr>
                    <w:widowControl w:val="0"/>
                    <w:autoSpaceDE w:val="0"/>
                    <w:autoSpaceDN w:val="0"/>
                    <w:adjustRightInd w:val="0"/>
                    <w:spacing w:after="0" w:line="240" w:lineRule="exact"/>
                    <w:ind w:left="-7" w:right="-7"/>
                    <w:jc w:val="center"/>
                    <w:rPr>
                      <w:rFonts w:ascii="Century Gothic" w:hAnsi="Century Gothic" w:cs="Century Gothic"/>
                      <w:color w:val="000000"/>
                      <w:sz w:val="20"/>
                      <w:szCs w:val="20"/>
                    </w:rPr>
                  </w:pPr>
                  <w:r>
                    <w:rPr>
                      <w:rFonts w:ascii="Century Gothic" w:hAnsi="Century Gothic" w:cs="Century Gothic"/>
                      <w:b/>
                      <w:bCs/>
                      <w:color w:val="FFFFFF"/>
                      <w:sz w:val="20"/>
                      <w:szCs w:val="20"/>
                    </w:rPr>
                    <w:t>Professions</w:t>
                  </w:r>
                </w:p>
              </w:txbxContent>
            </v:textbox>
            <w10:wrap anchorx="page"/>
          </v:shape>
        </w:pict>
      </w:r>
      <w:r w:rsidR="00510B4A">
        <w:rPr>
          <w:rFonts w:ascii="Times New Roman" w:hAnsi="Times New Roman"/>
          <w:b/>
          <w:bCs/>
          <w:color w:val="191919"/>
          <w:sz w:val="18"/>
          <w:szCs w:val="18"/>
        </w:rPr>
        <w:t>F</w:t>
      </w:r>
      <w:r w:rsidR="00510B4A">
        <w:rPr>
          <w:rFonts w:ascii="Times New Roman" w:hAnsi="Times New Roman"/>
          <w:b/>
          <w:bCs/>
          <w:color w:val="191919"/>
          <w:spacing w:val="-3"/>
          <w:sz w:val="18"/>
          <w:szCs w:val="18"/>
        </w:rPr>
        <w:t>r</w:t>
      </w:r>
      <w:r w:rsidR="00510B4A">
        <w:rPr>
          <w:rFonts w:ascii="Times New Roman" w:hAnsi="Times New Roman"/>
          <w:b/>
          <w:bCs/>
          <w:color w:val="191919"/>
          <w:sz w:val="18"/>
          <w:szCs w:val="18"/>
        </w:rPr>
        <w:t>eshman</w:t>
      </w:r>
      <w:r w:rsidR="00510B4A">
        <w:rPr>
          <w:rFonts w:ascii="Times New Roman" w:hAnsi="Times New Roman"/>
          <w:b/>
          <w:bCs/>
          <w:color w:val="191919"/>
          <w:spacing w:val="-7"/>
          <w:sz w:val="18"/>
          <w:szCs w:val="18"/>
        </w:rPr>
        <w:t xml:space="preserve"> </w:t>
      </w:r>
      <w:r w:rsidR="00510B4A">
        <w:rPr>
          <w:rFonts w:ascii="Times New Roman" w:hAnsi="Times New Roman"/>
          <w:b/>
          <w:bCs/>
          <w:color w:val="191919"/>
          <w:spacing w:val="-20"/>
          <w:sz w:val="18"/>
          <w:szCs w:val="18"/>
        </w:rPr>
        <w:t>Y</w:t>
      </w:r>
      <w:r w:rsidR="00510B4A">
        <w:rPr>
          <w:rFonts w:ascii="Times New Roman" w:hAnsi="Times New Roman"/>
          <w:b/>
          <w:bCs/>
          <w:color w:val="191919"/>
          <w:sz w:val="18"/>
          <w:szCs w:val="18"/>
        </w:rPr>
        <w:t>ear</w:t>
      </w:r>
      <w:r w:rsidR="00510B4A">
        <w:rPr>
          <w:rFonts w:ascii="Times New Roman" w:hAnsi="Times New Roman"/>
          <w:b/>
          <w:bCs/>
          <w:color w:val="191919"/>
          <w:sz w:val="18"/>
          <w:szCs w:val="18"/>
        </w:rPr>
        <w:tab/>
        <w:t>Fall</w:t>
      </w:r>
      <w:r w:rsidR="00510B4A">
        <w:rPr>
          <w:rFonts w:ascii="Times New Roman" w:hAnsi="Times New Roman"/>
          <w:b/>
          <w:bCs/>
          <w:color w:val="191919"/>
          <w:sz w:val="18"/>
          <w:szCs w:val="18"/>
        </w:rPr>
        <w:tab/>
        <w:t>Spring</w:t>
      </w:r>
    </w:p>
    <w:tbl>
      <w:tblPr>
        <w:tblW w:w="0" w:type="auto"/>
        <w:tblInd w:w="120" w:type="dxa"/>
        <w:tblLayout w:type="fixed"/>
        <w:tblCellMar>
          <w:left w:w="0" w:type="dxa"/>
          <w:right w:w="0" w:type="dxa"/>
        </w:tblCellMar>
        <w:tblLook w:val="0000"/>
      </w:tblPr>
      <w:tblGrid>
        <w:gridCol w:w="897"/>
        <w:gridCol w:w="1030"/>
        <w:gridCol w:w="4274"/>
        <w:gridCol w:w="1663"/>
        <w:gridCol w:w="856"/>
      </w:tblGrid>
      <w:tr w:rsidR="00510B4A" w:rsidRPr="007A7452" w:rsidTr="00510B4A">
        <w:trPr>
          <w:trHeight w:hRule="exact" w:val="237"/>
        </w:trPr>
        <w:tc>
          <w:tcPr>
            <w:tcW w:w="897" w:type="dxa"/>
            <w:tcBorders>
              <w:top w:val="nil"/>
              <w:left w:val="nil"/>
              <w:bottom w:val="nil"/>
              <w:right w:val="nil"/>
            </w:tcBorders>
          </w:tcPr>
          <w:p w:rsidR="00510B4A" w:rsidRPr="007A7452" w:rsidRDefault="00510B4A" w:rsidP="00510B4A">
            <w:pPr>
              <w:widowControl w:val="0"/>
              <w:autoSpaceDE w:val="0"/>
              <w:autoSpaceDN w:val="0"/>
              <w:adjustRightInd w:val="0"/>
              <w:spacing w:before="9" w:after="0"/>
              <w:ind w:left="40" w:firstLine="20"/>
              <w:rPr>
                <w:rFonts w:ascii="Times New Roman" w:hAnsi="Times New Roman"/>
                <w:sz w:val="24"/>
                <w:szCs w:val="24"/>
              </w:rPr>
            </w:pPr>
            <w:r w:rsidRPr="007A7452">
              <w:rPr>
                <w:rFonts w:ascii="Times New Roman" w:hAnsi="Times New Roman"/>
                <w:color w:val="191919"/>
                <w:sz w:val="18"/>
                <w:szCs w:val="18"/>
              </w:rPr>
              <w:t>ASU</w:t>
            </w:r>
          </w:p>
        </w:tc>
        <w:tc>
          <w:tcPr>
            <w:tcW w:w="1030" w:type="dxa"/>
            <w:tcBorders>
              <w:top w:val="nil"/>
              <w:left w:val="nil"/>
              <w:bottom w:val="nil"/>
              <w:right w:val="nil"/>
            </w:tcBorders>
          </w:tcPr>
          <w:p w:rsidR="00510B4A" w:rsidRPr="007A7452" w:rsidRDefault="00510B4A" w:rsidP="00510B4A">
            <w:pPr>
              <w:widowControl w:val="0"/>
              <w:autoSpaceDE w:val="0"/>
              <w:autoSpaceDN w:val="0"/>
              <w:adjustRightInd w:val="0"/>
              <w:spacing w:before="9" w:after="0"/>
              <w:ind w:left="222" w:firstLine="20"/>
              <w:rPr>
                <w:rFonts w:ascii="Times New Roman" w:hAnsi="Times New Roman"/>
                <w:sz w:val="24"/>
                <w:szCs w:val="24"/>
              </w:rPr>
            </w:pPr>
            <w:r w:rsidRPr="007A7452">
              <w:rPr>
                <w:rFonts w:ascii="Times New Roman" w:hAnsi="Times New Roman"/>
                <w:color w:val="191919"/>
                <w:sz w:val="18"/>
                <w:szCs w:val="18"/>
              </w:rPr>
              <w:t>1200</w:t>
            </w:r>
          </w:p>
        </w:tc>
        <w:tc>
          <w:tcPr>
            <w:tcW w:w="4274" w:type="dxa"/>
            <w:tcBorders>
              <w:top w:val="nil"/>
              <w:left w:val="nil"/>
              <w:bottom w:val="nil"/>
              <w:right w:val="nil"/>
            </w:tcBorders>
          </w:tcPr>
          <w:p w:rsidR="00510B4A" w:rsidRPr="007A7452" w:rsidRDefault="00510B4A" w:rsidP="00510B4A">
            <w:pPr>
              <w:widowControl w:val="0"/>
              <w:autoSpaceDE w:val="0"/>
              <w:autoSpaceDN w:val="0"/>
              <w:adjustRightInd w:val="0"/>
              <w:spacing w:before="9" w:after="0"/>
              <w:ind w:left="272" w:firstLine="20"/>
              <w:rPr>
                <w:rFonts w:ascii="Times New Roman" w:hAnsi="Times New Roman"/>
                <w:sz w:val="24"/>
                <w:szCs w:val="24"/>
              </w:rPr>
            </w:pPr>
            <w:r w:rsidRPr="007A7452">
              <w:rPr>
                <w:rFonts w:ascii="Times New Roman" w:hAnsi="Times New Roman"/>
                <w:color w:val="191919"/>
                <w:sz w:val="18"/>
                <w:szCs w:val="18"/>
              </w:rPr>
              <w:t>Freshman Seminar &amp; Service to Leadership</w:t>
            </w:r>
          </w:p>
        </w:tc>
        <w:tc>
          <w:tcPr>
            <w:tcW w:w="1663" w:type="dxa"/>
            <w:tcBorders>
              <w:top w:val="nil"/>
              <w:left w:val="nil"/>
              <w:bottom w:val="nil"/>
              <w:right w:val="nil"/>
            </w:tcBorders>
          </w:tcPr>
          <w:p w:rsidR="00510B4A" w:rsidRPr="007A7452" w:rsidRDefault="00510B4A" w:rsidP="00510B4A">
            <w:pPr>
              <w:widowControl w:val="0"/>
              <w:autoSpaceDE w:val="0"/>
              <w:autoSpaceDN w:val="0"/>
              <w:adjustRightInd w:val="0"/>
              <w:spacing w:before="9" w:after="0"/>
              <w:ind w:left="904" w:right="602" w:firstLine="20"/>
              <w:jc w:val="center"/>
              <w:rPr>
                <w:rFonts w:ascii="Times New Roman" w:hAnsi="Times New Roman"/>
                <w:sz w:val="24"/>
                <w:szCs w:val="24"/>
              </w:rPr>
            </w:pPr>
            <w:r w:rsidRPr="007A7452">
              <w:rPr>
                <w:rFonts w:ascii="Times New Roman" w:hAnsi="Times New Roman"/>
                <w:color w:val="191919"/>
                <w:sz w:val="18"/>
                <w:szCs w:val="18"/>
              </w:rPr>
              <w:t>3</w:t>
            </w:r>
          </w:p>
        </w:tc>
        <w:tc>
          <w:tcPr>
            <w:tcW w:w="856" w:type="dxa"/>
            <w:vMerge w:val="restart"/>
            <w:tcBorders>
              <w:top w:val="nil"/>
              <w:left w:val="nil"/>
              <w:bottom w:val="nil"/>
              <w:right w:val="nil"/>
            </w:tcBorders>
          </w:tcPr>
          <w:p w:rsidR="00510B4A" w:rsidRPr="007A7452" w:rsidRDefault="00510B4A" w:rsidP="00510B4A">
            <w:pPr>
              <w:widowControl w:val="0"/>
              <w:autoSpaceDE w:val="0"/>
              <w:autoSpaceDN w:val="0"/>
              <w:adjustRightInd w:val="0"/>
              <w:spacing w:after="0"/>
              <w:ind w:firstLine="20"/>
              <w:jc w:val="right"/>
              <w:rPr>
                <w:rFonts w:ascii="Times New Roman" w:hAnsi="Times New Roman"/>
                <w:sz w:val="24"/>
                <w:szCs w:val="24"/>
              </w:rPr>
            </w:pPr>
          </w:p>
        </w:tc>
      </w:tr>
      <w:tr w:rsidR="00510B4A" w:rsidRPr="007A7452" w:rsidTr="00510B4A">
        <w:trPr>
          <w:trHeight w:hRule="exact" w:val="216"/>
        </w:trPr>
        <w:tc>
          <w:tcPr>
            <w:tcW w:w="897"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ENGL</w:t>
            </w:r>
          </w:p>
        </w:tc>
        <w:tc>
          <w:tcPr>
            <w:tcW w:w="103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23" w:firstLine="2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101</w:t>
            </w:r>
          </w:p>
        </w:tc>
        <w:tc>
          <w:tcPr>
            <w:tcW w:w="427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73" w:firstLine="20"/>
              <w:rPr>
                <w:rFonts w:ascii="Times New Roman" w:hAnsi="Times New Roman"/>
                <w:sz w:val="24"/>
                <w:szCs w:val="24"/>
              </w:rPr>
            </w:pPr>
            <w:r w:rsidRPr="007A7452">
              <w:rPr>
                <w:rFonts w:ascii="Times New Roman" w:hAnsi="Times New Roman"/>
                <w:color w:val="191919"/>
                <w:sz w:val="18"/>
                <w:szCs w:val="18"/>
              </w:rPr>
              <w:t>English Composition I</w:t>
            </w:r>
          </w:p>
        </w:tc>
        <w:tc>
          <w:tcPr>
            <w:tcW w:w="16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904" w:right="602" w:firstLine="20"/>
              <w:jc w:val="center"/>
              <w:rPr>
                <w:rFonts w:ascii="Times New Roman" w:hAnsi="Times New Roman"/>
                <w:sz w:val="24"/>
                <w:szCs w:val="24"/>
              </w:rPr>
            </w:pPr>
            <w:r w:rsidRPr="007A7452">
              <w:rPr>
                <w:rFonts w:ascii="Times New Roman" w:hAnsi="Times New Roman"/>
                <w:color w:val="191919"/>
                <w:sz w:val="18"/>
                <w:szCs w:val="18"/>
              </w:rPr>
              <w:t>3</w:t>
            </w:r>
          </w:p>
        </w:tc>
        <w:tc>
          <w:tcPr>
            <w:tcW w:w="856" w:type="dxa"/>
            <w:vMerge/>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904" w:right="602" w:firstLine="20"/>
              <w:jc w:val="right"/>
              <w:rPr>
                <w:rFonts w:ascii="Times New Roman" w:hAnsi="Times New Roman"/>
                <w:sz w:val="24"/>
                <w:szCs w:val="24"/>
              </w:rPr>
            </w:pPr>
          </w:p>
        </w:tc>
      </w:tr>
      <w:tr w:rsidR="00510B4A" w:rsidRPr="007A7452" w:rsidTr="00510B4A">
        <w:trPr>
          <w:trHeight w:hRule="exact" w:val="216"/>
        </w:trPr>
        <w:tc>
          <w:tcPr>
            <w:tcW w:w="897"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ENGL</w:t>
            </w:r>
          </w:p>
        </w:tc>
        <w:tc>
          <w:tcPr>
            <w:tcW w:w="103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23" w:firstLine="2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102</w:t>
            </w:r>
          </w:p>
        </w:tc>
        <w:tc>
          <w:tcPr>
            <w:tcW w:w="427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73" w:firstLine="20"/>
              <w:rPr>
                <w:rFonts w:ascii="Times New Roman" w:hAnsi="Times New Roman"/>
                <w:sz w:val="24"/>
                <w:szCs w:val="24"/>
              </w:rPr>
            </w:pPr>
            <w:r w:rsidRPr="007A7452">
              <w:rPr>
                <w:rFonts w:ascii="Times New Roman" w:hAnsi="Times New Roman"/>
                <w:color w:val="191919"/>
                <w:sz w:val="18"/>
                <w:szCs w:val="18"/>
              </w:rPr>
              <w:t>English Composition II</w:t>
            </w:r>
          </w:p>
        </w:tc>
        <w:tc>
          <w:tcPr>
            <w:tcW w:w="1663"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20"/>
              <w:rPr>
                <w:rFonts w:ascii="Times New Roman" w:hAnsi="Times New Roman"/>
                <w:sz w:val="24"/>
                <w:szCs w:val="24"/>
              </w:rPr>
            </w:pP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20"/>
              <w:jc w:val="right"/>
              <w:rPr>
                <w:rFonts w:ascii="Times New Roman" w:hAnsi="Times New Roman"/>
                <w:sz w:val="24"/>
                <w:szCs w:val="24"/>
              </w:rPr>
            </w:pPr>
            <w:r w:rsidRPr="007A7452">
              <w:rPr>
                <w:rFonts w:ascii="Times New Roman" w:hAnsi="Times New Roman"/>
                <w:color w:val="191919"/>
                <w:sz w:val="18"/>
                <w:szCs w:val="18"/>
              </w:rPr>
              <w:t>3</w:t>
            </w:r>
          </w:p>
        </w:tc>
      </w:tr>
      <w:tr w:rsidR="00510B4A" w:rsidRPr="007A7452" w:rsidTr="00510B4A">
        <w:trPr>
          <w:trHeight w:hRule="exact" w:val="216"/>
        </w:trPr>
        <w:tc>
          <w:tcPr>
            <w:tcW w:w="897"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03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22" w:firstLine="20"/>
              <w:rPr>
                <w:rFonts w:ascii="Times New Roman" w:hAnsi="Times New Roman"/>
                <w:sz w:val="24"/>
                <w:szCs w:val="24"/>
              </w:rPr>
            </w:pPr>
            <w:r w:rsidRPr="007A7452">
              <w:rPr>
                <w:rFonts w:ascii="Times New Roman" w:hAnsi="Times New Roman"/>
                <w:color w:val="191919"/>
                <w:spacing w:val="-7"/>
                <w:sz w:val="18"/>
                <w:szCs w:val="18"/>
              </w:rPr>
              <w:t>11</w:t>
            </w:r>
            <w:r w:rsidRPr="007A7452">
              <w:rPr>
                <w:rFonts w:ascii="Times New Roman" w:hAnsi="Times New Roman"/>
                <w:color w:val="191919"/>
                <w:sz w:val="18"/>
                <w:szCs w:val="18"/>
              </w:rPr>
              <w:t>13</w:t>
            </w:r>
          </w:p>
        </w:tc>
        <w:tc>
          <w:tcPr>
            <w:tcW w:w="427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73" w:firstLine="20"/>
              <w:rPr>
                <w:rFonts w:ascii="Times New Roman" w:hAnsi="Times New Roman"/>
                <w:sz w:val="24"/>
                <w:szCs w:val="24"/>
              </w:rPr>
            </w:pPr>
            <w:r w:rsidRPr="007A7452">
              <w:rPr>
                <w:rFonts w:ascii="Times New Roman" w:hAnsi="Times New Roman"/>
                <w:color w:val="191919"/>
                <w:sz w:val="18"/>
                <w:szCs w:val="18"/>
              </w:rPr>
              <w:t>Pre-Calculus</w:t>
            </w:r>
          </w:p>
        </w:tc>
        <w:tc>
          <w:tcPr>
            <w:tcW w:w="16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904" w:right="602" w:firstLine="20"/>
              <w:jc w:val="center"/>
              <w:rPr>
                <w:rFonts w:ascii="Times New Roman" w:hAnsi="Times New Roman"/>
                <w:sz w:val="24"/>
                <w:szCs w:val="24"/>
              </w:rPr>
            </w:pPr>
            <w:r w:rsidRPr="007A7452">
              <w:rPr>
                <w:rFonts w:ascii="Times New Roman" w:hAnsi="Times New Roman"/>
                <w:color w:val="191919"/>
                <w:sz w:val="18"/>
                <w:szCs w:val="18"/>
              </w:rPr>
              <w:t>3</w:t>
            </w: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20"/>
              <w:jc w:val="right"/>
              <w:rPr>
                <w:rFonts w:ascii="Times New Roman" w:hAnsi="Times New Roman"/>
                <w:sz w:val="24"/>
                <w:szCs w:val="24"/>
              </w:rPr>
            </w:pPr>
          </w:p>
        </w:tc>
      </w:tr>
      <w:tr w:rsidR="00510B4A" w:rsidRPr="007A7452" w:rsidTr="00510B4A">
        <w:trPr>
          <w:trHeight w:hRule="exact" w:val="216"/>
        </w:trPr>
        <w:tc>
          <w:tcPr>
            <w:tcW w:w="897"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03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22" w:firstLine="20"/>
              <w:rPr>
                <w:rFonts w:ascii="Times New Roman" w:hAnsi="Times New Roman"/>
                <w:sz w:val="24"/>
                <w:szCs w:val="24"/>
              </w:rPr>
            </w:pPr>
            <w:r w:rsidRPr="007A7452">
              <w:rPr>
                <w:rFonts w:ascii="Times New Roman" w:hAnsi="Times New Roman"/>
                <w:color w:val="191919"/>
                <w:sz w:val="18"/>
                <w:szCs w:val="18"/>
              </w:rPr>
              <w:t>12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427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73" w:firstLine="20"/>
              <w:rPr>
                <w:rFonts w:ascii="Times New Roman" w:hAnsi="Times New Roman"/>
                <w:sz w:val="24"/>
                <w:szCs w:val="24"/>
              </w:rPr>
            </w:pPr>
            <w:r w:rsidRPr="007A7452">
              <w:rPr>
                <w:rFonts w:ascii="Times New Roman" w:hAnsi="Times New Roman"/>
                <w:color w:val="191919"/>
                <w:sz w:val="18"/>
                <w:szCs w:val="18"/>
              </w:rPr>
              <w:t>Calculus I</w:t>
            </w:r>
          </w:p>
        </w:tc>
        <w:tc>
          <w:tcPr>
            <w:tcW w:w="1663"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20"/>
              <w:rPr>
                <w:rFonts w:ascii="Times New Roman" w:hAnsi="Times New Roman"/>
                <w:sz w:val="24"/>
                <w:szCs w:val="24"/>
              </w:rPr>
            </w:pP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2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510B4A">
        <w:trPr>
          <w:trHeight w:hRule="exact" w:val="216"/>
        </w:trPr>
        <w:tc>
          <w:tcPr>
            <w:tcW w:w="897"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CHEM</w:t>
            </w:r>
          </w:p>
        </w:tc>
        <w:tc>
          <w:tcPr>
            <w:tcW w:w="103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23" w:firstLine="20"/>
              <w:rPr>
                <w:rFonts w:ascii="Times New Roman" w:hAnsi="Times New Roman"/>
                <w:sz w:val="24"/>
                <w:szCs w:val="24"/>
              </w:rPr>
            </w:pPr>
            <w:r w:rsidRPr="007A7452">
              <w:rPr>
                <w:rFonts w:ascii="Times New Roman" w:hAnsi="Times New Roman"/>
                <w:color w:val="191919"/>
                <w:sz w:val="18"/>
                <w:szCs w:val="18"/>
              </w:rPr>
              <w:t>12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1K</w:t>
            </w:r>
          </w:p>
        </w:tc>
        <w:tc>
          <w:tcPr>
            <w:tcW w:w="427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73" w:firstLine="20"/>
              <w:rPr>
                <w:rFonts w:ascii="Times New Roman" w:hAnsi="Times New Roman"/>
                <w:sz w:val="24"/>
                <w:szCs w:val="24"/>
              </w:rPr>
            </w:pPr>
            <w:r w:rsidRPr="007A7452">
              <w:rPr>
                <w:rFonts w:ascii="Times New Roman" w:hAnsi="Times New Roman"/>
                <w:color w:val="191919"/>
                <w:sz w:val="18"/>
                <w:szCs w:val="18"/>
              </w:rPr>
              <w:t>General Chemistry I</w:t>
            </w:r>
          </w:p>
        </w:tc>
        <w:tc>
          <w:tcPr>
            <w:tcW w:w="16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904" w:right="602" w:firstLine="20"/>
              <w:jc w:val="center"/>
              <w:rPr>
                <w:rFonts w:ascii="Times New Roman" w:hAnsi="Times New Roman"/>
                <w:sz w:val="24"/>
                <w:szCs w:val="24"/>
              </w:rPr>
            </w:pPr>
            <w:r w:rsidRPr="007A7452">
              <w:rPr>
                <w:rFonts w:ascii="Times New Roman" w:hAnsi="Times New Roman"/>
                <w:color w:val="191919"/>
                <w:sz w:val="18"/>
                <w:szCs w:val="18"/>
              </w:rPr>
              <w:t>4</w:t>
            </w: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20"/>
              <w:jc w:val="right"/>
              <w:rPr>
                <w:rFonts w:ascii="Times New Roman" w:hAnsi="Times New Roman"/>
                <w:sz w:val="24"/>
                <w:szCs w:val="24"/>
              </w:rPr>
            </w:pPr>
          </w:p>
        </w:tc>
      </w:tr>
      <w:tr w:rsidR="00510B4A" w:rsidRPr="007A7452" w:rsidTr="00510B4A">
        <w:trPr>
          <w:trHeight w:hRule="exact" w:val="216"/>
        </w:trPr>
        <w:tc>
          <w:tcPr>
            <w:tcW w:w="897"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CHEM</w:t>
            </w:r>
          </w:p>
        </w:tc>
        <w:tc>
          <w:tcPr>
            <w:tcW w:w="103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23" w:firstLine="20"/>
              <w:rPr>
                <w:rFonts w:ascii="Times New Roman" w:hAnsi="Times New Roman"/>
                <w:sz w:val="24"/>
                <w:szCs w:val="24"/>
              </w:rPr>
            </w:pPr>
            <w:r w:rsidRPr="007A7452">
              <w:rPr>
                <w:rFonts w:ascii="Times New Roman" w:hAnsi="Times New Roman"/>
                <w:color w:val="191919"/>
                <w:sz w:val="18"/>
                <w:szCs w:val="18"/>
              </w:rPr>
              <w:t>1212 K</w:t>
            </w:r>
          </w:p>
        </w:tc>
        <w:tc>
          <w:tcPr>
            <w:tcW w:w="427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73" w:firstLine="20"/>
              <w:rPr>
                <w:rFonts w:ascii="Times New Roman" w:hAnsi="Times New Roman"/>
                <w:sz w:val="24"/>
                <w:szCs w:val="24"/>
              </w:rPr>
            </w:pPr>
            <w:r w:rsidRPr="007A7452">
              <w:rPr>
                <w:rFonts w:ascii="Times New Roman" w:hAnsi="Times New Roman"/>
                <w:color w:val="191919"/>
                <w:sz w:val="18"/>
                <w:szCs w:val="18"/>
              </w:rPr>
              <w:t>General Chemistry II</w:t>
            </w:r>
          </w:p>
        </w:tc>
        <w:tc>
          <w:tcPr>
            <w:tcW w:w="1663"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20"/>
              <w:rPr>
                <w:rFonts w:ascii="Times New Roman" w:hAnsi="Times New Roman"/>
                <w:sz w:val="24"/>
                <w:szCs w:val="24"/>
              </w:rPr>
            </w:pP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2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510B4A">
        <w:trPr>
          <w:trHeight w:hRule="exact" w:val="216"/>
        </w:trPr>
        <w:tc>
          <w:tcPr>
            <w:tcW w:w="897"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PHYS</w:t>
            </w:r>
          </w:p>
        </w:tc>
        <w:tc>
          <w:tcPr>
            <w:tcW w:w="103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22" w:firstLine="20"/>
              <w:rPr>
                <w:rFonts w:ascii="Times New Roman" w:hAnsi="Times New Roman"/>
                <w:sz w:val="24"/>
                <w:szCs w:val="24"/>
              </w:rPr>
            </w:pPr>
            <w:r w:rsidRPr="007A7452">
              <w:rPr>
                <w:rFonts w:ascii="Times New Roman" w:hAnsi="Times New Roman"/>
                <w:color w:val="191919"/>
                <w:sz w:val="18"/>
                <w:szCs w:val="18"/>
              </w:rPr>
              <w:t>2100</w:t>
            </w:r>
          </w:p>
        </w:tc>
        <w:tc>
          <w:tcPr>
            <w:tcW w:w="427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72" w:firstLine="20"/>
              <w:rPr>
                <w:rFonts w:ascii="Times New Roman" w:hAnsi="Times New Roman"/>
                <w:sz w:val="24"/>
                <w:szCs w:val="24"/>
              </w:rPr>
            </w:pPr>
            <w:r w:rsidRPr="007A7452">
              <w:rPr>
                <w:rFonts w:ascii="Times New Roman" w:hAnsi="Times New Roman"/>
                <w:color w:val="191919"/>
                <w:sz w:val="18"/>
                <w:szCs w:val="18"/>
              </w:rPr>
              <w:t>Computer</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Applications</w:t>
            </w:r>
          </w:p>
        </w:tc>
        <w:tc>
          <w:tcPr>
            <w:tcW w:w="1663"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20"/>
              <w:rPr>
                <w:rFonts w:ascii="Times New Roman" w:hAnsi="Times New Roman"/>
                <w:sz w:val="24"/>
                <w:szCs w:val="24"/>
              </w:rPr>
            </w:pP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20"/>
              <w:jc w:val="right"/>
              <w:rPr>
                <w:rFonts w:ascii="Times New Roman" w:hAnsi="Times New Roman"/>
                <w:sz w:val="24"/>
                <w:szCs w:val="24"/>
              </w:rPr>
            </w:pPr>
            <w:r w:rsidRPr="007A7452">
              <w:rPr>
                <w:rFonts w:ascii="Times New Roman" w:hAnsi="Times New Roman"/>
                <w:color w:val="191919"/>
                <w:sz w:val="18"/>
                <w:szCs w:val="18"/>
              </w:rPr>
              <w:t>3</w:t>
            </w:r>
          </w:p>
        </w:tc>
      </w:tr>
      <w:tr w:rsidR="00510B4A" w:rsidRPr="007A7452" w:rsidTr="00510B4A">
        <w:trPr>
          <w:trHeight w:hRule="exact" w:val="216"/>
        </w:trPr>
        <w:tc>
          <w:tcPr>
            <w:tcW w:w="897"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CORE E</w:t>
            </w:r>
          </w:p>
        </w:tc>
        <w:tc>
          <w:tcPr>
            <w:tcW w:w="1030"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20"/>
              <w:rPr>
                <w:rFonts w:ascii="Times New Roman" w:hAnsi="Times New Roman"/>
                <w:sz w:val="24"/>
                <w:szCs w:val="24"/>
              </w:rPr>
            </w:pPr>
          </w:p>
        </w:tc>
        <w:tc>
          <w:tcPr>
            <w:tcW w:w="427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73" w:firstLine="20"/>
              <w:rPr>
                <w:rFonts w:ascii="Times New Roman" w:hAnsi="Times New Roman"/>
                <w:sz w:val="24"/>
                <w:szCs w:val="24"/>
              </w:rPr>
            </w:pPr>
            <w:r w:rsidRPr="007A7452">
              <w:rPr>
                <w:rFonts w:ascii="Times New Roman" w:hAnsi="Times New Roman"/>
                <w:color w:val="191919"/>
                <w:sz w:val="18"/>
                <w:szCs w:val="18"/>
              </w:rPr>
              <w:t>Social Sciences</w:t>
            </w:r>
          </w:p>
        </w:tc>
        <w:tc>
          <w:tcPr>
            <w:tcW w:w="16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904" w:right="602" w:firstLine="20"/>
              <w:jc w:val="center"/>
              <w:rPr>
                <w:rFonts w:ascii="Times New Roman" w:hAnsi="Times New Roman"/>
                <w:sz w:val="24"/>
                <w:szCs w:val="24"/>
              </w:rPr>
            </w:pPr>
            <w:r w:rsidRPr="007A7452">
              <w:rPr>
                <w:rFonts w:ascii="Times New Roman" w:hAnsi="Times New Roman"/>
                <w:color w:val="191919"/>
                <w:sz w:val="18"/>
                <w:szCs w:val="18"/>
              </w:rPr>
              <w:t>3</w:t>
            </w: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20"/>
              <w:jc w:val="right"/>
              <w:rPr>
                <w:rFonts w:ascii="Times New Roman" w:hAnsi="Times New Roman"/>
                <w:sz w:val="24"/>
                <w:szCs w:val="24"/>
              </w:rPr>
            </w:pPr>
          </w:p>
        </w:tc>
      </w:tr>
      <w:tr w:rsidR="00510B4A" w:rsidRPr="007A7452" w:rsidTr="00510B4A">
        <w:trPr>
          <w:trHeight w:hRule="exact" w:val="214"/>
        </w:trPr>
        <w:tc>
          <w:tcPr>
            <w:tcW w:w="897"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HIST</w:t>
            </w:r>
          </w:p>
        </w:tc>
        <w:tc>
          <w:tcPr>
            <w:tcW w:w="103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23" w:firstLine="20"/>
              <w:rPr>
                <w:rFonts w:ascii="Times New Roman" w:hAnsi="Times New Roman"/>
                <w:sz w:val="24"/>
                <w:szCs w:val="24"/>
              </w:rPr>
            </w:pPr>
            <w:r w:rsidRPr="007A7452">
              <w:rPr>
                <w:rFonts w:ascii="Times New Roman" w:hAnsi="Times New Roman"/>
                <w:color w:val="191919"/>
                <w:sz w:val="18"/>
                <w:szCs w:val="18"/>
              </w:rPr>
              <w:t>1002</w:t>
            </w:r>
          </w:p>
        </w:tc>
        <w:tc>
          <w:tcPr>
            <w:tcW w:w="4274"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73" w:firstLine="20"/>
              <w:rPr>
                <w:rFonts w:ascii="Times New Roman" w:hAnsi="Times New Roman"/>
                <w:sz w:val="24"/>
                <w:szCs w:val="24"/>
              </w:rPr>
            </w:pPr>
            <w:r w:rsidRPr="007A7452">
              <w:rPr>
                <w:rFonts w:ascii="Times New Roman" w:hAnsi="Times New Roman"/>
                <w:color w:val="191919"/>
                <w:sz w:val="18"/>
                <w:szCs w:val="18"/>
              </w:rPr>
              <w:t>Intro. to</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African Diaspora</w:t>
            </w:r>
          </w:p>
        </w:tc>
        <w:tc>
          <w:tcPr>
            <w:tcW w:w="1663"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20"/>
              <w:rPr>
                <w:rFonts w:ascii="Times New Roman" w:hAnsi="Times New Roman"/>
                <w:sz w:val="24"/>
                <w:szCs w:val="24"/>
              </w:rPr>
            </w:pP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20"/>
              <w:jc w:val="right"/>
              <w:rPr>
                <w:rFonts w:ascii="Times New Roman" w:hAnsi="Times New Roman"/>
                <w:sz w:val="24"/>
                <w:szCs w:val="24"/>
              </w:rPr>
            </w:pPr>
            <w:r w:rsidRPr="007A7452">
              <w:rPr>
                <w:rFonts w:ascii="Times New Roman" w:hAnsi="Times New Roman"/>
                <w:color w:val="191919"/>
                <w:sz w:val="18"/>
                <w:szCs w:val="18"/>
              </w:rPr>
              <w:t>2</w:t>
            </w:r>
          </w:p>
        </w:tc>
      </w:tr>
      <w:tr w:rsidR="00510B4A" w:rsidRPr="007A7452" w:rsidTr="00510B4A">
        <w:trPr>
          <w:trHeight w:hRule="exact" w:val="296"/>
        </w:trPr>
        <w:tc>
          <w:tcPr>
            <w:tcW w:w="897" w:type="dxa"/>
            <w:tcBorders>
              <w:top w:val="nil"/>
              <w:left w:val="nil"/>
              <w:bottom w:val="nil"/>
              <w:right w:val="nil"/>
            </w:tcBorders>
          </w:tcPr>
          <w:p w:rsidR="00510B4A" w:rsidRPr="007A7452" w:rsidRDefault="00510B4A" w:rsidP="00510B4A">
            <w:pPr>
              <w:widowControl w:val="0"/>
              <w:autoSpaceDE w:val="0"/>
              <w:autoSpaceDN w:val="0"/>
              <w:adjustRightInd w:val="0"/>
              <w:spacing w:after="0" w:line="194" w:lineRule="exact"/>
              <w:ind w:left="40" w:firstLine="2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otals</w:t>
            </w:r>
          </w:p>
        </w:tc>
        <w:tc>
          <w:tcPr>
            <w:tcW w:w="1030"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20"/>
              <w:rPr>
                <w:rFonts w:ascii="Times New Roman" w:hAnsi="Times New Roman"/>
                <w:sz w:val="24"/>
                <w:szCs w:val="24"/>
              </w:rPr>
            </w:pPr>
          </w:p>
        </w:tc>
        <w:tc>
          <w:tcPr>
            <w:tcW w:w="4274"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20"/>
              <w:rPr>
                <w:rFonts w:ascii="Times New Roman" w:hAnsi="Times New Roman"/>
                <w:sz w:val="24"/>
                <w:szCs w:val="24"/>
              </w:rPr>
            </w:pPr>
          </w:p>
        </w:tc>
        <w:tc>
          <w:tcPr>
            <w:tcW w:w="1663" w:type="dxa"/>
            <w:tcBorders>
              <w:top w:val="nil"/>
              <w:left w:val="nil"/>
              <w:bottom w:val="nil"/>
              <w:right w:val="nil"/>
            </w:tcBorders>
          </w:tcPr>
          <w:p w:rsidR="00510B4A" w:rsidRPr="007A7452" w:rsidRDefault="00510B4A" w:rsidP="00510B4A">
            <w:pPr>
              <w:widowControl w:val="0"/>
              <w:autoSpaceDE w:val="0"/>
              <w:autoSpaceDN w:val="0"/>
              <w:adjustRightInd w:val="0"/>
              <w:spacing w:after="0" w:line="194" w:lineRule="exact"/>
              <w:ind w:left="814" w:right="602" w:firstLine="20"/>
              <w:jc w:val="center"/>
              <w:rPr>
                <w:rFonts w:ascii="Times New Roman" w:hAnsi="Times New Roman"/>
                <w:sz w:val="24"/>
                <w:szCs w:val="24"/>
              </w:rPr>
            </w:pPr>
            <w:r w:rsidRPr="007A7452">
              <w:rPr>
                <w:rFonts w:ascii="Times New Roman" w:hAnsi="Times New Roman"/>
                <w:b/>
                <w:bCs/>
                <w:color w:val="191919"/>
                <w:sz w:val="18"/>
                <w:szCs w:val="18"/>
              </w:rPr>
              <w:t>16</w:t>
            </w: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line="194" w:lineRule="exact"/>
              <w:ind w:right="40" w:firstLine="20"/>
              <w:jc w:val="right"/>
              <w:rPr>
                <w:rFonts w:ascii="Times New Roman" w:hAnsi="Times New Roman"/>
                <w:sz w:val="24"/>
                <w:szCs w:val="24"/>
              </w:rPr>
            </w:pPr>
            <w:r w:rsidRPr="007A7452">
              <w:rPr>
                <w:rFonts w:ascii="Times New Roman" w:hAnsi="Times New Roman"/>
                <w:b/>
                <w:bCs/>
                <w:color w:val="191919"/>
                <w:sz w:val="18"/>
                <w:szCs w:val="18"/>
              </w:rPr>
              <w:t>16</w:t>
            </w:r>
          </w:p>
        </w:tc>
      </w:tr>
    </w:tbl>
    <w:p w:rsidR="00510B4A" w:rsidRDefault="00510B4A"/>
    <w:p w:rsidR="00510B4A" w:rsidRDefault="00510B4A" w:rsidP="00510B4A">
      <w:pPr>
        <w:widowControl w:val="0"/>
        <w:tabs>
          <w:tab w:val="left" w:pos="7040"/>
          <w:tab w:val="left" w:pos="8260"/>
        </w:tabs>
        <w:autoSpaceDE w:val="0"/>
        <w:autoSpaceDN w:val="0"/>
        <w:adjustRightInd w:val="0"/>
        <w:spacing w:after="0"/>
        <w:ind w:left="160" w:firstLine="20"/>
        <w:rPr>
          <w:rFonts w:ascii="Times New Roman" w:hAnsi="Times New Roman"/>
          <w:color w:val="000000"/>
          <w:sz w:val="18"/>
          <w:szCs w:val="18"/>
        </w:rPr>
      </w:pPr>
      <w:r>
        <w:rPr>
          <w:rFonts w:ascii="Times New Roman" w:hAnsi="Times New Roman"/>
          <w:b/>
          <w:bCs/>
          <w:color w:val="191919"/>
          <w:sz w:val="18"/>
          <w:szCs w:val="18"/>
        </w:rPr>
        <w:t>Sophomo</w:t>
      </w:r>
      <w:r>
        <w:rPr>
          <w:rFonts w:ascii="Times New Roman" w:hAnsi="Times New Roman"/>
          <w:b/>
          <w:bCs/>
          <w:color w:val="191919"/>
          <w:spacing w:val="-3"/>
          <w:sz w:val="18"/>
          <w:szCs w:val="18"/>
        </w:rPr>
        <w:t>r</w:t>
      </w:r>
      <w:r>
        <w:rPr>
          <w:rFonts w:ascii="Times New Roman" w:hAnsi="Times New Roman"/>
          <w:b/>
          <w:bCs/>
          <w:color w:val="191919"/>
          <w:sz w:val="18"/>
          <w:szCs w:val="18"/>
        </w:rPr>
        <w:t>e</w:t>
      </w:r>
      <w:r>
        <w:rPr>
          <w:rFonts w:ascii="Times New Roman" w:hAnsi="Times New Roman"/>
          <w:b/>
          <w:bCs/>
          <w:color w:val="191919"/>
          <w:spacing w:val="-7"/>
          <w:sz w:val="18"/>
          <w:szCs w:val="18"/>
        </w:rPr>
        <w:t xml:space="preserve"> </w:t>
      </w:r>
      <w:r>
        <w:rPr>
          <w:rFonts w:ascii="Times New Roman" w:hAnsi="Times New Roman"/>
          <w:b/>
          <w:bCs/>
          <w:color w:val="191919"/>
          <w:spacing w:val="-20"/>
          <w:sz w:val="18"/>
          <w:szCs w:val="18"/>
        </w:rPr>
        <w:t>Y</w:t>
      </w:r>
      <w:r>
        <w:rPr>
          <w:rFonts w:ascii="Times New Roman" w:hAnsi="Times New Roman"/>
          <w:b/>
          <w:bCs/>
          <w:color w:val="191919"/>
          <w:sz w:val="18"/>
          <w:szCs w:val="18"/>
        </w:rPr>
        <w:t>ear</w:t>
      </w:r>
      <w:r>
        <w:rPr>
          <w:rFonts w:ascii="Times New Roman" w:hAnsi="Times New Roman"/>
          <w:b/>
          <w:bCs/>
          <w:color w:val="191919"/>
          <w:sz w:val="18"/>
          <w:szCs w:val="18"/>
        </w:rPr>
        <w:tab/>
        <w:t>Fall</w:t>
      </w:r>
      <w:r>
        <w:rPr>
          <w:rFonts w:ascii="Times New Roman" w:hAnsi="Times New Roman"/>
          <w:b/>
          <w:bCs/>
          <w:color w:val="191919"/>
          <w:sz w:val="18"/>
          <w:szCs w:val="18"/>
        </w:rPr>
        <w:tab/>
        <w:t>Spring</w:t>
      </w:r>
    </w:p>
    <w:tbl>
      <w:tblPr>
        <w:tblW w:w="0" w:type="auto"/>
        <w:tblInd w:w="180" w:type="dxa"/>
        <w:tblLayout w:type="fixed"/>
        <w:tblCellMar>
          <w:left w:w="0" w:type="dxa"/>
          <w:right w:w="0" w:type="dxa"/>
        </w:tblCellMar>
        <w:tblLook w:val="0000"/>
      </w:tblPr>
      <w:tblGrid>
        <w:gridCol w:w="1080"/>
        <w:gridCol w:w="1065"/>
        <w:gridCol w:w="3742"/>
        <w:gridCol w:w="1943"/>
        <w:gridCol w:w="856"/>
      </w:tblGrid>
      <w:tr w:rsidR="00510B4A" w:rsidRPr="007A7452" w:rsidTr="00510B4A">
        <w:trPr>
          <w:trHeight w:hRule="exact" w:val="237"/>
        </w:trPr>
        <w:tc>
          <w:tcPr>
            <w:tcW w:w="1080" w:type="dxa"/>
            <w:tcBorders>
              <w:top w:val="nil"/>
              <w:left w:val="nil"/>
              <w:bottom w:val="nil"/>
              <w:right w:val="nil"/>
            </w:tcBorders>
          </w:tcPr>
          <w:p w:rsidR="00510B4A" w:rsidRPr="007A7452" w:rsidRDefault="00510B4A" w:rsidP="00510B4A">
            <w:pPr>
              <w:widowControl w:val="0"/>
              <w:autoSpaceDE w:val="0"/>
              <w:autoSpaceDN w:val="0"/>
              <w:adjustRightInd w:val="0"/>
              <w:spacing w:before="9" w:after="0"/>
              <w:ind w:firstLine="0"/>
              <w:rPr>
                <w:rFonts w:ascii="Times New Roman" w:hAnsi="Times New Roman"/>
                <w:sz w:val="24"/>
                <w:szCs w:val="24"/>
              </w:rPr>
            </w:pPr>
            <w:r w:rsidRPr="007A7452">
              <w:rPr>
                <w:rFonts w:ascii="Times New Roman" w:hAnsi="Times New Roman"/>
                <w:color w:val="191919"/>
                <w:sz w:val="18"/>
                <w:szCs w:val="18"/>
              </w:rPr>
              <w:t>ENGL</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before="9" w:after="0"/>
              <w:ind w:firstLine="0"/>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p>
        </w:tc>
        <w:tc>
          <w:tcPr>
            <w:tcW w:w="3742" w:type="dxa"/>
            <w:tcBorders>
              <w:top w:val="nil"/>
              <w:left w:val="nil"/>
              <w:bottom w:val="nil"/>
              <w:right w:val="nil"/>
            </w:tcBorders>
          </w:tcPr>
          <w:p w:rsidR="00510B4A" w:rsidRPr="007A7452" w:rsidRDefault="00510B4A" w:rsidP="00510B4A">
            <w:pPr>
              <w:widowControl w:val="0"/>
              <w:autoSpaceDE w:val="0"/>
              <w:autoSpaceDN w:val="0"/>
              <w:adjustRightInd w:val="0"/>
              <w:spacing w:before="9" w:after="0"/>
              <w:ind w:firstLine="0"/>
              <w:rPr>
                <w:rFonts w:ascii="Times New Roman" w:hAnsi="Times New Roman"/>
                <w:sz w:val="24"/>
                <w:szCs w:val="24"/>
              </w:rPr>
            </w:pP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Literature I</w:t>
            </w:r>
          </w:p>
        </w:tc>
        <w:tc>
          <w:tcPr>
            <w:tcW w:w="1943"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before="9" w:after="0"/>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510B4A" w:rsidRPr="007A7452" w:rsidTr="00510B4A">
        <w:trPr>
          <w:trHeight w:hRule="exact" w:val="216"/>
        </w:trPr>
        <w:tc>
          <w:tcPr>
            <w:tcW w:w="108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PEDH</w:t>
            </w:r>
          </w:p>
        </w:tc>
        <w:tc>
          <w:tcPr>
            <w:tcW w:w="1065" w:type="dxa"/>
            <w:tcBorders>
              <w:top w:val="nil"/>
              <w:left w:val="nil"/>
              <w:bottom w:val="nil"/>
              <w:right w:val="nil"/>
            </w:tcBorders>
          </w:tcPr>
          <w:p w:rsidR="00510B4A" w:rsidRPr="00E478FF" w:rsidRDefault="00510B4A" w:rsidP="00510B4A">
            <w:pPr>
              <w:widowControl w:val="0"/>
              <w:autoSpaceDE w:val="0"/>
              <w:autoSpaceDN w:val="0"/>
              <w:adjustRightInd w:val="0"/>
              <w:spacing w:after="0"/>
              <w:ind w:firstLine="0"/>
              <w:rPr>
                <w:rFonts w:ascii="Times New Roman" w:hAnsi="Times New Roman"/>
                <w:sz w:val="18"/>
                <w:szCs w:val="18"/>
              </w:rPr>
            </w:pPr>
            <w:r>
              <w:rPr>
                <w:rFonts w:ascii="Times New Roman" w:hAnsi="Times New Roman"/>
                <w:sz w:val="24"/>
                <w:szCs w:val="24"/>
              </w:rPr>
              <w:t xml:space="preserve"> </w:t>
            </w:r>
            <w:r>
              <w:rPr>
                <w:rFonts w:ascii="Times New Roman" w:hAnsi="Times New Roman"/>
                <w:sz w:val="18"/>
                <w:szCs w:val="18"/>
              </w:rPr>
              <w:t>1001-1010</w:t>
            </w:r>
          </w:p>
        </w:tc>
        <w:tc>
          <w:tcPr>
            <w:tcW w:w="374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p>
        </w:tc>
        <w:tc>
          <w:tcPr>
            <w:tcW w:w="1943" w:type="dxa"/>
            <w:tcBorders>
              <w:top w:val="nil"/>
              <w:left w:val="nil"/>
              <w:bottom w:val="nil"/>
              <w:right w:val="nil"/>
            </w:tcBorders>
          </w:tcPr>
          <w:p w:rsidR="00510B4A" w:rsidRPr="007A7452" w:rsidRDefault="00510B4A" w:rsidP="00510B4A">
            <w:pPr>
              <w:widowControl w:val="0"/>
              <w:autoSpaceDE w:val="0"/>
              <w:autoSpaceDN w:val="0"/>
              <w:adjustRightInd w:val="0"/>
              <w:spacing w:after="0"/>
              <w:ind w:right="904" w:firstLine="0"/>
              <w:rPr>
                <w:rFonts w:ascii="Times New Roman" w:hAnsi="Times New Roman"/>
                <w:sz w:val="24"/>
                <w:szCs w:val="24"/>
              </w:rPr>
            </w:pP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1</w:t>
            </w:r>
          </w:p>
        </w:tc>
      </w:tr>
      <w:tr w:rsidR="00510B4A" w:rsidRPr="007A7452" w:rsidTr="00510B4A">
        <w:trPr>
          <w:trHeight w:hRule="exact" w:val="216"/>
        </w:trPr>
        <w:tc>
          <w:tcPr>
            <w:tcW w:w="108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PHYS</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2221K</w:t>
            </w:r>
          </w:p>
        </w:tc>
        <w:tc>
          <w:tcPr>
            <w:tcW w:w="374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Principles of Physics I</w:t>
            </w:r>
          </w:p>
        </w:tc>
        <w:tc>
          <w:tcPr>
            <w:tcW w:w="1943" w:type="dxa"/>
            <w:tcBorders>
              <w:top w:val="nil"/>
              <w:left w:val="nil"/>
              <w:bottom w:val="nil"/>
              <w:right w:val="nil"/>
            </w:tcBorders>
          </w:tcPr>
          <w:p w:rsidR="00510B4A" w:rsidRPr="007A7452" w:rsidRDefault="00510B4A" w:rsidP="00510B4A">
            <w:pPr>
              <w:widowControl w:val="0"/>
              <w:autoSpaceDE w:val="0"/>
              <w:autoSpaceDN w:val="0"/>
              <w:adjustRightInd w:val="0"/>
              <w:spacing w:after="0"/>
              <w:ind w:right="904" w:firstLine="0"/>
              <w:rPr>
                <w:rFonts w:ascii="Times New Roman" w:hAnsi="Times New Roman"/>
                <w:sz w:val="24"/>
                <w:szCs w:val="24"/>
              </w:rPr>
            </w:pP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510B4A">
        <w:trPr>
          <w:trHeight w:hRule="exact" w:val="216"/>
        </w:trPr>
        <w:tc>
          <w:tcPr>
            <w:tcW w:w="108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CHEM</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2301K</w:t>
            </w:r>
          </w:p>
        </w:tc>
        <w:tc>
          <w:tcPr>
            <w:tcW w:w="374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ganic Chemistry I</w:t>
            </w:r>
          </w:p>
        </w:tc>
        <w:tc>
          <w:tcPr>
            <w:tcW w:w="194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904" w:firstLine="0"/>
              <w:jc w:val="right"/>
              <w:rPr>
                <w:rFonts w:ascii="Times New Roman" w:hAnsi="Times New Roman"/>
                <w:sz w:val="24"/>
                <w:szCs w:val="24"/>
              </w:rPr>
            </w:pPr>
            <w:r w:rsidRPr="007A7452">
              <w:rPr>
                <w:rFonts w:ascii="Times New Roman" w:hAnsi="Times New Roman"/>
                <w:color w:val="191919"/>
                <w:sz w:val="18"/>
                <w:szCs w:val="18"/>
              </w:rPr>
              <w:t>4</w:t>
            </w: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jc w:val="right"/>
              <w:rPr>
                <w:rFonts w:ascii="Times New Roman" w:hAnsi="Times New Roman"/>
                <w:sz w:val="24"/>
                <w:szCs w:val="24"/>
              </w:rPr>
            </w:pPr>
          </w:p>
        </w:tc>
      </w:tr>
      <w:tr w:rsidR="00510B4A" w:rsidRPr="007A7452" w:rsidTr="00510B4A">
        <w:trPr>
          <w:trHeight w:hRule="exact" w:val="216"/>
        </w:trPr>
        <w:tc>
          <w:tcPr>
            <w:tcW w:w="108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CHEM</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2302K</w:t>
            </w:r>
          </w:p>
        </w:tc>
        <w:tc>
          <w:tcPr>
            <w:tcW w:w="374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ganic Chemistry II</w:t>
            </w:r>
          </w:p>
        </w:tc>
        <w:tc>
          <w:tcPr>
            <w:tcW w:w="1943" w:type="dxa"/>
            <w:tcBorders>
              <w:top w:val="nil"/>
              <w:left w:val="nil"/>
              <w:bottom w:val="nil"/>
              <w:right w:val="nil"/>
            </w:tcBorders>
          </w:tcPr>
          <w:p w:rsidR="00510B4A" w:rsidRPr="007A7452" w:rsidRDefault="00510B4A" w:rsidP="00510B4A">
            <w:pPr>
              <w:widowControl w:val="0"/>
              <w:autoSpaceDE w:val="0"/>
              <w:autoSpaceDN w:val="0"/>
              <w:adjustRightInd w:val="0"/>
              <w:spacing w:after="0"/>
              <w:ind w:right="904" w:firstLine="0"/>
              <w:rPr>
                <w:rFonts w:ascii="Times New Roman" w:hAnsi="Times New Roman"/>
                <w:sz w:val="24"/>
                <w:szCs w:val="24"/>
              </w:rPr>
            </w:pP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510B4A">
        <w:trPr>
          <w:trHeight w:hRule="exact" w:val="216"/>
        </w:trPr>
        <w:tc>
          <w:tcPr>
            <w:tcW w:w="108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CHEM</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2351K</w:t>
            </w:r>
          </w:p>
        </w:tc>
        <w:tc>
          <w:tcPr>
            <w:tcW w:w="374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Quantitative</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Analysis I</w:t>
            </w:r>
          </w:p>
        </w:tc>
        <w:tc>
          <w:tcPr>
            <w:tcW w:w="194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904" w:firstLine="0"/>
              <w:jc w:val="right"/>
              <w:rPr>
                <w:rFonts w:ascii="Times New Roman" w:hAnsi="Times New Roman"/>
                <w:sz w:val="24"/>
                <w:szCs w:val="24"/>
              </w:rPr>
            </w:pPr>
            <w:r w:rsidRPr="007A7452">
              <w:rPr>
                <w:rFonts w:ascii="Times New Roman" w:hAnsi="Times New Roman"/>
                <w:color w:val="191919"/>
                <w:sz w:val="18"/>
                <w:szCs w:val="18"/>
              </w:rPr>
              <w:t>4</w:t>
            </w: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jc w:val="right"/>
              <w:rPr>
                <w:rFonts w:ascii="Times New Roman" w:hAnsi="Times New Roman"/>
                <w:sz w:val="24"/>
                <w:szCs w:val="24"/>
              </w:rPr>
            </w:pPr>
          </w:p>
        </w:tc>
      </w:tr>
      <w:tr w:rsidR="00510B4A" w:rsidRPr="007A7452" w:rsidTr="00510B4A">
        <w:trPr>
          <w:trHeight w:hRule="exact" w:val="216"/>
        </w:trPr>
        <w:tc>
          <w:tcPr>
            <w:tcW w:w="108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CHEM</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2352K</w:t>
            </w:r>
          </w:p>
        </w:tc>
        <w:tc>
          <w:tcPr>
            <w:tcW w:w="374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Quantitative</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Analysis II</w:t>
            </w:r>
          </w:p>
        </w:tc>
        <w:tc>
          <w:tcPr>
            <w:tcW w:w="1943" w:type="dxa"/>
            <w:tcBorders>
              <w:top w:val="nil"/>
              <w:left w:val="nil"/>
              <w:bottom w:val="nil"/>
              <w:right w:val="nil"/>
            </w:tcBorders>
          </w:tcPr>
          <w:p w:rsidR="00510B4A" w:rsidRPr="007A7452" w:rsidRDefault="00510B4A" w:rsidP="00510B4A">
            <w:pPr>
              <w:widowControl w:val="0"/>
              <w:autoSpaceDE w:val="0"/>
              <w:autoSpaceDN w:val="0"/>
              <w:adjustRightInd w:val="0"/>
              <w:spacing w:after="0"/>
              <w:ind w:right="904" w:firstLine="0"/>
              <w:rPr>
                <w:rFonts w:ascii="Times New Roman" w:hAnsi="Times New Roman"/>
                <w:sz w:val="24"/>
                <w:szCs w:val="24"/>
              </w:rPr>
            </w:pP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510B4A">
        <w:trPr>
          <w:trHeight w:hRule="exact" w:val="216"/>
        </w:trPr>
        <w:tc>
          <w:tcPr>
            <w:tcW w:w="108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2212</w:t>
            </w:r>
          </w:p>
        </w:tc>
        <w:tc>
          <w:tcPr>
            <w:tcW w:w="374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Calculus II</w:t>
            </w:r>
          </w:p>
        </w:tc>
        <w:tc>
          <w:tcPr>
            <w:tcW w:w="194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904" w:firstLine="0"/>
              <w:jc w:val="right"/>
              <w:rPr>
                <w:rFonts w:ascii="Times New Roman" w:hAnsi="Times New Roman"/>
                <w:sz w:val="24"/>
                <w:szCs w:val="24"/>
              </w:rPr>
            </w:pPr>
            <w:r w:rsidRPr="007A7452">
              <w:rPr>
                <w:rFonts w:ascii="Times New Roman" w:hAnsi="Times New Roman"/>
                <w:color w:val="191919"/>
                <w:sz w:val="18"/>
                <w:szCs w:val="18"/>
              </w:rPr>
              <w:t>4</w:t>
            </w: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jc w:val="right"/>
              <w:rPr>
                <w:rFonts w:ascii="Times New Roman" w:hAnsi="Times New Roman"/>
                <w:sz w:val="24"/>
                <w:szCs w:val="24"/>
              </w:rPr>
            </w:pPr>
          </w:p>
        </w:tc>
      </w:tr>
      <w:tr w:rsidR="00510B4A" w:rsidRPr="007A7452" w:rsidTr="00510B4A">
        <w:trPr>
          <w:trHeight w:hRule="exact" w:val="216"/>
        </w:trPr>
        <w:tc>
          <w:tcPr>
            <w:tcW w:w="108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Area C</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374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Humanities/Fine</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Arts</w:t>
            </w:r>
          </w:p>
        </w:tc>
        <w:tc>
          <w:tcPr>
            <w:tcW w:w="194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904" w:firstLine="0"/>
              <w:jc w:val="right"/>
              <w:rPr>
                <w:rFonts w:ascii="Times New Roman" w:hAnsi="Times New Roman"/>
                <w:sz w:val="24"/>
                <w:szCs w:val="24"/>
              </w:rPr>
            </w:pPr>
            <w:r w:rsidRPr="007A7452">
              <w:rPr>
                <w:rFonts w:ascii="Times New Roman" w:hAnsi="Times New Roman"/>
                <w:color w:val="191919"/>
                <w:sz w:val="18"/>
                <w:szCs w:val="18"/>
              </w:rPr>
              <w:t>3</w:t>
            </w: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jc w:val="right"/>
              <w:rPr>
                <w:rFonts w:ascii="Times New Roman" w:hAnsi="Times New Roman"/>
                <w:sz w:val="24"/>
                <w:szCs w:val="24"/>
              </w:rPr>
            </w:pPr>
          </w:p>
        </w:tc>
      </w:tr>
      <w:tr w:rsidR="00510B4A" w:rsidRPr="007A7452" w:rsidTr="00510B4A">
        <w:trPr>
          <w:trHeight w:hRule="exact" w:val="338"/>
        </w:trPr>
        <w:tc>
          <w:tcPr>
            <w:tcW w:w="108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Pr>
                <w:rFonts w:ascii="Times New Roman" w:hAnsi="Times New Roman"/>
                <w:color w:val="191919"/>
                <w:sz w:val="18"/>
                <w:szCs w:val="18"/>
              </w:rPr>
              <w:t>HEDP</w:t>
            </w:r>
          </w:p>
        </w:tc>
        <w:tc>
          <w:tcPr>
            <w:tcW w:w="1065" w:type="dxa"/>
            <w:tcBorders>
              <w:top w:val="nil"/>
              <w:left w:val="nil"/>
              <w:bottom w:val="nil"/>
              <w:right w:val="nil"/>
            </w:tcBorders>
          </w:tcPr>
          <w:p w:rsidR="00510B4A" w:rsidRPr="00E478FF" w:rsidRDefault="00510B4A" w:rsidP="00510B4A">
            <w:pPr>
              <w:widowControl w:val="0"/>
              <w:autoSpaceDE w:val="0"/>
              <w:autoSpaceDN w:val="0"/>
              <w:adjustRightInd w:val="0"/>
              <w:spacing w:after="0"/>
              <w:ind w:firstLine="0"/>
              <w:rPr>
                <w:rFonts w:ascii="Times New Roman" w:hAnsi="Times New Roman"/>
                <w:sz w:val="18"/>
                <w:szCs w:val="18"/>
              </w:rPr>
            </w:pPr>
            <w:r w:rsidRPr="00567628">
              <w:rPr>
                <w:rFonts w:ascii="Times New Roman" w:hAnsi="Times New Roman"/>
                <w:sz w:val="18"/>
                <w:szCs w:val="18"/>
              </w:rPr>
              <w:t>1001</w:t>
            </w:r>
          </w:p>
        </w:tc>
        <w:tc>
          <w:tcPr>
            <w:tcW w:w="374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firstLine="0"/>
              <w:rPr>
                <w:rFonts w:ascii="Times New Roman" w:hAnsi="Times New Roman"/>
                <w:sz w:val="24"/>
                <w:szCs w:val="24"/>
              </w:rPr>
            </w:pPr>
            <w:r>
              <w:rPr>
                <w:rFonts w:ascii="Times New Roman" w:hAnsi="Times New Roman"/>
                <w:color w:val="191919"/>
                <w:sz w:val="18"/>
                <w:szCs w:val="18"/>
              </w:rPr>
              <w:t>Introduction to Wellness</w:t>
            </w:r>
          </w:p>
        </w:tc>
        <w:tc>
          <w:tcPr>
            <w:tcW w:w="194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904" w:firstLine="0"/>
              <w:jc w:val="right"/>
              <w:rPr>
                <w:rFonts w:ascii="Times New Roman" w:hAnsi="Times New Roman"/>
                <w:sz w:val="24"/>
                <w:szCs w:val="24"/>
              </w:rPr>
            </w:pPr>
            <w:r w:rsidRPr="007A7452">
              <w:rPr>
                <w:rFonts w:ascii="Times New Roman" w:hAnsi="Times New Roman"/>
                <w:color w:val="191919"/>
                <w:sz w:val="18"/>
                <w:szCs w:val="18"/>
              </w:rPr>
              <w:t>1</w:t>
            </w: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jc w:val="right"/>
              <w:rPr>
                <w:rFonts w:ascii="Times New Roman" w:hAnsi="Times New Roman"/>
                <w:sz w:val="24"/>
                <w:szCs w:val="24"/>
              </w:rPr>
            </w:pPr>
          </w:p>
        </w:tc>
      </w:tr>
      <w:tr w:rsidR="00510B4A" w:rsidRPr="007A7452" w:rsidTr="00510B4A">
        <w:trPr>
          <w:trHeight w:hRule="exact" w:val="296"/>
        </w:trPr>
        <w:tc>
          <w:tcPr>
            <w:tcW w:w="1080" w:type="dxa"/>
            <w:tcBorders>
              <w:top w:val="nil"/>
              <w:left w:val="nil"/>
              <w:bottom w:val="nil"/>
              <w:right w:val="nil"/>
            </w:tcBorders>
          </w:tcPr>
          <w:p w:rsidR="00510B4A" w:rsidRPr="007A7452" w:rsidRDefault="00510B4A" w:rsidP="00510B4A">
            <w:pPr>
              <w:widowControl w:val="0"/>
              <w:autoSpaceDE w:val="0"/>
              <w:autoSpaceDN w:val="0"/>
              <w:adjustRightInd w:val="0"/>
              <w:spacing w:after="0" w:line="194" w:lineRule="exact"/>
              <w:ind w:firstLine="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w:t>
            </w:r>
          </w:p>
        </w:tc>
        <w:tc>
          <w:tcPr>
            <w:tcW w:w="1065"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3742"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1943" w:type="dxa"/>
            <w:tcBorders>
              <w:top w:val="nil"/>
              <w:left w:val="nil"/>
              <w:bottom w:val="nil"/>
              <w:right w:val="nil"/>
            </w:tcBorders>
          </w:tcPr>
          <w:p w:rsidR="00510B4A" w:rsidRPr="007A7452" w:rsidRDefault="00510B4A" w:rsidP="00510B4A">
            <w:pPr>
              <w:widowControl w:val="0"/>
              <w:autoSpaceDE w:val="0"/>
              <w:autoSpaceDN w:val="0"/>
              <w:adjustRightInd w:val="0"/>
              <w:spacing w:after="0" w:line="194" w:lineRule="exact"/>
              <w:ind w:right="904" w:firstLine="0"/>
              <w:jc w:val="right"/>
              <w:rPr>
                <w:rFonts w:ascii="Times New Roman" w:hAnsi="Times New Roman"/>
                <w:sz w:val="24"/>
                <w:szCs w:val="24"/>
              </w:rPr>
            </w:pPr>
            <w:r w:rsidRPr="007A7452">
              <w:rPr>
                <w:rFonts w:ascii="Times New Roman" w:hAnsi="Times New Roman"/>
                <w:b/>
                <w:bCs/>
                <w:color w:val="191919"/>
                <w:sz w:val="18"/>
                <w:szCs w:val="18"/>
              </w:rPr>
              <w:t>16</w:t>
            </w:r>
          </w:p>
        </w:tc>
        <w:tc>
          <w:tcPr>
            <w:tcW w:w="856" w:type="dxa"/>
            <w:tcBorders>
              <w:top w:val="nil"/>
              <w:left w:val="nil"/>
              <w:bottom w:val="nil"/>
              <w:right w:val="nil"/>
            </w:tcBorders>
          </w:tcPr>
          <w:p w:rsidR="00510B4A" w:rsidRPr="007A7452" w:rsidRDefault="00510B4A" w:rsidP="00510B4A">
            <w:pPr>
              <w:widowControl w:val="0"/>
              <w:autoSpaceDE w:val="0"/>
              <w:autoSpaceDN w:val="0"/>
              <w:adjustRightInd w:val="0"/>
              <w:spacing w:after="0" w:line="194" w:lineRule="exact"/>
              <w:ind w:right="40" w:firstLine="0"/>
              <w:jc w:val="right"/>
              <w:rPr>
                <w:rFonts w:ascii="Times New Roman" w:hAnsi="Times New Roman"/>
                <w:sz w:val="24"/>
                <w:szCs w:val="24"/>
              </w:rPr>
            </w:pPr>
            <w:r w:rsidRPr="007A7452">
              <w:rPr>
                <w:rFonts w:ascii="Times New Roman" w:hAnsi="Times New Roman"/>
                <w:b/>
                <w:bCs/>
                <w:color w:val="191919"/>
                <w:sz w:val="18"/>
                <w:szCs w:val="18"/>
              </w:rPr>
              <w:t>16</w:t>
            </w:r>
          </w:p>
        </w:tc>
      </w:tr>
    </w:tbl>
    <w:p w:rsidR="00510B4A" w:rsidRDefault="00510B4A" w:rsidP="00510B4A">
      <w:pPr>
        <w:ind w:firstLine="0"/>
      </w:pPr>
    </w:p>
    <w:tbl>
      <w:tblPr>
        <w:tblW w:w="0" w:type="auto"/>
        <w:tblInd w:w="767" w:type="dxa"/>
        <w:tblLayout w:type="fixed"/>
        <w:tblCellMar>
          <w:left w:w="0" w:type="dxa"/>
          <w:right w:w="0" w:type="dxa"/>
        </w:tblCellMar>
        <w:tblLook w:val="0000"/>
      </w:tblPr>
      <w:tblGrid>
        <w:gridCol w:w="1363"/>
        <w:gridCol w:w="1200"/>
        <w:gridCol w:w="3892"/>
        <w:gridCol w:w="1896"/>
        <w:gridCol w:w="1042"/>
      </w:tblGrid>
      <w:tr w:rsidR="00510B4A" w:rsidRPr="007A7452" w:rsidTr="00510B4A">
        <w:trPr>
          <w:trHeight w:hRule="exact" w:val="427"/>
        </w:trPr>
        <w:tc>
          <w:tcPr>
            <w:tcW w:w="1363" w:type="dxa"/>
            <w:tcBorders>
              <w:top w:val="single" w:sz="16" w:space="0" w:color="A3A3A3"/>
              <w:left w:val="nil"/>
              <w:bottom w:val="nil"/>
              <w:right w:val="nil"/>
            </w:tcBorders>
          </w:tcPr>
          <w:p w:rsidR="00510B4A" w:rsidRPr="007A7452" w:rsidRDefault="00510B4A" w:rsidP="00510B4A">
            <w:pPr>
              <w:widowControl w:val="0"/>
              <w:autoSpaceDE w:val="0"/>
              <w:autoSpaceDN w:val="0"/>
              <w:adjustRightInd w:val="0"/>
              <w:spacing w:before="8" w:after="0" w:line="190" w:lineRule="exact"/>
              <w:ind w:firstLine="0"/>
              <w:rPr>
                <w:rFonts w:ascii="Times New Roman" w:hAnsi="Times New Roman"/>
                <w:sz w:val="19"/>
                <w:szCs w:val="19"/>
              </w:rPr>
            </w:pPr>
          </w:p>
          <w:p w:rsidR="00510B4A" w:rsidRPr="007A7452" w:rsidRDefault="00510B4A" w:rsidP="00510B4A">
            <w:pPr>
              <w:widowControl w:val="0"/>
              <w:autoSpaceDE w:val="0"/>
              <w:autoSpaceDN w:val="0"/>
              <w:adjustRightInd w:val="0"/>
              <w:spacing w:after="0"/>
              <w:ind w:left="353" w:firstLine="0"/>
              <w:rPr>
                <w:rFonts w:ascii="Times New Roman" w:hAnsi="Times New Roman"/>
                <w:sz w:val="24"/>
                <w:szCs w:val="24"/>
              </w:rPr>
            </w:pPr>
            <w:r w:rsidRPr="007A7452">
              <w:rPr>
                <w:rFonts w:ascii="Times New Roman" w:hAnsi="Times New Roman"/>
                <w:b/>
                <w:bCs/>
                <w:color w:val="191919"/>
                <w:sz w:val="18"/>
                <w:szCs w:val="18"/>
              </w:rPr>
              <w:t>Junior</w:t>
            </w:r>
            <w:r w:rsidRPr="007A7452">
              <w:rPr>
                <w:rFonts w:ascii="Times New Roman" w:hAnsi="Times New Roman"/>
                <w:b/>
                <w:bCs/>
                <w:color w:val="191919"/>
                <w:spacing w:val="-10"/>
                <w:sz w:val="18"/>
                <w:szCs w:val="18"/>
              </w:rPr>
              <w:t xml:space="preserve"> </w:t>
            </w:r>
            <w:r w:rsidRPr="007A7452">
              <w:rPr>
                <w:rFonts w:ascii="Times New Roman" w:hAnsi="Times New Roman"/>
                <w:b/>
                <w:bCs/>
                <w:color w:val="191919"/>
                <w:spacing w:val="-20"/>
                <w:sz w:val="18"/>
                <w:szCs w:val="18"/>
              </w:rPr>
              <w:t>Y</w:t>
            </w:r>
            <w:r w:rsidRPr="007A7452">
              <w:rPr>
                <w:rFonts w:ascii="Times New Roman" w:hAnsi="Times New Roman"/>
                <w:b/>
                <w:bCs/>
                <w:color w:val="191919"/>
                <w:sz w:val="18"/>
                <w:szCs w:val="18"/>
              </w:rPr>
              <w:t>ear</w:t>
            </w:r>
          </w:p>
        </w:tc>
        <w:tc>
          <w:tcPr>
            <w:tcW w:w="1200" w:type="dxa"/>
            <w:tcBorders>
              <w:top w:val="single" w:sz="16" w:space="0" w:color="A3A3A3"/>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before="8" w:after="0" w:line="190" w:lineRule="exact"/>
              <w:ind w:firstLine="0"/>
              <w:rPr>
                <w:rFonts w:ascii="Times New Roman" w:hAnsi="Times New Roman"/>
                <w:sz w:val="19"/>
                <w:szCs w:val="19"/>
              </w:rPr>
            </w:pPr>
          </w:p>
          <w:p w:rsidR="00510B4A" w:rsidRPr="007A7452" w:rsidRDefault="00510B4A" w:rsidP="00510B4A">
            <w:pPr>
              <w:widowControl w:val="0"/>
              <w:autoSpaceDE w:val="0"/>
              <w:autoSpaceDN w:val="0"/>
              <w:adjustRightInd w:val="0"/>
              <w:spacing w:after="0"/>
              <w:ind w:left="1158" w:firstLine="0"/>
              <w:rPr>
                <w:rFonts w:ascii="Times New Roman" w:hAnsi="Times New Roman"/>
                <w:sz w:val="24"/>
                <w:szCs w:val="24"/>
              </w:rPr>
            </w:pPr>
            <w:r w:rsidRPr="007A7452">
              <w:rPr>
                <w:rFonts w:ascii="Times New Roman" w:hAnsi="Times New Roman"/>
                <w:b/>
                <w:bCs/>
                <w:color w:val="191919"/>
                <w:sz w:val="18"/>
                <w:szCs w:val="18"/>
              </w:rPr>
              <w:t>Fall</w:t>
            </w: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before="8" w:after="0" w:line="190" w:lineRule="exact"/>
              <w:ind w:firstLine="0"/>
              <w:rPr>
                <w:rFonts w:ascii="Times New Roman" w:hAnsi="Times New Roman"/>
                <w:sz w:val="19"/>
                <w:szCs w:val="19"/>
              </w:rPr>
            </w:pPr>
          </w:p>
          <w:p w:rsidR="00510B4A" w:rsidRPr="007A7452" w:rsidRDefault="00510B4A" w:rsidP="00510B4A">
            <w:pPr>
              <w:widowControl w:val="0"/>
              <w:autoSpaceDE w:val="0"/>
              <w:autoSpaceDN w:val="0"/>
              <w:adjustRightInd w:val="0"/>
              <w:spacing w:after="0"/>
              <w:ind w:left="482" w:firstLine="0"/>
              <w:rPr>
                <w:rFonts w:ascii="Times New Roman" w:hAnsi="Times New Roman"/>
                <w:sz w:val="24"/>
                <w:szCs w:val="24"/>
              </w:rPr>
            </w:pPr>
            <w:r w:rsidRPr="007A7452">
              <w:rPr>
                <w:rFonts w:ascii="Times New Roman" w:hAnsi="Times New Roman"/>
                <w:b/>
                <w:bCs/>
                <w:color w:val="191919"/>
                <w:sz w:val="18"/>
                <w:szCs w:val="18"/>
              </w:rPr>
              <w:t>Spring</w:t>
            </w:r>
          </w:p>
        </w:tc>
      </w:tr>
      <w:tr w:rsidR="00510B4A" w:rsidRPr="007A7452" w:rsidTr="00510B4A">
        <w:trPr>
          <w:trHeight w:hRule="exact" w:val="218"/>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7" w:lineRule="exact"/>
              <w:ind w:left="353" w:firstLine="0"/>
              <w:rPr>
                <w:rFonts w:ascii="Times New Roman" w:hAnsi="Times New Roman"/>
                <w:sz w:val="24"/>
                <w:szCs w:val="24"/>
              </w:rPr>
            </w:pPr>
            <w:r w:rsidRPr="007A7452">
              <w:rPr>
                <w:rFonts w:ascii="Times New Roman" w:hAnsi="Times New Roman"/>
                <w:color w:val="191919"/>
                <w:sz w:val="18"/>
                <w:szCs w:val="18"/>
              </w:rPr>
              <w:t>CHEM</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line="197" w:lineRule="exact"/>
              <w:ind w:left="70" w:firstLine="0"/>
              <w:rPr>
                <w:rFonts w:ascii="Times New Roman" w:hAnsi="Times New Roman"/>
                <w:sz w:val="24"/>
                <w:szCs w:val="24"/>
              </w:rPr>
            </w:pPr>
            <w:r w:rsidRPr="007A7452">
              <w:rPr>
                <w:rFonts w:ascii="Times New Roman" w:hAnsi="Times New Roman"/>
                <w:color w:val="191919"/>
                <w:sz w:val="18"/>
                <w:szCs w:val="18"/>
              </w:rPr>
              <w:t>3221K</w:t>
            </w: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line="197" w:lineRule="exact"/>
              <w:ind w:left="498" w:firstLine="0"/>
              <w:rPr>
                <w:rFonts w:ascii="Times New Roman" w:hAnsi="Times New Roman"/>
                <w:sz w:val="24"/>
                <w:szCs w:val="24"/>
              </w:rPr>
            </w:pPr>
            <w:r w:rsidRPr="007A7452">
              <w:rPr>
                <w:rFonts w:ascii="Times New Roman" w:hAnsi="Times New Roman"/>
                <w:color w:val="191919"/>
                <w:sz w:val="18"/>
                <w:szCs w:val="18"/>
              </w:rPr>
              <w:t>Physical Chem. I</w:t>
            </w: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line="197" w:lineRule="exact"/>
              <w:ind w:right="438" w:firstLine="0"/>
              <w:jc w:val="right"/>
              <w:rPr>
                <w:rFonts w:ascii="Times New Roman" w:hAnsi="Times New Roman"/>
                <w:sz w:val="24"/>
                <w:szCs w:val="24"/>
              </w:rPr>
            </w:pPr>
            <w:r>
              <w:rPr>
                <w:rFonts w:ascii="Times New Roman" w:hAnsi="Times New Roman"/>
                <w:color w:val="191919"/>
                <w:sz w:val="18"/>
                <w:szCs w:val="18"/>
              </w:rPr>
              <w:t xml:space="preserve"> </w:t>
            </w:r>
          </w:p>
        </w:tc>
        <w:tc>
          <w:tcPr>
            <w:tcW w:w="1042" w:type="dxa"/>
            <w:tcBorders>
              <w:top w:val="nil"/>
              <w:left w:val="nil"/>
              <w:bottom w:val="nil"/>
              <w:right w:val="nil"/>
            </w:tcBorders>
          </w:tcPr>
          <w:p w:rsidR="00510B4A" w:rsidRDefault="00510B4A" w:rsidP="00510B4A">
            <w:pPr>
              <w:widowControl w:val="0"/>
              <w:autoSpaceDE w:val="0"/>
              <w:autoSpaceDN w:val="0"/>
              <w:adjustRightInd w:val="0"/>
              <w:spacing w:after="0"/>
              <w:ind w:firstLine="0"/>
              <w:jc w:val="right"/>
              <w:rPr>
                <w:rFonts w:ascii="Times New Roman" w:hAnsi="Times New Roman"/>
                <w:sz w:val="18"/>
                <w:szCs w:val="18"/>
              </w:rPr>
            </w:pPr>
            <w:r w:rsidRPr="00567628">
              <w:rPr>
                <w:rFonts w:ascii="Times New Roman" w:hAnsi="Times New Roman"/>
                <w:sz w:val="18"/>
                <w:szCs w:val="18"/>
              </w:rPr>
              <w:t>4</w:t>
            </w:r>
          </w:p>
        </w:tc>
      </w:tr>
      <w:tr w:rsidR="00510B4A" w:rsidRPr="007A7452" w:rsidTr="00510B4A">
        <w:trPr>
          <w:trHeight w:hRule="exact" w:val="216"/>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353" w:firstLine="0"/>
              <w:rPr>
                <w:rFonts w:ascii="Times New Roman" w:hAnsi="Times New Roman"/>
                <w:sz w:val="24"/>
                <w:szCs w:val="24"/>
              </w:rPr>
            </w:pPr>
            <w:r w:rsidRPr="007A7452">
              <w:rPr>
                <w:rFonts w:ascii="Times New Roman" w:hAnsi="Times New Roman"/>
                <w:color w:val="191919"/>
                <w:sz w:val="18"/>
                <w:szCs w:val="18"/>
              </w:rPr>
              <w:t>CHEM</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70" w:firstLine="0"/>
              <w:rPr>
                <w:rFonts w:ascii="Times New Roman" w:hAnsi="Times New Roman"/>
                <w:sz w:val="24"/>
                <w:szCs w:val="24"/>
              </w:rPr>
            </w:pPr>
            <w:r w:rsidRPr="007A7452">
              <w:rPr>
                <w:rFonts w:ascii="Times New Roman" w:hAnsi="Times New Roman"/>
                <w:color w:val="191919"/>
                <w:sz w:val="18"/>
                <w:szCs w:val="18"/>
              </w:rPr>
              <w:t>4</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10</w:t>
            </w: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98" w:firstLine="0"/>
              <w:rPr>
                <w:rFonts w:ascii="Times New Roman" w:hAnsi="Times New Roman"/>
                <w:sz w:val="24"/>
                <w:szCs w:val="24"/>
              </w:rPr>
            </w:pPr>
            <w:r w:rsidRPr="007A7452">
              <w:rPr>
                <w:rFonts w:ascii="Times New Roman" w:hAnsi="Times New Roman"/>
                <w:color w:val="191919"/>
                <w:sz w:val="18"/>
                <w:szCs w:val="18"/>
              </w:rPr>
              <w:t>Chemical Literature</w:t>
            </w: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37" w:firstLine="0"/>
              <w:jc w:val="right"/>
              <w:rPr>
                <w:rFonts w:ascii="Times New Roman" w:hAnsi="Times New Roman"/>
                <w:sz w:val="24"/>
                <w:szCs w:val="24"/>
              </w:rPr>
            </w:pPr>
            <w:r w:rsidRPr="007A7452">
              <w:rPr>
                <w:rFonts w:ascii="Times New Roman" w:hAnsi="Times New Roman"/>
                <w:color w:val="191919"/>
                <w:sz w:val="18"/>
                <w:szCs w:val="18"/>
              </w:rPr>
              <w:t>1</w:t>
            </w: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r>
      <w:tr w:rsidR="00510B4A" w:rsidRPr="007A7452" w:rsidTr="00510B4A">
        <w:trPr>
          <w:trHeight w:hRule="exact" w:val="216"/>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353" w:firstLine="0"/>
              <w:rPr>
                <w:rFonts w:ascii="Times New Roman" w:hAnsi="Times New Roman"/>
                <w:sz w:val="24"/>
                <w:szCs w:val="24"/>
              </w:rPr>
            </w:pPr>
            <w:r w:rsidRPr="007A7452">
              <w:rPr>
                <w:rFonts w:ascii="Times New Roman" w:hAnsi="Times New Roman"/>
                <w:color w:val="191919"/>
                <w:sz w:val="18"/>
                <w:szCs w:val="18"/>
              </w:rPr>
              <w:t>Core E</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98" w:firstLine="0"/>
              <w:rPr>
                <w:rFonts w:ascii="Times New Roman" w:hAnsi="Times New Roman"/>
                <w:sz w:val="24"/>
                <w:szCs w:val="24"/>
              </w:rPr>
            </w:pPr>
            <w:r w:rsidRPr="007A7452">
              <w:rPr>
                <w:rFonts w:ascii="Times New Roman" w:hAnsi="Times New Roman"/>
                <w:color w:val="191919"/>
                <w:sz w:val="18"/>
                <w:szCs w:val="18"/>
              </w:rPr>
              <w:t xml:space="preserve">Social Sciences </w:t>
            </w:r>
          </w:p>
        </w:tc>
        <w:tc>
          <w:tcPr>
            <w:tcW w:w="1896" w:type="dxa"/>
            <w:tcBorders>
              <w:top w:val="nil"/>
              <w:left w:val="nil"/>
              <w:bottom w:val="nil"/>
              <w:right w:val="nil"/>
            </w:tcBorders>
          </w:tcPr>
          <w:p w:rsidR="00510B4A" w:rsidRDefault="00510B4A" w:rsidP="00510B4A">
            <w:pPr>
              <w:widowControl w:val="0"/>
              <w:autoSpaceDE w:val="0"/>
              <w:autoSpaceDN w:val="0"/>
              <w:adjustRightInd w:val="0"/>
              <w:spacing w:after="0"/>
              <w:ind w:firstLine="0"/>
              <w:jc w:val="center"/>
              <w:rPr>
                <w:rFonts w:ascii="Times New Roman" w:hAnsi="Times New Roman"/>
                <w:sz w:val="18"/>
                <w:szCs w:val="18"/>
              </w:rPr>
            </w:pPr>
            <w:r>
              <w:rPr>
                <w:rFonts w:ascii="Times New Roman" w:hAnsi="Times New Roman"/>
                <w:sz w:val="18"/>
                <w:szCs w:val="18"/>
              </w:rPr>
              <w:t xml:space="preserve">                    </w:t>
            </w:r>
            <w:r w:rsidRPr="00567628">
              <w:rPr>
                <w:rFonts w:ascii="Times New Roman" w:hAnsi="Times New Roman"/>
                <w:sz w:val="18"/>
                <w:szCs w:val="18"/>
              </w:rPr>
              <w:t>3</w:t>
            </w: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510B4A" w:rsidRPr="007A7452" w:rsidTr="00510B4A">
        <w:trPr>
          <w:trHeight w:hRule="exact" w:val="216"/>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353" w:firstLine="0"/>
              <w:rPr>
                <w:rFonts w:ascii="Times New Roman" w:hAnsi="Times New Roman"/>
                <w:sz w:val="24"/>
                <w:szCs w:val="24"/>
              </w:rPr>
            </w:pPr>
            <w:r w:rsidRPr="007A7452">
              <w:rPr>
                <w:rFonts w:ascii="Times New Roman" w:hAnsi="Times New Roman"/>
                <w:color w:val="191919"/>
                <w:sz w:val="18"/>
                <w:szCs w:val="18"/>
              </w:rPr>
              <w:t>Core E</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98" w:firstLine="0"/>
              <w:rPr>
                <w:rFonts w:ascii="Times New Roman" w:hAnsi="Times New Roman"/>
                <w:sz w:val="24"/>
                <w:szCs w:val="24"/>
              </w:rPr>
            </w:pPr>
            <w:r w:rsidRPr="007A7452">
              <w:rPr>
                <w:rFonts w:ascii="Times New Roman" w:hAnsi="Times New Roman"/>
                <w:color w:val="191919"/>
                <w:sz w:val="18"/>
                <w:szCs w:val="18"/>
              </w:rPr>
              <w:t>Social Sciences or CHEM 2351K</w:t>
            </w: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37" w:firstLine="0"/>
              <w:jc w:val="right"/>
              <w:rPr>
                <w:rFonts w:ascii="Times New Roman" w:hAnsi="Times New Roman"/>
                <w:sz w:val="24"/>
                <w:szCs w:val="24"/>
              </w:rPr>
            </w:pPr>
          </w:p>
        </w:tc>
        <w:tc>
          <w:tcPr>
            <w:tcW w:w="1042" w:type="dxa"/>
            <w:tcBorders>
              <w:top w:val="nil"/>
              <w:left w:val="nil"/>
              <w:bottom w:val="nil"/>
              <w:right w:val="nil"/>
            </w:tcBorders>
          </w:tcPr>
          <w:p w:rsidR="00510B4A" w:rsidRDefault="00510B4A" w:rsidP="00510B4A">
            <w:pPr>
              <w:widowControl w:val="0"/>
              <w:autoSpaceDE w:val="0"/>
              <w:autoSpaceDN w:val="0"/>
              <w:adjustRightInd w:val="0"/>
              <w:spacing w:after="0"/>
              <w:ind w:firstLine="0"/>
              <w:jc w:val="right"/>
              <w:rPr>
                <w:rFonts w:ascii="Times New Roman" w:hAnsi="Times New Roman"/>
                <w:sz w:val="18"/>
                <w:szCs w:val="18"/>
              </w:rPr>
            </w:pPr>
            <w:r w:rsidRPr="00567628">
              <w:rPr>
                <w:rFonts w:ascii="Times New Roman" w:hAnsi="Times New Roman"/>
                <w:sz w:val="18"/>
                <w:szCs w:val="18"/>
              </w:rPr>
              <w:t>3</w:t>
            </w:r>
          </w:p>
        </w:tc>
      </w:tr>
      <w:tr w:rsidR="00510B4A" w:rsidRPr="007A7452" w:rsidTr="00510B4A">
        <w:trPr>
          <w:trHeight w:hRule="exact" w:val="216"/>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353" w:firstLine="0"/>
              <w:rPr>
                <w:rFonts w:ascii="Times New Roman" w:hAnsi="Times New Roman"/>
                <w:sz w:val="24"/>
                <w:szCs w:val="24"/>
              </w:rPr>
            </w:pPr>
            <w:r w:rsidRPr="007A7452">
              <w:rPr>
                <w:rFonts w:ascii="Times New Roman" w:hAnsi="Times New Roman"/>
                <w:color w:val="191919"/>
                <w:sz w:val="18"/>
                <w:szCs w:val="18"/>
              </w:rPr>
              <w:t>BIOL</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70" w:firstLine="0"/>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1K</w:t>
            </w: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98" w:firstLine="0"/>
              <w:rPr>
                <w:rFonts w:ascii="Times New Roman" w:hAnsi="Times New Roman"/>
                <w:sz w:val="24"/>
                <w:szCs w:val="24"/>
              </w:rPr>
            </w:pPr>
            <w:r w:rsidRPr="007A7452">
              <w:rPr>
                <w:rFonts w:ascii="Times New Roman" w:hAnsi="Times New Roman"/>
                <w:color w:val="191919"/>
                <w:sz w:val="18"/>
                <w:szCs w:val="18"/>
              </w:rPr>
              <w:t>Biology I</w:t>
            </w: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510B4A">
        <w:trPr>
          <w:trHeight w:hRule="exact" w:val="216"/>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353" w:firstLine="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70" w:firstLine="0"/>
              <w:rPr>
                <w:rFonts w:ascii="Times New Roman" w:hAnsi="Times New Roman"/>
                <w:sz w:val="24"/>
                <w:szCs w:val="24"/>
              </w:rPr>
            </w:pPr>
            <w:r w:rsidRPr="007A7452">
              <w:rPr>
                <w:rFonts w:ascii="Times New Roman" w:hAnsi="Times New Roman"/>
                <w:color w:val="191919"/>
                <w:sz w:val="18"/>
                <w:szCs w:val="18"/>
              </w:rPr>
              <w:t>2213</w:t>
            </w: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98" w:firstLine="0"/>
              <w:rPr>
                <w:rFonts w:ascii="Times New Roman" w:hAnsi="Times New Roman"/>
                <w:sz w:val="24"/>
                <w:szCs w:val="24"/>
              </w:rPr>
            </w:pPr>
            <w:r w:rsidRPr="007A7452">
              <w:rPr>
                <w:rFonts w:ascii="Times New Roman" w:hAnsi="Times New Roman"/>
                <w:color w:val="191919"/>
                <w:sz w:val="18"/>
                <w:szCs w:val="18"/>
              </w:rPr>
              <w:t>Calculus III</w:t>
            </w: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38" w:firstLine="0"/>
              <w:jc w:val="right"/>
              <w:rPr>
                <w:rFonts w:ascii="Times New Roman" w:hAnsi="Times New Roman"/>
                <w:sz w:val="24"/>
                <w:szCs w:val="24"/>
              </w:rPr>
            </w:pPr>
            <w:r w:rsidRPr="007A7452">
              <w:rPr>
                <w:rFonts w:ascii="Times New Roman" w:hAnsi="Times New Roman"/>
                <w:color w:val="191919"/>
                <w:sz w:val="18"/>
                <w:szCs w:val="18"/>
              </w:rPr>
              <w:t>4</w:t>
            </w: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r>
      <w:tr w:rsidR="00510B4A" w:rsidRPr="007A7452" w:rsidTr="00510B4A">
        <w:trPr>
          <w:trHeight w:hRule="exact" w:val="216"/>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353" w:firstLine="0"/>
              <w:rPr>
                <w:rFonts w:ascii="Times New Roman" w:hAnsi="Times New Roman"/>
                <w:sz w:val="24"/>
                <w:szCs w:val="24"/>
              </w:rPr>
            </w:pPr>
            <w:r w:rsidRPr="007A7452">
              <w:rPr>
                <w:rFonts w:ascii="Times New Roman" w:hAnsi="Times New Roman"/>
                <w:color w:val="191919"/>
                <w:sz w:val="18"/>
                <w:szCs w:val="18"/>
              </w:rPr>
              <w:t>PHYS</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70" w:firstLine="0"/>
              <w:rPr>
                <w:rFonts w:ascii="Times New Roman" w:hAnsi="Times New Roman"/>
                <w:sz w:val="24"/>
                <w:szCs w:val="24"/>
              </w:rPr>
            </w:pPr>
            <w:r w:rsidRPr="007A7452">
              <w:rPr>
                <w:rFonts w:ascii="Times New Roman" w:hAnsi="Times New Roman"/>
                <w:color w:val="191919"/>
                <w:sz w:val="18"/>
                <w:szCs w:val="18"/>
              </w:rPr>
              <w:t>2222K</w:t>
            </w: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98" w:firstLine="0"/>
              <w:rPr>
                <w:rFonts w:ascii="Times New Roman" w:hAnsi="Times New Roman"/>
                <w:sz w:val="24"/>
                <w:szCs w:val="24"/>
              </w:rPr>
            </w:pPr>
            <w:r w:rsidRPr="007A7452">
              <w:rPr>
                <w:rFonts w:ascii="Times New Roman" w:hAnsi="Times New Roman"/>
                <w:color w:val="191919"/>
                <w:sz w:val="18"/>
                <w:szCs w:val="18"/>
              </w:rPr>
              <w:t>Principles of Physics II</w:t>
            </w: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38" w:firstLine="0"/>
              <w:jc w:val="right"/>
              <w:rPr>
                <w:rFonts w:ascii="Times New Roman" w:hAnsi="Times New Roman"/>
                <w:sz w:val="24"/>
                <w:szCs w:val="24"/>
              </w:rPr>
            </w:pPr>
            <w:r w:rsidRPr="007A7452">
              <w:rPr>
                <w:rFonts w:ascii="Times New Roman" w:hAnsi="Times New Roman"/>
                <w:color w:val="191919"/>
                <w:sz w:val="18"/>
                <w:szCs w:val="18"/>
              </w:rPr>
              <w:t>4</w:t>
            </w: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r>
      <w:tr w:rsidR="00510B4A" w:rsidRPr="007A7452" w:rsidTr="00510B4A">
        <w:trPr>
          <w:trHeight w:hRule="exact" w:val="216"/>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353" w:firstLine="0"/>
              <w:rPr>
                <w:rFonts w:ascii="Times New Roman" w:hAnsi="Times New Roman"/>
                <w:sz w:val="24"/>
                <w:szCs w:val="24"/>
              </w:rPr>
            </w:pPr>
            <w:r w:rsidRPr="007A7452">
              <w:rPr>
                <w:rFonts w:ascii="Times New Roman" w:hAnsi="Times New Roman"/>
                <w:color w:val="191919"/>
                <w:sz w:val="18"/>
                <w:szCs w:val="18"/>
              </w:rPr>
              <w:t>COMM</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70" w:firstLine="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100</w:t>
            </w: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98" w:firstLine="0"/>
              <w:rPr>
                <w:rFonts w:ascii="Times New Roman" w:hAnsi="Times New Roman"/>
                <w:sz w:val="24"/>
                <w:szCs w:val="24"/>
              </w:rPr>
            </w:pPr>
            <w:r w:rsidRPr="007A7452">
              <w:rPr>
                <w:rFonts w:ascii="Times New Roman" w:hAnsi="Times New Roman"/>
                <w:color w:val="191919"/>
                <w:sz w:val="18"/>
                <w:szCs w:val="18"/>
              </w:rPr>
              <w:t>Fundamentals of Public Speaking</w:t>
            </w: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38" w:firstLine="0"/>
              <w:jc w:val="right"/>
              <w:rPr>
                <w:rFonts w:ascii="Times New Roman" w:hAnsi="Times New Roman"/>
                <w:sz w:val="24"/>
                <w:szCs w:val="24"/>
              </w:rPr>
            </w:pPr>
            <w:r w:rsidRPr="007A7452">
              <w:rPr>
                <w:rFonts w:ascii="Times New Roman" w:hAnsi="Times New Roman"/>
                <w:color w:val="191919"/>
                <w:sz w:val="18"/>
                <w:szCs w:val="18"/>
              </w:rPr>
              <w:t>3</w:t>
            </w: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r>
      <w:tr w:rsidR="00510B4A" w:rsidRPr="007A7452" w:rsidTr="00510B4A">
        <w:trPr>
          <w:trHeight w:hRule="exact" w:val="444"/>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353" w:firstLine="0"/>
              <w:rPr>
                <w:rFonts w:ascii="Times New Roman" w:hAnsi="Times New Roman"/>
                <w:sz w:val="24"/>
                <w:szCs w:val="24"/>
              </w:rPr>
            </w:pPr>
            <w:r w:rsidRPr="007A7452">
              <w:rPr>
                <w:rFonts w:ascii="Times New Roman" w:hAnsi="Times New Roman"/>
                <w:color w:val="191919"/>
                <w:sz w:val="18"/>
                <w:szCs w:val="18"/>
              </w:rPr>
              <w:t>PEDH</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70" w:firstLine="0"/>
              <w:rPr>
                <w:rFonts w:ascii="Times New Roman" w:hAnsi="Times New Roman"/>
                <w:sz w:val="24"/>
                <w:szCs w:val="24"/>
              </w:rPr>
            </w:pPr>
            <w:r>
              <w:rPr>
                <w:rFonts w:ascii="Times New Roman" w:hAnsi="Times New Roman"/>
                <w:color w:val="191919"/>
                <w:sz w:val="18"/>
                <w:szCs w:val="18"/>
              </w:rPr>
              <w:t>1001-1010</w:t>
            </w: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38" w:firstLine="0"/>
              <w:jc w:val="right"/>
              <w:rPr>
                <w:rFonts w:ascii="Times New Roman" w:hAnsi="Times New Roman"/>
                <w:sz w:val="24"/>
                <w:szCs w:val="24"/>
              </w:rPr>
            </w:pPr>
            <w:r w:rsidRPr="007A7452">
              <w:rPr>
                <w:rFonts w:ascii="Times New Roman" w:hAnsi="Times New Roman"/>
                <w:color w:val="191919"/>
                <w:sz w:val="18"/>
                <w:szCs w:val="18"/>
              </w:rPr>
              <w:t>1</w:t>
            </w: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r>
      <w:tr w:rsidR="00510B4A" w:rsidRPr="007A7452" w:rsidTr="00510B4A">
        <w:trPr>
          <w:trHeight w:hRule="exact" w:val="214"/>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353" w:firstLine="0"/>
              <w:rPr>
                <w:rFonts w:ascii="Times New Roman" w:hAnsi="Times New Roman"/>
                <w:sz w:val="24"/>
                <w:szCs w:val="24"/>
              </w:rPr>
            </w:pPr>
            <w:r w:rsidRPr="007A7452">
              <w:rPr>
                <w:rFonts w:ascii="Times New Roman" w:hAnsi="Times New Roman"/>
                <w:color w:val="191919"/>
                <w:sz w:val="18"/>
                <w:szCs w:val="18"/>
              </w:rPr>
              <w:t>CHEM</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70" w:firstLine="0"/>
              <w:rPr>
                <w:rFonts w:ascii="Times New Roman" w:hAnsi="Times New Roman"/>
                <w:sz w:val="24"/>
                <w:szCs w:val="24"/>
              </w:rPr>
            </w:pPr>
            <w:r w:rsidRPr="007A7452">
              <w:rPr>
                <w:rFonts w:ascii="Times New Roman" w:hAnsi="Times New Roman"/>
                <w:color w:val="191919"/>
                <w:sz w:val="18"/>
                <w:szCs w:val="18"/>
              </w:rPr>
              <w:t>4</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98" w:firstLine="0"/>
              <w:rPr>
                <w:rFonts w:ascii="Times New Roman" w:hAnsi="Times New Roman"/>
                <w:sz w:val="24"/>
                <w:szCs w:val="24"/>
              </w:rPr>
            </w:pPr>
            <w:r w:rsidRPr="007A7452">
              <w:rPr>
                <w:rFonts w:ascii="Times New Roman" w:hAnsi="Times New Roman"/>
                <w:color w:val="191919"/>
                <w:sz w:val="18"/>
                <w:szCs w:val="18"/>
              </w:rPr>
              <w:t>Junior Seminar I</w:t>
            </w: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1</w:t>
            </w:r>
          </w:p>
        </w:tc>
      </w:tr>
      <w:tr w:rsidR="00510B4A" w:rsidRPr="007A7452" w:rsidTr="00510B4A">
        <w:trPr>
          <w:trHeight w:hRule="exact" w:val="189"/>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4" w:lineRule="exact"/>
              <w:ind w:left="353" w:firstLine="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line="194" w:lineRule="exact"/>
              <w:ind w:right="438" w:firstLine="0"/>
              <w:jc w:val="right"/>
              <w:rPr>
                <w:rFonts w:ascii="Times New Roman" w:hAnsi="Times New Roman"/>
                <w:sz w:val="24"/>
                <w:szCs w:val="24"/>
              </w:rPr>
            </w:pPr>
            <w:r w:rsidRPr="007A7452">
              <w:rPr>
                <w:rFonts w:ascii="Times New Roman" w:hAnsi="Times New Roman"/>
                <w:b/>
                <w:bCs/>
                <w:color w:val="191919"/>
                <w:sz w:val="18"/>
                <w:szCs w:val="18"/>
              </w:rPr>
              <w:t>16</w:t>
            </w: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line="194" w:lineRule="exact"/>
              <w:ind w:right="40" w:firstLine="0"/>
              <w:jc w:val="right"/>
              <w:rPr>
                <w:rFonts w:ascii="Times New Roman" w:hAnsi="Times New Roman"/>
                <w:sz w:val="24"/>
                <w:szCs w:val="24"/>
              </w:rPr>
            </w:pPr>
            <w:r w:rsidRPr="007A7452">
              <w:rPr>
                <w:rFonts w:ascii="Times New Roman" w:hAnsi="Times New Roman"/>
                <w:b/>
                <w:bCs/>
                <w:color w:val="191919"/>
                <w:sz w:val="18"/>
                <w:szCs w:val="18"/>
              </w:rPr>
              <w:t>15</w:t>
            </w:r>
          </w:p>
        </w:tc>
      </w:tr>
      <w:tr w:rsidR="00510B4A" w:rsidRPr="007A7452" w:rsidTr="00510B4A">
        <w:trPr>
          <w:trHeight w:hRule="exact" w:val="351"/>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before="96" w:after="0"/>
              <w:ind w:left="398" w:firstLine="0"/>
              <w:rPr>
                <w:rFonts w:ascii="Times New Roman" w:hAnsi="Times New Roman"/>
                <w:sz w:val="24"/>
                <w:szCs w:val="24"/>
              </w:rPr>
            </w:pPr>
            <w:r w:rsidRPr="007A7452">
              <w:rPr>
                <w:rFonts w:ascii="Times New Roman" w:hAnsi="Times New Roman"/>
                <w:b/>
                <w:bCs/>
                <w:color w:val="191919"/>
                <w:sz w:val="18"/>
                <w:szCs w:val="18"/>
              </w:rPr>
              <w:t>Senior</w:t>
            </w:r>
            <w:r w:rsidRPr="007A7452">
              <w:rPr>
                <w:rFonts w:ascii="Times New Roman" w:hAnsi="Times New Roman"/>
                <w:b/>
                <w:bCs/>
                <w:color w:val="191919"/>
                <w:spacing w:val="-10"/>
                <w:sz w:val="18"/>
                <w:szCs w:val="18"/>
              </w:rPr>
              <w:t xml:space="preserve"> </w:t>
            </w:r>
            <w:r w:rsidRPr="007A7452">
              <w:rPr>
                <w:rFonts w:ascii="Times New Roman" w:hAnsi="Times New Roman"/>
                <w:b/>
                <w:bCs/>
                <w:color w:val="191919"/>
                <w:spacing w:val="-20"/>
                <w:sz w:val="18"/>
                <w:szCs w:val="18"/>
              </w:rPr>
              <w:t>Y</w:t>
            </w:r>
            <w:r w:rsidRPr="007A7452">
              <w:rPr>
                <w:rFonts w:ascii="Times New Roman" w:hAnsi="Times New Roman"/>
                <w:b/>
                <w:bCs/>
                <w:color w:val="191919"/>
                <w:sz w:val="18"/>
                <w:szCs w:val="18"/>
              </w:rPr>
              <w:t>ear</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before="96" w:after="0"/>
              <w:ind w:left="70" w:firstLine="0"/>
              <w:rPr>
                <w:rFonts w:ascii="Times New Roman" w:hAnsi="Times New Roman"/>
                <w:sz w:val="24"/>
                <w:szCs w:val="24"/>
              </w:rPr>
            </w:pPr>
            <w:r w:rsidRPr="007A7452">
              <w:rPr>
                <w:rFonts w:ascii="Times New Roman" w:hAnsi="Times New Roman"/>
                <w:b/>
                <w:bCs/>
                <w:color w:val="191919"/>
                <w:sz w:val="18"/>
                <w:szCs w:val="18"/>
              </w:rPr>
              <w:t>Fall</w:t>
            </w: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before="96" w:after="0"/>
              <w:ind w:left="498" w:firstLine="0"/>
              <w:rPr>
                <w:rFonts w:ascii="Times New Roman" w:hAnsi="Times New Roman"/>
                <w:sz w:val="24"/>
                <w:szCs w:val="24"/>
              </w:rPr>
            </w:pPr>
            <w:r w:rsidRPr="007A7452">
              <w:rPr>
                <w:rFonts w:ascii="Times New Roman" w:hAnsi="Times New Roman"/>
                <w:b/>
                <w:bCs/>
                <w:color w:val="191919"/>
                <w:sz w:val="18"/>
                <w:szCs w:val="18"/>
              </w:rPr>
              <w:t>Spring</w:t>
            </w: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r>
      <w:tr w:rsidR="00510B4A" w:rsidRPr="007A7452" w:rsidTr="00510B4A">
        <w:trPr>
          <w:trHeight w:hRule="exact" w:val="177"/>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ind w:left="353" w:firstLine="0"/>
              <w:rPr>
                <w:rFonts w:ascii="Times New Roman" w:hAnsi="Times New Roman"/>
                <w:sz w:val="24"/>
                <w:szCs w:val="24"/>
              </w:rPr>
            </w:pPr>
            <w:r w:rsidRPr="007A7452">
              <w:rPr>
                <w:rFonts w:ascii="Times New Roman" w:hAnsi="Times New Roman"/>
                <w:color w:val="191919"/>
                <w:position w:val="1"/>
                <w:sz w:val="18"/>
                <w:szCs w:val="18"/>
              </w:rPr>
              <w:t>CHEM</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ind w:left="70" w:firstLine="0"/>
              <w:rPr>
                <w:rFonts w:ascii="Times New Roman" w:hAnsi="Times New Roman"/>
                <w:sz w:val="24"/>
                <w:szCs w:val="24"/>
              </w:rPr>
            </w:pPr>
            <w:r w:rsidRPr="007A7452">
              <w:rPr>
                <w:rFonts w:ascii="Times New Roman" w:hAnsi="Times New Roman"/>
                <w:color w:val="191919"/>
                <w:position w:val="1"/>
                <w:sz w:val="18"/>
                <w:szCs w:val="18"/>
              </w:rPr>
              <w:t>3222K</w:t>
            </w: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ind w:left="498" w:firstLine="0"/>
              <w:rPr>
                <w:rFonts w:ascii="Times New Roman" w:hAnsi="Times New Roman"/>
                <w:sz w:val="24"/>
                <w:szCs w:val="24"/>
              </w:rPr>
            </w:pPr>
            <w:r w:rsidRPr="007A7452">
              <w:rPr>
                <w:rFonts w:ascii="Times New Roman" w:hAnsi="Times New Roman"/>
                <w:color w:val="191919"/>
                <w:position w:val="1"/>
                <w:sz w:val="18"/>
                <w:szCs w:val="18"/>
              </w:rPr>
              <w:t>Physical Chemistry II</w:t>
            </w: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ind w:right="438" w:firstLine="0"/>
              <w:jc w:val="right"/>
              <w:rPr>
                <w:rFonts w:ascii="Times New Roman" w:hAnsi="Times New Roman"/>
                <w:sz w:val="24"/>
                <w:szCs w:val="24"/>
              </w:rPr>
            </w:pPr>
            <w:r w:rsidRPr="007A7452">
              <w:rPr>
                <w:rFonts w:ascii="Times New Roman" w:hAnsi="Times New Roman"/>
                <w:color w:val="191919"/>
                <w:position w:val="1"/>
                <w:sz w:val="18"/>
                <w:szCs w:val="18"/>
              </w:rPr>
              <w:t>4</w:t>
            </w: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r>
      <w:tr w:rsidR="00510B4A" w:rsidRPr="007A7452" w:rsidTr="00510B4A">
        <w:trPr>
          <w:trHeight w:hRule="exact" w:val="216"/>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353" w:firstLine="0"/>
              <w:rPr>
                <w:rFonts w:ascii="Times New Roman" w:hAnsi="Times New Roman"/>
                <w:sz w:val="24"/>
                <w:szCs w:val="24"/>
              </w:rPr>
            </w:pPr>
            <w:r w:rsidRPr="007A7452">
              <w:rPr>
                <w:rFonts w:ascii="Times New Roman" w:hAnsi="Times New Roman"/>
                <w:color w:val="191919"/>
                <w:sz w:val="18"/>
                <w:szCs w:val="18"/>
              </w:rPr>
              <w:t>CHEM</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70" w:firstLine="0"/>
              <w:rPr>
                <w:rFonts w:ascii="Times New Roman" w:hAnsi="Times New Roman"/>
                <w:sz w:val="24"/>
                <w:szCs w:val="24"/>
              </w:rPr>
            </w:pPr>
            <w:r w:rsidRPr="007A7452">
              <w:rPr>
                <w:rFonts w:ascii="Times New Roman" w:hAnsi="Times New Roman"/>
                <w:color w:val="191919"/>
                <w:sz w:val="18"/>
                <w:szCs w:val="18"/>
              </w:rPr>
              <w:t>3231</w:t>
            </w: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98" w:firstLine="0"/>
              <w:rPr>
                <w:rFonts w:ascii="Times New Roman" w:hAnsi="Times New Roman"/>
                <w:sz w:val="24"/>
                <w:szCs w:val="24"/>
              </w:rPr>
            </w:pPr>
            <w:r w:rsidRPr="007A7452">
              <w:rPr>
                <w:rFonts w:ascii="Times New Roman" w:hAnsi="Times New Roman"/>
                <w:color w:val="191919"/>
                <w:sz w:val="18"/>
                <w:szCs w:val="18"/>
              </w:rPr>
              <w:t>Intermediate Ino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ganic I</w:t>
            </w: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510B4A" w:rsidRPr="007A7452" w:rsidTr="00510B4A">
        <w:trPr>
          <w:trHeight w:hRule="exact" w:val="216"/>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353" w:firstLine="0"/>
              <w:rPr>
                <w:rFonts w:ascii="Times New Roman" w:hAnsi="Times New Roman"/>
                <w:sz w:val="24"/>
                <w:szCs w:val="24"/>
              </w:rPr>
            </w:pPr>
            <w:r w:rsidRPr="007A7452">
              <w:rPr>
                <w:rFonts w:ascii="Times New Roman" w:hAnsi="Times New Roman"/>
                <w:color w:val="191919"/>
                <w:sz w:val="18"/>
                <w:szCs w:val="18"/>
              </w:rPr>
              <w:t>CHEM</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70" w:firstLine="0"/>
              <w:rPr>
                <w:rFonts w:ascii="Times New Roman" w:hAnsi="Times New Roman"/>
                <w:sz w:val="24"/>
                <w:szCs w:val="24"/>
              </w:rPr>
            </w:pPr>
            <w:r w:rsidRPr="007A7452">
              <w:rPr>
                <w:rFonts w:ascii="Times New Roman" w:hAnsi="Times New Roman"/>
                <w:color w:val="191919"/>
                <w:sz w:val="18"/>
                <w:szCs w:val="18"/>
              </w:rPr>
              <w:t>4100K</w:t>
            </w: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98" w:firstLine="0"/>
              <w:rPr>
                <w:rFonts w:ascii="Times New Roman" w:hAnsi="Times New Roman"/>
                <w:sz w:val="24"/>
                <w:szCs w:val="24"/>
              </w:rPr>
            </w:pPr>
            <w:r w:rsidRPr="007A7452">
              <w:rPr>
                <w:rFonts w:ascii="Times New Roman" w:hAnsi="Times New Roman"/>
                <w:color w:val="191919"/>
                <w:sz w:val="18"/>
                <w:szCs w:val="18"/>
              </w:rPr>
              <w:t>Instrumental</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Analysis</w:t>
            </w: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510B4A">
        <w:trPr>
          <w:trHeight w:hRule="exact" w:val="216"/>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353" w:firstLine="0"/>
              <w:rPr>
                <w:rFonts w:ascii="Times New Roman" w:hAnsi="Times New Roman"/>
                <w:sz w:val="24"/>
                <w:szCs w:val="24"/>
              </w:rPr>
            </w:pPr>
            <w:r w:rsidRPr="007A7452">
              <w:rPr>
                <w:rFonts w:ascii="Times New Roman" w:hAnsi="Times New Roman"/>
                <w:color w:val="191919"/>
                <w:sz w:val="18"/>
                <w:szCs w:val="18"/>
              </w:rPr>
              <w:t>CHEM</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70" w:firstLine="0"/>
              <w:rPr>
                <w:rFonts w:ascii="Times New Roman" w:hAnsi="Times New Roman"/>
                <w:sz w:val="24"/>
                <w:szCs w:val="24"/>
              </w:rPr>
            </w:pPr>
            <w:r w:rsidRPr="007A7452">
              <w:rPr>
                <w:rFonts w:ascii="Times New Roman" w:hAnsi="Times New Roman"/>
                <w:color w:val="191919"/>
                <w:sz w:val="18"/>
                <w:szCs w:val="18"/>
              </w:rPr>
              <w:t>4120</w:t>
            </w: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98" w:firstLine="0"/>
              <w:rPr>
                <w:rFonts w:ascii="Times New Roman" w:hAnsi="Times New Roman"/>
                <w:sz w:val="24"/>
                <w:szCs w:val="24"/>
              </w:rPr>
            </w:pPr>
            <w:r w:rsidRPr="007A7452">
              <w:rPr>
                <w:rFonts w:ascii="Times New Roman" w:hAnsi="Times New Roman"/>
                <w:color w:val="191919"/>
                <w:sz w:val="18"/>
                <w:szCs w:val="18"/>
              </w:rPr>
              <w:t>Senior Research I</w:t>
            </w: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38" w:firstLine="0"/>
              <w:jc w:val="right"/>
              <w:rPr>
                <w:rFonts w:ascii="Times New Roman" w:hAnsi="Times New Roman"/>
                <w:sz w:val="24"/>
                <w:szCs w:val="24"/>
              </w:rPr>
            </w:pPr>
            <w:r w:rsidRPr="007A7452">
              <w:rPr>
                <w:rFonts w:ascii="Times New Roman" w:hAnsi="Times New Roman"/>
                <w:color w:val="191919"/>
                <w:sz w:val="18"/>
                <w:szCs w:val="18"/>
              </w:rPr>
              <w:t>1</w:t>
            </w: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r>
      <w:tr w:rsidR="00510B4A" w:rsidRPr="007A7452" w:rsidTr="00510B4A">
        <w:trPr>
          <w:trHeight w:hRule="exact" w:val="216"/>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353" w:firstLine="0"/>
              <w:rPr>
                <w:rFonts w:ascii="Times New Roman" w:hAnsi="Times New Roman"/>
                <w:sz w:val="24"/>
                <w:szCs w:val="24"/>
              </w:rPr>
            </w:pPr>
            <w:r w:rsidRPr="007A7452">
              <w:rPr>
                <w:rFonts w:ascii="Times New Roman" w:hAnsi="Times New Roman"/>
                <w:color w:val="191919"/>
                <w:sz w:val="18"/>
                <w:szCs w:val="18"/>
              </w:rPr>
              <w:t>CHEM</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70" w:firstLine="0"/>
              <w:rPr>
                <w:rFonts w:ascii="Times New Roman" w:hAnsi="Times New Roman"/>
                <w:sz w:val="24"/>
                <w:szCs w:val="24"/>
              </w:rPr>
            </w:pPr>
            <w:r w:rsidRPr="007A7452">
              <w:rPr>
                <w:rFonts w:ascii="Times New Roman" w:hAnsi="Times New Roman"/>
                <w:color w:val="191919"/>
                <w:sz w:val="18"/>
                <w:szCs w:val="18"/>
              </w:rPr>
              <w:t>4130K</w:t>
            </w: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98" w:firstLine="0"/>
              <w:rPr>
                <w:rFonts w:ascii="Times New Roman" w:hAnsi="Times New Roman"/>
                <w:sz w:val="24"/>
                <w:szCs w:val="24"/>
              </w:rPr>
            </w:pPr>
            <w:r w:rsidRPr="007A7452">
              <w:rPr>
                <w:rFonts w:ascii="Times New Roman" w:hAnsi="Times New Roman"/>
                <w:color w:val="191919"/>
                <w:sz w:val="18"/>
                <w:szCs w:val="18"/>
              </w:rPr>
              <w:t>Senior Research II</w:t>
            </w: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510B4A" w:rsidRPr="007A7452" w:rsidTr="00510B4A">
        <w:trPr>
          <w:trHeight w:hRule="exact" w:val="216"/>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353" w:firstLine="0"/>
              <w:rPr>
                <w:rFonts w:ascii="Times New Roman" w:hAnsi="Times New Roman"/>
                <w:sz w:val="24"/>
                <w:szCs w:val="24"/>
              </w:rPr>
            </w:pPr>
            <w:r w:rsidRPr="007A7452">
              <w:rPr>
                <w:rFonts w:ascii="Times New Roman" w:hAnsi="Times New Roman"/>
                <w:color w:val="191919"/>
                <w:sz w:val="18"/>
                <w:szCs w:val="18"/>
              </w:rPr>
              <w:t>CHEM</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70" w:firstLine="0"/>
              <w:rPr>
                <w:rFonts w:ascii="Times New Roman" w:hAnsi="Times New Roman"/>
                <w:sz w:val="24"/>
                <w:szCs w:val="24"/>
              </w:rPr>
            </w:pPr>
            <w:r w:rsidRPr="007A7452">
              <w:rPr>
                <w:rFonts w:ascii="Times New Roman" w:hAnsi="Times New Roman"/>
                <w:color w:val="191919"/>
                <w:sz w:val="18"/>
                <w:szCs w:val="18"/>
              </w:rPr>
              <w:t>3250K</w:t>
            </w: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98" w:firstLine="0"/>
              <w:rPr>
                <w:rFonts w:ascii="Times New Roman" w:hAnsi="Times New Roman"/>
                <w:sz w:val="24"/>
                <w:szCs w:val="24"/>
              </w:rPr>
            </w:pPr>
            <w:r w:rsidRPr="007A7452">
              <w:rPr>
                <w:rFonts w:ascii="Times New Roman" w:hAnsi="Times New Roman"/>
                <w:color w:val="191919"/>
                <w:sz w:val="18"/>
                <w:szCs w:val="18"/>
              </w:rPr>
              <w:t>Biochemistry</w:t>
            </w: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38" w:firstLine="0"/>
              <w:jc w:val="right"/>
              <w:rPr>
                <w:rFonts w:ascii="Times New Roman" w:hAnsi="Times New Roman"/>
                <w:sz w:val="24"/>
                <w:szCs w:val="24"/>
              </w:rPr>
            </w:pPr>
            <w:r w:rsidRPr="007A7452">
              <w:rPr>
                <w:rFonts w:ascii="Times New Roman" w:hAnsi="Times New Roman"/>
                <w:color w:val="191919"/>
                <w:sz w:val="18"/>
                <w:szCs w:val="18"/>
              </w:rPr>
              <w:t>4</w:t>
            </w: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r>
      <w:tr w:rsidR="00510B4A" w:rsidRPr="007A7452" w:rsidTr="00510B4A">
        <w:trPr>
          <w:trHeight w:hRule="exact" w:val="216"/>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353" w:firstLine="0"/>
              <w:rPr>
                <w:rFonts w:ascii="Times New Roman" w:hAnsi="Times New Roman"/>
                <w:sz w:val="24"/>
                <w:szCs w:val="24"/>
              </w:rPr>
            </w:pPr>
            <w:r w:rsidRPr="007A7452">
              <w:rPr>
                <w:rFonts w:ascii="Times New Roman" w:hAnsi="Times New Roman"/>
                <w:color w:val="191919"/>
                <w:sz w:val="18"/>
                <w:szCs w:val="18"/>
              </w:rPr>
              <w:t>Electives</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70" w:firstLine="0"/>
              <w:rPr>
                <w:rFonts w:ascii="Times New Roman" w:hAnsi="Times New Roman"/>
                <w:sz w:val="24"/>
                <w:szCs w:val="24"/>
              </w:rPr>
            </w:pPr>
            <w:r w:rsidRPr="007A7452">
              <w:rPr>
                <w:rFonts w:ascii="Times New Roman" w:hAnsi="Times New Roman"/>
                <w:color w:val="191919"/>
                <w:sz w:val="18"/>
                <w:szCs w:val="18"/>
              </w:rPr>
              <w:t>Core F</w:t>
            </w: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37" w:firstLine="0"/>
              <w:jc w:val="right"/>
              <w:rPr>
                <w:rFonts w:ascii="Times New Roman" w:hAnsi="Times New Roman"/>
                <w:sz w:val="24"/>
                <w:szCs w:val="24"/>
              </w:rPr>
            </w:pPr>
            <w:r w:rsidRPr="007A7452">
              <w:rPr>
                <w:rFonts w:ascii="Times New Roman" w:hAnsi="Times New Roman"/>
                <w:color w:val="191919"/>
                <w:sz w:val="18"/>
                <w:szCs w:val="18"/>
              </w:rPr>
              <w:t>6</w:t>
            </w:r>
          </w:p>
        </w:tc>
        <w:tc>
          <w:tcPr>
            <w:tcW w:w="1042" w:type="dxa"/>
            <w:tcBorders>
              <w:top w:val="nil"/>
              <w:left w:val="nil"/>
              <w:bottom w:val="nil"/>
              <w:right w:val="nil"/>
            </w:tcBorders>
          </w:tcPr>
          <w:p w:rsidR="00510B4A" w:rsidRDefault="00510B4A" w:rsidP="00510B4A">
            <w:pPr>
              <w:widowControl w:val="0"/>
              <w:autoSpaceDE w:val="0"/>
              <w:autoSpaceDN w:val="0"/>
              <w:adjustRightInd w:val="0"/>
              <w:spacing w:after="0"/>
              <w:ind w:firstLine="0"/>
              <w:jc w:val="right"/>
              <w:rPr>
                <w:rFonts w:ascii="Times New Roman" w:hAnsi="Times New Roman"/>
                <w:sz w:val="18"/>
                <w:szCs w:val="18"/>
              </w:rPr>
            </w:pPr>
            <w:r w:rsidRPr="00567628">
              <w:rPr>
                <w:rFonts w:ascii="Times New Roman" w:hAnsi="Times New Roman"/>
                <w:sz w:val="18"/>
                <w:szCs w:val="18"/>
              </w:rPr>
              <w:t>6</w:t>
            </w:r>
          </w:p>
        </w:tc>
      </w:tr>
      <w:tr w:rsidR="00510B4A" w:rsidRPr="007A7452" w:rsidTr="00510B4A">
        <w:trPr>
          <w:trHeight w:hRule="exact" w:val="214"/>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4" w:lineRule="exact"/>
              <w:ind w:left="353" w:firstLine="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line="194" w:lineRule="exact"/>
              <w:ind w:right="438" w:firstLine="0"/>
              <w:jc w:val="right"/>
              <w:rPr>
                <w:rFonts w:ascii="Times New Roman" w:hAnsi="Times New Roman"/>
                <w:sz w:val="24"/>
                <w:szCs w:val="24"/>
              </w:rPr>
            </w:pPr>
            <w:r w:rsidRPr="007A7452">
              <w:rPr>
                <w:rFonts w:ascii="Times New Roman" w:hAnsi="Times New Roman"/>
                <w:b/>
                <w:bCs/>
                <w:color w:val="191919"/>
                <w:sz w:val="18"/>
                <w:szCs w:val="18"/>
              </w:rPr>
              <w:t>15</w:t>
            </w: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line="194" w:lineRule="exact"/>
              <w:ind w:right="40" w:firstLine="0"/>
              <w:jc w:val="right"/>
              <w:rPr>
                <w:rFonts w:ascii="Times New Roman" w:hAnsi="Times New Roman"/>
                <w:sz w:val="24"/>
                <w:szCs w:val="24"/>
              </w:rPr>
            </w:pPr>
            <w:r w:rsidRPr="007A7452">
              <w:rPr>
                <w:rFonts w:ascii="Times New Roman" w:hAnsi="Times New Roman"/>
                <w:b/>
                <w:bCs/>
                <w:color w:val="191919"/>
                <w:sz w:val="18"/>
                <w:szCs w:val="18"/>
              </w:rPr>
              <w:t>16</w:t>
            </w:r>
          </w:p>
        </w:tc>
      </w:tr>
      <w:tr w:rsidR="00510B4A" w:rsidRPr="007A7452" w:rsidTr="00510B4A">
        <w:trPr>
          <w:trHeight w:hRule="exact" w:val="298"/>
        </w:trPr>
        <w:tc>
          <w:tcPr>
            <w:tcW w:w="1363" w:type="dxa"/>
            <w:tcBorders>
              <w:top w:val="nil"/>
              <w:left w:val="nil"/>
              <w:bottom w:val="nil"/>
              <w:right w:val="nil"/>
            </w:tcBorders>
          </w:tcPr>
          <w:p w:rsidR="00510B4A" w:rsidRPr="007A7452" w:rsidRDefault="00510B4A" w:rsidP="00510B4A">
            <w:pPr>
              <w:widowControl w:val="0"/>
              <w:autoSpaceDE w:val="0"/>
              <w:autoSpaceDN w:val="0"/>
              <w:adjustRightInd w:val="0"/>
              <w:spacing w:after="0" w:line="196" w:lineRule="exact"/>
              <w:ind w:left="353" w:firstLine="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w:t>
            </w:r>
          </w:p>
        </w:tc>
        <w:tc>
          <w:tcPr>
            <w:tcW w:w="1200"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3892"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1896"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0"/>
              <w:rPr>
                <w:rFonts w:ascii="Times New Roman" w:hAnsi="Times New Roman"/>
                <w:sz w:val="24"/>
                <w:szCs w:val="24"/>
              </w:rPr>
            </w:pPr>
          </w:p>
        </w:tc>
        <w:tc>
          <w:tcPr>
            <w:tcW w:w="1042" w:type="dxa"/>
            <w:tcBorders>
              <w:top w:val="nil"/>
              <w:left w:val="nil"/>
              <w:bottom w:val="nil"/>
              <w:right w:val="nil"/>
            </w:tcBorders>
          </w:tcPr>
          <w:p w:rsidR="00510B4A" w:rsidRPr="007A7452" w:rsidRDefault="00510B4A" w:rsidP="00510B4A">
            <w:pPr>
              <w:widowControl w:val="0"/>
              <w:autoSpaceDE w:val="0"/>
              <w:autoSpaceDN w:val="0"/>
              <w:adjustRightInd w:val="0"/>
              <w:spacing w:after="0" w:line="196" w:lineRule="exact"/>
              <w:ind w:left="437" w:firstLine="0"/>
              <w:rPr>
                <w:rFonts w:ascii="Times New Roman" w:hAnsi="Times New Roman"/>
                <w:sz w:val="24"/>
                <w:szCs w:val="24"/>
              </w:rPr>
            </w:pPr>
            <w:r w:rsidRPr="007A7452">
              <w:rPr>
                <w:rFonts w:ascii="Times New Roman" w:hAnsi="Times New Roman"/>
                <w:b/>
                <w:bCs/>
                <w:color w:val="191919"/>
                <w:sz w:val="18"/>
                <w:szCs w:val="18"/>
              </w:rPr>
              <w:t>126 hrs</w:t>
            </w:r>
          </w:p>
        </w:tc>
      </w:tr>
    </w:tbl>
    <w:p w:rsidR="00510B4A" w:rsidRDefault="00510B4A" w:rsidP="0071188B">
      <w:pPr>
        <w:pStyle w:val="Heading2"/>
        <w:ind w:left="180" w:firstLine="0"/>
        <w:rPr>
          <w:rFonts w:ascii="Times New Roman" w:hAnsi="Times New Roman"/>
          <w:color w:val="000000"/>
          <w:sz w:val="24"/>
          <w:szCs w:val="24"/>
        </w:rPr>
      </w:pPr>
      <w:bookmarkStart w:id="34" w:name="_Toc295333413"/>
      <w:r>
        <w:rPr>
          <w:rFonts w:ascii="Times New Roman" w:hAnsi="Times New Roman"/>
          <w:color w:val="191919"/>
          <w:sz w:val="32"/>
          <w:szCs w:val="32"/>
        </w:rPr>
        <w:t>R</w:t>
      </w:r>
      <w:r>
        <w:rPr>
          <w:rFonts w:ascii="Times New Roman" w:hAnsi="Times New Roman"/>
          <w:color w:val="191919"/>
          <w:sz w:val="24"/>
          <w:szCs w:val="24"/>
        </w:rPr>
        <w:t>EQUIRED</w:t>
      </w:r>
      <w:r>
        <w:rPr>
          <w:rFonts w:ascii="Times New Roman" w:hAnsi="Times New Roman"/>
          <w:color w:val="191919"/>
          <w:spacing w:val="20"/>
          <w:sz w:val="24"/>
          <w:szCs w:val="24"/>
        </w:rPr>
        <w:t xml:space="preserve"> </w:t>
      </w:r>
      <w:r>
        <w:rPr>
          <w:rFonts w:ascii="Times New Roman" w:hAnsi="Times New Roman"/>
          <w:color w:val="191919"/>
          <w:sz w:val="32"/>
          <w:szCs w:val="32"/>
        </w:rPr>
        <w:t>C</w:t>
      </w:r>
      <w:r>
        <w:rPr>
          <w:rFonts w:ascii="Times New Roman" w:hAnsi="Times New Roman"/>
          <w:color w:val="191919"/>
          <w:sz w:val="24"/>
          <w:szCs w:val="24"/>
        </w:rPr>
        <w:t>OURSES</w:t>
      </w:r>
      <w:r>
        <w:rPr>
          <w:rFonts w:ascii="Times New Roman" w:hAnsi="Times New Roman"/>
          <w:color w:val="191919"/>
          <w:spacing w:val="20"/>
          <w:sz w:val="24"/>
          <w:szCs w:val="24"/>
        </w:rPr>
        <w:t xml:space="preserve"> </w:t>
      </w:r>
      <w:r>
        <w:rPr>
          <w:rFonts w:ascii="Times New Roman" w:hAnsi="Times New Roman"/>
          <w:color w:val="191919"/>
          <w:sz w:val="24"/>
          <w:szCs w:val="24"/>
        </w:rPr>
        <w:t>FOR</w:t>
      </w:r>
      <w:r>
        <w:rPr>
          <w:rFonts w:ascii="Times New Roman" w:hAnsi="Times New Roman"/>
          <w:color w:val="191919"/>
          <w:spacing w:val="7"/>
          <w:sz w:val="24"/>
          <w:szCs w:val="24"/>
        </w:rPr>
        <w:t xml:space="preserve"> </w:t>
      </w:r>
      <w:r>
        <w:rPr>
          <w:rFonts w:ascii="Times New Roman" w:hAnsi="Times New Roman"/>
          <w:color w:val="191919"/>
          <w:sz w:val="24"/>
          <w:szCs w:val="24"/>
        </w:rPr>
        <w:t>A</w:t>
      </w:r>
      <w:r>
        <w:rPr>
          <w:rFonts w:ascii="Times New Roman" w:hAnsi="Times New Roman"/>
          <w:color w:val="191919"/>
          <w:spacing w:val="7"/>
          <w:sz w:val="24"/>
          <w:szCs w:val="24"/>
        </w:rPr>
        <w:t xml:space="preserve"> </w:t>
      </w:r>
      <w:r>
        <w:rPr>
          <w:rFonts w:ascii="Times New Roman" w:hAnsi="Times New Roman"/>
          <w:color w:val="191919"/>
          <w:sz w:val="32"/>
          <w:szCs w:val="32"/>
        </w:rPr>
        <w:t>M</w:t>
      </w:r>
      <w:r>
        <w:rPr>
          <w:rFonts w:ascii="Times New Roman" w:hAnsi="Times New Roman"/>
          <w:color w:val="191919"/>
          <w:sz w:val="24"/>
          <w:szCs w:val="24"/>
        </w:rPr>
        <w:t>INOR</w:t>
      </w:r>
      <w:r>
        <w:rPr>
          <w:rFonts w:ascii="Times New Roman" w:hAnsi="Times New Roman"/>
          <w:color w:val="191919"/>
          <w:spacing w:val="20"/>
          <w:sz w:val="24"/>
          <w:szCs w:val="24"/>
        </w:rPr>
        <w:t xml:space="preserve"> </w:t>
      </w:r>
      <w:r>
        <w:rPr>
          <w:rFonts w:ascii="Times New Roman" w:hAnsi="Times New Roman"/>
          <w:color w:val="191919"/>
          <w:sz w:val="24"/>
          <w:szCs w:val="24"/>
        </w:rPr>
        <w:t>IN</w:t>
      </w:r>
      <w:r>
        <w:rPr>
          <w:rFonts w:ascii="Times New Roman" w:hAnsi="Times New Roman"/>
          <w:color w:val="191919"/>
          <w:spacing w:val="20"/>
          <w:sz w:val="24"/>
          <w:szCs w:val="24"/>
        </w:rPr>
        <w:t xml:space="preserve"> </w:t>
      </w:r>
      <w:r>
        <w:rPr>
          <w:rFonts w:ascii="Times New Roman" w:hAnsi="Times New Roman"/>
          <w:color w:val="191919"/>
          <w:sz w:val="32"/>
          <w:szCs w:val="32"/>
        </w:rPr>
        <w:t>C</w:t>
      </w:r>
      <w:r>
        <w:rPr>
          <w:rFonts w:ascii="Times New Roman" w:hAnsi="Times New Roman"/>
          <w:color w:val="191919"/>
          <w:sz w:val="24"/>
          <w:szCs w:val="24"/>
        </w:rPr>
        <w:t>HEMIST</w:t>
      </w:r>
      <w:r>
        <w:rPr>
          <w:rFonts w:ascii="Times New Roman" w:hAnsi="Times New Roman"/>
          <w:color w:val="191919"/>
          <w:spacing w:val="-8"/>
          <w:sz w:val="24"/>
          <w:szCs w:val="24"/>
        </w:rPr>
        <w:t>R</w:t>
      </w:r>
      <w:r>
        <w:rPr>
          <w:rFonts w:ascii="Times New Roman" w:hAnsi="Times New Roman"/>
          <w:color w:val="191919"/>
          <w:sz w:val="24"/>
          <w:szCs w:val="24"/>
        </w:rPr>
        <w:t>Y</w:t>
      </w:r>
      <w:bookmarkEnd w:id="34"/>
    </w:p>
    <w:p w:rsidR="00510B4A" w:rsidRDefault="00510B4A" w:rsidP="00B446B4">
      <w:pPr>
        <w:widowControl w:val="0"/>
        <w:autoSpaceDE w:val="0"/>
        <w:autoSpaceDN w:val="0"/>
        <w:adjustRightInd w:val="0"/>
        <w:spacing w:before="55" w:after="0"/>
        <w:ind w:left="180" w:firstLine="0"/>
        <w:rPr>
          <w:rFonts w:ascii="Times New Roman" w:hAnsi="Times New Roman"/>
          <w:color w:val="191919"/>
          <w:sz w:val="18"/>
          <w:szCs w:val="18"/>
        </w:rPr>
      </w:pPr>
      <w:r>
        <w:rPr>
          <w:rFonts w:ascii="Times New Roman" w:hAnsi="Times New Roman"/>
          <w:color w:val="191919"/>
          <w:sz w:val="18"/>
          <w:szCs w:val="18"/>
        </w:rPr>
        <w:t>Minor in Chemistry acquired after completing 20 Semester hours.  Students must complete courses with a grade of ‘C’ or better.</w:t>
      </w:r>
    </w:p>
    <w:p w:rsidR="00B446B4" w:rsidRDefault="00B446B4" w:rsidP="00B446B4">
      <w:pPr>
        <w:widowControl w:val="0"/>
        <w:autoSpaceDE w:val="0"/>
        <w:autoSpaceDN w:val="0"/>
        <w:adjustRightInd w:val="0"/>
        <w:spacing w:before="55" w:after="0"/>
        <w:ind w:left="180" w:firstLine="0"/>
        <w:rPr>
          <w:rFonts w:ascii="Times New Roman" w:hAnsi="Times New Roman"/>
          <w:color w:val="000000"/>
          <w:sz w:val="18"/>
          <w:szCs w:val="18"/>
        </w:rPr>
      </w:pPr>
    </w:p>
    <w:tbl>
      <w:tblPr>
        <w:tblW w:w="0" w:type="auto"/>
        <w:tblInd w:w="1080" w:type="dxa"/>
        <w:tblLayout w:type="fixed"/>
        <w:tblCellMar>
          <w:left w:w="0" w:type="dxa"/>
          <w:right w:w="0" w:type="dxa"/>
        </w:tblCellMar>
        <w:tblLook w:val="0000"/>
      </w:tblPr>
      <w:tblGrid>
        <w:gridCol w:w="890"/>
        <w:gridCol w:w="1015"/>
        <w:gridCol w:w="5626"/>
        <w:gridCol w:w="1559"/>
      </w:tblGrid>
      <w:tr w:rsidR="00510B4A" w:rsidRPr="007A7452" w:rsidTr="00B446B4">
        <w:trPr>
          <w:trHeight w:hRule="exact" w:val="232"/>
        </w:trPr>
        <w:tc>
          <w:tcPr>
            <w:tcW w:w="890" w:type="dxa"/>
            <w:tcBorders>
              <w:top w:val="nil"/>
              <w:left w:val="nil"/>
              <w:bottom w:val="nil"/>
              <w:right w:val="nil"/>
            </w:tcBorders>
          </w:tcPr>
          <w:p w:rsidR="00510B4A" w:rsidRPr="007A7452" w:rsidRDefault="00510B4A" w:rsidP="00510B4A">
            <w:pPr>
              <w:widowControl w:val="0"/>
              <w:autoSpaceDE w:val="0"/>
              <w:autoSpaceDN w:val="0"/>
              <w:adjustRightInd w:val="0"/>
              <w:spacing w:before="3" w:after="0"/>
              <w:ind w:left="40" w:firstLine="50"/>
              <w:rPr>
                <w:rFonts w:ascii="Times New Roman" w:hAnsi="Times New Roman"/>
                <w:sz w:val="24"/>
                <w:szCs w:val="24"/>
              </w:rPr>
            </w:pPr>
            <w:r w:rsidRPr="007A7452">
              <w:rPr>
                <w:rFonts w:ascii="Times New Roman" w:hAnsi="Times New Roman"/>
                <w:b/>
                <w:bCs/>
                <w:color w:val="191919"/>
                <w:sz w:val="18"/>
                <w:szCs w:val="18"/>
              </w:rPr>
              <w:t>Courses</w:t>
            </w:r>
          </w:p>
        </w:tc>
        <w:tc>
          <w:tcPr>
            <w:tcW w:w="1015"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50"/>
              <w:rPr>
                <w:rFonts w:ascii="Times New Roman" w:hAnsi="Times New Roman"/>
                <w:sz w:val="24"/>
                <w:szCs w:val="24"/>
              </w:rPr>
            </w:pPr>
          </w:p>
        </w:tc>
        <w:tc>
          <w:tcPr>
            <w:tcW w:w="5626" w:type="dxa"/>
            <w:tcBorders>
              <w:top w:val="nil"/>
              <w:left w:val="nil"/>
              <w:bottom w:val="nil"/>
              <w:right w:val="nil"/>
            </w:tcBorders>
          </w:tcPr>
          <w:p w:rsidR="00510B4A" w:rsidRPr="007A7452" w:rsidRDefault="00510B4A" w:rsidP="00510B4A">
            <w:pPr>
              <w:widowControl w:val="0"/>
              <w:autoSpaceDE w:val="0"/>
              <w:autoSpaceDN w:val="0"/>
              <w:adjustRightInd w:val="0"/>
              <w:spacing w:before="3" w:after="0"/>
              <w:ind w:left="295" w:firstLine="50"/>
              <w:rPr>
                <w:rFonts w:ascii="Times New Roman" w:hAnsi="Times New Roman"/>
                <w:sz w:val="24"/>
                <w:szCs w:val="24"/>
              </w:rPr>
            </w:pPr>
            <w:r w:rsidRPr="007A7452">
              <w:rPr>
                <w:rFonts w:ascii="Times New Roman" w:hAnsi="Times New Roman"/>
                <w:b/>
                <w:bCs/>
                <w:color w:val="191919"/>
                <w:spacing w:val="-3"/>
                <w:sz w:val="18"/>
                <w:szCs w:val="18"/>
              </w:rPr>
              <w:t>T</w:t>
            </w:r>
            <w:r w:rsidRPr="007A7452">
              <w:rPr>
                <w:rFonts w:ascii="Times New Roman" w:hAnsi="Times New Roman"/>
                <w:b/>
                <w:bCs/>
                <w:color w:val="191919"/>
                <w:sz w:val="18"/>
                <w:szCs w:val="18"/>
              </w:rPr>
              <w:t>itles</w:t>
            </w:r>
          </w:p>
        </w:tc>
        <w:tc>
          <w:tcPr>
            <w:tcW w:w="1559" w:type="dxa"/>
            <w:tcBorders>
              <w:top w:val="nil"/>
              <w:left w:val="nil"/>
              <w:bottom w:val="nil"/>
              <w:right w:val="nil"/>
            </w:tcBorders>
          </w:tcPr>
          <w:p w:rsidR="00510B4A" w:rsidRPr="007A7452" w:rsidRDefault="00510B4A" w:rsidP="00B446B4">
            <w:pPr>
              <w:widowControl w:val="0"/>
              <w:autoSpaceDE w:val="0"/>
              <w:autoSpaceDN w:val="0"/>
              <w:adjustRightInd w:val="0"/>
              <w:spacing w:before="3" w:after="0"/>
              <w:ind w:left="614" w:hanging="45"/>
              <w:rPr>
                <w:rFonts w:ascii="Times New Roman" w:hAnsi="Times New Roman"/>
                <w:sz w:val="24"/>
                <w:szCs w:val="24"/>
              </w:rPr>
            </w:pPr>
            <w:r w:rsidRPr="007A7452">
              <w:rPr>
                <w:rFonts w:ascii="Times New Roman" w:hAnsi="Times New Roman"/>
                <w:b/>
                <w:bCs/>
                <w:color w:val="191919"/>
                <w:sz w:val="18"/>
                <w:szCs w:val="18"/>
              </w:rPr>
              <w:t>C</w:t>
            </w:r>
            <w:r w:rsidRPr="007A7452">
              <w:rPr>
                <w:rFonts w:ascii="Times New Roman" w:hAnsi="Times New Roman"/>
                <w:b/>
                <w:bCs/>
                <w:color w:val="191919"/>
                <w:spacing w:val="-3"/>
                <w:sz w:val="18"/>
                <w:szCs w:val="18"/>
              </w:rPr>
              <w:t>r</w:t>
            </w:r>
            <w:r w:rsidRPr="007A7452">
              <w:rPr>
                <w:rFonts w:ascii="Times New Roman" w:hAnsi="Times New Roman"/>
                <w:b/>
                <w:bCs/>
                <w:color w:val="191919"/>
                <w:sz w:val="18"/>
                <w:szCs w:val="18"/>
              </w:rPr>
              <w:t>edit Hrs.</w:t>
            </w:r>
          </w:p>
        </w:tc>
      </w:tr>
      <w:tr w:rsidR="00510B4A" w:rsidRPr="007A7452" w:rsidTr="00B446B4">
        <w:trPr>
          <w:trHeight w:hRule="exact" w:val="218"/>
        </w:trPr>
        <w:tc>
          <w:tcPr>
            <w:tcW w:w="890" w:type="dxa"/>
            <w:tcBorders>
              <w:top w:val="nil"/>
              <w:left w:val="nil"/>
              <w:bottom w:val="nil"/>
              <w:right w:val="nil"/>
            </w:tcBorders>
          </w:tcPr>
          <w:p w:rsidR="00510B4A" w:rsidRPr="007A7452" w:rsidRDefault="00510B4A" w:rsidP="00510B4A">
            <w:pPr>
              <w:widowControl w:val="0"/>
              <w:autoSpaceDE w:val="0"/>
              <w:autoSpaceDN w:val="0"/>
              <w:adjustRightInd w:val="0"/>
              <w:spacing w:after="0" w:line="197"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15" w:type="dxa"/>
            <w:tcBorders>
              <w:top w:val="nil"/>
              <w:left w:val="nil"/>
              <w:bottom w:val="nil"/>
              <w:right w:val="nil"/>
            </w:tcBorders>
          </w:tcPr>
          <w:p w:rsidR="00510B4A" w:rsidRPr="007A7452" w:rsidRDefault="00510B4A" w:rsidP="00510B4A">
            <w:pPr>
              <w:widowControl w:val="0"/>
              <w:autoSpaceDE w:val="0"/>
              <w:autoSpaceDN w:val="0"/>
              <w:adjustRightInd w:val="0"/>
              <w:spacing w:after="0" w:line="197" w:lineRule="exact"/>
              <w:ind w:left="230" w:firstLine="50"/>
              <w:rPr>
                <w:rFonts w:ascii="Times New Roman" w:hAnsi="Times New Roman"/>
                <w:sz w:val="24"/>
                <w:szCs w:val="24"/>
              </w:rPr>
            </w:pPr>
            <w:r w:rsidRPr="007A7452">
              <w:rPr>
                <w:rFonts w:ascii="Times New Roman" w:hAnsi="Times New Roman"/>
                <w:color w:val="191919"/>
                <w:sz w:val="18"/>
                <w:szCs w:val="18"/>
              </w:rPr>
              <w:t>1212K</w:t>
            </w:r>
          </w:p>
        </w:tc>
        <w:tc>
          <w:tcPr>
            <w:tcW w:w="5626" w:type="dxa"/>
            <w:tcBorders>
              <w:top w:val="nil"/>
              <w:left w:val="nil"/>
              <w:bottom w:val="nil"/>
              <w:right w:val="nil"/>
            </w:tcBorders>
          </w:tcPr>
          <w:p w:rsidR="00510B4A" w:rsidRPr="007A7452" w:rsidRDefault="00510B4A" w:rsidP="00510B4A">
            <w:pPr>
              <w:widowControl w:val="0"/>
              <w:autoSpaceDE w:val="0"/>
              <w:autoSpaceDN w:val="0"/>
              <w:adjustRightInd w:val="0"/>
              <w:spacing w:after="0" w:line="197" w:lineRule="exact"/>
              <w:ind w:left="295" w:firstLine="50"/>
              <w:rPr>
                <w:rFonts w:ascii="Times New Roman" w:hAnsi="Times New Roman"/>
                <w:sz w:val="24"/>
                <w:szCs w:val="24"/>
              </w:rPr>
            </w:pPr>
            <w:r w:rsidRPr="007A7452">
              <w:rPr>
                <w:rFonts w:ascii="Times New Roman" w:hAnsi="Times New Roman"/>
                <w:color w:val="191919"/>
                <w:sz w:val="18"/>
                <w:szCs w:val="18"/>
              </w:rPr>
              <w:t>General Chemistry II</w:t>
            </w:r>
          </w:p>
        </w:tc>
        <w:tc>
          <w:tcPr>
            <w:tcW w:w="1559" w:type="dxa"/>
            <w:tcBorders>
              <w:top w:val="nil"/>
              <w:left w:val="nil"/>
              <w:bottom w:val="nil"/>
              <w:right w:val="nil"/>
            </w:tcBorders>
          </w:tcPr>
          <w:p w:rsidR="00510B4A" w:rsidRPr="007A7452" w:rsidRDefault="00510B4A" w:rsidP="00510B4A">
            <w:pPr>
              <w:widowControl w:val="0"/>
              <w:autoSpaceDE w:val="0"/>
              <w:autoSpaceDN w:val="0"/>
              <w:adjustRightInd w:val="0"/>
              <w:spacing w:after="0" w:line="197"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B446B4">
        <w:trPr>
          <w:trHeight w:hRule="exact" w:val="216"/>
        </w:trPr>
        <w:tc>
          <w:tcPr>
            <w:tcW w:w="89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1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30" w:firstLine="50"/>
              <w:rPr>
                <w:rFonts w:ascii="Times New Roman" w:hAnsi="Times New Roman"/>
                <w:sz w:val="24"/>
                <w:szCs w:val="24"/>
              </w:rPr>
            </w:pPr>
            <w:r w:rsidRPr="007A7452">
              <w:rPr>
                <w:rFonts w:ascii="Times New Roman" w:hAnsi="Times New Roman"/>
                <w:color w:val="191919"/>
                <w:sz w:val="18"/>
                <w:szCs w:val="18"/>
              </w:rPr>
              <w:t>2301K</w:t>
            </w:r>
          </w:p>
        </w:tc>
        <w:tc>
          <w:tcPr>
            <w:tcW w:w="562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ganic Chemistry I</w:t>
            </w:r>
          </w:p>
        </w:tc>
        <w:tc>
          <w:tcPr>
            <w:tcW w:w="1559"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B446B4">
        <w:trPr>
          <w:trHeight w:hRule="exact" w:val="216"/>
        </w:trPr>
        <w:tc>
          <w:tcPr>
            <w:tcW w:w="89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1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30" w:firstLine="50"/>
              <w:rPr>
                <w:rFonts w:ascii="Times New Roman" w:hAnsi="Times New Roman"/>
                <w:sz w:val="24"/>
                <w:szCs w:val="24"/>
              </w:rPr>
            </w:pPr>
            <w:r w:rsidRPr="007A7452">
              <w:rPr>
                <w:rFonts w:ascii="Times New Roman" w:hAnsi="Times New Roman"/>
                <w:color w:val="191919"/>
                <w:sz w:val="18"/>
                <w:szCs w:val="18"/>
              </w:rPr>
              <w:t>2302K</w:t>
            </w:r>
          </w:p>
        </w:tc>
        <w:tc>
          <w:tcPr>
            <w:tcW w:w="562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ganic Chemistry II</w:t>
            </w:r>
          </w:p>
        </w:tc>
        <w:tc>
          <w:tcPr>
            <w:tcW w:w="1559"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B446B4">
        <w:trPr>
          <w:trHeight w:hRule="exact" w:val="216"/>
        </w:trPr>
        <w:tc>
          <w:tcPr>
            <w:tcW w:w="89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1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30" w:firstLine="50"/>
              <w:rPr>
                <w:rFonts w:ascii="Times New Roman" w:hAnsi="Times New Roman"/>
                <w:sz w:val="24"/>
                <w:szCs w:val="24"/>
              </w:rPr>
            </w:pPr>
            <w:r w:rsidRPr="007A7452">
              <w:rPr>
                <w:rFonts w:ascii="Times New Roman" w:hAnsi="Times New Roman"/>
                <w:color w:val="191919"/>
                <w:sz w:val="18"/>
                <w:szCs w:val="18"/>
              </w:rPr>
              <w:t>3250K</w:t>
            </w:r>
          </w:p>
        </w:tc>
        <w:tc>
          <w:tcPr>
            <w:tcW w:w="562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Biochemistry</w:t>
            </w:r>
          </w:p>
        </w:tc>
        <w:tc>
          <w:tcPr>
            <w:tcW w:w="1559"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B446B4">
        <w:trPr>
          <w:trHeight w:hRule="exact" w:val="417"/>
        </w:trPr>
        <w:tc>
          <w:tcPr>
            <w:tcW w:w="890"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CHEM</w:t>
            </w:r>
          </w:p>
        </w:tc>
        <w:tc>
          <w:tcPr>
            <w:tcW w:w="1015"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30" w:firstLine="50"/>
              <w:rPr>
                <w:rFonts w:ascii="Times New Roman" w:hAnsi="Times New Roman"/>
                <w:sz w:val="24"/>
                <w:szCs w:val="24"/>
              </w:rPr>
            </w:pPr>
            <w:r w:rsidRPr="007A7452">
              <w:rPr>
                <w:rFonts w:ascii="Times New Roman" w:hAnsi="Times New Roman"/>
                <w:color w:val="191919"/>
                <w:sz w:val="18"/>
                <w:szCs w:val="18"/>
              </w:rPr>
              <w:t>2351K</w:t>
            </w:r>
          </w:p>
        </w:tc>
        <w:tc>
          <w:tcPr>
            <w:tcW w:w="5626"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left="295" w:firstLine="50"/>
              <w:rPr>
                <w:rFonts w:ascii="Times New Roman" w:hAnsi="Times New Roman"/>
                <w:sz w:val="24"/>
                <w:szCs w:val="24"/>
              </w:rPr>
            </w:pPr>
            <w:r w:rsidRPr="007A7452">
              <w:rPr>
                <w:rFonts w:ascii="Times New Roman" w:hAnsi="Times New Roman"/>
                <w:color w:val="191919"/>
                <w:sz w:val="18"/>
                <w:szCs w:val="18"/>
              </w:rPr>
              <w:t>Quant.</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 xml:space="preserve">Analysis I or other </w:t>
            </w:r>
            <w:r>
              <w:rPr>
                <w:rFonts w:ascii="Times New Roman" w:hAnsi="Times New Roman"/>
                <w:color w:val="191919"/>
                <w:sz w:val="18"/>
                <w:szCs w:val="18"/>
              </w:rPr>
              <w:t xml:space="preserve">2000 level or higher chemistry </w:t>
            </w:r>
            <w:r w:rsidRPr="007A7452">
              <w:rPr>
                <w:rFonts w:ascii="Times New Roman" w:hAnsi="Times New Roman"/>
                <w:color w:val="191919"/>
                <w:sz w:val="18"/>
                <w:szCs w:val="18"/>
              </w:rPr>
              <w:t xml:space="preserve">course </w:t>
            </w:r>
          </w:p>
        </w:tc>
        <w:tc>
          <w:tcPr>
            <w:tcW w:w="1559" w:type="dxa"/>
            <w:tcBorders>
              <w:top w:val="nil"/>
              <w:left w:val="nil"/>
              <w:bottom w:val="nil"/>
              <w:right w:val="nil"/>
            </w:tcBorders>
          </w:tcPr>
          <w:p w:rsidR="00510B4A" w:rsidRPr="007A7452" w:rsidRDefault="00510B4A" w:rsidP="00510B4A">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4</w:t>
            </w:r>
          </w:p>
        </w:tc>
      </w:tr>
      <w:tr w:rsidR="00510B4A" w:rsidRPr="007A7452" w:rsidTr="00B446B4">
        <w:trPr>
          <w:trHeight w:hRule="exact" w:val="296"/>
        </w:trPr>
        <w:tc>
          <w:tcPr>
            <w:tcW w:w="890" w:type="dxa"/>
            <w:tcBorders>
              <w:top w:val="nil"/>
              <w:left w:val="nil"/>
              <w:bottom w:val="nil"/>
              <w:right w:val="nil"/>
            </w:tcBorders>
          </w:tcPr>
          <w:p w:rsidR="00510B4A" w:rsidRPr="007A7452" w:rsidRDefault="00510B4A" w:rsidP="00510B4A">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w:t>
            </w:r>
          </w:p>
        </w:tc>
        <w:tc>
          <w:tcPr>
            <w:tcW w:w="1015"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50"/>
              <w:rPr>
                <w:rFonts w:ascii="Times New Roman" w:hAnsi="Times New Roman"/>
                <w:sz w:val="24"/>
                <w:szCs w:val="24"/>
              </w:rPr>
            </w:pPr>
          </w:p>
        </w:tc>
        <w:tc>
          <w:tcPr>
            <w:tcW w:w="5626" w:type="dxa"/>
            <w:tcBorders>
              <w:top w:val="nil"/>
              <w:left w:val="nil"/>
              <w:bottom w:val="nil"/>
              <w:right w:val="nil"/>
            </w:tcBorders>
          </w:tcPr>
          <w:p w:rsidR="00510B4A" w:rsidRPr="007A7452" w:rsidRDefault="00510B4A" w:rsidP="00510B4A">
            <w:pPr>
              <w:widowControl w:val="0"/>
              <w:autoSpaceDE w:val="0"/>
              <w:autoSpaceDN w:val="0"/>
              <w:adjustRightInd w:val="0"/>
              <w:spacing w:after="0"/>
              <w:ind w:firstLine="50"/>
              <w:rPr>
                <w:rFonts w:ascii="Times New Roman" w:hAnsi="Times New Roman"/>
                <w:sz w:val="24"/>
                <w:szCs w:val="24"/>
              </w:rPr>
            </w:pPr>
          </w:p>
        </w:tc>
        <w:tc>
          <w:tcPr>
            <w:tcW w:w="1559" w:type="dxa"/>
            <w:tcBorders>
              <w:top w:val="nil"/>
              <w:left w:val="nil"/>
              <w:bottom w:val="nil"/>
              <w:right w:val="nil"/>
            </w:tcBorders>
          </w:tcPr>
          <w:p w:rsidR="00510B4A" w:rsidRPr="007A7452" w:rsidRDefault="00510B4A" w:rsidP="00510B4A">
            <w:pPr>
              <w:widowControl w:val="0"/>
              <w:autoSpaceDE w:val="0"/>
              <w:autoSpaceDN w:val="0"/>
              <w:adjustRightInd w:val="0"/>
              <w:spacing w:after="0" w:line="194" w:lineRule="exact"/>
              <w:ind w:right="40"/>
              <w:jc w:val="right"/>
              <w:rPr>
                <w:rFonts w:ascii="Times New Roman" w:hAnsi="Times New Roman"/>
                <w:sz w:val="24"/>
                <w:szCs w:val="24"/>
              </w:rPr>
            </w:pPr>
            <w:r w:rsidRPr="007A7452">
              <w:rPr>
                <w:rFonts w:ascii="Times New Roman" w:hAnsi="Times New Roman"/>
                <w:b/>
                <w:bCs/>
                <w:color w:val="191919"/>
                <w:sz w:val="18"/>
                <w:szCs w:val="18"/>
              </w:rPr>
              <w:t>20</w:t>
            </w:r>
          </w:p>
        </w:tc>
      </w:tr>
    </w:tbl>
    <w:p w:rsidR="00510B4A" w:rsidRDefault="00510B4A" w:rsidP="00510B4A">
      <w:pPr>
        <w:ind w:firstLine="0"/>
      </w:pPr>
    </w:p>
    <w:p w:rsidR="00B446B4" w:rsidRDefault="00B446B4" w:rsidP="0071188B">
      <w:pPr>
        <w:pStyle w:val="Heading2"/>
        <w:ind w:left="180" w:firstLine="0"/>
        <w:rPr>
          <w:rFonts w:ascii="Times New Roman" w:hAnsi="Times New Roman"/>
          <w:color w:val="000000"/>
          <w:sz w:val="24"/>
          <w:szCs w:val="24"/>
        </w:rPr>
      </w:pPr>
      <w:bookmarkStart w:id="35" w:name="_Toc295333414"/>
      <w:r>
        <w:rPr>
          <w:rFonts w:ascii="Times New Roman" w:hAnsi="Times New Roman"/>
          <w:color w:val="191919"/>
          <w:sz w:val="32"/>
          <w:szCs w:val="32"/>
        </w:rPr>
        <w:t>R</w:t>
      </w:r>
      <w:r>
        <w:rPr>
          <w:rFonts w:ascii="Times New Roman" w:hAnsi="Times New Roman"/>
          <w:color w:val="191919"/>
          <w:sz w:val="24"/>
          <w:szCs w:val="24"/>
        </w:rPr>
        <w:t>EQUIRED</w:t>
      </w:r>
      <w:r>
        <w:rPr>
          <w:rFonts w:ascii="Times New Roman" w:hAnsi="Times New Roman"/>
          <w:color w:val="191919"/>
          <w:spacing w:val="20"/>
          <w:sz w:val="24"/>
          <w:szCs w:val="24"/>
        </w:rPr>
        <w:t xml:space="preserve"> </w:t>
      </w:r>
      <w:r>
        <w:rPr>
          <w:rFonts w:ascii="Times New Roman" w:hAnsi="Times New Roman"/>
          <w:color w:val="191919"/>
          <w:sz w:val="32"/>
          <w:szCs w:val="32"/>
        </w:rPr>
        <w:t>C</w:t>
      </w:r>
      <w:r>
        <w:rPr>
          <w:rFonts w:ascii="Times New Roman" w:hAnsi="Times New Roman"/>
          <w:color w:val="191919"/>
          <w:sz w:val="24"/>
          <w:szCs w:val="24"/>
        </w:rPr>
        <w:t>OURSES</w:t>
      </w:r>
      <w:r>
        <w:rPr>
          <w:rFonts w:ascii="Times New Roman" w:hAnsi="Times New Roman"/>
          <w:color w:val="191919"/>
          <w:spacing w:val="20"/>
          <w:sz w:val="24"/>
          <w:szCs w:val="24"/>
        </w:rPr>
        <w:t xml:space="preserve"> </w:t>
      </w:r>
      <w:r>
        <w:rPr>
          <w:rFonts w:ascii="Times New Roman" w:hAnsi="Times New Roman"/>
          <w:color w:val="191919"/>
          <w:sz w:val="24"/>
          <w:szCs w:val="24"/>
        </w:rPr>
        <w:t>FOR</w:t>
      </w:r>
      <w:r>
        <w:rPr>
          <w:rFonts w:ascii="Times New Roman" w:hAnsi="Times New Roman"/>
          <w:color w:val="191919"/>
          <w:spacing w:val="20"/>
          <w:sz w:val="24"/>
          <w:szCs w:val="24"/>
        </w:rPr>
        <w:t xml:space="preserve"> </w:t>
      </w:r>
      <w:r>
        <w:rPr>
          <w:rFonts w:ascii="Times New Roman" w:hAnsi="Times New Roman"/>
          <w:color w:val="191919"/>
          <w:sz w:val="32"/>
          <w:szCs w:val="32"/>
        </w:rPr>
        <w:t>P</w:t>
      </w:r>
      <w:r>
        <w:rPr>
          <w:rFonts w:ascii="Times New Roman" w:hAnsi="Times New Roman"/>
          <w:color w:val="191919"/>
          <w:sz w:val="24"/>
          <w:szCs w:val="24"/>
        </w:rPr>
        <w:t>RE</w:t>
      </w:r>
      <w:r>
        <w:rPr>
          <w:rFonts w:ascii="Times New Roman" w:hAnsi="Times New Roman"/>
          <w:color w:val="191919"/>
          <w:sz w:val="32"/>
          <w:szCs w:val="32"/>
        </w:rPr>
        <w:t>-E</w:t>
      </w:r>
      <w:r>
        <w:rPr>
          <w:rFonts w:ascii="Times New Roman" w:hAnsi="Times New Roman"/>
          <w:color w:val="191919"/>
          <w:sz w:val="24"/>
          <w:szCs w:val="24"/>
        </w:rPr>
        <w:t>NGINEERING AND DUAL DEGREE PROGRAMS</w:t>
      </w:r>
      <w:bookmarkEnd w:id="35"/>
    </w:p>
    <w:p w:rsidR="00B446B4" w:rsidRDefault="00B446B4" w:rsidP="00B446B4">
      <w:pPr>
        <w:widowControl w:val="0"/>
        <w:autoSpaceDE w:val="0"/>
        <w:autoSpaceDN w:val="0"/>
        <w:adjustRightInd w:val="0"/>
        <w:spacing w:after="0" w:line="200" w:lineRule="exact"/>
        <w:ind w:left="180" w:right="130" w:firstLine="0"/>
        <w:jc w:val="both"/>
        <w:rPr>
          <w:rFonts w:ascii="Times New Roman" w:hAnsi="Times New Roman"/>
          <w:color w:val="000000"/>
          <w:sz w:val="20"/>
          <w:szCs w:val="20"/>
        </w:rPr>
      </w:pPr>
    </w:p>
    <w:p w:rsidR="00B446B4" w:rsidRPr="002826F3" w:rsidRDefault="00B446B4" w:rsidP="00B446B4">
      <w:pPr>
        <w:spacing w:after="0"/>
        <w:ind w:left="180" w:right="130" w:firstLine="0"/>
        <w:jc w:val="both"/>
        <w:rPr>
          <w:rFonts w:ascii="Times New Roman" w:hAnsi="Times New Roman"/>
          <w:sz w:val="18"/>
          <w:szCs w:val="18"/>
        </w:rPr>
      </w:pPr>
      <w:r w:rsidRPr="002826F3">
        <w:rPr>
          <w:rFonts w:ascii="Times New Roman" w:hAnsi="Times New Roman"/>
          <w:sz w:val="18"/>
          <w:szCs w:val="18"/>
        </w:rPr>
        <w:t xml:space="preserve">The program is structured to transfer students specifically to Georgia Institute of Technology but may equally be useful to transfer to any other ABET accredited engineering program. The minimum course requirement imposed by Georgia Tech for both RETP and Dual Degree programs is dependent on the type of engineering major students choose. However, additional courses are required by Albany State University before granting recommendation for transfer which guarantees placement in the junior year at Georgia Tech. </w:t>
      </w:r>
      <w:r>
        <w:rPr>
          <w:rFonts w:ascii="Times New Roman" w:hAnsi="Times New Roman"/>
          <w:i/>
          <w:sz w:val="18"/>
          <w:szCs w:val="18"/>
          <w:u w:val="single"/>
        </w:rPr>
        <w:t>The f</w:t>
      </w:r>
      <w:r w:rsidRPr="002826F3">
        <w:rPr>
          <w:rFonts w:ascii="Times New Roman" w:hAnsi="Times New Roman"/>
          <w:i/>
          <w:sz w:val="18"/>
          <w:szCs w:val="18"/>
          <w:u w:val="single"/>
        </w:rPr>
        <w:t>ollowing course list is designed for RETP transfer. Dual Degree transfer students have to complete additional courses.</w:t>
      </w:r>
      <w:r w:rsidRPr="002826F3">
        <w:rPr>
          <w:rFonts w:ascii="Times New Roman" w:hAnsi="Times New Roman"/>
          <w:sz w:val="18"/>
          <w:szCs w:val="18"/>
        </w:rPr>
        <w:t xml:space="preserve"> However, at any time, students can, </w:t>
      </w:r>
      <w:proofErr w:type="gramStart"/>
      <w:r w:rsidRPr="002826F3">
        <w:rPr>
          <w:rFonts w:ascii="Times New Roman" w:hAnsi="Times New Roman"/>
          <w:b/>
          <w:i/>
          <w:sz w:val="18"/>
          <w:szCs w:val="18"/>
          <w:u w:val="single"/>
        </w:rPr>
        <w:t>on their own</w:t>
      </w:r>
      <w:r w:rsidRPr="002826F3">
        <w:rPr>
          <w:rFonts w:ascii="Times New Roman" w:hAnsi="Times New Roman"/>
          <w:sz w:val="18"/>
          <w:szCs w:val="18"/>
        </w:rPr>
        <w:t>,</w:t>
      </w:r>
      <w:proofErr w:type="gramEnd"/>
      <w:r w:rsidRPr="002826F3">
        <w:rPr>
          <w:rFonts w:ascii="Times New Roman" w:hAnsi="Times New Roman"/>
          <w:sz w:val="18"/>
          <w:szCs w:val="18"/>
        </w:rPr>
        <w:t xml:space="preserve"> apply to Georgia Tech without completing the recommended courses and may get admitted.</w:t>
      </w:r>
    </w:p>
    <w:p w:rsidR="00B446B4" w:rsidRPr="002826F3" w:rsidRDefault="00B446B4" w:rsidP="00B446B4">
      <w:pPr>
        <w:spacing w:after="0"/>
        <w:ind w:left="180" w:right="130" w:firstLine="0"/>
        <w:jc w:val="both"/>
        <w:rPr>
          <w:rFonts w:ascii="Times New Roman" w:hAnsi="Times New Roman"/>
          <w:sz w:val="18"/>
          <w:szCs w:val="18"/>
        </w:rPr>
      </w:pPr>
    </w:p>
    <w:p w:rsidR="00B446B4" w:rsidRPr="000C41C5" w:rsidRDefault="00B446B4" w:rsidP="00B446B4">
      <w:pPr>
        <w:spacing w:after="0"/>
        <w:ind w:left="180" w:right="130" w:firstLine="0"/>
        <w:jc w:val="both"/>
        <w:rPr>
          <w:rFonts w:ascii="Times New Roman" w:hAnsi="Times New Roman"/>
          <w:b/>
          <w:sz w:val="18"/>
          <w:szCs w:val="18"/>
          <w:u w:val="single"/>
        </w:rPr>
      </w:pPr>
      <w:r w:rsidRPr="000C41C5">
        <w:rPr>
          <w:rFonts w:ascii="Times New Roman" w:hAnsi="Times New Roman"/>
          <w:b/>
          <w:sz w:val="18"/>
          <w:szCs w:val="18"/>
          <w:u w:val="single"/>
        </w:rPr>
        <w:t>Engineering Majors in Georgia Institute of Technology:</w:t>
      </w:r>
    </w:p>
    <w:p w:rsidR="00B446B4" w:rsidRDefault="00B446B4" w:rsidP="00B446B4">
      <w:pPr>
        <w:spacing w:after="0"/>
        <w:ind w:left="180" w:right="130" w:firstLine="0"/>
        <w:jc w:val="both"/>
        <w:rPr>
          <w:rFonts w:ascii="Times New Roman" w:hAnsi="Times New Roman"/>
          <w:sz w:val="18"/>
          <w:szCs w:val="18"/>
        </w:rPr>
      </w:pPr>
      <w:r w:rsidRPr="002826F3">
        <w:rPr>
          <w:rFonts w:ascii="Times New Roman" w:hAnsi="Times New Roman"/>
          <w:sz w:val="18"/>
          <w:szCs w:val="18"/>
        </w:rPr>
        <w:t xml:space="preserve">AE– Aerospace Engineering , BME– Biomedical Engineering, </w:t>
      </w:r>
      <w:proofErr w:type="spellStart"/>
      <w:r w:rsidRPr="002826F3">
        <w:rPr>
          <w:rFonts w:ascii="Times New Roman" w:hAnsi="Times New Roman"/>
          <w:sz w:val="18"/>
          <w:szCs w:val="18"/>
        </w:rPr>
        <w:t>ChE</w:t>
      </w:r>
      <w:proofErr w:type="spellEnd"/>
      <w:r w:rsidRPr="002826F3">
        <w:rPr>
          <w:rFonts w:ascii="Times New Roman" w:hAnsi="Times New Roman"/>
          <w:sz w:val="18"/>
          <w:szCs w:val="18"/>
        </w:rPr>
        <w:t xml:space="preserve"> – Chemical Engineering, CE – Civil Engineering’ </w:t>
      </w:r>
      <w:proofErr w:type="spellStart"/>
      <w:r w:rsidRPr="002826F3">
        <w:rPr>
          <w:rFonts w:ascii="Times New Roman" w:hAnsi="Times New Roman"/>
          <w:sz w:val="18"/>
          <w:szCs w:val="18"/>
        </w:rPr>
        <w:t>EnvE</w:t>
      </w:r>
      <w:proofErr w:type="spellEnd"/>
      <w:r w:rsidRPr="002826F3">
        <w:rPr>
          <w:rFonts w:ascii="Times New Roman" w:hAnsi="Times New Roman"/>
          <w:sz w:val="18"/>
          <w:szCs w:val="18"/>
        </w:rPr>
        <w:t xml:space="preserve"> – Environmental Engineering</w:t>
      </w:r>
      <w:r>
        <w:rPr>
          <w:rFonts w:ascii="Times New Roman" w:hAnsi="Times New Roman"/>
          <w:sz w:val="18"/>
          <w:szCs w:val="18"/>
        </w:rPr>
        <w:t xml:space="preserve">, </w:t>
      </w:r>
      <w:r w:rsidRPr="002826F3">
        <w:rPr>
          <w:rFonts w:ascii="Times New Roman" w:hAnsi="Times New Roman"/>
          <w:sz w:val="18"/>
          <w:szCs w:val="18"/>
        </w:rPr>
        <w:t xml:space="preserve">EE – Electrical Engineering, </w:t>
      </w:r>
      <w:proofErr w:type="spellStart"/>
      <w:r w:rsidRPr="002826F3">
        <w:rPr>
          <w:rFonts w:ascii="Times New Roman" w:hAnsi="Times New Roman"/>
          <w:sz w:val="18"/>
          <w:szCs w:val="18"/>
        </w:rPr>
        <w:t>CmpE</w:t>
      </w:r>
      <w:proofErr w:type="spellEnd"/>
      <w:r w:rsidRPr="002826F3">
        <w:rPr>
          <w:rFonts w:ascii="Times New Roman" w:hAnsi="Times New Roman"/>
          <w:sz w:val="18"/>
          <w:szCs w:val="18"/>
        </w:rPr>
        <w:t xml:space="preserve"> – Computer Engineering, </w:t>
      </w:r>
      <w:proofErr w:type="spellStart"/>
      <w:r w:rsidRPr="002826F3">
        <w:rPr>
          <w:rFonts w:ascii="Times New Roman" w:hAnsi="Times New Roman"/>
          <w:sz w:val="18"/>
          <w:szCs w:val="18"/>
        </w:rPr>
        <w:t>ISyE</w:t>
      </w:r>
      <w:proofErr w:type="spellEnd"/>
      <w:r w:rsidRPr="002826F3">
        <w:rPr>
          <w:rFonts w:ascii="Times New Roman" w:hAnsi="Times New Roman"/>
          <w:sz w:val="18"/>
          <w:szCs w:val="18"/>
        </w:rPr>
        <w:t xml:space="preserve"> – Industrial &amp; Systems Engineering, MSE – Materials Science Engineering,</w:t>
      </w:r>
      <w:r>
        <w:rPr>
          <w:rFonts w:ascii="Times New Roman" w:hAnsi="Times New Roman"/>
          <w:sz w:val="18"/>
          <w:szCs w:val="18"/>
        </w:rPr>
        <w:t xml:space="preserve"> </w:t>
      </w:r>
      <w:r w:rsidRPr="002826F3">
        <w:rPr>
          <w:rFonts w:ascii="Times New Roman" w:hAnsi="Times New Roman"/>
          <w:sz w:val="18"/>
          <w:szCs w:val="18"/>
        </w:rPr>
        <w:t xml:space="preserve">ME – Mechanical Engineering, NRE – Nuclear and Radiological Engineering, PTFE – Polymer, Textile &amp; Fiber Engineering </w:t>
      </w:r>
    </w:p>
    <w:p w:rsidR="00510B4A" w:rsidRDefault="00510B4A"/>
    <w:p w:rsidR="00510B4A" w:rsidRDefault="00510B4A"/>
    <w:p w:rsidR="00510B4A" w:rsidRDefault="00510B4A"/>
    <w:p w:rsidR="00510B4A" w:rsidRDefault="00510B4A"/>
    <w:p w:rsidR="00510B4A" w:rsidRDefault="00510B4A"/>
    <w:p w:rsidR="00510B4A" w:rsidRDefault="00510B4A"/>
    <w:tbl>
      <w:tblPr>
        <w:tblpPr w:leftFromText="180" w:rightFromText="180" w:vertAnchor="text" w:horzAnchor="page" w:tblpX="1693" w:tblpY="108"/>
        <w:tblW w:w="0" w:type="auto"/>
        <w:tblLook w:val="04A0"/>
      </w:tblPr>
      <w:tblGrid>
        <w:gridCol w:w="3687"/>
        <w:gridCol w:w="5781"/>
      </w:tblGrid>
      <w:tr w:rsidR="00B446B4" w:rsidRPr="009A056E" w:rsidTr="0071188B">
        <w:tc>
          <w:tcPr>
            <w:tcW w:w="3687" w:type="dxa"/>
          </w:tcPr>
          <w:p w:rsidR="00B446B4" w:rsidRPr="0060610A" w:rsidRDefault="00B446B4" w:rsidP="00B446B4">
            <w:pPr>
              <w:jc w:val="center"/>
              <w:rPr>
                <w:rFonts w:ascii="Times New Roman" w:hAnsi="Times New Roman"/>
                <w:b/>
                <w:sz w:val="20"/>
                <w:szCs w:val="20"/>
              </w:rPr>
            </w:pPr>
            <w:r w:rsidRPr="0060610A">
              <w:rPr>
                <w:rFonts w:ascii="Times New Roman" w:hAnsi="Times New Roman"/>
                <w:b/>
                <w:sz w:val="20"/>
                <w:szCs w:val="20"/>
              </w:rPr>
              <w:t>Courses</w:t>
            </w:r>
          </w:p>
        </w:tc>
        <w:tc>
          <w:tcPr>
            <w:tcW w:w="5781" w:type="dxa"/>
          </w:tcPr>
          <w:p w:rsidR="00B446B4" w:rsidRPr="0060610A" w:rsidRDefault="00B446B4" w:rsidP="00B446B4">
            <w:pPr>
              <w:jc w:val="center"/>
              <w:rPr>
                <w:rFonts w:ascii="Times New Roman" w:hAnsi="Times New Roman"/>
                <w:b/>
                <w:sz w:val="20"/>
                <w:szCs w:val="20"/>
              </w:rPr>
            </w:pPr>
            <w:r w:rsidRPr="0060610A">
              <w:rPr>
                <w:rFonts w:ascii="Times New Roman" w:hAnsi="Times New Roman"/>
                <w:b/>
                <w:sz w:val="20"/>
                <w:szCs w:val="20"/>
              </w:rPr>
              <w:t>Engineering Major</w:t>
            </w:r>
          </w:p>
        </w:tc>
      </w:tr>
      <w:tr w:rsidR="00B446B4" w:rsidRPr="009A056E" w:rsidTr="0071188B">
        <w:tc>
          <w:tcPr>
            <w:tcW w:w="3687" w:type="dxa"/>
            <w:vAlign w:val="bottom"/>
          </w:tcPr>
          <w:p w:rsidR="00B446B4" w:rsidRPr="0060610A" w:rsidRDefault="00B446B4" w:rsidP="00B446B4">
            <w:pPr>
              <w:pStyle w:val="NormalWeb"/>
              <w:ind w:left="158"/>
              <w:rPr>
                <w:b/>
                <w:sz w:val="18"/>
                <w:szCs w:val="18"/>
              </w:rPr>
            </w:pPr>
            <w:r w:rsidRPr="0060610A">
              <w:rPr>
                <w:b/>
                <w:sz w:val="18"/>
                <w:szCs w:val="18"/>
              </w:rPr>
              <w:t>GA TECH RETP Required Courses</w:t>
            </w:r>
          </w:p>
        </w:tc>
        <w:tc>
          <w:tcPr>
            <w:tcW w:w="5781" w:type="dxa"/>
          </w:tcPr>
          <w:p w:rsidR="00B446B4" w:rsidRPr="0060610A" w:rsidRDefault="00B446B4" w:rsidP="00B446B4">
            <w:pPr>
              <w:rPr>
                <w:rFonts w:ascii="Times New Roman" w:hAnsi="Times New Roman"/>
                <w:sz w:val="18"/>
                <w:szCs w:val="18"/>
              </w:rPr>
            </w:pPr>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55"/>
              <w:rPr>
                <w:sz w:val="18"/>
                <w:szCs w:val="18"/>
              </w:rPr>
            </w:pPr>
            <w:r w:rsidRPr="0060610A">
              <w:rPr>
                <w:sz w:val="18"/>
                <w:szCs w:val="18"/>
              </w:rPr>
              <w:t>Biology I (BIOL 1111K)</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 xml:space="preserve">BME, </w:t>
            </w:r>
            <w:proofErr w:type="spellStart"/>
            <w:r w:rsidRPr="0060610A">
              <w:rPr>
                <w:rFonts w:ascii="Times New Roman" w:hAnsi="Times New Roman"/>
                <w:sz w:val="18"/>
                <w:szCs w:val="18"/>
              </w:rPr>
              <w:t>ChE</w:t>
            </w:r>
            <w:proofErr w:type="spellEnd"/>
            <w:r w:rsidRPr="0060610A">
              <w:rPr>
                <w:rFonts w:ascii="Times New Roman" w:hAnsi="Times New Roman"/>
                <w:sz w:val="18"/>
                <w:szCs w:val="18"/>
              </w:rPr>
              <w:t>*</w:t>
            </w:r>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55"/>
              <w:rPr>
                <w:sz w:val="18"/>
                <w:szCs w:val="18"/>
              </w:rPr>
            </w:pPr>
            <w:r w:rsidRPr="0060610A">
              <w:rPr>
                <w:sz w:val="18"/>
                <w:szCs w:val="18"/>
              </w:rPr>
              <w:t>Calculus I (MATH 1211)</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Required for all Engineering Majors</w:t>
            </w:r>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55"/>
              <w:rPr>
                <w:sz w:val="18"/>
                <w:szCs w:val="18"/>
              </w:rPr>
            </w:pPr>
            <w:r w:rsidRPr="0060610A">
              <w:rPr>
                <w:sz w:val="18"/>
                <w:szCs w:val="18"/>
              </w:rPr>
              <w:t>Calculus II (MATH 2212)</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Required for all Engineering Majors</w:t>
            </w:r>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55"/>
              <w:rPr>
                <w:sz w:val="18"/>
                <w:szCs w:val="18"/>
              </w:rPr>
            </w:pPr>
            <w:r w:rsidRPr="0060610A">
              <w:rPr>
                <w:sz w:val="18"/>
                <w:szCs w:val="18"/>
              </w:rPr>
              <w:t>Calculus III (MATH 2213)</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Required for all Engineering Majors</w:t>
            </w:r>
          </w:p>
        </w:tc>
      </w:tr>
      <w:tr w:rsidR="00B446B4" w:rsidRPr="00381FB9" w:rsidTr="0071188B">
        <w:tc>
          <w:tcPr>
            <w:tcW w:w="3687" w:type="dxa"/>
            <w:vAlign w:val="bottom"/>
          </w:tcPr>
          <w:p w:rsidR="00B446B4" w:rsidRPr="0060610A" w:rsidRDefault="00B446B4" w:rsidP="00B446B4">
            <w:pPr>
              <w:pStyle w:val="NormalWeb"/>
              <w:spacing w:before="0" w:beforeAutospacing="0" w:after="0" w:afterAutospacing="0"/>
              <w:ind w:left="355"/>
              <w:rPr>
                <w:sz w:val="18"/>
                <w:szCs w:val="18"/>
              </w:rPr>
            </w:pPr>
            <w:r w:rsidRPr="0060610A">
              <w:rPr>
                <w:sz w:val="18"/>
                <w:szCs w:val="18"/>
              </w:rPr>
              <w:t>Differential Equations (MATH 3211)</w:t>
            </w:r>
          </w:p>
        </w:tc>
        <w:tc>
          <w:tcPr>
            <w:tcW w:w="5781" w:type="dxa"/>
          </w:tcPr>
          <w:p w:rsidR="00B446B4" w:rsidRPr="009D36A0" w:rsidRDefault="00B446B4" w:rsidP="00B446B4">
            <w:pPr>
              <w:spacing w:after="0"/>
              <w:rPr>
                <w:rFonts w:ascii="Times New Roman" w:hAnsi="Times New Roman"/>
                <w:sz w:val="18"/>
                <w:szCs w:val="18"/>
                <w:lang w:val="fr-MC"/>
              </w:rPr>
            </w:pPr>
            <w:r w:rsidRPr="009D36A0">
              <w:rPr>
                <w:rFonts w:ascii="Times New Roman" w:hAnsi="Times New Roman"/>
                <w:sz w:val="18"/>
                <w:szCs w:val="18"/>
                <w:lang w:val="fr-MC"/>
              </w:rPr>
              <w:t xml:space="preserve">AE, BME, </w:t>
            </w:r>
            <w:proofErr w:type="spellStart"/>
            <w:r w:rsidRPr="009D36A0">
              <w:rPr>
                <w:rFonts w:ascii="Times New Roman" w:hAnsi="Times New Roman"/>
                <w:sz w:val="18"/>
                <w:szCs w:val="18"/>
                <w:lang w:val="fr-MC"/>
              </w:rPr>
              <w:t>ChE</w:t>
            </w:r>
            <w:proofErr w:type="spellEnd"/>
            <w:r w:rsidRPr="009D36A0">
              <w:rPr>
                <w:rFonts w:ascii="Times New Roman" w:hAnsi="Times New Roman"/>
                <w:sz w:val="18"/>
                <w:szCs w:val="18"/>
                <w:lang w:val="fr-MC"/>
              </w:rPr>
              <w:t xml:space="preserve">, CE, </w:t>
            </w:r>
            <w:proofErr w:type="spellStart"/>
            <w:r w:rsidRPr="009D36A0">
              <w:rPr>
                <w:rFonts w:ascii="Times New Roman" w:hAnsi="Times New Roman"/>
                <w:sz w:val="18"/>
                <w:szCs w:val="18"/>
                <w:lang w:val="fr-MC"/>
              </w:rPr>
              <w:t>EnvE</w:t>
            </w:r>
            <w:proofErr w:type="spellEnd"/>
            <w:r w:rsidRPr="009D36A0">
              <w:rPr>
                <w:rFonts w:ascii="Times New Roman" w:hAnsi="Times New Roman"/>
                <w:sz w:val="18"/>
                <w:szCs w:val="18"/>
                <w:lang w:val="fr-MC"/>
              </w:rPr>
              <w:t xml:space="preserve">, EE, </w:t>
            </w:r>
            <w:proofErr w:type="spellStart"/>
            <w:r w:rsidRPr="009D36A0">
              <w:rPr>
                <w:rFonts w:ascii="Times New Roman" w:hAnsi="Times New Roman"/>
                <w:sz w:val="18"/>
                <w:szCs w:val="18"/>
                <w:lang w:val="fr-MC"/>
              </w:rPr>
              <w:t>CmpE</w:t>
            </w:r>
            <w:proofErr w:type="spellEnd"/>
            <w:r w:rsidRPr="009D36A0">
              <w:rPr>
                <w:rFonts w:ascii="Times New Roman" w:hAnsi="Times New Roman"/>
                <w:sz w:val="18"/>
                <w:szCs w:val="18"/>
                <w:lang w:val="fr-MC"/>
              </w:rPr>
              <w:t xml:space="preserve">,  MSE, ME, NRE, PTFE </w:t>
            </w:r>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55"/>
              <w:rPr>
                <w:sz w:val="18"/>
                <w:szCs w:val="18"/>
              </w:rPr>
            </w:pPr>
            <w:r w:rsidRPr="0060610A">
              <w:rPr>
                <w:sz w:val="18"/>
                <w:szCs w:val="18"/>
              </w:rPr>
              <w:t>Linear Algebra (MATH 2111)</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Required for all Engineering Majors</w:t>
            </w:r>
          </w:p>
        </w:tc>
      </w:tr>
      <w:tr w:rsidR="00B446B4" w:rsidRPr="00381FB9" w:rsidTr="0071188B">
        <w:tc>
          <w:tcPr>
            <w:tcW w:w="3687" w:type="dxa"/>
            <w:vAlign w:val="bottom"/>
          </w:tcPr>
          <w:p w:rsidR="00B446B4" w:rsidRPr="0060610A" w:rsidRDefault="00B446B4" w:rsidP="00B446B4">
            <w:pPr>
              <w:pStyle w:val="NormalWeb"/>
              <w:spacing w:before="0" w:beforeAutospacing="0" w:after="0" w:afterAutospacing="0"/>
              <w:ind w:left="355"/>
              <w:rPr>
                <w:sz w:val="18"/>
                <w:szCs w:val="18"/>
              </w:rPr>
            </w:pPr>
            <w:r w:rsidRPr="0060610A">
              <w:rPr>
                <w:sz w:val="18"/>
                <w:szCs w:val="18"/>
              </w:rPr>
              <w:t>Chemistry I (CHEM 1211K)</w:t>
            </w:r>
          </w:p>
        </w:tc>
        <w:tc>
          <w:tcPr>
            <w:tcW w:w="5781" w:type="dxa"/>
          </w:tcPr>
          <w:p w:rsidR="00B446B4" w:rsidRPr="009D36A0" w:rsidRDefault="00B446B4" w:rsidP="00B446B4">
            <w:pPr>
              <w:spacing w:after="0"/>
              <w:rPr>
                <w:rFonts w:ascii="Times New Roman" w:hAnsi="Times New Roman"/>
                <w:sz w:val="18"/>
                <w:szCs w:val="18"/>
                <w:lang w:val="fr-MC"/>
              </w:rPr>
            </w:pPr>
            <w:r w:rsidRPr="009D36A0">
              <w:rPr>
                <w:rFonts w:ascii="Times New Roman" w:hAnsi="Times New Roman"/>
                <w:sz w:val="18"/>
                <w:szCs w:val="18"/>
                <w:lang w:val="fr-MC"/>
              </w:rPr>
              <w:t xml:space="preserve">AE, BME, </w:t>
            </w:r>
            <w:proofErr w:type="spellStart"/>
            <w:r w:rsidRPr="009D36A0">
              <w:rPr>
                <w:rFonts w:ascii="Times New Roman" w:hAnsi="Times New Roman"/>
                <w:sz w:val="18"/>
                <w:szCs w:val="18"/>
                <w:lang w:val="fr-MC"/>
              </w:rPr>
              <w:t>ChE</w:t>
            </w:r>
            <w:proofErr w:type="spellEnd"/>
            <w:r w:rsidRPr="009D36A0">
              <w:rPr>
                <w:rFonts w:ascii="Times New Roman" w:hAnsi="Times New Roman"/>
                <w:sz w:val="18"/>
                <w:szCs w:val="18"/>
                <w:lang w:val="fr-MC"/>
              </w:rPr>
              <w:t xml:space="preserve">, CE, </w:t>
            </w:r>
            <w:proofErr w:type="spellStart"/>
            <w:r w:rsidRPr="009D36A0">
              <w:rPr>
                <w:rFonts w:ascii="Times New Roman" w:hAnsi="Times New Roman"/>
                <w:sz w:val="18"/>
                <w:szCs w:val="18"/>
                <w:lang w:val="fr-MC"/>
              </w:rPr>
              <w:t>EnvE</w:t>
            </w:r>
            <w:proofErr w:type="spellEnd"/>
            <w:r w:rsidRPr="009D36A0">
              <w:rPr>
                <w:rFonts w:ascii="Times New Roman" w:hAnsi="Times New Roman"/>
                <w:sz w:val="18"/>
                <w:szCs w:val="18"/>
                <w:lang w:val="fr-MC"/>
              </w:rPr>
              <w:t xml:space="preserve">, EE, </w:t>
            </w:r>
            <w:proofErr w:type="spellStart"/>
            <w:r w:rsidRPr="009D36A0">
              <w:rPr>
                <w:rFonts w:ascii="Times New Roman" w:hAnsi="Times New Roman"/>
                <w:sz w:val="18"/>
                <w:szCs w:val="18"/>
                <w:lang w:val="fr-MC"/>
              </w:rPr>
              <w:t>CmpE</w:t>
            </w:r>
            <w:proofErr w:type="spellEnd"/>
            <w:r w:rsidRPr="009D36A0">
              <w:rPr>
                <w:rFonts w:ascii="Times New Roman" w:hAnsi="Times New Roman"/>
                <w:sz w:val="18"/>
                <w:szCs w:val="18"/>
                <w:lang w:val="fr-MC"/>
              </w:rPr>
              <w:t xml:space="preserve">,  MSE, ME, NRE, PTFE </w:t>
            </w:r>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55"/>
              <w:rPr>
                <w:sz w:val="18"/>
                <w:szCs w:val="18"/>
              </w:rPr>
            </w:pPr>
            <w:r w:rsidRPr="0060610A">
              <w:rPr>
                <w:sz w:val="18"/>
                <w:szCs w:val="18"/>
              </w:rPr>
              <w:t>Chemistry II (CHEM 1212K)</w:t>
            </w:r>
          </w:p>
        </w:tc>
        <w:tc>
          <w:tcPr>
            <w:tcW w:w="5781" w:type="dxa"/>
          </w:tcPr>
          <w:p w:rsidR="00B446B4" w:rsidRPr="0060610A" w:rsidRDefault="00B446B4" w:rsidP="00B446B4">
            <w:pPr>
              <w:spacing w:after="0"/>
              <w:rPr>
                <w:rFonts w:ascii="Times New Roman" w:hAnsi="Times New Roman"/>
                <w:sz w:val="18"/>
                <w:szCs w:val="18"/>
              </w:rPr>
            </w:pPr>
            <w:proofErr w:type="spellStart"/>
            <w:r w:rsidRPr="0060610A">
              <w:rPr>
                <w:rFonts w:ascii="Times New Roman" w:hAnsi="Times New Roman"/>
                <w:sz w:val="18"/>
                <w:szCs w:val="18"/>
              </w:rPr>
              <w:t>ChE</w:t>
            </w:r>
            <w:proofErr w:type="spellEnd"/>
            <w:r w:rsidRPr="0060610A">
              <w:rPr>
                <w:rFonts w:ascii="Times New Roman" w:hAnsi="Times New Roman"/>
                <w:sz w:val="18"/>
                <w:szCs w:val="18"/>
              </w:rPr>
              <w:t xml:space="preserve">,  </w:t>
            </w:r>
            <w:proofErr w:type="spellStart"/>
            <w:r w:rsidRPr="0060610A">
              <w:rPr>
                <w:rFonts w:ascii="Times New Roman" w:hAnsi="Times New Roman"/>
                <w:sz w:val="18"/>
                <w:szCs w:val="18"/>
              </w:rPr>
              <w:t>EnvE</w:t>
            </w:r>
            <w:proofErr w:type="spellEnd"/>
            <w:r w:rsidRPr="0060610A">
              <w:rPr>
                <w:rFonts w:ascii="Times New Roman" w:hAnsi="Times New Roman"/>
                <w:sz w:val="18"/>
                <w:szCs w:val="18"/>
              </w:rPr>
              <w:t xml:space="preserve">, MSE, PTFE </w:t>
            </w:r>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55"/>
              <w:rPr>
                <w:sz w:val="18"/>
                <w:szCs w:val="18"/>
              </w:rPr>
            </w:pPr>
            <w:r w:rsidRPr="0060610A">
              <w:rPr>
                <w:sz w:val="18"/>
                <w:szCs w:val="18"/>
              </w:rPr>
              <w:t>Physics I (PHYS 2221K)</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Required for all Engineering Majors</w:t>
            </w:r>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55"/>
              <w:rPr>
                <w:sz w:val="18"/>
                <w:szCs w:val="18"/>
              </w:rPr>
            </w:pPr>
            <w:r w:rsidRPr="0060610A">
              <w:rPr>
                <w:sz w:val="18"/>
                <w:szCs w:val="18"/>
              </w:rPr>
              <w:t>Physics II (PHYS 2222K)</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Required for all Engineering Majors</w:t>
            </w:r>
          </w:p>
        </w:tc>
      </w:tr>
      <w:tr w:rsidR="00B446B4" w:rsidRPr="00381FB9" w:rsidTr="0071188B">
        <w:tc>
          <w:tcPr>
            <w:tcW w:w="3687" w:type="dxa"/>
            <w:vAlign w:val="bottom"/>
          </w:tcPr>
          <w:p w:rsidR="00B446B4" w:rsidRPr="0060610A" w:rsidRDefault="00B446B4" w:rsidP="00B446B4">
            <w:pPr>
              <w:pStyle w:val="NormalWeb"/>
              <w:spacing w:before="0" w:beforeAutospacing="0" w:after="0" w:afterAutospacing="0"/>
              <w:ind w:left="355"/>
              <w:rPr>
                <w:sz w:val="18"/>
                <w:szCs w:val="18"/>
              </w:rPr>
            </w:pPr>
            <w:r w:rsidRPr="0060610A">
              <w:rPr>
                <w:sz w:val="18"/>
                <w:szCs w:val="18"/>
              </w:rPr>
              <w:t>Science Elective I</w:t>
            </w:r>
          </w:p>
        </w:tc>
        <w:tc>
          <w:tcPr>
            <w:tcW w:w="5781" w:type="dxa"/>
          </w:tcPr>
          <w:p w:rsidR="00B446B4" w:rsidRPr="009D36A0" w:rsidRDefault="00B446B4" w:rsidP="00B446B4">
            <w:pPr>
              <w:spacing w:after="0"/>
              <w:rPr>
                <w:rFonts w:ascii="Times New Roman" w:hAnsi="Times New Roman"/>
                <w:sz w:val="18"/>
                <w:szCs w:val="18"/>
                <w:lang w:val="fr-MC"/>
              </w:rPr>
            </w:pPr>
            <w:r w:rsidRPr="009D36A0">
              <w:rPr>
                <w:rFonts w:ascii="Times New Roman" w:hAnsi="Times New Roman"/>
                <w:sz w:val="18"/>
                <w:szCs w:val="18"/>
                <w:lang w:val="fr-MC"/>
              </w:rPr>
              <w:t xml:space="preserve">AE*, CE, </w:t>
            </w:r>
            <w:proofErr w:type="spellStart"/>
            <w:r w:rsidRPr="009D36A0">
              <w:rPr>
                <w:rFonts w:ascii="Times New Roman" w:hAnsi="Times New Roman"/>
                <w:sz w:val="18"/>
                <w:szCs w:val="18"/>
                <w:lang w:val="fr-MC"/>
              </w:rPr>
              <w:t>EnvE</w:t>
            </w:r>
            <w:proofErr w:type="spellEnd"/>
            <w:r w:rsidRPr="009D36A0">
              <w:rPr>
                <w:rFonts w:ascii="Times New Roman" w:hAnsi="Times New Roman"/>
                <w:sz w:val="18"/>
                <w:szCs w:val="18"/>
                <w:lang w:val="fr-MC"/>
              </w:rPr>
              <w:t xml:space="preserve">, EE, </w:t>
            </w:r>
            <w:proofErr w:type="spellStart"/>
            <w:r w:rsidRPr="009D36A0">
              <w:rPr>
                <w:rFonts w:ascii="Times New Roman" w:hAnsi="Times New Roman"/>
                <w:sz w:val="18"/>
                <w:szCs w:val="18"/>
                <w:lang w:val="fr-MC"/>
              </w:rPr>
              <w:t>CmpE</w:t>
            </w:r>
            <w:proofErr w:type="spellEnd"/>
            <w:r w:rsidRPr="009D36A0">
              <w:rPr>
                <w:rFonts w:ascii="Times New Roman" w:hAnsi="Times New Roman"/>
                <w:sz w:val="18"/>
                <w:szCs w:val="18"/>
                <w:lang w:val="fr-MC"/>
              </w:rPr>
              <w:t xml:space="preserve">, </w:t>
            </w:r>
            <w:proofErr w:type="spellStart"/>
            <w:r w:rsidRPr="009D36A0">
              <w:rPr>
                <w:rFonts w:ascii="Times New Roman" w:hAnsi="Times New Roman"/>
                <w:sz w:val="18"/>
                <w:szCs w:val="18"/>
                <w:lang w:val="fr-MC"/>
              </w:rPr>
              <w:t>ISyE</w:t>
            </w:r>
            <w:proofErr w:type="spellEnd"/>
            <w:r w:rsidRPr="009D36A0">
              <w:rPr>
                <w:rFonts w:ascii="Times New Roman" w:hAnsi="Times New Roman"/>
                <w:sz w:val="18"/>
                <w:szCs w:val="18"/>
                <w:lang w:val="fr-MC"/>
              </w:rPr>
              <w:t xml:space="preserve">,  ME, NRE, </w:t>
            </w:r>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55"/>
              <w:rPr>
                <w:sz w:val="18"/>
                <w:szCs w:val="18"/>
              </w:rPr>
            </w:pPr>
            <w:r w:rsidRPr="0060610A">
              <w:rPr>
                <w:sz w:val="18"/>
                <w:szCs w:val="18"/>
              </w:rPr>
              <w:t>Science Elective II</w:t>
            </w:r>
          </w:p>
        </w:tc>
        <w:tc>
          <w:tcPr>
            <w:tcW w:w="5781" w:type="dxa"/>
          </w:tcPr>
          <w:p w:rsidR="00B446B4" w:rsidRPr="0060610A" w:rsidRDefault="00B446B4" w:rsidP="00B446B4">
            <w:pPr>
              <w:spacing w:after="0"/>
              <w:rPr>
                <w:rFonts w:ascii="Times New Roman" w:hAnsi="Times New Roman"/>
                <w:sz w:val="18"/>
                <w:szCs w:val="18"/>
              </w:rPr>
            </w:pPr>
            <w:proofErr w:type="spellStart"/>
            <w:r w:rsidRPr="0060610A">
              <w:rPr>
                <w:rFonts w:ascii="Times New Roman" w:hAnsi="Times New Roman"/>
                <w:sz w:val="18"/>
                <w:szCs w:val="18"/>
              </w:rPr>
              <w:t>ISyE</w:t>
            </w:r>
            <w:proofErr w:type="spellEnd"/>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55"/>
              <w:rPr>
                <w:sz w:val="18"/>
                <w:szCs w:val="18"/>
              </w:rPr>
            </w:pPr>
            <w:r w:rsidRPr="0060610A">
              <w:rPr>
                <w:sz w:val="18"/>
                <w:szCs w:val="18"/>
              </w:rPr>
              <w:t>Computer Science I (CS 1371)</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Required for all Engineering Majors*</w:t>
            </w:r>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55"/>
              <w:rPr>
                <w:sz w:val="18"/>
                <w:szCs w:val="18"/>
              </w:rPr>
            </w:pPr>
            <w:r w:rsidRPr="0060610A">
              <w:rPr>
                <w:sz w:val="18"/>
                <w:szCs w:val="18"/>
              </w:rPr>
              <w:t>English Comp I (ENG 1101)</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Required for all Engineering Majors</w:t>
            </w:r>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55"/>
              <w:rPr>
                <w:sz w:val="18"/>
                <w:szCs w:val="18"/>
              </w:rPr>
            </w:pPr>
            <w:r w:rsidRPr="0060610A">
              <w:rPr>
                <w:sz w:val="18"/>
                <w:szCs w:val="18"/>
              </w:rPr>
              <w:t>English Comp II (ENG 1102)</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Required for all Engineering Majors</w:t>
            </w:r>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3"/>
              <w:rPr>
                <w:b/>
                <w:sz w:val="18"/>
                <w:szCs w:val="18"/>
              </w:rPr>
            </w:pPr>
            <w:r w:rsidRPr="0060610A">
              <w:rPr>
                <w:b/>
                <w:sz w:val="18"/>
                <w:szCs w:val="18"/>
              </w:rPr>
              <w:t>ASU RETP Required Courses</w:t>
            </w:r>
          </w:p>
        </w:tc>
        <w:tc>
          <w:tcPr>
            <w:tcW w:w="5781" w:type="dxa"/>
          </w:tcPr>
          <w:p w:rsidR="00B446B4" w:rsidRPr="0060610A" w:rsidRDefault="00B446B4" w:rsidP="00B446B4">
            <w:pPr>
              <w:spacing w:after="0"/>
              <w:rPr>
                <w:rFonts w:ascii="Times New Roman" w:hAnsi="Times New Roman"/>
                <w:sz w:val="18"/>
                <w:szCs w:val="18"/>
              </w:rPr>
            </w:pPr>
          </w:p>
        </w:tc>
      </w:tr>
      <w:tr w:rsidR="00B446B4" w:rsidRPr="009A056E" w:rsidTr="0071188B">
        <w:tc>
          <w:tcPr>
            <w:tcW w:w="3687" w:type="dxa"/>
            <w:vAlign w:val="bottom"/>
          </w:tcPr>
          <w:p w:rsidR="00B446B4" w:rsidRPr="0060610A" w:rsidRDefault="00B446B4" w:rsidP="00B446B4">
            <w:pPr>
              <w:spacing w:after="0"/>
              <w:ind w:left="360"/>
              <w:rPr>
                <w:rFonts w:ascii="Times New Roman" w:hAnsi="Times New Roman"/>
                <w:sz w:val="18"/>
                <w:szCs w:val="18"/>
              </w:rPr>
            </w:pPr>
            <w:r w:rsidRPr="0060610A">
              <w:rPr>
                <w:rFonts w:ascii="Times New Roman" w:hAnsi="Times New Roman"/>
                <w:sz w:val="18"/>
                <w:szCs w:val="18"/>
              </w:rPr>
              <w:t>US &amp; GA  Gov (POLS 1101)</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Required for all Engineering Majors</w:t>
            </w:r>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60"/>
              <w:rPr>
                <w:sz w:val="18"/>
                <w:szCs w:val="18"/>
              </w:rPr>
            </w:pPr>
            <w:r w:rsidRPr="0060610A">
              <w:rPr>
                <w:sz w:val="18"/>
                <w:szCs w:val="18"/>
              </w:rPr>
              <w:t>Macro or Microeconomics</w:t>
            </w:r>
          </w:p>
          <w:p w:rsidR="00B446B4" w:rsidRPr="0060610A" w:rsidRDefault="00B446B4" w:rsidP="00B446B4">
            <w:pPr>
              <w:pStyle w:val="NormalWeb"/>
              <w:spacing w:before="0" w:beforeAutospacing="0" w:after="0" w:afterAutospacing="0"/>
              <w:ind w:left="360"/>
              <w:rPr>
                <w:color w:val="003366"/>
                <w:sz w:val="18"/>
                <w:szCs w:val="18"/>
              </w:rPr>
            </w:pPr>
            <w:r w:rsidRPr="0060610A">
              <w:rPr>
                <w:sz w:val="18"/>
                <w:szCs w:val="18"/>
              </w:rPr>
              <w:t xml:space="preserve"> (ECON 2105 or 2106)</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Required for all Engineering Majors</w:t>
            </w:r>
          </w:p>
        </w:tc>
      </w:tr>
      <w:tr w:rsidR="00B446B4" w:rsidRPr="009A056E" w:rsidTr="0071188B">
        <w:tc>
          <w:tcPr>
            <w:tcW w:w="3687" w:type="dxa"/>
            <w:vAlign w:val="bottom"/>
          </w:tcPr>
          <w:p w:rsidR="00B446B4" w:rsidRPr="0060610A" w:rsidRDefault="00B446B4" w:rsidP="00B446B4">
            <w:pPr>
              <w:spacing w:after="0"/>
              <w:ind w:left="360"/>
              <w:rPr>
                <w:rFonts w:ascii="Times New Roman" w:hAnsi="Times New Roman"/>
                <w:sz w:val="18"/>
                <w:szCs w:val="18"/>
              </w:rPr>
            </w:pPr>
            <w:r w:rsidRPr="0060610A">
              <w:rPr>
                <w:rFonts w:ascii="Times New Roman" w:hAnsi="Times New Roman"/>
                <w:sz w:val="18"/>
                <w:szCs w:val="18"/>
              </w:rPr>
              <w:t>Engineering Computing (ENGR 1200)</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Required for all Engineering Majors*</w:t>
            </w:r>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60"/>
              <w:rPr>
                <w:color w:val="003366"/>
                <w:sz w:val="18"/>
                <w:szCs w:val="18"/>
              </w:rPr>
            </w:pPr>
            <w:r w:rsidRPr="0060610A">
              <w:rPr>
                <w:sz w:val="18"/>
                <w:szCs w:val="18"/>
              </w:rPr>
              <w:t>Engineering Graphics (ENGR 1203)</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AE, CE, ME</w:t>
            </w:r>
          </w:p>
        </w:tc>
      </w:tr>
      <w:tr w:rsidR="00B446B4" w:rsidRPr="009A056E" w:rsidTr="0071188B">
        <w:tc>
          <w:tcPr>
            <w:tcW w:w="3687" w:type="dxa"/>
            <w:vAlign w:val="bottom"/>
          </w:tcPr>
          <w:p w:rsidR="00B446B4" w:rsidRPr="0060610A" w:rsidRDefault="00B446B4" w:rsidP="00B446B4">
            <w:pPr>
              <w:spacing w:after="0"/>
              <w:ind w:left="360"/>
              <w:rPr>
                <w:rFonts w:ascii="Times New Roman" w:hAnsi="Times New Roman"/>
                <w:sz w:val="18"/>
                <w:szCs w:val="18"/>
              </w:rPr>
            </w:pPr>
            <w:r w:rsidRPr="0060610A">
              <w:rPr>
                <w:rFonts w:ascii="Times New Roman" w:hAnsi="Times New Roman"/>
                <w:sz w:val="18"/>
                <w:szCs w:val="18"/>
              </w:rPr>
              <w:t>Principles of Engineering</w:t>
            </w:r>
          </w:p>
          <w:p w:rsidR="00B446B4" w:rsidRPr="0060610A" w:rsidRDefault="00B446B4" w:rsidP="00B446B4">
            <w:pPr>
              <w:spacing w:after="0"/>
              <w:ind w:left="360"/>
              <w:rPr>
                <w:rFonts w:ascii="Times New Roman" w:hAnsi="Times New Roman"/>
                <w:sz w:val="18"/>
                <w:szCs w:val="18"/>
              </w:rPr>
            </w:pPr>
            <w:r w:rsidRPr="0060610A">
              <w:rPr>
                <w:rFonts w:ascii="Times New Roman" w:hAnsi="Times New Roman"/>
                <w:sz w:val="18"/>
                <w:szCs w:val="18"/>
              </w:rPr>
              <w:t>Analysis &amp; Design (ENGR 1103)</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Required for all Engineering Majors</w:t>
            </w:r>
          </w:p>
        </w:tc>
      </w:tr>
      <w:tr w:rsidR="00B446B4" w:rsidRPr="009A056E" w:rsidTr="0071188B">
        <w:tc>
          <w:tcPr>
            <w:tcW w:w="3687" w:type="dxa"/>
            <w:vAlign w:val="bottom"/>
          </w:tcPr>
          <w:p w:rsidR="00B446B4" w:rsidRPr="0060610A" w:rsidRDefault="00B446B4" w:rsidP="00B446B4">
            <w:pPr>
              <w:spacing w:after="0"/>
              <w:ind w:left="360" w:right="-720"/>
              <w:rPr>
                <w:rFonts w:ascii="Times New Roman" w:hAnsi="Times New Roman"/>
                <w:sz w:val="18"/>
                <w:szCs w:val="18"/>
              </w:rPr>
            </w:pPr>
            <w:r w:rsidRPr="0060610A">
              <w:rPr>
                <w:rFonts w:ascii="Times New Roman" w:hAnsi="Times New Roman"/>
                <w:sz w:val="18"/>
                <w:szCs w:val="18"/>
              </w:rPr>
              <w:t>Introduction to</w:t>
            </w:r>
          </w:p>
          <w:p w:rsidR="00B446B4" w:rsidRPr="0060610A" w:rsidRDefault="00B446B4" w:rsidP="00B446B4">
            <w:pPr>
              <w:spacing w:after="0"/>
              <w:ind w:left="360"/>
              <w:rPr>
                <w:rFonts w:ascii="Times New Roman" w:hAnsi="Times New Roman"/>
                <w:sz w:val="18"/>
                <w:szCs w:val="18"/>
              </w:rPr>
            </w:pPr>
            <w:r w:rsidRPr="0060610A">
              <w:rPr>
                <w:rFonts w:ascii="Times New Roman" w:hAnsi="Times New Roman"/>
                <w:sz w:val="18"/>
                <w:szCs w:val="18"/>
              </w:rPr>
              <w:t>Engineering Materials (ENGR 2001)</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Required for all Engineering Majors</w:t>
            </w:r>
          </w:p>
        </w:tc>
      </w:tr>
      <w:tr w:rsidR="00B446B4" w:rsidRPr="009A056E" w:rsidTr="0071188B">
        <w:tc>
          <w:tcPr>
            <w:tcW w:w="3687" w:type="dxa"/>
            <w:vAlign w:val="bottom"/>
          </w:tcPr>
          <w:p w:rsidR="00B446B4" w:rsidRPr="0060610A" w:rsidRDefault="00B446B4" w:rsidP="00B446B4">
            <w:pPr>
              <w:spacing w:after="0"/>
              <w:ind w:left="360"/>
              <w:rPr>
                <w:rFonts w:ascii="Times New Roman" w:hAnsi="Times New Roman"/>
                <w:sz w:val="18"/>
                <w:szCs w:val="18"/>
              </w:rPr>
            </w:pPr>
            <w:r w:rsidRPr="0060610A">
              <w:rPr>
                <w:rFonts w:ascii="Times New Roman" w:hAnsi="Times New Roman"/>
                <w:sz w:val="18"/>
                <w:szCs w:val="18"/>
              </w:rPr>
              <w:t>Engineering Statics (ENGR 2201)</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Required for all Engineering Majors</w:t>
            </w:r>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60"/>
              <w:rPr>
                <w:color w:val="003366"/>
                <w:sz w:val="18"/>
                <w:szCs w:val="18"/>
              </w:rPr>
            </w:pPr>
            <w:r w:rsidRPr="0060610A">
              <w:rPr>
                <w:sz w:val="18"/>
                <w:szCs w:val="18"/>
              </w:rPr>
              <w:t>Introduction to Computer Engineering (CSCI 2030)</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 xml:space="preserve">EE, </w:t>
            </w:r>
            <w:proofErr w:type="spellStart"/>
            <w:r w:rsidRPr="0060610A">
              <w:rPr>
                <w:rFonts w:ascii="Times New Roman" w:hAnsi="Times New Roman"/>
                <w:sz w:val="18"/>
                <w:szCs w:val="18"/>
              </w:rPr>
              <w:t>CmpE</w:t>
            </w:r>
            <w:proofErr w:type="spellEnd"/>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60"/>
              <w:rPr>
                <w:sz w:val="18"/>
                <w:szCs w:val="18"/>
              </w:rPr>
            </w:pPr>
            <w:r w:rsidRPr="0060610A">
              <w:rPr>
                <w:sz w:val="18"/>
                <w:szCs w:val="18"/>
              </w:rPr>
              <w:t>Discrete Mathematics (MATH 3112)</w:t>
            </w:r>
          </w:p>
        </w:tc>
        <w:tc>
          <w:tcPr>
            <w:tcW w:w="5781" w:type="dxa"/>
          </w:tcPr>
          <w:p w:rsidR="00B446B4" w:rsidRPr="0060610A" w:rsidRDefault="00B446B4" w:rsidP="00B446B4">
            <w:pPr>
              <w:spacing w:after="0"/>
              <w:rPr>
                <w:rFonts w:ascii="Times New Roman" w:hAnsi="Times New Roman"/>
                <w:sz w:val="18"/>
                <w:szCs w:val="18"/>
              </w:rPr>
            </w:pPr>
            <w:proofErr w:type="spellStart"/>
            <w:r w:rsidRPr="0060610A">
              <w:rPr>
                <w:rFonts w:ascii="Times New Roman" w:hAnsi="Times New Roman"/>
                <w:sz w:val="18"/>
                <w:szCs w:val="18"/>
              </w:rPr>
              <w:t>ISyE</w:t>
            </w:r>
            <w:proofErr w:type="spellEnd"/>
          </w:p>
        </w:tc>
      </w:tr>
      <w:tr w:rsidR="00B446B4" w:rsidRPr="00381FB9" w:rsidTr="0071188B">
        <w:tc>
          <w:tcPr>
            <w:tcW w:w="3687" w:type="dxa"/>
            <w:vAlign w:val="bottom"/>
          </w:tcPr>
          <w:p w:rsidR="00B446B4" w:rsidRPr="0060610A" w:rsidRDefault="00B446B4" w:rsidP="00B446B4">
            <w:pPr>
              <w:pStyle w:val="NormalWeb"/>
              <w:spacing w:before="0" w:beforeAutospacing="0" w:after="0" w:afterAutospacing="0"/>
              <w:ind w:left="360"/>
              <w:rPr>
                <w:sz w:val="18"/>
                <w:szCs w:val="18"/>
              </w:rPr>
            </w:pPr>
            <w:r w:rsidRPr="0060610A">
              <w:rPr>
                <w:sz w:val="18"/>
                <w:szCs w:val="18"/>
              </w:rPr>
              <w:t>Mathematical Statistics (MATH 3314)</w:t>
            </w:r>
          </w:p>
        </w:tc>
        <w:tc>
          <w:tcPr>
            <w:tcW w:w="5781" w:type="dxa"/>
          </w:tcPr>
          <w:p w:rsidR="00B446B4" w:rsidRPr="009D36A0" w:rsidRDefault="00B446B4" w:rsidP="00B446B4">
            <w:pPr>
              <w:spacing w:after="0"/>
              <w:rPr>
                <w:rFonts w:ascii="Times New Roman" w:hAnsi="Times New Roman"/>
                <w:sz w:val="18"/>
                <w:szCs w:val="18"/>
                <w:lang w:val="fr-MC"/>
              </w:rPr>
            </w:pPr>
            <w:r w:rsidRPr="009D36A0">
              <w:rPr>
                <w:rFonts w:ascii="Times New Roman" w:hAnsi="Times New Roman"/>
                <w:sz w:val="18"/>
                <w:szCs w:val="18"/>
                <w:lang w:val="fr-MC"/>
              </w:rPr>
              <w:t xml:space="preserve">AE, BME, CE, EE, </w:t>
            </w:r>
            <w:proofErr w:type="spellStart"/>
            <w:r w:rsidRPr="009D36A0">
              <w:rPr>
                <w:rFonts w:ascii="Times New Roman" w:hAnsi="Times New Roman"/>
                <w:sz w:val="18"/>
                <w:szCs w:val="18"/>
                <w:lang w:val="fr-MC"/>
              </w:rPr>
              <w:t>CmpE</w:t>
            </w:r>
            <w:proofErr w:type="spellEnd"/>
            <w:r w:rsidRPr="009D36A0">
              <w:rPr>
                <w:rFonts w:ascii="Times New Roman" w:hAnsi="Times New Roman"/>
                <w:sz w:val="18"/>
                <w:szCs w:val="18"/>
                <w:lang w:val="fr-MC"/>
              </w:rPr>
              <w:t>, ME</w:t>
            </w:r>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60"/>
              <w:rPr>
                <w:sz w:val="18"/>
                <w:szCs w:val="18"/>
              </w:rPr>
            </w:pPr>
            <w:r w:rsidRPr="0060610A">
              <w:rPr>
                <w:sz w:val="18"/>
                <w:szCs w:val="18"/>
              </w:rPr>
              <w:t>General Psychology (PSYC 1101)</w:t>
            </w:r>
          </w:p>
        </w:tc>
        <w:tc>
          <w:tcPr>
            <w:tcW w:w="5781" w:type="dxa"/>
          </w:tcPr>
          <w:p w:rsidR="00B446B4" w:rsidRPr="0060610A" w:rsidRDefault="00B446B4" w:rsidP="00B446B4">
            <w:pPr>
              <w:spacing w:after="0"/>
              <w:rPr>
                <w:rFonts w:ascii="Times New Roman" w:hAnsi="Times New Roman"/>
                <w:sz w:val="18"/>
                <w:szCs w:val="18"/>
              </w:rPr>
            </w:pPr>
            <w:proofErr w:type="spellStart"/>
            <w:r w:rsidRPr="0060610A">
              <w:rPr>
                <w:rFonts w:ascii="Times New Roman" w:hAnsi="Times New Roman"/>
                <w:sz w:val="18"/>
                <w:szCs w:val="18"/>
              </w:rPr>
              <w:t>ISyE</w:t>
            </w:r>
            <w:proofErr w:type="spellEnd"/>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60"/>
              <w:rPr>
                <w:sz w:val="18"/>
                <w:szCs w:val="18"/>
              </w:rPr>
            </w:pPr>
            <w:r w:rsidRPr="0060610A">
              <w:rPr>
                <w:sz w:val="18"/>
                <w:szCs w:val="18"/>
              </w:rPr>
              <w:t>Organic Chemistry I (CHEM 2301K)</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 xml:space="preserve">BME, </w:t>
            </w:r>
            <w:proofErr w:type="spellStart"/>
            <w:r w:rsidRPr="0060610A">
              <w:rPr>
                <w:rFonts w:ascii="Times New Roman" w:hAnsi="Times New Roman"/>
                <w:sz w:val="18"/>
                <w:szCs w:val="18"/>
              </w:rPr>
              <w:t>ChE</w:t>
            </w:r>
            <w:proofErr w:type="spellEnd"/>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60"/>
              <w:rPr>
                <w:sz w:val="18"/>
                <w:szCs w:val="18"/>
              </w:rPr>
            </w:pPr>
            <w:r w:rsidRPr="0060610A">
              <w:rPr>
                <w:sz w:val="18"/>
                <w:szCs w:val="18"/>
              </w:rPr>
              <w:t>Organic Chemistry II (CHEM 2302K)</w:t>
            </w:r>
          </w:p>
        </w:tc>
        <w:tc>
          <w:tcPr>
            <w:tcW w:w="5781" w:type="dxa"/>
          </w:tcPr>
          <w:p w:rsidR="00B446B4" w:rsidRPr="0060610A" w:rsidRDefault="00B446B4" w:rsidP="00B446B4">
            <w:pPr>
              <w:spacing w:after="0"/>
              <w:rPr>
                <w:rFonts w:ascii="Times New Roman" w:hAnsi="Times New Roman"/>
                <w:sz w:val="18"/>
                <w:szCs w:val="18"/>
              </w:rPr>
            </w:pPr>
            <w:proofErr w:type="spellStart"/>
            <w:r w:rsidRPr="0060610A">
              <w:rPr>
                <w:rFonts w:ascii="Times New Roman" w:hAnsi="Times New Roman"/>
                <w:sz w:val="18"/>
                <w:szCs w:val="18"/>
              </w:rPr>
              <w:t>ChE</w:t>
            </w:r>
            <w:proofErr w:type="spellEnd"/>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60"/>
              <w:rPr>
                <w:sz w:val="18"/>
                <w:szCs w:val="18"/>
              </w:rPr>
            </w:pPr>
            <w:r w:rsidRPr="0060610A">
              <w:rPr>
                <w:sz w:val="18"/>
                <w:szCs w:val="18"/>
              </w:rPr>
              <w:t>Physical Chemistry I (CHEM 3222K</w:t>
            </w:r>
          </w:p>
        </w:tc>
        <w:tc>
          <w:tcPr>
            <w:tcW w:w="5781" w:type="dxa"/>
          </w:tcPr>
          <w:p w:rsidR="00B446B4" w:rsidRPr="0060610A" w:rsidRDefault="00B446B4" w:rsidP="00B446B4">
            <w:pPr>
              <w:spacing w:after="0"/>
              <w:rPr>
                <w:rFonts w:ascii="Times New Roman" w:hAnsi="Times New Roman"/>
                <w:sz w:val="18"/>
                <w:szCs w:val="18"/>
              </w:rPr>
            </w:pPr>
            <w:proofErr w:type="spellStart"/>
            <w:r w:rsidRPr="0060610A">
              <w:rPr>
                <w:rFonts w:ascii="Times New Roman" w:hAnsi="Times New Roman"/>
                <w:sz w:val="18"/>
                <w:szCs w:val="18"/>
              </w:rPr>
              <w:t>ChE</w:t>
            </w:r>
            <w:proofErr w:type="spellEnd"/>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60"/>
              <w:rPr>
                <w:sz w:val="18"/>
                <w:szCs w:val="18"/>
              </w:rPr>
            </w:pPr>
            <w:r w:rsidRPr="0060610A">
              <w:rPr>
                <w:sz w:val="18"/>
                <w:szCs w:val="18"/>
              </w:rPr>
              <w:t>Physical Chemistry II CHEM 3221K)</w:t>
            </w:r>
          </w:p>
        </w:tc>
        <w:tc>
          <w:tcPr>
            <w:tcW w:w="5781" w:type="dxa"/>
          </w:tcPr>
          <w:p w:rsidR="00B446B4" w:rsidRPr="0060610A" w:rsidRDefault="00B446B4" w:rsidP="00B446B4">
            <w:pPr>
              <w:spacing w:after="0"/>
              <w:rPr>
                <w:rFonts w:ascii="Times New Roman" w:hAnsi="Times New Roman"/>
                <w:sz w:val="18"/>
                <w:szCs w:val="18"/>
              </w:rPr>
            </w:pPr>
            <w:proofErr w:type="spellStart"/>
            <w:r w:rsidRPr="0060610A">
              <w:rPr>
                <w:rFonts w:ascii="Times New Roman" w:hAnsi="Times New Roman"/>
                <w:sz w:val="18"/>
                <w:szCs w:val="18"/>
              </w:rPr>
              <w:t>ChE</w:t>
            </w:r>
            <w:proofErr w:type="spellEnd"/>
          </w:p>
        </w:tc>
      </w:tr>
      <w:tr w:rsidR="00B446B4" w:rsidRPr="009A056E" w:rsidTr="0071188B">
        <w:tc>
          <w:tcPr>
            <w:tcW w:w="3687" w:type="dxa"/>
            <w:vAlign w:val="bottom"/>
          </w:tcPr>
          <w:p w:rsidR="00B446B4" w:rsidRPr="0060610A" w:rsidRDefault="00B446B4" w:rsidP="00B446B4">
            <w:pPr>
              <w:pStyle w:val="NormalWeb"/>
              <w:spacing w:before="0" w:beforeAutospacing="0" w:after="0" w:afterAutospacing="0"/>
              <w:ind w:left="360"/>
              <w:rPr>
                <w:sz w:val="18"/>
                <w:szCs w:val="18"/>
              </w:rPr>
            </w:pPr>
            <w:r w:rsidRPr="0060610A">
              <w:rPr>
                <w:sz w:val="18"/>
                <w:szCs w:val="18"/>
              </w:rPr>
              <w:t>Biochemistry (CHEM 3250)</w:t>
            </w:r>
          </w:p>
        </w:tc>
        <w:tc>
          <w:tcPr>
            <w:tcW w:w="5781" w:type="dxa"/>
          </w:tcPr>
          <w:p w:rsidR="00B446B4" w:rsidRPr="0060610A" w:rsidRDefault="00B446B4" w:rsidP="00B446B4">
            <w:pPr>
              <w:spacing w:after="0"/>
              <w:rPr>
                <w:rFonts w:ascii="Times New Roman" w:hAnsi="Times New Roman"/>
                <w:sz w:val="18"/>
                <w:szCs w:val="18"/>
              </w:rPr>
            </w:pPr>
            <w:r w:rsidRPr="0060610A">
              <w:rPr>
                <w:rFonts w:ascii="Times New Roman" w:hAnsi="Times New Roman"/>
                <w:sz w:val="18"/>
                <w:szCs w:val="18"/>
              </w:rPr>
              <w:t>BME</w:t>
            </w:r>
          </w:p>
        </w:tc>
      </w:tr>
      <w:tr w:rsidR="00B446B4" w:rsidRPr="009A056E" w:rsidTr="0071188B">
        <w:tc>
          <w:tcPr>
            <w:tcW w:w="3687" w:type="dxa"/>
          </w:tcPr>
          <w:p w:rsidR="00B446B4" w:rsidRPr="0060610A" w:rsidRDefault="00B446B4" w:rsidP="00B446B4">
            <w:pPr>
              <w:spacing w:after="0"/>
              <w:ind w:left="360"/>
              <w:rPr>
                <w:rFonts w:ascii="Times New Roman" w:hAnsi="Times New Roman"/>
                <w:sz w:val="18"/>
                <w:szCs w:val="18"/>
              </w:rPr>
            </w:pPr>
          </w:p>
        </w:tc>
        <w:tc>
          <w:tcPr>
            <w:tcW w:w="5781" w:type="dxa"/>
          </w:tcPr>
          <w:p w:rsidR="00B446B4" w:rsidRPr="0060610A" w:rsidRDefault="00B446B4" w:rsidP="00B446B4">
            <w:pPr>
              <w:spacing w:after="0"/>
              <w:rPr>
                <w:rFonts w:ascii="Times New Roman" w:hAnsi="Times New Roman"/>
                <w:sz w:val="18"/>
                <w:szCs w:val="18"/>
              </w:rPr>
            </w:pPr>
          </w:p>
        </w:tc>
      </w:tr>
    </w:tbl>
    <w:p w:rsidR="00510B4A" w:rsidRDefault="00510B4A"/>
    <w:p w:rsidR="00510B4A" w:rsidRDefault="00510B4A"/>
    <w:p w:rsidR="00510B4A" w:rsidRDefault="00510B4A"/>
    <w:p w:rsidR="00510B4A" w:rsidRDefault="00510B4A"/>
    <w:p w:rsidR="00510B4A" w:rsidRDefault="00510B4A"/>
    <w:p w:rsidR="00B446B4" w:rsidRDefault="00B446B4" w:rsidP="00B446B4">
      <w:pPr>
        <w:spacing w:after="0"/>
        <w:ind w:left="630" w:right="-720"/>
        <w:rPr>
          <w:rFonts w:ascii="Times New Roman" w:hAnsi="Times New Roman"/>
          <w:sz w:val="18"/>
          <w:szCs w:val="18"/>
        </w:rPr>
      </w:pPr>
    </w:p>
    <w:p w:rsidR="00510B4A" w:rsidRDefault="00510B4A"/>
    <w:p w:rsidR="00510B4A" w:rsidRDefault="00510B4A"/>
    <w:p w:rsidR="00510B4A" w:rsidRDefault="00510B4A"/>
    <w:p w:rsidR="00510B4A" w:rsidRDefault="00510B4A"/>
    <w:p w:rsidR="00510B4A" w:rsidRDefault="00510B4A"/>
    <w:p w:rsidR="00510B4A" w:rsidRDefault="00510B4A"/>
    <w:p w:rsidR="00510B4A" w:rsidRDefault="00510B4A"/>
    <w:p w:rsidR="00510B4A" w:rsidRDefault="00510B4A"/>
    <w:p w:rsidR="00510B4A" w:rsidRDefault="00510B4A"/>
    <w:p w:rsidR="00510B4A" w:rsidRDefault="00510B4A"/>
    <w:p w:rsidR="00510B4A" w:rsidRDefault="00510B4A"/>
    <w:p w:rsidR="00510B4A" w:rsidRDefault="00510B4A"/>
    <w:p w:rsidR="00E8550F" w:rsidRDefault="00E8550F"/>
    <w:p w:rsidR="00E8550F" w:rsidRDefault="00E8550F"/>
    <w:p w:rsidR="00E8550F" w:rsidRDefault="00E8550F"/>
    <w:p w:rsidR="00E8550F" w:rsidRDefault="00E8550F"/>
    <w:p w:rsidR="007D77D2" w:rsidRDefault="007D77D2"/>
    <w:p w:rsidR="00B446B4" w:rsidRDefault="00B446B4" w:rsidP="00B446B4">
      <w:pPr>
        <w:numPr>
          <w:ilvl w:val="0"/>
          <w:numId w:val="24"/>
        </w:numPr>
        <w:spacing w:after="0"/>
        <w:ind w:left="720" w:right="220" w:hanging="270"/>
        <w:jc w:val="both"/>
        <w:rPr>
          <w:rFonts w:ascii="Times New Roman" w:hAnsi="Times New Roman"/>
          <w:sz w:val="18"/>
          <w:szCs w:val="18"/>
        </w:rPr>
      </w:pPr>
      <w:r>
        <w:rPr>
          <w:rFonts w:ascii="Times New Roman" w:hAnsi="Times New Roman"/>
          <w:sz w:val="18"/>
          <w:szCs w:val="18"/>
        </w:rPr>
        <w:t>*</w:t>
      </w:r>
      <w:r w:rsidRPr="00567628">
        <w:rPr>
          <w:rFonts w:ascii="Times New Roman" w:hAnsi="Times New Roman"/>
          <w:sz w:val="18"/>
          <w:szCs w:val="18"/>
        </w:rPr>
        <w:t>Courses may be taken at Georgia Tech; however, it is recommended that they are completed prior to transferring to Tech for these majors if possible.</w:t>
      </w:r>
    </w:p>
    <w:p w:rsidR="00B446B4" w:rsidRDefault="00B446B4" w:rsidP="00B446B4">
      <w:pPr>
        <w:numPr>
          <w:ilvl w:val="0"/>
          <w:numId w:val="24"/>
        </w:numPr>
        <w:spacing w:after="0"/>
        <w:ind w:left="720" w:right="220" w:hanging="270"/>
        <w:jc w:val="both"/>
        <w:rPr>
          <w:rFonts w:ascii="Times New Roman" w:hAnsi="Times New Roman"/>
          <w:sz w:val="18"/>
          <w:szCs w:val="18"/>
        </w:rPr>
      </w:pPr>
      <w:r w:rsidRPr="00776171">
        <w:rPr>
          <w:rFonts w:ascii="Times New Roman" w:hAnsi="Times New Roman"/>
          <w:sz w:val="18"/>
          <w:szCs w:val="18"/>
        </w:rPr>
        <w:t>Science electives may be selected from Chemistry, Biology, Physics, Earth and Atmospheric Science, or other courses approved by the engineering school.</w:t>
      </w:r>
    </w:p>
    <w:p w:rsidR="00B446B4" w:rsidRDefault="00B446B4" w:rsidP="00B446B4">
      <w:pPr>
        <w:numPr>
          <w:ilvl w:val="0"/>
          <w:numId w:val="24"/>
        </w:numPr>
        <w:spacing w:after="0"/>
        <w:ind w:left="720" w:right="220" w:hanging="270"/>
        <w:jc w:val="both"/>
        <w:rPr>
          <w:rFonts w:ascii="Times New Roman" w:hAnsi="Times New Roman"/>
          <w:sz w:val="18"/>
          <w:szCs w:val="18"/>
        </w:rPr>
      </w:pPr>
      <w:r w:rsidRPr="00776171">
        <w:rPr>
          <w:rFonts w:ascii="Times New Roman" w:hAnsi="Times New Roman"/>
          <w:sz w:val="18"/>
          <w:szCs w:val="18"/>
        </w:rPr>
        <w:t>Students may need to take College Algebra (MATH 1111) &amp; Pre-Calculus (MATH 1113) in order to take Calculus I (MATH 1211)</w:t>
      </w:r>
    </w:p>
    <w:p w:rsidR="00B446B4" w:rsidRDefault="00B446B4" w:rsidP="00B446B4">
      <w:pPr>
        <w:numPr>
          <w:ilvl w:val="0"/>
          <w:numId w:val="24"/>
        </w:numPr>
        <w:spacing w:after="0"/>
        <w:ind w:left="720" w:right="220" w:hanging="270"/>
        <w:jc w:val="both"/>
        <w:rPr>
          <w:rFonts w:ascii="Times New Roman" w:hAnsi="Times New Roman"/>
          <w:sz w:val="18"/>
          <w:szCs w:val="18"/>
        </w:rPr>
      </w:pPr>
      <w:r w:rsidRPr="00776171">
        <w:rPr>
          <w:rFonts w:ascii="Times New Roman" w:hAnsi="Times New Roman"/>
          <w:b/>
          <w:i/>
          <w:sz w:val="18"/>
          <w:szCs w:val="18"/>
          <w:u w:val="single"/>
        </w:rPr>
        <w:t xml:space="preserve">In order to guarantee transfer to Georgia Institute of Technology under Regents Engineering Transfer Program (RETP), a student must successfully finish the entire curriculum as described above and secure an overall GPA of at least 2.7 as well as Mathematics and Science GPA of at least 2.7.  </w:t>
      </w:r>
    </w:p>
    <w:p w:rsidR="00B446B4" w:rsidRPr="00776171" w:rsidRDefault="00B446B4" w:rsidP="00B446B4">
      <w:pPr>
        <w:numPr>
          <w:ilvl w:val="0"/>
          <w:numId w:val="24"/>
        </w:numPr>
        <w:spacing w:after="0"/>
        <w:ind w:left="720" w:right="220" w:hanging="270"/>
        <w:jc w:val="both"/>
        <w:rPr>
          <w:rFonts w:ascii="Times New Roman" w:hAnsi="Times New Roman"/>
          <w:sz w:val="18"/>
          <w:szCs w:val="18"/>
        </w:rPr>
      </w:pPr>
      <w:r w:rsidRPr="00776171">
        <w:rPr>
          <w:rFonts w:ascii="Times New Roman" w:hAnsi="Times New Roman"/>
          <w:sz w:val="18"/>
          <w:szCs w:val="18"/>
        </w:rPr>
        <w:t>As Georgia Tech follows a no forgiveness policy, in calculating GPA, grades in all courses are counted including those taken at other institutions and those repeated here at Albany State University in order to improve the previous grade.</w:t>
      </w:r>
    </w:p>
    <w:p w:rsidR="007D77D2" w:rsidRDefault="007D77D2"/>
    <w:p w:rsidR="007D77D2" w:rsidRDefault="007D77D2"/>
    <w:p w:rsidR="007D77D2" w:rsidRDefault="007D77D2"/>
    <w:p w:rsidR="007D77D2" w:rsidRDefault="007D77D2"/>
    <w:p w:rsidR="00B446B4" w:rsidRDefault="00B446B4" w:rsidP="00B446B4">
      <w:pPr>
        <w:widowControl w:val="0"/>
        <w:autoSpaceDE w:val="0"/>
        <w:autoSpaceDN w:val="0"/>
        <w:adjustRightInd w:val="0"/>
        <w:spacing w:after="0" w:line="200" w:lineRule="exact"/>
        <w:ind w:firstLine="180"/>
        <w:rPr>
          <w:rFonts w:ascii="Times New Roman" w:hAnsi="Times New Roman"/>
          <w:b/>
          <w:color w:val="000000"/>
          <w:sz w:val="20"/>
          <w:szCs w:val="20"/>
        </w:rPr>
      </w:pPr>
      <w:r w:rsidRPr="00567628">
        <w:rPr>
          <w:rFonts w:ascii="Times New Roman" w:hAnsi="Times New Roman"/>
          <w:b/>
          <w:color w:val="000000"/>
          <w:sz w:val="20"/>
          <w:szCs w:val="20"/>
        </w:rPr>
        <w:t>Dual Degree Requirements</w:t>
      </w:r>
    </w:p>
    <w:tbl>
      <w:tblPr>
        <w:tblpPr w:leftFromText="180" w:rightFromText="180" w:vertAnchor="text" w:horzAnchor="margin" w:tblpX="390" w:tblpY="283"/>
        <w:tblW w:w="0" w:type="auto"/>
        <w:tblLayout w:type="fixed"/>
        <w:tblCellMar>
          <w:left w:w="30" w:type="dxa"/>
          <w:right w:w="30" w:type="dxa"/>
        </w:tblCellMar>
        <w:tblLook w:val="0000"/>
      </w:tblPr>
      <w:tblGrid>
        <w:gridCol w:w="1032"/>
        <w:gridCol w:w="1032"/>
        <w:gridCol w:w="3353"/>
        <w:gridCol w:w="902"/>
        <w:gridCol w:w="3341"/>
      </w:tblGrid>
      <w:tr w:rsidR="00B446B4" w:rsidRPr="007E5B6C" w:rsidTr="00B446B4">
        <w:trPr>
          <w:trHeight w:val="305"/>
        </w:trPr>
        <w:tc>
          <w:tcPr>
            <w:tcW w:w="9660" w:type="dxa"/>
            <w:gridSpan w:val="5"/>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Pr>
                <w:rFonts w:ascii="Times New Roman" w:eastAsia="Calibri" w:hAnsi="Times New Roman"/>
                <w:b/>
                <w:bCs/>
                <w:color w:val="000000"/>
                <w:sz w:val="18"/>
                <w:szCs w:val="18"/>
              </w:rPr>
              <w:t xml:space="preserve">Additional Courses Required </w:t>
            </w:r>
            <w:r w:rsidRPr="007E5B6C">
              <w:rPr>
                <w:rFonts w:ascii="Times New Roman" w:eastAsia="Calibri" w:hAnsi="Times New Roman"/>
                <w:b/>
                <w:bCs/>
                <w:color w:val="000000"/>
                <w:sz w:val="18"/>
                <w:szCs w:val="18"/>
              </w:rPr>
              <w:t>for Dual Degree in Chemistry</w:t>
            </w:r>
          </w:p>
        </w:tc>
      </w:tr>
      <w:tr w:rsidR="00B446B4" w:rsidRPr="007E5B6C" w:rsidTr="0071188B">
        <w:trPr>
          <w:trHeight w:val="230"/>
        </w:trPr>
        <w:tc>
          <w:tcPr>
            <w:tcW w:w="5417" w:type="dxa"/>
            <w:gridSpan w:val="3"/>
          </w:tcPr>
          <w:p w:rsidR="00B446B4" w:rsidRPr="007E5B6C" w:rsidRDefault="00B446B4" w:rsidP="00B446B4">
            <w:pPr>
              <w:autoSpaceDE w:val="0"/>
              <w:autoSpaceDN w:val="0"/>
              <w:adjustRightInd w:val="0"/>
              <w:spacing w:after="0"/>
              <w:rPr>
                <w:rFonts w:ascii="Times New Roman" w:eastAsia="Calibri" w:hAnsi="Times New Roman"/>
                <w:color w:val="000000"/>
                <w:sz w:val="18"/>
                <w:szCs w:val="18"/>
              </w:rPr>
            </w:pPr>
            <w:r w:rsidRPr="007E5B6C">
              <w:rPr>
                <w:rFonts w:ascii="Times New Roman" w:eastAsia="Calibri" w:hAnsi="Times New Roman"/>
                <w:color w:val="000000"/>
                <w:sz w:val="18"/>
                <w:szCs w:val="18"/>
              </w:rPr>
              <w:t>Required Chemistry Courses</w:t>
            </w:r>
          </w:p>
        </w:tc>
        <w:tc>
          <w:tcPr>
            <w:tcW w:w="902"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Credits</w:t>
            </w:r>
          </w:p>
        </w:tc>
        <w:tc>
          <w:tcPr>
            <w:tcW w:w="3341"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Semester Offered</w:t>
            </w:r>
          </w:p>
        </w:tc>
      </w:tr>
      <w:tr w:rsidR="00B446B4" w:rsidRPr="007E5B6C" w:rsidTr="0071188B">
        <w:trPr>
          <w:trHeight w:val="235"/>
        </w:trPr>
        <w:tc>
          <w:tcPr>
            <w:tcW w:w="1032"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 xml:space="preserve">CHEM </w:t>
            </w:r>
          </w:p>
        </w:tc>
        <w:tc>
          <w:tcPr>
            <w:tcW w:w="1032"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1211K</w:t>
            </w:r>
          </w:p>
        </w:tc>
        <w:tc>
          <w:tcPr>
            <w:tcW w:w="3353" w:type="dxa"/>
          </w:tcPr>
          <w:p w:rsidR="00B446B4" w:rsidRPr="007E5B6C" w:rsidRDefault="00B446B4" w:rsidP="00B446B4">
            <w:pPr>
              <w:autoSpaceDE w:val="0"/>
              <w:autoSpaceDN w:val="0"/>
              <w:adjustRightInd w:val="0"/>
              <w:spacing w:after="0"/>
              <w:rPr>
                <w:rFonts w:ascii="Times New Roman" w:eastAsia="Calibri" w:hAnsi="Times New Roman"/>
                <w:color w:val="000000"/>
                <w:sz w:val="18"/>
                <w:szCs w:val="18"/>
              </w:rPr>
            </w:pPr>
            <w:r w:rsidRPr="007E5B6C">
              <w:rPr>
                <w:rFonts w:ascii="Times New Roman" w:eastAsia="Calibri" w:hAnsi="Times New Roman"/>
                <w:color w:val="000000"/>
                <w:sz w:val="18"/>
                <w:szCs w:val="18"/>
              </w:rPr>
              <w:t>General Chemistry I</w:t>
            </w:r>
          </w:p>
        </w:tc>
        <w:tc>
          <w:tcPr>
            <w:tcW w:w="902" w:type="dxa"/>
          </w:tcPr>
          <w:p w:rsidR="00B446B4" w:rsidRPr="007E5B6C" w:rsidRDefault="00B446B4" w:rsidP="00B446B4">
            <w:pPr>
              <w:autoSpaceDE w:val="0"/>
              <w:autoSpaceDN w:val="0"/>
              <w:adjustRightInd w:val="0"/>
              <w:spacing w:after="0"/>
              <w:jc w:val="center"/>
              <w:rPr>
                <w:rFonts w:ascii="Times New Roman" w:eastAsia="Calibri" w:hAnsi="Times New Roman"/>
                <w:color w:val="000000"/>
                <w:sz w:val="18"/>
                <w:szCs w:val="18"/>
              </w:rPr>
            </w:pPr>
            <w:r w:rsidRPr="007E5B6C">
              <w:rPr>
                <w:rFonts w:ascii="Times New Roman" w:eastAsia="Calibri" w:hAnsi="Times New Roman"/>
                <w:color w:val="000000"/>
                <w:sz w:val="18"/>
                <w:szCs w:val="18"/>
              </w:rPr>
              <w:t>4</w:t>
            </w:r>
          </w:p>
        </w:tc>
        <w:tc>
          <w:tcPr>
            <w:tcW w:w="3341"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Fall and Spring</w:t>
            </w:r>
          </w:p>
        </w:tc>
      </w:tr>
      <w:tr w:rsidR="00B446B4" w:rsidRPr="007E5B6C" w:rsidTr="0071188B">
        <w:trPr>
          <w:trHeight w:val="208"/>
        </w:trPr>
        <w:tc>
          <w:tcPr>
            <w:tcW w:w="1032"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 xml:space="preserve">CHEM </w:t>
            </w:r>
          </w:p>
        </w:tc>
        <w:tc>
          <w:tcPr>
            <w:tcW w:w="1032"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1212K</w:t>
            </w:r>
          </w:p>
        </w:tc>
        <w:tc>
          <w:tcPr>
            <w:tcW w:w="3353" w:type="dxa"/>
          </w:tcPr>
          <w:p w:rsidR="00B446B4" w:rsidRPr="007E5B6C" w:rsidRDefault="00B446B4" w:rsidP="00B446B4">
            <w:pPr>
              <w:autoSpaceDE w:val="0"/>
              <w:autoSpaceDN w:val="0"/>
              <w:adjustRightInd w:val="0"/>
              <w:spacing w:after="0"/>
              <w:rPr>
                <w:rFonts w:ascii="Times New Roman" w:eastAsia="Calibri" w:hAnsi="Times New Roman"/>
                <w:color w:val="000000"/>
                <w:sz w:val="18"/>
                <w:szCs w:val="18"/>
              </w:rPr>
            </w:pPr>
            <w:r w:rsidRPr="007E5B6C">
              <w:rPr>
                <w:rFonts w:ascii="Times New Roman" w:eastAsia="Calibri" w:hAnsi="Times New Roman"/>
                <w:color w:val="000000"/>
                <w:sz w:val="18"/>
                <w:szCs w:val="18"/>
              </w:rPr>
              <w:t>General Chemistry II</w:t>
            </w:r>
          </w:p>
        </w:tc>
        <w:tc>
          <w:tcPr>
            <w:tcW w:w="902" w:type="dxa"/>
          </w:tcPr>
          <w:p w:rsidR="00B446B4" w:rsidRPr="007E5B6C" w:rsidRDefault="00B446B4" w:rsidP="00B446B4">
            <w:pPr>
              <w:autoSpaceDE w:val="0"/>
              <w:autoSpaceDN w:val="0"/>
              <w:adjustRightInd w:val="0"/>
              <w:spacing w:after="0"/>
              <w:jc w:val="center"/>
              <w:rPr>
                <w:rFonts w:ascii="Times New Roman" w:eastAsia="Calibri" w:hAnsi="Times New Roman"/>
                <w:color w:val="000000"/>
                <w:sz w:val="18"/>
                <w:szCs w:val="18"/>
              </w:rPr>
            </w:pPr>
            <w:r w:rsidRPr="007E5B6C">
              <w:rPr>
                <w:rFonts w:ascii="Times New Roman" w:eastAsia="Calibri" w:hAnsi="Times New Roman"/>
                <w:color w:val="000000"/>
                <w:sz w:val="18"/>
                <w:szCs w:val="18"/>
              </w:rPr>
              <w:t>4</w:t>
            </w:r>
          </w:p>
        </w:tc>
        <w:tc>
          <w:tcPr>
            <w:tcW w:w="3341"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Fall, Spring, Summer</w:t>
            </w:r>
          </w:p>
        </w:tc>
      </w:tr>
      <w:tr w:rsidR="00B446B4" w:rsidRPr="007E5B6C" w:rsidTr="0071188B">
        <w:trPr>
          <w:trHeight w:val="253"/>
        </w:trPr>
        <w:tc>
          <w:tcPr>
            <w:tcW w:w="1032"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CHEM</w:t>
            </w:r>
          </w:p>
        </w:tc>
        <w:tc>
          <w:tcPr>
            <w:tcW w:w="1032"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2301K</w:t>
            </w:r>
          </w:p>
        </w:tc>
        <w:tc>
          <w:tcPr>
            <w:tcW w:w="3353" w:type="dxa"/>
          </w:tcPr>
          <w:p w:rsidR="00B446B4" w:rsidRPr="007E5B6C" w:rsidRDefault="00B446B4" w:rsidP="00B446B4">
            <w:pPr>
              <w:autoSpaceDE w:val="0"/>
              <w:autoSpaceDN w:val="0"/>
              <w:adjustRightInd w:val="0"/>
              <w:spacing w:after="0"/>
              <w:rPr>
                <w:rFonts w:ascii="Times New Roman" w:eastAsia="Calibri" w:hAnsi="Times New Roman"/>
                <w:color w:val="000000"/>
                <w:sz w:val="18"/>
                <w:szCs w:val="18"/>
              </w:rPr>
            </w:pPr>
            <w:r w:rsidRPr="007E5B6C">
              <w:rPr>
                <w:rFonts w:ascii="Times New Roman" w:eastAsia="Calibri" w:hAnsi="Times New Roman"/>
                <w:color w:val="000000"/>
                <w:sz w:val="18"/>
                <w:szCs w:val="18"/>
              </w:rPr>
              <w:t>Organic Chemistry I</w:t>
            </w:r>
          </w:p>
        </w:tc>
        <w:tc>
          <w:tcPr>
            <w:tcW w:w="902" w:type="dxa"/>
          </w:tcPr>
          <w:p w:rsidR="00B446B4" w:rsidRPr="007E5B6C" w:rsidRDefault="00B446B4" w:rsidP="00B446B4">
            <w:pPr>
              <w:autoSpaceDE w:val="0"/>
              <w:autoSpaceDN w:val="0"/>
              <w:adjustRightInd w:val="0"/>
              <w:spacing w:after="0"/>
              <w:jc w:val="center"/>
              <w:rPr>
                <w:rFonts w:ascii="Times New Roman" w:eastAsia="Calibri" w:hAnsi="Times New Roman"/>
                <w:color w:val="000000"/>
                <w:sz w:val="18"/>
                <w:szCs w:val="18"/>
              </w:rPr>
            </w:pPr>
            <w:r w:rsidRPr="007E5B6C">
              <w:rPr>
                <w:rFonts w:ascii="Times New Roman" w:eastAsia="Calibri" w:hAnsi="Times New Roman"/>
                <w:color w:val="000000"/>
                <w:sz w:val="18"/>
                <w:szCs w:val="18"/>
              </w:rPr>
              <w:t>4</w:t>
            </w:r>
          </w:p>
        </w:tc>
        <w:tc>
          <w:tcPr>
            <w:tcW w:w="3341"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Fall and Spring</w:t>
            </w:r>
          </w:p>
        </w:tc>
      </w:tr>
      <w:tr w:rsidR="00B446B4" w:rsidRPr="007E5B6C" w:rsidTr="0071188B">
        <w:trPr>
          <w:trHeight w:val="172"/>
        </w:trPr>
        <w:tc>
          <w:tcPr>
            <w:tcW w:w="1032"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CHEM</w:t>
            </w:r>
          </w:p>
        </w:tc>
        <w:tc>
          <w:tcPr>
            <w:tcW w:w="1032"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2302K</w:t>
            </w:r>
          </w:p>
        </w:tc>
        <w:tc>
          <w:tcPr>
            <w:tcW w:w="3353" w:type="dxa"/>
          </w:tcPr>
          <w:p w:rsidR="00B446B4" w:rsidRPr="007E5B6C" w:rsidRDefault="00B446B4" w:rsidP="00B446B4">
            <w:pPr>
              <w:autoSpaceDE w:val="0"/>
              <w:autoSpaceDN w:val="0"/>
              <w:adjustRightInd w:val="0"/>
              <w:spacing w:after="0"/>
              <w:rPr>
                <w:rFonts w:ascii="Times New Roman" w:eastAsia="Calibri" w:hAnsi="Times New Roman"/>
                <w:color w:val="000000"/>
                <w:sz w:val="18"/>
                <w:szCs w:val="18"/>
              </w:rPr>
            </w:pPr>
            <w:r w:rsidRPr="007E5B6C">
              <w:rPr>
                <w:rFonts w:ascii="Times New Roman" w:eastAsia="Calibri" w:hAnsi="Times New Roman"/>
                <w:color w:val="000000"/>
                <w:sz w:val="18"/>
                <w:szCs w:val="18"/>
              </w:rPr>
              <w:t>Organic Chemistry II</w:t>
            </w:r>
          </w:p>
        </w:tc>
        <w:tc>
          <w:tcPr>
            <w:tcW w:w="902" w:type="dxa"/>
          </w:tcPr>
          <w:p w:rsidR="00B446B4" w:rsidRPr="007E5B6C" w:rsidRDefault="00B446B4" w:rsidP="00B446B4">
            <w:pPr>
              <w:autoSpaceDE w:val="0"/>
              <w:autoSpaceDN w:val="0"/>
              <w:adjustRightInd w:val="0"/>
              <w:spacing w:after="0"/>
              <w:jc w:val="center"/>
              <w:rPr>
                <w:rFonts w:ascii="Times New Roman" w:eastAsia="Calibri" w:hAnsi="Times New Roman"/>
                <w:color w:val="000000"/>
                <w:sz w:val="18"/>
                <w:szCs w:val="18"/>
              </w:rPr>
            </w:pPr>
            <w:r w:rsidRPr="007E5B6C">
              <w:rPr>
                <w:rFonts w:ascii="Times New Roman" w:eastAsia="Calibri" w:hAnsi="Times New Roman"/>
                <w:color w:val="000000"/>
                <w:sz w:val="18"/>
                <w:szCs w:val="18"/>
              </w:rPr>
              <w:t>4</w:t>
            </w:r>
          </w:p>
        </w:tc>
        <w:tc>
          <w:tcPr>
            <w:tcW w:w="3341"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Fall and Spring</w:t>
            </w:r>
          </w:p>
        </w:tc>
      </w:tr>
      <w:tr w:rsidR="00B446B4" w:rsidRPr="007E5B6C" w:rsidTr="0071188B">
        <w:trPr>
          <w:trHeight w:val="305"/>
        </w:trPr>
        <w:tc>
          <w:tcPr>
            <w:tcW w:w="1032"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CHEM</w:t>
            </w:r>
          </w:p>
        </w:tc>
        <w:tc>
          <w:tcPr>
            <w:tcW w:w="1032"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2351K</w:t>
            </w:r>
          </w:p>
        </w:tc>
        <w:tc>
          <w:tcPr>
            <w:tcW w:w="3353" w:type="dxa"/>
          </w:tcPr>
          <w:p w:rsidR="00B446B4" w:rsidRPr="007E5B6C" w:rsidRDefault="00B446B4" w:rsidP="00B446B4">
            <w:pPr>
              <w:autoSpaceDE w:val="0"/>
              <w:autoSpaceDN w:val="0"/>
              <w:adjustRightInd w:val="0"/>
              <w:spacing w:after="0"/>
              <w:rPr>
                <w:rFonts w:ascii="Times New Roman" w:eastAsia="Calibri" w:hAnsi="Times New Roman"/>
                <w:color w:val="000000"/>
                <w:sz w:val="18"/>
                <w:szCs w:val="18"/>
              </w:rPr>
            </w:pPr>
            <w:r w:rsidRPr="007E5B6C">
              <w:rPr>
                <w:rFonts w:ascii="Times New Roman" w:eastAsia="Calibri" w:hAnsi="Times New Roman"/>
                <w:color w:val="000000"/>
                <w:sz w:val="18"/>
                <w:szCs w:val="18"/>
              </w:rPr>
              <w:t>Quantitative Analysis I</w:t>
            </w:r>
          </w:p>
        </w:tc>
        <w:tc>
          <w:tcPr>
            <w:tcW w:w="902" w:type="dxa"/>
          </w:tcPr>
          <w:p w:rsidR="00B446B4" w:rsidRPr="007E5B6C" w:rsidRDefault="00B446B4" w:rsidP="00B446B4">
            <w:pPr>
              <w:autoSpaceDE w:val="0"/>
              <w:autoSpaceDN w:val="0"/>
              <w:adjustRightInd w:val="0"/>
              <w:spacing w:after="0"/>
              <w:jc w:val="center"/>
              <w:rPr>
                <w:rFonts w:ascii="Times New Roman" w:eastAsia="Calibri" w:hAnsi="Times New Roman"/>
                <w:color w:val="000000"/>
                <w:sz w:val="18"/>
                <w:szCs w:val="18"/>
              </w:rPr>
            </w:pPr>
            <w:r w:rsidRPr="007E5B6C">
              <w:rPr>
                <w:rFonts w:ascii="Times New Roman" w:eastAsia="Calibri" w:hAnsi="Times New Roman"/>
                <w:color w:val="000000"/>
                <w:sz w:val="18"/>
                <w:szCs w:val="18"/>
              </w:rPr>
              <w:t>4</w:t>
            </w:r>
          </w:p>
        </w:tc>
        <w:tc>
          <w:tcPr>
            <w:tcW w:w="3341"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Fall</w:t>
            </w:r>
          </w:p>
        </w:tc>
      </w:tr>
      <w:tr w:rsidR="00B446B4" w:rsidRPr="007E5B6C" w:rsidTr="0071188B">
        <w:trPr>
          <w:trHeight w:val="190"/>
        </w:trPr>
        <w:tc>
          <w:tcPr>
            <w:tcW w:w="1032"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CHEM</w:t>
            </w:r>
          </w:p>
        </w:tc>
        <w:tc>
          <w:tcPr>
            <w:tcW w:w="1032"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2352K</w:t>
            </w:r>
          </w:p>
        </w:tc>
        <w:tc>
          <w:tcPr>
            <w:tcW w:w="3353" w:type="dxa"/>
          </w:tcPr>
          <w:p w:rsidR="00B446B4" w:rsidRPr="007E5B6C" w:rsidRDefault="00B446B4" w:rsidP="00B446B4">
            <w:pPr>
              <w:autoSpaceDE w:val="0"/>
              <w:autoSpaceDN w:val="0"/>
              <w:adjustRightInd w:val="0"/>
              <w:spacing w:after="0"/>
              <w:rPr>
                <w:rFonts w:ascii="Times New Roman" w:eastAsia="Calibri" w:hAnsi="Times New Roman"/>
                <w:color w:val="000000"/>
                <w:sz w:val="18"/>
                <w:szCs w:val="18"/>
              </w:rPr>
            </w:pPr>
            <w:r w:rsidRPr="007E5B6C">
              <w:rPr>
                <w:rFonts w:ascii="Times New Roman" w:eastAsia="Calibri" w:hAnsi="Times New Roman"/>
                <w:color w:val="000000"/>
                <w:sz w:val="18"/>
                <w:szCs w:val="18"/>
              </w:rPr>
              <w:t>Quantitative Analysis II</w:t>
            </w:r>
          </w:p>
        </w:tc>
        <w:tc>
          <w:tcPr>
            <w:tcW w:w="902" w:type="dxa"/>
          </w:tcPr>
          <w:p w:rsidR="00B446B4" w:rsidRPr="007E5B6C" w:rsidRDefault="00B446B4" w:rsidP="00B446B4">
            <w:pPr>
              <w:autoSpaceDE w:val="0"/>
              <w:autoSpaceDN w:val="0"/>
              <w:adjustRightInd w:val="0"/>
              <w:spacing w:after="0"/>
              <w:jc w:val="center"/>
              <w:rPr>
                <w:rFonts w:ascii="Times New Roman" w:eastAsia="Calibri" w:hAnsi="Times New Roman"/>
                <w:color w:val="000000"/>
                <w:sz w:val="18"/>
                <w:szCs w:val="18"/>
              </w:rPr>
            </w:pPr>
            <w:r w:rsidRPr="007E5B6C">
              <w:rPr>
                <w:rFonts w:ascii="Times New Roman" w:eastAsia="Calibri" w:hAnsi="Times New Roman"/>
                <w:color w:val="000000"/>
                <w:sz w:val="18"/>
                <w:szCs w:val="18"/>
              </w:rPr>
              <w:t>4</w:t>
            </w:r>
          </w:p>
        </w:tc>
        <w:tc>
          <w:tcPr>
            <w:tcW w:w="3341"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Spring</w:t>
            </w:r>
          </w:p>
        </w:tc>
      </w:tr>
      <w:tr w:rsidR="00B446B4" w:rsidRPr="007E5B6C" w:rsidTr="0071188B">
        <w:trPr>
          <w:trHeight w:val="163"/>
        </w:trPr>
        <w:tc>
          <w:tcPr>
            <w:tcW w:w="1032"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CHEM</w:t>
            </w:r>
          </w:p>
        </w:tc>
        <w:tc>
          <w:tcPr>
            <w:tcW w:w="1032"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3221K</w:t>
            </w:r>
          </w:p>
        </w:tc>
        <w:tc>
          <w:tcPr>
            <w:tcW w:w="3353" w:type="dxa"/>
          </w:tcPr>
          <w:p w:rsidR="00B446B4" w:rsidRPr="007E5B6C" w:rsidRDefault="00B446B4" w:rsidP="00B446B4">
            <w:pPr>
              <w:autoSpaceDE w:val="0"/>
              <w:autoSpaceDN w:val="0"/>
              <w:adjustRightInd w:val="0"/>
              <w:spacing w:after="0"/>
              <w:rPr>
                <w:rFonts w:ascii="Times New Roman" w:eastAsia="Calibri" w:hAnsi="Times New Roman"/>
                <w:color w:val="000000"/>
                <w:sz w:val="18"/>
                <w:szCs w:val="18"/>
              </w:rPr>
            </w:pPr>
            <w:r w:rsidRPr="007E5B6C">
              <w:rPr>
                <w:rFonts w:ascii="Times New Roman" w:eastAsia="Calibri" w:hAnsi="Times New Roman"/>
                <w:color w:val="000000"/>
                <w:sz w:val="18"/>
                <w:szCs w:val="18"/>
              </w:rPr>
              <w:t>Physical Chemistry I</w:t>
            </w:r>
          </w:p>
        </w:tc>
        <w:tc>
          <w:tcPr>
            <w:tcW w:w="902" w:type="dxa"/>
          </w:tcPr>
          <w:p w:rsidR="00B446B4" w:rsidRPr="007E5B6C" w:rsidRDefault="00B446B4" w:rsidP="00B446B4">
            <w:pPr>
              <w:autoSpaceDE w:val="0"/>
              <w:autoSpaceDN w:val="0"/>
              <w:adjustRightInd w:val="0"/>
              <w:spacing w:after="0"/>
              <w:jc w:val="center"/>
              <w:rPr>
                <w:rFonts w:ascii="Times New Roman" w:eastAsia="Calibri" w:hAnsi="Times New Roman"/>
                <w:color w:val="000000"/>
                <w:sz w:val="18"/>
                <w:szCs w:val="18"/>
              </w:rPr>
            </w:pPr>
            <w:r w:rsidRPr="007E5B6C">
              <w:rPr>
                <w:rFonts w:ascii="Times New Roman" w:eastAsia="Calibri" w:hAnsi="Times New Roman"/>
                <w:color w:val="000000"/>
                <w:sz w:val="18"/>
                <w:szCs w:val="18"/>
              </w:rPr>
              <w:t>4</w:t>
            </w:r>
          </w:p>
        </w:tc>
        <w:tc>
          <w:tcPr>
            <w:tcW w:w="3341"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Spring</w:t>
            </w:r>
          </w:p>
        </w:tc>
      </w:tr>
      <w:tr w:rsidR="00B446B4" w:rsidRPr="007E5B6C" w:rsidTr="0071188B">
        <w:trPr>
          <w:trHeight w:val="305"/>
        </w:trPr>
        <w:tc>
          <w:tcPr>
            <w:tcW w:w="1032"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CHEM</w:t>
            </w:r>
          </w:p>
        </w:tc>
        <w:tc>
          <w:tcPr>
            <w:tcW w:w="1032"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3222K</w:t>
            </w:r>
          </w:p>
        </w:tc>
        <w:tc>
          <w:tcPr>
            <w:tcW w:w="3353" w:type="dxa"/>
          </w:tcPr>
          <w:p w:rsidR="00B446B4" w:rsidRPr="007E5B6C" w:rsidRDefault="00B446B4" w:rsidP="00B446B4">
            <w:pPr>
              <w:autoSpaceDE w:val="0"/>
              <w:autoSpaceDN w:val="0"/>
              <w:adjustRightInd w:val="0"/>
              <w:spacing w:after="0"/>
              <w:rPr>
                <w:rFonts w:ascii="Times New Roman" w:eastAsia="Calibri" w:hAnsi="Times New Roman"/>
                <w:color w:val="000000"/>
                <w:sz w:val="18"/>
                <w:szCs w:val="18"/>
              </w:rPr>
            </w:pPr>
            <w:r w:rsidRPr="007E5B6C">
              <w:rPr>
                <w:rFonts w:ascii="Times New Roman" w:eastAsia="Calibri" w:hAnsi="Times New Roman"/>
                <w:color w:val="000000"/>
                <w:sz w:val="18"/>
                <w:szCs w:val="18"/>
              </w:rPr>
              <w:t>Physical Chemistry II</w:t>
            </w:r>
          </w:p>
        </w:tc>
        <w:tc>
          <w:tcPr>
            <w:tcW w:w="902" w:type="dxa"/>
          </w:tcPr>
          <w:p w:rsidR="00B446B4" w:rsidRPr="007E5B6C" w:rsidRDefault="00B446B4" w:rsidP="00B446B4">
            <w:pPr>
              <w:autoSpaceDE w:val="0"/>
              <w:autoSpaceDN w:val="0"/>
              <w:adjustRightInd w:val="0"/>
              <w:spacing w:after="0"/>
              <w:jc w:val="center"/>
              <w:rPr>
                <w:rFonts w:ascii="Times New Roman" w:eastAsia="Calibri" w:hAnsi="Times New Roman"/>
                <w:color w:val="000000"/>
                <w:sz w:val="18"/>
                <w:szCs w:val="18"/>
              </w:rPr>
            </w:pPr>
            <w:r w:rsidRPr="007E5B6C">
              <w:rPr>
                <w:rFonts w:ascii="Times New Roman" w:eastAsia="Calibri" w:hAnsi="Times New Roman"/>
                <w:color w:val="000000"/>
                <w:sz w:val="18"/>
                <w:szCs w:val="18"/>
              </w:rPr>
              <w:t>4</w:t>
            </w:r>
          </w:p>
        </w:tc>
        <w:tc>
          <w:tcPr>
            <w:tcW w:w="3341"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r w:rsidRPr="007E5B6C">
              <w:rPr>
                <w:rFonts w:ascii="Times New Roman" w:eastAsia="Calibri" w:hAnsi="Times New Roman"/>
                <w:color w:val="000000"/>
                <w:sz w:val="18"/>
                <w:szCs w:val="18"/>
              </w:rPr>
              <w:t>Fall</w:t>
            </w:r>
          </w:p>
        </w:tc>
      </w:tr>
      <w:tr w:rsidR="00B446B4" w:rsidRPr="007E5B6C" w:rsidTr="0071188B">
        <w:trPr>
          <w:trHeight w:val="305"/>
        </w:trPr>
        <w:tc>
          <w:tcPr>
            <w:tcW w:w="5417" w:type="dxa"/>
            <w:gridSpan w:val="3"/>
          </w:tcPr>
          <w:p w:rsidR="00B446B4" w:rsidRPr="007E5B6C" w:rsidRDefault="00B446B4" w:rsidP="00B446B4">
            <w:pPr>
              <w:autoSpaceDE w:val="0"/>
              <w:autoSpaceDN w:val="0"/>
              <w:adjustRightInd w:val="0"/>
              <w:spacing w:after="0"/>
              <w:rPr>
                <w:rFonts w:ascii="Times New Roman" w:eastAsia="Calibri" w:hAnsi="Times New Roman"/>
                <w:color w:val="000000"/>
                <w:sz w:val="18"/>
                <w:szCs w:val="18"/>
              </w:rPr>
            </w:pPr>
            <w:r w:rsidRPr="007E5B6C">
              <w:rPr>
                <w:rFonts w:ascii="Times New Roman" w:eastAsia="Calibri" w:hAnsi="Times New Roman"/>
                <w:color w:val="000000"/>
                <w:sz w:val="18"/>
                <w:szCs w:val="18"/>
              </w:rPr>
              <w:t>Chemistry Electives (2000 level or higher)</w:t>
            </w:r>
          </w:p>
        </w:tc>
        <w:tc>
          <w:tcPr>
            <w:tcW w:w="902" w:type="dxa"/>
          </w:tcPr>
          <w:p w:rsidR="00B446B4" w:rsidRPr="007E5B6C" w:rsidRDefault="00B446B4" w:rsidP="00B446B4">
            <w:pPr>
              <w:autoSpaceDE w:val="0"/>
              <w:autoSpaceDN w:val="0"/>
              <w:adjustRightInd w:val="0"/>
              <w:spacing w:after="0"/>
              <w:jc w:val="center"/>
              <w:rPr>
                <w:rFonts w:ascii="Times New Roman" w:eastAsia="Calibri" w:hAnsi="Times New Roman"/>
                <w:color w:val="000000"/>
                <w:sz w:val="18"/>
                <w:szCs w:val="18"/>
              </w:rPr>
            </w:pPr>
            <w:r w:rsidRPr="007E5B6C">
              <w:rPr>
                <w:rFonts w:ascii="Times New Roman" w:eastAsia="Calibri" w:hAnsi="Times New Roman"/>
                <w:color w:val="000000"/>
                <w:sz w:val="18"/>
                <w:szCs w:val="18"/>
              </w:rPr>
              <w:t>5</w:t>
            </w:r>
          </w:p>
        </w:tc>
        <w:tc>
          <w:tcPr>
            <w:tcW w:w="3341"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p>
        </w:tc>
      </w:tr>
      <w:tr w:rsidR="00B446B4" w:rsidRPr="007E5B6C" w:rsidTr="0071188B">
        <w:trPr>
          <w:trHeight w:val="305"/>
        </w:trPr>
        <w:tc>
          <w:tcPr>
            <w:tcW w:w="5417" w:type="dxa"/>
            <w:gridSpan w:val="3"/>
          </w:tcPr>
          <w:p w:rsidR="00B446B4" w:rsidRPr="007E5B6C" w:rsidRDefault="00B446B4" w:rsidP="00B446B4">
            <w:pPr>
              <w:autoSpaceDE w:val="0"/>
              <w:autoSpaceDN w:val="0"/>
              <w:adjustRightInd w:val="0"/>
              <w:spacing w:after="0"/>
              <w:rPr>
                <w:rFonts w:ascii="Times New Roman" w:eastAsia="Calibri" w:hAnsi="Times New Roman"/>
                <w:b/>
                <w:bCs/>
                <w:color w:val="000000"/>
                <w:sz w:val="18"/>
                <w:szCs w:val="18"/>
              </w:rPr>
            </w:pPr>
            <w:r w:rsidRPr="007E5B6C">
              <w:rPr>
                <w:rFonts w:ascii="Times New Roman" w:eastAsia="Calibri" w:hAnsi="Times New Roman"/>
                <w:b/>
                <w:bCs/>
                <w:color w:val="000000"/>
                <w:sz w:val="18"/>
                <w:szCs w:val="18"/>
              </w:rPr>
              <w:t>Total Chemistry Credit Hours Required to obtain</w:t>
            </w:r>
            <w:r>
              <w:rPr>
                <w:rFonts w:ascii="Times New Roman" w:eastAsia="Calibri" w:hAnsi="Times New Roman"/>
                <w:b/>
                <w:bCs/>
                <w:color w:val="000000"/>
                <w:sz w:val="18"/>
                <w:szCs w:val="18"/>
              </w:rPr>
              <w:t xml:space="preserve"> </w:t>
            </w:r>
            <w:r w:rsidRPr="007E5B6C">
              <w:rPr>
                <w:rFonts w:ascii="Times New Roman" w:eastAsia="Calibri" w:hAnsi="Times New Roman"/>
                <w:b/>
                <w:bCs/>
                <w:color w:val="000000"/>
                <w:sz w:val="18"/>
                <w:szCs w:val="18"/>
              </w:rPr>
              <w:t xml:space="preserve"> Chemistry Degree from Albany State University</w:t>
            </w:r>
          </w:p>
        </w:tc>
        <w:tc>
          <w:tcPr>
            <w:tcW w:w="902" w:type="dxa"/>
          </w:tcPr>
          <w:p w:rsidR="00B446B4" w:rsidRPr="007E5B6C" w:rsidRDefault="00B446B4" w:rsidP="00B446B4">
            <w:pPr>
              <w:autoSpaceDE w:val="0"/>
              <w:autoSpaceDN w:val="0"/>
              <w:adjustRightInd w:val="0"/>
              <w:spacing w:after="0"/>
              <w:ind w:firstLine="73"/>
              <w:jc w:val="center"/>
              <w:rPr>
                <w:rFonts w:ascii="Times New Roman" w:eastAsia="Calibri" w:hAnsi="Times New Roman"/>
                <w:b/>
                <w:bCs/>
                <w:color w:val="000000"/>
                <w:sz w:val="18"/>
                <w:szCs w:val="18"/>
              </w:rPr>
            </w:pPr>
            <w:r w:rsidRPr="007E5B6C">
              <w:rPr>
                <w:rFonts w:ascii="Times New Roman" w:eastAsia="Calibri" w:hAnsi="Times New Roman"/>
                <w:b/>
                <w:bCs/>
                <w:color w:val="000000"/>
                <w:sz w:val="18"/>
                <w:szCs w:val="18"/>
              </w:rPr>
              <w:t>37</w:t>
            </w:r>
          </w:p>
        </w:tc>
        <w:tc>
          <w:tcPr>
            <w:tcW w:w="3341" w:type="dxa"/>
          </w:tcPr>
          <w:p w:rsidR="00B446B4" w:rsidRPr="007E5B6C" w:rsidRDefault="00B446B4" w:rsidP="00B446B4">
            <w:pPr>
              <w:autoSpaceDE w:val="0"/>
              <w:autoSpaceDN w:val="0"/>
              <w:adjustRightInd w:val="0"/>
              <w:spacing w:after="0"/>
              <w:ind w:firstLine="0"/>
              <w:rPr>
                <w:rFonts w:ascii="Times New Roman" w:eastAsia="Calibri" w:hAnsi="Times New Roman"/>
                <w:color w:val="000000"/>
                <w:sz w:val="18"/>
                <w:szCs w:val="18"/>
              </w:rPr>
            </w:pPr>
          </w:p>
        </w:tc>
      </w:tr>
    </w:tbl>
    <w:p w:rsidR="007D77D2" w:rsidRDefault="007D77D2" w:rsidP="00B446B4">
      <w:pPr>
        <w:spacing w:after="0"/>
      </w:pPr>
    </w:p>
    <w:tbl>
      <w:tblPr>
        <w:tblpPr w:leftFromText="180" w:rightFromText="180" w:vertAnchor="text" w:horzAnchor="margin" w:tblpX="468" w:tblpY="3551"/>
        <w:tblW w:w="9641" w:type="dxa"/>
        <w:tblLook w:val="04A0"/>
      </w:tblPr>
      <w:tblGrid>
        <w:gridCol w:w="4402"/>
        <w:gridCol w:w="914"/>
        <w:gridCol w:w="3307"/>
        <w:gridCol w:w="1018"/>
      </w:tblGrid>
      <w:tr w:rsidR="00B446B4" w:rsidRPr="00231E0B" w:rsidTr="0071188B">
        <w:trPr>
          <w:trHeight w:val="273"/>
        </w:trPr>
        <w:tc>
          <w:tcPr>
            <w:tcW w:w="9641" w:type="dxa"/>
            <w:gridSpan w:val="4"/>
            <w:shd w:val="clear" w:color="auto" w:fill="auto"/>
            <w:noWrap/>
            <w:vAlign w:val="center"/>
            <w:hideMark/>
          </w:tcPr>
          <w:p w:rsidR="00B446B4" w:rsidRPr="00231E0B" w:rsidRDefault="00B446B4" w:rsidP="00B446B4">
            <w:pPr>
              <w:spacing w:after="0"/>
              <w:ind w:left="-108" w:firstLine="0"/>
              <w:rPr>
                <w:rFonts w:ascii="Times New Roman" w:hAnsi="Times New Roman"/>
                <w:b/>
                <w:bCs/>
                <w:sz w:val="18"/>
                <w:szCs w:val="18"/>
              </w:rPr>
            </w:pPr>
            <w:r>
              <w:rPr>
                <w:rFonts w:ascii="Times New Roman" w:hAnsi="Times New Roman"/>
                <w:b/>
                <w:bCs/>
                <w:sz w:val="18"/>
                <w:szCs w:val="18"/>
              </w:rPr>
              <w:t xml:space="preserve">Additional Courses </w:t>
            </w:r>
            <w:r w:rsidRPr="00231E0B">
              <w:rPr>
                <w:rFonts w:ascii="Times New Roman" w:hAnsi="Times New Roman"/>
                <w:b/>
                <w:bCs/>
                <w:sz w:val="18"/>
                <w:szCs w:val="18"/>
              </w:rPr>
              <w:t>Require</w:t>
            </w:r>
            <w:r>
              <w:rPr>
                <w:rFonts w:ascii="Times New Roman" w:hAnsi="Times New Roman"/>
                <w:b/>
                <w:bCs/>
                <w:sz w:val="18"/>
                <w:szCs w:val="18"/>
              </w:rPr>
              <w:t>d</w:t>
            </w:r>
            <w:r w:rsidRPr="00231E0B">
              <w:rPr>
                <w:rFonts w:ascii="Times New Roman" w:hAnsi="Times New Roman"/>
                <w:b/>
                <w:bCs/>
                <w:sz w:val="18"/>
                <w:szCs w:val="18"/>
              </w:rPr>
              <w:t xml:space="preserve"> for Dual Degree in Computer Science for Computer Engineering Major</w:t>
            </w:r>
            <w:r>
              <w:rPr>
                <w:rFonts w:ascii="Times New Roman" w:hAnsi="Times New Roman"/>
                <w:b/>
                <w:bCs/>
                <w:sz w:val="18"/>
                <w:szCs w:val="18"/>
              </w:rPr>
              <w:t>s</w:t>
            </w:r>
          </w:p>
          <w:p w:rsidR="00B446B4" w:rsidRPr="00231E0B" w:rsidRDefault="00B446B4" w:rsidP="00B446B4">
            <w:pPr>
              <w:spacing w:after="0"/>
              <w:jc w:val="center"/>
              <w:rPr>
                <w:rFonts w:ascii="Times New Roman" w:hAnsi="Times New Roman"/>
                <w:b/>
                <w:bCs/>
                <w:color w:val="000000"/>
                <w:sz w:val="18"/>
                <w:szCs w:val="18"/>
              </w:rPr>
            </w:pPr>
          </w:p>
        </w:tc>
      </w:tr>
      <w:tr w:rsidR="00B446B4" w:rsidRPr="00231E0B" w:rsidTr="0071188B">
        <w:trPr>
          <w:trHeight w:val="233"/>
        </w:trPr>
        <w:tc>
          <w:tcPr>
            <w:tcW w:w="4402" w:type="dxa"/>
            <w:shd w:val="clear" w:color="000000" w:fill="DDD9C3"/>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ALBANY STATE UNIVERSITY </w:t>
            </w:r>
            <w:r w:rsidRPr="00231E0B">
              <w:rPr>
                <w:rFonts w:ascii="Times New Roman" w:hAnsi="Times New Roman"/>
                <w:sz w:val="18"/>
                <w:szCs w:val="18"/>
              </w:rPr>
              <w:t xml:space="preserve"> </w:t>
            </w:r>
          </w:p>
        </w:tc>
        <w:tc>
          <w:tcPr>
            <w:tcW w:w="914" w:type="dxa"/>
            <w:shd w:val="clear" w:color="000000" w:fill="DDD9C3"/>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HOURS </w:t>
            </w:r>
            <w:r w:rsidRPr="00231E0B">
              <w:rPr>
                <w:rFonts w:ascii="Times New Roman" w:hAnsi="Times New Roman"/>
                <w:sz w:val="18"/>
                <w:szCs w:val="18"/>
              </w:rPr>
              <w:t xml:space="preserve"> </w:t>
            </w:r>
          </w:p>
        </w:tc>
        <w:tc>
          <w:tcPr>
            <w:tcW w:w="3307" w:type="dxa"/>
            <w:shd w:val="clear" w:color="000000" w:fill="DDD9C3"/>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GEORGIA TECH SUBSTITUTIONS </w:t>
            </w:r>
            <w:r w:rsidRPr="00231E0B">
              <w:rPr>
                <w:rFonts w:ascii="Times New Roman" w:hAnsi="Times New Roman"/>
                <w:sz w:val="18"/>
                <w:szCs w:val="18"/>
              </w:rPr>
              <w:t xml:space="preserve"> </w:t>
            </w:r>
          </w:p>
        </w:tc>
        <w:tc>
          <w:tcPr>
            <w:tcW w:w="1018" w:type="dxa"/>
            <w:shd w:val="clear" w:color="000000" w:fill="DDD9C3"/>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HOURS </w:t>
            </w:r>
            <w:r w:rsidRPr="00231E0B">
              <w:rPr>
                <w:rFonts w:ascii="Times New Roman" w:hAnsi="Times New Roman"/>
                <w:sz w:val="18"/>
                <w:szCs w:val="18"/>
              </w:rPr>
              <w:t xml:space="preserve"> </w:t>
            </w:r>
          </w:p>
        </w:tc>
      </w:tr>
      <w:tr w:rsidR="00B446B4" w:rsidRPr="00231E0B" w:rsidTr="0071188B">
        <w:trPr>
          <w:trHeight w:val="275"/>
        </w:trPr>
        <w:tc>
          <w:tcPr>
            <w:tcW w:w="4402"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CSCI 1301 COMPUTER SCIENCE I </w:t>
            </w:r>
            <w:r w:rsidRPr="00231E0B">
              <w:rPr>
                <w:rFonts w:ascii="Times New Roman" w:hAnsi="Times New Roman"/>
                <w:sz w:val="18"/>
                <w:szCs w:val="18"/>
              </w:rPr>
              <w:t xml:space="preserve"> </w:t>
            </w:r>
          </w:p>
        </w:tc>
        <w:tc>
          <w:tcPr>
            <w:tcW w:w="914" w:type="dxa"/>
            <w:shd w:val="clear" w:color="auto" w:fill="auto"/>
            <w:noWrap/>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4 </w:t>
            </w:r>
            <w:r w:rsidRPr="00231E0B">
              <w:rPr>
                <w:rFonts w:ascii="Times New Roman" w:hAnsi="Times New Roman"/>
                <w:sz w:val="18"/>
                <w:szCs w:val="18"/>
              </w:rPr>
              <w:t xml:space="preserve"> </w:t>
            </w:r>
          </w:p>
        </w:tc>
        <w:tc>
          <w:tcPr>
            <w:tcW w:w="3307"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c>
          <w:tcPr>
            <w:tcW w:w="1018"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r>
      <w:tr w:rsidR="00B446B4" w:rsidRPr="00231E0B" w:rsidTr="0071188B">
        <w:trPr>
          <w:trHeight w:val="257"/>
        </w:trPr>
        <w:tc>
          <w:tcPr>
            <w:tcW w:w="4402"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CSCI 1302 COMPUTER SCIENCE II </w:t>
            </w:r>
            <w:r w:rsidRPr="00231E0B">
              <w:rPr>
                <w:rFonts w:ascii="Times New Roman" w:hAnsi="Times New Roman"/>
                <w:sz w:val="18"/>
                <w:szCs w:val="18"/>
              </w:rPr>
              <w:t xml:space="preserve"> </w:t>
            </w:r>
          </w:p>
        </w:tc>
        <w:tc>
          <w:tcPr>
            <w:tcW w:w="914" w:type="dxa"/>
            <w:shd w:val="clear" w:color="auto" w:fill="auto"/>
            <w:noWrap/>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4 </w:t>
            </w:r>
            <w:r w:rsidRPr="00231E0B">
              <w:rPr>
                <w:rFonts w:ascii="Times New Roman" w:hAnsi="Times New Roman"/>
                <w:sz w:val="18"/>
                <w:szCs w:val="18"/>
              </w:rPr>
              <w:t xml:space="preserve"> </w:t>
            </w:r>
          </w:p>
        </w:tc>
        <w:tc>
          <w:tcPr>
            <w:tcW w:w="3307"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c>
          <w:tcPr>
            <w:tcW w:w="1018"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r>
      <w:tr w:rsidR="00B446B4" w:rsidRPr="00231E0B" w:rsidTr="0071188B">
        <w:trPr>
          <w:trHeight w:val="257"/>
        </w:trPr>
        <w:tc>
          <w:tcPr>
            <w:tcW w:w="4402"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CSCI 3111 DISCRETE STRUCTURES </w:t>
            </w:r>
            <w:r w:rsidRPr="00231E0B">
              <w:rPr>
                <w:rFonts w:ascii="Times New Roman" w:hAnsi="Times New Roman"/>
                <w:sz w:val="18"/>
                <w:szCs w:val="18"/>
              </w:rPr>
              <w:t xml:space="preserve"> </w:t>
            </w:r>
          </w:p>
        </w:tc>
        <w:tc>
          <w:tcPr>
            <w:tcW w:w="914" w:type="dxa"/>
            <w:shd w:val="clear" w:color="auto" w:fill="auto"/>
            <w:noWrap/>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3 </w:t>
            </w:r>
            <w:r w:rsidRPr="00231E0B">
              <w:rPr>
                <w:rFonts w:ascii="Times New Roman" w:hAnsi="Times New Roman"/>
                <w:sz w:val="18"/>
                <w:szCs w:val="18"/>
              </w:rPr>
              <w:t xml:space="preserve"> </w:t>
            </w:r>
          </w:p>
        </w:tc>
        <w:tc>
          <w:tcPr>
            <w:tcW w:w="3307"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c>
          <w:tcPr>
            <w:tcW w:w="1018"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r>
      <w:tr w:rsidR="00B446B4" w:rsidRPr="00231E0B" w:rsidTr="0071188B">
        <w:trPr>
          <w:trHeight w:val="257"/>
        </w:trPr>
        <w:tc>
          <w:tcPr>
            <w:tcW w:w="4402"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CSCI 3122   DATA STRUCTURES </w:t>
            </w:r>
            <w:r w:rsidRPr="00231E0B">
              <w:rPr>
                <w:rFonts w:ascii="Times New Roman" w:hAnsi="Times New Roman"/>
                <w:sz w:val="18"/>
                <w:szCs w:val="18"/>
              </w:rPr>
              <w:t xml:space="preserve"> </w:t>
            </w:r>
          </w:p>
        </w:tc>
        <w:tc>
          <w:tcPr>
            <w:tcW w:w="914" w:type="dxa"/>
            <w:shd w:val="clear" w:color="auto" w:fill="auto"/>
            <w:noWrap/>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3 </w:t>
            </w:r>
            <w:r w:rsidRPr="00231E0B">
              <w:rPr>
                <w:rFonts w:ascii="Times New Roman" w:hAnsi="Times New Roman"/>
                <w:sz w:val="18"/>
                <w:szCs w:val="18"/>
              </w:rPr>
              <w:t xml:space="preserve"> </w:t>
            </w:r>
          </w:p>
        </w:tc>
        <w:tc>
          <w:tcPr>
            <w:tcW w:w="3307"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c>
          <w:tcPr>
            <w:tcW w:w="1018"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r>
      <w:tr w:rsidR="00B446B4" w:rsidRPr="00231E0B" w:rsidTr="0071188B">
        <w:trPr>
          <w:trHeight w:val="540"/>
        </w:trPr>
        <w:tc>
          <w:tcPr>
            <w:tcW w:w="4402" w:type="dxa"/>
            <w:shd w:val="clear" w:color="auto" w:fill="auto"/>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CSCI 4113 OPERATING SYSTEMS &amp; </w:t>
            </w:r>
            <w:r w:rsidRPr="00231E0B">
              <w:rPr>
                <w:rFonts w:ascii="Times New Roman" w:hAnsi="Times New Roman"/>
                <w:color w:val="000000"/>
                <w:sz w:val="18"/>
                <w:szCs w:val="18"/>
              </w:rPr>
              <w:br/>
              <w:t xml:space="preserve">CSCI 3212   COMPUTER ORG. &amp; ARCHITECTURE II </w:t>
            </w:r>
            <w:r w:rsidRPr="00231E0B">
              <w:rPr>
                <w:rFonts w:ascii="Times New Roman" w:hAnsi="Times New Roman"/>
                <w:sz w:val="18"/>
                <w:szCs w:val="18"/>
              </w:rPr>
              <w:t xml:space="preserve"> </w:t>
            </w:r>
          </w:p>
        </w:tc>
        <w:tc>
          <w:tcPr>
            <w:tcW w:w="914" w:type="dxa"/>
            <w:shd w:val="clear" w:color="auto" w:fill="auto"/>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3</w:t>
            </w:r>
            <w:r w:rsidRPr="00231E0B">
              <w:rPr>
                <w:rFonts w:ascii="Times New Roman" w:hAnsi="Times New Roman"/>
                <w:b/>
                <w:bCs/>
                <w:color w:val="000000"/>
                <w:sz w:val="18"/>
                <w:szCs w:val="18"/>
              </w:rPr>
              <w:br/>
              <w:t xml:space="preserve"> 3 </w:t>
            </w:r>
            <w:r w:rsidRPr="00231E0B">
              <w:rPr>
                <w:rFonts w:ascii="Times New Roman" w:hAnsi="Times New Roman"/>
                <w:sz w:val="18"/>
                <w:szCs w:val="18"/>
              </w:rPr>
              <w:t xml:space="preserve"> </w:t>
            </w:r>
          </w:p>
        </w:tc>
        <w:tc>
          <w:tcPr>
            <w:tcW w:w="3307"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ECE 3055 COMPUTER ARCHITECTURE AND OPERATING SYSTEMS </w:t>
            </w:r>
            <w:r w:rsidRPr="00231E0B">
              <w:rPr>
                <w:rFonts w:ascii="Times New Roman" w:hAnsi="Times New Roman"/>
                <w:sz w:val="18"/>
                <w:szCs w:val="18"/>
              </w:rPr>
              <w:t xml:space="preserve"> </w:t>
            </w:r>
          </w:p>
        </w:tc>
        <w:tc>
          <w:tcPr>
            <w:tcW w:w="1018" w:type="dxa"/>
            <w:shd w:val="clear" w:color="auto" w:fill="auto"/>
            <w:noWrap/>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4</w:t>
            </w:r>
            <w:r w:rsidRPr="00231E0B">
              <w:rPr>
                <w:rFonts w:ascii="Times New Roman" w:hAnsi="Times New Roman"/>
                <w:sz w:val="18"/>
                <w:szCs w:val="18"/>
              </w:rPr>
              <w:t xml:space="preserve"> </w:t>
            </w:r>
          </w:p>
        </w:tc>
      </w:tr>
      <w:tr w:rsidR="00B446B4" w:rsidRPr="00231E0B" w:rsidTr="0071188B">
        <w:trPr>
          <w:trHeight w:val="300"/>
        </w:trPr>
        <w:tc>
          <w:tcPr>
            <w:tcW w:w="4402"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CSCI 4123   COMPUTER NETWORKS </w:t>
            </w:r>
            <w:r w:rsidRPr="00231E0B">
              <w:rPr>
                <w:rFonts w:ascii="Times New Roman" w:hAnsi="Times New Roman"/>
                <w:sz w:val="18"/>
                <w:szCs w:val="18"/>
              </w:rPr>
              <w:t xml:space="preserve"> </w:t>
            </w:r>
          </w:p>
        </w:tc>
        <w:tc>
          <w:tcPr>
            <w:tcW w:w="914" w:type="dxa"/>
            <w:shd w:val="clear" w:color="auto" w:fill="auto"/>
            <w:noWrap/>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3 </w:t>
            </w:r>
            <w:r w:rsidRPr="00231E0B">
              <w:rPr>
                <w:rFonts w:ascii="Times New Roman" w:hAnsi="Times New Roman"/>
                <w:sz w:val="18"/>
                <w:szCs w:val="18"/>
              </w:rPr>
              <w:t xml:space="preserve"> </w:t>
            </w:r>
          </w:p>
        </w:tc>
        <w:tc>
          <w:tcPr>
            <w:tcW w:w="3307"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ECE 3076 COMPUTER COMMUNICATIONS </w:t>
            </w:r>
            <w:r w:rsidRPr="00231E0B">
              <w:rPr>
                <w:rFonts w:ascii="Times New Roman" w:hAnsi="Times New Roman"/>
                <w:sz w:val="18"/>
                <w:szCs w:val="18"/>
              </w:rPr>
              <w:t xml:space="preserve"> </w:t>
            </w:r>
          </w:p>
        </w:tc>
        <w:tc>
          <w:tcPr>
            <w:tcW w:w="1018" w:type="dxa"/>
            <w:shd w:val="clear" w:color="auto" w:fill="auto"/>
            <w:noWrap/>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3</w:t>
            </w:r>
            <w:r w:rsidRPr="00231E0B">
              <w:rPr>
                <w:rFonts w:ascii="Times New Roman" w:hAnsi="Times New Roman"/>
                <w:sz w:val="18"/>
                <w:szCs w:val="18"/>
              </w:rPr>
              <w:t xml:space="preserve"> </w:t>
            </w:r>
          </w:p>
        </w:tc>
      </w:tr>
      <w:tr w:rsidR="00B446B4" w:rsidRPr="00231E0B" w:rsidTr="0071188B">
        <w:trPr>
          <w:trHeight w:val="300"/>
        </w:trPr>
        <w:tc>
          <w:tcPr>
            <w:tcW w:w="4402"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CSCI 3211  COMPUTER ORG. &amp; ARCHITECTURE I </w:t>
            </w:r>
            <w:r w:rsidRPr="00231E0B">
              <w:rPr>
                <w:rFonts w:ascii="Times New Roman" w:hAnsi="Times New Roman"/>
                <w:sz w:val="18"/>
                <w:szCs w:val="18"/>
              </w:rPr>
              <w:t xml:space="preserve"> </w:t>
            </w:r>
          </w:p>
        </w:tc>
        <w:tc>
          <w:tcPr>
            <w:tcW w:w="914" w:type="dxa"/>
            <w:shd w:val="clear" w:color="auto" w:fill="auto"/>
            <w:noWrap/>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3 </w:t>
            </w:r>
            <w:r w:rsidRPr="00231E0B">
              <w:rPr>
                <w:rFonts w:ascii="Times New Roman" w:hAnsi="Times New Roman"/>
                <w:sz w:val="18"/>
                <w:szCs w:val="18"/>
              </w:rPr>
              <w:t xml:space="preserve"> </w:t>
            </w:r>
          </w:p>
        </w:tc>
        <w:tc>
          <w:tcPr>
            <w:tcW w:w="3307"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ECE 2031 DIGITAL DESIGN LABORATORY </w:t>
            </w:r>
            <w:r w:rsidRPr="00231E0B">
              <w:rPr>
                <w:rFonts w:ascii="Times New Roman" w:hAnsi="Times New Roman"/>
                <w:sz w:val="18"/>
                <w:szCs w:val="18"/>
              </w:rPr>
              <w:t xml:space="preserve"> </w:t>
            </w:r>
          </w:p>
        </w:tc>
        <w:tc>
          <w:tcPr>
            <w:tcW w:w="1018" w:type="dxa"/>
            <w:shd w:val="clear" w:color="auto" w:fill="auto"/>
            <w:noWrap/>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3</w:t>
            </w:r>
            <w:r w:rsidRPr="00231E0B">
              <w:rPr>
                <w:rFonts w:ascii="Times New Roman" w:hAnsi="Times New Roman"/>
                <w:sz w:val="18"/>
                <w:szCs w:val="18"/>
              </w:rPr>
              <w:t xml:space="preserve"> </w:t>
            </w:r>
          </w:p>
        </w:tc>
      </w:tr>
      <w:tr w:rsidR="00B446B4" w:rsidRPr="00231E0B" w:rsidTr="0071188B">
        <w:trPr>
          <w:trHeight w:val="300"/>
        </w:trPr>
        <w:tc>
          <w:tcPr>
            <w:tcW w:w="4402"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CSCI 4151   SYSTEMS SIMULATION </w:t>
            </w:r>
            <w:r w:rsidRPr="00231E0B">
              <w:rPr>
                <w:rFonts w:ascii="Times New Roman" w:hAnsi="Times New Roman"/>
                <w:sz w:val="18"/>
                <w:szCs w:val="18"/>
              </w:rPr>
              <w:t xml:space="preserve"> </w:t>
            </w:r>
          </w:p>
        </w:tc>
        <w:tc>
          <w:tcPr>
            <w:tcW w:w="914" w:type="dxa"/>
            <w:shd w:val="clear" w:color="auto" w:fill="auto"/>
            <w:noWrap/>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3 </w:t>
            </w:r>
            <w:r w:rsidRPr="00231E0B">
              <w:rPr>
                <w:rFonts w:ascii="Times New Roman" w:hAnsi="Times New Roman"/>
                <w:sz w:val="18"/>
                <w:szCs w:val="18"/>
              </w:rPr>
              <w:t xml:space="preserve"> </w:t>
            </w:r>
          </w:p>
        </w:tc>
        <w:tc>
          <w:tcPr>
            <w:tcW w:w="3307"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ISYE 3044 SIMULATION ANALYSIS AND DESIGN </w:t>
            </w:r>
            <w:r w:rsidRPr="00231E0B">
              <w:rPr>
                <w:rFonts w:ascii="Times New Roman" w:hAnsi="Times New Roman"/>
                <w:sz w:val="18"/>
                <w:szCs w:val="18"/>
              </w:rPr>
              <w:t xml:space="preserve"> </w:t>
            </w:r>
          </w:p>
        </w:tc>
        <w:tc>
          <w:tcPr>
            <w:tcW w:w="1018" w:type="dxa"/>
            <w:shd w:val="clear" w:color="auto" w:fill="auto"/>
            <w:noWrap/>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3</w:t>
            </w:r>
            <w:r w:rsidRPr="00231E0B">
              <w:rPr>
                <w:rFonts w:ascii="Times New Roman" w:hAnsi="Times New Roman"/>
                <w:sz w:val="18"/>
                <w:szCs w:val="18"/>
              </w:rPr>
              <w:t xml:space="preserve"> </w:t>
            </w:r>
          </w:p>
        </w:tc>
      </w:tr>
      <w:tr w:rsidR="00B446B4" w:rsidRPr="00231E0B" w:rsidTr="0071188B">
        <w:trPr>
          <w:trHeight w:val="248"/>
        </w:trPr>
        <w:tc>
          <w:tcPr>
            <w:tcW w:w="4402"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CSCI 4311 COMPUTER GRAPHICS </w:t>
            </w:r>
            <w:r w:rsidRPr="00231E0B">
              <w:rPr>
                <w:rFonts w:ascii="Times New Roman" w:hAnsi="Times New Roman"/>
                <w:sz w:val="18"/>
                <w:szCs w:val="18"/>
              </w:rPr>
              <w:t xml:space="preserve"> </w:t>
            </w:r>
          </w:p>
        </w:tc>
        <w:tc>
          <w:tcPr>
            <w:tcW w:w="914" w:type="dxa"/>
            <w:shd w:val="clear" w:color="auto" w:fill="auto"/>
            <w:noWrap/>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3 </w:t>
            </w:r>
            <w:r w:rsidRPr="00231E0B">
              <w:rPr>
                <w:rFonts w:ascii="Times New Roman" w:hAnsi="Times New Roman"/>
                <w:sz w:val="18"/>
                <w:szCs w:val="18"/>
              </w:rPr>
              <w:t xml:space="preserve"> </w:t>
            </w:r>
          </w:p>
        </w:tc>
        <w:tc>
          <w:tcPr>
            <w:tcW w:w="3307"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c>
          <w:tcPr>
            <w:tcW w:w="1018"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r>
      <w:tr w:rsidR="00B446B4" w:rsidRPr="00231E0B" w:rsidTr="0071188B">
        <w:trPr>
          <w:trHeight w:val="257"/>
        </w:trPr>
        <w:tc>
          <w:tcPr>
            <w:tcW w:w="4402"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CSCI 4221   SOFTWARE ENGINEERING </w:t>
            </w:r>
            <w:r w:rsidRPr="00231E0B">
              <w:rPr>
                <w:rFonts w:ascii="Times New Roman" w:hAnsi="Times New Roman"/>
                <w:sz w:val="18"/>
                <w:szCs w:val="18"/>
              </w:rPr>
              <w:t xml:space="preserve"> </w:t>
            </w:r>
          </w:p>
        </w:tc>
        <w:tc>
          <w:tcPr>
            <w:tcW w:w="914" w:type="dxa"/>
            <w:shd w:val="clear" w:color="auto" w:fill="auto"/>
            <w:noWrap/>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3 </w:t>
            </w:r>
            <w:r w:rsidRPr="00231E0B">
              <w:rPr>
                <w:rFonts w:ascii="Times New Roman" w:hAnsi="Times New Roman"/>
                <w:sz w:val="18"/>
                <w:szCs w:val="18"/>
              </w:rPr>
              <w:t xml:space="preserve"> </w:t>
            </w:r>
          </w:p>
        </w:tc>
        <w:tc>
          <w:tcPr>
            <w:tcW w:w="3307"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c>
          <w:tcPr>
            <w:tcW w:w="1018"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r>
      <w:tr w:rsidR="00B446B4" w:rsidRPr="00231E0B" w:rsidTr="0071188B">
        <w:trPr>
          <w:trHeight w:val="257"/>
        </w:trPr>
        <w:tc>
          <w:tcPr>
            <w:tcW w:w="4402"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MATH 2212  CALCULUS II </w:t>
            </w:r>
            <w:r w:rsidRPr="00231E0B">
              <w:rPr>
                <w:rFonts w:ascii="Times New Roman" w:hAnsi="Times New Roman"/>
                <w:sz w:val="18"/>
                <w:szCs w:val="18"/>
              </w:rPr>
              <w:t xml:space="preserve"> </w:t>
            </w:r>
          </w:p>
        </w:tc>
        <w:tc>
          <w:tcPr>
            <w:tcW w:w="914" w:type="dxa"/>
            <w:shd w:val="clear" w:color="auto" w:fill="auto"/>
            <w:noWrap/>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3 </w:t>
            </w:r>
            <w:r w:rsidRPr="00231E0B">
              <w:rPr>
                <w:rFonts w:ascii="Times New Roman" w:hAnsi="Times New Roman"/>
                <w:sz w:val="18"/>
                <w:szCs w:val="18"/>
              </w:rPr>
              <w:t xml:space="preserve"> </w:t>
            </w:r>
          </w:p>
        </w:tc>
        <w:tc>
          <w:tcPr>
            <w:tcW w:w="3307"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c>
          <w:tcPr>
            <w:tcW w:w="1018"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r>
      <w:tr w:rsidR="00B446B4" w:rsidRPr="00231E0B" w:rsidTr="0071188B">
        <w:trPr>
          <w:trHeight w:val="275"/>
        </w:trPr>
        <w:tc>
          <w:tcPr>
            <w:tcW w:w="4402"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MATH 2213 CALCULUS III </w:t>
            </w:r>
            <w:r w:rsidRPr="00231E0B">
              <w:rPr>
                <w:rFonts w:ascii="Times New Roman" w:hAnsi="Times New Roman"/>
                <w:sz w:val="18"/>
                <w:szCs w:val="18"/>
              </w:rPr>
              <w:t xml:space="preserve"> </w:t>
            </w:r>
          </w:p>
        </w:tc>
        <w:tc>
          <w:tcPr>
            <w:tcW w:w="914" w:type="dxa"/>
            <w:shd w:val="clear" w:color="auto" w:fill="auto"/>
            <w:noWrap/>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3 </w:t>
            </w:r>
            <w:r w:rsidRPr="00231E0B">
              <w:rPr>
                <w:rFonts w:ascii="Times New Roman" w:hAnsi="Times New Roman"/>
                <w:sz w:val="18"/>
                <w:szCs w:val="18"/>
              </w:rPr>
              <w:t xml:space="preserve"> </w:t>
            </w:r>
          </w:p>
        </w:tc>
        <w:tc>
          <w:tcPr>
            <w:tcW w:w="3307"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c>
          <w:tcPr>
            <w:tcW w:w="1018"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r>
      <w:tr w:rsidR="00B446B4" w:rsidRPr="00231E0B" w:rsidTr="0071188B">
        <w:trPr>
          <w:trHeight w:val="257"/>
        </w:trPr>
        <w:tc>
          <w:tcPr>
            <w:tcW w:w="4402"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MATH 2111 LINEAR ALGEBRA </w:t>
            </w:r>
            <w:r w:rsidRPr="00231E0B">
              <w:rPr>
                <w:rFonts w:ascii="Times New Roman" w:hAnsi="Times New Roman"/>
                <w:sz w:val="18"/>
                <w:szCs w:val="18"/>
              </w:rPr>
              <w:t xml:space="preserve"> </w:t>
            </w:r>
          </w:p>
        </w:tc>
        <w:tc>
          <w:tcPr>
            <w:tcW w:w="914" w:type="dxa"/>
            <w:shd w:val="clear" w:color="auto" w:fill="auto"/>
            <w:noWrap/>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3 </w:t>
            </w:r>
            <w:r w:rsidRPr="00231E0B">
              <w:rPr>
                <w:rFonts w:ascii="Times New Roman" w:hAnsi="Times New Roman"/>
                <w:sz w:val="18"/>
                <w:szCs w:val="18"/>
              </w:rPr>
              <w:t xml:space="preserve"> </w:t>
            </w:r>
          </w:p>
        </w:tc>
        <w:tc>
          <w:tcPr>
            <w:tcW w:w="3307"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c>
          <w:tcPr>
            <w:tcW w:w="1018"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r>
      <w:tr w:rsidR="00B446B4" w:rsidRPr="00231E0B" w:rsidTr="0071188B">
        <w:trPr>
          <w:trHeight w:val="257"/>
        </w:trPr>
        <w:tc>
          <w:tcPr>
            <w:tcW w:w="4402"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MATH 3423 INTRO TO OPERATIONS RESEARCH </w:t>
            </w:r>
            <w:r w:rsidRPr="00231E0B">
              <w:rPr>
                <w:rFonts w:ascii="Times New Roman" w:hAnsi="Times New Roman"/>
                <w:sz w:val="18"/>
                <w:szCs w:val="18"/>
              </w:rPr>
              <w:t xml:space="preserve"> </w:t>
            </w:r>
          </w:p>
        </w:tc>
        <w:tc>
          <w:tcPr>
            <w:tcW w:w="914" w:type="dxa"/>
            <w:shd w:val="clear" w:color="auto" w:fill="auto"/>
            <w:noWrap/>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3 </w:t>
            </w:r>
            <w:r w:rsidRPr="00231E0B">
              <w:rPr>
                <w:rFonts w:ascii="Times New Roman" w:hAnsi="Times New Roman"/>
                <w:sz w:val="18"/>
                <w:szCs w:val="18"/>
              </w:rPr>
              <w:t xml:space="preserve"> </w:t>
            </w:r>
          </w:p>
        </w:tc>
        <w:tc>
          <w:tcPr>
            <w:tcW w:w="3307"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c>
          <w:tcPr>
            <w:tcW w:w="1018"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r>
      <w:tr w:rsidR="00B446B4" w:rsidRPr="00231E0B" w:rsidTr="0071188B">
        <w:trPr>
          <w:trHeight w:val="300"/>
        </w:trPr>
        <w:tc>
          <w:tcPr>
            <w:tcW w:w="4402"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   TOTAL CREDIT HOURS </w:t>
            </w:r>
            <w:r w:rsidRPr="00231E0B">
              <w:rPr>
                <w:rFonts w:ascii="Times New Roman" w:hAnsi="Times New Roman"/>
                <w:sz w:val="18"/>
                <w:szCs w:val="18"/>
              </w:rPr>
              <w:t xml:space="preserve"> </w:t>
            </w:r>
          </w:p>
        </w:tc>
        <w:tc>
          <w:tcPr>
            <w:tcW w:w="914" w:type="dxa"/>
            <w:shd w:val="clear" w:color="auto" w:fill="auto"/>
            <w:noWrap/>
            <w:vAlign w:val="bottom"/>
            <w:hideMark/>
          </w:tcPr>
          <w:p w:rsidR="00B446B4" w:rsidRPr="00231E0B" w:rsidRDefault="00B446B4" w:rsidP="00B446B4">
            <w:pPr>
              <w:spacing w:after="0"/>
              <w:ind w:firstLine="0"/>
              <w:jc w:val="center"/>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b/>
                <w:bCs/>
                <w:color w:val="000000"/>
                <w:sz w:val="18"/>
                <w:szCs w:val="18"/>
              </w:rPr>
              <w:t xml:space="preserve">47 </w:t>
            </w:r>
            <w:r w:rsidRPr="00231E0B">
              <w:rPr>
                <w:rFonts w:ascii="Times New Roman" w:hAnsi="Times New Roman"/>
                <w:sz w:val="18"/>
                <w:szCs w:val="18"/>
              </w:rPr>
              <w:t xml:space="preserve"> </w:t>
            </w:r>
          </w:p>
        </w:tc>
        <w:tc>
          <w:tcPr>
            <w:tcW w:w="3307"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c>
          <w:tcPr>
            <w:tcW w:w="1018" w:type="dxa"/>
            <w:shd w:val="clear" w:color="auto" w:fill="auto"/>
            <w:noWrap/>
            <w:vAlign w:val="bottom"/>
            <w:hideMark/>
          </w:tcPr>
          <w:p w:rsidR="00B446B4" w:rsidRPr="00231E0B" w:rsidRDefault="00B446B4" w:rsidP="00B446B4">
            <w:pPr>
              <w:spacing w:after="0"/>
              <w:ind w:firstLine="0"/>
              <w:rPr>
                <w:rFonts w:ascii="Times New Roman" w:hAnsi="Times New Roman"/>
                <w:sz w:val="18"/>
                <w:szCs w:val="18"/>
              </w:rPr>
            </w:pPr>
            <w:r w:rsidRPr="00231E0B">
              <w:rPr>
                <w:rFonts w:ascii="Times New Roman" w:hAnsi="Times New Roman"/>
                <w:sz w:val="18"/>
                <w:szCs w:val="18"/>
              </w:rPr>
              <w:t xml:space="preserve"> </w:t>
            </w:r>
            <w:r w:rsidRPr="00231E0B">
              <w:rPr>
                <w:rFonts w:ascii="Times New Roman" w:hAnsi="Times New Roman"/>
                <w:color w:val="000000"/>
                <w:sz w:val="18"/>
                <w:szCs w:val="18"/>
              </w:rPr>
              <w:t xml:space="preserve"> </w:t>
            </w:r>
            <w:r w:rsidRPr="00231E0B">
              <w:rPr>
                <w:rFonts w:ascii="Times New Roman" w:hAnsi="Times New Roman"/>
                <w:sz w:val="18"/>
                <w:szCs w:val="18"/>
              </w:rPr>
              <w:t xml:space="preserve"> </w:t>
            </w:r>
          </w:p>
        </w:tc>
      </w:tr>
    </w:tbl>
    <w:p w:rsidR="007D77D2" w:rsidRDefault="007D77D2"/>
    <w:p w:rsidR="007D77D2" w:rsidRDefault="007D77D2"/>
    <w:p w:rsidR="007D77D2" w:rsidRDefault="007D77D2"/>
    <w:p w:rsidR="007D77D2" w:rsidRDefault="007D77D2"/>
    <w:p w:rsidR="007D77D2" w:rsidRDefault="007D77D2"/>
    <w:p w:rsidR="007D77D2" w:rsidRDefault="007D77D2"/>
    <w:p w:rsidR="007D77D2" w:rsidRDefault="007D77D2"/>
    <w:p w:rsidR="007D77D2" w:rsidRDefault="007D77D2"/>
    <w:p w:rsidR="007D77D2" w:rsidRDefault="007D77D2"/>
    <w:p w:rsidR="007D77D2" w:rsidRDefault="007D77D2"/>
    <w:p w:rsidR="007D77D2" w:rsidRDefault="007D77D2"/>
    <w:p w:rsidR="007D77D2" w:rsidRDefault="007D77D2"/>
    <w:p w:rsidR="007D77D2" w:rsidRDefault="007D77D2"/>
    <w:tbl>
      <w:tblPr>
        <w:tblW w:w="9630" w:type="dxa"/>
        <w:tblInd w:w="468" w:type="dxa"/>
        <w:tblLook w:val="04A0"/>
      </w:tblPr>
      <w:tblGrid>
        <w:gridCol w:w="3830"/>
        <w:gridCol w:w="5800"/>
      </w:tblGrid>
      <w:tr w:rsidR="00B446B4" w:rsidRPr="00231E0B" w:rsidTr="0071188B">
        <w:trPr>
          <w:trHeight w:val="214"/>
        </w:trPr>
        <w:tc>
          <w:tcPr>
            <w:tcW w:w="9630" w:type="dxa"/>
            <w:gridSpan w:val="2"/>
            <w:shd w:val="clear" w:color="auto" w:fill="auto"/>
            <w:hideMark/>
          </w:tcPr>
          <w:p w:rsidR="00B446B4" w:rsidRPr="00231E0B" w:rsidRDefault="00B446B4" w:rsidP="00B446B4">
            <w:pPr>
              <w:spacing w:after="0"/>
              <w:ind w:firstLine="0"/>
              <w:jc w:val="center"/>
              <w:rPr>
                <w:rFonts w:ascii="Times New Roman" w:hAnsi="Times New Roman"/>
                <w:color w:val="000000"/>
                <w:sz w:val="18"/>
                <w:szCs w:val="18"/>
              </w:rPr>
            </w:pPr>
            <w:r>
              <w:rPr>
                <w:rFonts w:ascii="Times New Roman" w:eastAsia="Calibri" w:hAnsi="Times New Roman"/>
                <w:b/>
                <w:bCs/>
                <w:sz w:val="18"/>
                <w:szCs w:val="18"/>
              </w:rPr>
              <w:t>Additional Courses Required</w:t>
            </w:r>
            <w:r w:rsidRPr="00231E0B">
              <w:rPr>
                <w:rFonts w:ascii="Times New Roman" w:eastAsia="Calibri" w:hAnsi="Times New Roman"/>
                <w:b/>
                <w:bCs/>
                <w:sz w:val="18"/>
                <w:szCs w:val="18"/>
              </w:rPr>
              <w:t xml:space="preserve"> for Dual Degree in Mathematics</w:t>
            </w:r>
          </w:p>
        </w:tc>
      </w:tr>
      <w:tr w:rsidR="00B446B4" w:rsidRPr="00231E0B" w:rsidTr="0071188B">
        <w:trPr>
          <w:trHeight w:val="169"/>
        </w:trPr>
        <w:tc>
          <w:tcPr>
            <w:tcW w:w="3830" w:type="dxa"/>
            <w:shd w:val="clear" w:color="auto" w:fill="auto"/>
            <w:hideMark/>
          </w:tcPr>
          <w:p w:rsidR="00B446B4" w:rsidRPr="00231E0B" w:rsidRDefault="00B446B4" w:rsidP="00B446B4">
            <w:pPr>
              <w:spacing w:after="0"/>
              <w:ind w:firstLine="0"/>
              <w:jc w:val="center"/>
              <w:rPr>
                <w:rFonts w:ascii="Times New Roman" w:hAnsi="Times New Roman"/>
                <w:color w:val="000000"/>
                <w:sz w:val="18"/>
                <w:szCs w:val="18"/>
              </w:rPr>
            </w:pPr>
            <w:r w:rsidRPr="00231E0B">
              <w:rPr>
                <w:rFonts w:ascii="Times New Roman" w:hAnsi="Times New Roman"/>
                <w:color w:val="000000"/>
                <w:sz w:val="18"/>
                <w:szCs w:val="18"/>
              </w:rPr>
              <w:t>Courses</w:t>
            </w:r>
          </w:p>
        </w:tc>
        <w:tc>
          <w:tcPr>
            <w:tcW w:w="5800" w:type="dxa"/>
            <w:shd w:val="clear" w:color="auto" w:fill="auto"/>
            <w:hideMark/>
          </w:tcPr>
          <w:p w:rsidR="00B446B4" w:rsidRPr="00231E0B" w:rsidRDefault="00B446B4" w:rsidP="00B446B4">
            <w:pPr>
              <w:spacing w:after="0"/>
              <w:ind w:firstLine="0"/>
              <w:jc w:val="center"/>
              <w:rPr>
                <w:rFonts w:ascii="Times New Roman" w:hAnsi="Times New Roman"/>
                <w:color w:val="000000"/>
                <w:sz w:val="18"/>
                <w:szCs w:val="18"/>
              </w:rPr>
            </w:pPr>
            <w:r w:rsidRPr="00231E0B">
              <w:rPr>
                <w:rFonts w:ascii="Times New Roman" w:hAnsi="Times New Roman"/>
                <w:color w:val="000000"/>
                <w:sz w:val="18"/>
                <w:szCs w:val="18"/>
              </w:rPr>
              <w:t>Hours</w:t>
            </w:r>
          </w:p>
        </w:tc>
      </w:tr>
      <w:tr w:rsidR="00B446B4" w:rsidRPr="00231E0B" w:rsidTr="0071188B">
        <w:trPr>
          <w:trHeight w:val="214"/>
        </w:trPr>
        <w:tc>
          <w:tcPr>
            <w:tcW w:w="3830" w:type="dxa"/>
            <w:shd w:val="clear" w:color="auto" w:fill="auto"/>
            <w:vAlign w:val="center"/>
            <w:hideMark/>
          </w:tcPr>
          <w:p w:rsidR="00B446B4" w:rsidRPr="00231E0B" w:rsidRDefault="00B446B4" w:rsidP="00B446B4">
            <w:pPr>
              <w:spacing w:after="0"/>
              <w:ind w:firstLine="0"/>
              <w:rPr>
                <w:rFonts w:ascii="Times New Roman" w:hAnsi="Times New Roman"/>
                <w:color w:val="000000"/>
                <w:sz w:val="18"/>
                <w:szCs w:val="18"/>
              </w:rPr>
            </w:pPr>
            <w:r w:rsidRPr="00231E0B">
              <w:rPr>
                <w:rFonts w:ascii="Times New Roman" w:hAnsi="Times New Roman"/>
                <w:color w:val="000000"/>
                <w:sz w:val="18"/>
                <w:szCs w:val="18"/>
              </w:rPr>
              <w:t>Calculus I*, II, III</w:t>
            </w:r>
          </w:p>
        </w:tc>
        <w:tc>
          <w:tcPr>
            <w:tcW w:w="5800" w:type="dxa"/>
            <w:shd w:val="clear" w:color="auto" w:fill="auto"/>
            <w:vAlign w:val="center"/>
            <w:hideMark/>
          </w:tcPr>
          <w:p w:rsidR="00B446B4" w:rsidRPr="00231E0B" w:rsidRDefault="00B446B4" w:rsidP="00B446B4">
            <w:pPr>
              <w:spacing w:after="0"/>
              <w:ind w:firstLine="0"/>
              <w:jc w:val="center"/>
              <w:rPr>
                <w:rFonts w:ascii="Times New Roman" w:hAnsi="Times New Roman"/>
                <w:color w:val="000000"/>
                <w:sz w:val="18"/>
                <w:szCs w:val="18"/>
              </w:rPr>
            </w:pPr>
            <w:r w:rsidRPr="00231E0B">
              <w:rPr>
                <w:rFonts w:ascii="Times New Roman" w:hAnsi="Times New Roman"/>
                <w:color w:val="000000"/>
                <w:sz w:val="18"/>
                <w:szCs w:val="18"/>
              </w:rPr>
              <w:t>12</w:t>
            </w:r>
          </w:p>
        </w:tc>
      </w:tr>
      <w:tr w:rsidR="00B446B4" w:rsidRPr="00231E0B" w:rsidTr="0071188B">
        <w:trPr>
          <w:trHeight w:val="241"/>
        </w:trPr>
        <w:tc>
          <w:tcPr>
            <w:tcW w:w="3830" w:type="dxa"/>
            <w:shd w:val="clear" w:color="auto" w:fill="auto"/>
            <w:vAlign w:val="center"/>
            <w:hideMark/>
          </w:tcPr>
          <w:p w:rsidR="00B446B4" w:rsidRPr="00231E0B" w:rsidRDefault="00B446B4" w:rsidP="00B446B4">
            <w:pPr>
              <w:spacing w:after="0"/>
              <w:ind w:firstLine="0"/>
              <w:rPr>
                <w:rFonts w:ascii="Times New Roman" w:hAnsi="Times New Roman"/>
                <w:color w:val="000000"/>
                <w:sz w:val="18"/>
                <w:szCs w:val="18"/>
              </w:rPr>
            </w:pPr>
            <w:r w:rsidRPr="00231E0B">
              <w:rPr>
                <w:rFonts w:ascii="Times New Roman" w:hAnsi="Times New Roman"/>
                <w:color w:val="000000"/>
                <w:sz w:val="18"/>
                <w:szCs w:val="18"/>
              </w:rPr>
              <w:t>Basic Statistics</w:t>
            </w:r>
          </w:p>
        </w:tc>
        <w:tc>
          <w:tcPr>
            <w:tcW w:w="5800" w:type="dxa"/>
            <w:shd w:val="clear" w:color="auto" w:fill="auto"/>
            <w:vAlign w:val="center"/>
            <w:hideMark/>
          </w:tcPr>
          <w:p w:rsidR="00B446B4" w:rsidRPr="00231E0B" w:rsidRDefault="00B446B4" w:rsidP="00B446B4">
            <w:pPr>
              <w:spacing w:after="0"/>
              <w:ind w:firstLine="0"/>
              <w:jc w:val="center"/>
              <w:rPr>
                <w:rFonts w:ascii="Times New Roman" w:hAnsi="Times New Roman"/>
                <w:color w:val="000000"/>
                <w:sz w:val="18"/>
                <w:szCs w:val="18"/>
              </w:rPr>
            </w:pPr>
            <w:r w:rsidRPr="00231E0B">
              <w:rPr>
                <w:rFonts w:ascii="Times New Roman" w:hAnsi="Times New Roman"/>
                <w:color w:val="000000"/>
                <w:sz w:val="18"/>
                <w:szCs w:val="18"/>
              </w:rPr>
              <w:t>3</w:t>
            </w:r>
          </w:p>
        </w:tc>
      </w:tr>
      <w:tr w:rsidR="00B446B4" w:rsidRPr="00231E0B" w:rsidTr="0071188B">
        <w:trPr>
          <w:trHeight w:val="259"/>
        </w:trPr>
        <w:tc>
          <w:tcPr>
            <w:tcW w:w="3830" w:type="dxa"/>
            <w:shd w:val="clear" w:color="auto" w:fill="auto"/>
            <w:vAlign w:val="center"/>
            <w:hideMark/>
          </w:tcPr>
          <w:p w:rsidR="00B446B4" w:rsidRPr="00231E0B" w:rsidRDefault="00B446B4" w:rsidP="00B446B4">
            <w:pPr>
              <w:spacing w:after="0"/>
              <w:ind w:firstLine="0"/>
              <w:rPr>
                <w:rFonts w:ascii="Times New Roman" w:hAnsi="Times New Roman"/>
                <w:color w:val="000000"/>
                <w:sz w:val="18"/>
                <w:szCs w:val="18"/>
              </w:rPr>
            </w:pPr>
            <w:r w:rsidRPr="00231E0B">
              <w:rPr>
                <w:rFonts w:ascii="Times New Roman" w:hAnsi="Times New Roman"/>
                <w:color w:val="000000"/>
                <w:sz w:val="18"/>
                <w:szCs w:val="18"/>
              </w:rPr>
              <w:t>MATH 4211-Elements of Analysis I</w:t>
            </w:r>
          </w:p>
        </w:tc>
        <w:tc>
          <w:tcPr>
            <w:tcW w:w="5800" w:type="dxa"/>
            <w:shd w:val="clear" w:color="auto" w:fill="auto"/>
            <w:vAlign w:val="center"/>
            <w:hideMark/>
          </w:tcPr>
          <w:p w:rsidR="00B446B4" w:rsidRPr="00231E0B" w:rsidRDefault="00B446B4" w:rsidP="00B446B4">
            <w:pPr>
              <w:spacing w:after="0"/>
              <w:ind w:firstLine="0"/>
              <w:jc w:val="center"/>
              <w:rPr>
                <w:rFonts w:ascii="Times New Roman" w:hAnsi="Times New Roman"/>
                <w:color w:val="000000"/>
                <w:sz w:val="18"/>
                <w:szCs w:val="18"/>
              </w:rPr>
            </w:pPr>
            <w:r w:rsidRPr="00231E0B">
              <w:rPr>
                <w:rFonts w:ascii="Times New Roman" w:hAnsi="Times New Roman"/>
                <w:color w:val="000000"/>
                <w:sz w:val="18"/>
                <w:szCs w:val="18"/>
              </w:rPr>
              <w:t>3</w:t>
            </w:r>
          </w:p>
        </w:tc>
      </w:tr>
      <w:tr w:rsidR="00B446B4" w:rsidRPr="00231E0B" w:rsidTr="0071188B">
        <w:trPr>
          <w:trHeight w:val="241"/>
        </w:trPr>
        <w:tc>
          <w:tcPr>
            <w:tcW w:w="3830" w:type="dxa"/>
            <w:shd w:val="clear" w:color="auto" w:fill="auto"/>
            <w:vAlign w:val="center"/>
            <w:hideMark/>
          </w:tcPr>
          <w:p w:rsidR="00B446B4" w:rsidRPr="00231E0B" w:rsidRDefault="00B446B4" w:rsidP="00B446B4">
            <w:pPr>
              <w:spacing w:after="0"/>
              <w:ind w:firstLine="0"/>
              <w:rPr>
                <w:rFonts w:ascii="Times New Roman" w:hAnsi="Times New Roman"/>
                <w:color w:val="000000"/>
                <w:sz w:val="18"/>
                <w:szCs w:val="18"/>
              </w:rPr>
            </w:pPr>
            <w:r w:rsidRPr="00231E0B">
              <w:rPr>
                <w:rFonts w:ascii="Times New Roman" w:hAnsi="Times New Roman"/>
                <w:color w:val="000000"/>
                <w:sz w:val="18"/>
                <w:szCs w:val="18"/>
              </w:rPr>
              <w:t>MATH 4111-Modern Algebra I</w:t>
            </w:r>
          </w:p>
        </w:tc>
        <w:tc>
          <w:tcPr>
            <w:tcW w:w="5800" w:type="dxa"/>
            <w:shd w:val="clear" w:color="auto" w:fill="auto"/>
            <w:vAlign w:val="center"/>
            <w:hideMark/>
          </w:tcPr>
          <w:p w:rsidR="00B446B4" w:rsidRPr="00231E0B" w:rsidRDefault="00B446B4" w:rsidP="00B446B4">
            <w:pPr>
              <w:spacing w:after="0"/>
              <w:ind w:firstLine="0"/>
              <w:jc w:val="center"/>
              <w:rPr>
                <w:rFonts w:ascii="Times New Roman" w:hAnsi="Times New Roman"/>
                <w:color w:val="000000"/>
                <w:sz w:val="18"/>
                <w:szCs w:val="18"/>
              </w:rPr>
            </w:pPr>
            <w:r w:rsidRPr="00231E0B">
              <w:rPr>
                <w:rFonts w:ascii="Times New Roman" w:hAnsi="Times New Roman"/>
                <w:color w:val="000000"/>
                <w:sz w:val="18"/>
                <w:szCs w:val="18"/>
              </w:rPr>
              <w:t>3</w:t>
            </w:r>
          </w:p>
        </w:tc>
      </w:tr>
      <w:tr w:rsidR="00B446B4" w:rsidRPr="00231E0B" w:rsidTr="0071188B">
        <w:trPr>
          <w:trHeight w:val="169"/>
        </w:trPr>
        <w:tc>
          <w:tcPr>
            <w:tcW w:w="3830" w:type="dxa"/>
            <w:shd w:val="clear" w:color="auto" w:fill="auto"/>
            <w:vAlign w:val="center"/>
            <w:hideMark/>
          </w:tcPr>
          <w:p w:rsidR="00B446B4" w:rsidRPr="00231E0B" w:rsidRDefault="00B446B4" w:rsidP="00B446B4">
            <w:pPr>
              <w:spacing w:after="0"/>
              <w:ind w:firstLine="0"/>
              <w:rPr>
                <w:rFonts w:ascii="Times New Roman" w:hAnsi="Times New Roman"/>
                <w:color w:val="000000"/>
                <w:sz w:val="18"/>
                <w:szCs w:val="18"/>
              </w:rPr>
            </w:pPr>
            <w:r w:rsidRPr="00231E0B">
              <w:rPr>
                <w:rFonts w:ascii="Times New Roman" w:hAnsi="Times New Roman"/>
                <w:color w:val="000000"/>
                <w:sz w:val="18"/>
                <w:szCs w:val="18"/>
              </w:rPr>
              <w:t>MATH 3314-Statistical Methods</w:t>
            </w:r>
          </w:p>
        </w:tc>
        <w:tc>
          <w:tcPr>
            <w:tcW w:w="5800" w:type="dxa"/>
            <w:shd w:val="clear" w:color="auto" w:fill="auto"/>
            <w:vAlign w:val="center"/>
            <w:hideMark/>
          </w:tcPr>
          <w:p w:rsidR="00B446B4" w:rsidRPr="00231E0B" w:rsidRDefault="00B446B4" w:rsidP="00B446B4">
            <w:pPr>
              <w:spacing w:after="0"/>
              <w:ind w:firstLine="0"/>
              <w:jc w:val="center"/>
              <w:rPr>
                <w:rFonts w:ascii="Times New Roman" w:hAnsi="Times New Roman"/>
                <w:color w:val="000000"/>
                <w:sz w:val="18"/>
                <w:szCs w:val="18"/>
              </w:rPr>
            </w:pPr>
            <w:r w:rsidRPr="00231E0B">
              <w:rPr>
                <w:rFonts w:ascii="Times New Roman" w:hAnsi="Times New Roman"/>
                <w:color w:val="000000"/>
                <w:sz w:val="18"/>
                <w:szCs w:val="18"/>
              </w:rPr>
              <w:t>3</w:t>
            </w:r>
          </w:p>
        </w:tc>
      </w:tr>
      <w:tr w:rsidR="00B446B4" w:rsidRPr="00231E0B" w:rsidTr="0071188B">
        <w:trPr>
          <w:trHeight w:val="196"/>
        </w:trPr>
        <w:tc>
          <w:tcPr>
            <w:tcW w:w="3830" w:type="dxa"/>
            <w:shd w:val="clear" w:color="auto" w:fill="auto"/>
            <w:vAlign w:val="center"/>
            <w:hideMark/>
          </w:tcPr>
          <w:p w:rsidR="00B446B4" w:rsidRPr="00231E0B" w:rsidRDefault="00B446B4" w:rsidP="00B446B4">
            <w:pPr>
              <w:spacing w:after="0"/>
              <w:ind w:firstLine="0"/>
              <w:rPr>
                <w:rFonts w:ascii="Times New Roman" w:hAnsi="Times New Roman"/>
                <w:color w:val="000000"/>
                <w:sz w:val="18"/>
                <w:szCs w:val="18"/>
              </w:rPr>
            </w:pPr>
            <w:r w:rsidRPr="00231E0B">
              <w:rPr>
                <w:rFonts w:ascii="Times New Roman" w:hAnsi="Times New Roman"/>
                <w:color w:val="000000"/>
                <w:sz w:val="18"/>
                <w:szCs w:val="18"/>
              </w:rPr>
              <w:t>MATH 3211-Ordinary Differential Equations</w:t>
            </w:r>
          </w:p>
        </w:tc>
        <w:tc>
          <w:tcPr>
            <w:tcW w:w="5800" w:type="dxa"/>
            <w:shd w:val="clear" w:color="auto" w:fill="auto"/>
            <w:vAlign w:val="center"/>
            <w:hideMark/>
          </w:tcPr>
          <w:p w:rsidR="00B446B4" w:rsidRPr="00231E0B" w:rsidRDefault="00B446B4" w:rsidP="00B446B4">
            <w:pPr>
              <w:spacing w:after="0"/>
              <w:ind w:firstLine="0"/>
              <w:jc w:val="center"/>
              <w:rPr>
                <w:rFonts w:ascii="Times New Roman" w:hAnsi="Times New Roman"/>
                <w:color w:val="000000"/>
                <w:sz w:val="18"/>
                <w:szCs w:val="18"/>
              </w:rPr>
            </w:pPr>
            <w:r w:rsidRPr="00231E0B">
              <w:rPr>
                <w:rFonts w:ascii="Times New Roman" w:hAnsi="Times New Roman"/>
                <w:color w:val="000000"/>
                <w:sz w:val="18"/>
                <w:szCs w:val="18"/>
              </w:rPr>
              <w:t>3</w:t>
            </w:r>
          </w:p>
        </w:tc>
      </w:tr>
      <w:tr w:rsidR="00B446B4" w:rsidRPr="00231E0B" w:rsidTr="0071188B">
        <w:trPr>
          <w:trHeight w:val="241"/>
        </w:trPr>
        <w:tc>
          <w:tcPr>
            <w:tcW w:w="3830" w:type="dxa"/>
            <w:shd w:val="clear" w:color="auto" w:fill="auto"/>
            <w:vAlign w:val="center"/>
            <w:hideMark/>
          </w:tcPr>
          <w:p w:rsidR="00B446B4" w:rsidRPr="00231E0B" w:rsidRDefault="00B446B4" w:rsidP="00B446B4">
            <w:pPr>
              <w:spacing w:after="0"/>
              <w:ind w:firstLine="0"/>
              <w:rPr>
                <w:rFonts w:ascii="Times New Roman" w:hAnsi="Times New Roman"/>
                <w:color w:val="000000"/>
                <w:sz w:val="18"/>
                <w:szCs w:val="18"/>
              </w:rPr>
            </w:pPr>
            <w:r w:rsidRPr="00231E0B">
              <w:rPr>
                <w:rFonts w:ascii="Times New Roman" w:hAnsi="Times New Roman"/>
                <w:color w:val="000000"/>
                <w:sz w:val="18"/>
                <w:szCs w:val="18"/>
              </w:rPr>
              <w:t>MATH 3423-Introduction to Operations Research</w:t>
            </w:r>
          </w:p>
        </w:tc>
        <w:tc>
          <w:tcPr>
            <w:tcW w:w="5800" w:type="dxa"/>
            <w:shd w:val="clear" w:color="auto" w:fill="auto"/>
            <w:vAlign w:val="center"/>
            <w:hideMark/>
          </w:tcPr>
          <w:p w:rsidR="00B446B4" w:rsidRPr="00231E0B" w:rsidRDefault="00B446B4" w:rsidP="00B446B4">
            <w:pPr>
              <w:spacing w:after="0"/>
              <w:ind w:firstLine="0"/>
              <w:jc w:val="center"/>
              <w:rPr>
                <w:rFonts w:ascii="Times New Roman" w:hAnsi="Times New Roman"/>
                <w:color w:val="000000"/>
                <w:sz w:val="18"/>
                <w:szCs w:val="18"/>
              </w:rPr>
            </w:pPr>
            <w:r w:rsidRPr="00231E0B">
              <w:rPr>
                <w:rFonts w:ascii="Times New Roman" w:hAnsi="Times New Roman"/>
                <w:color w:val="000000"/>
                <w:sz w:val="18"/>
                <w:szCs w:val="18"/>
              </w:rPr>
              <w:t>3</w:t>
            </w:r>
          </w:p>
        </w:tc>
      </w:tr>
      <w:tr w:rsidR="00B446B4" w:rsidRPr="00231E0B" w:rsidTr="0071188B">
        <w:trPr>
          <w:trHeight w:val="124"/>
        </w:trPr>
        <w:tc>
          <w:tcPr>
            <w:tcW w:w="3830" w:type="dxa"/>
            <w:shd w:val="clear" w:color="auto" w:fill="auto"/>
            <w:vAlign w:val="center"/>
            <w:hideMark/>
          </w:tcPr>
          <w:p w:rsidR="00B446B4" w:rsidRPr="00231E0B" w:rsidRDefault="00B446B4" w:rsidP="00B446B4">
            <w:pPr>
              <w:spacing w:after="0"/>
              <w:ind w:firstLine="0"/>
              <w:rPr>
                <w:rFonts w:ascii="Times New Roman" w:hAnsi="Times New Roman"/>
                <w:color w:val="000000"/>
                <w:sz w:val="18"/>
                <w:szCs w:val="18"/>
              </w:rPr>
            </w:pPr>
            <w:r w:rsidRPr="00231E0B">
              <w:rPr>
                <w:rFonts w:ascii="Times New Roman" w:hAnsi="Times New Roman"/>
                <w:color w:val="000000"/>
                <w:sz w:val="18"/>
                <w:szCs w:val="18"/>
              </w:rPr>
              <w:t>MATH 3213-Modern Geometry</w:t>
            </w:r>
          </w:p>
        </w:tc>
        <w:tc>
          <w:tcPr>
            <w:tcW w:w="5800" w:type="dxa"/>
            <w:shd w:val="clear" w:color="auto" w:fill="auto"/>
            <w:vAlign w:val="center"/>
            <w:hideMark/>
          </w:tcPr>
          <w:p w:rsidR="00B446B4" w:rsidRPr="00231E0B" w:rsidRDefault="00B446B4" w:rsidP="00B446B4">
            <w:pPr>
              <w:spacing w:after="0"/>
              <w:ind w:firstLine="0"/>
              <w:jc w:val="center"/>
              <w:rPr>
                <w:rFonts w:ascii="Times New Roman" w:hAnsi="Times New Roman"/>
                <w:color w:val="000000"/>
                <w:sz w:val="18"/>
                <w:szCs w:val="18"/>
              </w:rPr>
            </w:pPr>
            <w:r w:rsidRPr="00231E0B">
              <w:rPr>
                <w:rFonts w:ascii="Times New Roman" w:hAnsi="Times New Roman"/>
                <w:color w:val="000000"/>
                <w:sz w:val="18"/>
                <w:szCs w:val="18"/>
              </w:rPr>
              <w:t>3</w:t>
            </w:r>
          </w:p>
        </w:tc>
      </w:tr>
      <w:tr w:rsidR="00B446B4" w:rsidRPr="00231E0B" w:rsidTr="0071188B">
        <w:trPr>
          <w:trHeight w:val="60"/>
        </w:trPr>
        <w:tc>
          <w:tcPr>
            <w:tcW w:w="3830" w:type="dxa"/>
            <w:shd w:val="clear" w:color="auto" w:fill="auto"/>
            <w:vAlign w:val="center"/>
            <w:hideMark/>
          </w:tcPr>
          <w:p w:rsidR="00B446B4" w:rsidRPr="00231E0B" w:rsidRDefault="00B446B4" w:rsidP="00B446B4">
            <w:pPr>
              <w:spacing w:after="0"/>
              <w:ind w:firstLine="0"/>
              <w:rPr>
                <w:rFonts w:ascii="Times New Roman" w:hAnsi="Times New Roman"/>
                <w:color w:val="000000"/>
                <w:sz w:val="18"/>
                <w:szCs w:val="18"/>
              </w:rPr>
            </w:pPr>
            <w:r w:rsidRPr="00231E0B">
              <w:rPr>
                <w:rFonts w:ascii="Times New Roman" w:hAnsi="Times New Roman"/>
                <w:color w:val="000000"/>
                <w:sz w:val="18"/>
                <w:szCs w:val="18"/>
              </w:rPr>
              <w:t>MATH 3411-Statistcial Methods</w:t>
            </w:r>
          </w:p>
        </w:tc>
        <w:tc>
          <w:tcPr>
            <w:tcW w:w="5800" w:type="dxa"/>
            <w:shd w:val="clear" w:color="auto" w:fill="auto"/>
            <w:vAlign w:val="center"/>
            <w:hideMark/>
          </w:tcPr>
          <w:p w:rsidR="00B446B4" w:rsidRPr="00231E0B" w:rsidRDefault="00B446B4" w:rsidP="00B446B4">
            <w:pPr>
              <w:spacing w:after="0"/>
              <w:ind w:firstLine="0"/>
              <w:jc w:val="center"/>
              <w:rPr>
                <w:rFonts w:ascii="Times New Roman" w:hAnsi="Times New Roman"/>
                <w:color w:val="000000"/>
                <w:sz w:val="18"/>
                <w:szCs w:val="18"/>
              </w:rPr>
            </w:pPr>
            <w:r w:rsidRPr="00231E0B">
              <w:rPr>
                <w:rFonts w:ascii="Times New Roman" w:hAnsi="Times New Roman"/>
                <w:color w:val="000000"/>
                <w:sz w:val="18"/>
                <w:szCs w:val="18"/>
              </w:rPr>
              <w:t>3</w:t>
            </w:r>
          </w:p>
        </w:tc>
      </w:tr>
      <w:tr w:rsidR="00B446B4" w:rsidRPr="00231E0B" w:rsidTr="0071188B">
        <w:trPr>
          <w:trHeight w:val="187"/>
        </w:trPr>
        <w:tc>
          <w:tcPr>
            <w:tcW w:w="3830" w:type="dxa"/>
            <w:shd w:val="clear" w:color="auto" w:fill="auto"/>
            <w:vAlign w:val="center"/>
            <w:hideMark/>
          </w:tcPr>
          <w:p w:rsidR="00B446B4" w:rsidRPr="00231E0B" w:rsidRDefault="00B446B4" w:rsidP="00B446B4">
            <w:pPr>
              <w:spacing w:after="0"/>
              <w:ind w:firstLine="0"/>
              <w:rPr>
                <w:rFonts w:ascii="Times New Roman" w:hAnsi="Times New Roman"/>
                <w:color w:val="000000"/>
                <w:sz w:val="18"/>
                <w:szCs w:val="18"/>
              </w:rPr>
            </w:pPr>
            <w:r w:rsidRPr="00231E0B">
              <w:rPr>
                <w:rFonts w:ascii="Times New Roman" w:hAnsi="Times New Roman"/>
                <w:color w:val="000000"/>
                <w:sz w:val="18"/>
                <w:szCs w:val="18"/>
              </w:rPr>
              <w:t>MATH 3101-Introduction to Number Theory</w:t>
            </w:r>
          </w:p>
        </w:tc>
        <w:tc>
          <w:tcPr>
            <w:tcW w:w="5800" w:type="dxa"/>
            <w:shd w:val="clear" w:color="auto" w:fill="auto"/>
            <w:vAlign w:val="center"/>
            <w:hideMark/>
          </w:tcPr>
          <w:p w:rsidR="00B446B4" w:rsidRPr="00231E0B" w:rsidRDefault="00B446B4" w:rsidP="00B446B4">
            <w:pPr>
              <w:spacing w:after="0"/>
              <w:ind w:firstLine="0"/>
              <w:jc w:val="center"/>
              <w:rPr>
                <w:rFonts w:ascii="Times New Roman" w:hAnsi="Times New Roman"/>
                <w:color w:val="000000"/>
                <w:sz w:val="18"/>
                <w:szCs w:val="18"/>
              </w:rPr>
            </w:pPr>
            <w:r w:rsidRPr="00231E0B">
              <w:rPr>
                <w:rFonts w:ascii="Times New Roman" w:hAnsi="Times New Roman"/>
                <w:color w:val="000000"/>
                <w:sz w:val="18"/>
                <w:szCs w:val="18"/>
              </w:rPr>
              <w:t>3</w:t>
            </w:r>
          </w:p>
        </w:tc>
      </w:tr>
      <w:tr w:rsidR="00B446B4" w:rsidRPr="00231E0B" w:rsidTr="0071188B">
        <w:trPr>
          <w:trHeight w:val="232"/>
        </w:trPr>
        <w:tc>
          <w:tcPr>
            <w:tcW w:w="3830" w:type="dxa"/>
            <w:shd w:val="clear" w:color="auto" w:fill="auto"/>
            <w:vAlign w:val="center"/>
            <w:hideMark/>
          </w:tcPr>
          <w:p w:rsidR="00B446B4" w:rsidRPr="00231E0B" w:rsidRDefault="00B446B4" w:rsidP="00B446B4">
            <w:pPr>
              <w:spacing w:after="0"/>
              <w:ind w:firstLine="0"/>
              <w:rPr>
                <w:rFonts w:ascii="Times New Roman" w:hAnsi="Times New Roman"/>
                <w:color w:val="000000"/>
                <w:sz w:val="18"/>
                <w:szCs w:val="18"/>
              </w:rPr>
            </w:pPr>
            <w:r w:rsidRPr="00231E0B">
              <w:rPr>
                <w:rFonts w:ascii="Times New Roman" w:hAnsi="Times New Roman"/>
                <w:color w:val="000000"/>
                <w:sz w:val="18"/>
                <w:szCs w:val="18"/>
              </w:rPr>
              <w:t>MATH 4215-Numericval Analysis</w:t>
            </w:r>
          </w:p>
        </w:tc>
        <w:tc>
          <w:tcPr>
            <w:tcW w:w="5800" w:type="dxa"/>
            <w:shd w:val="clear" w:color="auto" w:fill="auto"/>
            <w:vAlign w:val="center"/>
            <w:hideMark/>
          </w:tcPr>
          <w:p w:rsidR="00B446B4" w:rsidRPr="00231E0B" w:rsidRDefault="00B446B4" w:rsidP="00B446B4">
            <w:pPr>
              <w:spacing w:after="0"/>
              <w:ind w:firstLine="0"/>
              <w:jc w:val="center"/>
              <w:rPr>
                <w:rFonts w:ascii="Times New Roman" w:hAnsi="Times New Roman"/>
                <w:color w:val="000000"/>
                <w:sz w:val="18"/>
                <w:szCs w:val="18"/>
              </w:rPr>
            </w:pPr>
            <w:r w:rsidRPr="00231E0B">
              <w:rPr>
                <w:rFonts w:ascii="Times New Roman" w:hAnsi="Times New Roman"/>
                <w:color w:val="000000"/>
                <w:sz w:val="18"/>
                <w:szCs w:val="18"/>
              </w:rPr>
              <w:t>3</w:t>
            </w:r>
          </w:p>
        </w:tc>
      </w:tr>
      <w:tr w:rsidR="00B446B4" w:rsidRPr="00231E0B" w:rsidTr="0071188B">
        <w:trPr>
          <w:trHeight w:val="241"/>
        </w:trPr>
        <w:tc>
          <w:tcPr>
            <w:tcW w:w="3830" w:type="dxa"/>
            <w:shd w:val="clear" w:color="auto" w:fill="auto"/>
            <w:vAlign w:val="center"/>
            <w:hideMark/>
          </w:tcPr>
          <w:p w:rsidR="00B446B4" w:rsidRPr="00231E0B" w:rsidRDefault="00B446B4" w:rsidP="00B446B4">
            <w:pPr>
              <w:spacing w:after="0"/>
              <w:ind w:firstLine="0"/>
              <w:rPr>
                <w:rFonts w:ascii="Times New Roman" w:hAnsi="Times New Roman"/>
                <w:color w:val="000000"/>
                <w:sz w:val="18"/>
                <w:szCs w:val="18"/>
              </w:rPr>
            </w:pPr>
            <w:r w:rsidRPr="00231E0B">
              <w:rPr>
                <w:rFonts w:ascii="Times New Roman" w:hAnsi="Times New Roman"/>
                <w:color w:val="000000"/>
                <w:sz w:val="18"/>
                <w:szCs w:val="18"/>
              </w:rPr>
              <w:t xml:space="preserve">MATH 3112-Discrete Mathematics </w:t>
            </w:r>
          </w:p>
        </w:tc>
        <w:tc>
          <w:tcPr>
            <w:tcW w:w="5800" w:type="dxa"/>
            <w:shd w:val="clear" w:color="auto" w:fill="auto"/>
            <w:vAlign w:val="center"/>
            <w:hideMark/>
          </w:tcPr>
          <w:p w:rsidR="00B446B4" w:rsidRPr="00231E0B" w:rsidRDefault="00B446B4" w:rsidP="00B446B4">
            <w:pPr>
              <w:spacing w:after="0"/>
              <w:ind w:firstLine="0"/>
              <w:jc w:val="center"/>
              <w:rPr>
                <w:rFonts w:ascii="Times New Roman" w:hAnsi="Times New Roman"/>
                <w:color w:val="000000"/>
                <w:sz w:val="18"/>
                <w:szCs w:val="18"/>
              </w:rPr>
            </w:pPr>
            <w:r w:rsidRPr="00231E0B">
              <w:rPr>
                <w:rFonts w:ascii="Times New Roman" w:hAnsi="Times New Roman"/>
                <w:color w:val="000000"/>
                <w:sz w:val="18"/>
                <w:szCs w:val="18"/>
              </w:rPr>
              <w:t>3</w:t>
            </w:r>
          </w:p>
        </w:tc>
      </w:tr>
      <w:tr w:rsidR="00B446B4" w:rsidRPr="00231E0B" w:rsidTr="0071188B">
        <w:trPr>
          <w:trHeight w:val="169"/>
        </w:trPr>
        <w:tc>
          <w:tcPr>
            <w:tcW w:w="3830" w:type="dxa"/>
            <w:shd w:val="clear" w:color="auto" w:fill="auto"/>
            <w:vAlign w:val="center"/>
            <w:hideMark/>
          </w:tcPr>
          <w:p w:rsidR="00B446B4" w:rsidRPr="00231E0B" w:rsidRDefault="00B446B4" w:rsidP="00B446B4">
            <w:pPr>
              <w:spacing w:after="0"/>
              <w:ind w:firstLine="0"/>
              <w:rPr>
                <w:rFonts w:ascii="Times New Roman" w:hAnsi="Times New Roman"/>
                <w:color w:val="000000"/>
                <w:sz w:val="18"/>
                <w:szCs w:val="18"/>
              </w:rPr>
            </w:pPr>
            <w:r w:rsidRPr="00231E0B">
              <w:rPr>
                <w:rFonts w:ascii="Times New Roman" w:hAnsi="Times New Roman"/>
                <w:color w:val="000000"/>
                <w:sz w:val="18"/>
                <w:szCs w:val="18"/>
              </w:rPr>
              <w:t>MATH 2111-Linear Algebra*</w:t>
            </w:r>
          </w:p>
        </w:tc>
        <w:tc>
          <w:tcPr>
            <w:tcW w:w="5800" w:type="dxa"/>
            <w:shd w:val="clear" w:color="auto" w:fill="auto"/>
            <w:vAlign w:val="center"/>
            <w:hideMark/>
          </w:tcPr>
          <w:p w:rsidR="00B446B4" w:rsidRPr="00231E0B" w:rsidRDefault="00B446B4" w:rsidP="00B446B4">
            <w:pPr>
              <w:spacing w:after="0"/>
              <w:ind w:firstLine="0"/>
              <w:jc w:val="center"/>
              <w:rPr>
                <w:rFonts w:ascii="Times New Roman" w:hAnsi="Times New Roman"/>
                <w:color w:val="000000"/>
                <w:sz w:val="18"/>
                <w:szCs w:val="18"/>
              </w:rPr>
            </w:pPr>
            <w:r w:rsidRPr="00231E0B">
              <w:rPr>
                <w:rFonts w:ascii="Times New Roman" w:hAnsi="Times New Roman"/>
                <w:color w:val="000000"/>
                <w:sz w:val="18"/>
                <w:szCs w:val="18"/>
              </w:rPr>
              <w:t>3</w:t>
            </w:r>
          </w:p>
        </w:tc>
      </w:tr>
      <w:tr w:rsidR="00B446B4" w:rsidRPr="00231E0B" w:rsidTr="0071188B">
        <w:trPr>
          <w:trHeight w:val="214"/>
        </w:trPr>
        <w:tc>
          <w:tcPr>
            <w:tcW w:w="3830" w:type="dxa"/>
            <w:shd w:val="clear" w:color="auto" w:fill="auto"/>
            <w:vAlign w:val="center"/>
            <w:hideMark/>
          </w:tcPr>
          <w:p w:rsidR="00B446B4" w:rsidRPr="00231E0B" w:rsidRDefault="00B446B4" w:rsidP="00B446B4">
            <w:pPr>
              <w:spacing w:after="0"/>
              <w:ind w:firstLine="0"/>
              <w:rPr>
                <w:rFonts w:ascii="Times New Roman" w:hAnsi="Times New Roman"/>
                <w:color w:val="000000"/>
                <w:sz w:val="18"/>
                <w:szCs w:val="18"/>
              </w:rPr>
            </w:pPr>
            <w:r w:rsidRPr="00231E0B">
              <w:rPr>
                <w:rFonts w:ascii="Times New Roman" w:hAnsi="Times New Roman"/>
                <w:color w:val="000000"/>
                <w:sz w:val="18"/>
                <w:szCs w:val="18"/>
              </w:rPr>
              <w:t xml:space="preserve">Total </w:t>
            </w:r>
          </w:p>
        </w:tc>
        <w:tc>
          <w:tcPr>
            <w:tcW w:w="5800" w:type="dxa"/>
            <w:shd w:val="clear" w:color="auto" w:fill="auto"/>
            <w:vAlign w:val="center"/>
            <w:hideMark/>
          </w:tcPr>
          <w:p w:rsidR="00B446B4" w:rsidRPr="00231E0B" w:rsidRDefault="00B446B4" w:rsidP="00B446B4">
            <w:pPr>
              <w:spacing w:after="0"/>
              <w:ind w:firstLine="0"/>
              <w:jc w:val="center"/>
              <w:rPr>
                <w:rFonts w:ascii="Times New Roman" w:hAnsi="Times New Roman"/>
                <w:color w:val="000000"/>
                <w:sz w:val="18"/>
                <w:szCs w:val="18"/>
              </w:rPr>
            </w:pPr>
            <w:r w:rsidRPr="00231E0B">
              <w:rPr>
                <w:rFonts w:ascii="Times New Roman" w:hAnsi="Times New Roman"/>
                <w:color w:val="000000"/>
                <w:sz w:val="18"/>
                <w:szCs w:val="18"/>
              </w:rPr>
              <w:t>48</w:t>
            </w:r>
          </w:p>
        </w:tc>
      </w:tr>
    </w:tbl>
    <w:p w:rsidR="00175787" w:rsidRPr="0071188B" w:rsidRDefault="00175787" w:rsidP="0071188B">
      <w:pPr>
        <w:pStyle w:val="Heading2"/>
        <w:spacing w:before="0"/>
        <w:ind w:left="187" w:firstLine="0"/>
        <w:rPr>
          <w:rFonts w:ascii="Times New Roman" w:hAnsi="Times New Roman"/>
          <w:color w:val="000000"/>
          <w:sz w:val="36"/>
          <w:szCs w:val="36"/>
        </w:rPr>
      </w:pPr>
      <w:bookmarkStart w:id="36" w:name="_Toc295333415"/>
      <w:r w:rsidRPr="0071188B">
        <w:rPr>
          <w:rFonts w:ascii="Times New Roman" w:hAnsi="Times New Roman"/>
          <w:color w:val="191919"/>
          <w:sz w:val="48"/>
          <w:szCs w:val="48"/>
        </w:rPr>
        <w:lastRenderedPageBreak/>
        <w:t>D</w:t>
      </w:r>
      <w:r w:rsidRPr="0071188B">
        <w:rPr>
          <w:rFonts w:ascii="Times New Roman" w:hAnsi="Times New Roman"/>
          <w:color w:val="191919"/>
          <w:sz w:val="36"/>
          <w:szCs w:val="36"/>
        </w:rPr>
        <w:t>E</w:t>
      </w:r>
      <w:r w:rsidRPr="0071188B">
        <w:rPr>
          <w:rFonts w:ascii="Times New Roman" w:hAnsi="Times New Roman"/>
          <w:color w:val="191919"/>
          <w:spacing w:val="-50"/>
          <w:sz w:val="36"/>
          <w:szCs w:val="36"/>
        </w:rPr>
        <w:t>P</w:t>
      </w:r>
      <w:r w:rsidRPr="0071188B">
        <w:rPr>
          <w:rFonts w:ascii="Times New Roman" w:hAnsi="Times New Roman"/>
          <w:color w:val="191919"/>
          <w:sz w:val="36"/>
          <w:szCs w:val="36"/>
        </w:rPr>
        <w:t>A</w:t>
      </w:r>
      <w:r w:rsidRPr="0071188B">
        <w:rPr>
          <w:rFonts w:ascii="Times New Roman" w:hAnsi="Times New Roman"/>
          <w:color w:val="191919"/>
          <w:spacing w:val="-32"/>
          <w:sz w:val="36"/>
          <w:szCs w:val="36"/>
        </w:rPr>
        <w:t>R</w:t>
      </w:r>
      <w:r w:rsidRPr="0071188B">
        <w:rPr>
          <w:rFonts w:ascii="Times New Roman" w:hAnsi="Times New Roman"/>
          <w:color w:val="191919"/>
          <w:sz w:val="36"/>
          <w:szCs w:val="36"/>
        </w:rPr>
        <w:t>TMENT</w:t>
      </w:r>
      <w:r w:rsidRPr="0071188B">
        <w:rPr>
          <w:rFonts w:ascii="Times New Roman" w:hAnsi="Times New Roman"/>
          <w:color w:val="191919"/>
          <w:spacing w:val="35"/>
          <w:sz w:val="36"/>
          <w:szCs w:val="36"/>
        </w:rPr>
        <w:t xml:space="preserve"> </w:t>
      </w:r>
      <w:r w:rsidRPr="0071188B">
        <w:rPr>
          <w:rFonts w:ascii="Times New Roman" w:hAnsi="Times New Roman"/>
          <w:color w:val="191919"/>
          <w:sz w:val="36"/>
          <w:szCs w:val="36"/>
        </w:rPr>
        <w:t>OF</w:t>
      </w:r>
      <w:r w:rsidRPr="0071188B">
        <w:rPr>
          <w:rFonts w:ascii="Times New Roman" w:hAnsi="Times New Roman"/>
          <w:color w:val="191919"/>
          <w:spacing w:val="45"/>
          <w:sz w:val="36"/>
          <w:szCs w:val="36"/>
        </w:rPr>
        <w:t xml:space="preserve"> </w:t>
      </w:r>
      <w:r w:rsidRPr="0071188B">
        <w:rPr>
          <w:rFonts w:ascii="Times New Roman" w:hAnsi="Times New Roman"/>
          <w:color w:val="191919"/>
          <w:sz w:val="48"/>
          <w:szCs w:val="48"/>
        </w:rPr>
        <w:t>M</w:t>
      </w:r>
      <w:r w:rsidRPr="0071188B">
        <w:rPr>
          <w:rFonts w:ascii="Times New Roman" w:hAnsi="Times New Roman"/>
          <w:color w:val="191919"/>
          <w:spacing w:val="-60"/>
          <w:sz w:val="36"/>
          <w:szCs w:val="36"/>
        </w:rPr>
        <w:t>A</w:t>
      </w:r>
      <w:r w:rsidRPr="0071188B">
        <w:rPr>
          <w:rFonts w:ascii="Times New Roman" w:hAnsi="Times New Roman"/>
          <w:color w:val="191919"/>
          <w:sz w:val="36"/>
          <w:szCs w:val="36"/>
        </w:rPr>
        <w:t>THEM</w:t>
      </w:r>
      <w:r w:rsidRPr="0071188B">
        <w:rPr>
          <w:rFonts w:ascii="Times New Roman" w:hAnsi="Times New Roman"/>
          <w:color w:val="191919"/>
          <w:spacing w:val="-60"/>
          <w:sz w:val="36"/>
          <w:szCs w:val="36"/>
        </w:rPr>
        <w:t>A</w:t>
      </w:r>
      <w:r w:rsidRPr="0071188B">
        <w:rPr>
          <w:rFonts w:ascii="Times New Roman" w:hAnsi="Times New Roman"/>
          <w:color w:val="191919"/>
          <w:sz w:val="36"/>
          <w:szCs w:val="36"/>
        </w:rPr>
        <w:t>TICS</w:t>
      </w:r>
      <w:bookmarkEnd w:id="36"/>
      <w:r w:rsidR="0071188B">
        <w:rPr>
          <w:rFonts w:ascii="Times New Roman" w:hAnsi="Times New Roman"/>
          <w:color w:val="191919"/>
          <w:sz w:val="36"/>
          <w:szCs w:val="36"/>
        </w:rPr>
        <w:t xml:space="preserve"> </w:t>
      </w:r>
    </w:p>
    <w:p w:rsidR="00175787" w:rsidRDefault="00A715EF" w:rsidP="0071188B">
      <w:pPr>
        <w:pStyle w:val="Heading2"/>
        <w:spacing w:before="0"/>
        <w:ind w:left="187" w:firstLine="0"/>
        <w:rPr>
          <w:rFonts w:ascii="Times New Roman" w:hAnsi="Times New Roman"/>
          <w:color w:val="000000"/>
          <w:sz w:val="54"/>
          <w:szCs w:val="54"/>
        </w:rPr>
      </w:pPr>
      <w:r w:rsidRPr="0071188B">
        <w:rPr>
          <w:rFonts w:asciiTheme="minorHAnsi" w:hAnsiTheme="minorHAnsi"/>
          <w:noProof/>
          <w:color w:val="auto"/>
          <w:sz w:val="36"/>
          <w:szCs w:val="36"/>
        </w:rPr>
        <w:pict>
          <v:shape id="Text Box 5509" o:spid="_x0000_s1060" type="#_x0000_t202" style="position:absolute;left:0;text-align:left;margin-left:557.25pt;margin-top:38.6pt;width:36pt;height:55.2pt;z-index:-25162137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" o:allowincell="f" filled="f" stroked="f">
            <v:textbox style="layout-flow:vertical;mso-next-textbox:#Text Box 5509" inset="0,0,0,0">
              <w:txbxContent>
                <w:p w:rsidR="00175787" w:rsidRDefault="00175787" w:rsidP="00175787">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FFFFFF"/>
                      <w:sz w:val="20"/>
                      <w:szCs w:val="20"/>
                    </w:rPr>
                    <w:t>Sciences &amp;</w:t>
                  </w:r>
                </w:p>
                <w:p w:rsidR="00175787" w:rsidRDefault="00175787" w:rsidP="00175787">
                  <w:pPr>
                    <w:widowControl w:val="0"/>
                    <w:autoSpaceDE w:val="0"/>
                    <w:autoSpaceDN w:val="0"/>
                    <w:adjustRightInd w:val="0"/>
                    <w:spacing w:after="0" w:line="240" w:lineRule="exact"/>
                    <w:ind w:left="202" w:right="202"/>
                    <w:jc w:val="center"/>
                    <w:rPr>
                      <w:rFonts w:ascii="Century Gothic" w:hAnsi="Century Gothic" w:cs="Century Gothic"/>
                      <w:color w:val="000000"/>
                      <w:sz w:val="20"/>
                      <w:szCs w:val="20"/>
                    </w:rPr>
                  </w:pPr>
                  <w:r>
                    <w:rPr>
                      <w:rFonts w:ascii="Century Gothic" w:hAnsi="Century Gothic" w:cs="Century Gothic"/>
                      <w:b/>
                      <w:bCs/>
                      <w:color w:val="FFFFFF"/>
                      <w:sz w:val="20"/>
                      <w:szCs w:val="20"/>
                    </w:rPr>
                    <w:t>Health</w:t>
                  </w:r>
                </w:p>
                <w:p w:rsidR="00175787" w:rsidRDefault="00175787" w:rsidP="00175787">
                  <w:pPr>
                    <w:widowControl w:val="0"/>
                    <w:autoSpaceDE w:val="0"/>
                    <w:autoSpaceDN w:val="0"/>
                    <w:adjustRightInd w:val="0"/>
                    <w:spacing w:after="0" w:line="240" w:lineRule="exact"/>
                    <w:ind w:left="-7" w:right="-7"/>
                    <w:jc w:val="center"/>
                    <w:rPr>
                      <w:rFonts w:ascii="Century Gothic" w:hAnsi="Century Gothic" w:cs="Century Gothic"/>
                      <w:color w:val="000000"/>
                      <w:sz w:val="20"/>
                      <w:szCs w:val="20"/>
                    </w:rPr>
                  </w:pPr>
                  <w:r>
                    <w:rPr>
                      <w:rFonts w:ascii="Century Gothic" w:hAnsi="Century Gothic" w:cs="Century Gothic"/>
                      <w:b/>
                      <w:bCs/>
                      <w:color w:val="FFFFFF"/>
                      <w:sz w:val="20"/>
                      <w:szCs w:val="20"/>
                    </w:rPr>
                    <w:t>Professions</w:t>
                  </w:r>
                </w:p>
              </w:txbxContent>
            </v:textbox>
            <w10:wrap anchorx="page"/>
          </v:shape>
        </w:pict>
      </w:r>
      <w:bookmarkStart w:id="37" w:name="_Toc295333416"/>
      <w:r w:rsidR="00175787" w:rsidRPr="0071188B">
        <w:rPr>
          <w:rFonts w:ascii="Times New Roman" w:hAnsi="Times New Roman"/>
          <w:color w:val="191919"/>
          <w:sz w:val="36"/>
          <w:szCs w:val="36"/>
        </w:rPr>
        <w:t>AND</w:t>
      </w:r>
      <w:r w:rsidR="00175787" w:rsidRPr="0071188B">
        <w:rPr>
          <w:rFonts w:ascii="Times New Roman" w:hAnsi="Times New Roman"/>
          <w:color w:val="191919"/>
          <w:spacing w:val="45"/>
          <w:sz w:val="36"/>
          <w:szCs w:val="36"/>
        </w:rPr>
        <w:t xml:space="preserve"> </w:t>
      </w:r>
      <w:r w:rsidR="00175787" w:rsidRPr="0071188B">
        <w:rPr>
          <w:rFonts w:ascii="Times New Roman" w:hAnsi="Times New Roman"/>
          <w:color w:val="191919"/>
          <w:sz w:val="48"/>
          <w:szCs w:val="48"/>
        </w:rPr>
        <w:t>C</w:t>
      </w:r>
      <w:r w:rsidR="00175787" w:rsidRPr="0071188B">
        <w:rPr>
          <w:rFonts w:ascii="Times New Roman" w:hAnsi="Times New Roman"/>
          <w:color w:val="191919"/>
          <w:sz w:val="36"/>
          <w:szCs w:val="36"/>
        </w:rPr>
        <w:t>OMPUTER</w:t>
      </w:r>
      <w:r w:rsidR="00175787" w:rsidRPr="0071188B">
        <w:rPr>
          <w:rFonts w:ascii="Times New Roman" w:hAnsi="Times New Roman"/>
          <w:color w:val="191919"/>
          <w:spacing w:val="45"/>
          <w:sz w:val="36"/>
          <w:szCs w:val="36"/>
        </w:rPr>
        <w:t xml:space="preserve"> </w:t>
      </w:r>
      <w:r w:rsidR="00175787" w:rsidRPr="0071188B">
        <w:rPr>
          <w:rFonts w:ascii="Times New Roman" w:hAnsi="Times New Roman"/>
          <w:color w:val="191919"/>
          <w:sz w:val="48"/>
          <w:szCs w:val="48"/>
        </w:rPr>
        <w:t>S</w:t>
      </w:r>
      <w:r w:rsidR="00175787" w:rsidRPr="0071188B">
        <w:rPr>
          <w:rFonts w:ascii="Times New Roman" w:hAnsi="Times New Roman"/>
          <w:color w:val="191919"/>
          <w:sz w:val="36"/>
          <w:szCs w:val="36"/>
        </w:rPr>
        <w:t>CIENCE</w:t>
      </w:r>
      <w:bookmarkEnd w:id="37"/>
    </w:p>
    <w:p w:rsidR="00175787" w:rsidRDefault="00175787" w:rsidP="00175787">
      <w:pPr>
        <w:widowControl w:val="0"/>
        <w:autoSpaceDE w:val="0"/>
        <w:autoSpaceDN w:val="0"/>
        <w:adjustRightInd w:val="0"/>
        <w:spacing w:before="6" w:after="0" w:line="160" w:lineRule="exact"/>
        <w:rPr>
          <w:rFonts w:ascii="Times New Roman" w:hAnsi="Times New Roman"/>
          <w:color w:val="000000"/>
          <w:sz w:val="16"/>
          <w:szCs w:val="16"/>
        </w:rPr>
      </w:pPr>
    </w:p>
    <w:p w:rsidR="00175787"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z w:val="18"/>
          <w:szCs w:val="18"/>
        </w:rPr>
        <w:t>The Department of Mathematics and Computer Science o</w:t>
      </w:r>
      <w:r>
        <w:rPr>
          <w:rFonts w:ascii="Times New Roman" w:hAnsi="Times New Roman"/>
          <w:color w:val="191919"/>
          <w:spacing w:val="-3"/>
          <w:sz w:val="18"/>
          <w:szCs w:val="18"/>
        </w:rPr>
        <w:t>f</w:t>
      </w:r>
      <w:r>
        <w:rPr>
          <w:rFonts w:ascii="Times New Roman" w:hAnsi="Times New Roman"/>
          <w:color w:val="191919"/>
          <w:sz w:val="18"/>
          <w:szCs w:val="18"/>
        </w:rPr>
        <w:t>fers programs of study leading to the Bachelor of</w:t>
      </w:r>
      <w:r>
        <w:rPr>
          <w:rFonts w:ascii="Times New Roman" w:hAnsi="Times New Roman"/>
          <w:color w:val="191919"/>
          <w:spacing w:val="-10"/>
          <w:sz w:val="18"/>
          <w:szCs w:val="18"/>
        </w:rPr>
        <w:t xml:space="preserve"> </w:t>
      </w:r>
      <w:r>
        <w:rPr>
          <w:rFonts w:ascii="Times New Roman" w:hAnsi="Times New Roman"/>
          <w:color w:val="191919"/>
          <w:sz w:val="18"/>
          <w:szCs w:val="18"/>
        </w:rPr>
        <w:t>Arts degree in Mathemat</w:t>
      </w:r>
      <w:r>
        <w:rPr>
          <w:rFonts w:ascii="Times New Roman" w:hAnsi="Times New Roman"/>
          <w:color w:val="191919"/>
          <w:spacing w:val="-1"/>
          <w:sz w:val="18"/>
          <w:szCs w:val="18"/>
        </w:rPr>
        <w:t>i</w:t>
      </w:r>
      <w:r>
        <w:rPr>
          <w:rFonts w:ascii="Times New Roman" w:hAnsi="Times New Roman"/>
          <w:color w:val="191919"/>
          <w:sz w:val="18"/>
          <w:szCs w:val="18"/>
        </w:rPr>
        <w:t>cs, the Bachelor of Science degree in Computer Science with emphasis in mathematics, Bachelor of Science degree in Computer Science wi</w:t>
      </w:r>
      <w:r>
        <w:rPr>
          <w:rFonts w:ascii="Times New Roman" w:hAnsi="Times New Roman"/>
          <w:color w:val="191919"/>
          <w:spacing w:val="-2"/>
          <w:sz w:val="18"/>
          <w:szCs w:val="18"/>
        </w:rPr>
        <w:t>t</w:t>
      </w:r>
      <w:r>
        <w:rPr>
          <w:rFonts w:ascii="Times New Roman" w:hAnsi="Times New Roman"/>
          <w:color w:val="191919"/>
          <w:sz w:val="18"/>
          <w:szCs w:val="18"/>
        </w:rPr>
        <w:t xml:space="preserve">h </w:t>
      </w:r>
      <w:proofErr w:type="spellStart"/>
      <w:r>
        <w:rPr>
          <w:rFonts w:ascii="Times New Roman" w:hAnsi="Times New Roman"/>
          <w:color w:val="191919"/>
          <w:sz w:val="18"/>
          <w:szCs w:val="18"/>
        </w:rPr>
        <w:t>em</w:t>
      </w:r>
      <w:proofErr w:type="spellEnd"/>
      <w:r>
        <w:rPr>
          <w:rFonts w:ascii="Times New Roman" w:hAnsi="Times New Roman"/>
          <w:color w:val="191919"/>
          <w:sz w:val="18"/>
          <w:szCs w:val="18"/>
        </w:rPr>
        <w:t xml:space="preserve">- </w:t>
      </w:r>
      <w:proofErr w:type="spellStart"/>
      <w:r>
        <w:rPr>
          <w:rFonts w:ascii="Times New Roman" w:hAnsi="Times New Roman"/>
          <w:color w:val="191919"/>
          <w:sz w:val="18"/>
          <w:szCs w:val="18"/>
        </w:rPr>
        <w:t>phasis</w:t>
      </w:r>
      <w:proofErr w:type="spellEnd"/>
      <w:r>
        <w:rPr>
          <w:rFonts w:ascii="Times New Roman" w:hAnsi="Times New Roman"/>
          <w:color w:val="191919"/>
          <w:sz w:val="18"/>
          <w:szCs w:val="18"/>
        </w:rPr>
        <w:t xml:space="preserve"> in business and o</w:t>
      </w:r>
      <w:r>
        <w:rPr>
          <w:rFonts w:ascii="Times New Roman" w:hAnsi="Times New Roman"/>
          <w:color w:val="191919"/>
          <w:spacing w:val="-3"/>
          <w:sz w:val="18"/>
          <w:szCs w:val="18"/>
        </w:rPr>
        <w:t>f</w:t>
      </w:r>
      <w:r>
        <w:rPr>
          <w:rFonts w:ascii="Times New Roman" w:hAnsi="Times New Roman"/>
          <w:color w:val="191919"/>
          <w:sz w:val="18"/>
          <w:szCs w:val="18"/>
        </w:rPr>
        <w:t xml:space="preserve">fers graduate courses </w:t>
      </w:r>
      <w:r>
        <w:rPr>
          <w:rFonts w:ascii="Times New Roman" w:hAnsi="Times New Roman"/>
          <w:color w:val="191919"/>
          <w:spacing w:val="-1"/>
          <w:sz w:val="18"/>
          <w:szCs w:val="18"/>
        </w:rPr>
        <w:t>t</w:t>
      </w:r>
      <w:r>
        <w:rPr>
          <w:rFonts w:ascii="Times New Roman" w:hAnsi="Times New Roman"/>
          <w:color w:val="191919"/>
          <w:sz w:val="18"/>
          <w:szCs w:val="18"/>
        </w:rPr>
        <w:t>o support the</w:t>
      </w:r>
      <w:r>
        <w:rPr>
          <w:rFonts w:ascii="Times New Roman" w:hAnsi="Times New Roman"/>
          <w:color w:val="191919"/>
          <w:spacing w:val="3"/>
          <w:sz w:val="18"/>
          <w:szCs w:val="18"/>
        </w:rPr>
        <w:t xml:space="preserve"> </w:t>
      </w:r>
      <w:r>
        <w:rPr>
          <w:rFonts w:ascii="Times New Roman" w:hAnsi="Times New Roman"/>
          <w:color w:val="191919"/>
          <w:sz w:val="18"/>
          <w:szCs w:val="18"/>
        </w:rPr>
        <w:t>Master</w:t>
      </w:r>
      <w:r>
        <w:rPr>
          <w:rFonts w:ascii="Times New Roman" w:hAnsi="Times New Roman"/>
          <w:color w:val="191919"/>
          <w:spacing w:val="3"/>
          <w:sz w:val="18"/>
          <w:szCs w:val="18"/>
        </w:rPr>
        <w:t xml:space="preserve"> </w:t>
      </w:r>
      <w:r>
        <w:rPr>
          <w:rFonts w:ascii="Times New Roman" w:hAnsi="Times New Roman"/>
          <w:color w:val="191919"/>
          <w:sz w:val="18"/>
          <w:szCs w:val="18"/>
        </w:rPr>
        <w:t>of</w:t>
      </w:r>
      <w:r>
        <w:rPr>
          <w:rFonts w:ascii="Times New Roman" w:hAnsi="Times New Roman"/>
          <w:color w:val="191919"/>
          <w:spacing w:val="3"/>
          <w:sz w:val="18"/>
          <w:szCs w:val="18"/>
        </w:rPr>
        <w:t xml:space="preserve"> </w:t>
      </w:r>
      <w:r>
        <w:rPr>
          <w:rFonts w:ascii="Times New Roman" w:hAnsi="Times New Roman"/>
          <w:color w:val="191919"/>
          <w:sz w:val="18"/>
          <w:szCs w:val="18"/>
        </w:rPr>
        <w:t>Education</w:t>
      </w:r>
      <w:r>
        <w:rPr>
          <w:rFonts w:ascii="Times New Roman" w:hAnsi="Times New Roman"/>
          <w:color w:val="191919"/>
          <w:spacing w:val="3"/>
          <w:sz w:val="18"/>
          <w:szCs w:val="18"/>
        </w:rPr>
        <w:t xml:space="preserve"> </w:t>
      </w:r>
      <w:r>
        <w:rPr>
          <w:rFonts w:ascii="Times New Roman" w:hAnsi="Times New Roman"/>
          <w:color w:val="191919"/>
          <w:sz w:val="18"/>
          <w:szCs w:val="18"/>
        </w:rPr>
        <w:t>degree</w:t>
      </w:r>
      <w:r>
        <w:rPr>
          <w:rFonts w:ascii="Times New Roman" w:hAnsi="Times New Roman"/>
          <w:color w:val="191919"/>
          <w:spacing w:val="3"/>
          <w:sz w:val="18"/>
          <w:szCs w:val="18"/>
        </w:rPr>
        <w:t xml:space="preserve"> </w:t>
      </w:r>
      <w:r>
        <w:rPr>
          <w:rFonts w:ascii="Times New Roman" w:hAnsi="Times New Roman"/>
          <w:color w:val="191919"/>
          <w:sz w:val="18"/>
          <w:szCs w:val="18"/>
        </w:rPr>
        <w:t>with</w:t>
      </w:r>
      <w:r>
        <w:rPr>
          <w:rFonts w:ascii="Times New Roman" w:hAnsi="Times New Roman"/>
          <w:color w:val="191919"/>
          <w:spacing w:val="3"/>
          <w:sz w:val="18"/>
          <w:szCs w:val="18"/>
        </w:rPr>
        <w:t xml:space="preserve"> </w:t>
      </w:r>
      <w:r>
        <w:rPr>
          <w:rFonts w:ascii="Times New Roman" w:hAnsi="Times New Roman"/>
          <w:color w:val="191919"/>
          <w:sz w:val="18"/>
          <w:szCs w:val="18"/>
        </w:rPr>
        <w:t>concentration</w:t>
      </w:r>
      <w:r>
        <w:rPr>
          <w:rFonts w:ascii="Times New Roman" w:hAnsi="Times New Roman"/>
          <w:color w:val="191919"/>
          <w:spacing w:val="3"/>
          <w:sz w:val="18"/>
          <w:szCs w:val="18"/>
        </w:rPr>
        <w:t xml:space="preserve"> </w:t>
      </w:r>
      <w:r>
        <w:rPr>
          <w:rFonts w:ascii="Times New Roman" w:hAnsi="Times New Roman"/>
          <w:color w:val="191919"/>
          <w:sz w:val="18"/>
          <w:szCs w:val="18"/>
        </w:rPr>
        <w:t>in</w:t>
      </w:r>
      <w:r>
        <w:rPr>
          <w:rFonts w:ascii="Times New Roman" w:hAnsi="Times New Roman"/>
          <w:color w:val="191919"/>
          <w:spacing w:val="3"/>
          <w:sz w:val="18"/>
          <w:szCs w:val="18"/>
        </w:rPr>
        <w:t xml:space="preserve"> </w:t>
      </w:r>
      <w:r>
        <w:rPr>
          <w:rFonts w:ascii="Times New Roman" w:hAnsi="Times New Roman"/>
          <w:color w:val="191919"/>
          <w:sz w:val="18"/>
          <w:szCs w:val="18"/>
        </w:rPr>
        <w:t>mathematics. The</w:t>
      </w:r>
      <w:r>
        <w:rPr>
          <w:rFonts w:ascii="Times New Roman" w:hAnsi="Times New Roman"/>
          <w:color w:val="191919"/>
          <w:spacing w:val="3"/>
          <w:sz w:val="18"/>
          <w:szCs w:val="18"/>
        </w:rPr>
        <w:t xml:space="preserve"> </w:t>
      </w:r>
      <w:r>
        <w:rPr>
          <w:rFonts w:ascii="Times New Roman" w:hAnsi="Times New Roman"/>
          <w:color w:val="191919"/>
          <w:sz w:val="18"/>
          <w:szCs w:val="18"/>
        </w:rPr>
        <w:t>Department</w:t>
      </w:r>
      <w:r>
        <w:rPr>
          <w:rFonts w:ascii="Times New Roman" w:hAnsi="Times New Roman"/>
          <w:color w:val="191919"/>
          <w:spacing w:val="3"/>
          <w:sz w:val="18"/>
          <w:szCs w:val="18"/>
        </w:rPr>
        <w:t xml:space="preserve"> </w:t>
      </w:r>
      <w:r>
        <w:rPr>
          <w:rFonts w:ascii="Times New Roman" w:hAnsi="Times New Roman"/>
          <w:color w:val="191919"/>
          <w:sz w:val="18"/>
          <w:szCs w:val="18"/>
        </w:rPr>
        <w:t>also</w:t>
      </w:r>
      <w:r>
        <w:rPr>
          <w:rFonts w:ascii="Times New Roman" w:hAnsi="Times New Roman"/>
          <w:color w:val="191919"/>
          <w:spacing w:val="3"/>
          <w:sz w:val="18"/>
          <w:szCs w:val="18"/>
        </w:rPr>
        <w:t xml:space="preserve"> </w:t>
      </w:r>
      <w:r>
        <w:rPr>
          <w:rFonts w:ascii="Times New Roman" w:hAnsi="Times New Roman"/>
          <w:color w:val="191919"/>
          <w:sz w:val="18"/>
          <w:szCs w:val="18"/>
        </w:rPr>
        <w:t>provides</w:t>
      </w:r>
      <w:r>
        <w:rPr>
          <w:rFonts w:ascii="Times New Roman" w:hAnsi="Times New Roman"/>
          <w:color w:val="191919"/>
          <w:spacing w:val="3"/>
          <w:sz w:val="18"/>
          <w:szCs w:val="18"/>
        </w:rPr>
        <w:t xml:space="preserve"> </w:t>
      </w:r>
      <w:r>
        <w:rPr>
          <w:rFonts w:ascii="Times New Roman" w:hAnsi="Times New Roman"/>
          <w:color w:val="191919"/>
          <w:sz w:val="18"/>
          <w:szCs w:val="18"/>
        </w:rPr>
        <w:t>courses</w:t>
      </w:r>
      <w:r>
        <w:rPr>
          <w:rFonts w:ascii="Times New Roman" w:hAnsi="Times New Roman"/>
          <w:color w:val="191919"/>
          <w:spacing w:val="3"/>
          <w:sz w:val="18"/>
          <w:szCs w:val="18"/>
        </w:rPr>
        <w:t xml:space="preserve"> </w:t>
      </w:r>
      <w:r>
        <w:rPr>
          <w:rFonts w:ascii="Times New Roman" w:hAnsi="Times New Roman"/>
          <w:color w:val="191919"/>
          <w:sz w:val="18"/>
          <w:szCs w:val="18"/>
        </w:rPr>
        <w:t>in</w:t>
      </w:r>
      <w:r>
        <w:rPr>
          <w:rFonts w:ascii="Times New Roman" w:hAnsi="Times New Roman"/>
          <w:color w:val="191919"/>
          <w:spacing w:val="3"/>
          <w:sz w:val="18"/>
          <w:szCs w:val="18"/>
        </w:rPr>
        <w:t xml:space="preserve"> </w:t>
      </w:r>
      <w:r>
        <w:rPr>
          <w:rFonts w:ascii="Times New Roman" w:hAnsi="Times New Roman"/>
          <w:color w:val="191919"/>
          <w:sz w:val="18"/>
          <w:szCs w:val="18"/>
        </w:rPr>
        <w:t>support</w:t>
      </w:r>
      <w:r>
        <w:rPr>
          <w:rFonts w:ascii="Times New Roman" w:hAnsi="Times New Roman"/>
          <w:color w:val="191919"/>
          <w:spacing w:val="3"/>
          <w:sz w:val="18"/>
          <w:szCs w:val="18"/>
        </w:rPr>
        <w:t xml:space="preserve"> </w:t>
      </w:r>
      <w:r>
        <w:rPr>
          <w:rFonts w:ascii="Times New Roman" w:hAnsi="Times New Roman"/>
          <w:color w:val="191919"/>
          <w:sz w:val="18"/>
          <w:szCs w:val="18"/>
        </w:rPr>
        <w:t>of</w:t>
      </w:r>
      <w:r>
        <w:rPr>
          <w:rFonts w:ascii="Times New Roman" w:hAnsi="Times New Roman"/>
          <w:color w:val="191919"/>
          <w:spacing w:val="3"/>
          <w:sz w:val="18"/>
          <w:szCs w:val="18"/>
        </w:rPr>
        <w:t xml:space="preserve"> </w:t>
      </w:r>
      <w:r>
        <w:rPr>
          <w:rFonts w:ascii="Times New Roman" w:hAnsi="Times New Roman"/>
          <w:color w:val="191919"/>
          <w:sz w:val="18"/>
          <w:szCs w:val="18"/>
        </w:rPr>
        <w:t>the</w:t>
      </w:r>
      <w:r>
        <w:rPr>
          <w:rFonts w:ascii="Times New Roman" w:hAnsi="Times New Roman"/>
          <w:color w:val="191919"/>
          <w:spacing w:val="3"/>
          <w:sz w:val="18"/>
          <w:szCs w:val="18"/>
        </w:rPr>
        <w:t xml:space="preserve"> </w:t>
      </w:r>
      <w:r>
        <w:rPr>
          <w:rFonts w:ascii="Times New Roman" w:hAnsi="Times New Roman"/>
          <w:color w:val="191919"/>
          <w:sz w:val="18"/>
          <w:szCs w:val="18"/>
        </w:rPr>
        <w:t>curri</w:t>
      </w:r>
      <w:r>
        <w:rPr>
          <w:rFonts w:ascii="Times New Roman" w:hAnsi="Times New Roman"/>
          <w:color w:val="191919"/>
          <w:spacing w:val="-1"/>
          <w:sz w:val="18"/>
          <w:szCs w:val="18"/>
        </w:rPr>
        <w:t>c</w:t>
      </w:r>
      <w:r>
        <w:rPr>
          <w:rFonts w:ascii="Times New Roman" w:hAnsi="Times New Roman"/>
          <w:color w:val="191919"/>
          <w:sz w:val="18"/>
          <w:szCs w:val="18"/>
        </w:rPr>
        <w:t>ulums</w:t>
      </w:r>
      <w:r>
        <w:rPr>
          <w:rFonts w:ascii="Times New Roman" w:hAnsi="Times New Roman"/>
          <w:color w:val="191919"/>
          <w:spacing w:val="3"/>
          <w:sz w:val="18"/>
          <w:szCs w:val="18"/>
        </w:rPr>
        <w:t xml:space="preserve"> </w:t>
      </w:r>
      <w:r>
        <w:rPr>
          <w:rFonts w:ascii="Times New Roman" w:hAnsi="Times New Roman"/>
          <w:color w:val="191919"/>
          <w:sz w:val="18"/>
          <w:szCs w:val="18"/>
        </w:rPr>
        <w:t>of other</w:t>
      </w:r>
      <w:r>
        <w:rPr>
          <w:rFonts w:ascii="Times New Roman" w:hAnsi="Times New Roman"/>
          <w:color w:val="191919"/>
          <w:spacing w:val="3"/>
          <w:sz w:val="18"/>
          <w:szCs w:val="18"/>
        </w:rPr>
        <w:t xml:space="preserve"> </w:t>
      </w:r>
      <w:r>
        <w:rPr>
          <w:rFonts w:ascii="Times New Roman" w:hAnsi="Times New Roman"/>
          <w:color w:val="191919"/>
          <w:sz w:val="18"/>
          <w:szCs w:val="18"/>
        </w:rPr>
        <w:t>departments</w:t>
      </w:r>
      <w:r>
        <w:rPr>
          <w:rFonts w:ascii="Times New Roman" w:hAnsi="Times New Roman"/>
          <w:color w:val="191919"/>
          <w:spacing w:val="3"/>
          <w:sz w:val="18"/>
          <w:szCs w:val="18"/>
        </w:rPr>
        <w:t xml:space="preserve"> </w:t>
      </w:r>
      <w:r>
        <w:rPr>
          <w:rFonts w:ascii="Times New Roman" w:hAnsi="Times New Roman"/>
          <w:color w:val="191919"/>
          <w:sz w:val="18"/>
          <w:szCs w:val="18"/>
        </w:rPr>
        <w:t>at</w:t>
      </w:r>
      <w:r>
        <w:rPr>
          <w:rFonts w:ascii="Times New Roman" w:hAnsi="Times New Roman"/>
          <w:color w:val="191919"/>
          <w:spacing w:val="3"/>
          <w:sz w:val="18"/>
          <w:szCs w:val="18"/>
        </w:rPr>
        <w:t xml:space="preserve"> </w:t>
      </w:r>
      <w:r>
        <w:rPr>
          <w:rFonts w:ascii="Times New Roman" w:hAnsi="Times New Roman"/>
          <w:color w:val="191919"/>
          <w:sz w:val="18"/>
          <w:szCs w:val="18"/>
        </w:rPr>
        <w:t>the</w:t>
      </w:r>
      <w:r>
        <w:rPr>
          <w:rFonts w:ascii="Times New Roman" w:hAnsi="Times New Roman"/>
          <w:color w:val="191919"/>
          <w:spacing w:val="3"/>
          <w:sz w:val="18"/>
          <w:szCs w:val="18"/>
        </w:rPr>
        <w:t xml:space="preserve"> </w:t>
      </w:r>
      <w:r>
        <w:rPr>
          <w:rFonts w:ascii="Times New Roman" w:hAnsi="Times New Roman"/>
          <w:color w:val="191919"/>
          <w:sz w:val="18"/>
          <w:szCs w:val="18"/>
        </w:rPr>
        <w:t>University</w:t>
      </w:r>
      <w:r>
        <w:rPr>
          <w:rFonts w:ascii="Times New Roman" w:hAnsi="Times New Roman"/>
          <w:color w:val="191919"/>
          <w:spacing w:val="3"/>
          <w:sz w:val="18"/>
          <w:szCs w:val="18"/>
        </w:rPr>
        <w:t xml:space="preserve"> </w:t>
      </w:r>
      <w:r>
        <w:rPr>
          <w:rFonts w:ascii="Times New Roman" w:hAnsi="Times New Roman"/>
          <w:color w:val="191919"/>
          <w:sz w:val="18"/>
          <w:szCs w:val="18"/>
        </w:rPr>
        <w:t>and</w:t>
      </w:r>
      <w:r>
        <w:rPr>
          <w:rFonts w:ascii="Times New Roman" w:hAnsi="Times New Roman"/>
          <w:color w:val="191919"/>
          <w:spacing w:val="3"/>
          <w:sz w:val="18"/>
          <w:szCs w:val="18"/>
        </w:rPr>
        <w:t xml:space="preserve"> </w:t>
      </w:r>
      <w:r>
        <w:rPr>
          <w:rFonts w:ascii="Times New Roman" w:hAnsi="Times New Roman"/>
          <w:color w:val="191919"/>
          <w:sz w:val="18"/>
          <w:szCs w:val="18"/>
        </w:rPr>
        <w:t>minor</w:t>
      </w:r>
      <w:r>
        <w:rPr>
          <w:rFonts w:ascii="Times New Roman" w:hAnsi="Times New Roman"/>
          <w:color w:val="191919"/>
          <w:spacing w:val="3"/>
          <w:sz w:val="18"/>
          <w:szCs w:val="18"/>
        </w:rPr>
        <w:t xml:space="preserve"> </w:t>
      </w:r>
      <w:r>
        <w:rPr>
          <w:rFonts w:ascii="Times New Roman" w:hAnsi="Times New Roman"/>
          <w:color w:val="191919"/>
          <w:sz w:val="18"/>
          <w:szCs w:val="18"/>
        </w:rPr>
        <w:t>programs</w:t>
      </w:r>
      <w:r>
        <w:rPr>
          <w:rFonts w:ascii="Times New Roman" w:hAnsi="Times New Roman"/>
          <w:color w:val="191919"/>
          <w:spacing w:val="3"/>
          <w:sz w:val="18"/>
          <w:szCs w:val="18"/>
        </w:rPr>
        <w:t xml:space="preserve"> </w:t>
      </w:r>
      <w:r>
        <w:rPr>
          <w:rFonts w:ascii="Times New Roman" w:hAnsi="Times New Roman"/>
          <w:color w:val="191919"/>
          <w:sz w:val="18"/>
          <w:szCs w:val="18"/>
        </w:rPr>
        <w:t>in</w:t>
      </w:r>
      <w:r>
        <w:rPr>
          <w:rFonts w:ascii="Times New Roman" w:hAnsi="Times New Roman"/>
          <w:color w:val="191919"/>
          <w:spacing w:val="3"/>
          <w:sz w:val="18"/>
          <w:szCs w:val="18"/>
        </w:rPr>
        <w:t xml:space="preserve"> </w:t>
      </w:r>
      <w:r>
        <w:rPr>
          <w:rFonts w:ascii="Times New Roman" w:hAnsi="Times New Roman"/>
          <w:color w:val="191919"/>
          <w:sz w:val="18"/>
          <w:szCs w:val="18"/>
        </w:rPr>
        <w:t>mathematics</w:t>
      </w:r>
      <w:r>
        <w:rPr>
          <w:rFonts w:ascii="Times New Roman" w:hAnsi="Times New Roman"/>
          <w:color w:val="191919"/>
          <w:spacing w:val="3"/>
          <w:sz w:val="18"/>
          <w:szCs w:val="18"/>
        </w:rPr>
        <w:t xml:space="preserve"> </w:t>
      </w:r>
      <w:r>
        <w:rPr>
          <w:rFonts w:ascii="Times New Roman" w:hAnsi="Times New Roman"/>
          <w:color w:val="191919"/>
          <w:sz w:val="18"/>
          <w:szCs w:val="18"/>
        </w:rPr>
        <w:t>and</w:t>
      </w:r>
      <w:r>
        <w:rPr>
          <w:rFonts w:ascii="Times New Roman" w:hAnsi="Times New Roman"/>
          <w:color w:val="191919"/>
          <w:spacing w:val="3"/>
          <w:sz w:val="18"/>
          <w:szCs w:val="18"/>
        </w:rPr>
        <w:t xml:space="preserve"> </w:t>
      </w:r>
      <w:r>
        <w:rPr>
          <w:rFonts w:ascii="Times New Roman" w:hAnsi="Times New Roman"/>
          <w:color w:val="191919"/>
          <w:sz w:val="18"/>
          <w:szCs w:val="18"/>
        </w:rPr>
        <w:t>computer</w:t>
      </w:r>
      <w:r>
        <w:rPr>
          <w:rFonts w:ascii="Times New Roman" w:hAnsi="Times New Roman"/>
          <w:color w:val="191919"/>
          <w:spacing w:val="3"/>
          <w:sz w:val="18"/>
          <w:szCs w:val="18"/>
        </w:rPr>
        <w:t xml:space="preserve"> </w:t>
      </w:r>
      <w:r>
        <w:rPr>
          <w:rFonts w:ascii="Times New Roman" w:hAnsi="Times New Roman"/>
          <w:color w:val="191919"/>
          <w:sz w:val="18"/>
          <w:szCs w:val="18"/>
        </w:rPr>
        <w:t>science. The</w:t>
      </w:r>
      <w:r>
        <w:rPr>
          <w:rFonts w:ascii="Times New Roman" w:hAnsi="Times New Roman"/>
          <w:color w:val="191919"/>
          <w:spacing w:val="3"/>
          <w:sz w:val="18"/>
          <w:szCs w:val="18"/>
        </w:rPr>
        <w:t xml:space="preserve"> </w:t>
      </w:r>
      <w:r>
        <w:rPr>
          <w:rFonts w:ascii="Times New Roman" w:hAnsi="Times New Roman"/>
          <w:color w:val="191919"/>
          <w:sz w:val="18"/>
          <w:szCs w:val="18"/>
        </w:rPr>
        <w:t>minor</w:t>
      </w:r>
      <w:r>
        <w:rPr>
          <w:rFonts w:ascii="Times New Roman" w:hAnsi="Times New Roman"/>
          <w:color w:val="191919"/>
          <w:spacing w:val="3"/>
          <w:sz w:val="18"/>
          <w:szCs w:val="18"/>
        </w:rPr>
        <w:t xml:space="preserve"> </w:t>
      </w:r>
      <w:r>
        <w:rPr>
          <w:rFonts w:ascii="Times New Roman" w:hAnsi="Times New Roman"/>
          <w:color w:val="191919"/>
          <w:sz w:val="18"/>
          <w:szCs w:val="18"/>
        </w:rPr>
        <w:t>programs</w:t>
      </w:r>
      <w:r>
        <w:rPr>
          <w:rFonts w:ascii="Times New Roman" w:hAnsi="Times New Roman"/>
          <w:color w:val="191919"/>
          <w:spacing w:val="3"/>
          <w:sz w:val="18"/>
          <w:szCs w:val="18"/>
        </w:rPr>
        <w:t xml:space="preserve"> </w:t>
      </w:r>
      <w:r>
        <w:rPr>
          <w:rFonts w:ascii="Times New Roman" w:hAnsi="Times New Roman"/>
          <w:color w:val="191919"/>
          <w:sz w:val="18"/>
          <w:szCs w:val="18"/>
        </w:rPr>
        <w:t>are</w:t>
      </w:r>
      <w:r>
        <w:rPr>
          <w:rFonts w:ascii="Times New Roman" w:hAnsi="Times New Roman"/>
          <w:color w:val="191919"/>
          <w:spacing w:val="3"/>
          <w:sz w:val="18"/>
          <w:szCs w:val="18"/>
        </w:rPr>
        <w:t xml:space="preserve"> </w:t>
      </w:r>
      <w:r>
        <w:rPr>
          <w:rFonts w:ascii="Times New Roman" w:hAnsi="Times New Roman"/>
          <w:color w:val="191919"/>
          <w:sz w:val="18"/>
          <w:szCs w:val="18"/>
        </w:rPr>
        <w:t>designed</w:t>
      </w:r>
      <w:r>
        <w:rPr>
          <w:rFonts w:ascii="Times New Roman" w:hAnsi="Times New Roman"/>
          <w:color w:val="191919"/>
          <w:spacing w:val="3"/>
          <w:sz w:val="18"/>
          <w:szCs w:val="18"/>
        </w:rPr>
        <w:t xml:space="preserve"> </w:t>
      </w:r>
      <w:r>
        <w:rPr>
          <w:rFonts w:ascii="Times New Roman" w:hAnsi="Times New Roman"/>
          <w:color w:val="191919"/>
          <w:sz w:val="18"/>
          <w:szCs w:val="18"/>
        </w:rPr>
        <w:t>for</w:t>
      </w:r>
      <w:r>
        <w:rPr>
          <w:rFonts w:ascii="Times New Roman" w:hAnsi="Times New Roman"/>
          <w:color w:val="191919"/>
          <w:spacing w:val="2"/>
          <w:sz w:val="18"/>
          <w:szCs w:val="18"/>
        </w:rPr>
        <w:t xml:space="preserve"> </w:t>
      </w:r>
      <w:r>
        <w:rPr>
          <w:rFonts w:ascii="Times New Roman" w:hAnsi="Times New Roman"/>
          <w:color w:val="191919"/>
          <w:sz w:val="18"/>
          <w:szCs w:val="18"/>
        </w:rPr>
        <w:t>those students interested</w:t>
      </w:r>
      <w:r>
        <w:rPr>
          <w:rFonts w:ascii="Times New Roman" w:hAnsi="Times New Roman"/>
          <w:color w:val="191919"/>
          <w:spacing w:val="1"/>
          <w:sz w:val="18"/>
          <w:szCs w:val="18"/>
        </w:rPr>
        <w:t xml:space="preserve"> </w:t>
      </w:r>
      <w:r>
        <w:rPr>
          <w:rFonts w:ascii="Times New Roman" w:hAnsi="Times New Roman"/>
          <w:color w:val="191919"/>
          <w:sz w:val="18"/>
          <w:szCs w:val="18"/>
        </w:rPr>
        <w:t>in pursuing graduate</w:t>
      </w:r>
      <w:r>
        <w:rPr>
          <w:rFonts w:ascii="Times New Roman" w:hAnsi="Times New Roman"/>
          <w:color w:val="191919"/>
          <w:spacing w:val="1"/>
          <w:sz w:val="18"/>
          <w:szCs w:val="18"/>
        </w:rPr>
        <w:t xml:space="preserve"> </w:t>
      </w:r>
      <w:r>
        <w:rPr>
          <w:rFonts w:ascii="Times New Roman" w:hAnsi="Times New Roman"/>
          <w:color w:val="191919"/>
          <w:sz w:val="18"/>
          <w:szCs w:val="18"/>
        </w:rPr>
        <w:t>study or the wide variety</w:t>
      </w:r>
      <w:r>
        <w:rPr>
          <w:rFonts w:ascii="Times New Roman" w:hAnsi="Times New Roman"/>
          <w:color w:val="191919"/>
          <w:spacing w:val="1"/>
          <w:sz w:val="18"/>
          <w:szCs w:val="18"/>
        </w:rPr>
        <w:t xml:space="preserve"> </w:t>
      </w:r>
      <w:r>
        <w:rPr>
          <w:rFonts w:ascii="Times New Roman" w:hAnsi="Times New Roman"/>
          <w:color w:val="191919"/>
          <w:sz w:val="18"/>
          <w:szCs w:val="18"/>
        </w:rPr>
        <w:t>of careers</w:t>
      </w:r>
      <w:r>
        <w:rPr>
          <w:rFonts w:ascii="Times New Roman" w:hAnsi="Times New Roman"/>
          <w:color w:val="191919"/>
          <w:spacing w:val="1"/>
          <w:sz w:val="18"/>
          <w:szCs w:val="18"/>
        </w:rPr>
        <w:t xml:space="preserve"> </w:t>
      </w:r>
      <w:r>
        <w:rPr>
          <w:rFonts w:ascii="Times New Roman" w:hAnsi="Times New Roman"/>
          <w:color w:val="191919"/>
          <w:sz w:val="18"/>
          <w:szCs w:val="18"/>
        </w:rPr>
        <w:t>in the fields of mathematics</w:t>
      </w:r>
      <w:r>
        <w:rPr>
          <w:rFonts w:ascii="Times New Roman" w:hAnsi="Times New Roman"/>
          <w:color w:val="191919"/>
          <w:spacing w:val="1"/>
          <w:sz w:val="18"/>
          <w:szCs w:val="18"/>
        </w:rPr>
        <w:t xml:space="preserve"> </w:t>
      </w:r>
      <w:r>
        <w:rPr>
          <w:rFonts w:ascii="Times New Roman" w:hAnsi="Times New Roman"/>
          <w:color w:val="191919"/>
          <w:sz w:val="18"/>
          <w:szCs w:val="18"/>
        </w:rPr>
        <w:t>and computer</w:t>
      </w:r>
      <w:r>
        <w:rPr>
          <w:rFonts w:ascii="Times New Roman" w:hAnsi="Times New Roman"/>
          <w:color w:val="191919"/>
          <w:spacing w:val="1"/>
          <w:sz w:val="18"/>
          <w:szCs w:val="18"/>
        </w:rPr>
        <w:t xml:space="preserve"> </w:t>
      </w:r>
      <w:r>
        <w:rPr>
          <w:rFonts w:ascii="Times New Roman" w:hAnsi="Times New Roman"/>
          <w:color w:val="191919"/>
          <w:sz w:val="18"/>
          <w:szCs w:val="18"/>
        </w:rPr>
        <w:t>scienc</w:t>
      </w:r>
      <w:r>
        <w:rPr>
          <w:rFonts w:ascii="Times New Roman" w:hAnsi="Times New Roman"/>
          <w:color w:val="191919"/>
          <w:spacing w:val="-1"/>
          <w:sz w:val="18"/>
          <w:szCs w:val="18"/>
        </w:rPr>
        <w:t>e</w:t>
      </w:r>
      <w:r>
        <w:rPr>
          <w:rFonts w:ascii="Times New Roman" w:hAnsi="Times New Roman"/>
          <w:color w:val="191919"/>
          <w:sz w:val="18"/>
          <w:szCs w:val="18"/>
        </w:rPr>
        <w:t>. Students in computer</w:t>
      </w:r>
      <w:r>
        <w:rPr>
          <w:rFonts w:ascii="Times New Roman" w:hAnsi="Times New Roman"/>
          <w:color w:val="191919"/>
          <w:spacing w:val="-1"/>
          <w:sz w:val="18"/>
          <w:szCs w:val="18"/>
        </w:rPr>
        <w:t xml:space="preserve"> </w:t>
      </w:r>
      <w:r>
        <w:rPr>
          <w:rFonts w:ascii="Times New Roman" w:hAnsi="Times New Roman"/>
          <w:color w:val="191919"/>
          <w:sz w:val="18"/>
          <w:szCs w:val="18"/>
        </w:rPr>
        <w:t>science</w:t>
      </w:r>
      <w:r>
        <w:rPr>
          <w:rFonts w:ascii="Times New Roman" w:hAnsi="Times New Roman"/>
          <w:color w:val="191919"/>
          <w:spacing w:val="-1"/>
          <w:sz w:val="18"/>
          <w:szCs w:val="18"/>
        </w:rPr>
        <w:t xml:space="preserve"> </w:t>
      </w:r>
      <w:r>
        <w:rPr>
          <w:rFonts w:ascii="Times New Roman" w:hAnsi="Times New Roman"/>
          <w:color w:val="191919"/>
          <w:sz w:val="18"/>
          <w:szCs w:val="18"/>
        </w:rPr>
        <w:t>may</w:t>
      </w:r>
      <w:r>
        <w:rPr>
          <w:rFonts w:ascii="Times New Roman" w:hAnsi="Times New Roman"/>
          <w:color w:val="191919"/>
          <w:spacing w:val="-1"/>
          <w:sz w:val="18"/>
          <w:szCs w:val="18"/>
        </w:rPr>
        <w:t xml:space="preserve"> </w:t>
      </w:r>
      <w:r>
        <w:rPr>
          <w:rFonts w:ascii="Times New Roman" w:hAnsi="Times New Roman"/>
          <w:color w:val="191919"/>
          <w:sz w:val="18"/>
          <w:szCs w:val="18"/>
        </w:rPr>
        <w:t>choose</w:t>
      </w:r>
      <w:r>
        <w:rPr>
          <w:rFonts w:ascii="Times New Roman" w:hAnsi="Times New Roman"/>
          <w:color w:val="191919"/>
          <w:spacing w:val="-1"/>
          <w:sz w:val="18"/>
          <w:szCs w:val="18"/>
        </w:rPr>
        <w:t xml:space="preserve"> </w:t>
      </w:r>
      <w:r>
        <w:rPr>
          <w:rFonts w:ascii="Times New Roman" w:hAnsi="Times New Roman"/>
          <w:color w:val="191919"/>
          <w:sz w:val="18"/>
          <w:szCs w:val="18"/>
        </w:rPr>
        <w:t>to</w:t>
      </w:r>
      <w:r>
        <w:rPr>
          <w:rFonts w:ascii="Times New Roman" w:hAnsi="Times New Roman"/>
          <w:color w:val="191919"/>
          <w:spacing w:val="-1"/>
          <w:sz w:val="18"/>
          <w:szCs w:val="18"/>
        </w:rPr>
        <w:t xml:space="preserve"> </w:t>
      </w:r>
      <w:r>
        <w:rPr>
          <w:rFonts w:ascii="Times New Roman" w:hAnsi="Times New Roman"/>
          <w:color w:val="191919"/>
          <w:sz w:val="18"/>
          <w:szCs w:val="18"/>
        </w:rPr>
        <w:t>concentrate</w:t>
      </w:r>
      <w:r>
        <w:rPr>
          <w:rFonts w:ascii="Times New Roman" w:hAnsi="Times New Roman"/>
          <w:color w:val="191919"/>
          <w:spacing w:val="-1"/>
          <w:sz w:val="18"/>
          <w:szCs w:val="18"/>
        </w:rPr>
        <w:t xml:space="preserve"> </w:t>
      </w:r>
      <w:r>
        <w:rPr>
          <w:rFonts w:ascii="Times New Roman" w:hAnsi="Times New Roman"/>
          <w:color w:val="191919"/>
          <w:sz w:val="18"/>
          <w:szCs w:val="18"/>
        </w:rPr>
        <w:t>in</w:t>
      </w:r>
      <w:r>
        <w:rPr>
          <w:rFonts w:ascii="Times New Roman" w:hAnsi="Times New Roman"/>
          <w:color w:val="191919"/>
          <w:spacing w:val="-1"/>
          <w:sz w:val="18"/>
          <w:szCs w:val="18"/>
        </w:rPr>
        <w:t xml:space="preserve"> </w:t>
      </w:r>
      <w:r>
        <w:rPr>
          <w:rFonts w:ascii="Times New Roman" w:hAnsi="Times New Roman"/>
          <w:color w:val="191919"/>
          <w:sz w:val="18"/>
          <w:szCs w:val="18"/>
        </w:rPr>
        <w:t>business</w:t>
      </w:r>
      <w:r>
        <w:rPr>
          <w:rFonts w:ascii="Times New Roman" w:hAnsi="Times New Roman"/>
          <w:color w:val="191919"/>
          <w:spacing w:val="-1"/>
          <w:sz w:val="18"/>
          <w:szCs w:val="18"/>
        </w:rPr>
        <w:t xml:space="preserve"> </w:t>
      </w:r>
      <w:r>
        <w:rPr>
          <w:rFonts w:ascii="Times New Roman" w:hAnsi="Times New Roman"/>
          <w:color w:val="191919"/>
          <w:sz w:val="18"/>
          <w:szCs w:val="18"/>
        </w:rPr>
        <w:t>or</w:t>
      </w:r>
      <w:r>
        <w:rPr>
          <w:rFonts w:ascii="Times New Roman" w:hAnsi="Times New Roman"/>
          <w:color w:val="191919"/>
          <w:spacing w:val="-1"/>
          <w:sz w:val="18"/>
          <w:szCs w:val="18"/>
        </w:rPr>
        <w:t xml:space="preserve"> </w:t>
      </w:r>
      <w:r>
        <w:rPr>
          <w:rFonts w:ascii="Times New Roman" w:hAnsi="Times New Roman"/>
          <w:color w:val="191919"/>
          <w:sz w:val="18"/>
          <w:szCs w:val="18"/>
        </w:rPr>
        <w:t>mathematics.</w:t>
      </w:r>
      <w:r>
        <w:rPr>
          <w:rFonts w:ascii="Times New Roman" w:hAnsi="Times New Roman"/>
          <w:color w:val="191919"/>
          <w:spacing w:val="-4"/>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z w:val="18"/>
          <w:szCs w:val="18"/>
        </w:rPr>
        <w:t>be</w:t>
      </w:r>
      <w:r>
        <w:rPr>
          <w:rFonts w:ascii="Times New Roman" w:hAnsi="Times New Roman"/>
          <w:color w:val="191919"/>
          <w:spacing w:val="-1"/>
          <w:sz w:val="18"/>
          <w:szCs w:val="18"/>
        </w:rPr>
        <w:t xml:space="preserve"> </w:t>
      </w:r>
      <w:r>
        <w:rPr>
          <w:rFonts w:ascii="Times New Roman" w:hAnsi="Times New Roman"/>
          <w:color w:val="191919"/>
          <w:sz w:val="18"/>
          <w:szCs w:val="18"/>
        </w:rPr>
        <w:t>admitted</w:t>
      </w:r>
      <w:r>
        <w:rPr>
          <w:rFonts w:ascii="Times New Roman" w:hAnsi="Times New Roman"/>
          <w:color w:val="191919"/>
          <w:spacing w:val="-1"/>
          <w:sz w:val="18"/>
          <w:szCs w:val="18"/>
        </w:rPr>
        <w:t xml:space="preserve"> </w:t>
      </w:r>
      <w:r>
        <w:rPr>
          <w:rFonts w:ascii="Times New Roman" w:hAnsi="Times New Roman"/>
          <w:color w:val="191919"/>
          <w:sz w:val="18"/>
          <w:szCs w:val="18"/>
        </w:rPr>
        <w:t>to</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department</w:t>
      </w:r>
      <w:r>
        <w:rPr>
          <w:rFonts w:ascii="Times New Roman" w:hAnsi="Times New Roman"/>
          <w:color w:val="191919"/>
          <w:spacing w:val="-1"/>
          <w:sz w:val="18"/>
          <w:szCs w:val="18"/>
        </w:rPr>
        <w:t xml:space="preserve"> </w:t>
      </w:r>
      <w:r>
        <w:rPr>
          <w:rFonts w:ascii="Times New Roman" w:hAnsi="Times New Roman"/>
          <w:color w:val="191919"/>
          <w:sz w:val="18"/>
          <w:szCs w:val="18"/>
        </w:rPr>
        <w:t>as</w:t>
      </w:r>
      <w:r>
        <w:rPr>
          <w:rFonts w:ascii="Times New Roman" w:hAnsi="Times New Roman"/>
          <w:color w:val="191919"/>
          <w:spacing w:val="-1"/>
          <w:sz w:val="18"/>
          <w:szCs w:val="18"/>
        </w:rPr>
        <w:t xml:space="preserve"> </w:t>
      </w:r>
      <w:r>
        <w:rPr>
          <w:rFonts w:ascii="Times New Roman" w:hAnsi="Times New Roman"/>
          <w:color w:val="191919"/>
          <w:sz w:val="18"/>
          <w:szCs w:val="18"/>
        </w:rPr>
        <w:t>a</w:t>
      </w:r>
      <w:r>
        <w:rPr>
          <w:rFonts w:ascii="Times New Roman" w:hAnsi="Times New Roman"/>
          <w:color w:val="191919"/>
          <w:spacing w:val="-1"/>
          <w:sz w:val="18"/>
          <w:szCs w:val="18"/>
        </w:rPr>
        <w:t xml:space="preserve"> </w:t>
      </w:r>
      <w:r>
        <w:rPr>
          <w:rFonts w:ascii="Times New Roman" w:hAnsi="Times New Roman"/>
          <w:color w:val="191919"/>
          <w:sz w:val="18"/>
          <w:szCs w:val="18"/>
        </w:rPr>
        <w:t>majo</w:t>
      </w:r>
      <w:r>
        <w:rPr>
          <w:rFonts w:ascii="Times New Roman" w:hAnsi="Times New Roman"/>
          <w:color w:val="191919"/>
          <w:spacing w:val="-7"/>
          <w:sz w:val="18"/>
          <w:szCs w:val="18"/>
        </w:rPr>
        <w:t>r</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student</w:t>
      </w:r>
      <w:r>
        <w:rPr>
          <w:rFonts w:ascii="Times New Roman" w:hAnsi="Times New Roman"/>
          <w:color w:val="191919"/>
          <w:spacing w:val="-3"/>
          <w:sz w:val="18"/>
          <w:szCs w:val="18"/>
        </w:rPr>
        <w:t xml:space="preserve"> </w:t>
      </w:r>
      <w:r>
        <w:rPr>
          <w:rFonts w:ascii="Times New Roman" w:hAnsi="Times New Roman"/>
          <w:color w:val="191919"/>
          <w:sz w:val="18"/>
          <w:szCs w:val="18"/>
        </w:rPr>
        <w:t>must</w:t>
      </w:r>
      <w:r>
        <w:rPr>
          <w:rFonts w:ascii="Times New Roman" w:hAnsi="Times New Roman"/>
          <w:color w:val="191919"/>
          <w:spacing w:val="-1"/>
          <w:sz w:val="18"/>
          <w:szCs w:val="18"/>
        </w:rPr>
        <w:t xml:space="preserve"> </w:t>
      </w:r>
      <w:r>
        <w:rPr>
          <w:rFonts w:ascii="Times New Roman" w:hAnsi="Times New Roman"/>
          <w:color w:val="191919"/>
          <w:sz w:val="18"/>
          <w:szCs w:val="18"/>
        </w:rPr>
        <w:t>have a cumulative grade point average of 2.25 or highe</w:t>
      </w:r>
      <w:r>
        <w:rPr>
          <w:rFonts w:ascii="Times New Roman" w:hAnsi="Times New Roman"/>
          <w:color w:val="191919"/>
          <w:spacing w:val="-10"/>
          <w:sz w:val="18"/>
          <w:szCs w:val="18"/>
        </w:rPr>
        <w:t>r</w:t>
      </w:r>
      <w:r>
        <w:rPr>
          <w:rFonts w:ascii="Times New Roman" w:hAnsi="Times New Roman"/>
          <w:color w:val="191919"/>
          <w:sz w:val="18"/>
          <w:szCs w:val="18"/>
        </w:rPr>
        <w:t>.</w:t>
      </w:r>
    </w:p>
    <w:p w:rsidR="00175787" w:rsidRDefault="00175787" w:rsidP="00175787">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175787"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major</w:t>
      </w:r>
      <w:r>
        <w:rPr>
          <w:rFonts w:ascii="Times New Roman" w:hAnsi="Times New Roman"/>
          <w:color w:val="191919"/>
          <w:spacing w:val="1"/>
          <w:sz w:val="18"/>
          <w:szCs w:val="18"/>
        </w:rPr>
        <w:t xml:space="preserve"> </w:t>
      </w:r>
      <w:r>
        <w:rPr>
          <w:rFonts w:ascii="Times New Roman" w:hAnsi="Times New Roman"/>
          <w:color w:val="191919"/>
          <w:sz w:val="18"/>
          <w:szCs w:val="18"/>
        </w:rPr>
        <w:t>in</w:t>
      </w:r>
      <w:r>
        <w:rPr>
          <w:rFonts w:ascii="Times New Roman" w:hAnsi="Times New Roman"/>
          <w:color w:val="191919"/>
          <w:spacing w:val="1"/>
          <w:sz w:val="18"/>
          <w:szCs w:val="18"/>
        </w:rPr>
        <w:t xml:space="preserve"> </w:t>
      </w:r>
      <w:r>
        <w:rPr>
          <w:rFonts w:ascii="Times New Roman" w:hAnsi="Times New Roman"/>
          <w:color w:val="191919"/>
          <w:sz w:val="18"/>
          <w:szCs w:val="18"/>
        </w:rPr>
        <w:t>mathematics</w:t>
      </w:r>
      <w:r>
        <w:rPr>
          <w:rFonts w:ascii="Times New Roman" w:hAnsi="Times New Roman"/>
          <w:color w:val="191919"/>
          <w:spacing w:val="1"/>
          <w:sz w:val="18"/>
          <w:szCs w:val="18"/>
        </w:rPr>
        <w:t xml:space="preserve"> </w:t>
      </w:r>
      <w:r>
        <w:rPr>
          <w:rFonts w:ascii="Times New Roman" w:hAnsi="Times New Roman"/>
          <w:color w:val="191919"/>
          <w:sz w:val="18"/>
          <w:szCs w:val="18"/>
        </w:rPr>
        <w:t>provides</w:t>
      </w:r>
      <w:r>
        <w:rPr>
          <w:rFonts w:ascii="Times New Roman" w:hAnsi="Times New Roman"/>
          <w:color w:val="191919"/>
          <w:spacing w:val="1"/>
          <w:sz w:val="18"/>
          <w:szCs w:val="18"/>
        </w:rPr>
        <w:t xml:space="preserve"> </w:t>
      </w:r>
      <w:r>
        <w:rPr>
          <w:rFonts w:ascii="Times New Roman" w:hAnsi="Times New Roman"/>
          <w:color w:val="191919"/>
          <w:sz w:val="18"/>
          <w:szCs w:val="18"/>
        </w:rPr>
        <w:t>course</w:t>
      </w:r>
      <w:r>
        <w:rPr>
          <w:rFonts w:ascii="Times New Roman" w:hAnsi="Times New Roman"/>
          <w:color w:val="191919"/>
          <w:spacing w:val="1"/>
          <w:sz w:val="18"/>
          <w:szCs w:val="18"/>
        </w:rPr>
        <w:t xml:space="preserve"> </w:t>
      </w:r>
      <w:r>
        <w:rPr>
          <w:rFonts w:ascii="Times New Roman" w:hAnsi="Times New Roman"/>
          <w:color w:val="191919"/>
          <w:sz w:val="18"/>
          <w:szCs w:val="18"/>
        </w:rPr>
        <w:t>work</w:t>
      </w:r>
      <w:r>
        <w:rPr>
          <w:rFonts w:ascii="Times New Roman" w:hAnsi="Times New Roman"/>
          <w:color w:val="191919"/>
          <w:spacing w:val="1"/>
          <w:sz w:val="18"/>
          <w:szCs w:val="18"/>
        </w:rPr>
        <w:t xml:space="preserve"> </w:t>
      </w:r>
      <w:r>
        <w:rPr>
          <w:rFonts w:ascii="Times New Roman" w:hAnsi="Times New Roman"/>
          <w:color w:val="191919"/>
          <w:sz w:val="18"/>
          <w:szCs w:val="18"/>
        </w:rPr>
        <w:t>that</w:t>
      </w:r>
      <w:r>
        <w:rPr>
          <w:rFonts w:ascii="Times New Roman" w:hAnsi="Times New Roman"/>
          <w:color w:val="191919"/>
          <w:spacing w:val="1"/>
          <w:sz w:val="18"/>
          <w:szCs w:val="18"/>
        </w:rPr>
        <w:t xml:space="preserve"> </w:t>
      </w:r>
      <w:r>
        <w:rPr>
          <w:rFonts w:ascii="Times New Roman" w:hAnsi="Times New Roman"/>
          <w:color w:val="191919"/>
          <w:sz w:val="18"/>
          <w:szCs w:val="18"/>
        </w:rPr>
        <w:t>leads</w:t>
      </w:r>
      <w:r>
        <w:rPr>
          <w:rFonts w:ascii="Times New Roman" w:hAnsi="Times New Roman"/>
          <w:color w:val="191919"/>
          <w:spacing w:val="1"/>
          <w:sz w:val="18"/>
          <w:szCs w:val="18"/>
        </w:rPr>
        <w:t xml:space="preserve"> </w:t>
      </w:r>
      <w:r>
        <w:rPr>
          <w:rFonts w:ascii="Times New Roman" w:hAnsi="Times New Roman"/>
          <w:color w:val="191919"/>
          <w:sz w:val="18"/>
          <w:szCs w:val="18"/>
        </w:rPr>
        <w:t>to</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Bachelor</w:t>
      </w:r>
      <w:r>
        <w:rPr>
          <w:rFonts w:ascii="Times New Roman" w:hAnsi="Times New Roman"/>
          <w:color w:val="191919"/>
          <w:spacing w:val="1"/>
          <w:sz w:val="18"/>
          <w:szCs w:val="18"/>
        </w:rPr>
        <w:t xml:space="preserve"> </w:t>
      </w:r>
      <w:r>
        <w:rPr>
          <w:rFonts w:ascii="Times New Roman" w:hAnsi="Times New Roman"/>
          <w:color w:val="191919"/>
          <w:sz w:val="18"/>
          <w:szCs w:val="18"/>
        </w:rPr>
        <w:t>of</w:t>
      </w:r>
      <w:r>
        <w:rPr>
          <w:rFonts w:ascii="Times New Roman" w:hAnsi="Times New Roman"/>
          <w:color w:val="191919"/>
          <w:spacing w:val="-9"/>
          <w:sz w:val="18"/>
          <w:szCs w:val="18"/>
        </w:rPr>
        <w:t xml:space="preserve"> </w:t>
      </w:r>
      <w:r>
        <w:rPr>
          <w:rFonts w:ascii="Times New Roman" w:hAnsi="Times New Roman"/>
          <w:color w:val="191919"/>
          <w:sz w:val="18"/>
          <w:szCs w:val="18"/>
        </w:rPr>
        <w:t>Arts</w:t>
      </w:r>
      <w:r>
        <w:rPr>
          <w:rFonts w:ascii="Times New Roman" w:hAnsi="Times New Roman"/>
          <w:color w:val="191919"/>
          <w:spacing w:val="1"/>
          <w:sz w:val="18"/>
          <w:szCs w:val="18"/>
        </w:rPr>
        <w:t xml:space="preserve"> </w:t>
      </w:r>
      <w:r>
        <w:rPr>
          <w:rFonts w:ascii="Times New Roman" w:hAnsi="Times New Roman"/>
          <w:color w:val="191919"/>
          <w:sz w:val="18"/>
          <w:szCs w:val="18"/>
        </w:rPr>
        <w:t>degree</w:t>
      </w:r>
      <w:r>
        <w:rPr>
          <w:rFonts w:ascii="Times New Roman" w:hAnsi="Times New Roman"/>
          <w:color w:val="191919"/>
          <w:spacing w:val="1"/>
          <w:sz w:val="18"/>
          <w:szCs w:val="18"/>
        </w:rPr>
        <w:t xml:space="preserve"> </w:t>
      </w:r>
      <w:r>
        <w:rPr>
          <w:rFonts w:ascii="Times New Roman" w:hAnsi="Times New Roman"/>
          <w:color w:val="191919"/>
          <w:sz w:val="18"/>
          <w:szCs w:val="18"/>
        </w:rPr>
        <w:t>in</w:t>
      </w:r>
      <w:r>
        <w:rPr>
          <w:rFonts w:ascii="Times New Roman" w:hAnsi="Times New Roman"/>
          <w:color w:val="191919"/>
          <w:spacing w:val="1"/>
          <w:sz w:val="18"/>
          <w:szCs w:val="18"/>
        </w:rPr>
        <w:t xml:space="preserve"> </w:t>
      </w:r>
      <w:r>
        <w:rPr>
          <w:rFonts w:ascii="Times New Roman" w:hAnsi="Times New Roman"/>
          <w:color w:val="191919"/>
          <w:sz w:val="18"/>
          <w:szCs w:val="18"/>
        </w:rPr>
        <w:t xml:space="preserve">mathematics. </w:t>
      </w:r>
      <w:r>
        <w:rPr>
          <w:rFonts w:ascii="Times New Roman" w:hAnsi="Times New Roman"/>
          <w:color w:val="191919"/>
          <w:spacing w:val="2"/>
          <w:sz w:val="18"/>
          <w:szCs w:val="18"/>
        </w:rPr>
        <w:t xml:space="preserve"> </w:t>
      </w:r>
      <w:r>
        <w:rPr>
          <w:rFonts w:ascii="Times New Roman" w:hAnsi="Times New Roman"/>
          <w:color w:val="191919"/>
          <w:sz w:val="18"/>
          <w:szCs w:val="18"/>
        </w:rPr>
        <w:t>In</w:t>
      </w:r>
      <w:r>
        <w:rPr>
          <w:rFonts w:ascii="Times New Roman" w:hAnsi="Times New Roman"/>
          <w:color w:val="191919"/>
          <w:spacing w:val="1"/>
          <w:sz w:val="18"/>
          <w:szCs w:val="18"/>
        </w:rPr>
        <w:t xml:space="preserve"> </w:t>
      </w:r>
      <w:r>
        <w:rPr>
          <w:rFonts w:ascii="Times New Roman" w:hAnsi="Times New Roman"/>
          <w:color w:val="191919"/>
          <w:sz w:val="18"/>
          <w:szCs w:val="18"/>
        </w:rPr>
        <w:t>addition</w:t>
      </w:r>
      <w:r>
        <w:rPr>
          <w:rFonts w:ascii="Times New Roman" w:hAnsi="Times New Roman"/>
          <w:color w:val="191919"/>
          <w:spacing w:val="1"/>
          <w:sz w:val="18"/>
          <w:szCs w:val="18"/>
        </w:rPr>
        <w:t xml:space="preserve"> </w:t>
      </w:r>
      <w:r>
        <w:rPr>
          <w:rFonts w:ascii="Times New Roman" w:hAnsi="Times New Roman"/>
          <w:color w:val="191919"/>
          <w:sz w:val="18"/>
          <w:szCs w:val="18"/>
        </w:rPr>
        <w:t>to</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ge</w:t>
      </w:r>
      <w:r>
        <w:rPr>
          <w:rFonts w:ascii="Times New Roman" w:hAnsi="Times New Roman"/>
          <w:color w:val="191919"/>
          <w:spacing w:val="-1"/>
          <w:sz w:val="18"/>
          <w:szCs w:val="18"/>
        </w:rPr>
        <w:t>n</w:t>
      </w:r>
      <w:r>
        <w:rPr>
          <w:rFonts w:ascii="Times New Roman" w:hAnsi="Times New Roman"/>
          <w:color w:val="191919"/>
          <w:sz w:val="18"/>
          <w:szCs w:val="18"/>
        </w:rPr>
        <w:t>eral</w:t>
      </w:r>
      <w:r>
        <w:rPr>
          <w:rFonts w:ascii="Times New Roman" w:hAnsi="Times New Roman"/>
          <w:color w:val="191919"/>
          <w:spacing w:val="1"/>
          <w:sz w:val="18"/>
          <w:szCs w:val="18"/>
        </w:rPr>
        <w:t xml:space="preserve"> </w:t>
      </w:r>
      <w:r>
        <w:rPr>
          <w:rFonts w:ascii="Times New Roman" w:hAnsi="Times New Roman"/>
          <w:color w:val="191919"/>
          <w:sz w:val="18"/>
          <w:szCs w:val="18"/>
        </w:rPr>
        <w:t>institutional</w:t>
      </w:r>
      <w:r>
        <w:rPr>
          <w:rFonts w:ascii="Times New Roman" w:hAnsi="Times New Roman"/>
          <w:color w:val="191919"/>
          <w:spacing w:val="-1"/>
          <w:sz w:val="18"/>
          <w:szCs w:val="18"/>
        </w:rPr>
        <w:t xml:space="preserve"> </w:t>
      </w:r>
      <w:r>
        <w:rPr>
          <w:rFonts w:ascii="Times New Roman" w:hAnsi="Times New Roman"/>
          <w:color w:val="191919"/>
          <w:sz w:val="18"/>
          <w:szCs w:val="18"/>
        </w:rPr>
        <w:t>requirements,</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major</w:t>
      </w:r>
      <w:r>
        <w:rPr>
          <w:rFonts w:ascii="Times New Roman" w:hAnsi="Times New Roman"/>
          <w:color w:val="191919"/>
          <w:spacing w:val="-1"/>
          <w:sz w:val="18"/>
          <w:szCs w:val="18"/>
        </w:rPr>
        <w:t xml:space="preserve"> </w:t>
      </w:r>
      <w:r>
        <w:rPr>
          <w:rFonts w:ascii="Times New Roman" w:hAnsi="Times New Roman"/>
          <w:color w:val="191919"/>
          <w:sz w:val="18"/>
          <w:szCs w:val="18"/>
        </w:rPr>
        <w:t>in</w:t>
      </w:r>
      <w:r>
        <w:rPr>
          <w:rFonts w:ascii="Times New Roman" w:hAnsi="Times New Roman"/>
          <w:color w:val="191919"/>
          <w:spacing w:val="-1"/>
          <w:sz w:val="18"/>
          <w:szCs w:val="18"/>
        </w:rPr>
        <w:t xml:space="preserve"> </w:t>
      </w:r>
      <w:r>
        <w:rPr>
          <w:rFonts w:ascii="Times New Roman" w:hAnsi="Times New Roman"/>
          <w:color w:val="191919"/>
          <w:sz w:val="18"/>
          <w:szCs w:val="18"/>
        </w:rPr>
        <w:t>mathematics</w:t>
      </w:r>
      <w:r>
        <w:rPr>
          <w:rFonts w:ascii="Times New Roman" w:hAnsi="Times New Roman"/>
          <w:color w:val="191919"/>
          <w:spacing w:val="-1"/>
          <w:sz w:val="18"/>
          <w:szCs w:val="18"/>
        </w:rPr>
        <w:t xml:space="preserve"> </w:t>
      </w:r>
      <w:r>
        <w:rPr>
          <w:rFonts w:ascii="Times New Roman" w:hAnsi="Times New Roman"/>
          <w:color w:val="191919"/>
          <w:sz w:val="18"/>
          <w:szCs w:val="18"/>
        </w:rPr>
        <w:t>is</w:t>
      </w:r>
      <w:r>
        <w:rPr>
          <w:rFonts w:ascii="Times New Roman" w:hAnsi="Times New Roman"/>
          <w:color w:val="191919"/>
          <w:spacing w:val="-1"/>
          <w:sz w:val="18"/>
          <w:szCs w:val="18"/>
        </w:rPr>
        <w:t xml:space="preserve"> </w:t>
      </w:r>
      <w:r>
        <w:rPr>
          <w:rFonts w:ascii="Times New Roman" w:hAnsi="Times New Roman"/>
          <w:color w:val="191919"/>
          <w:sz w:val="18"/>
          <w:szCs w:val="18"/>
        </w:rPr>
        <w:t>required</w:t>
      </w:r>
      <w:r>
        <w:rPr>
          <w:rFonts w:ascii="Times New Roman" w:hAnsi="Times New Roman"/>
          <w:color w:val="191919"/>
          <w:spacing w:val="-1"/>
          <w:sz w:val="18"/>
          <w:szCs w:val="18"/>
        </w:rPr>
        <w:t xml:space="preserve"> </w:t>
      </w:r>
      <w:r>
        <w:rPr>
          <w:rFonts w:ascii="Times New Roman" w:hAnsi="Times New Roman"/>
          <w:color w:val="191919"/>
          <w:sz w:val="18"/>
          <w:szCs w:val="18"/>
        </w:rPr>
        <w:t>to</w:t>
      </w:r>
      <w:r>
        <w:rPr>
          <w:rFonts w:ascii="Times New Roman" w:hAnsi="Times New Roman"/>
          <w:color w:val="191919"/>
          <w:spacing w:val="-1"/>
          <w:sz w:val="18"/>
          <w:szCs w:val="18"/>
        </w:rPr>
        <w:t xml:space="preserve"> </w:t>
      </w:r>
      <w:r>
        <w:rPr>
          <w:rFonts w:ascii="Times New Roman" w:hAnsi="Times New Roman"/>
          <w:color w:val="191919"/>
          <w:sz w:val="18"/>
          <w:szCs w:val="18"/>
        </w:rPr>
        <w:t>complete</w:t>
      </w:r>
      <w:r>
        <w:rPr>
          <w:rFonts w:ascii="Times New Roman" w:hAnsi="Times New Roman"/>
          <w:color w:val="191919"/>
          <w:spacing w:val="-1"/>
          <w:sz w:val="18"/>
          <w:szCs w:val="18"/>
        </w:rPr>
        <w:t xml:space="preserve"> </w:t>
      </w:r>
      <w:r>
        <w:rPr>
          <w:rFonts w:ascii="Times New Roman" w:hAnsi="Times New Roman"/>
          <w:color w:val="191919"/>
          <w:sz w:val="18"/>
          <w:szCs w:val="18"/>
        </w:rPr>
        <w:t>60</w:t>
      </w:r>
      <w:r>
        <w:rPr>
          <w:rFonts w:ascii="Times New Roman" w:hAnsi="Times New Roman"/>
          <w:color w:val="191919"/>
          <w:spacing w:val="-1"/>
          <w:sz w:val="18"/>
          <w:szCs w:val="18"/>
        </w:rPr>
        <w:t xml:space="preserve"> </w:t>
      </w:r>
      <w:r>
        <w:rPr>
          <w:rFonts w:ascii="Times New Roman" w:hAnsi="Times New Roman"/>
          <w:color w:val="191919"/>
          <w:sz w:val="18"/>
          <w:szCs w:val="18"/>
        </w:rPr>
        <w:t>semester</w:t>
      </w:r>
      <w:r>
        <w:rPr>
          <w:rFonts w:ascii="Times New Roman" w:hAnsi="Times New Roman"/>
          <w:color w:val="191919"/>
          <w:spacing w:val="-1"/>
          <w:sz w:val="18"/>
          <w:szCs w:val="18"/>
        </w:rPr>
        <w:t xml:space="preserve"> </w:t>
      </w:r>
      <w:r>
        <w:rPr>
          <w:rFonts w:ascii="Times New Roman" w:hAnsi="Times New Roman"/>
          <w:color w:val="191919"/>
          <w:sz w:val="18"/>
          <w:szCs w:val="18"/>
        </w:rPr>
        <w:t>hours</w:t>
      </w:r>
      <w:r>
        <w:rPr>
          <w:rFonts w:ascii="Times New Roman" w:hAnsi="Times New Roman"/>
          <w:color w:val="191919"/>
          <w:spacing w:val="-2"/>
          <w:sz w:val="18"/>
          <w:szCs w:val="18"/>
        </w:rPr>
        <w:t xml:space="preserve"> </w:t>
      </w:r>
      <w:r>
        <w:rPr>
          <w:rFonts w:ascii="Times New Roman" w:hAnsi="Times New Roman"/>
          <w:color w:val="191919"/>
          <w:sz w:val="18"/>
          <w:szCs w:val="18"/>
        </w:rPr>
        <w:t>in</w:t>
      </w:r>
      <w:r>
        <w:rPr>
          <w:rFonts w:ascii="Times New Roman" w:hAnsi="Times New Roman"/>
          <w:color w:val="191919"/>
          <w:spacing w:val="-1"/>
          <w:sz w:val="18"/>
          <w:szCs w:val="18"/>
        </w:rPr>
        <w:t xml:space="preserve"> </w:t>
      </w:r>
      <w:r>
        <w:rPr>
          <w:rFonts w:ascii="Times New Roman" w:hAnsi="Times New Roman"/>
          <w:color w:val="191919"/>
          <w:sz w:val="18"/>
          <w:szCs w:val="18"/>
        </w:rPr>
        <w:t>major</w:t>
      </w:r>
      <w:r>
        <w:rPr>
          <w:rFonts w:ascii="Times New Roman" w:hAnsi="Times New Roman"/>
          <w:color w:val="191919"/>
          <w:spacing w:val="-1"/>
          <w:sz w:val="18"/>
          <w:szCs w:val="18"/>
        </w:rPr>
        <w:t xml:space="preserve"> </w:t>
      </w:r>
      <w:r>
        <w:rPr>
          <w:rFonts w:ascii="Times New Roman" w:hAnsi="Times New Roman"/>
          <w:color w:val="191919"/>
          <w:sz w:val="18"/>
          <w:szCs w:val="18"/>
        </w:rPr>
        <w:t>courses</w:t>
      </w:r>
      <w:r>
        <w:rPr>
          <w:rFonts w:ascii="Times New Roman" w:hAnsi="Times New Roman"/>
          <w:color w:val="191919"/>
          <w:spacing w:val="-1"/>
          <w:sz w:val="18"/>
          <w:szCs w:val="18"/>
        </w:rPr>
        <w:t xml:space="preserve"> </w:t>
      </w:r>
      <w:r>
        <w:rPr>
          <w:rFonts w:ascii="Times New Roman" w:hAnsi="Times New Roman"/>
          <w:color w:val="191919"/>
          <w:sz w:val="18"/>
          <w:szCs w:val="18"/>
        </w:rPr>
        <w:t>which</w:t>
      </w:r>
      <w:r>
        <w:rPr>
          <w:rFonts w:ascii="Times New Roman" w:hAnsi="Times New Roman"/>
          <w:color w:val="191919"/>
          <w:spacing w:val="-1"/>
          <w:sz w:val="18"/>
          <w:szCs w:val="18"/>
        </w:rPr>
        <w:t xml:space="preserve"> </w:t>
      </w:r>
      <w:r>
        <w:rPr>
          <w:rFonts w:ascii="Times New Roman" w:hAnsi="Times New Roman"/>
          <w:color w:val="191919"/>
          <w:sz w:val="18"/>
          <w:szCs w:val="18"/>
        </w:rPr>
        <w:t>include</w:t>
      </w:r>
      <w:r>
        <w:rPr>
          <w:rFonts w:ascii="Times New Roman" w:hAnsi="Times New Roman"/>
          <w:color w:val="191919"/>
          <w:spacing w:val="-1"/>
          <w:sz w:val="18"/>
          <w:szCs w:val="18"/>
        </w:rPr>
        <w:t xml:space="preserve"> </w:t>
      </w:r>
      <w:r>
        <w:rPr>
          <w:rFonts w:ascii="Times New Roman" w:hAnsi="Times New Roman"/>
          <w:color w:val="191919"/>
          <w:sz w:val="18"/>
          <w:szCs w:val="18"/>
        </w:rPr>
        <w:t>six</w:t>
      </w:r>
      <w:r>
        <w:rPr>
          <w:rFonts w:ascii="Times New Roman" w:hAnsi="Times New Roman"/>
          <w:color w:val="191919"/>
          <w:spacing w:val="-1"/>
          <w:sz w:val="18"/>
          <w:szCs w:val="18"/>
        </w:rPr>
        <w:t xml:space="preserve"> </w:t>
      </w:r>
      <w:r>
        <w:rPr>
          <w:rFonts w:ascii="Times New Roman" w:hAnsi="Times New Roman"/>
          <w:color w:val="191919"/>
          <w:sz w:val="18"/>
          <w:szCs w:val="18"/>
        </w:rPr>
        <w:t>(6)</w:t>
      </w:r>
      <w:r>
        <w:rPr>
          <w:rFonts w:ascii="Times New Roman" w:hAnsi="Times New Roman"/>
          <w:color w:val="191919"/>
          <w:spacing w:val="-3"/>
          <w:sz w:val="18"/>
          <w:szCs w:val="18"/>
        </w:rPr>
        <w:t xml:space="preserve"> </w:t>
      </w:r>
      <w:r>
        <w:rPr>
          <w:rFonts w:ascii="Times New Roman" w:hAnsi="Times New Roman"/>
          <w:color w:val="191919"/>
          <w:sz w:val="18"/>
          <w:szCs w:val="18"/>
        </w:rPr>
        <w:t>hours</w:t>
      </w:r>
      <w:r>
        <w:rPr>
          <w:rFonts w:ascii="Times New Roman" w:hAnsi="Times New Roman"/>
          <w:color w:val="191919"/>
          <w:spacing w:val="-2"/>
          <w:sz w:val="18"/>
          <w:szCs w:val="18"/>
        </w:rPr>
        <w:t xml:space="preserve"> </w:t>
      </w:r>
      <w:r>
        <w:rPr>
          <w:rFonts w:ascii="Times New Roman" w:hAnsi="Times New Roman"/>
          <w:color w:val="191919"/>
          <w:sz w:val="18"/>
          <w:szCs w:val="18"/>
        </w:rPr>
        <w:t>of</w:t>
      </w:r>
      <w:r>
        <w:rPr>
          <w:rFonts w:ascii="Times New Roman" w:hAnsi="Times New Roman"/>
          <w:color w:val="191919"/>
          <w:spacing w:val="-1"/>
          <w:sz w:val="18"/>
          <w:szCs w:val="18"/>
        </w:rPr>
        <w:t xml:space="preserve"> </w:t>
      </w:r>
      <w:r>
        <w:rPr>
          <w:rFonts w:ascii="Times New Roman" w:hAnsi="Times New Roman"/>
          <w:color w:val="191919"/>
          <w:sz w:val="18"/>
          <w:szCs w:val="18"/>
        </w:rPr>
        <w:t>fo</w:t>
      </w:r>
      <w:r>
        <w:rPr>
          <w:rFonts w:ascii="Times New Roman" w:hAnsi="Times New Roman"/>
          <w:color w:val="191919"/>
          <w:spacing w:val="-4"/>
          <w:sz w:val="18"/>
          <w:szCs w:val="18"/>
        </w:rPr>
        <w:t>r</w:t>
      </w:r>
      <w:r>
        <w:rPr>
          <w:rFonts w:ascii="Times New Roman" w:hAnsi="Times New Roman"/>
          <w:color w:val="191919"/>
          <w:sz w:val="18"/>
          <w:szCs w:val="18"/>
        </w:rPr>
        <w:t xml:space="preserve">eign language and 15 semester </w:t>
      </w:r>
      <w:proofErr w:type="gramStart"/>
      <w:r>
        <w:rPr>
          <w:rFonts w:ascii="Times New Roman" w:hAnsi="Times New Roman"/>
          <w:color w:val="191919"/>
          <w:sz w:val="18"/>
          <w:szCs w:val="18"/>
        </w:rPr>
        <w:t>hours</w:t>
      </w:r>
      <w:proofErr w:type="gramEnd"/>
      <w:r>
        <w:rPr>
          <w:rFonts w:ascii="Times New Roman" w:hAnsi="Times New Roman"/>
          <w:color w:val="191919"/>
          <w:sz w:val="18"/>
          <w:szCs w:val="18"/>
        </w:rPr>
        <w:t xml:space="preserve"> general electives.</w:t>
      </w:r>
    </w:p>
    <w:p w:rsidR="00175787" w:rsidRDefault="00175787" w:rsidP="00175787">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175787"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z w:val="18"/>
          <w:szCs w:val="18"/>
        </w:rPr>
        <w:t>The Bachelor of Science degree in computer science with mathematics emphasis is for those students who want to combine mathematics and computer science.</w:t>
      </w:r>
      <w:r>
        <w:rPr>
          <w:rFonts w:ascii="Times New Roman" w:hAnsi="Times New Roman"/>
          <w:color w:val="191919"/>
          <w:spacing w:val="-1"/>
          <w:sz w:val="18"/>
          <w:szCs w:val="18"/>
        </w:rPr>
        <w:t xml:space="preserve"> </w:t>
      </w:r>
      <w:r>
        <w:rPr>
          <w:rFonts w:ascii="Times New Roman" w:hAnsi="Times New Roman"/>
          <w:color w:val="191919"/>
          <w:sz w:val="18"/>
          <w:szCs w:val="18"/>
        </w:rPr>
        <w:t xml:space="preserve">In addition to the general institutional requirements, the major completes 60 semester hours in major courses which include 33 hours </w:t>
      </w:r>
      <w:r>
        <w:rPr>
          <w:rFonts w:ascii="Times New Roman" w:hAnsi="Times New Roman"/>
          <w:color w:val="191919"/>
          <w:spacing w:val="-1"/>
          <w:sz w:val="18"/>
          <w:szCs w:val="18"/>
        </w:rPr>
        <w:t>i</w:t>
      </w:r>
      <w:r>
        <w:rPr>
          <w:rFonts w:ascii="Times New Roman" w:hAnsi="Times New Roman"/>
          <w:color w:val="191919"/>
          <w:sz w:val="18"/>
          <w:szCs w:val="18"/>
        </w:rPr>
        <w:t>n computer science</w:t>
      </w:r>
      <w:proofErr w:type="gramStart"/>
      <w:r>
        <w:rPr>
          <w:rFonts w:ascii="Times New Roman" w:hAnsi="Times New Roman"/>
          <w:color w:val="191919"/>
          <w:sz w:val="18"/>
          <w:szCs w:val="18"/>
        </w:rPr>
        <w:t>,  20</w:t>
      </w:r>
      <w:proofErr w:type="gramEnd"/>
      <w:r>
        <w:rPr>
          <w:rFonts w:ascii="Times New Roman" w:hAnsi="Times New Roman"/>
          <w:color w:val="191919"/>
          <w:sz w:val="18"/>
          <w:szCs w:val="18"/>
        </w:rPr>
        <w:t xml:space="preserve"> hours in mathematics courses, including  Calculus II, and Calculus III, 6 semester hours in major electives  and 1 hour in general electives.</w:t>
      </w:r>
    </w:p>
    <w:p w:rsidR="00175787"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191919"/>
          <w:sz w:val="18"/>
          <w:szCs w:val="18"/>
        </w:rPr>
      </w:pPr>
    </w:p>
    <w:p w:rsidR="007D77D2"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191919"/>
          <w:sz w:val="18"/>
          <w:szCs w:val="18"/>
        </w:rPr>
      </w:pPr>
      <w:r>
        <w:rPr>
          <w:rFonts w:ascii="Times New Roman" w:hAnsi="Times New Roman"/>
          <w:color w:val="191919"/>
          <w:sz w:val="18"/>
          <w:szCs w:val="18"/>
        </w:rPr>
        <w:t>The</w:t>
      </w:r>
      <w:r>
        <w:rPr>
          <w:rFonts w:ascii="Times New Roman" w:hAnsi="Times New Roman"/>
          <w:color w:val="191919"/>
          <w:spacing w:val="-6"/>
          <w:sz w:val="18"/>
          <w:szCs w:val="18"/>
        </w:rPr>
        <w:t xml:space="preserve"> </w:t>
      </w:r>
      <w:r>
        <w:rPr>
          <w:rFonts w:ascii="Times New Roman" w:hAnsi="Times New Roman"/>
          <w:color w:val="191919"/>
          <w:sz w:val="18"/>
          <w:szCs w:val="18"/>
        </w:rPr>
        <w:t>Bachelor</w:t>
      </w:r>
      <w:r>
        <w:rPr>
          <w:rFonts w:ascii="Times New Roman" w:hAnsi="Times New Roman"/>
          <w:color w:val="191919"/>
          <w:spacing w:val="-6"/>
          <w:sz w:val="18"/>
          <w:szCs w:val="18"/>
        </w:rPr>
        <w:t xml:space="preserve"> </w:t>
      </w:r>
      <w:r>
        <w:rPr>
          <w:rFonts w:ascii="Times New Roman" w:hAnsi="Times New Roman"/>
          <w:color w:val="191919"/>
          <w:sz w:val="18"/>
          <w:szCs w:val="18"/>
        </w:rPr>
        <w:t>of</w:t>
      </w:r>
      <w:r>
        <w:rPr>
          <w:rFonts w:ascii="Times New Roman" w:hAnsi="Times New Roman"/>
          <w:color w:val="191919"/>
          <w:spacing w:val="-6"/>
          <w:sz w:val="18"/>
          <w:szCs w:val="18"/>
        </w:rPr>
        <w:t xml:space="preserve"> </w:t>
      </w:r>
      <w:r>
        <w:rPr>
          <w:rFonts w:ascii="Times New Roman" w:hAnsi="Times New Roman"/>
          <w:color w:val="191919"/>
          <w:sz w:val="18"/>
          <w:szCs w:val="18"/>
        </w:rPr>
        <w:t>Science</w:t>
      </w:r>
      <w:r>
        <w:rPr>
          <w:rFonts w:ascii="Times New Roman" w:hAnsi="Times New Roman"/>
          <w:color w:val="191919"/>
          <w:spacing w:val="-6"/>
          <w:sz w:val="18"/>
          <w:szCs w:val="18"/>
        </w:rPr>
        <w:t xml:space="preserve"> </w:t>
      </w:r>
      <w:r>
        <w:rPr>
          <w:rFonts w:ascii="Times New Roman" w:hAnsi="Times New Roman"/>
          <w:color w:val="191919"/>
          <w:sz w:val="18"/>
          <w:szCs w:val="18"/>
        </w:rPr>
        <w:t>degree</w:t>
      </w:r>
      <w:r>
        <w:rPr>
          <w:rFonts w:ascii="Times New Roman" w:hAnsi="Times New Roman"/>
          <w:color w:val="191919"/>
          <w:spacing w:val="-6"/>
          <w:sz w:val="18"/>
          <w:szCs w:val="18"/>
        </w:rPr>
        <w:t xml:space="preserve"> </w:t>
      </w:r>
      <w:r>
        <w:rPr>
          <w:rFonts w:ascii="Times New Roman" w:hAnsi="Times New Roman"/>
          <w:color w:val="191919"/>
          <w:sz w:val="18"/>
          <w:szCs w:val="18"/>
        </w:rPr>
        <w:t>in</w:t>
      </w:r>
      <w:r>
        <w:rPr>
          <w:rFonts w:ascii="Times New Roman" w:hAnsi="Times New Roman"/>
          <w:color w:val="191919"/>
          <w:spacing w:val="-6"/>
          <w:sz w:val="18"/>
          <w:szCs w:val="18"/>
        </w:rPr>
        <w:t xml:space="preserve"> </w:t>
      </w:r>
      <w:r>
        <w:rPr>
          <w:rFonts w:ascii="Times New Roman" w:hAnsi="Times New Roman"/>
          <w:color w:val="191919"/>
          <w:sz w:val="18"/>
          <w:szCs w:val="18"/>
        </w:rPr>
        <w:t>computer</w:t>
      </w:r>
      <w:r>
        <w:rPr>
          <w:rFonts w:ascii="Times New Roman" w:hAnsi="Times New Roman"/>
          <w:color w:val="191919"/>
          <w:spacing w:val="-6"/>
          <w:sz w:val="18"/>
          <w:szCs w:val="18"/>
        </w:rPr>
        <w:t xml:space="preserve"> </w:t>
      </w:r>
      <w:r>
        <w:rPr>
          <w:rFonts w:ascii="Times New Roman" w:hAnsi="Times New Roman"/>
          <w:color w:val="191919"/>
          <w:sz w:val="18"/>
          <w:szCs w:val="18"/>
        </w:rPr>
        <w:t>science</w:t>
      </w:r>
      <w:r>
        <w:rPr>
          <w:rFonts w:ascii="Times New Roman" w:hAnsi="Times New Roman"/>
          <w:color w:val="191919"/>
          <w:spacing w:val="-6"/>
          <w:sz w:val="18"/>
          <w:szCs w:val="18"/>
        </w:rPr>
        <w:t xml:space="preserve"> </w:t>
      </w:r>
      <w:r>
        <w:rPr>
          <w:rFonts w:ascii="Times New Roman" w:hAnsi="Times New Roman"/>
          <w:color w:val="191919"/>
          <w:sz w:val="18"/>
          <w:szCs w:val="18"/>
        </w:rPr>
        <w:t>with</w:t>
      </w:r>
      <w:r>
        <w:rPr>
          <w:rFonts w:ascii="Times New Roman" w:hAnsi="Times New Roman"/>
          <w:color w:val="191919"/>
          <w:spacing w:val="-6"/>
          <w:sz w:val="18"/>
          <w:szCs w:val="18"/>
        </w:rPr>
        <w:t xml:space="preserve"> </w:t>
      </w:r>
      <w:r>
        <w:rPr>
          <w:rFonts w:ascii="Times New Roman" w:hAnsi="Times New Roman"/>
          <w:color w:val="191919"/>
          <w:sz w:val="18"/>
          <w:szCs w:val="18"/>
        </w:rPr>
        <w:t>business</w:t>
      </w:r>
      <w:r>
        <w:rPr>
          <w:rFonts w:ascii="Times New Roman" w:hAnsi="Times New Roman"/>
          <w:color w:val="191919"/>
          <w:spacing w:val="-6"/>
          <w:sz w:val="18"/>
          <w:szCs w:val="18"/>
        </w:rPr>
        <w:t xml:space="preserve"> </w:t>
      </w:r>
      <w:r>
        <w:rPr>
          <w:rFonts w:ascii="Times New Roman" w:hAnsi="Times New Roman"/>
          <w:color w:val="191919"/>
          <w:sz w:val="18"/>
          <w:szCs w:val="18"/>
        </w:rPr>
        <w:t>emphasis</w:t>
      </w:r>
      <w:r>
        <w:rPr>
          <w:rFonts w:ascii="Times New Roman" w:hAnsi="Times New Roman"/>
          <w:color w:val="191919"/>
          <w:spacing w:val="-6"/>
          <w:sz w:val="18"/>
          <w:szCs w:val="18"/>
        </w:rPr>
        <w:t xml:space="preserve"> </w:t>
      </w:r>
      <w:r>
        <w:rPr>
          <w:rFonts w:ascii="Times New Roman" w:hAnsi="Times New Roman"/>
          <w:color w:val="191919"/>
          <w:sz w:val="18"/>
          <w:szCs w:val="18"/>
        </w:rPr>
        <w:t>is</w:t>
      </w:r>
      <w:r>
        <w:rPr>
          <w:rFonts w:ascii="Times New Roman" w:hAnsi="Times New Roman"/>
          <w:color w:val="191919"/>
          <w:spacing w:val="-6"/>
          <w:sz w:val="18"/>
          <w:szCs w:val="18"/>
        </w:rPr>
        <w:t xml:space="preserve"> </w:t>
      </w:r>
      <w:r>
        <w:rPr>
          <w:rFonts w:ascii="Times New Roman" w:hAnsi="Times New Roman"/>
          <w:color w:val="191919"/>
          <w:sz w:val="18"/>
          <w:szCs w:val="18"/>
        </w:rPr>
        <w:t>for</w:t>
      </w:r>
      <w:r>
        <w:rPr>
          <w:rFonts w:ascii="Times New Roman" w:hAnsi="Times New Roman"/>
          <w:color w:val="191919"/>
          <w:spacing w:val="-6"/>
          <w:sz w:val="18"/>
          <w:szCs w:val="18"/>
        </w:rPr>
        <w:t xml:space="preserve"> </w:t>
      </w:r>
      <w:r>
        <w:rPr>
          <w:rFonts w:ascii="Times New Roman" w:hAnsi="Times New Roman"/>
          <w:color w:val="191919"/>
          <w:sz w:val="18"/>
          <w:szCs w:val="18"/>
        </w:rPr>
        <w:t>those</w:t>
      </w:r>
      <w:r>
        <w:rPr>
          <w:rFonts w:ascii="Times New Roman" w:hAnsi="Times New Roman"/>
          <w:color w:val="191919"/>
          <w:spacing w:val="-6"/>
          <w:sz w:val="18"/>
          <w:szCs w:val="18"/>
        </w:rPr>
        <w:t xml:space="preserve"> </w:t>
      </w:r>
      <w:r>
        <w:rPr>
          <w:rFonts w:ascii="Times New Roman" w:hAnsi="Times New Roman"/>
          <w:color w:val="191919"/>
          <w:sz w:val="18"/>
          <w:szCs w:val="18"/>
        </w:rPr>
        <w:t>students</w:t>
      </w:r>
      <w:r>
        <w:rPr>
          <w:rFonts w:ascii="Times New Roman" w:hAnsi="Times New Roman"/>
          <w:color w:val="191919"/>
          <w:spacing w:val="-6"/>
          <w:sz w:val="18"/>
          <w:szCs w:val="18"/>
        </w:rPr>
        <w:t xml:space="preserve"> </w:t>
      </w:r>
      <w:r>
        <w:rPr>
          <w:rFonts w:ascii="Times New Roman" w:hAnsi="Times New Roman"/>
          <w:color w:val="191919"/>
          <w:sz w:val="18"/>
          <w:szCs w:val="18"/>
        </w:rPr>
        <w:t>who</w:t>
      </w:r>
      <w:r>
        <w:rPr>
          <w:rFonts w:ascii="Times New Roman" w:hAnsi="Times New Roman"/>
          <w:color w:val="191919"/>
          <w:spacing w:val="-6"/>
          <w:sz w:val="18"/>
          <w:szCs w:val="18"/>
        </w:rPr>
        <w:t xml:space="preserve"> </w:t>
      </w:r>
      <w:r>
        <w:rPr>
          <w:rFonts w:ascii="Times New Roman" w:hAnsi="Times New Roman"/>
          <w:color w:val="191919"/>
          <w:sz w:val="18"/>
          <w:szCs w:val="18"/>
        </w:rPr>
        <w:t>want</w:t>
      </w:r>
      <w:r>
        <w:rPr>
          <w:rFonts w:ascii="Times New Roman" w:hAnsi="Times New Roman"/>
          <w:color w:val="191919"/>
          <w:spacing w:val="-6"/>
          <w:sz w:val="18"/>
          <w:szCs w:val="18"/>
        </w:rPr>
        <w:t xml:space="preserve"> </w:t>
      </w:r>
      <w:r>
        <w:rPr>
          <w:rFonts w:ascii="Times New Roman" w:hAnsi="Times New Roman"/>
          <w:color w:val="191919"/>
          <w:sz w:val="18"/>
          <w:szCs w:val="18"/>
        </w:rPr>
        <w:t>to</w:t>
      </w:r>
      <w:r>
        <w:rPr>
          <w:rFonts w:ascii="Times New Roman" w:hAnsi="Times New Roman"/>
          <w:color w:val="191919"/>
          <w:spacing w:val="-6"/>
          <w:sz w:val="18"/>
          <w:szCs w:val="18"/>
        </w:rPr>
        <w:t xml:space="preserve"> </w:t>
      </w:r>
      <w:r>
        <w:rPr>
          <w:rFonts w:ascii="Times New Roman" w:hAnsi="Times New Roman"/>
          <w:color w:val="191919"/>
          <w:sz w:val="18"/>
          <w:szCs w:val="18"/>
        </w:rPr>
        <w:t>combine</w:t>
      </w:r>
      <w:r>
        <w:rPr>
          <w:rFonts w:ascii="Times New Roman" w:hAnsi="Times New Roman"/>
          <w:color w:val="191919"/>
          <w:spacing w:val="-6"/>
          <w:sz w:val="18"/>
          <w:szCs w:val="18"/>
        </w:rPr>
        <w:t xml:space="preserve"> </w:t>
      </w:r>
      <w:r>
        <w:rPr>
          <w:rFonts w:ascii="Times New Roman" w:hAnsi="Times New Roman"/>
          <w:color w:val="191919"/>
          <w:sz w:val="18"/>
          <w:szCs w:val="18"/>
        </w:rPr>
        <w:t>computer</w:t>
      </w:r>
      <w:r>
        <w:rPr>
          <w:rFonts w:ascii="Times New Roman" w:hAnsi="Times New Roman"/>
          <w:color w:val="191919"/>
          <w:spacing w:val="-6"/>
          <w:sz w:val="18"/>
          <w:szCs w:val="18"/>
        </w:rPr>
        <w:t xml:space="preserve"> </w:t>
      </w:r>
      <w:r>
        <w:rPr>
          <w:rFonts w:ascii="Times New Roman" w:hAnsi="Times New Roman"/>
          <w:color w:val="191919"/>
          <w:sz w:val="18"/>
          <w:szCs w:val="18"/>
        </w:rPr>
        <w:t>s</w:t>
      </w:r>
      <w:r>
        <w:rPr>
          <w:rFonts w:ascii="Times New Roman" w:hAnsi="Times New Roman"/>
          <w:color w:val="191919"/>
          <w:spacing w:val="-1"/>
          <w:sz w:val="18"/>
          <w:szCs w:val="18"/>
        </w:rPr>
        <w:t>c</w:t>
      </w:r>
      <w:r>
        <w:rPr>
          <w:rFonts w:ascii="Times New Roman" w:hAnsi="Times New Roman"/>
          <w:color w:val="191919"/>
          <w:sz w:val="18"/>
          <w:szCs w:val="18"/>
        </w:rPr>
        <w:t>ience</w:t>
      </w:r>
      <w:r>
        <w:rPr>
          <w:rFonts w:ascii="Times New Roman" w:hAnsi="Times New Roman"/>
          <w:color w:val="191919"/>
          <w:spacing w:val="-6"/>
          <w:sz w:val="18"/>
          <w:szCs w:val="18"/>
        </w:rPr>
        <w:t xml:space="preserve"> </w:t>
      </w:r>
      <w:r>
        <w:rPr>
          <w:rFonts w:ascii="Times New Roman" w:hAnsi="Times New Roman"/>
          <w:color w:val="191919"/>
          <w:sz w:val="18"/>
          <w:szCs w:val="18"/>
        </w:rPr>
        <w:t>and business.</w:t>
      </w:r>
      <w:r>
        <w:rPr>
          <w:rFonts w:ascii="Times New Roman" w:hAnsi="Times New Roman"/>
          <w:color w:val="191919"/>
          <w:spacing w:val="1"/>
          <w:sz w:val="18"/>
          <w:szCs w:val="18"/>
        </w:rPr>
        <w:t xml:space="preserve"> </w:t>
      </w:r>
      <w:r>
        <w:rPr>
          <w:rFonts w:ascii="Times New Roman" w:hAnsi="Times New Roman"/>
          <w:color w:val="191919"/>
          <w:sz w:val="18"/>
          <w:szCs w:val="18"/>
        </w:rPr>
        <w:t>In</w:t>
      </w:r>
      <w:r>
        <w:rPr>
          <w:rFonts w:ascii="Times New Roman" w:hAnsi="Times New Roman"/>
          <w:color w:val="191919"/>
          <w:spacing w:val="1"/>
          <w:sz w:val="18"/>
          <w:szCs w:val="18"/>
        </w:rPr>
        <w:t xml:space="preserve"> </w:t>
      </w:r>
      <w:r>
        <w:rPr>
          <w:rFonts w:ascii="Times New Roman" w:hAnsi="Times New Roman"/>
          <w:color w:val="191919"/>
          <w:sz w:val="18"/>
          <w:szCs w:val="18"/>
        </w:rPr>
        <w:t>addition</w:t>
      </w:r>
      <w:r>
        <w:rPr>
          <w:rFonts w:ascii="Times New Roman" w:hAnsi="Times New Roman"/>
          <w:color w:val="191919"/>
          <w:spacing w:val="1"/>
          <w:sz w:val="18"/>
          <w:szCs w:val="18"/>
        </w:rPr>
        <w:t xml:space="preserve"> </w:t>
      </w:r>
      <w:r>
        <w:rPr>
          <w:rFonts w:ascii="Times New Roman" w:hAnsi="Times New Roman"/>
          <w:color w:val="191919"/>
          <w:sz w:val="18"/>
          <w:szCs w:val="18"/>
        </w:rPr>
        <w:t>to</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general</w:t>
      </w:r>
      <w:r>
        <w:rPr>
          <w:rFonts w:ascii="Times New Roman" w:hAnsi="Times New Roman"/>
          <w:color w:val="191919"/>
          <w:spacing w:val="1"/>
          <w:sz w:val="18"/>
          <w:szCs w:val="18"/>
        </w:rPr>
        <w:t xml:space="preserve"> </w:t>
      </w:r>
      <w:r>
        <w:rPr>
          <w:rFonts w:ascii="Times New Roman" w:hAnsi="Times New Roman"/>
          <w:color w:val="191919"/>
          <w:sz w:val="18"/>
          <w:szCs w:val="18"/>
        </w:rPr>
        <w:t>institutional</w:t>
      </w:r>
      <w:r>
        <w:rPr>
          <w:rFonts w:ascii="Times New Roman" w:hAnsi="Times New Roman"/>
          <w:color w:val="191919"/>
          <w:spacing w:val="2"/>
          <w:sz w:val="18"/>
          <w:szCs w:val="18"/>
        </w:rPr>
        <w:t xml:space="preserve"> </w:t>
      </w:r>
      <w:r>
        <w:rPr>
          <w:rFonts w:ascii="Times New Roman" w:hAnsi="Times New Roman"/>
          <w:color w:val="191919"/>
          <w:sz w:val="18"/>
          <w:szCs w:val="18"/>
        </w:rPr>
        <w:t>requirements,</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major</w:t>
      </w:r>
      <w:r>
        <w:rPr>
          <w:rFonts w:ascii="Times New Roman" w:hAnsi="Times New Roman"/>
          <w:color w:val="191919"/>
          <w:spacing w:val="1"/>
          <w:sz w:val="18"/>
          <w:szCs w:val="18"/>
        </w:rPr>
        <w:t xml:space="preserve"> </w:t>
      </w:r>
      <w:r>
        <w:rPr>
          <w:rFonts w:ascii="Times New Roman" w:hAnsi="Times New Roman"/>
          <w:color w:val="191919"/>
          <w:sz w:val="18"/>
          <w:szCs w:val="18"/>
        </w:rPr>
        <w:t>completes</w:t>
      </w:r>
      <w:r>
        <w:rPr>
          <w:rFonts w:ascii="Times New Roman" w:hAnsi="Times New Roman"/>
          <w:color w:val="191919"/>
          <w:spacing w:val="1"/>
          <w:sz w:val="18"/>
          <w:szCs w:val="18"/>
        </w:rPr>
        <w:t xml:space="preserve"> </w:t>
      </w:r>
      <w:r>
        <w:rPr>
          <w:rFonts w:ascii="Times New Roman" w:hAnsi="Times New Roman"/>
          <w:color w:val="191919"/>
          <w:sz w:val="18"/>
          <w:szCs w:val="18"/>
        </w:rPr>
        <w:t>60</w:t>
      </w:r>
      <w:r>
        <w:rPr>
          <w:rFonts w:ascii="Times New Roman" w:hAnsi="Times New Roman"/>
          <w:color w:val="191919"/>
          <w:spacing w:val="1"/>
          <w:sz w:val="18"/>
          <w:szCs w:val="18"/>
        </w:rPr>
        <w:t xml:space="preserve"> </w:t>
      </w:r>
      <w:r>
        <w:rPr>
          <w:rFonts w:ascii="Times New Roman" w:hAnsi="Times New Roman"/>
          <w:color w:val="191919"/>
          <w:sz w:val="18"/>
          <w:szCs w:val="18"/>
        </w:rPr>
        <w:t>semester</w:t>
      </w:r>
      <w:r>
        <w:rPr>
          <w:rFonts w:ascii="Times New Roman" w:hAnsi="Times New Roman"/>
          <w:color w:val="191919"/>
          <w:spacing w:val="1"/>
          <w:sz w:val="18"/>
          <w:szCs w:val="18"/>
        </w:rPr>
        <w:t xml:space="preserve"> </w:t>
      </w:r>
      <w:r>
        <w:rPr>
          <w:rFonts w:ascii="Times New Roman" w:hAnsi="Times New Roman"/>
          <w:color w:val="191919"/>
          <w:sz w:val="18"/>
          <w:szCs w:val="18"/>
        </w:rPr>
        <w:t>hours</w:t>
      </w:r>
      <w:r>
        <w:rPr>
          <w:rFonts w:ascii="Times New Roman" w:hAnsi="Times New Roman"/>
          <w:color w:val="191919"/>
          <w:spacing w:val="1"/>
          <w:sz w:val="18"/>
          <w:szCs w:val="18"/>
        </w:rPr>
        <w:t xml:space="preserve"> </w:t>
      </w:r>
      <w:r>
        <w:rPr>
          <w:rFonts w:ascii="Times New Roman" w:hAnsi="Times New Roman"/>
          <w:color w:val="191919"/>
          <w:sz w:val="18"/>
          <w:szCs w:val="18"/>
        </w:rPr>
        <w:t>in</w:t>
      </w:r>
      <w:r>
        <w:rPr>
          <w:rFonts w:ascii="Times New Roman" w:hAnsi="Times New Roman"/>
          <w:color w:val="191919"/>
          <w:spacing w:val="1"/>
          <w:sz w:val="18"/>
          <w:szCs w:val="18"/>
        </w:rPr>
        <w:t xml:space="preserve"> </w:t>
      </w:r>
      <w:r>
        <w:rPr>
          <w:rFonts w:ascii="Times New Roman" w:hAnsi="Times New Roman"/>
          <w:color w:val="191919"/>
          <w:sz w:val="18"/>
          <w:szCs w:val="18"/>
        </w:rPr>
        <w:t>major</w:t>
      </w:r>
      <w:r>
        <w:rPr>
          <w:rFonts w:ascii="Times New Roman" w:hAnsi="Times New Roman"/>
          <w:color w:val="191919"/>
          <w:spacing w:val="1"/>
          <w:sz w:val="18"/>
          <w:szCs w:val="18"/>
        </w:rPr>
        <w:t xml:space="preserve"> </w:t>
      </w:r>
      <w:r>
        <w:rPr>
          <w:rFonts w:ascii="Times New Roman" w:hAnsi="Times New Roman"/>
          <w:color w:val="191919"/>
          <w:sz w:val="18"/>
          <w:szCs w:val="18"/>
        </w:rPr>
        <w:t>courses,</w:t>
      </w:r>
      <w:r>
        <w:rPr>
          <w:rFonts w:ascii="Times New Roman" w:hAnsi="Times New Roman"/>
          <w:color w:val="191919"/>
          <w:spacing w:val="1"/>
          <w:sz w:val="18"/>
          <w:szCs w:val="18"/>
        </w:rPr>
        <w:t xml:space="preserve"> </w:t>
      </w:r>
      <w:r>
        <w:rPr>
          <w:rFonts w:ascii="Times New Roman" w:hAnsi="Times New Roman"/>
          <w:color w:val="191919"/>
          <w:sz w:val="18"/>
          <w:szCs w:val="18"/>
        </w:rPr>
        <w:t>which include</w:t>
      </w:r>
      <w:r>
        <w:rPr>
          <w:rFonts w:ascii="Times New Roman" w:hAnsi="Times New Roman"/>
          <w:color w:val="191919"/>
          <w:spacing w:val="1"/>
          <w:sz w:val="18"/>
          <w:szCs w:val="18"/>
        </w:rPr>
        <w:t xml:space="preserve"> </w:t>
      </w:r>
      <w:r>
        <w:rPr>
          <w:rFonts w:ascii="Times New Roman" w:hAnsi="Times New Roman"/>
          <w:color w:val="191919"/>
          <w:sz w:val="18"/>
          <w:szCs w:val="18"/>
        </w:rPr>
        <w:t>39 hours</w:t>
      </w:r>
      <w:r>
        <w:rPr>
          <w:rFonts w:ascii="Times New Roman" w:hAnsi="Times New Roman"/>
          <w:color w:val="191919"/>
          <w:spacing w:val="3"/>
          <w:sz w:val="18"/>
          <w:szCs w:val="18"/>
        </w:rPr>
        <w:t xml:space="preserve"> </w:t>
      </w:r>
      <w:r>
        <w:rPr>
          <w:rFonts w:ascii="Times New Roman" w:hAnsi="Times New Roman"/>
          <w:color w:val="191919"/>
          <w:sz w:val="18"/>
          <w:szCs w:val="18"/>
        </w:rPr>
        <w:t>in</w:t>
      </w:r>
      <w:r>
        <w:rPr>
          <w:rFonts w:ascii="Times New Roman" w:hAnsi="Times New Roman"/>
          <w:color w:val="191919"/>
          <w:spacing w:val="3"/>
          <w:sz w:val="18"/>
          <w:szCs w:val="18"/>
        </w:rPr>
        <w:t xml:space="preserve"> </w:t>
      </w:r>
      <w:r>
        <w:rPr>
          <w:rFonts w:ascii="Times New Roman" w:hAnsi="Times New Roman"/>
          <w:color w:val="191919"/>
          <w:sz w:val="18"/>
          <w:szCs w:val="18"/>
        </w:rPr>
        <w:t>computer</w:t>
      </w:r>
      <w:r>
        <w:rPr>
          <w:rFonts w:ascii="Times New Roman" w:hAnsi="Times New Roman"/>
          <w:color w:val="191919"/>
          <w:spacing w:val="3"/>
          <w:sz w:val="18"/>
          <w:szCs w:val="18"/>
        </w:rPr>
        <w:t xml:space="preserve"> </w:t>
      </w:r>
      <w:r>
        <w:rPr>
          <w:rFonts w:ascii="Times New Roman" w:hAnsi="Times New Roman"/>
          <w:color w:val="191919"/>
          <w:sz w:val="18"/>
          <w:szCs w:val="18"/>
        </w:rPr>
        <w:t>science</w:t>
      </w:r>
      <w:r>
        <w:rPr>
          <w:rFonts w:ascii="Times New Roman" w:hAnsi="Times New Roman"/>
          <w:color w:val="191919"/>
          <w:spacing w:val="3"/>
          <w:sz w:val="18"/>
          <w:szCs w:val="18"/>
        </w:rPr>
        <w:t xml:space="preserve"> and mathematics </w:t>
      </w:r>
      <w:r>
        <w:rPr>
          <w:rFonts w:ascii="Times New Roman" w:hAnsi="Times New Roman"/>
          <w:color w:val="191919"/>
          <w:sz w:val="18"/>
          <w:szCs w:val="18"/>
        </w:rPr>
        <w:t xml:space="preserve">courses, </w:t>
      </w:r>
      <w:r>
        <w:rPr>
          <w:rFonts w:ascii="Times New Roman" w:hAnsi="Times New Roman"/>
          <w:color w:val="191919"/>
          <w:spacing w:val="3"/>
          <w:sz w:val="18"/>
          <w:szCs w:val="18"/>
        </w:rPr>
        <w:t xml:space="preserve"> </w:t>
      </w:r>
      <w:r>
        <w:rPr>
          <w:rFonts w:ascii="Times New Roman" w:hAnsi="Times New Roman"/>
          <w:color w:val="191919"/>
          <w:sz w:val="18"/>
          <w:szCs w:val="18"/>
        </w:rPr>
        <w:t>12</w:t>
      </w:r>
      <w:r>
        <w:rPr>
          <w:rFonts w:ascii="Times New Roman" w:hAnsi="Times New Roman"/>
          <w:color w:val="191919"/>
          <w:spacing w:val="3"/>
          <w:sz w:val="18"/>
          <w:szCs w:val="18"/>
        </w:rPr>
        <w:t xml:space="preserve"> </w:t>
      </w:r>
      <w:r>
        <w:rPr>
          <w:rFonts w:ascii="Times New Roman" w:hAnsi="Times New Roman"/>
          <w:color w:val="191919"/>
          <w:sz w:val="18"/>
          <w:szCs w:val="18"/>
        </w:rPr>
        <w:t>hours</w:t>
      </w:r>
      <w:r>
        <w:rPr>
          <w:rFonts w:ascii="Times New Roman" w:hAnsi="Times New Roman"/>
          <w:color w:val="191919"/>
          <w:spacing w:val="3"/>
          <w:sz w:val="18"/>
          <w:szCs w:val="18"/>
        </w:rPr>
        <w:t xml:space="preserve"> </w:t>
      </w:r>
      <w:r>
        <w:rPr>
          <w:rFonts w:ascii="Times New Roman" w:hAnsi="Times New Roman"/>
          <w:color w:val="191919"/>
          <w:sz w:val="18"/>
          <w:szCs w:val="18"/>
        </w:rPr>
        <w:t>in</w:t>
      </w:r>
      <w:r>
        <w:rPr>
          <w:rFonts w:ascii="Times New Roman" w:hAnsi="Times New Roman"/>
          <w:color w:val="191919"/>
          <w:spacing w:val="3"/>
          <w:sz w:val="18"/>
          <w:szCs w:val="18"/>
        </w:rPr>
        <w:t xml:space="preserve"> </w:t>
      </w:r>
      <w:r>
        <w:rPr>
          <w:rFonts w:ascii="Times New Roman" w:hAnsi="Times New Roman"/>
          <w:color w:val="191919"/>
          <w:sz w:val="18"/>
          <w:szCs w:val="18"/>
        </w:rPr>
        <w:t>business</w:t>
      </w:r>
      <w:r>
        <w:rPr>
          <w:rFonts w:ascii="Times New Roman" w:hAnsi="Times New Roman"/>
          <w:color w:val="191919"/>
          <w:spacing w:val="3"/>
          <w:sz w:val="18"/>
          <w:szCs w:val="18"/>
        </w:rPr>
        <w:t xml:space="preserve"> </w:t>
      </w:r>
      <w:r>
        <w:rPr>
          <w:rFonts w:ascii="Times New Roman" w:hAnsi="Times New Roman"/>
          <w:color w:val="191919"/>
          <w:sz w:val="18"/>
          <w:szCs w:val="18"/>
        </w:rPr>
        <w:t xml:space="preserve">courses, 6 semester hours in major electives and 3 semester hours in general electives. </w:t>
      </w:r>
      <w:r>
        <w:rPr>
          <w:rFonts w:ascii="Times New Roman" w:hAnsi="Times New Roman"/>
          <w:color w:val="191919"/>
          <w:spacing w:val="2"/>
          <w:sz w:val="18"/>
          <w:szCs w:val="18"/>
        </w:rPr>
        <w:t xml:space="preserve"> </w:t>
      </w:r>
      <w:r>
        <w:rPr>
          <w:rFonts w:ascii="Times New Roman" w:hAnsi="Times New Roman"/>
          <w:color w:val="191919"/>
          <w:sz w:val="18"/>
          <w:szCs w:val="18"/>
        </w:rPr>
        <w:t>The</w:t>
      </w:r>
      <w:r>
        <w:rPr>
          <w:rFonts w:ascii="Times New Roman" w:hAnsi="Times New Roman"/>
          <w:color w:val="191919"/>
          <w:spacing w:val="3"/>
          <w:sz w:val="18"/>
          <w:szCs w:val="18"/>
        </w:rPr>
        <w:t xml:space="preserve"> </w:t>
      </w:r>
      <w:r>
        <w:rPr>
          <w:rFonts w:ascii="Times New Roman" w:hAnsi="Times New Roman"/>
          <w:color w:val="191919"/>
          <w:sz w:val="18"/>
          <w:szCs w:val="18"/>
        </w:rPr>
        <w:t>Bachelor</w:t>
      </w:r>
      <w:r>
        <w:rPr>
          <w:rFonts w:ascii="Times New Roman" w:hAnsi="Times New Roman"/>
          <w:color w:val="191919"/>
          <w:spacing w:val="3"/>
          <w:sz w:val="18"/>
          <w:szCs w:val="18"/>
        </w:rPr>
        <w:t xml:space="preserve"> </w:t>
      </w:r>
      <w:r>
        <w:rPr>
          <w:rFonts w:ascii="Times New Roman" w:hAnsi="Times New Roman"/>
          <w:color w:val="191919"/>
          <w:sz w:val="18"/>
          <w:szCs w:val="18"/>
        </w:rPr>
        <w:t>of</w:t>
      </w:r>
      <w:r>
        <w:rPr>
          <w:rFonts w:ascii="Times New Roman" w:hAnsi="Times New Roman"/>
          <w:color w:val="191919"/>
          <w:spacing w:val="-7"/>
          <w:sz w:val="18"/>
          <w:szCs w:val="18"/>
        </w:rPr>
        <w:t xml:space="preserve"> </w:t>
      </w:r>
      <w:r>
        <w:rPr>
          <w:rFonts w:ascii="Times New Roman" w:hAnsi="Times New Roman"/>
          <w:color w:val="191919"/>
          <w:sz w:val="18"/>
          <w:szCs w:val="18"/>
        </w:rPr>
        <w:t>Science</w:t>
      </w:r>
      <w:r>
        <w:rPr>
          <w:rFonts w:ascii="Times New Roman" w:hAnsi="Times New Roman"/>
          <w:color w:val="191919"/>
          <w:spacing w:val="3"/>
          <w:sz w:val="18"/>
          <w:szCs w:val="18"/>
        </w:rPr>
        <w:t xml:space="preserve"> </w:t>
      </w:r>
      <w:r>
        <w:rPr>
          <w:rFonts w:ascii="Times New Roman" w:hAnsi="Times New Roman"/>
          <w:color w:val="191919"/>
          <w:sz w:val="18"/>
          <w:szCs w:val="18"/>
        </w:rPr>
        <w:t>degree</w:t>
      </w:r>
      <w:r>
        <w:rPr>
          <w:rFonts w:ascii="Times New Roman" w:hAnsi="Times New Roman"/>
          <w:color w:val="191919"/>
          <w:spacing w:val="3"/>
          <w:sz w:val="18"/>
          <w:szCs w:val="18"/>
        </w:rPr>
        <w:t xml:space="preserve"> in computer science with business emphasis </w:t>
      </w:r>
      <w:r>
        <w:rPr>
          <w:rFonts w:ascii="Times New Roman" w:hAnsi="Times New Roman"/>
          <w:color w:val="191919"/>
          <w:sz w:val="18"/>
          <w:szCs w:val="18"/>
        </w:rPr>
        <w:t>is</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z w:val="18"/>
          <w:szCs w:val="18"/>
        </w:rPr>
        <w:t>cooperative</w:t>
      </w:r>
      <w:r>
        <w:rPr>
          <w:rFonts w:ascii="Times New Roman" w:hAnsi="Times New Roman"/>
          <w:color w:val="191919"/>
          <w:spacing w:val="3"/>
          <w:sz w:val="18"/>
          <w:szCs w:val="18"/>
        </w:rPr>
        <w:t xml:space="preserve"> </w:t>
      </w:r>
      <w:r>
        <w:rPr>
          <w:rFonts w:ascii="Times New Roman" w:hAnsi="Times New Roman"/>
          <w:color w:val="191919"/>
          <w:sz w:val="18"/>
          <w:szCs w:val="18"/>
        </w:rPr>
        <w:t>p</w:t>
      </w:r>
      <w:r>
        <w:rPr>
          <w:rFonts w:ascii="Times New Roman" w:hAnsi="Times New Roman"/>
          <w:color w:val="191919"/>
          <w:spacing w:val="-1"/>
          <w:sz w:val="18"/>
          <w:szCs w:val="18"/>
        </w:rPr>
        <w:t>r</w:t>
      </w:r>
      <w:r>
        <w:rPr>
          <w:rFonts w:ascii="Times New Roman" w:hAnsi="Times New Roman"/>
          <w:color w:val="191919"/>
          <w:sz w:val="18"/>
          <w:szCs w:val="18"/>
        </w:rPr>
        <w:t>ogram</w:t>
      </w:r>
      <w:r>
        <w:rPr>
          <w:rFonts w:ascii="Times New Roman" w:hAnsi="Times New Roman"/>
          <w:color w:val="191919"/>
          <w:spacing w:val="3"/>
          <w:sz w:val="18"/>
          <w:szCs w:val="18"/>
        </w:rPr>
        <w:t xml:space="preserve"> </w:t>
      </w:r>
      <w:r>
        <w:rPr>
          <w:rFonts w:ascii="Times New Roman" w:hAnsi="Times New Roman"/>
          <w:color w:val="191919"/>
          <w:sz w:val="18"/>
          <w:szCs w:val="18"/>
        </w:rPr>
        <w:t>between</w:t>
      </w:r>
      <w:r>
        <w:rPr>
          <w:rFonts w:ascii="Times New Roman" w:hAnsi="Times New Roman"/>
          <w:color w:val="191919"/>
          <w:spacing w:val="-15"/>
          <w:sz w:val="18"/>
          <w:szCs w:val="18"/>
        </w:rPr>
        <w:t xml:space="preserve"> </w:t>
      </w:r>
      <w:r>
        <w:rPr>
          <w:rFonts w:ascii="Times New Roman" w:hAnsi="Times New Roman"/>
          <w:color w:val="191919"/>
          <w:sz w:val="18"/>
          <w:szCs w:val="18"/>
        </w:rPr>
        <w:t>Albany</w:t>
      </w:r>
      <w:r>
        <w:rPr>
          <w:rFonts w:ascii="Times New Roman" w:hAnsi="Times New Roman"/>
          <w:color w:val="191919"/>
          <w:spacing w:val="-5"/>
          <w:sz w:val="18"/>
          <w:szCs w:val="18"/>
        </w:rPr>
        <w:t xml:space="preserve"> </w:t>
      </w:r>
      <w:r>
        <w:rPr>
          <w:rFonts w:ascii="Times New Roman" w:hAnsi="Times New Roman"/>
          <w:color w:val="191919"/>
          <w:sz w:val="18"/>
          <w:szCs w:val="18"/>
        </w:rPr>
        <w:t>State</w:t>
      </w:r>
      <w:r>
        <w:rPr>
          <w:rFonts w:ascii="Times New Roman" w:hAnsi="Times New Roman"/>
          <w:color w:val="191919"/>
          <w:spacing w:val="-5"/>
          <w:sz w:val="18"/>
          <w:szCs w:val="18"/>
        </w:rPr>
        <w:t xml:space="preserve"> </w:t>
      </w:r>
      <w:r>
        <w:rPr>
          <w:rFonts w:ascii="Times New Roman" w:hAnsi="Times New Roman"/>
          <w:color w:val="191919"/>
          <w:sz w:val="18"/>
          <w:szCs w:val="18"/>
        </w:rPr>
        <w:t>University</w:t>
      </w:r>
      <w:r>
        <w:rPr>
          <w:rFonts w:ascii="Times New Roman" w:hAnsi="Times New Roman"/>
          <w:color w:val="191919"/>
          <w:spacing w:val="-5"/>
          <w:sz w:val="18"/>
          <w:szCs w:val="18"/>
        </w:rPr>
        <w:t xml:space="preserve"> </w:t>
      </w:r>
      <w:r>
        <w:rPr>
          <w:rFonts w:ascii="Times New Roman" w:hAnsi="Times New Roman"/>
          <w:color w:val="191919"/>
          <w:sz w:val="18"/>
          <w:szCs w:val="18"/>
        </w:rPr>
        <w:t>and</w:t>
      </w:r>
      <w:r>
        <w:rPr>
          <w:rFonts w:ascii="Times New Roman" w:hAnsi="Times New Roman"/>
          <w:color w:val="191919"/>
          <w:spacing w:val="-15"/>
          <w:sz w:val="18"/>
          <w:szCs w:val="18"/>
        </w:rPr>
        <w:t xml:space="preserve"> </w:t>
      </w:r>
      <w:r>
        <w:rPr>
          <w:rFonts w:ascii="Times New Roman" w:hAnsi="Times New Roman"/>
          <w:color w:val="191919"/>
          <w:sz w:val="18"/>
          <w:szCs w:val="18"/>
        </w:rPr>
        <w:t>Albany</w:t>
      </w:r>
      <w:r>
        <w:rPr>
          <w:rFonts w:ascii="Times New Roman" w:hAnsi="Times New Roman"/>
          <w:color w:val="191919"/>
          <w:spacing w:val="-8"/>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echnical</w:t>
      </w:r>
      <w:r>
        <w:rPr>
          <w:rFonts w:ascii="Times New Roman" w:hAnsi="Times New Roman"/>
          <w:color w:val="191919"/>
          <w:spacing w:val="-5"/>
          <w:sz w:val="18"/>
          <w:szCs w:val="18"/>
        </w:rPr>
        <w:t xml:space="preserve"> </w:t>
      </w:r>
      <w:r>
        <w:rPr>
          <w:rFonts w:ascii="Times New Roman" w:hAnsi="Times New Roman"/>
          <w:color w:val="191919"/>
          <w:sz w:val="18"/>
          <w:szCs w:val="18"/>
        </w:rPr>
        <w:t>College</w:t>
      </w:r>
      <w:r>
        <w:rPr>
          <w:rFonts w:ascii="Times New Roman" w:hAnsi="Times New Roman"/>
          <w:color w:val="191919"/>
          <w:spacing w:val="-5"/>
          <w:sz w:val="18"/>
          <w:szCs w:val="18"/>
        </w:rPr>
        <w:t xml:space="preserve"> </w:t>
      </w:r>
      <w:r>
        <w:rPr>
          <w:rFonts w:ascii="Times New Roman" w:hAnsi="Times New Roman"/>
          <w:color w:val="191919"/>
          <w:sz w:val="18"/>
          <w:szCs w:val="18"/>
        </w:rPr>
        <w:t>that</w:t>
      </w:r>
      <w:r>
        <w:rPr>
          <w:rFonts w:ascii="Times New Roman" w:hAnsi="Times New Roman"/>
          <w:color w:val="191919"/>
          <w:spacing w:val="-5"/>
          <w:sz w:val="18"/>
          <w:szCs w:val="18"/>
        </w:rPr>
        <w:t xml:space="preserve"> </w:t>
      </w:r>
      <w:r>
        <w:rPr>
          <w:rFonts w:ascii="Times New Roman" w:hAnsi="Times New Roman"/>
          <w:color w:val="191919"/>
          <w:sz w:val="18"/>
          <w:szCs w:val="18"/>
        </w:rPr>
        <w:t>allows</w:t>
      </w:r>
      <w:r>
        <w:rPr>
          <w:rFonts w:ascii="Times New Roman" w:hAnsi="Times New Roman"/>
          <w:color w:val="191919"/>
          <w:spacing w:val="-5"/>
          <w:sz w:val="18"/>
          <w:szCs w:val="18"/>
        </w:rPr>
        <w:t xml:space="preserve"> </w:t>
      </w:r>
      <w:r>
        <w:rPr>
          <w:rFonts w:ascii="Times New Roman" w:hAnsi="Times New Roman"/>
          <w:color w:val="191919"/>
          <w:sz w:val="18"/>
          <w:szCs w:val="18"/>
        </w:rPr>
        <w:t>qualified</w:t>
      </w:r>
      <w:r>
        <w:rPr>
          <w:rFonts w:ascii="Times New Roman" w:hAnsi="Times New Roman"/>
          <w:color w:val="191919"/>
          <w:spacing w:val="-5"/>
          <w:sz w:val="18"/>
          <w:szCs w:val="18"/>
        </w:rPr>
        <w:t xml:space="preserve"> </w:t>
      </w:r>
      <w:r>
        <w:rPr>
          <w:rFonts w:ascii="Times New Roman" w:hAnsi="Times New Roman"/>
          <w:color w:val="191919"/>
          <w:sz w:val="18"/>
          <w:szCs w:val="18"/>
        </w:rPr>
        <w:t>students</w:t>
      </w:r>
      <w:r>
        <w:rPr>
          <w:rFonts w:ascii="Times New Roman" w:hAnsi="Times New Roman"/>
          <w:color w:val="191919"/>
          <w:spacing w:val="-5"/>
          <w:sz w:val="18"/>
          <w:szCs w:val="18"/>
        </w:rPr>
        <w:t xml:space="preserve"> </w:t>
      </w:r>
      <w:r>
        <w:rPr>
          <w:rFonts w:ascii="Times New Roman" w:hAnsi="Times New Roman"/>
          <w:color w:val="191919"/>
          <w:sz w:val="18"/>
          <w:szCs w:val="18"/>
        </w:rPr>
        <w:t>to</w:t>
      </w:r>
      <w:r>
        <w:rPr>
          <w:rFonts w:ascii="Times New Roman" w:hAnsi="Times New Roman"/>
          <w:color w:val="191919"/>
          <w:spacing w:val="-5"/>
          <w:sz w:val="18"/>
          <w:szCs w:val="18"/>
        </w:rPr>
        <w:t xml:space="preserve"> </w:t>
      </w:r>
      <w:r>
        <w:rPr>
          <w:rFonts w:ascii="Times New Roman" w:hAnsi="Times New Roman"/>
          <w:color w:val="191919"/>
          <w:sz w:val="18"/>
          <w:szCs w:val="18"/>
        </w:rPr>
        <w:t>earn</w:t>
      </w:r>
      <w:r>
        <w:rPr>
          <w:rFonts w:ascii="Times New Roman" w:hAnsi="Times New Roman"/>
          <w:color w:val="191919"/>
          <w:spacing w:val="-5"/>
          <w:sz w:val="18"/>
          <w:szCs w:val="18"/>
        </w:rPr>
        <w:t xml:space="preserve"> </w:t>
      </w:r>
      <w:r>
        <w:rPr>
          <w:rFonts w:ascii="Times New Roman" w:hAnsi="Times New Roman"/>
          <w:color w:val="191919"/>
          <w:sz w:val="18"/>
          <w:szCs w:val="18"/>
        </w:rPr>
        <w:t>99</w:t>
      </w:r>
      <w:r>
        <w:rPr>
          <w:rFonts w:ascii="Times New Roman" w:hAnsi="Times New Roman"/>
          <w:color w:val="191919"/>
          <w:spacing w:val="-5"/>
          <w:sz w:val="18"/>
          <w:szCs w:val="18"/>
        </w:rPr>
        <w:t xml:space="preserve"> </w:t>
      </w:r>
      <w:r>
        <w:rPr>
          <w:rFonts w:ascii="Times New Roman" w:hAnsi="Times New Roman"/>
          <w:color w:val="191919"/>
          <w:sz w:val="18"/>
          <w:szCs w:val="18"/>
        </w:rPr>
        <w:t>quarter</w:t>
      </w:r>
      <w:r>
        <w:rPr>
          <w:rFonts w:ascii="Times New Roman" w:hAnsi="Times New Roman"/>
          <w:color w:val="191919"/>
          <w:spacing w:val="-5"/>
          <w:sz w:val="18"/>
          <w:szCs w:val="18"/>
        </w:rPr>
        <w:t xml:space="preserve"> </w:t>
      </w:r>
      <w:r>
        <w:rPr>
          <w:rFonts w:ascii="Times New Roman" w:hAnsi="Times New Roman"/>
          <w:color w:val="191919"/>
          <w:sz w:val="18"/>
          <w:szCs w:val="18"/>
        </w:rPr>
        <w:t>hours</w:t>
      </w:r>
      <w:r>
        <w:rPr>
          <w:rFonts w:ascii="Times New Roman" w:hAnsi="Times New Roman"/>
          <w:color w:val="191919"/>
          <w:spacing w:val="-5"/>
          <w:sz w:val="18"/>
          <w:szCs w:val="18"/>
        </w:rPr>
        <w:t xml:space="preserve"> </w:t>
      </w:r>
      <w:r>
        <w:rPr>
          <w:rFonts w:ascii="Times New Roman" w:hAnsi="Times New Roman"/>
          <w:color w:val="191919"/>
          <w:sz w:val="18"/>
          <w:szCs w:val="18"/>
        </w:rPr>
        <w:t>at</w:t>
      </w:r>
      <w:r>
        <w:rPr>
          <w:rFonts w:ascii="Times New Roman" w:hAnsi="Times New Roman"/>
          <w:color w:val="191919"/>
          <w:spacing w:val="-15"/>
          <w:sz w:val="18"/>
          <w:szCs w:val="18"/>
        </w:rPr>
        <w:t xml:space="preserve"> </w:t>
      </w:r>
      <w:r>
        <w:rPr>
          <w:rFonts w:ascii="Times New Roman" w:hAnsi="Times New Roman"/>
          <w:color w:val="191919"/>
          <w:sz w:val="18"/>
          <w:szCs w:val="18"/>
        </w:rPr>
        <w:t>Albany</w:t>
      </w:r>
      <w:r>
        <w:rPr>
          <w:rFonts w:ascii="Times New Roman" w:hAnsi="Times New Roman"/>
          <w:color w:val="191919"/>
          <w:spacing w:val="-8"/>
          <w:sz w:val="18"/>
          <w:szCs w:val="18"/>
        </w:rPr>
        <w:t xml:space="preserve"> </w:t>
      </w:r>
      <w:r>
        <w:rPr>
          <w:rFonts w:ascii="Times New Roman" w:hAnsi="Times New Roman"/>
          <w:color w:val="191919"/>
          <w:spacing w:val="-13"/>
          <w:sz w:val="18"/>
          <w:szCs w:val="18"/>
        </w:rPr>
        <w:t>T</w:t>
      </w:r>
      <w:r>
        <w:rPr>
          <w:rFonts w:ascii="Times New Roman" w:hAnsi="Times New Roman"/>
          <w:color w:val="191919"/>
          <w:spacing w:val="-1"/>
          <w:sz w:val="18"/>
          <w:szCs w:val="18"/>
        </w:rPr>
        <w:t>e</w:t>
      </w:r>
      <w:r>
        <w:rPr>
          <w:rFonts w:ascii="Times New Roman" w:hAnsi="Times New Roman"/>
          <w:color w:val="191919"/>
          <w:sz w:val="18"/>
          <w:szCs w:val="18"/>
        </w:rPr>
        <w:t>chnical</w:t>
      </w:r>
      <w:r>
        <w:rPr>
          <w:rFonts w:ascii="Times New Roman" w:hAnsi="Times New Roman"/>
          <w:color w:val="191919"/>
          <w:spacing w:val="-5"/>
          <w:sz w:val="18"/>
          <w:szCs w:val="18"/>
        </w:rPr>
        <w:t xml:space="preserve"> </w:t>
      </w:r>
      <w:r>
        <w:rPr>
          <w:rFonts w:ascii="Times New Roman" w:hAnsi="Times New Roman"/>
          <w:color w:val="191919"/>
          <w:sz w:val="18"/>
          <w:szCs w:val="18"/>
        </w:rPr>
        <w:t>College and then transfer to</w:t>
      </w:r>
      <w:r>
        <w:rPr>
          <w:rFonts w:ascii="Times New Roman" w:hAnsi="Times New Roman"/>
          <w:color w:val="191919"/>
          <w:spacing w:val="-10"/>
          <w:sz w:val="18"/>
          <w:szCs w:val="18"/>
        </w:rPr>
        <w:t xml:space="preserve"> </w:t>
      </w:r>
      <w:r>
        <w:rPr>
          <w:rFonts w:ascii="Times New Roman" w:hAnsi="Times New Roman"/>
          <w:color w:val="191919"/>
          <w:sz w:val="18"/>
          <w:szCs w:val="18"/>
        </w:rPr>
        <w:t>Albany State University to complete the requirements for the Bachelor of</w:t>
      </w:r>
      <w:r>
        <w:rPr>
          <w:rFonts w:ascii="Times New Roman" w:hAnsi="Times New Roman"/>
          <w:color w:val="191919"/>
          <w:spacing w:val="-10"/>
          <w:sz w:val="18"/>
          <w:szCs w:val="18"/>
        </w:rPr>
        <w:t xml:space="preserve"> </w:t>
      </w:r>
      <w:r>
        <w:rPr>
          <w:rFonts w:ascii="Times New Roman" w:hAnsi="Times New Roman"/>
          <w:color w:val="191919"/>
          <w:sz w:val="18"/>
          <w:szCs w:val="18"/>
        </w:rPr>
        <w:t>Science</w:t>
      </w:r>
      <w:r>
        <w:rPr>
          <w:rFonts w:ascii="Times New Roman" w:hAnsi="Times New Roman"/>
          <w:color w:val="191919"/>
          <w:spacing w:val="7"/>
          <w:sz w:val="18"/>
          <w:szCs w:val="18"/>
        </w:rPr>
        <w:t xml:space="preserve"> </w:t>
      </w:r>
      <w:r>
        <w:rPr>
          <w:rFonts w:ascii="Times New Roman" w:hAnsi="Times New Roman"/>
          <w:color w:val="191919"/>
          <w:sz w:val="18"/>
          <w:szCs w:val="18"/>
        </w:rPr>
        <w:t>degree</w:t>
      </w:r>
      <w:r>
        <w:rPr>
          <w:rFonts w:ascii="Times New Roman" w:hAnsi="Times New Roman"/>
          <w:color w:val="191919"/>
          <w:spacing w:val="7"/>
          <w:sz w:val="18"/>
          <w:szCs w:val="18"/>
        </w:rPr>
        <w:t xml:space="preserve"> </w:t>
      </w:r>
      <w:r>
        <w:rPr>
          <w:rFonts w:ascii="Times New Roman" w:hAnsi="Times New Roman"/>
          <w:color w:val="191919"/>
          <w:sz w:val="18"/>
          <w:szCs w:val="18"/>
        </w:rPr>
        <w:t>with</w:t>
      </w:r>
      <w:r>
        <w:rPr>
          <w:rFonts w:ascii="Times New Roman" w:hAnsi="Times New Roman"/>
          <w:color w:val="191919"/>
          <w:spacing w:val="7"/>
          <w:sz w:val="18"/>
          <w:szCs w:val="18"/>
        </w:rPr>
        <w:t xml:space="preserve"> </w:t>
      </w:r>
      <w:r>
        <w:rPr>
          <w:rFonts w:ascii="Times New Roman" w:hAnsi="Times New Roman"/>
          <w:color w:val="191919"/>
          <w:sz w:val="18"/>
          <w:szCs w:val="18"/>
        </w:rPr>
        <w:t>emphasis</w:t>
      </w:r>
      <w:r>
        <w:rPr>
          <w:rFonts w:ascii="Times New Roman" w:hAnsi="Times New Roman"/>
          <w:color w:val="191919"/>
          <w:spacing w:val="7"/>
          <w:sz w:val="18"/>
          <w:szCs w:val="18"/>
        </w:rPr>
        <w:t xml:space="preserve"> </w:t>
      </w:r>
      <w:r>
        <w:rPr>
          <w:rFonts w:ascii="Times New Roman" w:hAnsi="Times New Roman"/>
          <w:color w:val="191919"/>
          <w:sz w:val="18"/>
          <w:szCs w:val="18"/>
        </w:rPr>
        <w:t>in</w:t>
      </w:r>
      <w:r>
        <w:rPr>
          <w:rFonts w:ascii="Times New Roman" w:hAnsi="Times New Roman"/>
          <w:color w:val="191919"/>
          <w:spacing w:val="7"/>
          <w:sz w:val="18"/>
          <w:szCs w:val="18"/>
        </w:rPr>
        <w:t xml:space="preserve"> business</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4"/>
          <w:sz w:val="18"/>
          <w:szCs w:val="18"/>
        </w:rPr>
        <w:t xml:space="preserve"> </w:t>
      </w:r>
      <w:r>
        <w:rPr>
          <w:rFonts w:ascii="Times New Roman" w:hAnsi="Times New Roman"/>
          <w:color w:val="191919"/>
          <w:sz w:val="18"/>
          <w:szCs w:val="18"/>
        </w:rPr>
        <w:t>Upon</w:t>
      </w:r>
      <w:r>
        <w:rPr>
          <w:rFonts w:ascii="Times New Roman" w:hAnsi="Times New Roman"/>
          <w:color w:val="191919"/>
          <w:spacing w:val="4"/>
          <w:sz w:val="18"/>
          <w:szCs w:val="18"/>
        </w:rPr>
        <w:t xml:space="preserve"> </w:t>
      </w:r>
      <w:r>
        <w:rPr>
          <w:rFonts w:ascii="Times New Roman" w:hAnsi="Times New Roman"/>
          <w:color w:val="191919"/>
          <w:sz w:val="18"/>
          <w:szCs w:val="18"/>
        </w:rPr>
        <w:t>admission</w:t>
      </w:r>
      <w:r>
        <w:rPr>
          <w:rFonts w:ascii="Times New Roman" w:hAnsi="Times New Roman"/>
          <w:color w:val="191919"/>
          <w:spacing w:val="4"/>
          <w:sz w:val="18"/>
          <w:szCs w:val="18"/>
        </w:rPr>
        <w:t xml:space="preserve"> </w:t>
      </w:r>
      <w:r>
        <w:rPr>
          <w:rFonts w:ascii="Times New Roman" w:hAnsi="Times New Roman"/>
          <w:color w:val="191919"/>
          <w:sz w:val="18"/>
          <w:szCs w:val="18"/>
        </w:rPr>
        <w:t>to</w:t>
      </w:r>
      <w:r>
        <w:rPr>
          <w:rFonts w:ascii="Times New Roman" w:hAnsi="Times New Roman"/>
          <w:color w:val="191919"/>
          <w:spacing w:val="-6"/>
          <w:sz w:val="18"/>
          <w:szCs w:val="18"/>
        </w:rPr>
        <w:t xml:space="preserve"> </w:t>
      </w:r>
      <w:r>
        <w:rPr>
          <w:rFonts w:ascii="Times New Roman" w:hAnsi="Times New Roman"/>
          <w:color w:val="191919"/>
          <w:sz w:val="18"/>
          <w:szCs w:val="18"/>
        </w:rPr>
        <w:t>Albany</w:t>
      </w:r>
      <w:r>
        <w:rPr>
          <w:rFonts w:ascii="Times New Roman" w:hAnsi="Times New Roman"/>
          <w:color w:val="191919"/>
          <w:spacing w:val="4"/>
          <w:sz w:val="18"/>
          <w:szCs w:val="18"/>
        </w:rPr>
        <w:t xml:space="preserve"> </w:t>
      </w:r>
      <w:r>
        <w:rPr>
          <w:rFonts w:ascii="Times New Roman" w:hAnsi="Times New Roman"/>
          <w:color w:val="191919"/>
          <w:sz w:val="18"/>
          <w:szCs w:val="18"/>
        </w:rPr>
        <w:t>State</w:t>
      </w:r>
      <w:r>
        <w:rPr>
          <w:rFonts w:ascii="Times New Roman" w:hAnsi="Times New Roman"/>
          <w:color w:val="191919"/>
          <w:spacing w:val="4"/>
          <w:sz w:val="18"/>
          <w:szCs w:val="18"/>
        </w:rPr>
        <w:t xml:space="preserve"> </w:t>
      </w:r>
      <w:r>
        <w:rPr>
          <w:rFonts w:ascii="Times New Roman" w:hAnsi="Times New Roman"/>
          <w:color w:val="191919"/>
          <w:sz w:val="18"/>
          <w:szCs w:val="18"/>
        </w:rPr>
        <w:t>University</w:t>
      </w:r>
      <w:r>
        <w:rPr>
          <w:rFonts w:ascii="Times New Roman" w:hAnsi="Times New Roman"/>
          <w:color w:val="191919"/>
          <w:spacing w:val="4"/>
          <w:sz w:val="18"/>
          <w:szCs w:val="18"/>
        </w:rPr>
        <w:t xml:space="preserve"> </w:t>
      </w:r>
      <w:r>
        <w:rPr>
          <w:rFonts w:ascii="Times New Roman" w:hAnsi="Times New Roman"/>
          <w:color w:val="191919"/>
          <w:sz w:val="18"/>
          <w:szCs w:val="18"/>
        </w:rPr>
        <w:t>students</w:t>
      </w:r>
      <w:r>
        <w:rPr>
          <w:rFonts w:ascii="Times New Roman" w:hAnsi="Times New Roman"/>
          <w:color w:val="191919"/>
          <w:spacing w:val="4"/>
          <w:sz w:val="18"/>
          <w:szCs w:val="18"/>
        </w:rPr>
        <w:t xml:space="preserve"> </w:t>
      </w:r>
      <w:r>
        <w:rPr>
          <w:rFonts w:ascii="Times New Roman" w:hAnsi="Times New Roman"/>
          <w:color w:val="191919"/>
          <w:sz w:val="18"/>
          <w:szCs w:val="18"/>
        </w:rPr>
        <w:t>may</w:t>
      </w:r>
      <w:r>
        <w:rPr>
          <w:rFonts w:ascii="Times New Roman" w:hAnsi="Times New Roman"/>
          <w:color w:val="191919"/>
          <w:spacing w:val="-2"/>
          <w:sz w:val="18"/>
          <w:szCs w:val="18"/>
        </w:rPr>
        <w:t xml:space="preserve"> </w:t>
      </w:r>
      <w:r>
        <w:rPr>
          <w:rFonts w:ascii="Times New Roman" w:hAnsi="Times New Roman"/>
          <w:color w:val="191919"/>
          <w:sz w:val="18"/>
          <w:szCs w:val="18"/>
        </w:rPr>
        <w:t>transfer</w:t>
      </w:r>
      <w:r>
        <w:rPr>
          <w:rFonts w:ascii="Times New Roman" w:hAnsi="Times New Roman"/>
          <w:color w:val="191919"/>
          <w:spacing w:val="-2"/>
          <w:sz w:val="18"/>
          <w:szCs w:val="18"/>
        </w:rPr>
        <w:t xml:space="preserve"> </w:t>
      </w:r>
      <w:r>
        <w:rPr>
          <w:rFonts w:ascii="Times New Roman" w:hAnsi="Times New Roman"/>
          <w:color w:val="191919"/>
          <w:sz w:val="18"/>
          <w:szCs w:val="18"/>
        </w:rPr>
        <w:t>up</w:t>
      </w:r>
      <w:r>
        <w:rPr>
          <w:rFonts w:ascii="Times New Roman" w:hAnsi="Times New Roman"/>
          <w:color w:val="191919"/>
          <w:spacing w:val="-2"/>
          <w:sz w:val="18"/>
          <w:szCs w:val="18"/>
        </w:rPr>
        <w:t xml:space="preserve"> </w:t>
      </w:r>
      <w:r>
        <w:rPr>
          <w:rFonts w:ascii="Times New Roman" w:hAnsi="Times New Roman"/>
          <w:color w:val="191919"/>
          <w:sz w:val="18"/>
          <w:szCs w:val="18"/>
        </w:rPr>
        <w:t>to</w:t>
      </w:r>
      <w:r>
        <w:rPr>
          <w:rFonts w:ascii="Times New Roman" w:hAnsi="Times New Roman"/>
          <w:color w:val="191919"/>
          <w:spacing w:val="-2"/>
          <w:sz w:val="18"/>
          <w:szCs w:val="18"/>
        </w:rPr>
        <w:t xml:space="preserve"> </w:t>
      </w:r>
      <w:r>
        <w:rPr>
          <w:rFonts w:ascii="Times New Roman" w:hAnsi="Times New Roman"/>
          <w:color w:val="191919"/>
          <w:sz w:val="18"/>
          <w:szCs w:val="18"/>
        </w:rPr>
        <w:t>60</w:t>
      </w:r>
      <w:r>
        <w:rPr>
          <w:rFonts w:ascii="Times New Roman" w:hAnsi="Times New Roman"/>
          <w:color w:val="191919"/>
          <w:spacing w:val="-2"/>
          <w:sz w:val="18"/>
          <w:szCs w:val="18"/>
        </w:rPr>
        <w:t xml:space="preserve"> </w:t>
      </w:r>
      <w:r>
        <w:rPr>
          <w:rFonts w:ascii="Times New Roman" w:hAnsi="Times New Roman"/>
          <w:color w:val="191919"/>
          <w:sz w:val="18"/>
          <w:szCs w:val="18"/>
        </w:rPr>
        <w:t>semester</w:t>
      </w:r>
      <w:r>
        <w:rPr>
          <w:rFonts w:ascii="Times New Roman" w:hAnsi="Times New Roman"/>
          <w:color w:val="191919"/>
          <w:spacing w:val="-2"/>
          <w:sz w:val="18"/>
          <w:szCs w:val="18"/>
        </w:rPr>
        <w:t xml:space="preserve"> </w:t>
      </w:r>
      <w:r>
        <w:rPr>
          <w:rFonts w:ascii="Times New Roman" w:hAnsi="Times New Roman"/>
          <w:color w:val="191919"/>
          <w:sz w:val="18"/>
          <w:szCs w:val="18"/>
        </w:rPr>
        <w:t>hours</w:t>
      </w:r>
      <w:r>
        <w:rPr>
          <w:rFonts w:ascii="Times New Roman" w:hAnsi="Times New Roman"/>
          <w:color w:val="191919"/>
          <w:spacing w:val="-2"/>
          <w:sz w:val="18"/>
          <w:szCs w:val="18"/>
        </w:rPr>
        <w:t xml:space="preserve"> </w:t>
      </w:r>
      <w:r>
        <w:rPr>
          <w:rFonts w:ascii="Times New Roman" w:hAnsi="Times New Roman"/>
          <w:color w:val="191919"/>
          <w:sz w:val="18"/>
          <w:szCs w:val="18"/>
        </w:rPr>
        <w:t>of</w:t>
      </w:r>
      <w:r>
        <w:rPr>
          <w:rFonts w:ascii="Times New Roman" w:hAnsi="Times New Roman"/>
          <w:color w:val="191919"/>
          <w:spacing w:val="-2"/>
          <w:sz w:val="18"/>
          <w:szCs w:val="18"/>
        </w:rPr>
        <w:t xml:space="preserve"> </w:t>
      </w:r>
      <w:r>
        <w:rPr>
          <w:rFonts w:ascii="Times New Roman" w:hAnsi="Times New Roman"/>
          <w:color w:val="191919"/>
          <w:sz w:val="18"/>
          <w:szCs w:val="18"/>
        </w:rPr>
        <w:t>credit</w:t>
      </w:r>
      <w:r>
        <w:rPr>
          <w:rFonts w:ascii="Times New Roman" w:hAnsi="Times New Roman"/>
          <w:color w:val="191919"/>
          <w:spacing w:val="-2"/>
          <w:sz w:val="18"/>
          <w:szCs w:val="18"/>
        </w:rPr>
        <w:t xml:space="preserve"> </w:t>
      </w:r>
      <w:r>
        <w:rPr>
          <w:rFonts w:ascii="Times New Roman" w:hAnsi="Times New Roman"/>
          <w:color w:val="191919"/>
          <w:sz w:val="18"/>
          <w:szCs w:val="18"/>
        </w:rPr>
        <w:t>to</w:t>
      </w:r>
      <w:r>
        <w:rPr>
          <w:rFonts w:ascii="Times New Roman" w:hAnsi="Times New Roman"/>
          <w:color w:val="191919"/>
          <w:spacing w:val="-12"/>
          <w:sz w:val="18"/>
          <w:szCs w:val="18"/>
        </w:rPr>
        <w:t xml:space="preserve"> </w:t>
      </w:r>
      <w:r>
        <w:rPr>
          <w:rFonts w:ascii="Times New Roman" w:hAnsi="Times New Roman"/>
          <w:color w:val="191919"/>
          <w:sz w:val="18"/>
          <w:szCs w:val="18"/>
        </w:rPr>
        <w:t>Albany</w:t>
      </w:r>
      <w:r>
        <w:rPr>
          <w:rFonts w:ascii="Times New Roman" w:hAnsi="Times New Roman"/>
          <w:color w:val="191919"/>
          <w:spacing w:val="-2"/>
          <w:sz w:val="18"/>
          <w:szCs w:val="18"/>
        </w:rPr>
        <w:t xml:space="preserve"> </w:t>
      </w:r>
      <w:r>
        <w:rPr>
          <w:rFonts w:ascii="Times New Roman" w:hAnsi="Times New Roman"/>
          <w:color w:val="191919"/>
          <w:sz w:val="18"/>
          <w:szCs w:val="18"/>
        </w:rPr>
        <w:t>State</w:t>
      </w:r>
      <w:r>
        <w:rPr>
          <w:rFonts w:ascii="Times New Roman" w:hAnsi="Times New Roman"/>
          <w:color w:val="191919"/>
          <w:spacing w:val="-2"/>
          <w:sz w:val="18"/>
          <w:szCs w:val="18"/>
        </w:rPr>
        <w:t xml:space="preserve"> </w:t>
      </w:r>
      <w:r>
        <w:rPr>
          <w:rFonts w:ascii="Times New Roman" w:hAnsi="Times New Roman"/>
          <w:color w:val="191919"/>
          <w:sz w:val="18"/>
          <w:szCs w:val="18"/>
        </w:rPr>
        <w:t>to</w:t>
      </w:r>
      <w:r>
        <w:rPr>
          <w:rFonts w:ascii="Times New Roman" w:hAnsi="Times New Roman"/>
          <w:color w:val="191919"/>
          <w:spacing w:val="-2"/>
          <w:sz w:val="18"/>
          <w:szCs w:val="18"/>
        </w:rPr>
        <w:t xml:space="preserve"> </w:t>
      </w:r>
      <w:r>
        <w:rPr>
          <w:rFonts w:ascii="Times New Roman" w:hAnsi="Times New Roman"/>
          <w:color w:val="191919"/>
          <w:sz w:val="18"/>
          <w:szCs w:val="18"/>
        </w:rPr>
        <w:t>sat</w:t>
      </w:r>
      <w:r>
        <w:rPr>
          <w:rFonts w:ascii="Times New Roman" w:hAnsi="Times New Roman"/>
          <w:color w:val="191919"/>
          <w:spacing w:val="-1"/>
          <w:sz w:val="18"/>
          <w:szCs w:val="18"/>
        </w:rPr>
        <w:t>i</w:t>
      </w:r>
      <w:r>
        <w:rPr>
          <w:rFonts w:ascii="Times New Roman" w:hAnsi="Times New Roman"/>
          <w:color w:val="191919"/>
          <w:sz w:val="18"/>
          <w:szCs w:val="18"/>
        </w:rPr>
        <w:t>sfy</w:t>
      </w:r>
      <w:r>
        <w:rPr>
          <w:rFonts w:ascii="Times New Roman" w:hAnsi="Times New Roman"/>
          <w:color w:val="191919"/>
          <w:spacing w:val="-12"/>
          <w:sz w:val="18"/>
          <w:szCs w:val="18"/>
        </w:rPr>
        <w:t xml:space="preserve"> </w:t>
      </w:r>
      <w:r>
        <w:rPr>
          <w:rFonts w:ascii="Times New Roman" w:hAnsi="Times New Roman"/>
          <w:color w:val="191919"/>
          <w:sz w:val="18"/>
          <w:szCs w:val="18"/>
        </w:rPr>
        <w:t>Areas</w:t>
      </w:r>
      <w:r>
        <w:rPr>
          <w:rFonts w:ascii="Times New Roman" w:hAnsi="Times New Roman"/>
          <w:color w:val="191919"/>
          <w:spacing w:val="-12"/>
          <w:sz w:val="18"/>
          <w:szCs w:val="18"/>
        </w:rPr>
        <w:t xml:space="preserve"> </w:t>
      </w:r>
      <w:r>
        <w:rPr>
          <w:rFonts w:ascii="Times New Roman" w:hAnsi="Times New Roman"/>
          <w:color w:val="191919"/>
          <w:sz w:val="18"/>
          <w:szCs w:val="18"/>
        </w:rPr>
        <w:t>A,</w:t>
      </w:r>
      <w:r>
        <w:rPr>
          <w:rFonts w:ascii="Times New Roman" w:hAnsi="Times New Roman"/>
          <w:color w:val="191919"/>
          <w:spacing w:val="-2"/>
          <w:sz w:val="18"/>
          <w:szCs w:val="18"/>
        </w:rPr>
        <w:t xml:space="preserve"> </w:t>
      </w:r>
      <w:r>
        <w:rPr>
          <w:rFonts w:ascii="Times New Roman" w:hAnsi="Times New Roman"/>
          <w:color w:val="191919"/>
          <w:sz w:val="18"/>
          <w:szCs w:val="18"/>
        </w:rPr>
        <w:t>B,</w:t>
      </w:r>
      <w:r>
        <w:rPr>
          <w:rFonts w:ascii="Times New Roman" w:hAnsi="Times New Roman"/>
          <w:color w:val="191919"/>
          <w:spacing w:val="-2"/>
          <w:sz w:val="18"/>
          <w:szCs w:val="18"/>
        </w:rPr>
        <w:t xml:space="preserve"> </w:t>
      </w:r>
      <w:r>
        <w:rPr>
          <w:rFonts w:ascii="Times New Roman" w:hAnsi="Times New Roman"/>
          <w:color w:val="191919"/>
          <w:sz w:val="18"/>
          <w:szCs w:val="18"/>
        </w:rPr>
        <w:t>C, D, and E of the Core Curriculum.</w:t>
      </w:r>
    </w:p>
    <w:p w:rsidR="00175787" w:rsidRPr="00175787"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p>
    <w:p w:rsidR="00175787" w:rsidRDefault="00175787" w:rsidP="00175787">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z w:val="18"/>
          <w:szCs w:val="18"/>
        </w:rPr>
        <w:t>All majors must complete a minimum of 126 semester hours.</w:t>
      </w:r>
      <w:r>
        <w:rPr>
          <w:rFonts w:ascii="Times New Roman" w:hAnsi="Times New Roman"/>
          <w:color w:val="191919"/>
          <w:spacing w:val="-10"/>
          <w:sz w:val="18"/>
          <w:szCs w:val="18"/>
        </w:rPr>
        <w:t xml:space="preserve"> </w:t>
      </w:r>
      <w:r>
        <w:rPr>
          <w:rFonts w:ascii="Times New Roman" w:hAnsi="Times New Roman"/>
          <w:color w:val="191919"/>
          <w:sz w:val="18"/>
          <w:szCs w:val="18"/>
        </w:rPr>
        <w:t xml:space="preserve">All majors and minors in the department must achieve a grade of "C" </w:t>
      </w:r>
      <w:r>
        <w:rPr>
          <w:rFonts w:ascii="Times New Roman" w:hAnsi="Times New Roman"/>
          <w:color w:val="191919"/>
          <w:spacing w:val="-1"/>
          <w:sz w:val="18"/>
          <w:szCs w:val="18"/>
        </w:rPr>
        <w:t>o</w:t>
      </w:r>
      <w:r>
        <w:rPr>
          <w:rFonts w:ascii="Times New Roman" w:hAnsi="Times New Roman"/>
          <w:color w:val="191919"/>
          <w:sz w:val="18"/>
          <w:szCs w:val="18"/>
        </w:rPr>
        <w:t>r better in</w:t>
      </w:r>
      <w:r>
        <w:rPr>
          <w:rFonts w:ascii="Times New Roman" w:hAnsi="Times New Roman"/>
          <w:color w:val="191919"/>
          <w:spacing w:val="-7"/>
          <w:sz w:val="18"/>
          <w:szCs w:val="18"/>
        </w:rPr>
        <w:t xml:space="preserve"> </w:t>
      </w:r>
      <w:r>
        <w:rPr>
          <w:rFonts w:ascii="Times New Roman" w:hAnsi="Times New Roman"/>
          <w:color w:val="191919"/>
          <w:sz w:val="18"/>
          <w:szCs w:val="18"/>
        </w:rPr>
        <w:t>all</w:t>
      </w:r>
      <w:r>
        <w:rPr>
          <w:rFonts w:ascii="Times New Roman" w:hAnsi="Times New Roman"/>
          <w:color w:val="191919"/>
          <w:spacing w:val="-7"/>
          <w:sz w:val="18"/>
          <w:szCs w:val="18"/>
        </w:rPr>
        <w:t xml:space="preserve"> </w:t>
      </w:r>
      <w:r>
        <w:rPr>
          <w:rFonts w:ascii="Times New Roman" w:hAnsi="Times New Roman"/>
          <w:color w:val="191919"/>
          <w:sz w:val="18"/>
          <w:szCs w:val="18"/>
        </w:rPr>
        <w:t>mathematics,</w:t>
      </w:r>
      <w:r>
        <w:rPr>
          <w:rFonts w:ascii="Times New Roman" w:hAnsi="Times New Roman"/>
          <w:color w:val="191919"/>
          <w:spacing w:val="-7"/>
          <w:sz w:val="18"/>
          <w:szCs w:val="18"/>
        </w:rPr>
        <w:t xml:space="preserve"> </w:t>
      </w:r>
      <w:r>
        <w:rPr>
          <w:rFonts w:ascii="Times New Roman" w:hAnsi="Times New Roman"/>
          <w:color w:val="191919"/>
          <w:sz w:val="18"/>
          <w:szCs w:val="18"/>
        </w:rPr>
        <w:t>science,</w:t>
      </w:r>
      <w:r>
        <w:rPr>
          <w:rFonts w:ascii="Times New Roman" w:hAnsi="Times New Roman"/>
          <w:color w:val="191919"/>
          <w:spacing w:val="-7"/>
          <w:sz w:val="18"/>
          <w:szCs w:val="18"/>
        </w:rPr>
        <w:t xml:space="preserve"> </w:t>
      </w:r>
      <w:r>
        <w:rPr>
          <w:rFonts w:ascii="Times New Roman" w:hAnsi="Times New Roman"/>
          <w:color w:val="191919"/>
          <w:sz w:val="18"/>
          <w:szCs w:val="18"/>
        </w:rPr>
        <w:t>and</w:t>
      </w:r>
      <w:r>
        <w:rPr>
          <w:rFonts w:ascii="Times New Roman" w:hAnsi="Times New Roman"/>
          <w:color w:val="191919"/>
          <w:spacing w:val="-7"/>
          <w:sz w:val="18"/>
          <w:szCs w:val="18"/>
        </w:rPr>
        <w:t xml:space="preserve"> </w:t>
      </w:r>
      <w:r>
        <w:rPr>
          <w:rFonts w:ascii="Times New Roman" w:hAnsi="Times New Roman"/>
          <w:color w:val="191919"/>
          <w:sz w:val="18"/>
          <w:szCs w:val="18"/>
        </w:rPr>
        <w:t>computer</w:t>
      </w:r>
      <w:r>
        <w:rPr>
          <w:rFonts w:ascii="Times New Roman" w:hAnsi="Times New Roman"/>
          <w:color w:val="191919"/>
          <w:spacing w:val="-7"/>
          <w:sz w:val="18"/>
          <w:szCs w:val="18"/>
        </w:rPr>
        <w:t xml:space="preserve"> </w:t>
      </w:r>
      <w:r>
        <w:rPr>
          <w:rFonts w:ascii="Times New Roman" w:hAnsi="Times New Roman"/>
          <w:color w:val="191919"/>
          <w:sz w:val="18"/>
          <w:szCs w:val="18"/>
        </w:rPr>
        <w:t>science</w:t>
      </w:r>
      <w:r>
        <w:rPr>
          <w:rFonts w:ascii="Times New Roman" w:hAnsi="Times New Roman"/>
          <w:color w:val="191919"/>
          <w:spacing w:val="-7"/>
          <w:sz w:val="18"/>
          <w:szCs w:val="18"/>
        </w:rPr>
        <w:t xml:space="preserve"> </w:t>
      </w:r>
      <w:r>
        <w:rPr>
          <w:rFonts w:ascii="Times New Roman" w:hAnsi="Times New Roman"/>
          <w:color w:val="191919"/>
          <w:sz w:val="18"/>
          <w:szCs w:val="18"/>
        </w:rPr>
        <w:t>and</w:t>
      </w:r>
      <w:r>
        <w:rPr>
          <w:rFonts w:ascii="Times New Roman" w:hAnsi="Times New Roman"/>
          <w:color w:val="191919"/>
          <w:spacing w:val="-7"/>
          <w:sz w:val="18"/>
          <w:szCs w:val="18"/>
        </w:rPr>
        <w:t xml:space="preserve"> </w:t>
      </w:r>
      <w:r>
        <w:rPr>
          <w:rFonts w:ascii="Times New Roman" w:hAnsi="Times New Roman"/>
          <w:color w:val="191919"/>
          <w:sz w:val="18"/>
          <w:szCs w:val="18"/>
        </w:rPr>
        <w:t>business</w:t>
      </w:r>
      <w:r>
        <w:rPr>
          <w:rFonts w:ascii="Times New Roman" w:hAnsi="Times New Roman"/>
          <w:color w:val="191919"/>
          <w:spacing w:val="-7"/>
          <w:sz w:val="18"/>
          <w:szCs w:val="18"/>
        </w:rPr>
        <w:t xml:space="preserve"> </w:t>
      </w:r>
      <w:r>
        <w:rPr>
          <w:rFonts w:ascii="Times New Roman" w:hAnsi="Times New Roman"/>
          <w:color w:val="191919"/>
          <w:sz w:val="18"/>
          <w:szCs w:val="18"/>
        </w:rPr>
        <w:t>courses.</w:t>
      </w:r>
      <w:r>
        <w:rPr>
          <w:rFonts w:ascii="Times New Roman" w:hAnsi="Times New Roman"/>
          <w:color w:val="191919"/>
          <w:spacing w:val="-17"/>
          <w:sz w:val="18"/>
          <w:szCs w:val="18"/>
        </w:rPr>
        <w:t xml:space="preserve"> </w:t>
      </w:r>
      <w:r>
        <w:rPr>
          <w:rFonts w:ascii="Times New Roman" w:hAnsi="Times New Roman"/>
          <w:color w:val="191919"/>
          <w:sz w:val="18"/>
          <w:szCs w:val="18"/>
        </w:rPr>
        <w:t>A</w:t>
      </w:r>
      <w:r>
        <w:rPr>
          <w:rFonts w:ascii="Times New Roman" w:hAnsi="Times New Roman"/>
          <w:color w:val="191919"/>
          <w:spacing w:val="-17"/>
          <w:sz w:val="18"/>
          <w:szCs w:val="18"/>
        </w:rPr>
        <w:t xml:space="preserve"> </w:t>
      </w:r>
      <w:r>
        <w:rPr>
          <w:rFonts w:ascii="Times New Roman" w:hAnsi="Times New Roman"/>
          <w:color w:val="191919"/>
          <w:sz w:val="18"/>
          <w:szCs w:val="18"/>
        </w:rPr>
        <w:t>cumulative</w:t>
      </w:r>
      <w:r>
        <w:rPr>
          <w:rFonts w:ascii="Times New Roman" w:hAnsi="Times New Roman"/>
          <w:color w:val="191919"/>
          <w:spacing w:val="-7"/>
          <w:sz w:val="18"/>
          <w:szCs w:val="18"/>
        </w:rPr>
        <w:t xml:space="preserve"> </w:t>
      </w:r>
      <w:r>
        <w:rPr>
          <w:rFonts w:ascii="Times New Roman" w:hAnsi="Times New Roman"/>
          <w:color w:val="191919"/>
          <w:sz w:val="18"/>
          <w:szCs w:val="18"/>
        </w:rPr>
        <w:t>grade</w:t>
      </w:r>
      <w:r>
        <w:rPr>
          <w:rFonts w:ascii="Times New Roman" w:hAnsi="Times New Roman"/>
          <w:color w:val="191919"/>
          <w:spacing w:val="-7"/>
          <w:sz w:val="18"/>
          <w:szCs w:val="18"/>
        </w:rPr>
        <w:t xml:space="preserve"> </w:t>
      </w:r>
      <w:r>
        <w:rPr>
          <w:rFonts w:ascii="Times New Roman" w:hAnsi="Times New Roman"/>
          <w:color w:val="191919"/>
          <w:sz w:val="18"/>
          <w:szCs w:val="18"/>
        </w:rPr>
        <w:t>point</w:t>
      </w:r>
      <w:r>
        <w:rPr>
          <w:rFonts w:ascii="Times New Roman" w:hAnsi="Times New Roman"/>
          <w:color w:val="191919"/>
          <w:spacing w:val="-7"/>
          <w:sz w:val="18"/>
          <w:szCs w:val="18"/>
        </w:rPr>
        <w:t xml:space="preserve"> </w:t>
      </w:r>
      <w:r>
        <w:rPr>
          <w:rFonts w:ascii="Times New Roman" w:hAnsi="Times New Roman"/>
          <w:color w:val="191919"/>
          <w:sz w:val="18"/>
          <w:szCs w:val="18"/>
        </w:rPr>
        <w:t>average</w:t>
      </w:r>
      <w:r>
        <w:rPr>
          <w:rFonts w:ascii="Times New Roman" w:hAnsi="Times New Roman"/>
          <w:color w:val="191919"/>
          <w:spacing w:val="-7"/>
          <w:sz w:val="18"/>
          <w:szCs w:val="18"/>
        </w:rPr>
        <w:t xml:space="preserve"> </w:t>
      </w:r>
      <w:r>
        <w:rPr>
          <w:rFonts w:ascii="Times New Roman" w:hAnsi="Times New Roman"/>
          <w:color w:val="191919"/>
          <w:sz w:val="18"/>
          <w:szCs w:val="18"/>
        </w:rPr>
        <w:t>of</w:t>
      </w:r>
      <w:r>
        <w:rPr>
          <w:rFonts w:ascii="Times New Roman" w:hAnsi="Times New Roman"/>
          <w:color w:val="191919"/>
          <w:spacing w:val="-7"/>
          <w:sz w:val="18"/>
          <w:szCs w:val="18"/>
        </w:rPr>
        <w:t xml:space="preserve"> </w:t>
      </w:r>
      <w:r>
        <w:rPr>
          <w:rFonts w:ascii="Times New Roman" w:hAnsi="Times New Roman"/>
          <w:color w:val="191919"/>
          <w:sz w:val="18"/>
          <w:szCs w:val="18"/>
        </w:rPr>
        <w:t>at</w:t>
      </w:r>
      <w:r>
        <w:rPr>
          <w:rFonts w:ascii="Times New Roman" w:hAnsi="Times New Roman"/>
          <w:color w:val="191919"/>
          <w:spacing w:val="-7"/>
          <w:sz w:val="18"/>
          <w:szCs w:val="18"/>
        </w:rPr>
        <w:t xml:space="preserve"> </w:t>
      </w:r>
      <w:r>
        <w:rPr>
          <w:rFonts w:ascii="Times New Roman" w:hAnsi="Times New Roman"/>
          <w:color w:val="191919"/>
          <w:sz w:val="18"/>
          <w:szCs w:val="18"/>
        </w:rPr>
        <w:t>least</w:t>
      </w:r>
      <w:r>
        <w:rPr>
          <w:rFonts w:ascii="Times New Roman" w:hAnsi="Times New Roman"/>
          <w:color w:val="191919"/>
          <w:spacing w:val="-7"/>
          <w:sz w:val="18"/>
          <w:szCs w:val="18"/>
        </w:rPr>
        <w:t xml:space="preserve"> </w:t>
      </w:r>
      <w:r>
        <w:rPr>
          <w:rFonts w:ascii="Times New Roman" w:hAnsi="Times New Roman"/>
          <w:color w:val="191919"/>
          <w:sz w:val="18"/>
          <w:szCs w:val="18"/>
        </w:rPr>
        <w:t>2.25</w:t>
      </w:r>
      <w:r>
        <w:rPr>
          <w:rFonts w:ascii="Times New Roman" w:hAnsi="Times New Roman"/>
          <w:color w:val="191919"/>
          <w:spacing w:val="-7"/>
          <w:sz w:val="18"/>
          <w:szCs w:val="18"/>
        </w:rPr>
        <w:t xml:space="preserve"> </w:t>
      </w:r>
      <w:r>
        <w:rPr>
          <w:rFonts w:ascii="Times New Roman" w:hAnsi="Times New Roman"/>
          <w:color w:val="191919"/>
          <w:sz w:val="18"/>
          <w:szCs w:val="18"/>
        </w:rPr>
        <w:t>is</w:t>
      </w:r>
      <w:r>
        <w:rPr>
          <w:rFonts w:ascii="Times New Roman" w:hAnsi="Times New Roman"/>
          <w:color w:val="191919"/>
          <w:spacing w:val="-7"/>
          <w:sz w:val="18"/>
          <w:szCs w:val="18"/>
        </w:rPr>
        <w:t xml:space="preserve"> </w:t>
      </w:r>
      <w:r>
        <w:rPr>
          <w:rFonts w:ascii="Times New Roman" w:hAnsi="Times New Roman"/>
          <w:color w:val="191919"/>
          <w:sz w:val="18"/>
          <w:szCs w:val="18"/>
        </w:rPr>
        <w:t>r</w:t>
      </w:r>
      <w:r>
        <w:rPr>
          <w:rFonts w:ascii="Times New Roman" w:hAnsi="Times New Roman"/>
          <w:color w:val="191919"/>
          <w:spacing w:val="-1"/>
          <w:sz w:val="18"/>
          <w:szCs w:val="18"/>
        </w:rPr>
        <w:t>e</w:t>
      </w:r>
      <w:r>
        <w:rPr>
          <w:rFonts w:ascii="Times New Roman" w:hAnsi="Times New Roman"/>
          <w:color w:val="191919"/>
          <w:sz w:val="18"/>
          <w:szCs w:val="18"/>
        </w:rPr>
        <w:t>quired</w:t>
      </w:r>
      <w:r>
        <w:rPr>
          <w:rFonts w:ascii="Times New Roman" w:hAnsi="Times New Roman"/>
          <w:color w:val="191919"/>
          <w:spacing w:val="-7"/>
          <w:sz w:val="18"/>
          <w:szCs w:val="18"/>
        </w:rPr>
        <w:t xml:space="preserve"> </w:t>
      </w:r>
      <w:r>
        <w:rPr>
          <w:rFonts w:ascii="Times New Roman" w:hAnsi="Times New Roman"/>
          <w:color w:val="191919"/>
          <w:sz w:val="18"/>
          <w:szCs w:val="18"/>
        </w:rPr>
        <w:t>for</w:t>
      </w:r>
      <w:r>
        <w:rPr>
          <w:rFonts w:ascii="Times New Roman" w:hAnsi="Times New Roman"/>
          <w:color w:val="191919"/>
          <w:spacing w:val="-7"/>
          <w:sz w:val="18"/>
          <w:szCs w:val="18"/>
        </w:rPr>
        <w:t xml:space="preserve"> </w:t>
      </w:r>
      <w:r>
        <w:rPr>
          <w:rFonts w:ascii="Times New Roman" w:hAnsi="Times New Roman"/>
          <w:color w:val="191919"/>
          <w:sz w:val="18"/>
          <w:szCs w:val="18"/>
        </w:rPr>
        <w:t>graduation.</w:t>
      </w:r>
      <w:r>
        <w:rPr>
          <w:rFonts w:ascii="Times New Roman" w:hAnsi="Times New Roman"/>
          <w:color w:val="191919"/>
          <w:spacing w:val="-3"/>
          <w:sz w:val="18"/>
          <w:szCs w:val="18"/>
        </w:rPr>
        <w:t xml:space="preserve"> </w:t>
      </w:r>
    </w:p>
    <w:p w:rsidR="007D77D2" w:rsidRDefault="007D77D2"/>
    <w:p w:rsidR="00175787" w:rsidRPr="0071188B" w:rsidRDefault="00175787" w:rsidP="0071188B">
      <w:pPr>
        <w:pStyle w:val="Heading2"/>
        <w:spacing w:before="0"/>
        <w:ind w:left="274" w:firstLine="0"/>
        <w:rPr>
          <w:rFonts w:ascii="Times New Roman" w:hAnsi="Times New Roman"/>
          <w:color w:val="000000"/>
          <w:sz w:val="28"/>
          <w:szCs w:val="28"/>
        </w:rPr>
      </w:pPr>
      <w:bookmarkStart w:id="38" w:name="_Toc295333417"/>
      <w:r w:rsidRPr="0071188B">
        <w:rPr>
          <w:rFonts w:ascii="Times New Roman" w:hAnsi="Times New Roman"/>
          <w:color w:val="191919"/>
          <w:sz w:val="28"/>
          <w:szCs w:val="28"/>
        </w:rPr>
        <w:t>BACHELOR</w:t>
      </w:r>
      <w:r w:rsidRPr="0071188B">
        <w:rPr>
          <w:rFonts w:ascii="Times New Roman" w:hAnsi="Times New Roman"/>
          <w:color w:val="191919"/>
          <w:spacing w:val="20"/>
          <w:sz w:val="28"/>
          <w:szCs w:val="28"/>
        </w:rPr>
        <w:t xml:space="preserve"> </w:t>
      </w:r>
      <w:r w:rsidRPr="0071188B">
        <w:rPr>
          <w:rFonts w:ascii="Times New Roman" w:hAnsi="Times New Roman"/>
          <w:color w:val="191919"/>
          <w:sz w:val="28"/>
          <w:szCs w:val="28"/>
        </w:rPr>
        <w:t>OF</w:t>
      </w:r>
      <w:r w:rsidRPr="0071188B">
        <w:rPr>
          <w:rFonts w:ascii="Times New Roman" w:hAnsi="Times New Roman"/>
          <w:color w:val="191919"/>
          <w:spacing w:val="11"/>
          <w:sz w:val="28"/>
          <w:szCs w:val="28"/>
        </w:rPr>
        <w:t xml:space="preserve"> </w:t>
      </w:r>
      <w:r w:rsidRPr="0071188B">
        <w:rPr>
          <w:rFonts w:ascii="Times New Roman" w:hAnsi="Times New Roman"/>
          <w:color w:val="191919"/>
          <w:sz w:val="28"/>
          <w:szCs w:val="28"/>
        </w:rPr>
        <w:t>SCIENCE</w:t>
      </w:r>
      <w:r w:rsidRPr="0071188B">
        <w:rPr>
          <w:rFonts w:ascii="Times New Roman" w:hAnsi="Times New Roman"/>
          <w:color w:val="191919"/>
          <w:spacing w:val="20"/>
          <w:sz w:val="28"/>
          <w:szCs w:val="28"/>
        </w:rPr>
        <w:t xml:space="preserve"> </w:t>
      </w:r>
      <w:r w:rsidRPr="0071188B">
        <w:rPr>
          <w:rFonts w:ascii="Times New Roman" w:hAnsi="Times New Roman"/>
          <w:color w:val="191919"/>
          <w:sz w:val="28"/>
          <w:szCs w:val="28"/>
        </w:rPr>
        <w:t>DEGREE</w:t>
      </w:r>
      <w:r w:rsidRPr="0071188B">
        <w:rPr>
          <w:rFonts w:ascii="Times New Roman" w:hAnsi="Times New Roman"/>
          <w:color w:val="191919"/>
          <w:spacing w:val="20"/>
          <w:sz w:val="28"/>
          <w:szCs w:val="28"/>
        </w:rPr>
        <w:t xml:space="preserve"> </w:t>
      </w:r>
      <w:r w:rsidRPr="0071188B">
        <w:rPr>
          <w:rFonts w:ascii="Times New Roman" w:hAnsi="Times New Roman"/>
          <w:color w:val="191919"/>
          <w:sz w:val="28"/>
          <w:szCs w:val="28"/>
        </w:rPr>
        <w:t>IN</w:t>
      </w:r>
      <w:r w:rsidRPr="0071188B">
        <w:rPr>
          <w:rFonts w:ascii="Times New Roman" w:hAnsi="Times New Roman"/>
          <w:color w:val="191919"/>
          <w:spacing w:val="20"/>
          <w:sz w:val="28"/>
          <w:szCs w:val="28"/>
        </w:rPr>
        <w:t xml:space="preserve"> </w:t>
      </w:r>
      <w:r w:rsidRPr="0071188B">
        <w:rPr>
          <w:rFonts w:ascii="Times New Roman" w:hAnsi="Times New Roman"/>
          <w:color w:val="191919"/>
          <w:sz w:val="28"/>
          <w:szCs w:val="28"/>
        </w:rPr>
        <w:t>COMPUTER</w:t>
      </w:r>
      <w:r w:rsidRPr="0071188B">
        <w:rPr>
          <w:rFonts w:ascii="Times New Roman" w:hAnsi="Times New Roman"/>
          <w:color w:val="191919"/>
          <w:spacing w:val="20"/>
          <w:sz w:val="28"/>
          <w:szCs w:val="28"/>
        </w:rPr>
        <w:t xml:space="preserve"> </w:t>
      </w:r>
      <w:r w:rsidRPr="0071188B">
        <w:rPr>
          <w:rFonts w:ascii="Times New Roman" w:hAnsi="Times New Roman"/>
          <w:color w:val="191919"/>
          <w:sz w:val="28"/>
          <w:szCs w:val="28"/>
        </w:rPr>
        <w:t>SCIENCE</w:t>
      </w:r>
      <w:bookmarkEnd w:id="38"/>
    </w:p>
    <w:p w:rsidR="007D77D2" w:rsidRDefault="00175787" w:rsidP="0071188B">
      <w:pPr>
        <w:pStyle w:val="Heading2"/>
        <w:spacing w:before="0"/>
        <w:ind w:left="274" w:firstLine="0"/>
      </w:pPr>
      <w:bookmarkStart w:id="39" w:name="_Toc295333418"/>
      <w:r w:rsidRPr="0071188B">
        <w:rPr>
          <w:rFonts w:ascii="Times New Roman" w:hAnsi="Times New Roman"/>
          <w:color w:val="191919"/>
          <w:sz w:val="28"/>
          <w:szCs w:val="28"/>
        </w:rPr>
        <w:t>(M</w:t>
      </w:r>
      <w:r w:rsidRPr="0071188B">
        <w:rPr>
          <w:rFonts w:ascii="Times New Roman" w:hAnsi="Times New Roman"/>
          <w:color w:val="191919"/>
          <w:spacing w:val="-18"/>
          <w:sz w:val="28"/>
          <w:szCs w:val="28"/>
        </w:rPr>
        <w:t>A</w:t>
      </w:r>
      <w:r w:rsidRPr="0071188B">
        <w:rPr>
          <w:rFonts w:ascii="Times New Roman" w:hAnsi="Times New Roman"/>
          <w:color w:val="191919"/>
          <w:sz w:val="28"/>
          <w:szCs w:val="28"/>
        </w:rPr>
        <w:t>THEM</w:t>
      </w:r>
      <w:r w:rsidRPr="0071188B">
        <w:rPr>
          <w:rFonts w:ascii="Times New Roman" w:hAnsi="Times New Roman"/>
          <w:color w:val="191919"/>
          <w:spacing w:val="-18"/>
          <w:sz w:val="28"/>
          <w:szCs w:val="28"/>
        </w:rPr>
        <w:t>A</w:t>
      </w:r>
      <w:r w:rsidRPr="0071188B">
        <w:rPr>
          <w:rFonts w:ascii="Times New Roman" w:hAnsi="Times New Roman"/>
          <w:color w:val="191919"/>
          <w:sz w:val="28"/>
          <w:szCs w:val="28"/>
        </w:rPr>
        <w:t>TICS</w:t>
      </w:r>
      <w:r w:rsidRPr="0071188B">
        <w:rPr>
          <w:rFonts w:ascii="Times New Roman" w:hAnsi="Times New Roman"/>
          <w:color w:val="191919"/>
          <w:spacing w:val="20"/>
          <w:sz w:val="28"/>
          <w:szCs w:val="28"/>
        </w:rPr>
        <w:t xml:space="preserve"> </w:t>
      </w:r>
      <w:r w:rsidRPr="0071188B">
        <w:rPr>
          <w:rFonts w:ascii="Times New Roman" w:hAnsi="Times New Roman"/>
          <w:color w:val="191919"/>
          <w:sz w:val="28"/>
          <w:szCs w:val="28"/>
        </w:rPr>
        <w:t>EMPHASIS)</w:t>
      </w:r>
      <w:bookmarkEnd w:id="39"/>
    </w:p>
    <w:tbl>
      <w:tblPr>
        <w:tblW w:w="0" w:type="auto"/>
        <w:tblInd w:w="180" w:type="dxa"/>
        <w:tblLayout w:type="fixed"/>
        <w:tblCellMar>
          <w:left w:w="0" w:type="dxa"/>
          <w:right w:w="0" w:type="dxa"/>
        </w:tblCellMar>
        <w:tblLook w:val="0000"/>
      </w:tblPr>
      <w:tblGrid>
        <w:gridCol w:w="905"/>
        <w:gridCol w:w="935"/>
        <w:gridCol w:w="4736"/>
        <w:gridCol w:w="3224"/>
      </w:tblGrid>
      <w:tr w:rsidR="00175787" w:rsidRPr="007A7452" w:rsidTr="00175787">
        <w:trPr>
          <w:trHeight w:hRule="exact" w:val="300"/>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before="70" w:after="0"/>
              <w:ind w:left="40" w:firstLine="50"/>
              <w:rPr>
                <w:rFonts w:ascii="Times New Roman" w:hAnsi="Times New Roman"/>
                <w:sz w:val="24"/>
                <w:szCs w:val="24"/>
              </w:rPr>
            </w:pPr>
            <w:r w:rsidRPr="007A7452">
              <w:rPr>
                <w:rFonts w:ascii="Times New Roman" w:hAnsi="Times New Roman"/>
                <w:b/>
                <w:bCs/>
                <w:color w:val="191919"/>
                <w:sz w:val="18"/>
                <w:szCs w:val="18"/>
              </w:rPr>
              <w:t>Courses</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ind w:firstLine="50"/>
              <w:rPr>
                <w:rFonts w:ascii="Times New Roman" w:hAnsi="Times New Roman"/>
                <w:sz w:val="24"/>
                <w:szCs w:val="24"/>
              </w:rPr>
            </w:pPr>
          </w:p>
        </w:tc>
        <w:tc>
          <w:tcPr>
            <w:tcW w:w="4736" w:type="dxa"/>
            <w:tcBorders>
              <w:top w:val="nil"/>
              <w:left w:val="nil"/>
              <w:bottom w:val="nil"/>
              <w:right w:val="nil"/>
            </w:tcBorders>
          </w:tcPr>
          <w:p w:rsidR="00175787" w:rsidRPr="007A7452" w:rsidRDefault="00175787" w:rsidP="00175787">
            <w:pPr>
              <w:widowControl w:val="0"/>
              <w:autoSpaceDE w:val="0"/>
              <w:autoSpaceDN w:val="0"/>
              <w:adjustRightInd w:val="0"/>
              <w:spacing w:before="70" w:after="0"/>
              <w:ind w:left="360" w:firstLine="50"/>
              <w:rPr>
                <w:rFonts w:ascii="Times New Roman" w:hAnsi="Times New Roman"/>
                <w:sz w:val="24"/>
                <w:szCs w:val="24"/>
              </w:rPr>
            </w:pPr>
            <w:r w:rsidRPr="007A7452">
              <w:rPr>
                <w:rFonts w:ascii="Times New Roman" w:hAnsi="Times New Roman"/>
                <w:b/>
                <w:bCs/>
                <w:color w:val="191919"/>
                <w:spacing w:val="-3"/>
                <w:sz w:val="18"/>
                <w:szCs w:val="18"/>
              </w:rPr>
              <w:t>T</w:t>
            </w:r>
            <w:r w:rsidRPr="007A7452">
              <w:rPr>
                <w:rFonts w:ascii="Times New Roman" w:hAnsi="Times New Roman"/>
                <w:b/>
                <w:bCs/>
                <w:color w:val="191919"/>
                <w:sz w:val="18"/>
                <w:szCs w:val="18"/>
              </w:rPr>
              <w:t>itles</w:t>
            </w:r>
          </w:p>
        </w:tc>
        <w:tc>
          <w:tcPr>
            <w:tcW w:w="3224" w:type="dxa"/>
            <w:tcBorders>
              <w:top w:val="nil"/>
              <w:left w:val="nil"/>
              <w:bottom w:val="nil"/>
              <w:right w:val="nil"/>
            </w:tcBorders>
          </w:tcPr>
          <w:p w:rsidR="00175787" w:rsidRPr="007A7452" w:rsidRDefault="00175787" w:rsidP="00175787">
            <w:pPr>
              <w:widowControl w:val="0"/>
              <w:autoSpaceDE w:val="0"/>
              <w:autoSpaceDN w:val="0"/>
              <w:adjustRightInd w:val="0"/>
              <w:spacing w:before="70" w:after="0"/>
              <w:ind w:right="40" w:firstLine="50"/>
              <w:jc w:val="right"/>
              <w:rPr>
                <w:rFonts w:ascii="Times New Roman" w:hAnsi="Times New Roman"/>
                <w:sz w:val="24"/>
                <w:szCs w:val="24"/>
              </w:rPr>
            </w:pPr>
            <w:r w:rsidRPr="007A7452">
              <w:rPr>
                <w:rFonts w:ascii="Times New Roman" w:hAnsi="Times New Roman"/>
                <w:b/>
                <w:bCs/>
                <w:color w:val="191919"/>
                <w:sz w:val="18"/>
                <w:szCs w:val="18"/>
              </w:rPr>
              <w:t>C</w:t>
            </w:r>
            <w:r w:rsidRPr="007A7452">
              <w:rPr>
                <w:rFonts w:ascii="Times New Roman" w:hAnsi="Times New Roman"/>
                <w:b/>
                <w:bCs/>
                <w:color w:val="191919"/>
                <w:spacing w:val="-3"/>
                <w:sz w:val="18"/>
                <w:szCs w:val="18"/>
              </w:rPr>
              <w:t>r</w:t>
            </w:r>
            <w:r w:rsidRPr="007A7452">
              <w:rPr>
                <w:rFonts w:ascii="Times New Roman" w:hAnsi="Times New Roman"/>
                <w:b/>
                <w:bCs/>
                <w:color w:val="191919"/>
                <w:sz w:val="18"/>
                <w:szCs w:val="18"/>
              </w:rPr>
              <w:t>edit Hrs.</w:t>
            </w:r>
          </w:p>
        </w:tc>
      </w:tr>
      <w:tr w:rsidR="00175787" w:rsidRPr="007A7452" w:rsidTr="00175787">
        <w:trPr>
          <w:trHeight w:hRule="exact" w:val="218"/>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40" w:firstLine="50"/>
              <w:rPr>
                <w:rFonts w:ascii="Times New Roman" w:hAnsi="Times New Roman"/>
                <w:sz w:val="24"/>
                <w:szCs w:val="24"/>
              </w:rPr>
            </w:pPr>
            <w:r w:rsidRPr="007A7452">
              <w:rPr>
                <w:rFonts w:ascii="Times New Roman" w:hAnsi="Times New Roman"/>
                <w:color w:val="191919"/>
                <w:sz w:val="18"/>
                <w:szCs w:val="18"/>
              </w:rPr>
              <w:t>CSCI</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215" w:firstLine="50"/>
              <w:rPr>
                <w:rFonts w:ascii="Times New Roman" w:hAnsi="Times New Roman"/>
                <w:sz w:val="24"/>
                <w:szCs w:val="24"/>
              </w:rPr>
            </w:pPr>
            <w:r w:rsidRPr="007A7452">
              <w:rPr>
                <w:rFonts w:ascii="Times New Roman" w:hAnsi="Times New Roman"/>
                <w:color w:val="191919"/>
                <w:sz w:val="18"/>
                <w:szCs w:val="18"/>
              </w:rPr>
              <w:t>2101</w:t>
            </w:r>
          </w:p>
        </w:tc>
        <w:tc>
          <w:tcPr>
            <w:tcW w:w="4736"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360" w:firstLine="50"/>
              <w:rPr>
                <w:rFonts w:ascii="Times New Roman" w:hAnsi="Times New Roman"/>
                <w:sz w:val="24"/>
                <w:szCs w:val="24"/>
              </w:rPr>
            </w:pPr>
            <w:r w:rsidRPr="007A7452">
              <w:rPr>
                <w:rFonts w:ascii="Times New Roman" w:hAnsi="Times New Roman"/>
                <w:color w:val="191919"/>
                <w:sz w:val="18"/>
                <w:szCs w:val="18"/>
              </w:rPr>
              <w:t>Intro to Computer Science</w:t>
            </w:r>
          </w:p>
        </w:tc>
        <w:tc>
          <w:tcPr>
            <w:tcW w:w="3224"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CSCI</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1301</w:t>
            </w:r>
          </w:p>
        </w:tc>
        <w:tc>
          <w:tcPr>
            <w:tcW w:w="4736"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Computer Science I</w:t>
            </w:r>
          </w:p>
        </w:tc>
        <w:tc>
          <w:tcPr>
            <w:tcW w:w="3224"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40" w:firstLine="50"/>
              <w:rPr>
                <w:rFonts w:ascii="Times New Roman" w:hAnsi="Times New Roman"/>
                <w:sz w:val="24"/>
                <w:szCs w:val="24"/>
              </w:rPr>
            </w:pP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215" w:firstLine="50"/>
              <w:rPr>
                <w:rFonts w:ascii="Times New Roman" w:hAnsi="Times New Roman"/>
                <w:sz w:val="24"/>
                <w:szCs w:val="24"/>
              </w:rPr>
            </w:pPr>
          </w:p>
        </w:tc>
        <w:tc>
          <w:tcPr>
            <w:tcW w:w="4736"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360" w:firstLine="50"/>
              <w:rPr>
                <w:rFonts w:ascii="Times New Roman" w:hAnsi="Times New Roman"/>
                <w:sz w:val="24"/>
                <w:szCs w:val="24"/>
              </w:rPr>
            </w:pPr>
          </w:p>
        </w:tc>
        <w:tc>
          <w:tcPr>
            <w:tcW w:w="3224"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50"/>
              <w:jc w:val="right"/>
              <w:rPr>
                <w:rFonts w:ascii="Times New Roman" w:hAnsi="Times New Roman"/>
                <w:sz w:val="24"/>
                <w:szCs w:val="24"/>
              </w:rPr>
            </w:pP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CSCI</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1302</w:t>
            </w:r>
          </w:p>
        </w:tc>
        <w:tc>
          <w:tcPr>
            <w:tcW w:w="4736"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Computer Science II</w:t>
            </w:r>
          </w:p>
        </w:tc>
        <w:tc>
          <w:tcPr>
            <w:tcW w:w="3224"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175787" w:rsidRPr="007A7452" w:rsidTr="00175787">
        <w:trPr>
          <w:trHeight w:hRule="exact" w:val="214"/>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12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4736"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Calculus 1</w:t>
            </w:r>
          </w:p>
        </w:tc>
        <w:tc>
          <w:tcPr>
            <w:tcW w:w="3224"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175787" w:rsidRPr="007A7452" w:rsidTr="00175787">
        <w:trPr>
          <w:trHeight w:hRule="exact" w:val="214"/>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40" w:firstLine="50"/>
              <w:rPr>
                <w:rFonts w:ascii="Times New Roman" w:hAnsi="Times New Roman"/>
                <w:color w:val="191919"/>
                <w:sz w:val="18"/>
                <w:szCs w:val="18"/>
              </w:rPr>
            </w:pPr>
            <w:r>
              <w:rPr>
                <w:rFonts w:ascii="Times New Roman" w:hAnsi="Times New Roman"/>
                <w:color w:val="191919"/>
                <w:sz w:val="18"/>
                <w:szCs w:val="18"/>
              </w:rPr>
              <w:t>MATH</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215" w:firstLine="50"/>
              <w:rPr>
                <w:rFonts w:ascii="Times New Roman" w:hAnsi="Times New Roman"/>
                <w:color w:val="191919"/>
                <w:sz w:val="18"/>
                <w:szCs w:val="18"/>
              </w:rPr>
            </w:pPr>
            <w:r>
              <w:rPr>
                <w:rFonts w:ascii="Times New Roman" w:hAnsi="Times New Roman"/>
                <w:color w:val="191919"/>
                <w:sz w:val="18"/>
                <w:szCs w:val="18"/>
              </w:rPr>
              <w:t>2411</w:t>
            </w:r>
          </w:p>
        </w:tc>
        <w:tc>
          <w:tcPr>
            <w:tcW w:w="4736"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360" w:firstLine="50"/>
              <w:rPr>
                <w:rFonts w:ascii="Times New Roman" w:hAnsi="Times New Roman"/>
                <w:color w:val="191919"/>
                <w:sz w:val="18"/>
                <w:szCs w:val="18"/>
              </w:rPr>
            </w:pPr>
            <w:r>
              <w:rPr>
                <w:rFonts w:ascii="Times New Roman" w:hAnsi="Times New Roman"/>
                <w:color w:val="191919"/>
                <w:sz w:val="18"/>
                <w:szCs w:val="18"/>
              </w:rPr>
              <w:t>Basic Statistics</w:t>
            </w:r>
          </w:p>
        </w:tc>
        <w:tc>
          <w:tcPr>
            <w:tcW w:w="3224"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Pr>
                <w:rFonts w:ascii="Times New Roman" w:hAnsi="Times New Roman"/>
                <w:color w:val="191919"/>
                <w:sz w:val="18"/>
                <w:szCs w:val="18"/>
              </w:rPr>
              <w:t>3</w:t>
            </w:r>
          </w:p>
        </w:tc>
      </w:tr>
      <w:tr w:rsidR="00175787" w:rsidRPr="007A7452" w:rsidTr="00175787">
        <w:trPr>
          <w:trHeight w:hRule="exact" w:val="29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z w:val="18"/>
                <w:szCs w:val="18"/>
              </w:rPr>
              <w:t>Subtotal</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ind w:firstLine="50"/>
              <w:rPr>
                <w:rFonts w:ascii="Times New Roman" w:hAnsi="Times New Roman"/>
                <w:sz w:val="24"/>
                <w:szCs w:val="24"/>
              </w:rPr>
            </w:pPr>
          </w:p>
        </w:tc>
        <w:tc>
          <w:tcPr>
            <w:tcW w:w="4736" w:type="dxa"/>
            <w:tcBorders>
              <w:top w:val="nil"/>
              <w:left w:val="nil"/>
              <w:bottom w:val="nil"/>
              <w:right w:val="nil"/>
            </w:tcBorders>
          </w:tcPr>
          <w:p w:rsidR="00175787" w:rsidRPr="007A7452" w:rsidRDefault="00175787" w:rsidP="00175787">
            <w:pPr>
              <w:widowControl w:val="0"/>
              <w:autoSpaceDE w:val="0"/>
              <w:autoSpaceDN w:val="0"/>
              <w:adjustRightInd w:val="0"/>
              <w:spacing w:after="0"/>
              <w:ind w:firstLine="50"/>
              <w:rPr>
                <w:rFonts w:ascii="Times New Roman" w:hAnsi="Times New Roman"/>
                <w:sz w:val="24"/>
                <w:szCs w:val="24"/>
              </w:rPr>
            </w:pPr>
          </w:p>
        </w:tc>
        <w:tc>
          <w:tcPr>
            <w:tcW w:w="3224" w:type="dxa"/>
            <w:tcBorders>
              <w:top w:val="nil"/>
              <w:left w:val="nil"/>
              <w:bottom w:val="nil"/>
              <w:right w:val="nil"/>
            </w:tcBorders>
          </w:tcPr>
          <w:p w:rsidR="00175787" w:rsidRPr="007A7452" w:rsidRDefault="00175787" w:rsidP="00175787">
            <w:pPr>
              <w:widowControl w:val="0"/>
              <w:autoSpaceDE w:val="0"/>
              <w:autoSpaceDN w:val="0"/>
              <w:adjustRightInd w:val="0"/>
              <w:spacing w:after="0" w:line="194" w:lineRule="exact"/>
              <w:ind w:right="40" w:firstLine="50"/>
              <w:jc w:val="right"/>
              <w:rPr>
                <w:rFonts w:ascii="Times New Roman" w:hAnsi="Times New Roman"/>
                <w:sz w:val="24"/>
                <w:szCs w:val="24"/>
              </w:rPr>
            </w:pPr>
            <w:r w:rsidRPr="007A7452">
              <w:rPr>
                <w:rFonts w:ascii="Times New Roman" w:hAnsi="Times New Roman"/>
                <w:b/>
                <w:bCs/>
                <w:color w:val="191919"/>
                <w:sz w:val="18"/>
                <w:szCs w:val="18"/>
              </w:rPr>
              <w:t>18</w:t>
            </w:r>
          </w:p>
        </w:tc>
      </w:tr>
    </w:tbl>
    <w:p w:rsidR="00175787" w:rsidRDefault="00175787" w:rsidP="00175787">
      <w:pPr>
        <w:widowControl w:val="0"/>
        <w:autoSpaceDE w:val="0"/>
        <w:autoSpaceDN w:val="0"/>
        <w:adjustRightInd w:val="0"/>
        <w:spacing w:after="0"/>
        <w:ind w:left="270" w:firstLine="0"/>
        <w:rPr>
          <w:rFonts w:ascii="Times New Roman" w:hAnsi="Times New Roman"/>
          <w:color w:val="000000"/>
          <w:sz w:val="18"/>
          <w:szCs w:val="18"/>
        </w:rPr>
      </w:pPr>
      <w:r>
        <w:rPr>
          <w:rFonts w:ascii="Times New Roman" w:hAnsi="Times New Roman"/>
          <w:b/>
          <w:bCs/>
          <w:color w:val="191919"/>
          <w:sz w:val="18"/>
          <w:szCs w:val="18"/>
        </w:rPr>
        <w:t>Major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Requi</w:t>
      </w:r>
      <w:r>
        <w:rPr>
          <w:rFonts w:ascii="Times New Roman" w:hAnsi="Times New Roman"/>
          <w:b/>
          <w:bCs/>
          <w:color w:val="191919"/>
          <w:spacing w:val="-3"/>
          <w:sz w:val="18"/>
          <w:szCs w:val="18"/>
        </w:rPr>
        <w:t>r</w:t>
      </w:r>
      <w:r>
        <w:rPr>
          <w:rFonts w:ascii="Times New Roman" w:hAnsi="Times New Roman"/>
          <w:b/>
          <w:bCs/>
          <w:color w:val="191919"/>
          <w:sz w:val="18"/>
          <w:szCs w:val="18"/>
        </w:rPr>
        <w:t>ements</w:t>
      </w:r>
    </w:p>
    <w:p w:rsidR="007D77D2" w:rsidRDefault="007D77D2" w:rsidP="00175787">
      <w:pPr>
        <w:ind w:firstLine="50"/>
      </w:pPr>
    </w:p>
    <w:tbl>
      <w:tblPr>
        <w:tblW w:w="0" w:type="auto"/>
        <w:tblInd w:w="270" w:type="dxa"/>
        <w:tblLayout w:type="fixed"/>
        <w:tblCellMar>
          <w:left w:w="0" w:type="dxa"/>
          <w:right w:w="0" w:type="dxa"/>
        </w:tblCellMar>
        <w:tblLook w:val="0000"/>
      </w:tblPr>
      <w:tblGrid>
        <w:gridCol w:w="905"/>
        <w:gridCol w:w="935"/>
        <w:gridCol w:w="5521"/>
        <w:gridCol w:w="2439"/>
      </w:tblGrid>
      <w:tr w:rsidR="00175787" w:rsidRPr="007A7452" w:rsidTr="00175787">
        <w:trPr>
          <w:trHeight w:hRule="exact" w:val="237"/>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before="9" w:after="0"/>
              <w:ind w:firstLine="0"/>
              <w:rPr>
                <w:rFonts w:ascii="Times New Roman" w:hAnsi="Times New Roman"/>
                <w:sz w:val="24"/>
                <w:szCs w:val="24"/>
              </w:rPr>
            </w:pPr>
            <w:r w:rsidRPr="007A7452">
              <w:rPr>
                <w:rFonts w:ascii="Times New Roman" w:hAnsi="Times New Roman"/>
                <w:color w:val="191919"/>
                <w:sz w:val="18"/>
                <w:szCs w:val="18"/>
              </w:rPr>
              <w:t>CSCI</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before="9" w:after="0"/>
              <w:ind w:firstLine="0"/>
              <w:rPr>
                <w:rFonts w:ascii="Times New Roman" w:hAnsi="Times New Roman"/>
                <w:sz w:val="24"/>
                <w:szCs w:val="24"/>
              </w:rPr>
            </w:pPr>
            <w:r w:rsidRPr="007A7452">
              <w:rPr>
                <w:rFonts w:ascii="Times New Roman" w:hAnsi="Times New Roman"/>
                <w:color w:val="191919"/>
                <w:sz w:val="18"/>
                <w:szCs w:val="18"/>
              </w:rPr>
              <w:t>3</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before="9" w:after="0"/>
              <w:ind w:firstLine="0"/>
              <w:rPr>
                <w:rFonts w:ascii="Times New Roman" w:hAnsi="Times New Roman"/>
                <w:sz w:val="24"/>
                <w:szCs w:val="24"/>
              </w:rPr>
            </w:pPr>
            <w:r w:rsidRPr="007A7452">
              <w:rPr>
                <w:rFonts w:ascii="Times New Roman" w:hAnsi="Times New Roman"/>
                <w:color w:val="191919"/>
                <w:sz w:val="18"/>
                <w:szCs w:val="18"/>
              </w:rPr>
              <w:t>Discrete Structures</w:t>
            </w: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before="9" w:after="0"/>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CSCI</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3122</w:t>
            </w: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Data Structures</w:t>
            </w: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CSCI</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32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Computer 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ganization &amp;</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Architecture I</w:t>
            </w: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CSCI</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3212</w:t>
            </w: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Computer 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ganization&amp;</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Architecture II</w:t>
            </w: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CSCI</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4</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13</w:t>
            </w: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Operating Systems</w:t>
            </w: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CSCI</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4123</w:t>
            </w: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Computer Networks</w:t>
            </w: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CSCI</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4151</w:t>
            </w: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System Simulation</w:t>
            </w: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CSCI</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4221</w:t>
            </w: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Software Engineering</w:t>
            </w: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CSCI</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43</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Computer Graphics</w:t>
            </w: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CSCI</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42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Systems</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Analysis I</w:t>
            </w: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color w:val="191919"/>
                <w:sz w:val="18"/>
                <w:szCs w:val="18"/>
              </w:rPr>
            </w:pPr>
            <w:r>
              <w:rPr>
                <w:rFonts w:ascii="Times New Roman" w:hAnsi="Times New Roman"/>
                <w:color w:val="191919"/>
                <w:sz w:val="18"/>
                <w:szCs w:val="18"/>
              </w:rPr>
              <w:t>CSCI</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color w:val="191919"/>
                <w:sz w:val="18"/>
                <w:szCs w:val="18"/>
              </w:rPr>
            </w:pPr>
            <w:r>
              <w:rPr>
                <w:rFonts w:ascii="Times New Roman" w:hAnsi="Times New Roman"/>
                <w:color w:val="191919"/>
                <w:sz w:val="18"/>
                <w:szCs w:val="18"/>
              </w:rPr>
              <w:t>4921</w:t>
            </w: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color w:val="191919"/>
                <w:sz w:val="18"/>
                <w:szCs w:val="18"/>
              </w:rPr>
            </w:pPr>
            <w:r>
              <w:rPr>
                <w:rFonts w:ascii="Times New Roman" w:hAnsi="Times New Roman"/>
                <w:color w:val="191919"/>
                <w:sz w:val="18"/>
                <w:szCs w:val="18"/>
              </w:rPr>
              <w:t>Senior Project I</w:t>
            </w:r>
          </w:p>
        </w:tc>
        <w:tc>
          <w:tcPr>
            <w:tcW w:w="2439" w:type="dxa"/>
            <w:tcBorders>
              <w:top w:val="nil"/>
              <w:left w:val="nil"/>
              <w:bottom w:val="nil"/>
              <w:right w:val="nil"/>
            </w:tcBorders>
          </w:tcPr>
          <w:p w:rsidR="00175787" w:rsidRDefault="00175787" w:rsidP="00175787">
            <w:pPr>
              <w:widowControl w:val="0"/>
              <w:autoSpaceDE w:val="0"/>
              <w:autoSpaceDN w:val="0"/>
              <w:adjustRightInd w:val="0"/>
              <w:spacing w:after="0" w:line="195" w:lineRule="exact"/>
              <w:ind w:right="40" w:firstLine="0"/>
              <w:jc w:val="right"/>
              <w:rPr>
                <w:rFonts w:ascii="Times New Roman" w:hAnsi="Times New Roman"/>
                <w:color w:val="191919"/>
                <w:sz w:val="18"/>
                <w:szCs w:val="18"/>
              </w:rPr>
            </w:pPr>
            <w:r>
              <w:rPr>
                <w:rFonts w:ascii="Times New Roman" w:hAnsi="Times New Roman"/>
                <w:color w:val="191919"/>
                <w:sz w:val="18"/>
                <w:szCs w:val="18"/>
              </w:rPr>
              <w:t>1</w:t>
            </w:r>
          </w:p>
          <w:p w:rsidR="00175787" w:rsidRDefault="00175787" w:rsidP="00175787">
            <w:pPr>
              <w:widowControl w:val="0"/>
              <w:autoSpaceDE w:val="0"/>
              <w:autoSpaceDN w:val="0"/>
              <w:adjustRightInd w:val="0"/>
              <w:spacing w:after="0" w:line="195" w:lineRule="exact"/>
              <w:ind w:right="40" w:firstLine="0"/>
              <w:jc w:val="right"/>
              <w:rPr>
                <w:rFonts w:ascii="Times New Roman" w:hAnsi="Times New Roman"/>
                <w:color w:val="191919"/>
                <w:sz w:val="18"/>
                <w:szCs w:val="18"/>
              </w:rPr>
            </w:pPr>
          </w:p>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color w:val="191919"/>
                <w:sz w:val="18"/>
                <w:szCs w:val="18"/>
              </w:rPr>
            </w:pPr>
          </w:p>
        </w:tc>
      </w:tr>
      <w:tr w:rsidR="00175787" w:rsidRPr="007A7452" w:rsidTr="00175787">
        <w:trPr>
          <w:trHeight w:hRule="exact" w:val="216"/>
        </w:trPr>
        <w:tc>
          <w:tcPr>
            <w:tcW w:w="905" w:type="dxa"/>
            <w:tcBorders>
              <w:top w:val="nil"/>
              <w:left w:val="nil"/>
              <w:bottom w:val="nil"/>
              <w:right w:val="nil"/>
            </w:tcBorders>
          </w:tcPr>
          <w:p w:rsidR="00175787" w:rsidRDefault="00175787" w:rsidP="00175787">
            <w:pPr>
              <w:widowControl w:val="0"/>
              <w:autoSpaceDE w:val="0"/>
              <w:autoSpaceDN w:val="0"/>
              <w:adjustRightInd w:val="0"/>
              <w:spacing w:after="0" w:line="195" w:lineRule="exact"/>
              <w:ind w:firstLine="0"/>
              <w:rPr>
                <w:rFonts w:ascii="Times New Roman" w:hAnsi="Times New Roman"/>
                <w:color w:val="191919"/>
                <w:sz w:val="18"/>
                <w:szCs w:val="18"/>
              </w:rPr>
            </w:pPr>
            <w:r>
              <w:rPr>
                <w:rFonts w:ascii="Times New Roman" w:hAnsi="Times New Roman"/>
                <w:color w:val="191919"/>
                <w:sz w:val="18"/>
                <w:szCs w:val="18"/>
              </w:rPr>
              <w:t>CSCI</w:t>
            </w:r>
          </w:p>
        </w:tc>
        <w:tc>
          <w:tcPr>
            <w:tcW w:w="935" w:type="dxa"/>
            <w:tcBorders>
              <w:top w:val="nil"/>
              <w:left w:val="nil"/>
              <w:bottom w:val="nil"/>
              <w:right w:val="nil"/>
            </w:tcBorders>
          </w:tcPr>
          <w:p w:rsidR="00175787" w:rsidRDefault="00175787" w:rsidP="00175787">
            <w:pPr>
              <w:widowControl w:val="0"/>
              <w:autoSpaceDE w:val="0"/>
              <w:autoSpaceDN w:val="0"/>
              <w:adjustRightInd w:val="0"/>
              <w:spacing w:after="0" w:line="195" w:lineRule="exact"/>
              <w:ind w:firstLine="0"/>
              <w:rPr>
                <w:rFonts w:ascii="Times New Roman" w:hAnsi="Times New Roman"/>
                <w:color w:val="191919"/>
                <w:sz w:val="18"/>
                <w:szCs w:val="18"/>
              </w:rPr>
            </w:pPr>
            <w:r>
              <w:rPr>
                <w:rFonts w:ascii="Times New Roman" w:hAnsi="Times New Roman"/>
                <w:color w:val="191919"/>
                <w:sz w:val="18"/>
                <w:szCs w:val="18"/>
              </w:rPr>
              <w:t>4922</w:t>
            </w:r>
          </w:p>
        </w:tc>
        <w:tc>
          <w:tcPr>
            <w:tcW w:w="5521" w:type="dxa"/>
            <w:tcBorders>
              <w:top w:val="nil"/>
              <w:left w:val="nil"/>
              <w:bottom w:val="nil"/>
              <w:right w:val="nil"/>
            </w:tcBorders>
          </w:tcPr>
          <w:p w:rsidR="00175787" w:rsidRDefault="00175787" w:rsidP="00175787">
            <w:pPr>
              <w:widowControl w:val="0"/>
              <w:autoSpaceDE w:val="0"/>
              <w:autoSpaceDN w:val="0"/>
              <w:adjustRightInd w:val="0"/>
              <w:spacing w:after="0" w:line="195" w:lineRule="exact"/>
              <w:ind w:firstLine="0"/>
              <w:rPr>
                <w:rFonts w:ascii="Times New Roman" w:hAnsi="Times New Roman"/>
                <w:color w:val="191919"/>
                <w:sz w:val="18"/>
                <w:szCs w:val="18"/>
              </w:rPr>
            </w:pPr>
            <w:r>
              <w:rPr>
                <w:rFonts w:ascii="Times New Roman" w:hAnsi="Times New Roman"/>
                <w:color w:val="191919"/>
                <w:sz w:val="18"/>
                <w:szCs w:val="18"/>
              </w:rPr>
              <w:t>Senior Project II</w:t>
            </w:r>
          </w:p>
        </w:tc>
        <w:tc>
          <w:tcPr>
            <w:tcW w:w="2439" w:type="dxa"/>
            <w:tcBorders>
              <w:top w:val="nil"/>
              <w:left w:val="nil"/>
              <w:bottom w:val="nil"/>
              <w:right w:val="nil"/>
            </w:tcBorders>
          </w:tcPr>
          <w:p w:rsidR="00175787" w:rsidRDefault="00175787" w:rsidP="00175787">
            <w:pPr>
              <w:widowControl w:val="0"/>
              <w:autoSpaceDE w:val="0"/>
              <w:autoSpaceDN w:val="0"/>
              <w:adjustRightInd w:val="0"/>
              <w:spacing w:after="0" w:line="195" w:lineRule="exact"/>
              <w:ind w:right="40" w:firstLine="0"/>
              <w:jc w:val="right"/>
              <w:rPr>
                <w:rFonts w:ascii="Times New Roman" w:hAnsi="Times New Roman"/>
                <w:color w:val="191919"/>
                <w:sz w:val="18"/>
                <w:szCs w:val="18"/>
              </w:rPr>
            </w:pPr>
            <w:r>
              <w:rPr>
                <w:rFonts w:ascii="Times New Roman" w:hAnsi="Times New Roman"/>
                <w:color w:val="191919"/>
                <w:sz w:val="18"/>
                <w:szCs w:val="18"/>
              </w:rPr>
              <w:t>2</w:t>
            </w: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sz w:val="24"/>
                <w:szCs w:val="24"/>
              </w:rPr>
            </w:pP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2212</w:t>
            </w: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Calculus II</w:t>
            </w: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4</w:t>
            </w: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lastRenderedPageBreak/>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2213</w:t>
            </w: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Calculus III</w:t>
            </w: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4</w:t>
            </w: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sz w:val="24"/>
                <w:szCs w:val="24"/>
              </w:rPr>
            </w:pP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Linear</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Algebra</w:t>
            </w: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32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Ordinary Di</w:t>
            </w:r>
            <w:r w:rsidRPr="007A7452">
              <w:rPr>
                <w:rFonts w:ascii="Times New Roman" w:hAnsi="Times New Roman"/>
                <w:color w:val="191919"/>
                <w:spacing w:val="-3"/>
                <w:sz w:val="18"/>
                <w:szCs w:val="18"/>
              </w:rPr>
              <w:t>f</w:t>
            </w:r>
            <w:r w:rsidRPr="007A7452">
              <w:rPr>
                <w:rFonts w:ascii="Times New Roman" w:hAnsi="Times New Roman"/>
                <w:color w:val="191919"/>
                <w:sz w:val="18"/>
                <w:szCs w:val="18"/>
              </w:rPr>
              <w:t>ferential Equations</w:t>
            </w: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75787" w:rsidRPr="007A7452" w:rsidTr="00175787">
        <w:trPr>
          <w:trHeight w:hRule="exact" w:val="21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3423</w:t>
            </w: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Introductions to Operations Research</w:t>
            </w: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75787" w:rsidRPr="007A7452" w:rsidTr="00175787">
        <w:trPr>
          <w:trHeight w:hRule="exact" w:val="214"/>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4215</w:t>
            </w: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Numerical</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Analysis</w:t>
            </w: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75787" w:rsidRPr="007A7452" w:rsidTr="00175787">
        <w:trPr>
          <w:trHeight w:hRule="exact" w:val="296"/>
        </w:trPr>
        <w:tc>
          <w:tcPr>
            <w:tcW w:w="905" w:type="dxa"/>
            <w:tcBorders>
              <w:top w:val="nil"/>
              <w:left w:val="nil"/>
              <w:bottom w:val="nil"/>
              <w:right w:val="nil"/>
            </w:tcBorders>
          </w:tcPr>
          <w:p w:rsidR="00175787" w:rsidRPr="007A7452" w:rsidRDefault="00175787" w:rsidP="00175787">
            <w:pPr>
              <w:widowControl w:val="0"/>
              <w:autoSpaceDE w:val="0"/>
              <w:autoSpaceDN w:val="0"/>
              <w:adjustRightInd w:val="0"/>
              <w:spacing w:after="0" w:line="194" w:lineRule="exact"/>
              <w:ind w:firstLine="0"/>
              <w:rPr>
                <w:rFonts w:ascii="Times New Roman" w:hAnsi="Times New Roman"/>
                <w:sz w:val="24"/>
                <w:szCs w:val="24"/>
              </w:rPr>
            </w:pPr>
            <w:r w:rsidRPr="007A7452">
              <w:rPr>
                <w:rFonts w:ascii="Times New Roman" w:hAnsi="Times New Roman"/>
                <w:b/>
                <w:bCs/>
                <w:color w:val="191919"/>
                <w:sz w:val="18"/>
                <w:szCs w:val="18"/>
              </w:rPr>
              <w:t>Subtotal</w:t>
            </w:r>
          </w:p>
        </w:tc>
        <w:tc>
          <w:tcPr>
            <w:tcW w:w="935" w:type="dxa"/>
            <w:tcBorders>
              <w:top w:val="nil"/>
              <w:left w:val="nil"/>
              <w:bottom w:val="nil"/>
              <w:right w:val="nil"/>
            </w:tcBorders>
          </w:tcPr>
          <w:p w:rsidR="00175787" w:rsidRPr="007A7452" w:rsidRDefault="00175787" w:rsidP="00175787">
            <w:pPr>
              <w:widowControl w:val="0"/>
              <w:autoSpaceDE w:val="0"/>
              <w:autoSpaceDN w:val="0"/>
              <w:adjustRightInd w:val="0"/>
              <w:spacing w:after="0"/>
              <w:ind w:firstLine="0"/>
              <w:rPr>
                <w:rFonts w:ascii="Times New Roman" w:hAnsi="Times New Roman"/>
                <w:sz w:val="24"/>
                <w:szCs w:val="24"/>
              </w:rPr>
            </w:pPr>
          </w:p>
        </w:tc>
        <w:tc>
          <w:tcPr>
            <w:tcW w:w="5521" w:type="dxa"/>
            <w:tcBorders>
              <w:top w:val="nil"/>
              <w:left w:val="nil"/>
              <w:bottom w:val="nil"/>
              <w:right w:val="nil"/>
            </w:tcBorders>
          </w:tcPr>
          <w:p w:rsidR="00175787" w:rsidRPr="007A7452" w:rsidRDefault="00175787" w:rsidP="00175787">
            <w:pPr>
              <w:widowControl w:val="0"/>
              <w:autoSpaceDE w:val="0"/>
              <w:autoSpaceDN w:val="0"/>
              <w:adjustRightInd w:val="0"/>
              <w:spacing w:after="0"/>
              <w:ind w:firstLine="0"/>
              <w:rPr>
                <w:rFonts w:ascii="Times New Roman" w:hAnsi="Times New Roman"/>
                <w:sz w:val="24"/>
                <w:szCs w:val="24"/>
              </w:rPr>
            </w:pPr>
          </w:p>
        </w:tc>
        <w:tc>
          <w:tcPr>
            <w:tcW w:w="2439" w:type="dxa"/>
            <w:tcBorders>
              <w:top w:val="nil"/>
              <w:left w:val="nil"/>
              <w:bottom w:val="nil"/>
              <w:right w:val="nil"/>
            </w:tcBorders>
          </w:tcPr>
          <w:p w:rsidR="00175787" w:rsidRPr="007A7452" w:rsidRDefault="00175787" w:rsidP="00175787">
            <w:pPr>
              <w:widowControl w:val="0"/>
              <w:autoSpaceDE w:val="0"/>
              <w:autoSpaceDN w:val="0"/>
              <w:adjustRightInd w:val="0"/>
              <w:spacing w:after="0" w:line="194" w:lineRule="exact"/>
              <w:ind w:right="40" w:firstLine="0"/>
              <w:jc w:val="right"/>
              <w:rPr>
                <w:rFonts w:ascii="Times New Roman" w:hAnsi="Times New Roman"/>
                <w:sz w:val="24"/>
                <w:szCs w:val="24"/>
              </w:rPr>
            </w:pPr>
            <w:r w:rsidRPr="007A7452">
              <w:rPr>
                <w:rFonts w:ascii="Times New Roman" w:hAnsi="Times New Roman"/>
                <w:b/>
                <w:bCs/>
                <w:color w:val="191919"/>
                <w:sz w:val="18"/>
                <w:szCs w:val="18"/>
              </w:rPr>
              <w:t>5</w:t>
            </w:r>
            <w:r>
              <w:rPr>
                <w:rFonts w:ascii="Times New Roman" w:hAnsi="Times New Roman"/>
                <w:b/>
                <w:bCs/>
                <w:color w:val="191919"/>
                <w:sz w:val="18"/>
                <w:szCs w:val="18"/>
              </w:rPr>
              <w:t>3</w:t>
            </w:r>
          </w:p>
        </w:tc>
      </w:tr>
    </w:tbl>
    <w:p w:rsidR="00175787" w:rsidRDefault="00175787" w:rsidP="00175787">
      <w:pPr>
        <w:widowControl w:val="0"/>
        <w:tabs>
          <w:tab w:val="left" w:pos="9810"/>
        </w:tabs>
        <w:autoSpaceDE w:val="0"/>
        <w:autoSpaceDN w:val="0"/>
        <w:adjustRightInd w:val="0"/>
        <w:spacing w:after="0"/>
        <w:ind w:left="270" w:firstLine="0"/>
        <w:rPr>
          <w:rFonts w:ascii="Times New Roman" w:hAnsi="Times New Roman"/>
          <w:color w:val="000000"/>
          <w:sz w:val="18"/>
          <w:szCs w:val="18"/>
        </w:rPr>
      </w:pPr>
      <w:r>
        <w:rPr>
          <w:rFonts w:ascii="Times New Roman" w:hAnsi="Times New Roman"/>
          <w:color w:val="191919"/>
          <w:sz w:val="18"/>
          <w:szCs w:val="18"/>
        </w:rPr>
        <w:t>Major Electives</w:t>
      </w:r>
      <w:r>
        <w:rPr>
          <w:rFonts w:ascii="Times New Roman" w:hAnsi="Times New Roman"/>
          <w:color w:val="191919"/>
          <w:sz w:val="18"/>
          <w:szCs w:val="18"/>
        </w:rPr>
        <w:tab/>
        <w:t>6</w:t>
      </w:r>
    </w:p>
    <w:p w:rsidR="00175787" w:rsidRDefault="00175787" w:rsidP="00175787">
      <w:pPr>
        <w:widowControl w:val="0"/>
        <w:tabs>
          <w:tab w:val="left" w:pos="9810"/>
        </w:tabs>
        <w:autoSpaceDE w:val="0"/>
        <w:autoSpaceDN w:val="0"/>
        <w:adjustRightInd w:val="0"/>
        <w:spacing w:before="9" w:after="0"/>
        <w:ind w:left="270" w:firstLine="0"/>
        <w:rPr>
          <w:rFonts w:ascii="Times New Roman" w:hAnsi="Times New Roman"/>
          <w:color w:val="000000"/>
          <w:sz w:val="18"/>
          <w:szCs w:val="18"/>
        </w:rPr>
      </w:pPr>
      <w:r>
        <w:rPr>
          <w:rFonts w:ascii="Times New Roman" w:hAnsi="Times New Roman"/>
          <w:color w:val="191919"/>
          <w:sz w:val="18"/>
          <w:szCs w:val="18"/>
        </w:rPr>
        <w:t>General Electives</w:t>
      </w:r>
      <w:r>
        <w:rPr>
          <w:rFonts w:ascii="Times New Roman" w:hAnsi="Times New Roman"/>
          <w:color w:val="191919"/>
          <w:sz w:val="18"/>
          <w:szCs w:val="18"/>
        </w:rPr>
        <w:tab/>
        <w:t>1</w:t>
      </w:r>
    </w:p>
    <w:p w:rsidR="00175787" w:rsidRDefault="00175787" w:rsidP="00175787">
      <w:pPr>
        <w:widowControl w:val="0"/>
        <w:tabs>
          <w:tab w:val="left" w:pos="9810"/>
        </w:tabs>
        <w:autoSpaceDE w:val="0"/>
        <w:autoSpaceDN w:val="0"/>
        <w:adjustRightInd w:val="0"/>
        <w:spacing w:before="9" w:after="0"/>
        <w:ind w:left="270" w:firstLine="0"/>
        <w:rPr>
          <w:rFonts w:ascii="Times New Roman" w:hAnsi="Times New Roman"/>
          <w:color w:val="000000"/>
          <w:sz w:val="18"/>
          <w:szCs w:val="18"/>
        </w:rPr>
      </w:pPr>
      <w:r>
        <w:rPr>
          <w:rFonts w:ascii="Times New Roman" w:hAnsi="Times New Roman"/>
          <w:color w:val="191919"/>
          <w:sz w:val="18"/>
          <w:szCs w:val="18"/>
        </w:rPr>
        <w:t>Any courses in the college curriculum</w:t>
      </w:r>
    </w:p>
    <w:p w:rsidR="00175787" w:rsidRDefault="00175787" w:rsidP="00175787">
      <w:pPr>
        <w:widowControl w:val="0"/>
        <w:tabs>
          <w:tab w:val="left" w:pos="9810"/>
          <w:tab w:val="left" w:pos="10640"/>
        </w:tabs>
        <w:autoSpaceDE w:val="0"/>
        <w:autoSpaceDN w:val="0"/>
        <w:adjustRightInd w:val="0"/>
        <w:spacing w:before="6" w:after="0"/>
        <w:ind w:left="270" w:firstLine="0"/>
        <w:rPr>
          <w:rFonts w:ascii="Times New Roman" w:hAnsi="Times New Roman"/>
          <w:color w:val="000000"/>
          <w:sz w:val="18"/>
          <w:szCs w:val="18"/>
        </w:rPr>
      </w:pPr>
      <w:r>
        <w:rPr>
          <w:rFonts w:ascii="Times New Roman" w:hAnsi="Times New Roman"/>
          <w:b/>
          <w:bCs/>
          <w:color w:val="191919"/>
          <w:sz w:val="18"/>
          <w:szCs w:val="18"/>
        </w:rPr>
        <w:t>Subtotal</w:t>
      </w:r>
      <w:r>
        <w:rPr>
          <w:rFonts w:ascii="Times New Roman" w:hAnsi="Times New Roman"/>
          <w:b/>
          <w:bCs/>
          <w:color w:val="191919"/>
          <w:sz w:val="18"/>
          <w:szCs w:val="18"/>
        </w:rPr>
        <w:tab/>
        <w:t>70</w:t>
      </w:r>
    </w:p>
    <w:p w:rsidR="00175787" w:rsidRDefault="00A715EF" w:rsidP="00175787">
      <w:pPr>
        <w:widowControl w:val="0"/>
        <w:tabs>
          <w:tab w:val="left" w:pos="9810"/>
          <w:tab w:val="left" w:pos="10560"/>
        </w:tabs>
        <w:autoSpaceDE w:val="0"/>
        <w:autoSpaceDN w:val="0"/>
        <w:adjustRightInd w:val="0"/>
        <w:spacing w:before="9" w:after="0"/>
        <w:ind w:left="270" w:firstLine="0"/>
        <w:rPr>
          <w:rFonts w:ascii="Times New Roman" w:hAnsi="Times New Roman"/>
          <w:color w:val="000000"/>
          <w:sz w:val="18"/>
          <w:szCs w:val="18"/>
        </w:rPr>
      </w:pPr>
      <w:r w:rsidRPr="00A715EF">
        <w:rPr>
          <w:noProof/>
        </w:rPr>
        <w:pict>
          <v:shape id="Text Box 5545" o:spid="_x0000_s1061" type="#_x0000_t202" style="position:absolute;left:0;text-align:left;margin-left:20pt;margin-top:-43.55pt;width:36pt;height:55.2pt;z-index:-25161932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" o:allowincell="f" filled="f" stroked="f">
            <v:textbox style="layout-flow:vertical;mso-layout-flow-alt:bottom-to-top" inset="0,0,0,0">
              <w:txbxContent>
                <w:p w:rsidR="00175787" w:rsidRDefault="00175787" w:rsidP="00175787">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FFFFFF"/>
                      <w:sz w:val="20"/>
                      <w:szCs w:val="20"/>
                    </w:rPr>
                    <w:t>Sciences &amp;</w:t>
                  </w:r>
                </w:p>
                <w:p w:rsidR="00175787" w:rsidRDefault="00175787" w:rsidP="00175787">
                  <w:pPr>
                    <w:widowControl w:val="0"/>
                    <w:autoSpaceDE w:val="0"/>
                    <w:autoSpaceDN w:val="0"/>
                    <w:adjustRightInd w:val="0"/>
                    <w:spacing w:after="0" w:line="240" w:lineRule="exact"/>
                    <w:ind w:left="202" w:right="202"/>
                    <w:jc w:val="center"/>
                    <w:rPr>
                      <w:rFonts w:ascii="Century Gothic" w:hAnsi="Century Gothic" w:cs="Century Gothic"/>
                      <w:color w:val="000000"/>
                      <w:sz w:val="20"/>
                      <w:szCs w:val="20"/>
                    </w:rPr>
                  </w:pPr>
                  <w:r>
                    <w:rPr>
                      <w:rFonts w:ascii="Century Gothic" w:hAnsi="Century Gothic" w:cs="Century Gothic"/>
                      <w:b/>
                      <w:bCs/>
                      <w:color w:val="FFFFFF"/>
                      <w:sz w:val="20"/>
                      <w:szCs w:val="20"/>
                    </w:rPr>
                    <w:t>Health</w:t>
                  </w:r>
                </w:p>
                <w:p w:rsidR="00175787" w:rsidRDefault="00175787" w:rsidP="00175787">
                  <w:pPr>
                    <w:widowControl w:val="0"/>
                    <w:autoSpaceDE w:val="0"/>
                    <w:autoSpaceDN w:val="0"/>
                    <w:adjustRightInd w:val="0"/>
                    <w:spacing w:after="0" w:line="240" w:lineRule="exact"/>
                    <w:ind w:left="-7" w:right="-7"/>
                    <w:jc w:val="center"/>
                    <w:rPr>
                      <w:rFonts w:ascii="Century Gothic" w:hAnsi="Century Gothic" w:cs="Century Gothic"/>
                      <w:color w:val="000000"/>
                      <w:sz w:val="20"/>
                      <w:szCs w:val="20"/>
                    </w:rPr>
                  </w:pPr>
                  <w:r>
                    <w:rPr>
                      <w:rFonts w:ascii="Century Gothic" w:hAnsi="Century Gothic" w:cs="Century Gothic"/>
                      <w:b/>
                      <w:bCs/>
                      <w:color w:val="FFFFFF"/>
                      <w:sz w:val="20"/>
                      <w:szCs w:val="20"/>
                    </w:rPr>
                    <w:t>Professions</w:t>
                  </w:r>
                </w:p>
              </w:txbxContent>
            </v:textbox>
            <w10:wrap anchorx="page"/>
          </v:shape>
        </w:pict>
      </w:r>
      <w:r w:rsidR="00175787">
        <w:rPr>
          <w:rFonts w:ascii="Times New Roman" w:hAnsi="Times New Roman"/>
          <w:b/>
          <w:bCs/>
          <w:color w:val="191919"/>
          <w:spacing w:val="-17"/>
          <w:sz w:val="18"/>
          <w:szCs w:val="18"/>
        </w:rPr>
        <w:t>T</w:t>
      </w:r>
      <w:r w:rsidR="00175787">
        <w:rPr>
          <w:rFonts w:ascii="Times New Roman" w:hAnsi="Times New Roman"/>
          <w:b/>
          <w:bCs/>
          <w:color w:val="191919"/>
          <w:sz w:val="18"/>
          <w:szCs w:val="18"/>
        </w:rPr>
        <w:t>otal Requi</w:t>
      </w:r>
      <w:r w:rsidR="00175787">
        <w:rPr>
          <w:rFonts w:ascii="Times New Roman" w:hAnsi="Times New Roman"/>
          <w:b/>
          <w:bCs/>
          <w:color w:val="191919"/>
          <w:spacing w:val="-3"/>
          <w:sz w:val="18"/>
          <w:szCs w:val="18"/>
        </w:rPr>
        <w:t>r</w:t>
      </w:r>
      <w:r w:rsidR="00175787">
        <w:rPr>
          <w:rFonts w:ascii="Times New Roman" w:hAnsi="Times New Roman"/>
          <w:b/>
          <w:bCs/>
          <w:color w:val="191919"/>
          <w:sz w:val="18"/>
          <w:szCs w:val="18"/>
        </w:rPr>
        <w:t>ed For</w:t>
      </w:r>
      <w:r w:rsidR="00175787">
        <w:rPr>
          <w:rFonts w:ascii="Times New Roman" w:hAnsi="Times New Roman"/>
          <w:b/>
          <w:bCs/>
          <w:color w:val="191919"/>
          <w:spacing w:val="-3"/>
          <w:sz w:val="18"/>
          <w:szCs w:val="18"/>
        </w:rPr>
        <w:t xml:space="preserve"> </w:t>
      </w:r>
      <w:r w:rsidR="00175787">
        <w:rPr>
          <w:rFonts w:ascii="Times New Roman" w:hAnsi="Times New Roman"/>
          <w:b/>
          <w:bCs/>
          <w:color w:val="191919"/>
          <w:sz w:val="18"/>
          <w:szCs w:val="18"/>
        </w:rPr>
        <w:t>Graduation</w:t>
      </w:r>
      <w:r w:rsidR="00175787">
        <w:rPr>
          <w:rFonts w:ascii="Times New Roman" w:hAnsi="Times New Roman"/>
          <w:b/>
          <w:bCs/>
          <w:color w:val="191919"/>
          <w:sz w:val="18"/>
          <w:szCs w:val="18"/>
        </w:rPr>
        <w:tab/>
        <w:t>126</w:t>
      </w:r>
    </w:p>
    <w:p w:rsidR="007D77D2" w:rsidRDefault="007D77D2" w:rsidP="00175787">
      <w:pPr>
        <w:ind w:firstLine="0"/>
      </w:pPr>
    </w:p>
    <w:p w:rsidR="00175787" w:rsidRDefault="00175787" w:rsidP="00175787">
      <w:pPr>
        <w:widowControl w:val="0"/>
        <w:autoSpaceDE w:val="0"/>
        <w:autoSpaceDN w:val="0"/>
        <w:adjustRightInd w:val="0"/>
        <w:spacing w:before="83" w:after="0" w:line="250" w:lineRule="auto"/>
        <w:ind w:left="180" w:right="1753" w:firstLine="0"/>
        <w:rPr>
          <w:rFonts w:ascii="Times New Roman" w:hAnsi="Times New Roman"/>
          <w:color w:val="000000"/>
          <w:sz w:val="32"/>
          <w:szCs w:val="32"/>
        </w:rPr>
      </w:pPr>
      <w:r>
        <w:rPr>
          <w:rFonts w:ascii="Times New Roman" w:hAnsi="Times New Roman"/>
          <w:b/>
          <w:bCs/>
          <w:color w:val="191919"/>
          <w:sz w:val="32"/>
          <w:szCs w:val="32"/>
        </w:rPr>
        <w:t>P</w:t>
      </w:r>
      <w:r>
        <w:rPr>
          <w:rFonts w:ascii="Times New Roman" w:hAnsi="Times New Roman"/>
          <w:b/>
          <w:bCs/>
          <w:color w:val="191919"/>
          <w:sz w:val="24"/>
          <w:szCs w:val="24"/>
        </w:rPr>
        <w:t>ROGRAM</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OF</w:t>
      </w:r>
      <w:r>
        <w:rPr>
          <w:rFonts w:ascii="Times New Roman" w:hAnsi="Times New Roman"/>
          <w:b/>
          <w:bCs/>
          <w:color w:val="191919"/>
          <w:spacing w:val="11"/>
          <w:sz w:val="24"/>
          <w:szCs w:val="24"/>
        </w:rPr>
        <w:t xml:space="preserve"> </w:t>
      </w:r>
      <w:r>
        <w:rPr>
          <w:rFonts w:ascii="Times New Roman" w:hAnsi="Times New Roman"/>
          <w:b/>
          <w:bCs/>
          <w:color w:val="191919"/>
          <w:sz w:val="32"/>
          <w:szCs w:val="32"/>
        </w:rPr>
        <w:t>S</w:t>
      </w:r>
      <w:r>
        <w:rPr>
          <w:rFonts w:ascii="Times New Roman" w:hAnsi="Times New Roman"/>
          <w:b/>
          <w:bCs/>
          <w:color w:val="191919"/>
          <w:sz w:val="24"/>
          <w:szCs w:val="24"/>
        </w:rPr>
        <w:t>TUDY</w:t>
      </w:r>
      <w:r>
        <w:rPr>
          <w:rFonts w:ascii="Times New Roman" w:hAnsi="Times New Roman"/>
          <w:b/>
          <w:bCs/>
          <w:color w:val="191919"/>
          <w:spacing w:val="11"/>
          <w:sz w:val="24"/>
          <w:szCs w:val="24"/>
        </w:rPr>
        <w:t xml:space="preserve"> </w:t>
      </w:r>
      <w:r>
        <w:rPr>
          <w:rFonts w:ascii="Times New Roman" w:hAnsi="Times New Roman"/>
          <w:b/>
          <w:bCs/>
          <w:color w:val="191919"/>
          <w:sz w:val="24"/>
          <w:szCs w:val="24"/>
        </w:rPr>
        <w:t>FOR</w:t>
      </w:r>
      <w:r>
        <w:rPr>
          <w:rFonts w:ascii="Times New Roman" w:hAnsi="Times New Roman"/>
          <w:b/>
          <w:bCs/>
          <w:color w:val="191919"/>
          <w:spacing w:val="16"/>
          <w:sz w:val="24"/>
          <w:szCs w:val="24"/>
        </w:rPr>
        <w:t xml:space="preserve"> </w:t>
      </w:r>
      <w:r>
        <w:rPr>
          <w:rFonts w:ascii="Times New Roman" w:hAnsi="Times New Roman"/>
          <w:b/>
          <w:bCs/>
          <w:color w:val="191919"/>
          <w:sz w:val="24"/>
          <w:szCs w:val="24"/>
        </w:rPr>
        <w:t>THE</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B</w:t>
      </w:r>
      <w:r>
        <w:rPr>
          <w:rFonts w:ascii="Times New Roman" w:hAnsi="Times New Roman"/>
          <w:b/>
          <w:bCs/>
          <w:color w:val="191919"/>
          <w:sz w:val="24"/>
          <w:szCs w:val="24"/>
        </w:rPr>
        <w:t>ACHELOR</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OF</w:t>
      </w:r>
      <w:r>
        <w:rPr>
          <w:rFonts w:ascii="Times New Roman" w:hAnsi="Times New Roman"/>
          <w:b/>
          <w:bCs/>
          <w:color w:val="191919"/>
          <w:spacing w:val="11"/>
          <w:sz w:val="24"/>
          <w:szCs w:val="24"/>
        </w:rPr>
        <w:t xml:space="preserve"> </w:t>
      </w:r>
      <w:r>
        <w:rPr>
          <w:rFonts w:ascii="Times New Roman" w:hAnsi="Times New Roman"/>
          <w:b/>
          <w:bCs/>
          <w:color w:val="191919"/>
          <w:sz w:val="32"/>
          <w:szCs w:val="32"/>
        </w:rPr>
        <w:t>S</w:t>
      </w:r>
      <w:r>
        <w:rPr>
          <w:rFonts w:ascii="Times New Roman" w:hAnsi="Times New Roman"/>
          <w:b/>
          <w:bCs/>
          <w:color w:val="191919"/>
          <w:sz w:val="24"/>
          <w:szCs w:val="24"/>
        </w:rPr>
        <w:t>CIENCE</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D</w:t>
      </w:r>
      <w:r>
        <w:rPr>
          <w:rFonts w:ascii="Times New Roman" w:hAnsi="Times New Roman"/>
          <w:b/>
          <w:bCs/>
          <w:color w:val="191919"/>
          <w:sz w:val="24"/>
          <w:szCs w:val="24"/>
        </w:rPr>
        <w:t>EGREE IN</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C</w:t>
      </w:r>
      <w:r>
        <w:rPr>
          <w:rFonts w:ascii="Times New Roman" w:hAnsi="Times New Roman"/>
          <w:b/>
          <w:bCs/>
          <w:color w:val="191919"/>
          <w:sz w:val="24"/>
          <w:szCs w:val="24"/>
        </w:rPr>
        <w:t>OMPUTER</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S</w:t>
      </w:r>
      <w:r>
        <w:rPr>
          <w:rFonts w:ascii="Times New Roman" w:hAnsi="Times New Roman"/>
          <w:b/>
          <w:bCs/>
          <w:color w:val="191919"/>
          <w:sz w:val="24"/>
          <w:szCs w:val="24"/>
        </w:rPr>
        <w:t>CIENCE</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(M</w:t>
      </w:r>
      <w:r>
        <w:rPr>
          <w:rFonts w:ascii="Times New Roman" w:hAnsi="Times New Roman"/>
          <w:b/>
          <w:bCs/>
          <w:color w:val="191919"/>
          <w:spacing w:val="-18"/>
          <w:sz w:val="24"/>
          <w:szCs w:val="24"/>
        </w:rPr>
        <w:t>A</w:t>
      </w:r>
      <w:r>
        <w:rPr>
          <w:rFonts w:ascii="Times New Roman" w:hAnsi="Times New Roman"/>
          <w:b/>
          <w:bCs/>
          <w:color w:val="191919"/>
          <w:sz w:val="24"/>
          <w:szCs w:val="24"/>
        </w:rPr>
        <w:t>THEM</w:t>
      </w:r>
      <w:r>
        <w:rPr>
          <w:rFonts w:ascii="Times New Roman" w:hAnsi="Times New Roman"/>
          <w:b/>
          <w:bCs/>
          <w:color w:val="191919"/>
          <w:spacing w:val="-18"/>
          <w:sz w:val="24"/>
          <w:szCs w:val="24"/>
        </w:rPr>
        <w:t>A</w:t>
      </w:r>
      <w:r>
        <w:rPr>
          <w:rFonts w:ascii="Times New Roman" w:hAnsi="Times New Roman"/>
          <w:b/>
          <w:bCs/>
          <w:color w:val="191919"/>
          <w:sz w:val="24"/>
          <w:szCs w:val="24"/>
        </w:rPr>
        <w:t>TICS</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E</w:t>
      </w:r>
      <w:r>
        <w:rPr>
          <w:rFonts w:ascii="Times New Roman" w:hAnsi="Times New Roman"/>
          <w:b/>
          <w:bCs/>
          <w:color w:val="191919"/>
          <w:sz w:val="24"/>
          <w:szCs w:val="24"/>
        </w:rPr>
        <w:t>MPHASIS</w:t>
      </w:r>
      <w:r>
        <w:rPr>
          <w:rFonts w:ascii="Times New Roman" w:hAnsi="Times New Roman"/>
          <w:b/>
          <w:bCs/>
          <w:color w:val="191919"/>
          <w:sz w:val="32"/>
          <w:szCs w:val="32"/>
        </w:rPr>
        <w:t>)</w:t>
      </w:r>
    </w:p>
    <w:p w:rsidR="00175787" w:rsidRDefault="00175787" w:rsidP="00175787">
      <w:pPr>
        <w:widowControl w:val="0"/>
        <w:autoSpaceDE w:val="0"/>
        <w:autoSpaceDN w:val="0"/>
        <w:adjustRightInd w:val="0"/>
        <w:spacing w:after="0"/>
        <w:ind w:left="180" w:firstLine="0"/>
        <w:rPr>
          <w:rFonts w:ascii="Times New Roman" w:hAnsi="Times New Roman"/>
          <w:color w:val="000000"/>
          <w:sz w:val="18"/>
          <w:szCs w:val="18"/>
        </w:rPr>
      </w:pPr>
      <w:r>
        <w:rPr>
          <w:rFonts w:ascii="Times New Roman" w:hAnsi="Times New Roman"/>
          <w:color w:val="191919"/>
          <w:spacing w:val="-13"/>
          <w:sz w:val="18"/>
          <w:szCs w:val="18"/>
        </w:rPr>
        <w:t>T</w:t>
      </w:r>
      <w:r>
        <w:rPr>
          <w:rFonts w:ascii="Times New Roman" w:hAnsi="Times New Roman"/>
          <w:color w:val="191919"/>
          <w:sz w:val="18"/>
          <w:szCs w:val="18"/>
        </w:rPr>
        <w:t>otal number of hours= 126</w:t>
      </w:r>
    </w:p>
    <w:p w:rsidR="00175787" w:rsidRDefault="00175787" w:rsidP="00175787">
      <w:pPr>
        <w:widowControl w:val="0"/>
        <w:autoSpaceDE w:val="0"/>
        <w:autoSpaceDN w:val="0"/>
        <w:adjustRightInd w:val="0"/>
        <w:spacing w:before="2" w:after="0" w:line="220" w:lineRule="exact"/>
        <w:ind w:left="180" w:firstLine="0"/>
        <w:rPr>
          <w:rFonts w:ascii="Times New Roman" w:hAnsi="Times New Roman"/>
          <w:color w:val="000000"/>
        </w:rPr>
      </w:pPr>
    </w:p>
    <w:p w:rsidR="00175787" w:rsidRDefault="00175787" w:rsidP="00175787">
      <w:pPr>
        <w:widowControl w:val="0"/>
        <w:autoSpaceDE w:val="0"/>
        <w:autoSpaceDN w:val="0"/>
        <w:adjustRightInd w:val="0"/>
        <w:spacing w:after="0"/>
        <w:ind w:left="180" w:firstLine="0"/>
        <w:rPr>
          <w:rFonts w:ascii="Times New Roman" w:hAnsi="Times New Roman"/>
          <w:color w:val="000000"/>
          <w:sz w:val="18"/>
          <w:szCs w:val="18"/>
        </w:rPr>
      </w:pPr>
      <w:r>
        <w:rPr>
          <w:rFonts w:ascii="Times New Roman" w:hAnsi="Times New Roman"/>
          <w:b/>
          <w:bCs/>
          <w:color w:val="191919"/>
          <w:sz w:val="18"/>
          <w:szCs w:val="18"/>
        </w:rPr>
        <w:t>F</w:t>
      </w:r>
      <w:r>
        <w:rPr>
          <w:rFonts w:ascii="Times New Roman" w:hAnsi="Times New Roman"/>
          <w:b/>
          <w:bCs/>
          <w:color w:val="191919"/>
          <w:spacing w:val="-3"/>
          <w:sz w:val="18"/>
          <w:szCs w:val="18"/>
        </w:rPr>
        <w:t>r</w:t>
      </w:r>
      <w:r>
        <w:rPr>
          <w:rFonts w:ascii="Times New Roman" w:hAnsi="Times New Roman"/>
          <w:b/>
          <w:bCs/>
          <w:color w:val="191919"/>
          <w:sz w:val="18"/>
          <w:szCs w:val="18"/>
        </w:rPr>
        <w:t>eshman</w:t>
      </w:r>
      <w:r>
        <w:rPr>
          <w:rFonts w:ascii="Times New Roman" w:hAnsi="Times New Roman"/>
          <w:b/>
          <w:bCs/>
          <w:color w:val="191919"/>
          <w:spacing w:val="-7"/>
          <w:sz w:val="18"/>
          <w:szCs w:val="18"/>
        </w:rPr>
        <w:t xml:space="preserve"> </w:t>
      </w:r>
      <w:r>
        <w:rPr>
          <w:rFonts w:ascii="Times New Roman" w:hAnsi="Times New Roman"/>
          <w:b/>
          <w:bCs/>
          <w:color w:val="191919"/>
          <w:spacing w:val="-20"/>
          <w:sz w:val="18"/>
          <w:szCs w:val="18"/>
        </w:rPr>
        <w:t>Y</w:t>
      </w:r>
      <w:r>
        <w:rPr>
          <w:rFonts w:ascii="Times New Roman" w:hAnsi="Times New Roman"/>
          <w:b/>
          <w:bCs/>
          <w:color w:val="191919"/>
          <w:sz w:val="18"/>
          <w:szCs w:val="18"/>
        </w:rPr>
        <w:t>ear</w:t>
      </w:r>
    </w:p>
    <w:p w:rsidR="00175787" w:rsidRDefault="00175787" w:rsidP="00175787">
      <w:pPr>
        <w:widowControl w:val="0"/>
        <w:tabs>
          <w:tab w:val="left" w:pos="5400"/>
        </w:tabs>
        <w:autoSpaceDE w:val="0"/>
        <w:autoSpaceDN w:val="0"/>
        <w:adjustRightInd w:val="0"/>
        <w:spacing w:before="9" w:after="0"/>
        <w:ind w:left="180" w:firstLine="0"/>
        <w:rPr>
          <w:rFonts w:ascii="Times New Roman" w:hAnsi="Times New Roman"/>
          <w:color w:val="000000"/>
          <w:sz w:val="18"/>
          <w:szCs w:val="18"/>
        </w:rPr>
      </w:pPr>
      <w:r>
        <w:rPr>
          <w:rFonts w:ascii="Times New Roman" w:hAnsi="Times New Roman"/>
          <w:b/>
          <w:bCs/>
          <w:color w:val="191919"/>
          <w:sz w:val="18"/>
          <w:szCs w:val="18"/>
        </w:rPr>
        <w:t>Fall</w:t>
      </w:r>
      <w:r>
        <w:rPr>
          <w:rFonts w:ascii="Times New Roman" w:hAnsi="Times New Roman"/>
          <w:b/>
          <w:bCs/>
          <w:color w:val="191919"/>
          <w:sz w:val="18"/>
          <w:szCs w:val="18"/>
        </w:rPr>
        <w:tab/>
      </w:r>
      <w:proofErr w:type="gramStart"/>
      <w:r>
        <w:rPr>
          <w:rFonts w:ascii="Times New Roman" w:hAnsi="Times New Roman"/>
          <w:b/>
          <w:bCs/>
          <w:color w:val="191919"/>
          <w:sz w:val="18"/>
          <w:szCs w:val="18"/>
        </w:rPr>
        <w:t>Spring</w:t>
      </w:r>
      <w:proofErr w:type="gramEnd"/>
    </w:p>
    <w:p w:rsidR="00175787" w:rsidRDefault="00175787" w:rsidP="00175787">
      <w:pPr>
        <w:widowControl w:val="0"/>
        <w:tabs>
          <w:tab w:val="left" w:pos="1800"/>
          <w:tab w:val="left" w:pos="2610"/>
          <w:tab w:val="left" w:pos="4770"/>
          <w:tab w:val="left" w:pos="5400"/>
          <w:tab w:val="left" w:pos="6210"/>
          <w:tab w:val="left" w:pos="6930"/>
          <w:tab w:val="left" w:pos="9720"/>
        </w:tabs>
        <w:autoSpaceDE w:val="0"/>
        <w:autoSpaceDN w:val="0"/>
        <w:adjustRightInd w:val="0"/>
        <w:spacing w:before="12" w:after="0"/>
        <w:ind w:left="180" w:firstLine="0"/>
        <w:rPr>
          <w:rFonts w:ascii="Times New Roman" w:hAnsi="Times New Roman"/>
          <w:color w:val="000000"/>
          <w:sz w:val="18"/>
          <w:szCs w:val="18"/>
        </w:rPr>
      </w:pPr>
      <w:proofErr w:type="gramStart"/>
      <w:r>
        <w:rPr>
          <w:rFonts w:ascii="Times New Roman" w:hAnsi="Times New Roman"/>
          <w:color w:val="191919"/>
          <w:sz w:val="18"/>
          <w:szCs w:val="18"/>
        </w:rPr>
        <w:t>ENGL</w:t>
      </w:r>
      <w:r>
        <w:rPr>
          <w:rFonts w:ascii="Times New Roman" w:hAnsi="Times New Roman"/>
          <w:color w:val="191919"/>
          <w:sz w:val="18"/>
          <w:szCs w:val="18"/>
        </w:rPr>
        <w:tab/>
      </w:r>
      <w:r>
        <w:rPr>
          <w:rFonts w:ascii="Times New Roman" w:hAnsi="Times New Roman"/>
          <w:color w:val="191919"/>
          <w:spacing w:val="-7"/>
          <w:sz w:val="18"/>
          <w:szCs w:val="18"/>
        </w:rPr>
        <w:t>1</w:t>
      </w:r>
      <w:r>
        <w:rPr>
          <w:rFonts w:ascii="Times New Roman" w:hAnsi="Times New Roman"/>
          <w:color w:val="191919"/>
          <w:sz w:val="18"/>
          <w:szCs w:val="18"/>
        </w:rPr>
        <w:t>101</w:t>
      </w:r>
      <w:r>
        <w:rPr>
          <w:rFonts w:ascii="Times New Roman" w:hAnsi="Times New Roman"/>
          <w:color w:val="191919"/>
          <w:sz w:val="18"/>
          <w:szCs w:val="18"/>
        </w:rPr>
        <w:tab/>
        <w:t>English Comp.</w:t>
      </w:r>
      <w:proofErr w:type="gramEnd"/>
      <w:r>
        <w:rPr>
          <w:rFonts w:ascii="Times New Roman" w:hAnsi="Times New Roman"/>
          <w:color w:val="191919"/>
          <w:sz w:val="18"/>
          <w:szCs w:val="18"/>
        </w:rPr>
        <w:t xml:space="preserve"> I</w:t>
      </w:r>
      <w:r>
        <w:rPr>
          <w:rFonts w:ascii="Times New Roman" w:hAnsi="Times New Roman"/>
          <w:color w:val="191919"/>
          <w:sz w:val="18"/>
          <w:szCs w:val="18"/>
        </w:rPr>
        <w:tab/>
        <w:t>3</w:t>
      </w:r>
      <w:r>
        <w:rPr>
          <w:rFonts w:ascii="Times New Roman" w:hAnsi="Times New Roman"/>
          <w:color w:val="191919"/>
          <w:sz w:val="18"/>
          <w:szCs w:val="18"/>
        </w:rPr>
        <w:tab/>
        <w:t>ENGL</w:t>
      </w:r>
      <w:r>
        <w:rPr>
          <w:rFonts w:ascii="Times New Roman" w:hAnsi="Times New Roman"/>
          <w:color w:val="191919"/>
          <w:sz w:val="18"/>
          <w:szCs w:val="18"/>
        </w:rPr>
        <w:tab/>
      </w:r>
      <w:r>
        <w:rPr>
          <w:rFonts w:ascii="Times New Roman" w:hAnsi="Times New Roman"/>
          <w:color w:val="191919"/>
          <w:spacing w:val="-7"/>
          <w:sz w:val="18"/>
          <w:szCs w:val="18"/>
        </w:rPr>
        <w:t>1</w:t>
      </w:r>
      <w:r>
        <w:rPr>
          <w:rFonts w:ascii="Times New Roman" w:hAnsi="Times New Roman"/>
          <w:color w:val="191919"/>
          <w:sz w:val="18"/>
          <w:szCs w:val="18"/>
        </w:rPr>
        <w:t>102</w:t>
      </w:r>
      <w:r>
        <w:rPr>
          <w:rFonts w:ascii="Times New Roman" w:hAnsi="Times New Roman"/>
          <w:color w:val="191919"/>
          <w:sz w:val="18"/>
          <w:szCs w:val="18"/>
        </w:rPr>
        <w:tab/>
        <w:t xml:space="preserve">English Comp. </w:t>
      </w:r>
      <w:r>
        <w:rPr>
          <w:rFonts w:ascii="Times New Roman" w:hAnsi="Times New Roman"/>
          <w:color w:val="191919"/>
          <w:spacing w:val="-7"/>
          <w:sz w:val="18"/>
          <w:szCs w:val="18"/>
        </w:rPr>
        <w:t>1</w:t>
      </w:r>
      <w:r>
        <w:rPr>
          <w:rFonts w:ascii="Times New Roman" w:hAnsi="Times New Roman"/>
          <w:color w:val="191919"/>
          <w:sz w:val="18"/>
          <w:szCs w:val="18"/>
        </w:rPr>
        <w:t>1</w:t>
      </w:r>
      <w:r>
        <w:rPr>
          <w:rFonts w:ascii="Times New Roman" w:hAnsi="Times New Roman"/>
          <w:color w:val="191919"/>
          <w:sz w:val="18"/>
          <w:szCs w:val="18"/>
        </w:rPr>
        <w:tab/>
        <w:t>3</w:t>
      </w:r>
    </w:p>
    <w:p w:rsidR="00175787" w:rsidRDefault="00175787" w:rsidP="00175787">
      <w:pPr>
        <w:widowControl w:val="0"/>
        <w:tabs>
          <w:tab w:val="left" w:pos="1800"/>
          <w:tab w:val="left" w:pos="2610"/>
          <w:tab w:val="left" w:pos="4770"/>
          <w:tab w:val="left" w:pos="5400"/>
          <w:tab w:val="left" w:pos="6210"/>
          <w:tab w:val="left" w:pos="6930"/>
          <w:tab w:val="left" w:pos="9720"/>
        </w:tabs>
        <w:autoSpaceDE w:val="0"/>
        <w:autoSpaceDN w:val="0"/>
        <w:adjustRightInd w:val="0"/>
        <w:spacing w:before="9" w:after="0"/>
        <w:ind w:left="180" w:firstLine="0"/>
        <w:rPr>
          <w:rFonts w:ascii="Times New Roman" w:hAnsi="Times New Roman"/>
          <w:color w:val="191919"/>
          <w:sz w:val="18"/>
          <w:szCs w:val="18"/>
        </w:rPr>
      </w:pPr>
      <w:r>
        <w:rPr>
          <w:rFonts w:ascii="Times New Roman" w:hAnsi="Times New Roman"/>
          <w:color w:val="191919"/>
          <w:sz w:val="18"/>
          <w:szCs w:val="18"/>
        </w:rPr>
        <w:t>CSCI</w:t>
      </w:r>
      <w:r>
        <w:rPr>
          <w:rFonts w:ascii="Times New Roman" w:hAnsi="Times New Roman"/>
          <w:color w:val="191919"/>
          <w:sz w:val="18"/>
          <w:szCs w:val="18"/>
        </w:rPr>
        <w:tab/>
        <w:t>1201</w:t>
      </w:r>
      <w:r>
        <w:rPr>
          <w:rFonts w:ascii="Times New Roman" w:hAnsi="Times New Roman"/>
          <w:color w:val="191919"/>
          <w:sz w:val="18"/>
          <w:szCs w:val="18"/>
        </w:rPr>
        <w:tab/>
        <w:t>Intro to Computer Science</w:t>
      </w:r>
      <w:r>
        <w:rPr>
          <w:rFonts w:ascii="Times New Roman" w:hAnsi="Times New Roman"/>
          <w:color w:val="191919"/>
          <w:sz w:val="18"/>
          <w:szCs w:val="18"/>
        </w:rPr>
        <w:tab/>
        <w:t>3</w:t>
      </w:r>
      <w:r>
        <w:rPr>
          <w:rFonts w:ascii="Times New Roman" w:hAnsi="Times New Roman"/>
          <w:color w:val="191919"/>
          <w:sz w:val="18"/>
          <w:szCs w:val="18"/>
        </w:rPr>
        <w:tab/>
      </w:r>
    </w:p>
    <w:p w:rsidR="00175787" w:rsidRDefault="00175787" w:rsidP="00175787">
      <w:pPr>
        <w:widowControl w:val="0"/>
        <w:tabs>
          <w:tab w:val="left" w:pos="1800"/>
          <w:tab w:val="left" w:pos="2610"/>
          <w:tab w:val="left" w:pos="4770"/>
          <w:tab w:val="left" w:pos="5400"/>
          <w:tab w:val="left" w:pos="6210"/>
          <w:tab w:val="left" w:pos="6930"/>
          <w:tab w:val="left" w:pos="9720"/>
        </w:tabs>
        <w:autoSpaceDE w:val="0"/>
        <w:autoSpaceDN w:val="0"/>
        <w:adjustRightInd w:val="0"/>
        <w:spacing w:before="9" w:after="0"/>
        <w:ind w:left="180" w:firstLine="0"/>
        <w:rPr>
          <w:rFonts w:ascii="Times New Roman" w:hAnsi="Times New Roman"/>
          <w:color w:val="191919"/>
          <w:sz w:val="18"/>
          <w:szCs w:val="18"/>
        </w:rPr>
      </w:pPr>
      <w:r>
        <w:rPr>
          <w:rFonts w:ascii="Times New Roman" w:hAnsi="Times New Roman"/>
          <w:color w:val="191919"/>
          <w:sz w:val="18"/>
          <w:szCs w:val="18"/>
        </w:rPr>
        <w:t>ASU</w:t>
      </w:r>
      <w:r>
        <w:rPr>
          <w:rFonts w:ascii="Times New Roman" w:hAnsi="Times New Roman"/>
          <w:color w:val="191919"/>
          <w:sz w:val="18"/>
          <w:szCs w:val="18"/>
        </w:rPr>
        <w:tab/>
        <w:t>1200</w:t>
      </w:r>
      <w:r>
        <w:rPr>
          <w:rFonts w:ascii="Times New Roman" w:hAnsi="Times New Roman"/>
          <w:color w:val="191919"/>
          <w:sz w:val="18"/>
          <w:szCs w:val="18"/>
        </w:rPr>
        <w:tab/>
        <w:t>Service to Leadership</w:t>
      </w:r>
      <w:r>
        <w:rPr>
          <w:rFonts w:ascii="Times New Roman" w:hAnsi="Times New Roman"/>
          <w:color w:val="191919"/>
          <w:sz w:val="18"/>
          <w:szCs w:val="18"/>
        </w:rPr>
        <w:tab/>
        <w:t>3</w:t>
      </w:r>
      <w:r>
        <w:rPr>
          <w:rFonts w:ascii="Times New Roman" w:hAnsi="Times New Roman"/>
          <w:color w:val="191919"/>
          <w:sz w:val="18"/>
          <w:szCs w:val="18"/>
        </w:rPr>
        <w:tab/>
        <w:t>MATH    1113</w:t>
      </w:r>
      <w:r>
        <w:rPr>
          <w:rFonts w:ascii="Times New Roman" w:hAnsi="Times New Roman"/>
          <w:color w:val="191919"/>
          <w:sz w:val="18"/>
          <w:szCs w:val="18"/>
        </w:rPr>
        <w:tab/>
        <w:t>Pre-Calculus</w:t>
      </w:r>
      <w:r>
        <w:rPr>
          <w:rFonts w:ascii="Times New Roman" w:hAnsi="Times New Roman"/>
          <w:color w:val="191919"/>
          <w:sz w:val="18"/>
          <w:szCs w:val="18"/>
        </w:rPr>
        <w:tab/>
        <w:t>3</w:t>
      </w:r>
    </w:p>
    <w:p w:rsidR="00175787" w:rsidRDefault="00175787" w:rsidP="00175787">
      <w:pPr>
        <w:widowControl w:val="0"/>
        <w:tabs>
          <w:tab w:val="left" w:pos="1800"/>
          <w:tab w:val="left" w:pos="2610"/>
          <w:tab w:val="left" w:pos="4770"/>
          <w:tab w:val="left" w:pos="5400"/>
          <w:tab w:val="left" w:pos="6210"/>
          <w:tab w:val="left" w:pos="6930"/>
          <w:tab w:val="left" w:pos="9720"/>
        </w:tabs>
        <w:autoSpaceDE w:val="0"/>
        <w:autoSpaceDN w:val="0"/>
        <w:adjustRightInd w:val="0"/>
        <w:spacing w:before="9" w:after="0"/>
        <w:ind w:left="180" w:firstLine="0"/>
        <w:rPr>
          <w:rFonts w:ascii="Times New Roman" w:hAnsi="Times New Roman"/>
          <w:color w:val="191919"/>
          <w:sz w:val="18"/>
          <w:szCs w:val="18"/>
        </w:rPr>
      </w:pPr>
      <w:r>
        <w:rPr>
          <w:rFonts w:ascii="Times New Roman" w:hAnsi="Times New Roman"/>
          <w:color w:val="191919"/>
          <w:sz w:val="18"/>
          <w:szCs w:val="18"/>
        </w:rPr>
        <w:t>MATH</w:t>
      </w:r>
      <w:r>
        <w:rPr>
          <w:rFonts w:ascii="Times New Roman" w:hAnsi="Times New Roman"/>
          <w:color w:val="191919"/>
          <w:sz w:val="18"/>
          <w:szCs w:val="18"/>
        </w:rPr>
        <w:tab/>
        <w:t>1111</w:t>
      </w:r>
      <w:r>
        <w:rPr>
          <w:rFonts w:ascii="Times New Roman" w:hAnsi="Times New Roman"/>
          <w:color w:val="191919"/>
          <w:sz w:val="18"/>
          <w:szCs w:val="18"/>
        </w:rPr>
        <w:tab/>
        <w:t>College Algebra</w:t>
      </w:r>
      <w:r>
        <w:rPr>
          <w:rFonts w:ascii="Times New Roman" w:hAnsi="Times New Roman"/>
          <w:color w:val="191919"/>
          <w:sz w:val="18"/>
          <w:szCs w:val="18"/>
        </w:rPr>
        <w:tab/>
        <w:t>3</w:t>
      </w:r>
      <w:r>
        <w:rPr>
          <w:rFonts w:ascii="Times New Roman" w:hAnsi="Times New Roman"/>
          <w:color w:val="191919"/>
          <w:sz w:val="18"/>
          <w:szCs w:val="18"/>
        </w:rPr>
        <w:tab/>
        <w:t>MUSC   1100</w:t>
      </w:r>
      <w:r>
        <w:rPr>
          <w:rFonts w:ascii="Times New Roman" w:hAnsi="Times New Roman"/>
          <w:color w:val="191919"/>
          <w:sz w:val="18"/>
          <w:szCs w:val="18"/>
        </w:rPr>
        <w:tab/>
        <w:t>Music</w:t>
      </w:r>
      <w:r>
        <w:rPr>
          <w:rFonts w:ascii="Times New Roman" w:hAnsi="Times New Roman"/>
          <w:color w:val="191919"/>
          <w:sz w:val="18"/>
          <w:szCs w:val="18"/>
        </w:rPr>
        <w:tab/>
        <w:t>3</w:t>
      </w:r>
    </w:p>
    <w:p w:rsidR="00175787" w:rsidRDefault="00175787" w:rsidP="00175787">
      <w:pPr>
        <w:widowControl w:val="0"/>
        <w:tabs>
          <w:tab w:val="left" w:pos="1800"/>
          <w:tab w:val="left" w:pos="2610"/>
          <w:tab w:val="left" w:pos="4770"/>
          <w:tab w:val="left" w:pos="5400"/>
          <w:tab w:val="left" w:pos="6210"/>
          <w:tab w:val="left" w:pos="6930"/>
          <w:tab w:val="left" w:pos="9720"/>
        </w:tabs>
        <w:autoSpaceDE w:val="0"/>
        <w:autoSpaceDN w:val="0"/>
        <w:adjustRightInd w:val="0"/>
        <w:spacing w:before="9" w:after="0"/>
        <w:ind w:left="180" w:firstLine="0"/>
        <w:rPr>
          <w:rFonts w:ascii="Times New Roman" w:hAnsi="Times New Roman"/>
          <w:color w:val="191919"/>
          <w:sz w:val="18"/>
          <w:szCs w:val="18"/>
        </w:rPr>
      </w:pPr>
      <w:r>
        <w:rPr>
          <w:rFonts w:ascii="Times New Roman" w:hAnsi="Times New Roman"/>
          <w:color w:val="191919"/>
          <w:sz w:val="18"/>
          <w:szCs w:val="18"/>
        </w:rPr>
        <w:t>HIST</w:t>
      </w:r>
      <w:r>
        <w:rPr>
          <w:rFonts w:ascii="Times New Roman" w:hAnsi="Times New Roman"/>
          <w:color w:val="191919"/>
          <w:sz w:val="18"/>
          <w:szCs w:val="18"/>
        </w:rPr>
        <w:tab/>
        <w:t>1111</w:t>
      </w:r>
      <w:r>
        <w:rPr>
          <w:rFonts w:ascii="Times New Roman" w:hAnsi="Times New Roman"/>
          <w:color w:val="191919"/>
          <w:sz w:val="18"/>
          <w:szCs w:val="18"/>
        </w:rPr>
        <w:tab/>
        <w:t>History I</w:t>
      </w:r>
      <w:r>
        <w:rPr>
          <w:rFonts w:ascii="Times New Roman" w:hAnsi="Times New Roman"/>
          <w:color w:val="191919"/>
          <w:sz w:val="18"/>
          <w:szCs w:val="18"/>
        </w:rPr>
        <w:tab/>
        <w:t>3</w:t>
      </w:r>
      <w:r>
        <w:rPr>
          <w:rFonts w:ascii="Times New Roman" w:hAnsi="Times New Roman"/>
          <w:color w:val="191919"/>
          <w:sz w:val="18"/>
          <w:szCs w:val="18"/>
        </w:rPr>
        <w:tab/>
        <w:t>CSCI     1301</w:t>
      </w:r>
      <w:r>
        <w:rPr>
          <w:rFonts w:ascii="Times New Roman" w:hAnsi="Times New Roman"/>
          <w:color w:val="191919"/>
          <w:sz w:val="18"/>
          <w:szCs w:val="18"/>
        </w:rPr>
        <w:tab/>
        <w:t>Computer Science I</w:t>
      </w:r>
      <w:r>
        <w:rPr>
          <w:rFonts w:ascii="Times New Roman" w:hAnsi="Times New Roman"/>
          <w:color w:val="191919"/>
          <w:sz w:val="18"/>
          <w:szCs w:val="18"/>
        </w:rPr>
        <w:tab/>
        <w:t>4</w:t>
      </w:r>
    </w:p>
    <w:p w:rsidR="00175787" w:rsidRDefault="00175787" w:rsidP="00175787">
      <w:pPr>
        <w:widowControl w:val="0"/>
        <w:tabs>
          <w:tab w:val="left" w:pos="1800"/>
          <w:tab w:val="left" w:pos="2610"/>
          <w:tab w:val="left" w:pos="4770"/>
          <w:tab w:val="left" w:pos="5400"/>
          <w:tab w:val="left" w:pos="6210"/>
          <w:tab w:val="left" w:pos="6930"/>
          <w:tab w:val="left" w:pos="9720"/>
        </w:tabs>
        <w:autoSpaceDE w:val="0"/>
        <w:autoSpaceDN w:val="0"/>
        <w:adjustRightInd w:val="0"/>
        <w:spacing w:before="9" w:after="0"/>
        <w:ind w:left="180" w:firstLine="0"/>
        <w:rPr>
          <w:rFonts w:ascii="Times New Roman" w:hAnsi="Times New Roman"/>
          <w:color w:val="000000"/>
          <w:sz w:val="18"/>
          <w:szCs w:val="18"/>
        </w:rPr>
      </w:pPr>
      <w:r>
        <w:rPr>
          <w:rFonts w:ascii="Times New Roman" w:hAnsi="Times New Roman"/>
          <w:color w:val="191919"/>
          <w:sz w:val="18"/>
          <w:szCs w:val="18"/>
        </w:rPr>
        <w:tab/>
        <w:t>PEDH</w:t>
      </w:r>
      <w:r>
        <w:rPr>
          <w:rFonts w:ascii="Times New Roman" w:hAnsi="Times New Roman"/>
          <w:color w:val="191919"/>
          <w:sz w:val="18"/>
          <w:szCs w:val="18"/>
        </w:rPr>
        <w:tab/>
      </w:r>
      <w:r>
        <w:rPr>
          <w:rFonts w:ascii="Times New Roman" w:hAnsi="Times New Roman"/>
          <w:color w:val="191919"/>
          <w:sz w:val="18"/>
          <w:szCs w:val="18"/>
        </w:rPr>
        <w:tab/>
        <w:t>1</w:t>
      </w:r>
      <w:r>
        <w:rPr>
          <w:rFonts w:ascii="Times New Roman" w:hAnsi="Times New Roman"/>
          <w:color w:val="191919"/>
          <w:sz w:val="18"/>
          <w:szCs w:val="18"/>
        </w:rPr>
        <w:tab/>
        <w:t>COMM   1100</w:t>
      </w:r>
      <w:r>
        <w:rPr>
          <w:rFonts w:ascii="Times New Roman" w:hAnsi="Times New Roman"/>
          <w:color w:val="191919"/>
          <w:sz w:val="18"/>
          <w:szCs w:val="18"/>
        </w:rPr>
        <w:tab/>
        <w:t>Public Speaking</w:t>
      </w:r>
      <w:r>
        <w:rPr>
          <w:rFonts w:ascii="Times New Roman" w:hAnsi="Times New Roman"/>
          <w:color w:val="191919"/>
          <w:sz w:val="18"/>
          <w:szCs w:val="18"/>
        </w:rPr>
        <w:tab/>
        <w:t>3</w:t>
      </w:r>
    </w:p>
    <w:p w:rsidR="00175787" w:rsidRDefault="00175787" w:rsidP="00175787">
      <w:pPr>
        <w:widowControl w:val="0"/>
        <w:tabs>
          <w:tab w:val="left" w:pos="180"/>
          <w:tab w:val="left" w:pos="1800"/>
          <w:tab w:val="left" w:pos="2610"/>
          <w:tab w:val="left" w:pos="4770"/>
          <w:tab w:val="left" w:pos="5400"/>
          <w:tab w:val="left" w:pos="6210"/>
          <w:tab w:val="left" w:pos="6930"/>
          <w:tab w:val="left" w:pos="9720"/>
          <w:tab w:val="left" w:pos="10660"/>
        </w:tabs>
        <w:autoSpaceDE w:val="0"/>
        <w:autoSpaceDN w:val="0"/>
        <w:adjustRightInd w:val="0"/>
        <w:spacing w:before="6" w:after="0"/>
        <w:ind w:left="180" w:firstLine="0"/>
        <w:rPr>
          <w:rFonts w:ascii="Times New Roman" w:hAnsi="Times New Roman"/>
          <w:color w:val="000000"/>
          <w:sz w:val="18"/>
          <w:szCs w:val="18"/>
        </w:rPr>
      </w:pPr>
      <w:r>
        <w:rPr>
          <w:rFonts w:ascii="Times New Roman" w:hAnsi="Times New Roman"/>
          <w:b/>
          <w:bCs/>
          <w:color w:val="191919"/>
          <w:spacing w:val="-17"/>
          <w:sz w:val="18"/>
          <w:szCs w:val="18"/>
        </w:rPr>
        <w:t>T</w:t>
      </w:r>
      <w:r>
        <w:rPr>
          <w:rFonts w:ascii="Times New Roman" w:hAnsi="Times New Roman"/>
          <w:b/>
          <w:bCs/>
          <w:color w:val="191919"/>
          <w:sz w:val="18"/>
          <w:szCs w:val="18"/>
        </w:rPr>
        <w:t>otal</w:t>
      </w:r>
      <w:r>
        <w:rPr>
          <w:rFonts w:ascii="Times New Roman" w:hAnsi="Times New Roman"/>
          <w:b/>
          <w:bCs/>
          <w:color w:val="191919"/>
          <w:sz w:val="18"/>
          <w:szCs w:val="18"/>
        </w:rPr>
        <w:tab/>
      </w:r>
      <w:r>
        <w:rPr>
          <w:rFonts w:ascii="Times New Roman" w:hAnsi="Times New Roman"/>
          <w:b/>
          <w:bCs/>
          <w:color w:val="191919"/>
          <w:sz w:val="18"/>
          <w:szCs w:val="18"/>
        </w:rPr>
        <w:tab/>
      </w:r>
      <w:r>
        <w:rPr>
          <w:rFonts w:ascii="Times New Roman" w:hAnsi="Times New Roman"/>
          <w:b/>
          <w:bCs/>
          <w:color w:val="191919"/>
          <w:sz w:val="18"/>
          <w:szCs w:val="18"/>
        </w:rPr>
        <w:tab/>
        <w:t>16</w:t>
      </w:r>
      <w:r>
        <w:rPr>
          <w:rFonts w:ascii="Times New Roman" w:hAnsi="Times New Roman"/>
          <w:b/>
          <w:bCs/>
          <w:color w:val="191919"/>
          <w:sz w:val="18"/>
          <w:szCs w:val="18"/>
        </w:rPr>
        <w:tab/>
      </w:r>
      <w:r>
        <w:rPr>
          <w:rFonts w:ascii="Times New Roman" w:hAnsi="Times New Roman"/>
          <w:b/>
          <w:bCs/>
          <w:color w:val="191919"/>
          <w:sz w:val="18"/>
          <w:szCs w:val="18"/>
        </w:rPr>
        <w:tab/>
      </w:r>
      <w:r>
        <w:rPr>
          <w:rFonts w:ascii="Times New Roman" w:hAnsi="Times New Roman"/>
          <w:b/>
          <w:bCs/>
          <w:color w:val="191919"/>
          <w:sz w:val="18"/>
          <w:szCs w:val="18"/>
        </w:rPr>
        <w:tab/>
      </w:r>
      <w:r>
        <w:rPr>
          <w:rFonts w:ascii="Times New Roman" w:hAnsi="Times New Roman"/>
          <w:b/>
          <w:bCs/>
          <w:color w:val="191919"/>
          <w:sz w:val="18"/>
          <w:szCs w:val="18"/>
        </w:rPr>
        <w:tab/>
        <w:t>16</w:t>
      </w:r>
    </w:p>
    <w:p w:rsidR="007D77D2" w:rsidRDefault="007D77D2"/>
    <w:p w:rsidR="007D77D2" w:rsidRDefault="007D77D2"/>
    <w:p w:rsidR="007D77D2" w:rsidRDefault="007D77D2"/>
    <w:p w:rsidR="00175787" w:rsidRDefault="00175787" w:rsidP="00175787">
      <w:pPr>
        <w:widowControl w:val="0"/>
        <w:autoSpaceDE w:val="0"/>
        <w:autoSpaceDN w:val="0"/>
        <w:adjustRightInd w:val="0"/>
        <w:spacing w:before="30" w:after="0"/>
        <w:ind w:left="180" w:firstLine="0"/>
        <w:rPr>
          <w:rFonts w:ascii="Times New Roman" w:hAnsi="Times New Roman"/>
          <w:color w:val="000000"/>
          <w:sz w:val="18"/>
          <w:szCs w:val="18"/>
        </w:rPr>
      </w:pPr>
      <w:r>
        <w:rPr>
          <w:rFonts w:ascii="Times New Roman" w:hAnsi="Times New Roman"/>
          <w:b/>
          <w:bCs/>
          <w:color w:val="191919"/>
          <w:sz w:val="18"/>
          <w:szCs w:val="18"/>
        </w:rPr>
        <w:t>Sophomo</w:t>
      </w:r>
      <w:r>
        <w:rPr>
          <w:rFonts w:ascii="Times New Roman" w:hAnsi="Times New Roman"/>
          <w:b/>
          <w:bCs/>
          <w:color w:val="191919"/>
          <w:spacing w:val="-3"/>
          <w:sz w:val="18"/>
          <w:szCs w:val="18"/>
        </w:rPr>
        <w:t>r</w:t>
      </w:r>
      <w:r>
        <w:rPr>
          <w:rFonts w:ascii="Times New Roman" w:hAnsi="Times New Roman"/>
          <w:b/>
          <w:bCs/>
          <w:color w:val="191919"/>
          <w:sz w:val="18"/>
          <w:szCs w:val="18"/>
        </w:rPr>
        <w:t>e</w:t>
      </w:r>
      <w:r>
        <w:rPr>
          <w:rFonts w:ascii="Times New Roman" w:hAnsi="Times New Roman"/>
          <w:b/>
          <w:bCs/>
          <w:color w:val="191919"/>
          <w:spacing w:val="-7"/>
          <w:sz w:val="18"/>
          <w:szCs w:val="18"/>
        </w:rPr>
        <w:t xml:space="preserve"> </w:t>
      </w:r>
      <w:r>
        <w:rPr>
          <w:rFonts w:ascii="Times New Roman" w:hAnsi="Times New Roman"/>
          <w:b/>
          <w:bCs/>
          <w:color w:val="191919"/>
          <w:spacing w:val="-20"/>
          <w:sz w:val="18"/>
          <w:szCs w:val="18"/>
        </w:rPr>
        <w:t>Y</w:t>
      </w:r>
      <w:r>
        <w:rPr>
          <w:rFonts w:ascii="Times New Roman" w:hAnsi="Times New Roman"/>
          <w:b/>
          <w:bCs/>
          <w:color w:val="191919"/>
          <w:sz w:val="18"/>
          <w:szCs w:val="18"/>
        </w:rPr>
        <w:t>ear</w:t>
      </w:r>
    </w:p>
    <w:p w:rsidR="00175787" w:rsidRDefault="00175787" w:rsidP="00175787">
      <w:pPr>
        <w:widowControl w:val="0"/>
        <w:tabs>
          <w:tab w:val="left" w:pos="5040"/>
        </w:tabs>
        <w:autoSpaceDE w:val="0"/>
        <w:autoSpaceDN w:val="0"/>
        <w:adjustRightInd w:val="0"/>
        <w:spacing w:before="9" w:after="0"/>
        <w:ind w:left="180" w:firstLine="0"/>
        <w:rPr>
          <w:rFonts w:ascii="Times New Roman" w:hAnsi="Times New Roman"/>
          <w:color w:val="000000"/>
          <w:sz w:val="18"/>
          <w:szCs w:val="18"/>
        </w:rPr>
      </w:pPr>
      <w:r>
        <w:rPr>
          <w:rFonts w:ascii="Times New Roman" w:hAnsi="Times New Roman"/>
          <w:b/>
          <w:bCs/>
          <w:color w:val="191919"/>
          <w:sz w:val="18"/>
          <w:szCs w:val="18"/>
        </w:rPr>
        <w:t>Fall</w:t>
      </w:r>
      <w:r>
        <w:rPr>
          <w:rFonts w:ascii="Times New Roman" w:hAnsi="Times New Roman"/>
          <w:b/>
          <w:bCs/>
          <w:color w:val="191919"/>
          <w:sz w:val="18"/>
          <w:szCs w:val="18"/>
        </w:rPr>
        <w:tab/>
      </w:r>
      <w:proofErr w:type="gramStart"/>
      <w:r>
        <w:rPr>
          <w:rFonts w:ascii="Times New Roman" w:hAnsi="Times New Roman"/>
          <w:b/>
          <w:bCs/>
          <w:color w:val="191919"/>
          <w:sz w:val="18"/>
          <w:szCs w:val="18"/>
        </w:rPr>
        <w:t>Spring</w:t>
      </w:r>
      <w:proofErr w:type="gramEnd"/>
    </w:p>
    <w:p w:rsidR="00175787" w:rsidRDefault="00175787" w:rsidP="00175787">
      <w:pPr>
        <w:widowControl w:val="0"/>
        <w:tabs>
          <w:tab w:val="left" w:pos="1080"/>
          <w:tab w:val="left" w:pos="2160"/>
          <w:tab w:val="left" w:pos="4680"/>
          <w:tab w:val="left" w:pos="5040"/>
          <w:tab w:val="left" w:pos="5760"/>
          <w:tab w:val="left" w:pos="6480"/>
          <w:tab w:val="left" w:pos="9620"/>
        </w:tabs>
        <w:autoSpaceDE w:val="0"/>
        <w:autoSpaceDN w:val="0"/>
        <w:adjustRightInd w:val="0"/>
        <w:spacing w:before="12" w:after="0"/>
        <w:ind w:left="180" w:firstLine="0"/>
        <w:rPr>
          <w:rFonts w:ascii="Times New Roman" w:hAnsi="Times New Roman"/>
          <w:color w:val="000000"/>
          <w:sz w:val="18"/>
          <w:szCs w:val="18"/>
        </w:rPr>
      </w:pPr>
      <w:r>
        <w:rPr>
          <w:rFonts w:ascii="Times New Roman" w:hAnsi="Times New Roman"/>
          <w:color w:val="191919"/>
          <w:sz w:val="18"/>
          <w:szCs w:val="18"/>
        </w:rPr>
        <w:t>ENGL</w:t>
      </w:r>
      <w:r>
        <w:rPr>
          <w:rFonts w:ascii="Times New Roman" w:hAnsi="Times New Roman"/>
          <w:color w:val="191919"/>
          <w:sz w:val="18"/>
          <w:szCs w:val="18"/>
        </w:rPr>
        <w:tab/>
        <w:t>2</w:t>
      </w:r>
      <w:r>
        <w:rPr>
          <w:rFonts w:ascii="Times New Roman" w:hAnsi="Times New Roman"/>
          <w:color w:val="191919"/>
          <w:spacing w:val="-7"/>
          <w:sz w:val="18"/>
          <w:szCs w:val="18"/>
        </w:rPr>
        <w:t>11</w:t>
      </w:r>
      <w:r>
        <w:rPr>
          <w:rFonts w:ascii="Times New Roman" w:hAnsi="Times New Roman"/>
          <w:color w:val="191919"/>
          <w:sz w:val="18"/>
          <w:szCs w:val="18"/>
        </w:rPr>
        <w:t>1</w:t>
      </w:r>
      <w:r>
        <w:rPr>
          <w:rFonts w:ascii="Times New Roman" w:hAnsi="Times New Roman"/>
          <w:color w:val="191919"/>
          <w:sz w:val="18"/>
          <w:szCs w:val="18"/>
        </w:rPr>
        <w:tab/>
      </w:r>
      <w:r>
        <w:rPr>
          <w:rFonts w:ascii="Times New Roman" w:hAnsi="Times New Roman"/>
          <w:color w:val="191919"/>
          <w:spacing w:val="-14"/>
          <w:sz w:val="18"/>
          <w:szCs w:val="18"/>
        </w:rPr>
        <w:t>W</w:t>
      </w:r>
      <w:r>
        <w:rPr>
          <w:rFonts w:ascii="Times New Roman" w:hAnsi="Times New Roman"/>
          <w:color w:val="191919"/>
          <w:sz w:val="18"/>
          <w:szCs w:val="18"/>
        </w:rPr>
        <w:t>orld Literature I</w:t>
      </w:r>
      <w:r>
        <w:rPr>
          <w:rFonts w:ascii="Times New Roman" w:hAnsi="Times New Roman"/>
          <w:color w:val="191919"/>
          <w:sz w:val="18"/>
          <w:szCs w:val="18"/>
        </w:rPr>
        <w:tab/>
        <w:t>3</w:t>
      </w:r>
      <w:r>
        <w:rPr>
          <w:rFonts w:ascii="Times New Roman" w:hAnsi="Times New Roman"/>
          <w:color w:val="191919"/>
          <w:sz w:val="18"/>
          <w:szCs w:val="18"/>
        </w:rPr>
        <w:tab/>
        <w:t>POLS    1101</w:t>
      </w:r>
      <w:r>
        <w:rPr>
          <w:rFonts w:ascii="Times New Roman" w:hAnsi="Times New Roman"/>
          <w:color w:val="191919"/>
          <w:sz w:val="18"/>
          <w:szCs w:val="18"/>
        </w:rPr>
        <w:tab/>
        <w:t xml:space="preserve">US &amp; Georgia </w:t>
      </w:r>
      <w:proofErr w:type="spellStart"/>
      <w:r>
        <w:rPr>
          <w:rFonts w:ascii="Times New Roman" w:hAnsi="Times New Roman"/>
          <w:color w:val="191919"/>
          <w:sz w:val="18"/>
          <w:szCs w:val="18"/>
        </w:rPr>
        <w:t>Govt</w:t>
      </w:r>
      <w:proofErr w:type="spellEnd"/>
      <w:r>
        <w:rPr>
          <w:rFonts w:ascii="Times New Roman" w:hAnsi="Times New Roman"/>
          <w:color w:val="191919"/>
          <w:sz w:val="18"/>
          <w:szCs w:val="18"/>
        </w:rPr>
        <w:tab/>
        <w:t>3</w:t>
      </w:r>
    </w:p>
    <w:p w:rsidR="00175787" w:rsidRDefault="00175787" w:rsidP="00175787">
      <w:pPr>
        <w:widowControl w:val="0"/>
        <w:tabs>
          <w:tab w:val="left" w:pos="1060"/>
          <w:tab w:val="left" w:pos="2140"/>
          <w:tab w:val="left" w:pos="4680"/>
          <w:tab w:val="left" w:pos="5040"/>
          <w:tab w:val="left" w:pos="5740"/>
          <w:tab w:val="left" w:pos="6460"/>
          <w:tab w:val="left" w:pos="9620"/>
        </w:tabs>
        <w:autoSpaceDE w:val="0"/>
        <w:autoSpaceDN w:val="0"/>
        <w:adjustRightInd w:val="0"/>
        <w:spacing w:before="9" w:after="0"/>
        <w:ind w:left="180" w:firstLine="0"/>
        <w:rPr>
          <w:rFonts w:ascii="Times New Roman" w:hAnsi="Times New Roman"/>
          <w:color w:val="000000"/>
          <w:sz w:val="18"/>
          <w:szCs w:val="18"/>
        </w:rPr>
      </w:pPr>
      <w:r>
        <w:rPr>
          <w:rFonts w:ascii="Times New Roman" w:hAnsi="Times New Roman"/>
          <w:color w:val="191919"/>
          <w:sz w:val="18"/>
          <w:szCs w:val="18"/>
        </w:rPr>
        <w:t>CSCI</w:t>
      </w:r>
      <w:r>
        <w:rPr>
          <w:rFonts w:ascii="Times New Roman" w:hAnsi="Times New Roman"/>
          <w:color w:val="191919"/>
          <w:sz w:val="18"/>
          <w:szCs w:val="18"/>
        </w:rPr>
        <w:tab/>
        <w:t>1302</w:t>
      </w:r>
      <w:r>
        <w:rPr>
          <w:rFonts w:ascii="Times New Roman" w:hAnsi="Times New Roman"/>
          <w:color w:val="191919"/>
          <w:sz w:val="18"/>
          <w:szCs w:val="18"/>
        </w:rPr>
        <w:tab/>
        <w:t>Computer Science II</w:t>
      </w:r>
      <w:r>
        <w:rPr>
          <w:rFonts w:ascii="Times New Roman" w:hAnsi="Times New Roman"/>
          <w:color w:val="191919"/>
          <w:sz w:val="18"/>
          <w:szCs w:val="18"/>
        </w:rPr>
        <w:tab/>
        <w:t>4</w:t>
      </w:r>
      <w:r>
        <w:rPr>
          <w:rFonts w:ascii="Times New Roman" w:hAnsi="Times New Roman"/>
          <w:color w:val="191919"/>
          <w:sz w:val="18"/>
          <w:szCs w:val="18"/>
        </w:rPr>
        <w:tab/>
        <w:t>MATH 2411</w:t>
      </w:r>
      <w:r>
        <w:rPr>
          <w:rFonts w:ascii="Times New Roman" w:hAnsi="Times New Roman"/>
          <w:color w:val="191919"/>
          <w:sz w:val="18"/>
          <w:szCs w:val="18"/>
        </w:rPr>
        <w:tab/>
        <w:t>Basis Statistics</w:t>
      </w:r>
      <w:r>
        <w:rPr>
          <w:rFonts w:ascii="Times New Roman" w:hAnsi="Times New Roman"/>
          <w:color w:val="191919"/>
          <w:sz w:val="18"/>
          <w:szCs w:val="18"/>
        </w:rPr>
        <w:tab/>
        <w:t>3</w:t>
      </w:r>
    </w:p>
    <w:p w:rsidR="00175787" w:rsidRDefault="00175787" w:rsidP="00175787">
      <w:pPr>
        <w:widowControl w:val="0"/>
        <w:tabs>
          <w:tab w:val="left" w:pos="1060"/>
          <w:tab w:val="left" w:pos="2140"/>
          <w:tab w:val="left" w:pos="4680"/>
          <w:tab w:val="left" w:pos="5040"/>
          <w:tab w:val="left" w:pos="5740"/>
          <w:tab w:val="left" w:pos="6460"/>
          <w:tab w:val="left" w:pos="9620"/>
        </w:tabs>
        <w:autoSpaceDE w:val="0"/>
        <w:autoSpaceDN w:val="0"/>
        <w:adjustRightInd w:val="0"/>
        <w:spacing w:before="9" w:after="0"/>
        <w:ind w:left="180" w:firstLine="0"/>
        <w:rPr>
          <w:rFonts w:ascii="Times New Roman" w:hAnsi="Times New Roman"/>
          <w:color w:val="191919"/>
          <w:sz w:val="18"/>
          <w:szCs w:val="18"/>
        </w:rPr>
      </w:pPr>
      <w:r>
        <w:rPr>
          <w:rFonts w:ascii="Times New Roman" w:hAnsi="Times New Roman"/>
          <w:color w:val="191919"/>
          <w:sz w:val="18"/>
          <w:szCs w:val="18"/>
        </w:rPr>
        <w:t xml:space="preserve">MATH </w:t>
      </w:r>
      <w:r>
        <w:rPr>
          <w:rFonts w:ascii="Times New Roman" w:hAnsi="Times New Roman"/>
          <w:color w:val="191919"/>
          <w:sz w:val="18"/>
          <w:szCs w:val="18"/>
        </w:rPr>
        <w:tab/>
        <w:t>1211</w:t>
      </w:r>
      <w:r>
        <w:rPr>
          <w:rFonts w:ascii="Times New Roman" w:hAnsi="Times New Roman"/>
          <w:color w:val="191919"/>
          <w:sz w:val="18"/>
          <w:szCs w:val="18"/>
        </w:rPr>
        <w:tab/>
        <w:t>Calculus I</w:t>
      </w:r>
      <w:r>
        <w:rPr>
          <w:rFonts w:ascii="Times New Roman" w:hAnsi="Times New Roman"/>
          <w:color w:val="191919"/>
          <w:sz w:val="18"/>
          <w:szCs w:val="18"/>
        </w:rPr>
        <w:tab/>
        <w:t>4</w:t>
      </w:r>
      <w:r>
        <w:rPr>
          <w:rFonts w:ascii="Times New Roman" w:hAnsi="Times New Roman"/>
          <w:color w:val="191919"/>
          <w:sz w:val="18"/>
          <w:szCs w:val="18"/>
        </w:rPr>
        <w:tab/>
        <w:t>PHYS   2221</w:t>
      </w:r>
      <w:r>
        <w:rPr>
          <w:rFonts w:ascii="Times New Roman" w:hAnsi="Times New Roman"/>
          <w:color w:val="191919"/>
          <w:sz w:val="18"/>
          <w:szCs w:val="18"/>
        </w:rPr>
        <w:tab/>
        <w:t xml:space="preserve">Principles of </w:t>
      </w:r>
      <w:proofErr w:type="spellStart"/>
      <w:r>
        <w:rPr>
          <w:rFonts w:ascii="Times New Roman" w:hAnsi="Times New Roman"/>
          <w:color w:val="191919"/>
          <w:sz w:val="18"/>
          <w:szCs w:val="18"/>
        </w:rPr>
        <w:t>Physis</w:t>
      </w:r>
      <w:proofErr w:type="spellEnd"/>
      <w:r>
        <w:rPr>
          <w:rFonts w:ascii="Times New Roman" w:hAnsi="Times New Roman"/>
          <w:color w:val="191919"/>
          <w:sz w:val="18"/>
          <w:szCs w:val="18"/>
        </w:rPr>
        <w:t xml:space="preserve"> I</w:t>
      </w:r>
      <w:r>
        <w:rPr>
          <w:rFonts w:ascii="Times New Roman" w:hAnsi="Times New Roman"/>
          <w:color w:val="191919"/>
          <w:sz w:val="18"/>
          <w:szCs w:val="18"/>
        </w:rPr>
        <w:tab/>
        <w:t>4</w:t>
      </w:r>
    </w:p>
    <w:p w:rsidR="00175787" w:rsidRDefault="00175787" w:rsidP="00175787">
      <w:pPr>
        <w:widowControl w:val="0"/>
        <w:tabs>
          <w:tab w:val="left" w:pos="1060"/>
          <w:tab w:val="left" w:pos="2140"/>
          <w:tab w:val="left" w:pos="4680"/>
          <w:tab w:val="left" w:pos="5040"/>
          <w:tab w:val="left" w:pos="5740"/>
          <w:tab w:val="left" w:pos="6460"/>
          <w:tab w:val="left" w:pos="9620"/>
        </w:tabs>
        <w:autoSpaceDE w:val="0"/>
        <w:autoSpaceDN w:val="0"/>
        <w:adjustRightInd w:val="0"/>
        <w:spacing w:before="9" w:after="0"/>
        <w:ind w:left="180" w:firstLine="0"/>
        <w:rPr>
          <w:rFonts w:ascii="Times New Roman" w:hAnsi="Times New Roman"/>
          <w:color w:val="191919"/>
          <w:sz w:val="18"/>
          <w:szCs w:val="18"/>
        </w:rPr>
      </w:pPr>
      <w:r>
        <w:rPr>
          <w:rFonts w:ascii="Times New Roman" w:hAnsi="Times New Roman"/>
          <w:color w:val="191919"/>
          <w:sz w:val="18"/>
          <w:szCs w:val="18"/>
        </w:rPr>
        <w:t>HIST</w:t>
      </w:r>
      <w:r>
        <w:rPr>
          <w:rFonts w:ascii="Times New Roman" w:hAnsi="Times New Roman"/>
          <w:color w:val="191919"/>
          <w:sz w:val="18"/>
          <w:szCs w:val="18"/>
        </w:rPr>
        <w:tab/>
        <w:t>1002</w:t>
      </w:r>
      <w:r>
        <w:rPr>
          <w:rFonts w:ascii="Times New Roman" w:hAnsi="Times New Roman"/>
          <w:color w:val="191919"/>
          <w:sz w:val="18"/>
          <w:szCs w:val="18"/>
        </w:rPr>
        <w:tab/>
        <w:t>Intro to African Diaspora</w:t>
      </w:r>
      <w:r>
        <w:rPr>
          <w:rFonts w:ascii="Times New Roman" w:hAnsi="Times New Roman"/>
          <w:color w:val="191919"/>
          <w:sz w:val="18"/>
          <w:szCs w:val="18"/>
        </w:rPr>
        <w:tab/>
        <w:t>2</w:t>
      </w:r>
      <w:r>
        <w:rPr>
          <w:rFonts w:ascii="Times New Roman" w:hAnsi="Times New Roman"/>
          <w:color w:val="191919"/>
          <w:sz w:val="18"/>
          <w:szCs w:val="18"/>
        </w:rPr>
        <w:tab/>
        <w:t>CSCI   3122</w:t>
      </w:r>
      <w:r>
        <w:rPr>
          <w:rFonts w:ascii="Times New Roman" w:hAnsi="Times New Roman"/>
          <w:color w:val="191919"/>
          <w:sz w:val="18"/>
          <w:szCs w:val="18"/>
        </w:rPr>
        <w:tab/>
        <w:t xml:space="preserve">Data </w:t>
      </w:r>
      <w:proofErr w:type="spellStart"/>
      <w:r>
        <w:rPr>
          <w:rFonts w:ascii="Times New Roman" w:hAnsi="Times New Roman"/>
          <w:color w:val="191919"/>
          <w:sz w:val="18"/>
          <w:szCs w:val="18"/>
        </w:rPr>
        <w:t>Structurs</w:t>
      </w:r>
      <w:proofErr w:type="spellEnd"/>
      <w:r>
        <w:rPr>
          <w:rFonts w:ascii="Times New Roman" w:hAnsi="Times New Roman"/>
          <w:color w:val="191919"/>
          <w:sz w:val="18"/>
          <w:szCs w:val="18"/>
        </w:rPr>
        <w:tab/>
        <w:t>3</w:t>
      </w:r>
    </w:p>
    <w:p w:rsidR="00175787" w:rsidRDefault="00175787" w:rsidP="00175787">
      <w:pPr>
        <w:widowControl w:val="0"/>
        <w:tabs>
          <w:tab w:val="left" w:pos="1060"/>
          <w:tab w:val="left" w:pos="2140"/>
          <w:tab w:val="left" w:pos="4680"/>
          <w:tab w:val="left" w:pos="5040"/>
          <w:tab w:val="left" w:pos="5740"/>
          <w:tab w:val="left" w:pos="6460"/>
          <w:tab w:val="left" w:pos="9620"/>
        </w:tabs>
        <w:autoSpaceDE w:val="0"/>
        <w:autoSpaceDN w:val="0"/>
        <w:adjustRightInd w:val="0"/>
        <w:spacing w:before="9" w:after="0"/>
        <w:ind w:left="180" w:firstLine="0"/>
        <w:rPr>
          <w:rFonts w:ascii="Times New Roman" w:hAnsi="Times New Roman"/>
          <w:color w:val="191919"/>
          <w:sz w:val="18"/>
          <w:szCs w:val="18"/>
        </w:rPr>
      </w:pPr>
      <w:r>
        <w:rPr>
          <w:rFonts w:ascii="Times New Roman" w:hAnsi="Times New Roman"/>
          <w:color w:val="191919"/>
          <w:sz w:val="18"/>
          <w:szCs w:val="18"/>
        </w:rPr>
        <w:t>PEDH</w:t>
      </w:r>
      <w:r>
        <w:rPr>
          <w:rFonts w:ascii="Times New Roman" w:hAnsi="Times New Roman"/>
          <w:color w:val="191919"/>
          <w:sz w:val="18"/>
          <w:szCs w:val="18"/>
        </w:rPr>
        <w:tab/>
      </w:r>
      <w:r>
        <w:rPr>
          <w:rFonts w:ascii="Times New Roman" w:hAnsi="Times New Roman"/>
          <w:color w:val="191919"/>
          <w:sz w:val="18"/>
          <w:szCs w:val="18"/>
        </w:rPr>
        <w:tab/>
        <w:t>1</w:t>
      </w:r>
      <w:r>
        <w:rPr>
          <w:rFonts w:ascii="Times New Roman" w:hAnsi="Times New Roman"/>
          <w:color w:val="191919"/>
          <w:sz w:val="18"/>
          <w:szCs w:val="18"/>
        </w:rPr>
        <w:tab/>
        <w:t>MATH    2212</w:t>
      </w:r>
      <w:r>
        <w:rPr>
          <w:rFonts w:ascii="Times New Roman" w:hAnsi="Times New Roman"/>
          <w:color w:val="191919"/>
          <w:sz w:val="18"/>
          <w:szCs w:val="18"/>
        </w:rPr>
        <w:tab/>
        <w:t>Calculus II</w:t>
      </w:r>
      <w:r>
        <w:rPr>
          <w:rFonts w:ascii="Times New Roman" w:hAnsi="Times New Roman"/>
          <w:color w:val="191919"/>
          <w:sz w:val="18"/>
          <w:szCs w:val="18"/>
        </w:rPr>
        <w:tab/>
        <w:t>4</w:t>
      </w:r>
    </w:p>
    <w:p w:rsidR="00175787" w:rsidRDefault="00175787" w:rsidP="00175787">
      <w:pPr>
        <w:widowControl w:val="0"/>
        <w:tabs>
          <w:tab w:val="left" w:pos="4680"/>
          <w:tab w:val="left" w:pos="9540"/>
        </w:tabs>
        <w:autoSpaceDE w:val="0"/>
        <w:autoSpaceDN w:val="0"/>
        <w:adjustRightInd w:val="0"/>
        <w:spacing w:before="6" w:after="0"/>
        <w:ind w:left="180" w:firstLine="0"/>
        <w:rPr>
          <w:rFonts w:ascii="Times New Roman" w:hAnsi="Times New Roman"/>
          <w:b/>
          <w:bCs/>
          <w:color w:val="191919"/>
          <w:spacing w:val="-17"/>
          <w:sz w:val="18"/>
          <w:szCs w:val="18"/>
        </w:rPr>
      </w:pPr>
    </w:p>
    <w:p w:rsidR="00175787" w:rsidRDefault="00175787" w:rsidP="00175787">
      <w:pPr>
        <w:widowControl w:val="0"/>
        <w:tabs>
          <w:tab w:val="left" w:pos="4680"/>
          <w:tab w:val="left" w:pos="9540"/>
        </w:tabs>
        <w:autoSpaceDE w:val="0"/>
        <w:autoSpaceDN w:val="0"/>
        <w:adjustRightInd w:val="0"/>
        <w:spacing w:before="6" w:after="0"/>
        <w:ind w:left="180" w:firstLine="0"/>
        <w:rPr>
          <w:rFonts w:ascii="Times New Roman" w:hAnsi="Times New Roman"/>
          <w:color w:val="000000"/>
          <w:sz w:val="18"/>
          <w:szCs w:val="18"/>
        </w:rPr>
      </w:pPr>
      <w:r>
        <w:rPr>
          <w:rFonts w:ascii="Times New Roman" w:hAnsi="Times New Roman"/>
          <w:b/>
          <w:bCs/>
          <w:color w:val="191919"/>
          <w:spacing w:val="-17"/>
          <w:sz w:val="18"/>
          <w:szCs w:val="18"/>
        </w:rPr>
        <w:t>T</w:t>
      </w:r>
      <w:r>
        <w:rPr>
          <w:rFonts w:ascii="Times New Roman" w:hAnsi="Times New Roman"/>
          <w:b/>
          <w:bCs/>
          <w:color w:val="191919"/>
          <w:sz w:val="18"/>
          <w:szCs w:val="18"/>
        </w:rPr>
        <w:t>otal</w:t>
      </w:r>
      <w:r>
        <w:rPr>
          <w:rFonts w:ascii="Times New Roman" w:hAnsi="Times New Roman"/>
          <w:b/>
          <w:bCs/>
          <w:color w:val="191919"/>
          <w:sz w:val="18"/>
          <w:szCs w:val="18"/>
        </w:rPr>
        <w:tab/>
        <w:t>14</w:t>
      </w:r>
      <w:r>
        <w:rPr>
          <w:rFonts w:ascii="Times New Roman" w:hAnsi="Times New Roman"/>
          <w:b/>
          <w:bCs/>
          <w:color w:val="191919"/>
          <w:sz w:val="18"/>
          <w:szCs w:val="18"/>
        </w:rPr>
        <w:tab/>
        <w:t>17</w:t>
      </w:r>
    </w:p>
    <w:p w:rsidR="007D77D2" w:rsidRDefault="007D77D2"/>
    <w:p w:rsidR="00175787" w:rsidRDefault="00175787" w:rsidP="00175787">
      <w:pPr>
        <w:widowControl w:val="0"/>
        <w:autoSpaceDE w:val="0"/>
        <w:autoSpaceDN w:val="0"/>
        <w:adjustRightInd w:val="0"/>
        <w:spacing w:before="30" w:after="0"/>
        <w:ind w:left="140" w:firstLine="40"/>
        <w:rPr>
          <w:rFonts w:ascii="Times New Roman" w:hAnsi="Times New Roman"/>
          <w:color w:val="000000"/>
          <w:sz w:val="18"/>
          <w:szCs w:val="18"/>
        </w:rPr>
      </w:pPr>
      <w:r>
        <w:rPr>
          <w:rFonts w:ascii="Times New Roman" w:hAnsi="Times New Roman"/>
          <w:b/>
          <w:bCs/>
          <w:color w:val="191919"/>
          <w:sz w:val="18"/>
          <w:szCs w:val="18"/>
        </w:rPr>
        <w:t>Junior</w:t>
      </w:r>
      <w:r>
        <w:rPr>
          <w:rFonts w:ascii="Times New Roman" w:hAnsi="Times New Roman"/>
          <w:b/>
          <w:bCs/>
          <w:color w:val="191919"/>
          <w:spacing w:val="-10"/>
          <w:sz w:val="18"/>
          <w:szCs w:val="18"/>
        </w:rPr>
        <w:t xml:space="preserve"> </w:t>
      </w:r>
      <w:r>
        <w:rPr>
          <w:rFonts w:ascii="Times New Roman" w:hAnsi="Times New Roman"/>
          <w:b/>
          <w:bCs/>
          <w:color w:val="191919"/>
          <w:spacing w:val="-20"/>
          <w:sz w:val="18"/>
          <w:szCs w:val="18"/>
        </w:rPr>
        <w:t>Y</w:t>
      </w:r>
      <w:r>
        <w:rPr>
          <w:rFonts w:ascii="Times New Roman" w:hAnsi="Times New Roman"/>
          <w:b/>
          <w:bCs/>
          <w:color w:val="191919"/>
          <w:sz w:val="18"/>
          <w:szCs w:val="18"/>
        </w:rPr>
        <w:t>ear</w:t>
      </w:r>
    </w:p>
    <w:p w:rsidR="00175787" w:rsidRDefault="00175787" w:rsidP="00175787">
      <w:pPr>
        <w:widowControl w:val="0"/>
        <w:tabs>
          <w:tab w:val="left" w:pos="5180"/>
        </w:tabs>
        <w:autoSpaceDE w:val="0"/>
        <w:autoSpaceDN w:val="0"/>
        <w:adjustRightInd w:val="0"/>
        <w:spacing w:before="9" w:after="0"/>
        <w:ind w:left="140" w:firstLine="40"/>
        <w:rPr>
          <w:rFonts w:ascii="Times New Roman" w:hAnsi="Times New Roman"/>
          <w:color w:val="000000"/>
          <w:sz w:val="18"/>
          <w:szCs w:val="18"/>
        </w:rPr>
      </w:pPr>
      <w:r>
        <w:rPr>
          <w:rFonts w:ascii="Times New Roman" w:hAnsi="Times New Roman"/>
          <w:b/>
          <w:bCs/>
          <w:color w:val="191919"/>
          <w:sz w:val="18"/>
          <w:szCs w:val="18"/>
        </w:rPr>
        <w:t>Fall</w:t>
      </w:r>
      <w:r>
        <w:rPr>
          <w:rFonts w:ascii="Times New Roman" w:hAnsi="Times New Roman"/>
          <w:b/>
          <w:bCs/>
          <w:color w:val="191919"/>
          <w:sz w:val="18"/>
          <w:szCs w:val="18"/>
        </w:rPr>
        <w:tab/>
      </w:r>
      <w:proofErr w:type="gramStart"/>
      <w:r>
        <w:rPr>
          <w:rFonts w:ascii="Times New Roman" w:hAnsi="Times New Roman"/>
          <w:b/>
          <w:bCs/>
          <w:color w:val="191919"/>
          <w:sz w:val="18"/>
          <w:szCs w:val="18"/>
        </w:rPr>
        <w:t>Spring</w:t>
      </w:r>
      <w:proofErr w:type="gramEnd"/>
    </w:p>
    <w:p w:rsidR="00175787" w:rsidRDefault="00175787" w:rsidP="00175787">
      <w:pPr>
        <w:widowControl w:val="0"/>
        <w:tabs>
          <w:tab w:val="left" w:pos="1200"/>
          <w:tab w:val="left" w:pos="2280"/>
          <w:tab w:val="left" w:pos="4820"/>
          <w:tab w:val="left" w:pos="5180"/>
          <w:tab w:val="left" w:pos="5900"/>
          <w:tab w:val="left" w:pos="6620"/>
          <w:tab w:val="left" w:pos="9760"/>
        </w:tabs>
        <w:autoSpaceDE w:val="0"/>
        <w:autoSpaceDN w:val="0"/>
        <w:adjustRightInd w:val="0"/>
        <w:spacing w:before="12" w:after="0"/>
        <w:ind w:left="140" w:firstLine="40"/>
        <w:rPr>
          <w:rFonts w:ascii="Times New Roman" w:hAnsi="Times New Roman"/>
          <w:color w:val="000000"/>
          <w:sz w:val="18"/>
          <w:szCs w:val="18"/>
        </w:rPr>
      </w:pPr>
      <w:r>
        <w:rPr>
          <w:rFonts w:ascii="Times New Roman" w:hAnsi="Times New Roman"/>
          <w:color w:val="191919"/>
          <w:sz w:val="18"/>
          <w:szCs w:val="18"/>
        </w:rPr>
        <w:t>PHYS</w:t>
      </w:r>
      <w:r>
        <w:rPr>
          <w:rFonts w:ascii="Times New Roman" w:hAnsi="Times New Roman"/>
          <w:color w:val="191919"/>
          <w:sz w:val="18"/>
          <w:szCs w:val="18"/>
        </w:rPr>
        <w:tab/>
        <w:t>2222</w:t>
      </w:r>
      <w:r>
        <w:rPr>
          <w:rFonts w:ascii="Times New Roman" w:hAnsi="Times New Roman"/>
          <w:color w:val="191919"/>
          <w:sz w:val="18"/>
          <w:szCs w:val="18"/>
        </w:rPr>
        <w:tab/>
        <w:t>Principles of Physics</w:t>
      </w:r>
      <w:r>
        <w:rPr>
          <w:rFonts w:ascii="Times New Roman" w:hAnsi="Times New Roman"/>
          <w:color w:val="191919"/>
          <w:sz w:val="18"/>
          <w:szCs w:val="18"/>
        </w:rPr>
        <w:tab/>
        <w:t>4</w:t>
      </w:r>
      <w:r>
        <w:rPr>
          <w:rFonts w:ascii="Times New Roman" w:hAnsi="Times New Roman"/>
          <w:color w:val="191919"/>
          <w:sz w:val="18"/>
          <w:szCs w:val="18"/>
        </w:rPr>
        <w:tab/>
        <w:t>HIST</w:t>
      </w:r>
      <w:r>
        <w:rPr>
          <w:rFonts w:ascii="Times New Roman" w:hAnsi="Times New Roman"/>
          <w:color w:val="191919"/>
          <w:sz w:val="18"/>
          <w:szCs w:val="18"/>
        </w:rPr>
        <w:tab/>
        <w:t>1112</w:t>
      </w:r>
      <w:r>
        <w:rPr>
          <w:rFonts w:ascii="Times New Roman" w:hAnsi="Times New Roman"/>
          <w:color w:val="191919"/>
          <w:sz w:val="18"/>
          <w:szCs w:val="18"/>
        </w:rPr>
        <w:tab/>
        <w:t>World History II</w:t>
      </w:r>
      <w:r>
        <w:rPr>
          <w:rFonts w:ascii="Times New Roman" w:hAnsi="Times New Roman"/>
          <w:color w:val="191919"/>
          <w:sz w:val="18"/>
          <w:szCs w:val="18"/>
        </w:rPr>
        <w:tab/>
        <w:t>3</w:t>
      </w:r>
    </w:p>
    <w:p w:rsidR="00175787" w:rsidRDefault="00175787" w:rsidP="00175787">
      <w:pPr>
        <w:widowControl w:val="0"/>
        <w:tabs>
          <w:tab w:val="left" w:pos="1200"/>
          <w:tab w:val="left" w:pos="2280"/>
          <w:tab w:val="left" w:pos="4820"/>
          <w:tab w:val="left" w:pos="5180"/>
          <w:tab w:val="left" w:pos="5880"/>
          <w:tab w:val="left" w:pos="6600"/>
          <w:tab w:val="left" w:pos="9760"/>
        </w:tabs>
        <w:autoSpaceDE w:val="0"/>
        <w:autoSpaceDN w:val="0"/>
        <w:adjustRightInd w:val="0"/>
        <w:spacing w:before="9" w:after="0"/>
        <w:ind w:left="140" w:firstLine="40"/>
        <w:rPr>
          <w:rFonts w:ascii="Times New Roman" w:hAnsi="Times New Roman"/>
          <w:color w:val="000000"/>
          <w:sz w:val="18"/>
          <w:szCs w:val="18"/>
        </w:rPr>
      </w:pPr>
      <w:r>
        <w:rPr>
          <w:rFonts w:ascii="Times New Roman" w:hAnsi="Times New Roman"/>
          <w:color w:val="191919"/>
          <w:sz w:val="18"/>
          <w:szCs w:val="18"/>
        </w:rPr>
        <w:t>CSCI</w:t>
      </w:r>
      <w:r>
        <w:rPr>
          <w:rFonts w:ascii="Times New Roman" w:hAnsi="Times New Roman"/>
          <w:color w:val="191919"/>
          <w:sz w:val="18"/>
          <w:szCs w:val="18"/>
        </w:rPr>
        <w:tab/>
        <w:t>32</w:t>
      </w:r>
      <w:r>
        <w:rPr>
          <w:rFonts w:ascii="Times New Roman" w:hAnsi="Times New Roman"/>
          <w:color w:val="191919"/>
          <w:spacing w:val="-7"/>
          <w:sz w:val="18"/>
          <w:szCs w:val="18"/>
        </w:rPr>
        <w:t>1</w:t>
      </w:r>
      <w:r>
        <w:rPr>
          <w:rFonts w:ascii="Times New Roman" w:hAnsi="Times New Roman"/>
          <w:color w:val="191919"/>
          <w:sz w:val="18"/>
          <w:szCs w:val="18"/>
        </w:rPr>
        <w:t>1</w:t>
      </w:r>
      <w:r>
        <w:rPr>
          <w:rFonts w:ascii="Times New Roman" w:hAnsi="Times New Roman"/>
          <w:color w:val="191919"/>
          <w:sz w:val="18"/>
          <w:szCs w:val="18"/>
        </w:rPr>
        <w:tab/>
        <w:t>Comp. O</w:t>
      </w:r>
      <w:r>
        <w:rPr>
          <w:rFonts w:ascii="Times New Roman" w:hAnsi="Times New Roman"/>
          <w:color w:val="191919"/>
          <w:spacing w:val="-3"/>
          <w:sz w:val="18"/>
          <w:szCs w:val="18"/>
        </w:rPr>
        <w:t>r</w:t>
      </w:r>
      <w:r>
        <w:rPr>
          <w:rFonts w:ascii="Times New Roman" w:hAnsi="Times New Roman"/>
          <w:color w:val="191919"/>
          <w:sz w:val="18"/>
          <w:szCs w:val="18"/>
        </w:rPr>
        <w:t>g. &amp;</w:t>
      </w:r>
      <w:r>
        <w:rPr>
          <w:rFonts w:ascii="Times New Roman" w:hAnsi="Times New Roman"/>
          <w:color w:val="191919"/>
          <w:spacing w:val="-10"/>
          <w:sz w:val="18"/>
          <w:szCs w:val="18"/>
        </w:rPr>
        <w:t xml:space="preserve"> </w:t>
      </w:r>
      <w:r>
        <w:rPr>
          <w:rFonts w:ascii="Times New Roman" w:hAnsi="Times New Roman"/>
          <w:color w:val="191919"/>
          <w:sz w:val="18"/>
          <w:szCs w:val="18"/>
        </w:rPr>
        <w:t>Arch. 1</w:t>
      </w:r>
      <w:r>
        <w:rPr>
          <w:rFonts w:ascii="Times New Roman" w:hAnsi="Times New Roman"/>
          <w:color w:val="191919"/>
          <w:sz w:val="18"/>
          <w:szCs w:val="18"/>
        </w:rPr>
        <w:tab/>
        <w:t>3</w:t>
      </w:r>
      <w:r>
        <w:rPr>
          <w:rFonts w:ascii="Times New Roman" w:hAnsi="Times New Roman"/>
          <w:color w:val="191919"/>
          <w:sz w:val="18"/>
          <w:szCs w:val="18"/>
        </w:rPr>
        <w:tab/>
        <w:t xml:space="preserve">CSCI </w:t>
      </w:r>
      <w:r>
        <w:rPr>
          <w:rFonts w:ascii="Times New Roman" w:hAnsi="Times New Roman"/>
          <w:color w:val="191919"/>
          <w:sz w:val="18"/>
          <w:szCs w:val="18"/>
        </w:rPr>
        <w:tab/>
        <w:t>4311</w:t>
      </w:r>
      <w:r>
        <w:rPr>
          <w:rFonts w:ascii="Times New Roman" w:hAnsi="Times New Roman"/>
          <w:color w:val="191919"/>
          <w:sz w:val="18"/>
          <w:szCs w:val="18"/>
        </w:rPr>
        <w:tab/>
        <w:t>Computer Graphics</w:t>
      </w:r>
      <w:r>
        <w:rPr>
          <w:rFonts w:ascii="Times New Roman" w:hAnsi="Times New Roman"/>
          <w:color w:val="191919"/>
          <w:sz w:val="18"/>
          <w:szCs w:val="18"/>
        </w:rPr>
        <w:tab/>
        <w:t>3</w:t>
      </w:r>
    </w:p>
    <w:p w:rsidR="00175787" w:rsidRDefault="00175787" w:rsidP="00175787">
      <w:pPr>
        <w:widowControl w:val="0"/>
        <w:tabs>
          <w:tab w:val="left" w:pos="1200"/>
          <w:tab w:val="left" w:pos="2280"/>
          <w:tab w:val="left" w:pos="4800"/>
          <w:tab w:val="left" w:pos="5160"/>
          <w:tab w:val="left" w:pos="5880"/>
          <w:tab w:val="left" w:pos="6600"/>
          <w:tab w:val="left" w:pos="9760"/>
        </w:tabs>
        <w:autoSpaceDE w:val="0"/>
        <w:autoSpaceDN w:val="0"/>
        <w:adjustRightInd w:val="0"/>
        <w:spacing w:before="9" w:after="0"/>
        <w:ind w:left="140" w:firstLine="40"/>
        <w:rPr>
          <w:rFonts w:ascii="Times New Roman" w:hAnsi="Times New Roman"/>
          <w:color w:val="000000"/>
          <w:sz w:val="18"/>
          <w:szCs w:val="18"/>
        </w:rPr>
      </w:pPr>
      <w:r>
        <w:rPr>
          <w:rFonts w:ascii="Times New Roman" w:hAnsi="Times New Roman"/>
          <w:color w:val="191919"/>
          <w:sz w:val="18"/>
          <w:szCs w:val="18"/>
        </w:rPr>
        <w:t>CSCI</w:t>
      </w:r>
      <w:r>
        <w:rPr>
          <w:rFonts w:ascii="Times New Roman" w:hAnsi="Times New Roman"/>
          <w:color w:val="191919"/>
          <w:sz w:val="18"/>
          <w:szCs w:val="18"/>
        </w:rPr>
        <w:tab/>
        <w:t>3</w:t>
      </w:r>
      <w:r>
        <w:rPr>
          <w:rFonts w:ascii="Times New Roman" w:hAnsi="Times New Roman"/>
          <w:color w:val="191919"/>
          <w:spacing w:val="-7"/>
          <w:sz w:val="18"/>
          <w:szCs w:val="18"/>
        </w:rPr>
        <w:t>11</w:t>
      </w:r>
      <w:r>
        <w:rPr>
          <w:rFonts w:ascii="Times New Roman" w:hAnsi="Times New Roman"/>
          <w:color w:val="191919"/>
          <w:sz w:val="18"/>
          <w:szCs w:val="18"/>
        </w:rPr>
        <w:t>1</w:t>
      </w:r>
      <w:r>
        <w:rPr>
          <w:rFonts w:ascii="Times New Roman" w:hAnsi="Times New Roman"/>
          <w:color w:val="191919"/>
          <w:sz w:val="18"/>
          <w:szCs w:val="18"/>
        </w:rPr>
        <w:tab/>
        <w:t>Discrete Structures</w:t>
      </w:r>
      <w:r>
        <w:rPr>
          <w:rFonts w:ascii="Times New Roman" w:hAnsi="Times New Roman"/>
          <w:color w:val="191919"/>
          <w:sz w:val="18"/>
          <w:szCs w:val="18"/>
        </w:rPr>
        <w:tab/>
        <w:t>3</w:t>
      </w:r>
      <w:r>
        <w:rPr>
          <w:rFonts w:ascii="Times New Roman" w:hAnsi="Times New Roman"/>
          <w:color w:val="191919"/>
          <w:sz w:val="18"/>
          <w:szCs w:val="18"/>
        </w:rPr>
        <w:tab/>
        <w:t xml:space="preserve">CSCI </w:t>
      </w:r>
      <w:r>
        <w:rPr>
          <w:rFonts w:ascii="Times New Roman" w:hAnsi="Times New Roman"/>
          <w:color w:val="191919"/>
          <w:sz w:val="18"/>
          <w:szCs w:val="18"/>
        </w:rPr>
        <w:tab/>
        <w:t>4211</w:t>
      </w:r>
      <w:r>
        <w:rPr>
          <w:rFonts w:ascii="Times New Roman" w:hAnsi="Times New Roman"/>
          <w:color w:val="191919"/>
          <w:sz w:val="18"/>
          <w:szCs w:val="18"/>
        </w:rPr>
        <w:tab/>
        <w:t xml:space="preserve">System </w:t>
      </w:r>
      <w:proofErr w:type="spellStart"/>
      <w:r>
        <w:rPr>
          <w:rFonts w:ascii="Times New Roman" w:hAnsi="Times New Roman"/>
          <w:color w:val="191919"/>
          <w:sz w:val="18"/>
          <w:szCs w:val="18"/>
        </w:rPr>
        <w:t>Analsis</w:t>
      </w:r>
      <w:proofErr w:type="spellEnd"/>
      <w:r>
        <w:rPr>
          <w:rFonts w:ascii="Times New Roman" w:hAnsi="Times New Roman"/>
          <w:color w:val="191919"/>
          <w:sz w:val="18"/>
          <w:szCs w:val="18"/>
        </w:rPr>
        <w:t xml:space="preserve"> I</w:t>
      </w:r>
      <w:r>
        <w:rPr>
          <w:rFonts w:ascii="Times New Roman" w:hAnsi="Times New Roman"/>
          <w:color w:val="191919"/>
          <w:sz w:val="18"/>
          <w:szCs w:val="18"/>
        </w:rPr>
        <w:tab/>
        <w:t>3</w:t>
      </w:r>
    </w:p>
    <w:p w:rsidR="00175787" w:rsidRDefault="00175787" w:rsidP="00175787">
      <w:pPr>
        <w:widowControl w:val="0"/>
        <w:tabs>
          <w:tab w:val="left" w:pos="1200"/>
          <w:tab w:val="left" w:pos="2280"/>
          <w:tab w:val="left" w:pos="4820"/>
          <w:tab w:val="left" w:pos="5180"/>
          <w:tab w:val="left" w:pos="5900"/>
          <w:tab w:val="left" w:pos="6620"/>
          <w:tab w:val="left" w:pos="9760"/>
        </w:tabs>
        <w:autoSpaceDE w:val="0"/>
        <w:autoSpaceDN w:val="0"/>
        <w:adjustRightInd w:val="0"/>
        <w:spacing w:before="9" w:after="0"/>
        <w:ind w:left="140" w:firstLine="40"/>
        <w:rPr>
          <w:rFonts w:ascii="Times New Roman" w:hAnsi="Times New Roman"/>
          <w:color w:val="000000"/>
          <w:sz w:val="18"/>
          <w:szCs w:val="18"/>
        </w:rPr>
      </w:pPr>
      <w:r>
        <w:rPr>
          <w:rFonts w:ascii="Times New Roman" w:hAnsi="Times New Roman"/>
          <w:color w:val="191919"/>
          <w:sz w:val="18"/>
          <w:szCs w:val="18"/>
        </w:rPr>
        <w:t>M</w:t>
      </w:r>
      <w:r>
        <w:rPr>
          <w:rFonts w:ascii="Times New Roman" w:hAnsi="Times New Roman"/>
          <w:color w:val="191919"/>
          <w:spacing w:val="-20"/>
          <w:sz w:val="18"/>
          <w:szCs w:val="18"/>
        </w:rPr>
        <w:t>A</w:t>
      </w:r>
      <w:r>
        <w:rPr>
          <w:rFonts w:ascii="Times New Roman" w:hAnsi="Times New Roman"/>
          <w:color w:val="191919"/>
          <w:sz w:val="18"/>
          <w:szCs w:val="18"/>
        </w:rPr>
        <w:t>TH</w:t>
      </w:r>
      <w:r>
        <w:rPr>
          <w:rFonts w:ascii="Times New Roman" w:hAnsi="Times New Roman"/>
          <w:color w:val="191919"/>
          <w:sz w:val="18"/>
          <w:szCs w:val="18"/>
        </w:rPr>
        <w:tab/>
        <w:t>32</w:t>
      </w:r>
      <w:r>
        <w:rPr>
          <w:rFonts w:ascii="Times New Roman" w:hAnsi="Times New Roman"/>
          <w:color w:val="191919"/>
          <w:spacing w:val="-7"/>
          <w:sz w:val="18"/>
          <w:szCs w:val="18"/>
        </w:rPr>
        <w:t>1</w:t>
      </w:r>
      <w:r>
        <w:rPr>
          <w:rFonts w:ascii="Times New Roman" w:hAnsi="Times New Roman"/>
          <w:color w:val="191919"/>
          <w:sz w:val="18"/>
          <w:szCs w:val="18"/>
        </w:rPr>
        <w:t>1</w:t>
      </w:r>
      <w:r>
        <w:rPr>
          <w:rFonts w:ascii="Times New Roman" w:hAnsi="Times New Roman"/>
          <w:color w:val="191919"/>
          <w:sz w:val="18"/>
          <w:szCs w:val="18"/>
        </w:rPr>
        <w:tab/>
        <w:t>Di</w:t>
      </w:r>
      <w:r>
        <w:rPr>
          <w:rFonts w:ascii="Times New Roman" w:hAnsi="Times New Roman"/>
          <w:color w:val="191919"/>
          <w:spacing w:val="-3"/>
          <w:sz w:val="18"/>
          <w:szCs w:val="18"/>
        </w:rPr>
        <w:t>f</w:t>
      </w:r>
      <w:r>
        <w:rPr>
          <w:rFonts w:ascii="Times New Roman" w:hAnsi="Times New Roman"/>
          <w:color w:val="191919"/>
          <w:sz w:val="18"/>
          <w:szCs w:val="18"/>
        </w:rPr>
        <w:t>ferential Equations</w:t>
      </w:r>
      <w:r>
        <w:rPr>
          <w:rFonts w:ascii="Times New Roman" w:hAnsi="Times New Roman"/>
          <w:color w:val="191919"/>
          <w:sz w:val="18"/>
          <w:szCs w:val="18"/>
        </w:rPr>
        <w:tab/>
        <w:t>3</w:t>
      </w:r>
      <w:r w:rsidRPr="00175787">
        <w:rPr>
          <w:rFonts w:ascii="Times New Roman" w:hAnsi="Times New Roman"/>
          <w:color w:val="191919"/>
          <w:sz w:val="18"/>
          <w:szCs w:val="18"/>
        </w:rPr>
        <w:t xml:space="preserve"> </w:t>
      </w:r>
      <w:r>
        <w:rPr>
          <w:rFonts w:ascii="Times New Roman" w:hAnsi="Times New Roman"/>
          <w:color w:val="191919"/>
          <w:sz w:val="18"/>
          <w:szCs w:val="18"/>
        </w:rPr>
        <w:tab/>
        <w:t>CSCI</w:t>
      </w:r>
      <w:r>
        <w:rPr>
          <w:rFonts w:ascii="Times New Roman" w:hAnsi="Times New Roman"/>
          <w:color w:val="191919"/>
          <w:sz w:val="18"/>
          <w:szCs w:val="18"/>
        </w:rPr>
        <w:tab/>
        <w:t>3212</w:t>
      </w:r>
      <w:r>
        <w:rPr>
          <w:rFonts w:ascii="Times New Roman" w:hAnsi="Times New Roman"/>
          <w:color w:val="191919"/>
          <w:sz w:val="18"/>
          <w:szCs w:val="18"/>
        </w:rPr>
        <w:tab/>
        <w:t>Comp. O</w:t>
      </w:r>
      <w:r>
        <w:rPr>
          <w:rFonts w:ascii="Times New Roman" w:hAnsi="Times New Roman"/>
          <w:color w:val="191919"/>
          <w:spacing w:val="-3"/>
          <w:sz w:val="18"/>
          <w:szCs w:val="18"/>
        </w:rPr>
        <w:t>r</w:t>
      </w:r>
      <w:r>
        <w:rPr>
          <w:rFonts w:ascii="Times New Roman" w:hAnsi="Times New Roman"/>
          <w:color w:val="191919"/>
          <w:sz w:val="18"/>
          <w:szCs w:val="18"/>
        </w:rPr>
        <w:t>g. &amp;</w:t>
      </w:r>
      <w:r>
        <w:rPr>
          <w:rFonts w:ascii="Times New Roman" w:hAnsi="Times New Roman"/>
          <w:color w:val="191919"/>
          <w:spacing w:val="-10"/>
          <w:sz w:val="18"/>
          <w:szCs w:val="18"/>
        </w:rPr>
        <w:t xml:space="preserve"> </w:t>
      </w:r>
      <w:r>
        <w:rPr>
          <w:rFonts w:ascii="Times New Roman" w:hAnsi="Times New Roman"/>
          <w:color w:val="191919"/>
          <w:sz w:val="18"/>
          <w:szCs w:val="18"/>
        </w:rPr>
        <w:t xml:space="preserve">Arch </w:t>
      </w:r>
      <w:r>
        <w:rPr>
          <w:rFonts w:ascii="Times New Roman" w:hAnsi="Times New Roman"/>
          <w:color w:val="191919"/>
          <w:spacing w:val="-7"/>
          <w:sz w:val="18"/>
          <w:szCs w:val="18"/>
        </w:rPr>
        <w:t>1</w:t>
      </w:r>
      <w:r>
        <w:rPr>
          <w:rFonts w:ascii="Times New Roman" w:hAnsi="Times New Roman"/>
          <w:color w:val="191919"/>
          <w:sz w:val="18"/>
          <w:szCs w:val="18"/>
        </w:rPr>
        <w:t>1</w:t>
      </w:r>
      <w:r>
        <w:rPr>
          <w:rFonts w:ascii="Times New Roman" w:hAnsi="Times New Roman"/>
          <w:color w:val="191919"/>
          <w:sz w:val="18"/>
          <w:szCs w:val="18"/>
        </w:rPr>
        <w:tab/>
        <w:t>3</w:t>
      </w:r>
    </w:p>
    <w:p w:rsidR="00175787" w:rsidRDefault="00175787" w:rsidP="00175787">
      <w:pPr>
        <w:widowControl w:val="0"/>
        <w:tabs>
          <w:tab w:val="left" w:pos="1200"/>
          <w:tab w:val="left" w:pos="2280"/>
          <w:tab w:val="left" w:pos="4820"/>
          <w:tab w:val="left" w:pos="5180"/>
          <w:tab w:val="left" w:pos="5880"/>
          <w:tab w:val="left" w:pos="6600"/>
          <w:tab w:val="left" w:pos="9760"/>
        </w:tabs>
        <w:autoSpaceDE w:val="0"/>
        <w:autoSpaceDN w:val="0"/>
        <w:adjustRightInd w:val="0"/>
        <w:spacing w:before="9" w:after="0"/>
        <w:ind w:left="140" w:firstLine="40"/>
        <w:rPr>
          <w:rFonts w:ascii="Times New Roman" w:hAnsi="Times New Roman"/>
          <w:color w:val="000000"/>
          <w:sz w:val="18"/>
          <w:szCs w:val="18"/>
        </w:rPr>
      </w:pPr>
      <w:r>
        <w:rPr>
          <w:rFonts w:ascii="Times New Roman" w:hAnsi="Times New Roman"/>
          <w:color w:val="191919"/>
          <w:sz w:val="18"/>
          <w:szCs w:val="18"/>
        </w:rPr>
        <w:t>MATH</w:t>
      </w:r>
      <w:r>
        <w:rPr>
          <w:rFonts w:ascii="Times New Roman" w:hAnsi="Times New Roman"/>
          <w:color w:val="191919"/>
          <w:sz w:val="18"/>
          <w:szCs w:val="18"/>
        </w:rPr>
        <w:tab/>
        <w:t>2213</w:t>
      </w:r>
      <w:r>
        <w:rPr>
          <w:rFonts w:ascii="Times New Roman" w:hAnsi="Times New Roman"/>
          <w:color w:val="191919"/>
          <w:sz w:val="18"/>
          <w:szCs w:val="18"/>
        </w:rPr>
        <w:tab/>
        <w:t>Calculus III</w:t>
      </w:r>
      <w:r>
        <w:rPr>
          <w:rFonts w:ascii="Times New Roman" w:hAnsi="Times New Roman"/>
          <w:color w:val="191919"/>
          <w:sz w:val="18"/>
          <w:szCs w:val="18"/>
        </w:rPr>
        <w:tab/>
        <w:t>4</w:t>
      </w:r>
      <w:r>
        <w:rPr>
          <w:rFonts w:ascii="Times New Roman" w:hAnsi="Times New Roman"/>
          <w:color w:val="191919"/>
          <w:sz w:val="18"/>
          <w:szCs w:val="18"/>
        </w:rPr>
        <w:tab/>
      </w:r>
    </w:p>
    <w:p w:rsidR="00175787" w:rsidRDefault="00175787" w:rsidP="00175787">
      <w:pPr>
        <w:widowControl w:val="0"/>
        <w:tabs>
          <w:tab w:val="left" w:pos="1200"/>
          <w:tab w:val="left" w:pos="2280"/>
          <w:tab w:val="left" w:pos="4820"/>
          <w:tab w:val="left" w:pos="5180"/>
          <w:tab w:val="left" w:pos="5900"/>
          <w:tab w:val="left" w:pos="6620"/>
          <w:tab w:val="left" w:pos="9760"/>
        </w:tabs>
        <w:autoSpaceDE w:val="0"/>
        <w:autoSpaceDN w:val="0"/>
        <w:adjustRightInd w:val="0"/>
        <w:spacing w:before="9" w:after="0"/>
        <w:ind w:left="140" w:firstLine="40"/>
        <w:rPr>
          <w:rFonts w:ascii="Times New Roman" w:hAnsi="Times New Roman"/>
          <w:color w:val="000000"/>
          <w:sz w:val="18"/>
          <w:szCs w:val="18"/>
        </w:rPr>
      </w:pPr>
      <w:r>
        <w:rPr>
          <w:rFonts w:ascii="Times New Roman" w:hAnsi="Times New Roman"/>
          <w:color w:val="191919"/>
          <w:sz w:val="18"/>
          <w:szCs w:val="18"/>
        </w:rPr>
        <w:t>M</w:t>
      </w:r>
      <w:r>
        <w:rPr>
          <w:rFonts w:ascii="Times New Roman" w:hAnsi="Times New Roman"/>
          <w:color w:val="191919"/>
          <w:spacing w:val="-20"/>
          <w:sz w:val="18"/>
          <w:szCs w:val="18"/>
        </w:rPr>
        <w:t>A</w:t>
      </w:r>
      <w:r>
        <w:rPr>
          <w:rFonts w:ascii="Times New Roman" w:hAnsi="Times New Roman"/>
          <w:color w:val="191919"/>
          <w:sz w:val="18"/>
          <w:szCs w:val="18"/>
        </w:rPr>
        <w:t>TH</w:t>
      </w:r>
      <w:r>
        <w:rPr>
          <w:rFonts w:ascii="Times New Roman" w:hAnsi="Times New Roman"/>
          <w:color w:val="191919"/>
          <w:sz w:val="18"/>
          <w:szCs w:val="18"/>
        </w:rPr>
        <w:tab/>
        <w:t>2</w:t>
      </w:r>
      <w:r>
        <w:rPr>
          <w:rFonts w:ascii="Times New Roman" w:hAnsi="Times New Roman"/>
          <w:color w:val="191919"/>
          <w:spacing w:val="-7"/>
          <w:sz w:val="18"/>
          <w:szCs w:val="18"/>
        </w:rPr>
        <w:t>11</w:t>
      </w:r>
      <w:r>
        <w:rPr>
          <w:rFonts w:ascii="Times New Roman" w:hAnsi="Times New Roman"/>
          <w:color w:val="191919"/>
          <w:sz w:val="18"/>
          <w:szCs w:val="18"/>
        </w:rPr>
        <w:t>1</w:t>
      </w:r>
      <w:r>
        <w:rPr>
          <w:rFonts w:ascii="Times New Roman" w:hAnsi="Times New Roman"/>
          <w:color w:val="191919"/>
          <w:sz w:val="18"/>
          <w:szCs w:val="18"/>
        </w:rPr>
        <w:tab/>
        <w:t>Linear</w:t>
      </w:r>
      <w:r>
        <w:rPr>
          <w:rFonts w:ascii="Times New Roman" w:hAnsi="Times New Roman"/>
          <w:color w:val="191919"/>
          <w:spacing w:val="-10"/>
          <w:sz w:val="18"/>
          <w:szCs w:val="18"/>
        </w:rPr>
        <w:t xml:space="preserve"> </w:t>
      </w:r>
      <w:r>
        <w:rPr>
          <w:rFonts w:ascii="Times New Roman" w:hAnsi="Times New Roman"/>
          <w:color w:val="191919"/>
          <w:sz w:val="18"/>
          <w:szCs w:val="18"/>
        </w:rPr>
        <w:t>Algebra</w:t>
      </w:r>
      <w:r>
        <w:rPr>
          <w:rFonts w:ascii="Times New Roman" w:hAnsi="Times New Roman"/>
          <w:color w:val="191919"/>
          <w:sz w:val="18"/>
          <w:szCs w:val="18"/>
        </w:rPr>
        <w:tab/>
        <w:t>3</w:t>
      </w:r>
      <w:r>
        <w:rPr>
          <w:rFonts w:ascii="Times New Roman" w:hAnsi="Times New Roman"/>
          <w:color w:val="191919"/>
          <w:sz w:val="18"/>
          <w:szCs w:val="18"/>
        </w:rPr>
        <w:tab/>
      </w:r>
    </w:p>
    <w:p w:rsidR="00175787" w:rsidRDefault="00175787" w:rsidP="00175787">
      <w:pPr>
        <w:widowControl w:val="0"/>
        <w:tabs>
          <w:tab w:val="left" w:pos="4820"/>
          <w:tab w:val="left" w:pos="9680"/>
        </w:tabs>
        <w:autoSpaceDE w:val="0"/>
        <w:autoSpaceDN w:val="0"/>
        <w:adjustRightInd w:val="0"/>
        <w:spacing w:before="6" w:after="0"/>
        <w:ind w:left="140" w:firstLine="40"/>
        <w:rPr>
          <w:rFonts w:ascii="Times New Roman" w:hAnsi="Times New Roman"/>
          <w:color w:val="191919"/>
          <w:sz w:val="18"/>
          <w:szCs w:val="18"/>
        </w:rPr>
      </w:pPr>
      <w:r>
        <w:rPr>
          <w:rFonts w:ascii="Times New Roman" w:hAnsi="Times New Roman"/>
          <w:color w:val="191919"/>
          <w:sz w:val="18"/>
          <w:szCs w:val="18"/>
        </w:rPr>
        <w:t xml:space="preserve">  PEDH</w:t>
      </w:r>
      <w:r>
        <w:rPr>
          <w:rFonts w:ascii="Times New Roman" w:hAnsi="Times New Roman"/>
          <w:color w:val="191919"/>
          <w:sz w:val="18"/>
          <w:szCs w:val="18"/>
        </w:rPr>
        <w:tab/>
        <w:t>1</w:t>
      </w:r>
    </w:p>
    <w:p w:rsidR="00175787" w:rsidRDefault="00175787" w:rsidP="00175787">
      <w:pPr>
        <w:widowControl w:val="0"/>
        <w:tabs>
          <w:tab w:val="left" w:pos="4820"/>
          <w:tab w:val="left" w:pos="9680"/>
        </w:tabs>
        <w:autoSpaceDE w:val="0"/>
        <w:autoSpaceDN w:val="0"/>
        <w:adjustRightInd w:val="0"/>
        <w:spacing w:before="6" w:after="0"/>
        <w:ind w:left="140" w:firstLine="40"/>
        <w:rPr>
          <w:rFonts w:ascii="Times New Roman" w:hAnsi="Times New Roman"/>
          <w:color w:val="191919"/>
          <w:sz w:val="18"/>
          <w:szCs w:val="18"/>
        </w:rPr>
      </w:pPr>
    </w:p>
    <w:p w:rsidR="00175787" w:rsidRDefault="00175787" w:rsidP="00175787">
      <w:pPr>
        <w:widowControl w:val="0"/>
        <w:tabs>
          <w:tab w:val="left" w:pos="4820"/>
          <w:tab w:val="left" w:pos="9680"/>
        </w:tabs>
        <w:autoSpaceDE w:val="0"/>
        <w:autoSpaceDN w:val="0"/>
        <w:adjustRightInd w:val="0"/>
        <w:spacing w:before="6" w:after="0"/>
        <w:ind w:left="140" w:firstLine="40"/>
        <w:rPr>
          <w:rFonts w:ascii="Times New Roman" w:hAnsi="Times New Roman"/>
          <w:color w:val="000000"/>
          <w:sz w:val="18"/>
          <w:szCs w:val="18"/>
        </w:rPr>
      </w:pPr>
      <w:r>
        <w:rPr>
          <w:rFonts w:ascii="Times New Roman" w:hAnsi="Times New Roman"/>
          <w:b/>
          <w:bCs/>
          <w:color w:val="191919"/>
          <w:spacing w:val="-17"/>
          <w:sz w:val="18"/>
          <w:szCs w:val="18"/>
        </w:rPr>
        <w:t>T</w:t>
      </w:r>
      <w:r>
        <w:rPr>
          <w:rFonts w:ascii="Times New Roman" w:hAnsi="Times New Roman"/>
          <w:b/>
          <w:bCs/>
          <w:color w:val="191919"/>
          <w:sz w:val="18"/>
          <w:szCs w:val="18"/>
        </w:rPr>
        <w:t>otal</w:t>
      </w:r>
      <w:r>
        <w:rPr>
          <w:rFonts w:ascii="Times New Roman" w:hAnsi="Times New Roman"/>
          <w:b/>
          <w:bCs/>
          <w:color w:val="191919"/>
          <w:sz w:val="18"/>
          <w:szCs w:val="18"/>
        </w:rPr>
        <w:tab/>
        <w:t>17</w:t>
      </w:r>
      <w:r>
        <w:rPr>
          <w:rFonts w:ascii="Times New Roman" w:hAnsi="Times New Roman"/>
          <w:b/>
          <w:bCs/>
          <w:color w:val="191919"/>
          <w:sz w:val="18"/>
          <w:szCs w:val="18"/>
        </w:rPr>
        <w:tab/>
        <w:t>16</w:t>
      </w:r>
    </w:p>
    <w:p w:rsidR="007D77D2" w:rsidRDefault="007D77D2"/>
    <w:tbl>
      <w:tblPr>
        <w:tblW w:w="0" w:type="auto"/>
        <w:tblInd w:w="100" w:type="dxa"/>
        <w:tblLayout w:type="fixed"/>
        <w:tblCellMar>
          <w:left w:w="0" w:type="dxa"/>
          <w:right w:w="0" w:type="dxa"/>
        </w:tblCellMar>
        <w:tblLook w:val="0000"/>
      </w:tblPr>
      <w:tblGrid>
        <w:gridCol w:w="1010"/>
        <w:gridCol w:w="830"/>
        <w:gridCol w:w="2587"/>
        <w:gridCol w:w="563"/>
        <w:gridCol w:w="710"/>
        <w:gridCol w:w="737"/>
        <w:gridCol w:w="2345"/>
        <w:gridCol w:w="1019"/>
      </w:tblGrid>
      <w:tr w:rsidR="00175787" w:rsidRPr="007A7452" w:rsidTr="00C121A0">
        <w:trPr>
          <w:trHeight w:hRule="exact" w:val="298"/>
        </w:trPr>
        <w:tc>
          <w:tcPr>
            <w:tcW w:w="1010" w:type="dxa"/>
            <w:tcBorders>
              <w:top w:val="nil"/>
              <w:left w:val="nil"/>
              <w:bottom w:val="nil"/>
              <w:right w:val="nil"/>
            </w:tcBorders>
          </w:tcPr>
          <w:p w:rsidR="00175787" w:rsidRPr="007A7452" w:rsidRDefault="00175787" w:rsidP="00175787">
            <w:pPr>
              <w:widowControl w:val="0"/>
              <w:autoSpaceDE w:val="0"/>
              <w:autoSpaceDN w:val="0"/>
              <w:adjustRightInd w:val="0"/>
              <w:spacing w:before="70" w:after="0"/>
              <w:ind w:left="40" w:firstLine="40"/>
              <w:rPr>
                <w:rFonts w:ascii="Times New Roman" w:hAnsi="Times New Roman"/>
                <w:sz w:val="24"/>
                <w:szCs w:val="24"/>
              </w:rPr>
            </w:pPr>
            <w:r w:rsidRPr="007A7452">
              <w:rPr>
                <w:rFonts w:ascii="Times New Roman" w:hAnsi="Times New Roman"/>
                <w:b/>
                <w:bCs/>
                <w:color w:val="191919"/>
                <w:sz w:val="18"/>
                <w:szCs w:val="18"/>
              </w:rPr>
              <w:t>Senior</w:t>
            </w:r>
            <w:r>
              <w:rPr>
                <w:rFonts w:ascii="Times New Roman" w:hAnsi="Times New Roman"/>
                <w:b/>
                <w:bCs/>
                <w:color w:val="191919"/>
                <w:sz w:val="18"/>
                <w:szCs w:val="18"/>
              </w:rPr>
              <w:t xml:space="preserve"> </w:t>
            </w:r>
            <w:r w:rsidRPr="007A7452">
              <w:rPr>
                <w:rFonts w:ascii="Times New Roman" w:hAnsi="Times New Roman"/>
                <w:b/>
                <w:bCs/>
                <w:color w:val="191919"/>
                <w:spacing w:val="-20"/>
                <w:sz w:val="18"/>
                <w:szCs w:val="18"/>
              </w:rPr>
              <w:t>Y</w:t>
            </w:r>
            <w:r w:rsidRPr="007A7452">
              <w:rPr>
                <w:rFonts w:ascii="Times New Roman" w:hAnsi="Times New Roman"/>
                <w:b/>
                <w:bCs/>
                <w:color w:val="191919"/>
                <w:sz w:val="18"/>
                <w:szCs w:val="18"/>
              </w:rPr>
              <w:t>ear</w:t>
            </w:r>
          </w:p>
        </w:tc>
        <w:tc>
          <w:tcPr>
            <w:tcW w:w="8791" w:type="dxa"/>
            <w:gridSpan w:val="7"/>
            <w:tcBorders>
              <w:top w:val="nil"/>
              <w:left w:val="nil"/>
              <w:bottom w:val="nil"/>
              <w:right w:val="nil"/>
            </w:tcBorders>
          </w:tcPr>
          <w:p w:rsidR="00175787" w:rsidRPr="007A7452" w:rsidRDefault="00175787" w:rsidP="00175787">
            <w:pPr>
              <w:widowControl w:val="0"/>
              <w:autoSpaceDE w:val="0"/>
              <w:autoSpaceDN w:val="0"/>
              <w:adjustRightInd w:val="0"/>
              <w:spacing w:after="0"/>
              <w:ind w:firstLine="40"/>
              <w:rPr>
                <w:rFonts w:ascii="Times New Roman" w:hAnsi="Times New Roman"/>
                <w:sz w:val="24"/>
                <w:szCs w:val="24"/>
              </w:rPr>
            </w:pPr>
          </w:p>
        </w:tc>
      </w:tr>
      <w:tr w:rsidR="00175787" w:rsidRPr="007A7452" w:rsidTr="00C121A0">
        <w:trPr>
          <w:trHeight w:hRule="exact" w:val="218"/>
        </w:trPr>
        <w:tc>
          <w:tcPr>
            <w:tcW w:w="1010" w:type="dxa"/>
            <w:tcBorders>
              <w:top w:val="nil"/>
              <w:left w:val="nil"/>
              <w:bottom w:val="nil"/>
              <w:right w:val="nil"/>
            </w:tcBorders>
          </w:tcPr>
          <w:p w:rsidR="00175787" w:rsidRPr="007A7452" w:rsidRDefault="00175787" w:rsidP="00175787">
            <w:pPr>
              <w:widowControl w:val="0"/>
              <w:autoSpaceDE w:val="0"/>
              <w:autoSpaceDN w:val="0"/>
              <w:adjustRightInd w:val="0"/>
              <w:spacing w:after="0" w:line="196" w:lineRule="exact"/>
              <w:ind w:left="40" w:firstLine="40"/>
              <w:rPr>
                <w:rFonts w:ascii="Times New Roman" w:hAnsi="Times New Roman"/>
                <w:sz w:val="24"/>
                <w:szCs w:val="24"/>
              </w:rPr>
            </w:pPr>
            <w:r w:rsidRPr="007A7452">
              <w:rPr>
                <w:rFonts w:ascii="Times New Roman" w:hAnsi="Times New Roman"/>
                <w:b/>
                <w:bCs/>
                <w:color w:val="191919"/>
                <w:sz w:val="18"/>
                <w:szCs w:val="18"/>
              </w:rPr>
              <w:t>Fall</w:t>
            </w:r>
          </w:p>
        </w:tc>
        <w:tc>
          <w:tcPr>
            <w:tcW w:w="830" w:type="dxa"/>
            <w:tcBorders>
              <w:top w:val="nil"/>
              <w:left w:val="nil"/>
              <w:bottom w:val="nil"/>
              <w:right w:val="nil"/>
            </w:tcBorders>
          </w:tcPr>
          <w:p w:rsidR="00175787" w:rsidRPr="007A7452" w:rsidRDefault="00175787" w:rsidP="00175787">
            <w:pPr>
              <w:widowControl w:val="0"/>
              <w:autoSpaceDE w:val="0"/>
              <w:autoSpaceDN w:val="0"/>
              <w:adjustRightInd w:val="0"/>
              <w:spacing w:after="0"/>
              <w:ind w:firstLine="40"/>
              <w:rPr>
                <w:rFonts w:ascii="Times New Roman" w:hAnsi="Times New Roman"/>
                <w:sz w:val="24"/>
                <w:szCs w:val="24"/>
              </w:rPr>
            </w:pPr>
          </w:p>
        </w:tc>
        <w:tc>
          <w:tcPr>
            <w:tcW w:w="2587" w:type="dxa"/>
            <w:tcBorders>
              <w:top w:val="nil"/>
              <w:left w:val="nil"/>
              <w:bottom w:val="nil"/>
              <w:right w:val="nil"/>
            </w:tcBorders>
          </w:tcPr>
          <w:p w:rsidR="00175787" w:rsidRPr="007A7452" w:rsidRDefault="00175787" w:rsidP="00175787">
            <w:pPr>
              <w:widowControl w:val="0"/>
              <w:autoSpaceDE w:val="0"/>
              <w:autoSpaceDN w:val="0"/>
              <w:adjustRightInd w:val="0"/>
              <w:spacing w:after="0"/>
              <w:ind w:firstLine="40"/>
              <w:rPr>
                <w:rFonts w:ascii="Times New Roman" w:hAnsi="Times New Roman"/>
                <w:sz w:val="24"/>
                <w:szCs w:val="24"/>
              </w:rPr>
            </w:pPr>
          </w:p>
        </w:tc>
        <w:tc>
          <w:tcPr>
            <w:tcW w:w="563" w:type="dxa"/>
            <w:tcBorders>
              <w:top w:val="nil"/>
              <w:left w:val="nil"/>
              <w:bottom w:val="nil"/>
              <w:right w:val="nil"/>
            </w:tcBorders>
          </w:tcPr>
          <w:p w:rsidR="00175787" w:rsidRPr="007A7452" w:rsidRDefault="00175787" w:rsidP="00175787">
            <w:pPr>
              <w:widowControl w:val="0"/>
              <w:autoSpaceDE w:val="0"/>
              <w:autoSpaceDN w:val="0"/>
              <w:adjustRightInd w:val="0"/>
              <w:spacing w:after="0"/>
              <w:ind w:firstLine="40"/>
              <w:rPr>
                <w:rFonts w:ascii="Times New Roman" w:hAnsi="Times New Roman"/>
                <w:sz w:val="24"/>
                <w:szCs w:val="24"/>
              </w:rPr>
            </w:pPr>
          </w:p>
        </w:tc>
        <w:tc>
          <w:tcPr>
            <w:tcW w:w="710" w:type="dxa"/>
            <w:tcBorders>
              <w:top w:val="nil"/>
              <w:left w:val="nil"/>
              <w:bottom w:val="nil"/>
              <w:right w:val="nil"/>
            </w:tcBorders>
          </w:tcPr>
          <w:p w:rsidR="00175787" w:rsidRPr="007A7452" w:rsidRDefault="00175787" w:rsidP="00175787">
            <w:pPr>
              <w:widowControl w:val="0"/>
              <w:autoSpaceDE w:val="0"/>
              <w:autoSpaceDN w:val="0"/>
              <w:adjustRightInd w:val="0"/>
              <w:spacing w:after="0" w:line="196" w:lineRule="exact"/>
              <w:ind w:left="90" w:firstLine="40"/>
              <w:rPr>
                <w:rFonts w:ascii="Times New Roman" w:hAnsi="Times New Roman"/>
                <w:sz w:val="24"/>
                <w:szCs w:val="24"/>
              </w:rPr>
            </w:pPr>
            <w:r w:rsidRPr="007A7452">
              <w:rPr>
                <w:rFonts w:ascii="Times New Roman" w:hAnsi="Times New Roman"/>
                <w:b/>
                <w:bCs/>
                <w:color w:val="191919"/>
                <w:sz w:val="18"/>
                <w:szCs w:val="18"/>
              </w:rPr>
              <w:t>Spring</w:t>
            </w:r>
          </w:p>
        </w:tc>
        <w:tc>
          <w:tcPr>
            <w:tcW w:w="737" w:type="dxa"/>
            <w:tcBorders>
              <w:top w:val="nil"/>
              <w:left w:val="nil"/>
              <w:bottom w:val="nil"/>
              <w:right w:val="nil"/>
            </w:tcBorders>
          </w:tcPr>
          <w:p w:rsidR="00175787" w:rsidRPr="007A7452" w:rsidRDefault="00175787" w:rsidP="00175787">
            <w:pPr>
              <w:widowControl w:val="0"/>
              <w:autoSpaceDE w:val="0"/>
              <w:autoSpaceDN w:val="0"/>
              <w:adjustRightInd w:val="0"/>
              <w:spacing w:after="0"/>
              <w:ind w:firstLine="40"/>
              <w:rPr>
                <w:rFonts w:ascii="Times New Roman" w:hAnsi="Times New Roman"/>
                <w:sz w:val="24"/>
                <w:szCs w:val="24"/>
              </w:rPr>
            </w:pPr>
          </w:p>
        </w:tc>
        <w:tc>
          <w:tcPr>
            <w:tcW w:w="2345" w:type="dxa"/>
            <w:tcBorders>
              <w:top w:val="nil"/>
              <w:left w:val="nil"/>
              <w:bottom w:val="nil"/>
              <w:right w:val="nil"/>
            </w:tcBorders>
          </w:tcPr>
          <w:p w:rsidR="00175787" w:rsidRPr="007A7452" w:rsidRDefault="00175787" w:rsidP="00175787">
            <w:pPr>
              <w:widowControl w:val="0"/>
              <w:autoSpaceDE w:val="0"/>
              <w:autoSpaceDN w:val="0"/>
              <w:adjustRightInd w:val="0"/>
              <w:spacing w:after="0"/>
              <w:ind w:firstLine="40"/>
              <w:rPr>
                <w:rFonts w:ascii="Times New Roman" w:hAnsi="Times New Roman"/>
                <w:sz w:val="24"/>
                <w:szCs w:val="24"/>
              </w:rPr>
            </w:pPr>
          </w:p>
        </w:tc>
        <w:tc>
          <w:tcPr>
            <w:tcW w:w="1019" w:type="dxa"/>
            <w:tcBorders>
              <w:top w:val="nil"/>
              <w:left w:val="nil"/>
              <w:bottom w:val="nil"/>
              <w:right w:val="nil"/>
            </w:tcBorders>
          </w:tcPr>
          <w:p w:rsidR="00175787" w:rsidRPr="007A7452" w:rsidRDefault="00175787" w:rsidP="00175787">
            <w:pPr>
              <w:widowControl w:val="0"/>
              <w:autoSpaceDE w:val="0"/>
              <w:autoSpaceDN w:val="0"/>
              <w:adjustRightInd w:val="0"/>
              <w:spacing w:after="0"/>
              <w:ind w:firstLine="40"/>
              <w:rPr>
                <w:rFonts w:ascii="Times New Roman" w:hAnsi="Times New Roman"/>
                <w:sz w:val="24"/>
                <w:szCs w:val="24"/>
              </w:rPr>
            </w:pPr>
          </w:p>
        </w:tc>
      </w:tr>
      <w:tr w:rsidR="00175787" w:rsidRPr="007A7452" w:rsidTr="00C121A0">
        <w:trPr>
          <w:trHeight w:hRule="exact" w:val="218"/>
        </w:trPr>
        <w:tc>
          <w:tcPr>
            <w:tcW w:w="1010"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40" w:firstLine="40"/>
              <w:rPr>
                <w:rFonts w:ascii="Times New Roman" w:hAnsi="Times New Roman"/>
                <w:sz w:val="24"/>
                <w:szCs w:val="24"/>
              </w:rPr>
            </w:pPr>
            <w:r w:rsidRPr="007A7452">
              <w:rPr>
                <w:rFonts w:ascii="Times New Roman" w:hAnsi="Times New Roman"/>
                <w:color w:val="191919"/>
                <w:sz w:val="18"/>
                <w:szCs w:val="18"/>
              </w:rPr>
              <w:t>CSCI</w:t>
            </w:r>
          </w:p>
        </w:tc>
        <w:tc>
          <w:tcPr>
            <w:tcW w:w="830"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110" w:firstLine="40"/>
              <w:rPr>
                <w:rFonts w:ascii="Times New Roman" w:hAnsi="Times New Roman"/>
                <w:sz w:val="24"/>
                <w:szCs w:val="24"/>
              </w:rPr>
            </w:pPr>
            <w:r w:rsidRPr="007A7452">
              <w:rPr>
                <w:rFonts w:ascii="Times New Roman" w:hAnsi="Times New Roman"/>
                <w:color w:val="191919"/>
                <w:sz w:val="18"/>
                <w:szCs w:val="18"/>
              </w:rPr>
              <w:t>4</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13</w:t>
            </w:r>
          </w:p>
        </w:tc>
        <w:tc>
          <w:tcPr>
            <w:tcW w:w="2587"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360" w:firstLine="40"/>
              <w:rPr>
                <w:rFonts w:ascii="Times New Roman" w:hAnsi="Times New Roman"/>
                <w:sz w:val="24"/>
                <w:szCs w:val="24"/>
              </w:rPr>
            </w:pPr>
            <w:r w:rsidRPr="007A7452">
              <w:rPr>
                <w:rFonts w:ascii="Times New Roman" w:hAnsi="Times New Roman"/>
                <w:color w:val="191919"/>
                <w:sz w:val="18"/>
                <w:szCs w:val="18"/>
              </w:rPr>
              <w:t>Operating Systems</w:t>
            </w:r>
          </w:p>
        </w:tc>
        <w:tc>
          <w:tcPr>
            <w:tcW w:w="563"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293" w:firstLine="40"/>
              <w:rPr>
                <w:rFonts w:ascii="Times New Roman" w:hAnsi="Times New Roman"/>
                <w:sz w:val="24"/>
                <w:szCs w:val="24"/>
              </w:rPr>
            </w:pPr>
            <w:r w:rsidRPr="007A7452">
              <w:rPr>
                <w:rFonts w:ascii="Times New Roman" w:hAnsi="Times New Roman"/>
                <w:color w:val="191919"/>
                <w:sz w:val="18"/>
                <w:szCs w:val="18"/>
              </w:rPr>
              <w:t>3</w:t>
            </w:r>
          </w:p>
        </w:tc>
        <w:tc>
          <w:tcPr>
            <w:tcW w:w="710"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90" w:firstLine="40"/>
              <w:rPr>
                <w:rFonts w:ascii="Times New Roman" w:hAnsi="Times New Roman"/>
                <w:sz w:val="24"/>
                <w:szCs w:val="24"/>
              </w:rPr>
            </w:pPr>
            <w:r w:rsidRPr="007A7452">
              <w:rPr>
                <w:rFonts w:ascii="Times New Roman" w:hAnsi="Times New Roman"/>
                <w:color w:val="191919"/>
                <w:sz w:val="18"/>
                <w:szCs w:val="18"/>
              </w:rPr>
              <w:t>CSCI</w:t>
            </w:r>
          </w:p>
        </w:tc>
        <w:tc>
          <w:tcPr>
            <w:tcW w:w="737"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100" w:firstLine="40"/>
              <w:rPr>
                <w:rFonts w:ascii="Times New Roman" w:hAnsi="Times New Roman"/>
                <w:sz w:val="24"/>
                <w:szCs w:val="24"/>
              </w:rPr>
            </w:pPr>
            <w:r w:rsidRPr="007A7452">
              <w:rPr>
                <w:rFonts w:ascii="Times New Roman" w:hAnsi="Times New Roman"/>
                <w:color w:val="191919"/>
                <w:sz w:val="18"/>
                <w:szCs w:val="18"/>
              </w:rPr>
              <w:t>4123</w:t>
            </w:r>
          </w:p>
        </w:tc>
        <w:tc>
          <w:tcPr>
            <w:tcW w:w="2345"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83" w:firstLine="40"/>
              <w:rPr>
                <w:rFonts w:ascii="Times New Roman" w:hAnsi="Times New Roman"/>
                <w:sz w:val="24"/>
                <w:szCs w:val="24"/>
              </w:rPr>
            </w:pPr>
            <w:r w:rsidRPr="007A7452">
              <w:rPr>
                <w:rFonts w:ascii="Times New Roman" w:hAnsi="Times New Roman"/>
                <w:color w:val="191919"/>
                <w:sz w:val="18"/>
                <w:szCs w:val="18"/>
              </w:rPr>
              <w:t>Computer Networks</w:t>
            </w:r>
          </w:p>
        </w:tc>
        <w:tc>
          <w:tcPr>
            <w:tcW w:w="1019"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right="40" w:firstLine="40"/>
              <w:jc w:val="right"/>
              <w:rPr>
                <w:rFonts w:ascii="Times New Roman" w:hAnsi="Times New Roman"/>
                <w:sz w:val="24"/>
                <w:szCs w:val="24"/>
              </w:rPr>
            </w:pPr>
            <w:r w:rsidRPr="007A7452">
              <w:rPr>
                <w:rFonts w:ascii="Times New Roman" w:hAnsi="Times New Roman"/>
                <w:color w:val="191919"/>
                <w:sz w:val="18"/>
                <w:szCs w:val="18"/>
              </w:rPr>
              <w:t>3</w:t>
            </w:r>
          </w:p>
        </w:tc>
      </w:tr>
      <w:tr w:rsidR="00175787" w:rsidRPr="007A7452" w:rsidTr="00C121A0">
        <w:trPr>
          <w:trHeight w:hRule="exact" w:val="218"/>
        </w:trPr>
        <w:tc>
          <w:tcPr>
            <w:tcW w:w="1010"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40" w:firstLine="40"/>
              <w:rPr>
                <w:rFonts w:ascii="Times New Roman" w:hAnsi="Times New Roman"/>
                <w:color w:val="191919"/>
                <w:sz w:val="18"/>
                <w:szCs w:val="18"/>
              </w:rPr>
            </w:pPr>
            <w:r>
              <w:rPr>
                <w:rFonts w:ascii="Times New Roman" w:hAnsi="Times New Roman"/>
                <w:color w:val="191919"/>
                <w:sz w:val="18"/>
                <w:szCs w:val="18"/>
              </w:rPr>
              <w:t xml:space="preserve">CSCI </w:t>
            </w:r>
          </w:p>
        </w:tc>
        <w:tc>
          <w:tcPr>
            <w:tcW w:w="830"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110" w:firstLine="40"/>
              <w:rPr>
                <w:rFonts w:ascii="Times New Roman" w:hAnsi="Times New Roman"/>
                <w:color w:val="191919"/>
                <w:sz w:val="18"/>
                <w:szCs w:val="18"/>
              </w:rPr>
            </w:pPr>
            <w:r>
              <w:rPr>
                <w:rFonts w:ascii="Times New Roman" w:hAnsi="Times New Roman"/>
                <w:color w:val="191919"/>
                <w:sz w:val="18"/>
                <w:szCs w:val="18"/>
              </w:rPr>
              <w:t>4921</w:t>
            </w:r>
          </w:p>
        </w:tc>
        <w:tc>
          <w:tcPr>
            <w:tcW w:w="2587"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360" w:firstLine="40"/>
              <w:rPr>
                <w:rFonts w:ascii="Times New Roman" w:hAnsi="Times New Roman"/>
                <w:color w:val="191919"/>
                <w:sz w:val="18"/>
                <w:szCs w:val="18"/>
              </w:rPr>
            </w:pPr>
            <w:r>
              <w:rPr>
                <w:rFonts w:ascii="Times New Roman" w:hAnsi="Times New Roman"/>
                <w:color w:val="191919"/>
                <w:sz w:val="18"/>
                <w:szCs w:val="18"/>
              </w:rPr>
              <w:t>Senior Project I</w:t>
            </w:r>
          </w:p>
        </w:tc>
        <w:tc>
          <w:tcPr>
            <w:tcW w:w="563"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293" w:firstLine="40"/>
              <w:rPr>
                <w:rFonts w:ascii="Times New Roman" w:hAnsi="Times New Roman"/>
                <w:color w:val="191919"/>
                <w:sz w:val="18"/>
                <w:szCs w:val="18"/>
              </w:rPr>
            </w:pPr>
            <w:r>
              <w:rPr>
                <w:rFonts w:ascii="Times New Roman" w:hAnsi="Times New Roman"/>
                <w:color w:val="191919"/>
                <w:sz w:val="18"/>
                <w:szCs w:val="18"/>
              </w:rPr>
              <w:t>1</w:t>
            </w:r>
          </w:p>
        </w:tc>
        <w:tc>
          <w:tcPr>
            <w:tcW w:w="710"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90" w:firstLine="40"/>
              <w:rPr>
                <w:rFonts w:ascii="Times New Roman" w:hAnsi="Times New Roman"/>
                <w:color w:val="191919"/>
                <w:sz w:val="18"/>
                <w:szCs w:val="18"/>
              </w:rPr>
            </w:pPr>
            <w:r>
              <w:rPr>
                <w:rFonts w:ascii="Times New Roman" w:hAnsi="Times New Roman"/>
                <w:color w:val="191919"/>
                <w:sz w:val="18"/>
                <w:szCs w:val="18"/>
              </w:rPr>
              <w:t>MATH</w:t>
            </w:r>
          </w:p>
        </w:tc>
        <w:tc>
          <w:tcPr>
            <w:tcW w:w="737"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100" w:firstLine="40"/>
              <w:rPr>
                <w:rFonts w:ascii="Times New Roman" w:hAnsi="Times New Roman"/>
                <w:color w:val="191919"/>
                <w:sz w:val="18"/>
                <w:szCs w:val="18"/>
              </w:rPr>
            </w:pPr>
            <w:r>
              <w:rPr>
                <w:rFonts w:ascii="Times New Roman" w:hAnsi="Times New Roman"/>
                <w:color w:val="191919"/>
                <w:sz w:val="18"/>
                <w:szCs w:val="18"/>
              </w:rPr>
              <w:t>4215</w:t>
            </w:r>
          </w:p>
        </w:tc>
        <w:tc>
          <w:tcPr>
            <w:tcW w:w="2345"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83" w:firstLine="40"/>
              <w:rPr>
                <w:rFonts w:ascii="Times New Roman" w:hAnsi="Times New Roman"/>
                <w:color w:val="191919"/>
                <w:sz w:val="18"/>
                <w:szCs w:val="18"/>
              </w:rPr>
            </w:pPr>
            <w:r>
              <w:rPr>
                <w:rFonts w:ascii="Times New Roman" w:hAnsi="Times New Roman"/>
                <w:color w:val="191919"/>
                <w:sz w:val="18"/>
                <w:szCs w:val="18"/>
              </w:rPr>
              <w:t xml:space="preserve">Numerical Analysis </w:t>
            </w:r>
          </w:p>
        </w:tc>
        <w:tc>
          <w:tcPr>
            <w:tcW w:w="1019"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right="40" w:firstLine="40"/>
              <w:jc w:val="right"/>
              <w:rPr>
                <w:rFonts w:ascii="Times New Roman" w:hAnsi="Times New Roman"/>
                <w:color w:val="191919"/>
                <w:sz w:val="18"/>
                <w:szCs w:val="18"/>
              </w:rPr>
            </w:pPr>
            <w:r>
              <w:rPr>
                <w:rFonts w:ascii="Times New Roman" w:hAnsi="Times New Roman"/>
                <w:color w:val="191919"/>
                <w:sz w:val="18"/>
                <w:szCs w:val="18"/>
              </w:rPr>
              <w:t>3</w:t>
            </w:r>
          </w:p>
        </w:tc>
      </w:tr>
      <w:tr w:rsidR="00175787" w:rsidRPr="007A7452" w:rsidTr="00C121A0">
        <w:trPr>
          <w:trHeight w:hRule="exact" w:val="218"/>
        </w:trPr>
        <w:tc>
          <w:tcPr>
            <w:tcW w:w="1010"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40" w:firstLine="40"/>
              <w:rPr>
                <w:rFonts w:ascii="Times New Roman" w:hAnsi="Times New Roman"/>
                <w:color w:val="191919"/>
                <w:sz w:val="18"/>
                <w:szCs w:val="18"/>
              </w:rPr>
            </w:pPr>
            <w:r w:rsidRPr="007A7452">
              <w:rPr>
                <w:rFonts w:ascii="Times New Roman" w:hAnsi="Times New Roman"/>
                <w:color w:val="191919"/>
                <w:sz w:val="18"/>
                <w:szCs w:val="18"/>
              </w:rPr>
              <w:t>CSCI</w:t>
            </w:r>
          </w:p>
        </w:tc>
        <w:tc>
          <w:tcPr>
            <w:tcW w:w="830"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110" w:firstLine="40"/>
              <w:rPr>
                <w:rFonts w:ascii="Times New Roman" w:hAnsi="Times New Roman"/>
                <w:color w:val="191919"/>
                <w:sz w:val="18"/>
                <w:szCs w:val="18"/>
              </w:rPr>
            </w:pPr>
            <w:r w:rsidRPr="007A7452">
              <w:rPr>
                <w:rFonts w:ascii="Times New Roman" w:hAnsi="Times New Roman"/>
                <w:color w:val="191919"/>
                <w:sz w:val="18"/>
                <w:szCs w:val="18"/>
              </w:rPr>
              <w:t>4151</w:t>
            </w:r>
          </w:p>
        </w:tc>
        <w:tc>
          <w:tcPr>
            <w:tcW w:w="2587"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360" w:firstLine="40"/>
              <w:rPr>
                <w:rFonts w:ascii="Times New Roman" w:hAnsi="Times New Roman"/>
                <w:color w:val="191919"/>
                <w:sz w:val="18"/>
                <w:szCs w:val="18"/>
              </w:rPr>
            </w:pPr>
            <w:r w:rsidRPr="007A7452">
              <w:rPr>
                <w:rFonts w:ascii="Times New Roman" w:hAnsi="Times New Roman"/>
                <w:color w:val="191919"/>
                <w:sz w:val="18"/>
                <w:szCs w:val="18"/>
              </w:rPr>
              <w:t>Systems Simulation</w:t>
            </w:r>
          </w:p>
        </w:tc>
        <w:tc>
          <w:tcPr>
            <w:tcW w:w="563"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293" w:firstLine="40"/>
              <w:rPr>
                <w:rFonts w:ascii="Times New Roman" w:hAnsi="Times New Roman"/>
                <w:color w:val="191919"/>
                <w:sz w:val="18"/>
                <w:szCs w:val="18"/>
              </w:rPr>
            </w:pPr>
            <w:r w:rsidRPr="007A7452">
              <w:rPr>
                <w:rFonts w:ascii="Times New Roman" w:hAnsi="Times New Roman"/>
                <w:color w:val="191919"/>
                <w:sz w:val="18"/>
                <w:szCs w:val="18"/>
              </w:rPr>
              <w:t>3</w:t>
            </w:r>
          </w:p>
        </w:tc>
        <w:tc>
          <w:tcPr>
            <w:tcW w:w="710"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90" w:firstLine="40"/>
              <w:rPr>
                <w:rFonts w:ascii="Times New Roman" w:hAnsi="Times New Roman"/>
                <w:color w:val="191919"/>
                <w:sz w:val="18"/>
                <w:szCs w:val="18"/>
              </w:rPr>
            </w:pPr>
          </w:p>
        </w:tc>
        <w:tc>
          <w:tcPr>
            <w:tcW w:w="737"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100" w:firstLine="40"/>
              <w:rPr>
                <w:rFonts w:ascii="Times New Roman" w:hAnsi="Times New Roman"/>
                <w:color w:val="191919"/>
                <w:sz w:val="18"/>
                <w:szCs w:val="18"/>
              </w:rPr>
            </w:pPr>
          </w:p>
        </w:tc>
        <w:tc>
          <w:tcPr>
            <w:tcW w:w="2345"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left="83" w:firstLine="40"/>
              <w:rPr>
                <w:rFonts w:ascii="Times New Roman" w:hAnsi="Times New Roman"/>
                <w:color w:val="191919"/>
                <w:sz w:val="18"/>
                <w:szCs w:val="18"/>
              </w:rPr>
            </w:pPr>
            <w:r>
              <w:rPr>
                <w:rFonts w:ascii="Times New Roman" w:hAnsi="Times New Roman"/>
                <w:color w:val="191919"/>
                <w:sz w:val="18"/>
                <w:szCs w:val="18"/>
              </w:rPr>
              <w:t>AREA E Elective</w:t>
            </w:r>
          </w:p>
        </w:tc>
        <w:tc>
          <w:tcPr>
            <w:tcW w:w="1019" w:type="dxa"/>
            <w:tcBorders>
              <w:top w:val="nil"/>
              <w:left w:val="nil"/>
              <w:bottom w:val="nil"/>
              <w:right w:val="nil"/>
            </w:tcBorders>
          </w:tcPr>
          <w:p w:rsidR="00175787" w:rsidRPr="007A7452" w:rsidRDefault="00175787" w:rsidP="00175787">
            <w:pPr>
              <w:widowControl w:val="0"/>
              <w:autoSpaceDE w:val="0"/>
              <w:autoSpaceDN w:val="0"/>
              <w:adjustRightInd w:val="0"/>
              <w:spacing w:after="0" w:line="197" w:lineRule="exact"/>
              <w:ind w:right="40" w:firstLine="40"/>
              <w:jc w:val="right"/>
              <w:rPr>
                <w:rFonts w:ascii="Times New Roman" w:hAnsi="Times New Roman"/>
                <w:color w:val="191919"/>
                <w:sz w:val="18"/>
                <w:szCs w:val="18"/>
              </w:rPr>
            </w:pPr>
            <w:r>
              <w:rPr>
                <w:rFonts w:ascii="Times New Roman" w:hAnsi="Times New Roman"/>
                <w:color w:val="191919"/>
                <w:sz w:val="18"/>
                <w:szCs w:val="18"/>
              </w:rPr>
              <w:t>3</w:t>
            </w:r>
          </w:p>
        </w:tc>
      </w:tr>
      <w:tr w:rsidR="00175787" w:rsidRPr="007A7452" w:rsidTr="00C121A0">
        <w:trPr>
          <w:trHeight w:hRule="exact" w:val="216"/>
        </w:trPr>
        <w:tc>
          <w:tcPr>
            <w:tcW w:w="1010"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40" w:firstLine="40"/>
              <w:rPr>
                <w:rFonts w:ascii="Times New Roman" w:hAnsi="Times New Roman"/>
                <w:sz w:val="24"/>
                <w:szCs w:val="24"/>
              </w:rPr>
            </w:pPr>
            <w:r w:rsidRPr="007A7452">
              <w:rPr>
                <w:rFonts w:ascii="Times New Roman" w:hAnsi="Times New Roman"/>
                <w:color w:val="191919"/>
                <w:sz w:val="18"/>
                <w:szCs w:val="18"/>
              </w:rPr>
              <w:t>CSCI</w:t>
            </w:r>
          </w:p>
        </w:tc>
        <w:tc>
          <w:tcPr>
            <w:tcW w:w="830"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110" w:firstLine="40"/>
              <w:rPr>
                <w:rFonts w:ascii="Times New Roman" w:hAnsi="Times New Roman"/>
                <w:sz w:val="24"/>
                <w:szCs w:val="24"/>
              </w:rPr>
            </w:pPr>
            <w:r w:rsidRPr="007A7452">
              <w:rPr>
                <w:rFonts w:ascii="Times New Roman" w:hAnsi="Times New Roman"/>
                <w:color w:val="191919"/>
                <w:sz w:val="18"/>
                <w:szCs w:val="18"/>
              </w:rPr>
              <w:t>44</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2587"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360" w:firstLine="40"/>
              <w:rPr>
                <w:rFonts w:ascii="Times New Roman" w:hAnsi="Times New Roman"/>
                <w:sz w:val="24"/>
                <w:szCs w:val="24"/>
              </w:rPr>
            </w:pPr>
            <w:r w:rsidRPr="007A7452">
              <w:rPr>
                <w:rFonts w:ascii="Times New Roman" w:hAnsi="Times New Roman"/>
                <w:color w:val="191919"/>
                <w:sz w:val="18"/>
                <w:szCs w:val="18"/>
              </w:rPr>
              <w:t>Artificial Intelligence</w:t>
            </w:r>
          </w:p>
        </w:tc>
        <w:tc>
          <w:tcPr>
            <w:tcW w:w="563"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293" w:firstLine="40"/>
              <w:rPr>
                <w:rFonts w:ascii="Times New Roman" w:hAnsi="Times New Roman"/>
                <w:sz w:val="24"/>
                <w:szCs w:val="24"/>
              </w:rPr>
            </w:pPr>
            <w:r w:rsidRPr="007A7452">
              <w:rPr>
                <w:rFonts w:ascii="Times New Roman" w:hAnsi="Times New Roman"/>
                <w:color w:val="191919"/>
                <w:sz w:val="18"/>
                <w:szCs w:val="18"/>
              </w:rPr>
              <w:t>3</w:t>
            </w:r>
          </w:p>
        </w:tc>
        <w:tc>
          <w:tcPr>
            <w:tcW w:w="710"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90" w:firstLine="40"/>
              <w:rPr>
                <w:rFonts w:ascii="Times New Roman" w:hAnsi="Times New Roman"/>
                <w:sz w:val="24"/>
                <w:szCs w:val="24"/>
              </w:rPr>
            </w:pPr>
            <w:r w:rsidRPr="007A7452">
              <w:rPr>
                <w:rFonts w:ascii="Times New Roman" w:hAnsi="Times New Roman"/>
                <w:color w:val="191919"/>
                <w:sz w:val="18"/>
                <w:szCs w:val="18"/>
              </w:rPr>
              <w:t>CSCI</w:t>
            </w:r>
          </w:p>
        </w:tc>
        <w:tc>
          <w:tcPr>
            <w:tcW w:w="737"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100" w:firstLine="40"/>
              <w:rPr>
                <w:rFonts w:ascii="Times New Roman" w:hAnsi="Times New Roman"/>
                <w:sz w:val="24"/>
                <w:szCs w:val="24"/>
              </w:rPr>
            </w:pPr>
          </w:p>
        </w:tc>
        <w:tc>
          <w:tcPr>
            <w:tcW w:w="234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83" w:firstLine="40"/>
              <w:rPr>
                <w:rFonts w:ascii="Times New Roman" w:hAnsi="Times New Roman"/>
                <w:sz w:val="24"/>
                <w:szCs w:val="24"/>
              </w:rPr>
            </w:pPr>
            <w:r>
              <w:rPr>
                <w:rFonts w:ascii="Times New Roman" w:hAnsi="Times New Roman"/>
                <w:color w:val="191919"/>
                <w:sz w:val="18"/>
                <w:szCs w:val="18"/>
              </w:rPr>
              <w:t>Major Elective</w:t>
            </w:r>
          </w:p>
        </w:tc>
        <w:tc>
          <w:tcPr>
            <w:tcW w:w="101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40"/>
              <w:jc w:val="right"/>
              <w:rPr>
                <w:rFonts w:ascii="Times New Roman" w:hAnsi="Times New Roman"/>
                <w:sz w:val="24"/>
                <w:szCs w:val="24"/>
              </w:rPr>
            </w:pPr>
            <w:r w:rsidRPr="007A7452">
              <w:rPr>
                <w:rFonts w:ascii="Times New Roman" w:hAnsi="Times New Roman"/>
                <w:color w:val="191919"/>
                <w:sz w:val="18"/>
                <w:szCs w:val="18"/>
              </w:rPr>
              <w:t>3</w:t>
            </w:r>
          </w:p>
        </w:tc>
      </w:tr>
      <w:tr w:rsidR="00175787" w:rsidRPr="007A7452" w:rsidTr="00C121A0">
        <w:trPr>
          <w:trHeight w:hRule="exact" w:val="216"/>
        </w:trPr>
        <w:tc>
          <w:tcPr>
            <w:tcW w:w="1010"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40" w:firstLine="40"/>
              <w:rPr>
                <w:rFonts w:ascii="Times New Roman" w:hAnsi="Times New Roman"/>
                <w:color w:val="191919"/>
                <w:sz w:val="18"/>
                <w:szCs w:val="18"/>
              </w:rPr>
            </w:pPr>
            <w:r>
              <w:rPr>
                <w:rFonts w:ascii="Times New Roman" w:hAnsi="Times New Roman"/>
                <w:color w:val="191919"/>
                <w:sz w:val="18"/>
                <w:szCs w:val="18"/>
              </w:rPr>
              <w:lastRenderedPageBreak/>
              <w:t xml:space="preserve">CSCI </w:t>
            </w:r>
          </w:p>
        </w:tc>
        <w:tc>
          <w:tcPr>
            <w:tcW w:w="830"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110" w:firstLine="40"/>
              <w:rPr>
                <w:rFonts w:ascii="Times New Roman" w:hAnsi="Times New Roman"/>
                <w:color w:val="191919"/>
                <w:sz w:val="18"/>
                <w:szCs w:val="18"/>
              </w:rPr>
            </w:pPr>
            <w:r>
              <w:rPr>
                <w:rFonts w:ascii="Times New Roman" w:hAnsi="Times New Roman"/>
                <w:color w:val="191919"/>
                <w:sz w:val="18"/>
                <w:szCs w:val="18"/>
              </w:rPr>
              <w:t>4221</w:t>
            </w:r>
          </w:p>
        </w:tc>
        <w:tc>
          <w:tcPr>
            <w:tcW w:w="2587"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360" w:firstLine="40"/>
              <w:rPr>
                <w:rFonts w:ascii="Times New Roman" w:hAnsi="Times New Roman"/>
                <w:color w:val="191919"/>
                <w:sz w:val="18"/>
                <w:szCs w:val="18"/>
              </w:rPr>
            </w:pPr>
            <w:r>
              <w:rPr>
                <w:rFonts w:ascii="Times New Roman" w:hAnsi="Times New Roman"/>
                <w:color w:val="191919"/>
                <w:sz w:val="18"/>
                <w:szCs w:val="18"/>
              </w:rPr>
              <w:t>Software Engineering</w:t>
            </w:r>
          </w:p>
        </w:tc>
        <w:tc>
          <w:tcPr>
            <w:tcW w:w="563"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293" w:firstLine="40"/>
              <w:rPr>
                <w:rFonts w:ascii="Times New Roman" w:hAnsi="Times New Roman"/>
                <w:color w:val="191919"/>
                <w:sz w:val="18"/>
                <w:szCs w:val="18"/>
              </w:rPr>
            </w:pPr>
            <w:r>
              <w:rPr>
                <w:rFonts w:ascii="Times New Roman" w:hAnsi="Times New Roman"/>
                <w:color w:val="191919"/>
                <w:sz w:val="18"/>
                <w:szCs w:val="18"/>
              </w:rPr>
              <w:t>3</w:t>
            </w:r>
          </w:p>
        </w:tc>
        <w:tc>
          <w:tcPr>
            <w:tcW w:w="710"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90" w:firstLine="40"/>
              <w:rPr>
                <w:rFonts w:ascii="Times New Roman" w:hAnsi="Times New Roman"/>
                <w:color w:val="191919"/>
                <w:sz w:val="18"/>
                <w:szCs w:val="18"/>
              </w:rPr>
            </w:pPr>
            <w:r>
              <w:rPr>
                <w:rFonts w:ascii="Times New Roman" w:hAnsi="Times New Roman"/>
                <w:color w:val="191919"/>
                <w:sz w:val="18"/>
                <w:szCs w:val="18"/>
              </w:rPr>
              <w:t>CSCI 4922</w:t>
            </w:r>
          </w:p>
        </w:tc>
        <w:tc>
          <w:tcPr>
            <w:tcW w:w="737"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100" w:firstLine="40"/>
              <w:rPr>
                <w:rFonts w:ascii="Times New Roman" w:hAnsi="Times New Roman"/>
                <w:color w:val="191919"/>
                <w:sz w:val="18"/>
                <w:szCs w:val="18"/>
              </w:rPr>
            </w:pPr>
            <w:r>
              <w:rPr>
                <w:rFonts w:ascii="Times New Roman" w:hAnsi="Times New Roman"/>
                <w:color w:val="191919"/>
                <w:sz w:val="18"/>
                <w:szCs w:val="18"/>
              </w:rPr>
              <w:t>4922</w:t>
            </w:r>
          </w:p>
        </w:tc>
        <w:tc>
          <w:tcPr>
            <w:tcW w:w="234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83" w:firstLine="40"/>
              <w:rPr>
                <w:rFonts w:ascii="Times New Roman" w:hAnsi="Times New Roman"/>
                <w:color w:val="191919"/>
                <w:sz w:val="18"/>
                <w:szCs w:val="18"/>
              </w:rPr>
            </w:pPr>
            <w:r>
              <w:rPr>
                <w:rFonts w:ascii="Times New Roman" w:hAnsi="Times New Roman"/>
                <w:color w:val="191919"/>
                <w:sz w:val="18"/>
                <w:szCs w:val="18"/>
              </w:rPr>
              <w:t>Senior Project II</w:t>
            </w:r>
          </w:p>
        </w:tc>
        <w:tc>
          <w:tcPr>
            <w:tcW w:w="101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40"/>
              <w:jc w:val="right"/>
              <w:rPr>
                <w:rFonts w:ascii="Times New Roman" w:hAnsi="Times New Roman"/>
                <w:color w:val="191919"/>
                <w:sz w:val="18"/>
                <w:szCs w:val="18"/>
              </w:rPr>
            </w:pPr>
            <w:r>
              <w:rPr>
                <w:rFonts w:ascii="Times New Roman" w:hAnsi="Times New Roman"/>
                <w:color w:val="191919"/>
                <w:sz w:val="18"/>
                <w:szCs w:val="18"/>
              </w:rPr>
              <w:t>2</w:t>
            </w:r>
          </w:p>
        </w:tc>
      </w:tr>
      <w:tr w:rsidR="00175787" w:rsidRPr="007A7452" w:rsidTr="00C121A0">
        <w:trPr>
          <w:trHeight w:hRule="exact" w:val="216"/>
        </w:trPr>
        <w:tc>
          <w:tcPr>
            <w:tcW w:w="1010"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40" w:firstLine="4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830"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110" w:firstLine="40"/>
              <w:rPr>
                <w:rFonts w:ascii="Times New Roman" w:hAnsi="Times New Roman"/>
                <w:sz w:val="24"/>
                <w:szCs w:val="24"/>
              </w:rPr>
            </w:pPr>
            <w:r w:rsidRPr="007A7452">
              <w:rPr>
                <w:rFonts w:ascii="Times New Roman" w:hAnsi="Times New Roman"/>
                <w:color w:val="191919"/>
                <w:sz w:val="18"/>
                <w:szCs w:val="18"/>
              </w:rPr>
              <w:t>3423</w:t>
            </w:r>
          </w:p>
        </w:tc>
        <w:tc>
          <w:tcPr>
            <w:tcW w:w="2587"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360" w:firstLine="40"/>
              <w:rPr>
                <w:rFonts w:ascii="Times New Roman" w:hAnsi="Times New Roman"/>
                <w:sz w:val="24"/>
                <w:szCs w:val="24"/>
              </w:rPr>
            </w:pPr>
            <w:r w:rsidRPr="007A7452">
              <w:rPr>
                <w:rFonts w:ascii="Times New Roman" w:hAnsi="Times New Roman"/>
                <w:color w:val="191919"/>
                <w:sz w:val="18"/>
                <w:szCs w:val="18"/>
              </w:rPr>
              <w:t>Intro. Operations Research</w:t>
            </w:r>
          </w:p>
        </w:tc>
        <w:tc>
          <w:tcPr>
            <w:tcW w:w="563"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293" w:firstLine="40"/>
              <w:rPr>
                <w:rFonts w:ascii="Times New Roman" w:hAnsi="Times New Roman"/>
                <w:sz w:val="24"/>
                <w:szCs w:val="24"/>
              </w:rPr>
            </w:pPr>
            <w:r w:rsidRPr="007A7452">
              <w:rPr>
                <w:rFonts w:ascii="Times New Roman" w:hAnsi="Times New Roman"/>
                <w:color w:val="191919"/>
                <w:sz w:val="18"/>
                <w:szCs w:val="18"/>
              </w:rPr>
              <w:t>3</w:t>
            </w:r>
          </w:p>
        </w:tc>
        <w:tc>
          <w:tcPr>
            <w:tcW w:w="710"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90" w:firstLine="40"/>
              <w:rPr>
                <w:rFonts w:ascii="Times New Roman" w:hAnsi="Times New Roman"/>
                <w:sz w:val="24"/>
                <w:szCs w:val="24"/>
              </w:rPr>
            </w:pPr>
          </w:p>
        </w:tc>
        <w:tc>
          <w:tcPr>
            <w:tcW w:w="737"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100" w:firstLine="40"/>
              <w:rPr>
                <w:rFonts w:ascii="Times New Roman" w:hAnsi="Times New Roman"/>
                <w:sz w:val="24"/>
                <w:szCs w:val="24"/>
              </w:rPr>
            </w:pPr>
          </w:p>
        </w:tc>
        <w:tc>
          <w:tcPr>
            <w:tcW w:w="2345"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left="83" w:firstLine="40"/>
              <w:rPr>
                <w:rFonts w:ascii="Times New Roman" w:hAnsi="Times New Roman"/>
                <w:sz w:val="24"/>
                <w:szCs w:val="24"/>
              </w:rPr>
            </w:pPr>
          </w:p>
        </w:tc>
        <w:tc>
          <w:tcPr>
            <w:tcW w:w="1019" w:type="dxa"/>
            <w:tcBorders>
              <w:top w:val="nil"/>
              <w:left w:val="nil"/>
              <w:bottom w:val="nil"/>
              <w:right w:val="nil"/>
            </w:tcBorders>
          </w:tcPr>
          <w:p w:rsidR="00175787" w:rsidRPr="007A7452" w:rsidRDefault="00175787" w:rsidP="00175787">
            <w:pPr>
              <w:widowControl w:val="0"/>
              <w:autoSpaceDE w:val="0"/>
              <w:autoSpaceDN w:val="0"/>
              <w:adjustRightInd w:val="0"/>
              <w:spacing w:after="0" w:line="195" w:lineRule="exact"/>
              <w:ind w:right="40" w:firstLine="40"/>
              <w:jc w:val="right"/>
              <w:rPr>
                <w:rFonts w:ascii="Times New Roman" w:hAnsi="Times New Roman"/>
                <w:sz w:val="24"/>
                <w:szCs w:val="24"/>
              </w:rPr>
            </w:pPr>
          </w:p>
        </w:tc>
      </w:tr>
      <w:tr w:rsidR="00175787" w:rsidRPr="007A7452" w:rsidTr="00C121A0">
        <w:trPr>
          <w:trHeight w:hRule="exact" w:val="214"/>
        </w:trPr>
        <w:tc>
          <w:tcPr>
            <w:tcW w:w="1840" w:type="dxa"/>
            <w:gridSpan w:val="2"/>
            <w:tcBorders>
              <w:top w:val="nil"/>
              <w:left w:val="nil"/>
              <w:bottom w:val="nil"/>
              <w:right w:val="nil"/>
            </w:tcBorders>
          </w:tcPr>
          <w:p w:rsidR="00175787" w:rsidRPr="007A7452" w:rsidRDefault="00175787" w:rsidP="00175787">
            <w:pPr>
              <w:widowControl w:val="0"/>
              <w:autoSpaceDE w:val="0"/>
              <w:autoSpaceDN w:val="0"/>
              <w:adjustRightInd w:val="0"/>
              <w:spacing w:after="0" w:line="177" w:lineRule="exact"/>
              <w:ind w:left="40" w:firstLine="40"/>
              <w:rPr>
                <w:rFonts w:ascii="Times New Roman" w:hAnsi="Times New Roman"/>
                <w:sz w:val="24"/>
                <w:szCs w:val="24"/>
              </w:rPr>
            </w:pPr>
            <w:r>
              <w:rPr>
                <w:rFonts w:ascii="Times New Roman" w:hAnsi="Times New Roman"/>
                <w:color w:val="191919"/>
                <w:sz w:val="18"/>
                <w:szCs w:val="18"/>
              </w:rPr>
              <w:t xml:space="preserve">Major </w:t>
            </w:r>
            <w:r w:rsidRPr="007A7452">
              <w:rPr>
                <w:rFonts w:ascii="Times New Roman" w:hAnsi="Times New Roman"/>
                <w:color w:val="191919"/>
                <w:sz w:val="18"/>
                <w:szCs w:val="18"/>
              </w:rPr>
              <w:t>Electives</w:t>
            </w:r>
          </w:p>
        </w:tc>
        <w:tc>
          <w:tcPr>
            <w:tcW w:w="2587" w:type="dxa"/>
            <w:tcBorders>
              <w:top w:val="nil"/>
              <w:left w:val="nil"/>
              <w:bottom w:val="nil"/>
              <w:right w:val="nil"/>
            </w:tcBorders>
          </w:tcPr>
          <w:p w:rsidR="00175787" w:rsidRPr="007A7452" w:rsidRDefault="00175787" w:rsidP="00175787">
            <w:pPr>
              <w:widowControl w:val="0"/>
              <w:autoSpaceDE w:val="0"/>
              <w:autoSpaceDN w:val="0"/>
              <w:adjustRightInd w:val="0"/>
              <w:spacing w:after="0"/>
              <w:ind w:firstLine="40"/>
              <w:rPr>
                <w:rFonts w:ascii="Times New Roman" w:hAnsi="Times New Roman"/>
                <w:sz w:val="24"/>
                <w:szCs w:val="24"/>
              </w:rPr>
            </w:pPr>
          </w:p>
        </w:tc>
        <w:tc>
          <w:tcPr>
            <w:tcW w:w="563" w:type="dxa"/>
            <w:tcBorders>
              <w:top w:val="nil"/>
              <w:left w:val="nil"/>
              <w:bottom w:val="nil"/>
              <w:right w:val="nil"/>
            </w:tcBorders>
          </w:tcPr>
          <w:p w:rsidR="00175787" w:rsidRPr="007A7452" w:rsidRDefault="00175787" w:rsidP="00175787">
            <w:pPr>
              <w:widowControl w:val="0"/>
              <w:autoSpaceDE w:val="0"/>
              <w:autoSpaceDN w:val="0"/>
              <w:adjustRightInd w:val="0"/>
              <w:spacing w:after="0" w:line="177" w:lineRule="exact"/>
              <w:ind w:left="293" w:firstLine="40"/>
              <w:rPr>
                <w:rFonts w:ascii="Times New Roman" w:hAnsi="Times New Roman"/>
                <w:sz w:val="24"/>
                <w:szCs w:val="24"/>
              </w:rPr>
            </w:pPr>
            <w:r>
              <w:rPr>
                <w:rFonts w:ascii="Times New Roman" w:hAnsi="Times New Roman"/>
                <w:color w:val="191919"/>
                <w:sz w:val="18"/>
                <w:szCs w:val="18"/>
              </w:rPr>
              <w:t>3</w:t>
            </w:r>
          </w:p>
        </w:tc>
        <w:tc>
          <w:tcPr>
            <w:tcW w:w="1447" w:type="dxa"/>
            <w:gridSpan w:val="2"/>
            <w:tcBorders>
              <w:top w:val="nil"/>
              <w:left w:val="nil"/>
              <w:bottom w:val="nil"/>
              <w:right w:val="nil"/>
            </w:tcBorders>
          </w:tcPr>
          <w:p w:rsidR="00175787" w:rsidRPr="007A7452" w:rsidRDefault="00175787" w:rsidP="00175787">
            <w:pPr>
              <w:widowControl w:val="0"/>
              <w:autoSpaceDE w:val="0"/>
              <w:autoSpaceDN w:val="0"/>
              <w:adjustRightInd w:val="0"/>
              <w:spacing w:after="0" w:line="177" w:lineRule="exact"/>
              <w:ind w:left="90" w:firstLine="40"/>
              <w:rPr>
                <w:rFonts w:ascii="Times New Roman" w:hAnsi="Times New Roman"/>
                <w:sz w:val="24"/>
                <w:szCs w:val="24"/>
              </w:rPr>
            </w:pPr>
            <w:r w:rsidRPr="007A7452">
              <w:rPr>
                <w:rFonts w:ascii="Times New Roman" w:hAnsi="Times New Roman"/>
                <w:color w:val="191919"/>
                <w:sz w:val="18"/>
                <w:szCs w:val="18"/>
              </w:rPr>
              <w:t>General Electives</w:t>
            </w:r>
          </w:p>
        </w:tc>
        <w:tc>
          <w:tcPr>
            <w:tcW w:w="2345" w:type="dxa"/>
            <w:tcBorders>
              <w:top w:val="nil"/>
              <w:left w:val="nil"/>
              <w:bottom w:val="nil"/>
              <w:right w:val="nil"/>
            </w:tcBorders>
          </w:tcPr>
          <w:p w:rsidR="00175787" w:rsidRPr="007A7452" w:rsidRDefault="00175787" w:rsidP="00175787">
            <w:pPr>
              <w:widowControl w:val="0"/>
              <w:autoSpaceDE w:val="0"/>
              <w:autoSpaceDN w:val="0"/>
              <w:adjustRightInd w:val="0"/>
              <w:spacing w:after="0"/>
              <w:ind w:firstLine="40"/>
              <w:rPr>
                <w:rFonts w:ascii="Times New Roman" w:hAnsi="Times New Roman"/>
                <w:sz w:val="24"/>
                <w:szCs w:val="24"/>
              </w:rPr>
            </w:pPr>
          </w:p>
        </w:tc>
        <w:tc>
          <w:tcPr>
            <w:tcW w:w="1019" w:type="dxa"/>
            <w:tcBorders>
              <w:top w:val="nil"/>
              <w:left w:val="nil"/>
              <w:bottom w:val="nil"/>
              <w:right w:val="nil"/>
            </w:tcBorders>
          </w:tcPr>
          <w:p w:rsidR="00175787" w:rsidRDefault="00175787" w:rsidP="00175787">
            <w:pPr>
              <w:widowControl w:val="0"/>
              <w:autoSpaceDE w:val="0"/>
              <w:autoSpaceDN w:val="0"/>
              <w:adjustRightInd w:val="0"/>
              <w:spacing w:after="0" w:line="177" w:lineRule="exact"/>
              <w:ind w:right="40" w:firstLine="40"/>
              <w:jc w:val="right"/>
              <w:rPr>
                <w:rFonts w:ascii="Times New Roman" w:hAnsi="Times New Roman"/>
                <w:color w:val="191919"/>
                <w:sz w:val="18"/>
                <w:szCs w:val="18"/>
              </w:rPr>
            </w:pPr>
          </w:p>
          <w:p w:rsidR="00175787" w:rsidRDefault="00175787" w:rsidP="00175787">
            <w:pPr>
              <w:widowControl w:val="0"/>
              <w:autoSpaceDE w:val="0"/>
              <w:autoSpaceDN w:val="0"/>
              <w:adjustRightInd w:val="0"/>
              <w:spacing w:after="0" w:line="177" w:lineRule="exact"/>
              <w:ind w:right="40" w:firstLine="40"/>
              <w:jc w:val="right"/>
              <w:rPr>
                <w:rFonts w:ascii="Times New Roman" w:hAnsi="Times New Roman"/>
                <w:color w:val="191919"/>
                <w:sz w:val="18"/>
                <w:szCs w:val="18"/>
              </w:rPr>
            </w:pPr>
          </w:p>
          <w:p w:rsidR="00175787" w:rsidRPr="007A7452" w:rsidRDefault="00175787" w:rsidP="00175787">
            <w:pPr>
              <w:widowControl w:val="0"/>
              <w:autoSpaceDE w:val="0"/>
              <w:autoSpaceDN w:val="0"/>
              <w:adjustRightInd w:val="0"/>
              <w:spacing w:after="0" w:line="177" w:lineRule="exact"/>
              <w:ind w:right="40" w:firstLine="40"/>
              <w:jc w:val="right"/>
              <w:rPr>
                <w:rFonts w:ascii="Times New Roman" w:hAnsi="Times New Roman"/>
                <w:sz w:val="24"/>
                <w:szCs w:val="24"/>
              </w:rPr>
            </w:pPr>
            <w:r w:rsidRPr="007A7452">
              <w:rPr>
                <w:rFonts w:ascii="Times New Roman" w:hAnsi="Times New Roman"/>
                <w:color w:val="191919"/>
                <w:sz w:val="18"/>
                <w:szCs w:val="18"/>
              </w:rPr>
              <w:t>2</w:t>
            </w:r>
          </w:p>
        </w:tc>
      </w:tr>
      <w:tr w:rsidR="00175787" w:rsidRPr="007A7452" w:rsidTr="00C121A0">
        <w:trPr>
          <w:trHeight w:hRule="exact" w:val="296"/>
        </w:trPr>
        <w:tc>
          <w:tcPr>
            <w:tcW w:w="1840" w:type="dxa"/>
            <w:gridSpan w:val="2"/>
            <w:tcBorders>
              <w:top w:val="nil"/>
              <w:left w:val="nil"/>
              <w:bottom w:val="nil"/>
              <w:right w:val="nil"/>
            </w:tcBorders>
          </w:tcPr>
          <w:p w:rsidR="00175787" w:rsidRPr="007A7452" w:rsidRDefault="00175787" w:rsidP="00175787">
            <w:pPr>
              <w:widowControl w:val="0"/>
              <w:autoSpaceDE w:val="0"/>
              <w:autoSpaceDN w:val="0"/>
              <w:adjustRightInd w:val="0"/>
              <w:spacing w:after="0" w:line="194" w:lineRule="exact"/>
              <w:ind w:left="40" w:firstLine="4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w:t>
            </w:r>
          </w:p>
        </w:tc>
        <w:tc>
          <w:tcPr>
            <w:tcW w:w="2587" w:type="dxa"/>
            <w:tcBorders>
              <w:top w:val="nil"/>
              <w:left w:val="nil"/>
              <w:bottom w:val="nil"/>
              <w:right w:val="nil"/>
            </w:tcBorders>
          </w:tcPr>
          <w:p w:rsidR="00175787" w:rsidRPr="007A7452" w:rsidRDefault="00175787" w:rsidP="00175787">
            <w:pPr>
              <w:widowControl w:val="0"/>
              <w:autoSpaceDE w:val="0"/>
              <w:autoSpaceDN w:val="0"/>
              <w:adjustRightInd w:val="0"/>
              <w:spacing w:after="0"/>
              <w:ind w:firstLine="40"/>
              <w:rPr>
                <w:rFonts w:ascii="Times New Roman" w:hAnsi="Times New Roman"/>
                <w:sz w:val="24"/>
                <w:szCs w:val="24"/>
              </w:rPr>
            </w:pPr>
          </w:p>
        </w:tc>
        <w:tc>
          <w:tcPr>
            <w:tcW w:w="563" w:type="dxa"/>
            <w:tcBorders>
              <w:top w:val="nil"/>
              <w:left w:val="nil"/>
              <w:bottom w:val="nil"/>
              <w:right w:val="nil"/>
            </w:tcBorders>
          </w:tcPr>
          <w:p w:rsidR="00175787" w:rsidRPr="007A7452" w:rsidRDefault="00175787" w:rsidP="00175787">
            <w:pPr>
              <w:widowControl w:val="0"/>
              <w:autoSpaceDE w:val="0"/>
              <w:autoSpaceDN w:val="0"/>
              <w:adjustRightInd w:val="0"/>
              <w:spacing w:after="0" w:line="194" w:lineRule="exact"/>
              <w:ind w:left="293" w:firstLine="40"/>
              <w:rPr>
                <w:rFonts w:ascii="Times New Roman" w:hAnsi="Times New Roman"/>
                <w:sz w:val="24"/>
                <w:szCs w:val="24"/>
              </w:rPr>
            </w:pPr>
            <w:r>
              <w:rPr>
                <w:rFonts w:ascii="Times New Roman" w:hAnsi="Times New Roman"/>
                <w:b/>
                <w:bCs/>
                <w:color w:val="191919"/>
                <w:sz w:val="18"/>
                <w:szCs w:val="18"/>
              </w:rPr>
              <w:t>16</w:t>
            </w:r>
          </w:p>
        </w:tc>
        <w:tc>
          <w:tcPr>
            <w:tcW w:w="1447" w:type="dxa"/>
            <w:gridSpan w:val="2"/>
            <w:tcBorders>
              <w:top w:val="nil"/>
              <w:left w:val="nil"/>
              <w:bottom w:val="nil"/>
              <w:right w:val="nil"/>
            </w:tcBorders>
          </w:tcPr>
          <w:p w:rsidR="00175787" w:rsidRPr="007A7452" w:rsidRDefault="00175787" w:rsidP="00175787">
            <w:pPr>
              <w:widowControl w:val="0"/>
              <w:autoSpaceDE w:val="0"/>
              <w:autoSpaceDN w:val="0"/>
              <w:adjustRightInd w:val="0"/>
              <w:spacing w:after="0"/>
              <w:ind w:firstLine="40"/>
              <w:rPr>
                <w:rFonts w:ascii="Times New Roman" w:hAnsi="Times New Roman"/>
                <w:sz w:val="24"/>
                <w:szCs w:val="24"/>
              </w:rPr>
            </w:pPr>
          </w:p>
        </w:tc>
        <w:tc>
          <w:tcPr>
            <w:tcW w:w="2345" w:type="dxa"/>
            <w:tcBorders>
              <w:top w:val="nil"/>
              <w:left w:val="nil"/>
              <w:bottom w:val="nil"/>
              <w:right w:val="nil"/>
            </w:tcBorders>
          </w:tcPr>
          <w:p w:rsidR="00175787" w:rsidRPr="007A7452" w:rsidRDefault="00175787" w:rsidP="00175787">
            <w:pPr>
              <w:widowControl w:val="0"/>
              <w:autoSpaceDE w:val="0"/>
              <w:autoSpaceDN w:val="0"/>
              <w:adjustRightInd w:val="0"/>
              <w:spacing w:after="0"/>
              <w:ind w:firstLine="40"/>
              <w:rPr>
                <w:rFonts w:ascii="Times New Roman" w:hAnsi="Times New Roman"/>
                <w:sz w:val="24"/>
                <w:szCs w:val="24"/>
              </w:rPr>
            </w:pPr>
          </w:p>
        </w:tc>
        <w:tc>
          <w:tcPr>
            <w:tcW w:w="1019" w:type="dxa"/>
            <w:tcBorders>
              <w:top w:val="nil"/>
              <w:left w:val="nil"/>
              <w:bottom w:val="nil"/>
              <w:right w:val="nil"/>
            </w:tcBorders>
          </w:tcPr>
          <w:p w:rsidR="00175787" w:rsidRPr="007A7452" w:rsidRDefault="00175787" w:rsidP="00175787">
            <w:pPr>
              <w:widowControl w:val="0"/>
              <w:autoSpaceDE w:val="0"/>
              <w:autoSpaceDN w:val="0"/>
              <w:adjustRightInd w:val="0"/>
              <w:spacing w:after="0" w:line="194" w:lineRule="exact"/>
              <w:ind w:right="40" w:firstLine="40"/>
              <w:jc w:val="right"/>
              <w:rPr>
                <w:rFonts w:ascii="Times New Roman" w:hAnsi="Times New Roman"/>
                <w:sz w:val="24"/>
                <w:szCs w:val="24"/>
              </w:rPr>
            </w:pPr>
            <w:r>
              <w:rPr>
                <w:rFonts w:ascii="Times New Roman" w:hAnsi="Times New Roman"/>
                <w:b/>
                <w:bCs/>
                <w:color w:val="191919"/>
                <w:sz w:val="18"/>
                <w:szCs w:val="18"/>
              </w:rPr>
              <w:t>14 5</w:t>
            </w:r>
          </w:p>
        </w:tc>
      </w:tr>
    </w:tbl>
    <w:p w:rsidR="007D77D2" w:rsidRDefault="007D77D2"/>
    <w:p w:rsidR="007D77D2" w:rsidRDefault="007D77D2"/>
    <w:p w:rsidR="00911DC2" w:rsidRPr="0071188B" w:rsidRDefault="00911DC2" w:rsidP="0071188B">
      <w:pPr>
        <w:pStyle w:val="Heading2"/>
        <w:ind w:left="180" w:firstLine="0"/>
        <w:rPr>
          <w:rFonts w:ascii="Times New Roman" w:hAnsi="Times New Roman"/>
          <w:color w:val="000000"/>
          <w:sz w:val="28"/>
          <w:szCs w:val="28"/>
        </w:rPr>
      </w:pPr>
      <w:bookmarkStart w:id="40" w:name="_Toc295333419"/>
      <w:r w:rsidRPr="0071188B">
        <w:rPr>
          <w:rFonts w:ascii="Times New Roman" w:hAnsi="Times New Roman"/>
          <w:color w:val="191919"/>
          <w:sz w:val="28"/>
          <w:szCs w:val="28"/>
        </w:rPr>
        <w:t>BACHELOR</w:t>
      </w:r>
      <w:r w:rsidRPr="0071188B">
        <w:rPr>
          <w:rFonts w:ascii="Times New Roman" w:hAnsi="Times New Roman"/>
          <w:color w:val="191919"/>
          <w:spacing w:val="20"/>
          <w:sz w:val="28"/>
          <w:szCs w:val="28"/>
        </w:rPr>
        <w:t xml:space="preserve"> </w:t>
      </w:r>
      <w:r w:rsidRPr="0071188B">
        <w:rPr>
          <w:rFonts w:ascii="Times New Roman" w:hAnsi="Times New Roman"/>
          <w:color w:val="191919"/>
          <w:sz w:val="28"/>
          <w:szCs w:val="28"/>
        </w:rPr>
        <w:t>OF</w:t>
      </w:r>
      <w:r w:rsidRPr="0071188B">
        <w:rPr>
          <w:rFonts w:ascii="Times New Roman" w:hAnsi="Times New Roman"/>
          <w:color w:val="191919"/>
          <w:spacing w:val="11"/>
          <w:sz w:val="28"/>
          <w:szCs w:val="28"/>
        </w:rPr>
        <w:t xml:space="preserve"> </w:t>
      </w:r>
      <w:r w:rsidRPr="0071188B">
        <w:rPr>
          <w:rFonts w:ascii="Times New Roman" w:hAnsi="Times New Roman"/>
          <w:color w:val="191919"/>
          <w:sz w:val="28"/>
          <w:szCs w:val="28"/>
        </w:rPr>
        <w:t>SCIENCE</w:t>
      </w:r>
      <w:r w:rsidRPr="0071188B">
        <w:rPr>
          <w:rFonts w:ascii="Times New Roman" w:hAnsi="Times New Roman"/>
          <w:color w:val="191919"/>
          <w:spacing w:val="20"/>
          <w:sz w:val="28"/>
          <w:szCs w:val="28"/>
        </w:rPr>
        <w:t xml:space="preserve"> </w:t>
      </w:r>
      <w:r w:rsidRPr="0071188B">
        <w:rPr>
          <w:rFonts w:ascii="Times New Roman" w:hAnsi="Times New Roman"/>
          <w:color w:val="191919"/>
          <w:sz w:val="28"/>
          <w:szCs w:val="28"/>
        </w:rPr>
        <w:t>DEGREE</w:t>
      </w:r>
      <w:r w:rsidRPr="0071188B">
        <w:rPr>
          <w:rFonts w:ascii="Times New Roman" w:hAnsi="Times New Roman"/>
          <w:color w:val="191919"/>
          <w:spacing w:val="20"/>
          <w:sz w:val="28"/>
          <w:szCs w:val="28"/>
        </w:rPr>
        <w:t xml:space="preserve"> </w:t>
      </w:r>
      <w:r w:rsidRPr="0071188B">
        <w:rPr>
          <w:rFonts w:ascii="Times New Roman" w:hAnsi="Times New Roman"/>
          <w:color w:val="191919"/>
          <w:sz w:val="28"/>
          <w:szCs w:val="28"/>
        </w:rPr>
        <w:t>IN</w:t>
      </w:r>
      <w:r w:rsidRPr="0071188B">
        <w:rPr>
          <w:rFonts w:ascii="Times New Roman" w:hAnsi="Times New Roman"/>
          <w:color w:val="191919"/>
          <w:spacing w:val="20"/>
          <w:sz w:val="28"/>
          <w:szCs w:val="28"/>
        </w:rPr>
        <w:t xml:space="preserve"> </w:t>
      </w:r>
      <w:r w:rsidRPr="0071188B">
        <w:rPr>
          <w:rFonts w:ascii="Times New Roman" w:hAnsi="Times New Roman"/>
          <w:color w:val="191919"/>
          <w:sz w:val="28"/>
          <w:szCs w:val="28"/>
        </w:rPr>
        <w:t>COMPUTER</w:t>
      </w:r>
      <w:r w:rsidRPr="0071188B">
        <w:rPr>
          <w:rFonts w:ascii="Times New Roman" w:hAnsi="Times New Roman"/>
          <w:color w:val="191919"/>
          <w:spacing w:val="20"/>
          <w:sz w:val="28"/>
          <w:szCs w:val="28"/>
        </w:rPr>
        <w:t xml:space="preserve"> </w:t>
      </w:r>
      <w:r w:rsidRPr="0071188B">
        <w:rPr>
          <w:rFonts w:ascii="Times New Roman" w:hAnsi="Times New Roman"/>
          <w:color w:val="191919"/>
          <w:sz w:val="28"/>
          <w:szCs w:val="28"/>
        </w:rPr>
        <w:t>SCIENCE (BUSINESS</w:t>
      </w:r>
      <w:r w:rsidRPr="0071188B">
        <w:rPr>
          <w:rFonts w:ascii="Times New Roman" w:hAnsi="Times New Roman"/>
          <w:color w:val="191919"/>
          <w:spacing w:val="20"/>
          <w:sz w:val="28"/>
          <w:szCs w:val="28"/>
        </w:rPr>
        <w:t xml:space="preserve"> </w:t>
      </w:r>
      <w:r w:rsidRPr="0071188B">
        <w:rPr>
          <w:rFonts w:ascii="Times New Roman" w:hAnsi="Times New Roman"/>
          <w:color w:val="191919"/>
          <w:sz w:val="28"/>
          <w:szCs w:val="28"/>
        </w:rPr>
        <w:t>EMPHASIS)</w:t>
      </w:r>
      <w:bookmarkEnd w:id="40"/>
    </w:p>
    <w:tbl>
      <w:tblPr>
        <w:tblW w:w="0" w:type="auto"/>
        <w:tblInd w:w="100" w:type="dxa"/>
        <w:tblLayout w:type="fixed"/>
        <w:tblCellMar>
          <w:left w:w="0" w:type="dxa"/>
          <w:right w:w="0" w:type="dxa"/>
        </w:tblCellMar>
        <w:tblLook w:val="0000"/>
      </w:tblPr>
      <w:tblGrid>
        <w:gridCol w:w="905"/>
        <w:gridCol w:w="968"/>
        <w:gridCol w:w="4891"/>
        <w:gridCol w:w="3036"/>
      </w:tblGrid>
      <w:tr w:rsidR="00911DC2" w:rsidRPr="007A7452" w:rsidTr="00C121A0">
        <w:trPr>
          <w:trHeight w:hRule="exact" w:val="277"/>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before="47" w:after="0"/>
              <w:ind w:left="40" w:firstLine="40"/>
              <w:rPr>
                <w:rFonts w:ascii="Times New Roman" w:hAnsi="Times New Roman"/>
                <w:sz w:val="24"/>
                <w:szCs w:val="24"/>
              </w:rPr>
            </w:pPr>
            <w:r w:rsidRPr="007A7452">
              <w:rPr>
                <w:rFonts w:ascii="Times New Roman" w:hAnsi="Times New Roman"/>
                <w:b/>
                <w:bCs/>
                <w:color w:val="191919"/>
                <w:sz w:val="18"/>
                <w:szCs w:val="18"/>
              </w:rPr>
              <w:t>Courses</w:t>
            </w:r>
          </w:p>
        </w:tc>
        <w:tc>
          <w:tcPr>
            <w:tcW w:w="968" w:type="dxa"/>
            <w:tcBorders>
              <w:top w:val="nil"/>
              <w:left w:val="nil"/>
              <w:bottom w:val="nil"/>
              <w:right w:val="nil"/>
            </w:tcBorders>
          </w:tcPr>
          <w:p w:rsidR="00911DC2" w:rsidRPr="007A7452" w:rsidRDefault="00911DC2" w:rsidP="00911DC2">
            <w:pPr>
              <w:widowControl w:val="0"/>
              <w:autoSpaceDE w:val="0"/>
              <w:autoSpaceDN w:val="0"/>
              <w:adjustRightInd w:val="0"/>
              <w:spacing w:before="47" w:after="0"/>
              <w:ind w:left="215" w:firstLine="40"/>
              <w:rPr>
                <w:rFonts w:ascii="Times New Roman" w:hAnsi="Times New Roman"/>
                <w:sz w:val="24"/>
                <w:szCs w:val="24"/>
              </w:rPr>
            </w:pPr>
            <w:r w:rsidRPr="007A7452">
              <w:rPr>
                <w:rFonts w:ascii="Times New Roman" w:hAnsi="Times New Roman"/>
                <w:b/>
                <w:bCs/>
                <w:color w:val="191919"/>
                <w:spacing w:val="-3"/>
                <w:sz w:val="18"/>
                <w:szCs w:val="18"/>
              </w:rPr>
              <w:t>T</w:t>
            </w:r>
            <w:r w:rsidRPr="007A7452">
              <w:rPr>
                <w:rFonts w:ascii="Times New Roman" w:hAnsi="Times New Roman"/>
                <w:b/>
                <w:bCs/>
                <w:color w:val="191919"/>
                <w:sz w:val="18"/>
                <w:szCs w:val="18"/>
              </w:rPr>
              <w:t>itles</w:t>
            </w:r>
          </w:p>
        </w:tc>
        <w:tc>
          <w:tcPr>
            <w:tcW w:w="4891" w:type="dxa"/>
            <w:tcBorders>
              <w:top w:val="nil"/>
              <w:left w:val="nil"/>
              <w:bottom w:val="nil"/>
              <w:right w:val="nil"/>
            </w:tcBorders>
          </w:tcPr>
          <w:p w:rsidR="00911DC2" w:rsidRPr="007A7452" w:rsidRDefault="00911DC2" w:rsidP="00911DC2">
            <w:pPr>
              <w:widowControl w:val="0"/>
              <w:autoSpaceDE w:val="0"/>
              <w:autoSpaceDN w:val="0"/>
              <w:adjustRightInd w:val="0"/>
              <w:spacing w:after="0"/>
              <w:ind w:firstLine="40"/>
              <w:rPr>
                <w:rFonts w:ascii="Times New Roman" w:hAnsi="Times New Roman"/>
                <w:sz w:val="24"/>
                <w:szCs w:val="24"/>
              </w:rPr>
            </w:pPr>
          </w:p>
        </w:tc>
        <w:tc>
          <w:tcPr>
            <w:tcW w:w="3036" w:type="dxa"/>
            <w:tcBorders>
              <w:top w:val="nil"/>
              <w:left w:val="nil"/>
              <w:bottom w:val="nil"/>
              <w:right w:val="nil"/>
            </w:tcBorders>
          </w:tcPr>
          <w:p w:rsidR="00911DC2" w:rsidRPr="007A7452" w:rsidRDefault="00911DC2" w:rsidP="00911DC2">
            <w:pPr>
              <w:widowControl w:val="0"/>
              <w:autoSpaceDE w:val="0"/>
              <w:autoSpaceDN w:val="0"/>
              <w:adjustRightInd w:val="0"/>
              <w:spacing w:before="47" w:after="0"/>
              <w:ind w:right="40" w:firstLine="40"/>
              <w:jc w:val="right"/>
              <w:rPr>
                <w:rFonts w:ascii="Times New Roman" w:hAnsi="Times New Roman"/>
                <w:sz w:val="24"/>
                <w:szCs w:val="24"/>
              </w:rPr>
            </w:pPr>
            <w:r w:rsidRPr="007A7452">
              <w:rPr>
                <w:rFonts w:ascii="Times New Roman" w:hAnsi="Times New Roman"/>
                <w:b/>
                <w:bCs/>
                <w:color w:val="191919"/>
                <w:sz w:val="18"/>
                <w:szCs w:val="18"/>
              </w:rPr>
              <w:t>C</w:t>
            </w:r>
            <w:r w:rsidRPr="007A7452">
              <w:rPr>
                <w:rFonts w:ascii="Times New Roman" w:hAnsi="Times New Roman"/>
                <w:b/>
                <w:bCs/>
                <w:color w:val="191919"/>
                <w:spacing w:val="-3"/>
                <w:sz w:val="18"/>
                <w:szCs w:val="18"/>
              </w:rPr>
              <w:t>r</w:t>
            </w:r>
            <w:r w:rsidRPr="007A7452">
              <w:rPr>
                <w:rFonts w:ascii="Times New Roman" w:hAnsi="Times New Roman"/>
                <w:b/>
                <w:bCs/>
                <w:color w:val="191919"/>
                <w:sz w:val="18"/>
                <w:szCs w:val="18"/>
              </w:rPr>
              <w:t>edit Hrs.</w:t>
            </w:r>
          </w:p>
        </w:tc>
      </w:tr>
      <w:tr w:rsidR="00911DC2" w:rsidRPr="007A7452" w:rsidTr="00C121A0">
        <w:trPr>
          <w:trHeight w:hRule="exact" w:val="218"/>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7" w:lineRule="exact"/>
              <w:ind w:left="40" w:firstLine="40"/>
              <w:rPr>
                <w:rFonts w:ascii="Times New Roman" w:hAnsi="Times New Roman"/>
                <w:sz w:val="24"/>
                <w:szCs w:val="24"/>
              </w:rPr>
            </w:pPr>
            <w:r w:rsidRPr="007A7452">
              <w:rPr>
                <w:rFonts w:ascii="Times New Roman" w:hAnsi="Times New Roman"/>
                <w:color w:val="191919"/>
                <w:sz w:val="18"/>
                <w:szCs w:val="18"/>
              </w:rPr>
              <w:t>ACCT</w:t>
            </w:r>
          </w:p>
        </w:tc>
        <w:tc>
          <w:tcPr>
            <w:tcW w:w="968" w:type="dxa"/>
            <w:tcBorders>
              <w:top w:val="nil"/>
              <w:left w:val="nil"/>
              <w:bottom w:val="nil"/>
              <w:right w:val="nil"/>
            </w:tcBorders>
          </w:tcPr>
          <w:p w:rsidR="00911DC2" w:rsidRPr="007A7452" w:rsidRDefault="00911DC2" w:rsidP="00911DC2">
            <w:pPr>
              <w:widowControl w:val="0"/>
              <w:autoSpaceDE w:val="0"/>
              <w:autoSpaceDN w:val="0"/>
              <w:adjustRightInd w:val="0"/>
              <w:spacing w:after="0" w:line="197" w:lineRule="exact"/>
              <w:ind w:left="215" w:firstLine="40"/>
              <w:rPr>
                <w:rFonts w:ascii="Times New Roman" w:hAnsi="Times New Roman"/>
                <w:sz w:val="24"/>
                <w:szCs w:val="24"/>
              </w:rPr>
            </w:pPr>
            <w:r w:rsidRPr="007A7452">
              <w:rPr>
                <w:rFonts w:ascii="Times New Roman" w:hAnsi="Times New Roman"/>
                <w:color w:val="191919"/>
                <w:sz w:val="18"/>
                <w:szCs w:val="18"/>
              </w:rPr>
              <w:t>2101</w:t>
            </w:r>
          </w:p>
        </w:tc>
        <w:tc>
          <w:tcPr>
            <w:tcW w:w="4891" w:type="dxa"/>
            <w:tcBorders>
              <w:top w:val="nil"/>
              <w:left w:val="nil"/>
              <w:bottom w:val="nil"/>
              <w:right w:val="nil"/>
            </w:tcBorders>
          </w:tcPr>
          <w:p w:rsidR="00911DC2" w:rsidRPr="007A7452" w:rsidRDefault="00911DC2" w:rsidP="00911DC2">
            <w:pPr>
              <w:widowControl w:val="0"/>
              <w:autoSpaceDE w:val="0"/>
              <w:autoSpaceDN w:val="0"/>
              <w:adjustRightInd w:val="0"/>
              <w:spacing w:after="0" w:line="197" w:lineRule="exact"/>
              <w:ind w:left="327" w:firstLine="40"/>
              <w:rPr>
                <w:rFonts w:ascii="Times New Roman" w:hAnsi="Times New Roman"/>
                <w:sz w:val="24"/>
                <w:szCs w:val="24"/>
              </w:rPr>
            </w:pPr>
            <w:r w:rsidRPr="007A7452">
              <w:rPr>
                <w:rFonts w:ascii="Times New Roman" w:hAnsi="Times New Roman"/>
                <w:color w:val="191919"/>
                <w:sz w:val="18"/>
                <w:szCs w:val="18"/>
              </w:rPr>
              <w:t>Accounting Principles I</w:t>
            </w:r>
          </w:p>
        </w:tc>
        <w:tc>
          <w:tcPr>
            <w:tcW w:w="3036" w:type="dxa"/>
            <w:tcBorders>
              <w:top w:val="nil"/>
              <w:left w:val="nil"/>
              <w:bottom w:val="nil"/>
              <w:right w:val="nil"/>
            </w:tcBorders>
          </w:tcPr>
          <w:p w:rsidR="00911DC2" w:rsidRDefault="00911DC2" w:rsidP="00911DC2">
            <w:pPr>
              <w:widowControl w:val="0"/>
              <w:autoSpaceDE w:val="0"/>
              <w:autoSpaceDN w:val="0"/>
              <w:adjustRightInd w:val="0"/>
              <w:spacing w:after="0" w:line="197" w:lineRule="exact"/>
              <w:ind w:right="40" w:firstLine="40"/>
              <w:jc w:val="right"/>
              <w:rPr>
                <w:rFonts w:ascii="Times New Roman" w:hAnsi="Times New Roman"/>
                <w:color w:val="191919"/>
                <w:sz w:val="18"/>
                <w:szCs w:val="18"/>
              </w:rPr>
            </w:pPr>
            <w:r w:rsidRPr="007A7452">
              <w:rPr>
                <w:rFonts w:ascii="Times New Roman" w:hAnsi="Times New Roman"/>
                <w:color w:val="191919"/>
                <w:sz w:val="18"/>
                <w:szCs w:val="18"/>
              </w:rPr>
              <w:t>3</w:t>
            </w:r>
          </w:p>
          <w:p w:rsidR="00911DC2" w:rsidRPr="007A7452" w:rsidRDefault="00911DC2" w:rsidP="00911DC2">
            <w:pPr>
              <w:widowControl w:val="0"/>
              <w:autoSpaceDE w:val="0"/>
              <w:autoSpaceDN w:val="0"/>
              <w:adjustRightInd w:val="0"/>
              <w:spacing w:after="0" w:line="197" w:lineRule="exact"/>
              <w:ind w:right="40" w:firstLine="40"/>
              <w:jc w:val="right"/>
              <w:rPr>
                <w:rFonts w:ascii="Times New Roman" w:hAnsi="Times New Roman"/>
                <w:sz w:val="24"/>
                <w:szCs w:val="24"/>
              </w:rPr>
            </w:pPr>
          </w:p>
        </w:tc>
      </w:tr>
      <w:tr w:rsidR="00911DC2" w:rsidRPr="007A7452" w:rsidTr="00C121A0">
        <w:trPr>
          <w:trHeight w:hRule="exact" w:val="21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40"/>
              <w:rPr>
                <w:rFonts w:ascii="Times New Roman" w:hAnsi="Times New Roman"/>
                <w:sz w:val="24"/>
                <w:szCs w:val="24"/>
              </w:rPr>
            </w:pPr>
          </w:p>
        </w:tc>
        <w:tc>
          <w:tcPr>
            <w:tcW w:w="96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40"/>
              <w:rPr>
                <w:rFonts w:ascii="Times New Roman" w:hAnsi="Times New Roman"/>
                <w:sz w:val="24"/>
                <w:szCs w:val="24"/>
              </w:rPr>
            </w:pPr>
          </w:p>
        </w:tc>
        <w:tc>
          <w:tcPr>
            <w:tcW w:w="4891"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27" w:firstLine="40"/>
              <w:rPr>
                <w:rFonts w:ascii="Times New Roman" w:hAnsi="Times New Roman"/>
                <w:sz w:val="24"/>
                <w:szCs w:val="24"/>
              </w:rPr>
            </w:pPr>
          </w:p>
        </w:tc>
        <w:tc>
          <w:tcPr>
            <w:tcW w:w="3036"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40"/>
              <w:jc w:val="right"/>
              <w:rPr>
                <w:rFonts w:ascii="Times New Roman" w:hAnsi="Times New Roman"/>
                <w:sz w:val="24"/>
                <w:szCs w:val="24"/>
              </w:rPr>
            </w:pPr>
          </w:p>
        </w:tc>
      </w:tr>
      <w:tr w:rsidR="00911DC2" w:rsidRPr="007A7452" w:rsidTr="00C121A0">
        <w:trPr>
          <w:trHeight w:hRule="exact" w:val="21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40"/>
              <w:rPr>
                <w:rFonts w:ascii="Times New Roman" w:hAnsi="Times New Roman"/>
                <w:sz w:val="24"/>
                <w:szCs w:val="24"/>
              </w:rPr>
            </w:pPr>
          </w:p>
        </w:tc>
        <w:tc>
          <w:tcPr>
            <w:tcW w:w="96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40"/>
              <w:rPr>
                <w:rFonts w:ascii="Times New Roman" w:hAnsi="Times New Roman"/>
                <w:sz w:val="24"/>
                <w:szCs w:val="24"/>
              </w:rPr>
            </w:pPr>
          </w:p>
        </w:tc>
        <w:tc>
          <w:tcPr>
            <w:tcW w:w="4891"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27" w:firstLine="40"/>
              <w:rPr>
                <w:rFonts w:ascii="Times New Roman" w:hAnsi="Times New Roman"/>
                <w:sz w:val="24"/>
                <w:szCs w:val="24"/>
              </w:rPr>
            </w:pPr>
          </w:p>
        </w:tc>
        <w:tc>
          <w:tcPr>
            <w:tcW w:w="3036"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40"/>
              <w:jc w:val="right"/>
              <w:rPr>
                <w:rFonts w:ascii="Times New Roman" w:hAnsi="Times New Roman"/>
                <w:sz w:val="24"/>
                <w:szCs w:val="24"/>
              </w:rPr>
            </w:pPr>
          </w:p>
        </w:tc>
      </w:tr>
      <w:tr w:rsidR="00911DC2" w:rsidRPr="007A7452" w:rsidTr="00C121A0">
        <w:trPr>
          <w:trHeight w:hRule="exact" w:val="21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40"/>
              <w:rPr>
                <w:rFonts w:ascii="Times New Roman" w:hAnsi="Times New Roman"/>
                <w:color w:val="191919"/>
                <w:sz w:val="18"/>
                <w:szCs w:val="18"/>
              </w:rPr>
            </w:pPr>
            <w:r>
              <w:rPr>
                <w:rFonts w:ascii="Times New Roman" w:hAnsi="Times New Roman"/>
                <w:color w:val="191919"/>
                <w:sz w:val="18"/>
                <w:szCs w:val="18"/>
              </w:rPr>
              <w:t>CSCI</w:t>
            </w:r>
          </w:p>
        </w:tc>
        <w:tc>
          <w:tcPr>
            <w:tcW w:w="96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40"/>
              <w:rPr>
                <w:rFonts w:ascii="Times New Roman" w:hAnsi="Times New Roman"/>
                <w:color w:val="191919"/>
                <w:sz w:val="18"/>
                <w:szCs w:val="18"/>
              </w:rPr>
            </w:pPr>
            <w:r>
              <w:rPr>
                <w:rFonts w:ascii="Times New Roman" w:hAnsi="Times New Roman"/>
                <w:color w:val="191919"/>
                <w:sz w:val="18"/>
                <w:szCs w:val="18"/>
              </w:rPr>
              <w:t>1201</w:t>
            </w:r>
          </w:p>
        </w:tc>
        <w:tc>
          <w:tcPr>
            <w:tcW w:w="4891"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27" w:firstLine="40"/>
              <w:rPr>
                <w:rFonts w:ascii="Times New Roman" w:hAnsi="Times New Roman"/>
                <w:color w:val="191919"/>
                <w:sz w:val="18"/>
                <w:szCs w:val="18"/>
              </w:rPr>
            </w:pPr>
            <w:proofErr w:type="spellStart"/>
            <w:r>
              <w:rPr>
                <w:rFonts w:ascii="Times New Roman" w:hAnsi="Times New Roman"/>
                <w:color w:val="191919"/>
                <w:sz w:val="18"/>
                <w:szCs w:val="18"/>
              </w:rPr>
              <w:t>Introductin</w:t>
            </w:r>
            <w:proofErr w:type="spellEnd"/>
            <w:r>
              <w:rPr>
                <w:rFonts w:ascii="Times New Roman" w:hAnsi="Times New Roman"/>
                <w:color w:val="191919"/>
                <w:sz w:val="18"/>
                <w:szCs w:val="18"/>
              </w:rPr>
              <w:t xml:space="preserve"> to Computer Science</w:t>
            </w:r>
          </w:p>
        </w:tc>
        <w:tc>
          <w:tcPr>
            <w:tcW w:w="3036"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40"/>
              <w:jc w:val="right"/>
              <w:rPr>
                <w:rFonts w:ascii="Times New Roman" w:hAnsi="Times New Roman"/>
                <w:color w:val="191919"/>
                <w:sz w:val="18"/>
                <w:szCs w:val="18"/>
              </w:rPr>
            </w:pPr>
            <w:r>
              <w:rPr>
                <w:rFonts w:ascii="Times New Roman" w:hAnsi="Times New Roman"/>
                <w:color w:val="191919"/>
                <w:sz w:val="18"/>
                <w:szCs w:val="18"/>
              </w:rPr>
              <w:t>3</w:t>
            </w:r>
          </w:p>
        </w:tc>
      </w:tr>
      <w:tr w:rsidR="00911DC2" w:rsidRPr="007A7452" w:rsidTr="00C121A0">
        <w:trPr>
          <w:trHeight w:hRule="exact" w:val="21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40"/>
              <w:rPr>
                <w:rFonts w:ascii="Times New Roman" w:hAnsi="Times New Roman"/>
                <w:sz w:val="24"/>
                <w:szCs w:val="24"/>
              </w:rPr>
            </w:pPr>
            <w:r w:rsidRPr="007A7452">
              <w:rPr>
                <w:rFonts w:ascii="Times New Roman" w:hAnsi="Times New Roman"/>
                <w:color w:val="191919"/>
                <w:sz w:val="18"/>
                <w:szCs w:val="18"/>
              </w:rPr>
              <w:t>CSCI</w:t>
            </w:r>
          </w:p>
        </w:tc>
        <w:tc>
          <w:tcPr>
            <w:tcW w:w="96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40"/>
              <w:rPr>
                <w:rFonts w:ascii="Times New Roman" w:hAnsi="Times New Roman"/>
                <w:sz w:val="24"/>
                <w:szCs w:val="24"/>
              </w:rPr>
            </w:pPr>
            <w:r w:rsidRPr="007A7452">
              <w:rPr>
                <w:rFonts w:ascii="Times New Roman" w:hAnsi="Times New Roman"/>
                <w:color w:val="191919"/>
                <w:sz w:val="18"/>
                <w:szCs w:val="18"/>
              </w:rPr>
              <w:t>1301</w:t>
            </w:r>
          </w:p>
        </w:tc>
        <w:tc>
          <w:tcPr>
            <w:tcW w:w="4891"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27" w:firstLine="40"/>
              <w:rPr>
                <w:rFonts w:ascii="Times New Roman" w:hAnsi="Times New Roman"/>
                <w:sz w:val="24"/>
                <w:szCs w:val="24"/>
              </w:rPr>
            </w:pPr>
            <w:r w:rsidRPr="007A7452">
              <w:rPr>
                <w:rFonts w:ascii="Times New Roman" w:hAnsi="Times New Roman"/>
                <w:color w:val="191919"/>
                <w:sz w:val="18"/>
                <w:szCs w:val="18"/>
              </w:rPr>
              <w:t>Computer Science I</w:t>
            </w:r>
          </w:p>
        </w:tc>
        <w:tc>
          <w:tcPr>
            <w:tcW w:w="3036"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40"/>
              <w:jc w:val="right"/>
              <w:rPr>
                <w:rFonts w:ascii="Times New Roman" w:hAnsi="Times New Roman"/>
                <w:sz w:val="24"/>
                <w:szCs w:val="24"/>
              </w:rPr>
            </w:pPr>
            <w:r w:rsidRPr="007A7452">
              <w:rPr>
                <w:rFonts w:ascii="Times New Roman" w:hAnsi="Times New Roman"/>
                <w:color w:val="191919"/>
                <w:sz w:val="18"/>
                <w:szCs w:val="18"/>
              </w:rPr>
              <w:t>3</w:t>
            </w:r>
          </w:p>
        </w:tc>
      </w:tr>
      <w:tr w:rsidR="00911DC2" w:rsidRPr="007A7452" w:rsidTr="00C121A0">
        <w:trPr>
          <w:trHeight w:hRule="exact" w:val="214"/>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40"/>
              <w:rPr>
                <w:rFonts w:ascii="Times New Roman" w:hAnsi="Times New Roman"/>
                <w:color w:val="191919"/>
                <w:sz w:val="18"/>
                <w:szCs w:val="18"/>
              </w:rPr>
            </w:pPr>
            <w:r w:rsidRPr="007A7452">
              <w:rPr>
                <w:rFonts w:ascii="Times New Roman" w:hAnsi="Times New Roman"/>
                <w:color w:val="191919"/>
                <w:sz w:val="18"/>
                <w:szCs w:val="18"/>
              </w:rPr>
              <w:t>CSCI</w:t>
            </w:r>
          </w:p>
        </w:tc>
        <w:tc>
          <w:tcPr>
            <w:tcW w:w="96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40"/>
              <w:rPr>
                <w:rFonts w:ascii="Times New Roman" w:hAnsi="Times New Roman"/>
                <w:color w:val="191919"/>
                <w:sz w:val="18"/>
                <w:szCs w:val="18"/>
              </w:rPr>
            </w:pPr>
            <w:r w:rsidRPr="007A7452">
              <w:rPr>
                <w:rFonts w:ascii="Times New Roman" w:hAnsi="Times New Roman"/>
                <w:color w:val="191919"/>
                <w:sz w:val="18"/>
                <w:szCs w:val="18"/>
              </w:rPr>
              <w:t>1302</w:t>
            </w:r>
          </w:p>
        </w:tc>
        <w:tc>
          <w:tcPr>
            <w:tcW w:w="4891"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27" w:firstLine="40"/>
              <w:rPr>
                <w:rFonts w:ascii="Times New Roman" w:hAnsi="Times New Roman"/>
                <w:color w:val="191919"/>
                <w:sz w:val="18"/>
                <w:szCs w:val="18"/>
              </w:rPr>
            </w:pPr>
            <w:r w:rsidRPr="007A7452">
              <w:rPr>
                <w:rFonts w:ascii="Times New Roman" w:hAnsi="Times New Roman"/>
                <w:color w:val="191919"/>
                <w:sz w:val="18"/>
                <w:szCs w:val="18"/>
              </w:rPr>
              <w:t>Computer Science II</w:t>
            </w:r>
          </w:p>
        </w:tc>
        <w:tc>
          <w:tcPr>
            <w:tcW w:w="3036"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40"/>
              <w:jc w:val="right"/>
              <w:rPr>
                <w:rFonts w:ascii="Times New Roman" w:hAnsi="Times New Roman"/>
                <w:color w:val="191919"/>
                <w:sz w:val="18"/>
                <w:szCs w:val="18"/>
              </w:rPr>
            </w:pPr>
            <w:r w:rsidRPr="007A7452">
              <w:rPr>
                <w:rFonts w:ascii="Times New Roman" w:hAnsi="Times New Roman"/>
                <w:color w:val="191919"/>
                <w:sz w:val="18"/>
                <w:szCs w:val="18"/>
              </w:rPr>
              <w:t>3</w:t>
            </w:r>
          </w:p>
        </w:tc>
      </w:tr>
      <w:tr w:rsidR="00911DC2" w:rsidRPr="007A7452" w:rsidTr="00C121A0">
        <w:trPr>
          <w:trHeight w:hRule="exact" w:val="214"/>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4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96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40"/>
              <w:rPr>
                <w:rFonts w:ascii="Times New Roman" w:hAnsi="Times New Roman"/>
                <w:sz w:val="24"/>
                <w:szCs w:val="24"/>
              </w:rPr>
            </w:pPr>
            <w:r w:rsidRPr="007A7452">
              <w:rPr>
                <w:rFonts w:ascii="Times New Roman" w:hAnsi="Times New Roman"/>
                <w:color w:val="191919"/>
                <w:sz w:val="18"/>
                <w:szCs w:val="18"/>
              </w:rPr>
              <w:t>12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4891"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27" w:firstLine="40"/>
              <w:rPr>
                <w:rFonts w:ascii="Times New Roman" w:hAnsi="Times New Roman"/>
                <w:sz w:val="24"/>
                <w:szCs w:val="24"/>
              </w:rPr>
            </w:pPr>
            <w:r w:rsidRPr="007A7452">
              <w:rPr>
                <w:rFonts w:ascii="Times New Roman" w:hAnsi="Times New Roman"/>
                <w:color w:val="191919"/>
                <w:sz w:val="18"/>
                <w:szCs w:val="18"/>
              </w:rPr>
              <w:t>Calculus I</w:t>
            </w:r>
          </w:p>
        </w:tc>
        <w:tc>
          <w:tcPr>
            <w:tcW w:w="3036"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40"/>
              <w:jc w:val="right"/>
              <w:rPr>
                <w:rFonts w:ascii="Times New Roman" w:hAnsi="Times New Roman"/>
                <w:sz w:val="24"/>
                <w:szCs w:val="24"/>
              </w:rPr>
            </w:pPr>
            <w:r w:rsidRPr="007A7452">
              <w:rPr>
                <w:rFonts w:ascii="Times New Roman" w:hAnsi="Times New Roman"/>
                <w:color w:val="191919"/>
                <w:sz w:val="18"/>
                <w:szCs w:val="18"/>
              </w:rPr>
              <w:t>4</w:t>
            </w:r>
          </w:p>
        </w:tc>
      </w:tr>
      <w:tr w:rsidR="00911DC2" w:rsidRPr="007A7452" w:rsidTr="00C121A0">
        <w:trPr>
          <w:trHeight w:hRule="exact" w:val="29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4" w:lineRule="exact"/>
              <w:ind w:left="40" w:firstLine="40"/>
              <w:rPr>
                <w:rFonts w:ascii="Times New Roman" w:hAnsi="Times New Roman"/>
                <w:sz w:val="24"/>
                <w:szCs w:val="24"/>
              </w:rPr>
            </w:pPr>
            <w:r w:rsidRPr="007A7452">
              <w:rPr>
                <w:rFonts w:ascii="Times New Roman" w:hAnsi="Times New Roman"/>
                <w:b/>
                <w:bCs/>
                <w:color w:val="191919"/>
                <w:sz w:val="18"/>
                <w:szCs w:val="18"/>
              </w:rPr>
              <w:t>Subtotal</w:t>
            </w:r>
          </w:p>
        </w:tc>
        <w:tc>
          <w:tcPr>
            <w:tcW w:w="968" w:type="dxa"/>
            <w:tcBorders>
              <w:top w:val="nil"/>
              <w:left w:val="nil"/>
              <w:bottom w:val="nil"/>
              <w:right w:val="nil"/>
            </w:tcBorders>
          </w:tcPr>
          <w:p w:rsidR="00911DC2" w:rsidRPr="007A7452" w:rsidRDefault="00911DC2" w:rsidP="00911DC2">
            <w:pPr>
              <w:widowControl w:val="0"/>
              <w:autoSpaceDE w:val="0"/>
              <w:autoSpaceDN w:val="0"/>
              <w:adjustRightInd w:val="0"/>
              <w:spacing w:after="0"/>
              <w:ind w:firstLine="40"/>
              <w:rPr>
                <w:rFonts w:ascii="Times New Roman" w:hAnsi="Times New Roman"/>
                <w:sz w:val="24"/>
                <w:szCs w:val="24"/>
              </w:rPr>
            </w:pPr>
          </w:p>
        </w:tc>
        <w:tc>
          <w:tcPr>
            <w:tcW w:w="4891" w:type="dxa"/>
            <w:tcBorders>
              <w:top w:val="nil"/>
              <w:left w:val="nil"/>
              <w:bottom w:val="nil"/>
              <w:right w:val="nil"/>
            </w:tcBorders>
          </w:tcPr>
          <w:p w:rsidR="00911DC2" w:rsidRPr="007A7452" w:rsidRDefault="00911DC2" w:rsidP="00911DC2">
            <w:pPr>
              <w:widowControl w:val="0"/>
              <w:autoSpaceDE w:val="0"/>
              <w:autoSpaceDN w:val="0"/>
              <w:adjustRightInd w:val="0"/>
              <w:spacing w:after="0"/>
              <w:ind w:firstLine="40"/>
              <w:rPr>
                <w:rFonts w:ascii="Times New Roman" w:hAnsi="Times New Roman"/>
                <w:sz w:val="24"/>
                <w:szCs w:val="24"/>
              </w:rPr>
            </w:pPr>
          </w:p>
        </w:tc>
        <w:tc>
          <w:tcPr>
            <w:tcW w:w="3036" w:type="dxa"/>
            <w:tcBorders>
              <w:top w:val="nil"/>
              <w:left w:val="nil"/>
              <w:bottom w:val="nil"/>
              <w:right w:val="nil"/>
            </w:tcBorders>
          </w:tcPr>
          <w:p w:rsidR="00911DC2" w:rsidRPr="007A7452" w:rsidRDefault="00911DC2" w:rsidP="00911DC2">
            <w:pPr>
              <w:widowControl w:val="0"/>
              <w:autoSpaceDE w:val="0"/>
              <w:autoSpaceDN w:val="0"/>
              <w:adjustRightInd w:val="0"/>
              <w:spacing w:after="0" w:line="194" w:lineRule="exact"/>
              <w:ind w:right="40" w:firstLine="40"/>
              <w:jc w:val="right"/>
              <w:rPr>
                <w:rFonts w:ascii="Times New Roman" w:hAnsi="Times New Roman"/>
                <w:sz w:val="24"/>
                <w:szCs w:val="24"/>
              </w:rPr>
            </w:pPr>
            <w:r w:rsidRPr="007A7452">
              <w:rPr>
                <w:rFonts w:ascii="Times New Roman" w:hAnsi="Times New Roman"/>
                <w:b/>
                <w:bCs/>
                <w:color w:val="191919"/>
                <w:sz w:val="18"/>
                <w:szCs w:val="18"/>
              </w:rPr>
              <w:t>16</w:t>
            </w:r>
          </w:p>
        </w:tc>
      </w:tr>
    </w:tbl>
    <w:p w:rsidR="00911DC2" w:rsidRDefault="00911DC2" w:rsidP="00911DC2">
      <w:pPr>
        <w:widowControl w:val="0"/>
        <w:autoSpaceDE w:val="0"/>
        <w:autoSpaceDN w:val="0"/>
        <w:adjustRightInd w:val="0"/>
        <w:spacing w:after="0"/>
        <w:ind w:left="140" w:firstLine="40"/>
        <w:rPr>
          <w:rFonts w:ascii="Times New Roman" w:hAnsi="Times New Roman"/>
          <w:color w:val="000000"/>
          <w:sz w:val="18"/>
          <w:szCs w:val="18"/>
        </w:rPr>
      </w:pPr>
      <w:r>
        <w:rPr>
          <w:rFonts w:ascii="Times New Roman" w:hAnsi="Times New Roman"/>
          <w:b/>
          <w:bCs/>
          <w:color w:val="191919"/>
          <w:sz w:val="18"/>
          <w:szCs w:val="18"/>
        </w:rPr>
        <w:t>Major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Requi</w:t>
      </w:r>
      <w:r>
        <w:rPr>
          <w:rFonts w:ascii="Times New Roman" w:hAnsi="Times New Roman"/>
          <w:b/>
          <w:bCs/>
          <w:color w:val="191919"/>
          <w:spacing w:val="-3"/>
          <w:sz w:val="18"/>
          <w:szCs w:val="18"/>
        </w:rPr>
        <w:t>r</w:t>
      </w:r>
      <w:r>
        <w:rPr>
          <w:rFonts w:ascii="Times New Roman" w:hAnsi="Times New Roman"/>
          <w:b/>
          <w:bCs/>
          <w:color w:val="191919"/>
          <w:sz w:val="18"/>
          <w:szCs w:val="18"/>
        </w:rPr>
        <w:t>ements</w:t>
      </w:r>
    </w:p>
    <w:p w:rsidR="00911DC2" w:rsidRDefault="00911DC2" w:rsidP="00911DC2">
      <w:pPr>
        <w:widowControl w:val="0"/>
        <w:autoSpaceDE w:val="0"/>
        <w:autoSpaceDN w:val="0"/>
        <w:adjustRightInd w:val="0"/>
        <w:spacing w:before="12" w:after="0"/>
        <w:ind w:left="140" w:firstLine="40"/>
        <w:rPr>
          <w:rFonts w:ascii="Times New Roman" w:hAnsi="Times New Roman"/>
          <w:color w:val="000000"/>
          <w:sz w:val="18"/>
          <w:szCs w:val="18"/>
        </w:rPr>
      </w:pPr>
      <w:r>
        <w:rPr>
          <w:rFonts w:ascii="Times New Roman" w:hAnsi="Times New Roman"/>
          <w:color w:val="191919"/>
          <w:sz w:val="18"/>
          <w:szCs w:val="18"/>
        </w:rPr>
        <w:t>Computer Science Courses</w:t>
      </w:r>
    </w:p>
    <w:tbl>
      <w:tblPr>
        <w:tblW w:w="0" w:type="auto"/>
        <w:tblInd w:w="100" w:type="dxa"/>
        <w:tblLayout w:type="fixed"/>
        <w:tblCellMar>
          <w:left w:w="0" w:type="dxa"/>
          <w:right w:w="0" w:type="dxa"/>
        </w:tblCellMar>
        <w:tblLook w:val="0000"/>
      </w:tblPr>
      <w:tblGrid>
        <w:gridCol w:w="905"/>
        <w:gridCol w:w="975"/>
        <w:gridCol w:w="4832"/>
        <w:gridCol w:w="3088"/>
      </w:tblGrid>
      <w:tr w:rsidR="00911DC2" w:rsidRPr="007A7452" w:rsidTr="00911DC2">
        <w:trPr>
          <w:trHeight w:hRule="exact" w:val="21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50"/>
              <w:rPr>
                <w:rFonts w:ascii="Times New Roman" w:hAnsi="Times New Roman"/>
                <w:color w:val="191919"/>
                <w:sz w:val="18"/>
                <w:szCs w:val="18"/>
              </w:rPr>
            </w:pPr>
            <w:r>
              <w:rPr>
                <w:rFonts w:ascii="Times New Roman" w:hAnsi="Times New Roman"/>
                <w:color w:val="191919"/>
                <w:sz w:val="18"/>
                <w:szCs w:val="18"/>
              </w:rPr>
              <w:t>CSCI</w:t>
            </w:r>
          </w:p>
        </w:tc>
        <w:tc>
          <w:tcPr>
            <w:tcW w:w="97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50"/>
              <w:rPr>
                <w:rFonts w:ascii="Times New Roman" w:hAnsi="Times New Roman"/>
                <w:color w:val="191919"/>
                <w:sz w:val="18"/>
                <w:szCs w:val="18"/>
              </w:rPr>
            </w:pPr>
            <w:r>
              <w:rPr>
                <w:rFonts w:ascii="Times New Roman" w:hAnsi="Times New Roman"/>
                <w:color w:val="191919"/>
                <w:sz w:val="18"/>
                <w:szCs w:val="18"/>
              </w:rPr>
              <w:t>2211</w:t>
            </w:r>
          </w:p>
        </w:tc>
        <w:tc>
          <w:tcPr>
            <w:tcW w:w="4832"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60" w:firstLine="50"/>
              <w:rPr>
                <w:rFonts w:ascii="Times New Roman" w:hAnsi="Times New Roman"/>
                <w:color w:val="191919"/>
                <w:sz w:val="18"/>
                <w:szCs w:val="18"/>
              </w:rPr>
            </w:pPr>
            <w:r>
              <w:rPr>
                <w:rFonts w:ascii="Times New Roman" w:hAnsi="Times New Roman"/>
                <w:color w:val="191919"/>
                <w:sz w:val="18"/>
                <w:szCs w:val="18"/>
              </w:rPr>
              <w:t>Visual Basic Programming</w:t>
            </w:r>
          </w:p>
        </w:tc>
        <w:tc>
          <w:tcPr>
            <w:tcW w:w="308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Pr>
                <w:rFonts w:ascii="Times New Roman" w:hAnsi="Times New Roman"/>
                <w:color w:val="191919"/>
                <w:sz w:val="18"/>
                <w:szCs w:val="18"/>
              </w:rPr>
              <w:t>3</w:t>
            </w:r>
          </w:p>
        </w:tc>
      </w:tr>
      <w:tr w:rsidR="00911DC2" w:rsidRPr="007A7452" w:rsidTr="00911DC2">
        <w:trPr>
          <w:trHeight w:hRule="exact" w:val="21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CSCI</w:t>
            </w:r>
          </w:p>
        </w:tc>
        <w:tc>
          <w:tcPr>
            <w:tcW w:w="97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3</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p>
        </w:tc>
        <w:tc>
          <w:tcPr>
            <w:tcW w:w="4832"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Discrete Structures</w:t>
            </w:r>
          </w:p>
        </w:tc>
        <w:tc>
          <w:tcPr>
            <w:tcW w:w="308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911DC2" w:rsidRPr="007A7452" w:rsidTr="00911DC2">
        <w:trPr>
          <w:trHeight w:hRule="exact" w:val="21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CSCI</w:t>
            </w:r>
          </w:p>
        </w:tc>
        <w:tc>
          <w:tcPr>
            <w:tcW w:w="97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3122</w:t>
            </w:r>
          </w:p>
        </w:tc>
        <w:tc>
          <w:tcPr>
            <w:tcW w:w="4832"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Data Structures</w:t>
            </w:r>
          </w:p>
        </w:tc>
        <w:tc>
          <w:tcPr>
            <w:tcW w:w="308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911DC2" w:rsidRPr="007A7452" w:rsidTr="00911DC2">
        <w:trPr>
          <w:trHeight w:hRule="exact" w:val="21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CSCI</w:t>
            </w:r>
          </w:p>
        </w:tc>
        <w:tc>
          <w:tcPr>
            <w:tcW w:w="97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3132</w:t>
            </w:r>
          </w:p>
        </w:tc>
        <w:tc>
          <w:tcPr>
            <w:tcW w:w="4832"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Database Management</w:t>
            </w:r>
          </w:p>
        </w:tc>
        <w:tc>
          <w:tcPr>
            <w:tcW w:w="308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911DC2" w:rsidRPr="007A7452" w:rsidTr="00911DC2">
        <w:trPr>
          <w:trHeight w:hRule="exact" w:val="21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CSCI</w:t>
            </w:r>
          </w:p>
        </w:tc>
        <w:tc>
          <w:tcPr>
            <w:tcW w:w="97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42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4832"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Systems</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Analysis I</w:t>
            </w:r>
          </w:p>
        </w:tc>
        <w:tc>
          <w:tcPr>
            <w:tcW w:w="308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911DC2" w:rsidRPr="007A7452" w:rsidTr="00911DC2">
        <w:trPr>
          <w:trHeight w:hRule="exact" w:val="21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CSCI</w:t>
            </w:r>
          </w:p>
        </w:tc>
        <w:tc>
          <w:tcPr>
            <w:tcW w:w="97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4212</w:t>
            </w:r>
          </w:p>
        </w:tc>
        <w:tc>
          <w:tcPr>
            <w:tcW w:w="4832"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Systems</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Analysis II</w:t>
            </w:r>
          </w:p>
        </w:tc>
        <w:tc>
          <w:tcPr>
            <w:tcW w:w="308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911DC2" w:rsidRPr="007A7452" w:rsidTr="00911DC2">
        <w:trPr>
          <w:trHeight w:hRule="exact" w:val="21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CSCI</w:t>
            </w:r>
          </w:p>
        </w:tc>
        <w:tc>
          <w:tcPr>
            <w:tcW w:w="97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4</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13</w:t>
            </w:r>
          </w:p>
        </w:tc>
        <w:tc>
          <w:tcPr>
            <w:tcW w:w="4832"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Operating Systems</w:t>
            </w:r>
          </w:p>
        </w:tc>
        <w:tc>
          <w:tcPr>
            <w:tcW w:w="308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911DC2" w:rsidRPr="007A7452" w:rsidTr="00911DC2">
        <w:trPr>
          <w:trHeight w:hRule="exact" w:val="21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CSCI</w:t>
            </w:r>
          </w:p>
        </w:tc>
        <w:tc>
          <w:tcPr>
            <w:tcW w:w="97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4123</w:t>
            </w:r>
          </w:p>
        </w:tc>
        <w:tc>
          <w:tcPr>
            <w:tcW w:w="4832"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Computer Networks</w:t>
            </w:r>
          </w:p>
        </w:tc>
        <w:tc>
          <w:tcPr>
            <w:tcW w:w="308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911DC2" w:rsidRPr="007A7452" w:rsidTr="00911DC2">
        <w:trPr>
          <w:trHeight w:hRule="exact" w:val="214"/>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CSCI</w:t>
            </w:r>
          </w:p>
        </w:tc>
        <w:tc>
          <w:tcPr>
            <w:tcW w:w="97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43</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4832"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Computer Graphics</w:t>
            </w:r>
          </w:p>
        </w:tc>
        <w:tc>
          <w:tcPr>
            <w:tcW w:w="308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911DC2" w:rsidRPr="00911DC2" w:rsidTr="00911DC2">
        <w:trPr>
          <w:trHeight w:hRule="exact" w:val="252"/>
        </w:trPr>
        <w:tc>
          <w:tcPr>
            <w:tcW w:w="905" w:type="dxa"/>
            <w:tcBorders>
              <w:top w:val="nil"/>
              <w:left w:val="nil"/>
              <w:bottom w:val="nil"/>
              <w:right w:val="nil"/>
            </w:tcBorders>
          </w:tcPr>
          <w:p w:rsidR="00911DC2" w:rsidRPr="00911DC2" w:rsidRDefault="00911DC2" w:rsidP="00911DC2">
            <w:pPr>
              <w:widowControl w:val="0"/>
              <w:autoSpaceDE w:val="0"/>
              <w:autoSpaceDN w:val="0"/>
              <w:adjustRightInd w:val="0"/>
              <w:spacing w:after="0" w:line="195" w:lineRule="exact"/>
              <w:ind w:left="40" w:firstLine="50"/>
              <w:rPr>
                <w:rFonts w:ascii="Times New Roman" w:hAnsi="Times New Roman"/>
                <w:color w:val="191919"/>
                <w:sz w:val="18"/>
                <w:szCs w:val="18"/>
              </w:rPr>
            </w:pPr>
            <w:r w:rsidRPr="00911DC2">
              <w:rPr>
                <w:rFonts w:ascii="Times New Roman" w:hAnsi="Times New Roman"/>
                <w:color w:val="191919"/>
                <w:sz w:val="18"/>
                <w:szCs w:val="18"/>
              </w:rPr>
              <w:t>CSCI</w:t>
            </w:r>
          </w:p>
        </w:tc>
        <w:tc>
          <w:tcPr>
            <w:tcW w:w="975" w:type="dxa"/>
            <w:tcBorders>
              <w:top w:val="nil"/>
              <w:left w:val="nil"/>
              <w:bottom w:val="nil"/>
              <w:right w:val="nil"/>
            </w:tcBorders>
          </w:tcPr>
          <w:p w:rsidR="00911DC2" w:rsidRPr="00911DC2" w:rsidRDefault="00911DC2" w:rsidP="00911DC2">
            <w:pPr>
              <w:widowControl w:val="0"/>
              <w:autoSpaceDE w:val="0"/>
              <w:autoSpaceDN w:val="0"/>
              <w:adjustRightInd w:val="0"/>
              <w:spacing w:after="0" w:line="195" w:lineRule="exact"/>
              <w:ind w:left="215" w:firstLine="50"/>
              <w:rPr>
                <w:rFonts w:ascii="Times New Roman" w:hAnsi="Times New Roman"/>
                <w:color w:val="191919"/>
                <w:sz w:val="18"/>
                <w:szCs w:val="18"/>
              </w:rPr>
            </w:pPr>
            <w:r w:rsidRPr="00911DC2">
              <w:rPr>
                <w:rFonts w:ascii="Times New Roman" w:hAnsi="Times New Roman"/>
                <w:color w:val="191919"/>
                <w:sz w:val="18"/>
                <w:szCs w:val="18"/>
              </w:rPr>
              <w:t>4921</w:t>
            </w:r>
          </w:p>
        </w:tc>
        <w:tc>
          <w:tcPr>
            <w:tcW w:w="4832" w:type="dxa"/>
            <w:tcBorders>
              <w:top w:val="nil"/>
              <w:left w:val="nil"/>
              <w:bottom w:val="nil"/>
              <w:right w:val="nil"/>
            </w:tcBorders>
          </w:tcPr>
          <w:p w:rsidR="00911DC2" w:rsidRPr="00911DC2" w:rsidRDefault="00911DC2" w:rsidP="00911DC2">
            <w:pPr>
              <w:widowControl w:val="0"/>
              <w:autoSpaceDE w:val="0"/>
              <w:autoSpaceDN w:val="0"/>
              <w:adjustRightInd w:val="0"/>
              <w:spacing w:after="0" w:line="195" w:lineRule="exact"/>
              <w:ind w:left="360" w:firstLine="50"/>
              <w:rPr>
                <w:rFonts w:ascii="Times New Roman" w:hAnsi="Times New Roman"/>
                <w:color w:val="191919"/>
                <w:sz w:val="18"/>
                <w:szCs w:val="18"/>
              </w:rPr>
            </w:pPr>
            <w:r w:rsidRPr="00911DC2">
              <w:rPr>
                <w:rFonts w:ascii="Times New Roman" w:hAnsi="Times New Roman"/>
                <w:color w:val="191919"/>
                <w:sz w:val="18"/>
                <w:szCs w:val="18"/>
              </w:rPr>
              <w:t>Senior Project I</w:t>
            </w:r>
          </w:p>
        </w:tc>
        <w:tc>
          <w:tcPr>
            <w:tcW w:w="3088" w:type="dxa"/>
            <w:tcBorders>
              <w:top w:val="nil"/>
              <w:left w:val="nil"/>
              <w:bottom w:val="nil"/>
              <w:right w:val="nil"/>
            </w:tcBorders>
          </w:tcPr>
          <w:p w:rsidR="00911DC2" w:rsidRPr="00911DC2" w:rsidRDefault="00911DC2" w:rsidP="00911DC2">
            <w:pPr>
              <w:widowControl w:val="0"/>
              <w:autoSpaceDE w:val="0"/>
              <w:autoSpaceDN w:val="0"/>
              <w:adjustRightInd w:val="0"/>
              <w:spacing w:after="0" w:line="194" w:lineRule="exact"/>
              <w:ind w:right="40" w:firstLine="50"/>
              <w:jc w:val="right"/>
              <w:rPr>
                <w:rFonts w:ascii="Times New Roman" w:hAnsi="Times New Roman"/>
                <w:bCs/>
                <w:color w:val="191919"/>
                <w:sz w:val="18"/>
                <w:szCs w:val="18"/>
              </w:rPr>
            </w:pPr>
            <w:r w:rsidRPr="00911DC2">
              <w:rPr>
                <w:rFonts w:ascii="Times New Roman" w:hAnsi="Times New Roman"/>
                <w:bCs/>
                <w:color w:val="191919"/>
                <w:sz w:val="18"/>
                <w:szCs w:val="18"/>
              </w:rPr>
              <w:t>1</w:t>
            </w:r>
          </w:p>
        </w:tc>
      </w:tr>
      <w:tr w:rsidR="00911DC2" w:rsidRPr="00911DC2" w:rsidTr="00911DC2">
        <w:trPr>
          <w:trHeight w:hRule="exact" w:val="261"/>
        </w:trPr>
        <w:tc>
          <w:tcPr>
            <w:tcW w:w="905" w:type="dxa"/>
            <w:tcBorders>
              <w:top w:val="nil"/>
              <w:left w:val="nil"/>
              <w:bottom w:val="nil"/>
              <w:right w:val="nil"/>
            </w:tcBorders>
          </w:tcPr>
          <w:p w:rsidR="00911DC2" w:rsidRPr="00911DC2" w:rsidRDefault="00911DC2" w:rsidP="00911DC2">
            <w:pPr>
              <w:widowControl w:val="0"/>
              <w:autoSpaceDE w:val="0"/>
              <w:autoSpaceDN w:val="0"/>
              <w:adjustRightInd w:val="0"/>
              <w:spacing w:after="0" w:line="195" w:lineRule="exact"/>
              <w:ind w:left="40" w:firstLine="50"/>
              <w:rPr>
                <w:rFonts w:ascii="Times New Roman" w:hAnsi="Times New Roman"/>
                <w:color w:val="191919"/>
                <w:sz w:val="18"/>
                <w:szCs w:val="18"/>
              </w:rPr>
            </w:pPr>
            <w:r w:rsidRPr="00911DC2">
              <w:rPr>
                <w:rFonts w:ascii="Times New Roman" w:hAnsi="Times New Roman"/>
                <w:color w:val="191919"/>
                <w:sz w:val="18"/>
                <w:szCs w:val="18"/>
              </w:rPr>
              <w:t>CSCI</w:t>
            </w:r>
          </w:p>
        </w:tc>
        <w:tc>
          <w:tcPr>
            <w:tcW w:w="975" w:type="dxa"/>
            <w:tcBorders>
              <w:top w:val="nil"/>
              <w:left w:val="nil"/>
              <w:bottom w:val="nil"/>
              <w:right w:val="nil"/>
            </w:tcBorders>
          </w:tcPr>
          <w:p w:rsidR="00911DC2" w:rsidRPr="00911DC2" w:rsidRDefault="00911DC2" w:rsidP="00911DC2">
            <w:pPr>
              <w:widowControl w:val="0"/>
              <w:autoSpaceDE w:val="0"/>
              <w:autoSpaceDN w:val="0"/>
              <w:adjustRightInd w:val="0"/>
              <w:spacing w:after="0" w:line="195" w:lineRule="exact"/>
              <w:ind w:left="215" w:firstLine="50"/>
              <w:rPr>
                <w:rFonts w:ascii="Times New Roman" w:hAnsi="Times New Roman"/>
                <w:color w:val="191919"/>
                <w:sz w:val="18"/>
                <w:szCs w:val="18"/>
              </w:rPr>
            </w:pPr>
            <w:r w:rsidRPr="00911DC2">
              <w:rPr>
                <w:rFonts w:ascii="Times New Roman" w:hAnsi="Times New Roman"/>
                <w:color w:val="191919"/>
                <w:sz w:val="18"/>
                <w:szCs w:val="18"/>
              </w:rPr>
              <w:t>4922</w:t>
            </w:r>
          </w:p>
        </w:tc>
        <w:tc>
          <w:tcPr>
            <w:tcW w:w="4832" w:type="dxa"/>
            <w:tcBorders>
              <w:top w:val="nil"/>
              <w:left w:val="nil"/>
              <w:bottom w:val="nil"/>
              <w:right w:val="nil"/>
            </w:tcBorders>
          </w:tcPr>
          <w:p w:rsidR="00911DC2" w:rsidRPr="00911DC2" w:rsidRDefault="00911DC2" w:rsidP="00911DC2">
            <w:pPr>
              <w:widowControl w:val="0"/>
              <w:autoSpaceDE w:val="0"/>
              <w:autoSpaceDN w:val="0"/>
              <w:adjustRightInd w:val="0"/>
              <w:spacing w:after="0" w:line="195" w:lineRule="exact"/>
              <w:ind w:left="360" w:firstLine="50"/>
              <w:rPr>
                <w:rFonts w:ascii="Times New Roman" w:hAnsi="Times New Roman"/>
                <w:color w:val="191919"/>
                <w:sz w:val="18"/>
                <w:szCs w:val="18"/>
              </w:rPr>
            </w:pPr>
            <w:r w:rsidRPr="00911DC2">
              <w:rPr>
                <w:rFonts w:ascii="Times New Roman" w:hAnsi="Times New Roman"/>
                <w:color w:val="191919"/>
                <w:sz w:val="18"/>
                <w:szCs w:val="18"/>
              </w:rPr>
              <w:t>Senior Project II</w:t>
            </w:r>
          </w:p>
        </w:tc>
        <w:tc>
          <w:tcPr>
            <w:tcW w:w="3088" w:type="dxa"/>
            <w:tcBorders>
              <w:top w:val="nil"/>
              <w:left w:val="nil"/>
              <w:bottom w:val="nil"/>
              <w:right w:val="nil"/>
            </w:tcBorders>
          </w:tcPr>
          <w:p w:rsidR="00911DC2" w:rsidRPr="00911DC2" w:rsidRDefault="00911DC2" w:rsidP="00911DC2">
            <w:pPr>
              <w:widowControl w:val="0"/>
              <w:autoSpaceDE w:val="0"/>
              <w:autoSpaceDN w:val="0"/>
              <w:adjustRightInd w:val="0"/>
              <w:spacing w:after="0" w:line="194" w:lineRule="exact"/>
              <w:ind w:right="40" w:firstLine="50"/>
              <w:jc w:val="right"/>
              <w:rPr>
                <w:rFonts w:ascii="Times New Roman" w:hAnsi="Times New Roman"/>
                <w:bCs/>
                <w:color w:val="191919"/>
                <w:sz w:val="18"/>
                <w:szCs w:val="18"/>
              </w:rPr>
            </w:pPr>
            <w:r w:rsidRPr="00911DC2">
              <w:rPr>
                <w:rFonts w:ascii="Times New Roman" w:hAnsi="Times New Roman"/>
                <w:bCs/>
                <w:color w:val="191919"/>
                <w:sz w:val="18"/>
                <w:szCs w:val="18"/>
              </w:rPr>
              <w:t>2</w:t>
            </w:r>
          </w:p>
        </w:tc>
      </w:tr>
      <w:tr w:rsidR="00911DC2" w:rsidRPr="007A7452" w:rsidTr="00911DC2">
        <w:trPr>
          <w:trHeight w:hRule="exact" w:val="29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z w:val="18"/>
                <w:szCs w:val="18"/>
              </w:rPr>
              <w:t>Subtotal</w:t>
            </w:r>
          </w:p>
        </w:tc>
        <w:tc>
          <w:tcPr>
            <w:tcW w:w="975" w:type="dxa"/>
            <w:tcBorders>
              <w:top w:val="nil"/>
              <w:left w:val="nil"/>
              <w:bottom w:val="nil"/>
              <w:right w:val="nil"/>
            </w:tcBorders>
          </w:tcPr>
          <w:p w:rsidR="00911DC2" w:rsidRPr="007A7452" w:rsidRDefault="00911DC2" w:rsidP="00911DC2">
            <w:pPr>
              <w:widowControl w:val="0"/>
              <w:autoSpaceDE w:val="0"/>
              <w:autoSpaceDN w:val="0"/>
              <w:adjustRightInd w:val="0"/>
              <w:spacing w:after="0"/>
              <w:ind w:firstLine="50"/>
              <w:rPr>
                <w:rFonts w:ascii="Times New Roman" w:hAnsi="Times New Roman"/>
                <w:sz w:val="24"/>
                <w:szCs w:val="24"/>
              </w:rPr>
            </w:pPr>
          </w:p>
        </w:tc>
        <w:tc>
          <w:tcPr>
            <w:tcW w:w="4832" w:type="dxa"/>
            <w:tcBorders>
              <w:top w:val="nil"/>
              <w:left w:val="nil"/>
              <w:bottom w:val="nil"/>
              <w:right w:val="nil"/>
            </w:tcBorders>
          </w:tcPr>
          <w:p w:rsidR="00911DC2" w:rsidRPr="007A7452" w:rsidRDefault="00911DC2" w:rsidP="00911DC2">
            <w:pPr>
              <w:widowControl w:val="0"/>
              <w:autoSpaceDE w:val="0"/>
              <w:autoSpaceDN w:val="0"/>
              <w:adjustRightInd w:val="0"/>
              <w:spacing w:after="0"/>
              <w:ind w:firstLine="50"/>
              <w:rPr>
                <w:rFonts w:ascii="Times New Roman" w:hAnsi="Times New Roman"/>
                <w:sz w:val="24"/>
                <w:szCs w:val="24"/>
              </w:rPr>
            </w:pPr>
          </w:p>
        </w:tc>
        <w:tc>
          <w:tcPr>
            <w:tcW w:w="3088" w:type="dxa"/>
            <w:tcBorders>
              <w:top w:val="nil"/>
              <w:left w:val="nil"/>
              <w:bottom w:val="nil"/>
              <w:right w:val="nil"/>
            </w:tcBorders>
          </w:tcPr>
          <w:p w:rsidR="00911DC2" w:rsidRPr="007A7452" w:rsidRDefault="00911DC2" w:rsidP="00911DC2">
            <w:pPr>
              <w:widowControl w:val="0"/>
              <w:autoSpaceDE w:val="0"/>
              <w:autoSpaceDN w:val="0"/>
              <w:adjustRightInd w:val="0"/>
              <w:spacing w:after="0" w:line="194" w:lineRule="exact"/>
              <w:ind w:right="40" w:firstLine="50"/>
              <w:jc w:val="right"/>
              <w:rPr>
                <w:rFonts w:ascii="Times New Roman" w:hAnsi="Times New Roman"/>
                <w:sz w:val="24"/>
                <w:szCs w:val="24"/>
              </w:rPr>
            </w:pPr>
            <w:r w:rsidRPr="007A7452">
              <w:rPr>
                <w:rFonts w:ascii="Times New Roman" w:hAnsi="Times New Roman"/>
                <w:b/>
                <w:bCs/>
                <w:color w:val="191919"/>
                <w:sz w:val="18"/>
                <w:szCs w:val="18"/>
              </w:rPr>
              <w:t>3</w:t>
            </w:r>
            <w:r>
              <w:rPr>
                <w:rFonts w:ascii="Times New Roman" w:hAnsi="Times New Roman"/>
                <w:b/>
                <w:bCs/>
                <w:color w:val="191919"/>
                <w:sz w:val="18"/>
                <w:szCs w:val="18"/>
              </w:rPr>
              <w:t>0</w:t>
            </w:r>
          </w:p>
        </w:tc>
      </w:tr>
    </w:tbl>
    <w:p w:rsidR="00911DC2" w:rsidRDefault="00911DC2" w:rsidP="00911DC2">
      <w:pPr>
        <w:widowControl w:val="0"/>
        <w:autoSpaceDE w:val="0"/>
        <w:autoSpaceDN w:val="0"/>
        <w:adjustRightInd w:val="0"/>
        <w:spacing w:after="0"/>
        <w:ind w:left="140"/>
        <w:rPr>
          <w:rFonts w:ascii="Times New Roman" w:hAnsi="Times New Roman"/>
          <w:b/>
          <w:bCs/>
          <w:color w:val="191919"/>
          <w:sz w:val="18"/>
          <w:szCs w:val="18"/>
        </w:rPr>
      </w:pPr>
    </w:p>
    <w:p w:rsidR="00911DC2" w:rsidRDefault="00911DC2" w:rsidP="00911DC2">
      <w:pPr>
        <w:widowControl w:val="0"/>
        <w:autoSpaceDE w:val="0"/>
        <w:autoSpaceDN w:val="0"/>
        <w:adjustRightInd w:val="0"/>
        <w:spacing w:after="0"/>
        <w:ind w:left="140" w:firstLine="40"/>
        <w:rPr>
          <w:rFonts w:ascii="Times New Roman" w:hAnsi="Times New Roman"/>
          <w:color w:val="000000"/>
          <w:sz w:val="18"/>
          <w:szCs w:val="18"/>
        </w:rPr>
      </w:pPr>
      <w:r>
        <w:rPr>
          <w:rFonts w:ascii="Times New Roman" w:hAnsi="Times New Roman"/>
          <w:b/>
          <w:bCs/>
          <w:color w:val="191919"/>
          <w:sz w:val="18"/>
          <w:szCs w:val="18"/>
        </w:rPr>
        <w:t>Mathematics Courses</w:t>
      </w:r>
    </w:p>
    <w:tbl>
      <w:tblPr>
        <w:tblW w:w="0" w:type="auto"/>
        <w:tblInd w:w="100" w:type="dxa"/>
        <w:tblLayout w:type="fixed"/>
        <w:tblCellMar>
          <w:left w:w="0" w:type="dxa"/>
          <w:right w:w="0" w:type="dxa"/>
        </w:tblCellMar>
        <w:tblLook w:val="0000"/>
      </w:tblPr>
      <w:tblGrid>
        <w:gridCol w:w="905"/>
        <w:gridCol w:w="935"/>
        <w:gridCol w:w="4842"/>
        <w:gridCol w:w="3118"/>
      </w:tblGrid>
      <w:tr w:rsidR="00911DC2" w:rsidRPr="007A7452" w:rsidTr="00C121A0">
        <w:trPr>
          <w:trHeight w:hRule="exact" w:val="237"/>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before="9" w:after="0"/>
              <w:ind w:left="40" w:firstLine="4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935" w:type="dxa"/>
            <w:tcBorders>
              <w:top w:val="nil"/>
              <w:left w:val="nil"/>
              <w:bottom w:val="nil"/>
              <w:right w:val="nil"/>
            </w:tcBorders>
          </w:tcPr>
          <w:p w:rsidR="00911DC2" w:rsidRPr="007A7452" w:rsidRDefault="00911DC2" w:rsidP="00911DC2">
            <w:pPr>
              <w:widowControl w:val="0"/>
              <w:autoSpaceDE w:val="0"/>
              <w:autoSpaceDN w:val="0"/>
              <w:adjustRightInd w:val="0"/>
              <w:spacing w:before="9" w:after="0"/>
              <w:ind w:left="215" w:firstLine="40"/>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p>
        </w:tc>
        <w:tc>
          <w:tcPr>
            <w:tcW w:w="4842" w:type="dxa"/>
            <w:tcBorders>
              <w:top w:val="nil"/>
              <w:left w:val="nil"/>
              <w:bottom w:val="nil"/>
              <w:right w:val="nil"/>
            </w:tcBorders>
          </w:tcPr>
          <w:p w:rsidR="00911DC2" w:rsidRPr="007A7452" w:rsidRDefault="00911DC2" w:rsidP="00911DC2">
            <w:pPr>
              <w:widowControl w:val="0"/>
              <w:autoSpaceDE w:val="0"/>
              <w:autoSpaceDN w:val="0"/>
              <w:adjustRightInd w:val="0"/>
              <w:spacing w:before="9" w:after="0"/>
              <w:ind w:left="360" w:firstLine="40"/>
              <w:rPr>
                <w:rFonts w:ascii="Times New Roman" w:hAnsi="Times New Roman"/>
                <w:sz w:val="24"/>
                <w:szCs w:val="24"/>
              </w:rPr>
            </w:pPr>
            <w:r w:rsidRPr="007A7452">
              <w:rPr>
                <w:rFonts w:ascii="Times New Roman" w:hAnsi="Times New Roman"/>
                <w:color w:val="191919"/>
                <w:sz w:val="18"/>
                <w:szCs w:val="18"/>
              </w:rPr>
              <w:t>Linear</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Algebra</w:t>
            </w:r>
          </w:p>
        </w:tc>
        <w:tc>
          <w:tcPr>
            <w:tcW w:w="3118" w:type="dxa"/>
            <w:tcBorders>
              <w:top w:val="nil"/>
              <w:left w:val="nil"/>
              <w:bottom w:val="nil"/>
              <w:right w:val="nil"/>
            </w:tcBorders>
          </w:tcPr>
          <w:p w:rsidR="00911DC2" w:rsidRPr="007A7452" w:rsidRDefault="00911DC2" w:rsidP="00911DC2">
            <w:pPr>
              <w:widowControl w:val="0"/>
              <w:autoSpaceDE w:val="0"/>
              <w:autoSpaceDN w:val="0"/>
              <w:adjustRightInd w:val="0"/>
              <w:spacing w:before="9" w:after="0"/>
              <w:ind w:right="40" w:firstLine="40"/>
              <w:jc w:val="right"/>
              <w:rPr>
                <w:rFonts w:ascii="Times New Roman" w:hAnsi="Times New Roman"/>
                <w:sz w:val="24"/>
                <w:szCs w:val="24"/>
              </w:rPr>
            </w:pPr>
            <w:r w:rsidRPr="007A7452">
              <w:rPr>
                <w:rFonts w:ascii="Times New Roman" w:hAnsi="Times New Roman"/>
                <w:color w:val="191919"/>
                <w:sz w:val="18"/>
                <w:szCs w:val="18"/>
              </w:rPr>
              <w:t>3</w:t>
            </w:r>
          </w:p>
        </w:tc>
      </w:tr>
      <w:tr w:rsidR="00911DC2" w:rsidRPr="007A7452" w:rsidTr="00C121A0">
        <w:trPr>
          <w:trHeight w:hRule="exact" w:val="21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4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93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40"/>
              <w:rPr>
                <w:rFonts w:ascii="Times New Roman" w:hAnsi="Times New Roman"/>
                <w:sz w:val="24"/>
                <w:szCs w:val="24"/>
              </w:rPr>
            </w:pPr>
            <w:r w:rsidRPr="007A7452">
              <w:rPr>
                <w:rFonts w:ascii="Times New Roman" w:hAnsi="Times New Roman"/>
                <w:color w:val="191919"/>
                <w:sz w:val="18"/>
                <w:szCs w:val="18"/>
              </w:rPr>
              <w:t>24</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4842"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60" w:firstLine="40"/>
              <w:rPr>
                <w:rFonts w:ascii="Times New Roman" w:hAnsi="Times New Roman"/>
                <w:sz w:val="24"/>
                <w:szCs w:val="24"/>
              </w:rPr>
            </w:pPr>
            <w:r w:rsidRPr="007A7452">
              <w:rPr>
                <w:rFonts w:ascii="Times New Roman" w:hAnsi="Times New Roman"/>
                <w:color w:val="191919"/>
                <w:sz w:val="18"/>
                <w:szCs w:val="18"/>
              </w:rPr>
              <w:t>Basic Statistics I</w:t>
            </w:r>
          </w:p>
        </w:tc>
        <w:tc>
          <w:tcPr>
            <w:tcW w:w="311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40"/>
              <w:jc w:val="right"/>
              <w:rPr>
                <w:rFonts w:ascii="Times New Roman" w:hAnsi="Times New Roman"/>
                <w:sz w:val="24"/>
                <w:szCs w:val="24"/>
              </w:rPr>
            </w:pPr>
            <w:r w:rsidRPr="007A7452">
              <w:rPr>
                <w:rFonts w:ascii="Times New Roman" w:hAnsi="Times New Roman"/>
                <w:color w:val="191919"/>
                <w:sz w:val="18"/>
                <w:szCs w:val="18"/>
              </w:rPr>
              <w:t>3</w:t>
            </w:r>
          </w:p>
        </w:tc>
      </w:tr>
      <w:tr w:rsidR="00911DC2" w:rsidRPr="007A7452" w:rsidTr="00C121A0">
        <w:trPr>
          <w:trHeight w:hRule="exact" w:val="214"/>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4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93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40"/>
              <w:rPr>
                <w:rFonts w:ascii="Times New Roman" w:hAnsi="Times New Roman"/>
                <w:sz w:val="24"/>
                <w:szCs w:val="24"/>
              </w:rPr>
            </w:pPr>
            <w:r w:rsidRPr="007A7452">
              <w:rPr>
                <w:rFonts w:ascii="Times New Roman" w:hAnsi="Times New Roman"/>
                <w:color w:val="191919"/>
                <w:sz w:val="18"/>
                <w:szCs w:val="18"/>
              </w:rPr>
              <w:t>3423</w:t>
            </w:r>
          </w:p>
        </w:tc>
        <w:tc>
          <w:tcPr>
            <w:tcW w:w="4842"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60" w:firstLine="40"/>
              <w:rPr>
                <w:rFonts w:ascii="Times New Roman" w:hAnsi="Times New Roman"/>
                <w:sz w:val="24"/>
                <w:szCs w:val="24"/>
              </w:rPr>
            </w:pPr>
            <w:r w:rsidRPr="007A7452">
              <w:rPr>
                <w:rFonts w:ascii="Times New Roman" w:hAnsi="Times New Roman"/>
                <w:color w:val="191919"/>
                <w:sz w:val="18"/>
                <w:szCs w:val="18"/>
              </w:rPr>
              <w:t>Operations Research</w:t>
            </w:r>
          </w:p>
        </w:tc>
        <w:tc>
          <w:tcPr>
            <w:tcW w:w="311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40"/>
              <w:jc w:val="right"/>
              <w:rPr>
                <w:rFonts w:ascii="Times New Roman" w:hAnsi="Times New Roman"/>
                <w:sz w:val="24"/>
                <w:szCs w:val="24"/>
              </w:rPr>
            </w:pPr>
            <w:r w:rsidRPr="007A7452">
              <w:rPr>
                <w:rFonts w:ascii="Times New Roman" w:hAnsi="Times New Roman"/>
                <w:color w:val="191919"/>
                <w:sz w:val="18"/>
                <w:szCs w:val="18"/>
              </w:rPr>
              <w:t>3</w:t>
            </w:r>
          </w:p>
        </w:tc>
      </w:tr>
      <w:tr w:rsidR="00911DC2" w:rsidRPr="007A7452" w:rsidTr="00C121A0">
        <w:trPr>
          <w:trHeight w:hRule="exact" w:val="29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4" w:lineRule="exact"/>
              <w:ind w:left="40" w:firstLine="40"/>
              <w:rPr>
                <w:rFonts w:ascii="Times New Roman" w:hAnsi="Times New Roman"/>
                <w:sz w:val="24"/>
                <w:szCs w:val="24"/>
              </w:rPr>
            </w:pPr>
            <w:r w:rsidRPr="007A7452">
              <w:rPr>
                <w:rFonts w:ascii="Times New Roman" w:hAnsi="Times New Roman"/>
                <w:b/>
                <w:bCs/>
                <w:color w:val="191919"/>
                <w:sz w:val="18"/>
                <w:szCs w:val="18"/>
              </w:rPr>
              <w:t>Subtotal</w:t>
            </w:r>
          </w:p>
        </w:tc>
        <w:tc>
          <w:tcPr>
            <w:tcW w:w="935" w:type="dxa"/>
            <w:tcBorders>
              <w:top w:val="nil"/>
              <w:left w:val="nil"/>
              <w:bottom w:val="nil"/>
              <w:right w:val="nil"/>
            </w:tcBorders>
          </w:tcPr>
          <w:p w:rsidR="00911DC2" w:rsidRPr="007A7452" w:rsidRDefault="00911DC2" w:rsidP="00911DC2">
            <w:pPr>
              <w:widowControl w:val="0"/>
              <w:autoSpaceDE w:val="0"/>
              <w:autoSpaceDN w:val="0"/>
              <w:adjustRightInd w:val="0"/>
              <w:spacing w:after="0"/>
              <w:ind w:firstLine="40"/>
              <w:rPr>
                <w:rFonts w:ascii="Times New Roman" w:hAnsi="Times New Roman"/>
                <w:sz w:val="24"/>
                <w:szCs w:val="24"/>
              </w:rPr>
            </w:pPr>
          </w:p>
        </w:tc>
        <w:tc>
          <w:tcPr>
            <w:tcW w:w="4842" w:type="dxa"/>
            <w:tcBorders>
              <w:top w:val="nil"/>
              <w:left w:val="nil"/>
              <w:bottom w:val="nil"/>
              <w:right w:val="nil"/>
            </w:tcBorders>
          </w:tcPr>
          <w:p w:rsidR="00911DC2" w:rsidRPr="007A7452" w:rsidRDefault="00911DC2" w:rsidP="00911DC2">
            <w:pPr>
              <w:widowControl w:val="0"/>
              <w:autoSpaceDE w:val="0"/>
              <w:autoSpaceDN w:val="0"/>
              <w:adjustRightInd w:val="0"/>
              <w:spacing w:after="0"/>
              <w:ind w:firstLine="40"/>
              <w:rPr>
                <w:rFonts w:ascii="Times New Roman" w:hAnsi="Times New Roman"/>
                <w:sz w:val="24"/>
                <w:szCs w:val="24"/>
              </w:rPr>
            </w:pPr>
          </w:p>
        </w:tc>
        <w:tc>
          <w:tcPr>
            <w:tcW w:w="3118" w:type="dxa"/>
            <w:tcBorders>
              <w:top w:val="nil"/>
              <w:left w:val="nil"/>
              <w:bottom w:val="nil"/>
              <w:right w:val="nil"/>
            </w:tcBorders>
          </w:tcPr>
          <w:p w:rsidR="00911DC2" w:rsidRPr="007A7452" w:rsidRDefault="00911DC2" w:rsidP="00911DC2">
            <w:pPr>
              <w:widowControl w:val="0"/>
              <w:autoSpaceDE w:val="0"/>
              <w:autoSpaceDN w:val="0"/>
              <w:adjustRightInd w:val="0"/>
              <w:spacing w:after="0" w:line="194" w:lineRule="exact"/>
              <w:ind w:right="40" w:firstLine="40"/>
              <w:jc w:val="right"/>
              <w:rPr>
                <w:rFonts w:ascii="Times New Roman" w:hAnsi="Times New Roman"/>
                <w:sz w:val="24"/>
                <w:szCs w:val="24"/>
              </w:rPr>
            </w:pPr>
            <w:r w:rsidRPr="007A7452">
              <w:rPr>
                <w:rFonts w:ascii="Times New Roman" w:hAnsi="Times New Roman"/>
                <w:b/>
                <w:bCs/>
                <w:color w:val="191919"/>
                <w:sz w:val="18"/>
                <w:szCs w:val="18"/>
              </w:rPr>
              <w:t>9</w:t>
            </w:r>
          </w:p>
        </w:tc>
      </w:tr>
    </w:tbl>
    <w:p w:rsidR="00911DC2" w:rsidRDefault="00911DC2" w:rsidP="00911DC2">
      <w:pPr>
        <w:widowControl w:val="0"/>
        <w:autoSpaceDE w:val="0"/>
        <w:autoSpaceDN w:val="0"/>
        <w:adjustRightInd w:val="0"/>
        <w:spacing w:after="0"/>
        <w:ind w:left="140" w:firstLine="40"/>
        <w:rPr>
          <w:rFonts w:ascii="Times New Roman" w:hAnsi="Times New Roman"/>
          <w:b/>
          <w:bCs/>
          <w:color w:val="191919"/>
          <w:sz w:val="18"/>
          <w:szCs w:val="18"/>
        </w:rPr>
      </w:pPr>
      <w:r>
        <w:rPr>
          <w:rFonts w:ascii="Times New Roman" w:hAnsi="Times New Roman"/>
          <w:b/>
          <w:bCs/>
          <w:color w:val="191919"/>
          <w:sz w:val="18"/>
          <w:szCs w:val="18"/>
        </w:rPr>
        <w:t>Management/Economic Courses</w:t>
      </w:r>
    </w:p>
    <w:tbl>
      <w:tblPr>
        <w:tblW w:w="0" w:type="auto"/>
        <w:tblInd w:w="100" w:type="dxa"/>
        <w:tblLayout w:type="fixed"/>
        <w:tblCellMar>
          <w:left w:w="0" w:type="dxa"/>
          <w:right w:w="0" w:type="dxa"/>
        </w:tblCellMar>
        <w:tblLook w:val="0000"/>
      </w:tblPr>
      <w:tblGrid>
        <w:gridCol w:w="905"/>
        <w:gridCol w:w="935"/>
        <w:gridCol w:w="5262"/>
        <w:gridCol w:w="2698"/>
      </w:tblGrid>
      <w:tr w:rsidR="00911DC2" w:rsidRPr="007A7452" w:rsidTr="00C121A0">
        <w:trPr>
          <w:trHeight w:hRule="exact" w:val="237"/>
        </w:trPr>
        <w:tc>
          <w:tcPr>
            <w:tcW w:w="905" w:type="dxa"/>
            <w:tcBorders>
              <w:top w:val="nil"/>
              <w:left w:val="nil"/>
              <w:bottom w:val="nil"/>
              <w:right w:val="nil"/>
            </w:tcBorders>
          </w:tcPr>
          <w:p w:rsidR="00911DC2" w:rsidRPr="001E37B7" w:rsidRDefault="00911DC2" w:rsidP="00911DC2">
            <w:pPr>
              <w:widowControl w:val="0"/>
              <w:autoSpaceDE w:val="0"/>
              <w:autoSpaceDN w:val="0"/>
              <w:adjustRightInd w:val="0"/>
              <w:spacing w:before="9" w:after="0"/>
              <w:ind w:left="40" w:firstLine="50"/>
              <w:rPr>
                <w:rFonts w:ascii="Times New Roman" w:hAnsi="Times New Roman"/>
                <w:color w:val="191919"/>
                <w:sz w:val="18"/>
                <w:szCs w:val="18"/>
              </w:rPr>
            </w:pPr>
            <w:r w:rsidRPr="007A7452">
              <w:rPr>
                <w:rFonts w:ascii="Times New Roman" w:hAnsi="Times New Roman"/>
                <w:color w:val="191919"/>
                <w:sz w:val="18"/>
                <w:szCs w:val="18"/>
              </w:rPr>
              <w:t>ACCT</w:t>
            </w:r>
          </w:p>
        </w:tc>
        <w:tc>
          <w:tcPr>
            <w:tcW w:w="935" w:type="dxa"/>
            <w:tcBorders>
              <w:top w:val="nil"/>
              <w:left w:val="nil"/>
              <w:bottom w:val="nil"/>
              <w:right w:val="nil"/>
            </w:tcBorders>
          </w:tcPr>
          <w:p w:rsidR="00911DC2" w:rsidRPr="001E37B7" w:rsidRDefault="00911DC2" w:rsidP="00911DC2">
            <w:pPr>
              <w:widowControl w:val="0"/>
              <w:autoSpaceDE w:val="0"/>
              <w:autoSpaceDN w:val="0"/>
              <w:adjustRightInd w:val="0"/>
              <w:spacing w:before="9" w:after="0"/>
              <w:ind w:left="215" w:firstLine="50"/>
              <w:rPr>
                <w:rFonts w:ascii="Times New Roman" w:hAnsi="Times New Roman"/>
                <w:color w:val="191919"/>
                <w:sz w:val="18"/>
                <w:szCs w:val="18"/>
              </w:rPr>
            </w:pPr>
            <w:r w:rsidRPr="007A7452">
              <w:rPr>
                <w:rFonts w:ascii="Times New Roman" w:hAnsi="Times New Roman"/>
                <w:color w:val="191919"/>
                <w:sz w:val="18"/>
                <w:szCs w:val="18"/>
              </w:rPr>
              <w:t>2102</w:t>
            </w:r>
          </w:p>
        </w:tc>
        <w:tc>
          <w:tcPr>
            <w:tcW w:w="5262" w:type="dxa"/>
            <w:tcBorders>
              <w:top w:val="nil"/>
              <w:left w:val="nil"/>
              <w:bottom w:val="nil"/>
              <w:right w:val="nil"/>
            </w:tcBorders>
          </w:tcPr>
          <w:p w:rsidR="00911DC2" w:rsidRPr="001E37B7" w:rsidRDefault="00911DC2" w:rsidP="00911DC2">
            <w:pPr>
              <w:widowControl w:val="0"/>
              <w:autoSpaceDE w:val="0"/>
              <w:autoSpaceDN w:val="0"/>
              <w:adjustRightInd w:val="0"/>
              <w:spacing w:before="9" w:after="0"/>
              <w:ind w:left="360" w:firstLine="50"/>
              <w:rPr>
                <w:rFonts w:ascii="Times New Roman" w:hAnsi="Times New Roman"/>
                <w:color w:val="191919"/>
                <w:sz w:val="18"/>
                <w:szCs w:val="18"/>
              </w:rPr>
            </w:pPr>
            <w:r w:rsidRPr="007A7452">
              <w:rPr>
                <w:rFonts w:ascii="Times New Roman" w:hAnsi="Times New Roman"/>
                <w:color w:val="191919"/>
                <w:sz w:val="18"/>
                <w:szCs w:val="18"/>
              </w:rPr>
              <w:t>Accounting Principles II</w:t>
            </w:r>
          </w:p>
        </w:tc>
        <w:tc>
          <w:tcPr>
            <w:tcW w:w="2698" w:type="dxa"/>
            <w:tcBorders>
              <w:top w:val="nil"/>
              <w:left w:val="nil"/>
              <w:bottom w:val="nil"/>
              <w:right w:val="nil"/>
            </w:tcBorders>
          </w:tcPr>
          <w:p w:rsidR="00911DC2" w:rsidRPr="001E37B7" w:rsidRDefault="00911DC2" w:rsidP="00911DC2">
            <w:pPr>
              <w:widowControl w:val="0"/>
              <w:autoSpaceDE w:val="0"/>
              <w:autoSpaceDN w:val="0"/>
              <w:adjustRightInd w:val="0"/>
              <w:spacing w:before="9" w:after="0"/>
              <w:ind w:right="40" w:firstLine="50"/>
              <w:jc w:val="right"/>
              <w:rPr>
                <w:rFonts w:ascii="Times New Roman" w:hAnsi="Times New Roman"/>
                <w:color w:val="191919"/>
                <w:sz w:val="18"/>
                <w:szCs w:val="18"/>
              </w:rPr>
            </w:pPr>
            <w:r w:rsidRPr="007A7452">
              <w:rPr>
                <w:rFonts w:ascii="Times New Roman" w:hAnsi="Times New Roman"/>
                <w:color w:val="191919"/>
                <w:sz w:val="18"/>
                <w:szCs w:val="18"/>
              </w:rPr>
              <w:t>3</w:t>
            </w:r>
          </w:p>
        </w:tc>
      </w:tr>
      <w:tr w:rsidR="00911DC2" w:rsidRPr="007A7452" w:rsidTr="00C121A0">
        <w:trPr>
          <w:trHeight w:hRule="exact" w:val="237"/>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before="9" w:after="0"/>
              <w:ind w:left="40" w:firstLine="50"/>
              <w:rPr>
                <w:rFonts w:ascii="Times New Roman" w:hAnsi="Times New Roman"/>
                <w:sz w:val="24"/>
                <w:szCs w:val="24"/>
              </w:rPr>
            </w:pPr>
            <w:r w:rsidRPr="007A7452">
              <w:rPr>
                <w:rFonts w:ascii="Times New Roman" w:hAnsi="Times New Roman"/>
                <w:color w:val="191919"/>
                <w:sz w:val="18"/>
                <w:szCs w:val="18"/>
              </w:rPr>
              <w:t>ECON</w:t>
            </w:r>
          </w:p>
        </w:tc>
        <w:tc>
          <w:tcPr>
            <w:tcW w:w="935" w:type="dxa"/>
            <w:tcBorders>
              <w:top w:val="nil"/>
              <w:left w:val="nil"/>
              <w:bottom w:val="nil"/>
              <w:right w:val="nil"/>
            </w:tcBorders>
          </w:tcPr>
          <w:p w:rsidR="00911DC2" w:rsidRPr="007A7452" w:rsidRDefault="00911DC2" w:rsidP="00911DC2">
            <w:pPr>
              <w:widowControl w:val="0"/>
              <w:autoSpaceDE w:val="0"/>
              <w:autoSpaceDN w:val="0"/>
              <w:adjustRightInd w:val="0"/>
              <w:spacing w:before="9" w:after="0"/>
              <w:ind w:left="215" w:firstLine="50"/>
              <w:rPr>
                <w:rFonts w:ascii="Times New Roman" w:hAnsi="Times New Roman"/>
                <w:sz w:val="24"/>
                <w:szCs w:val="24"/>
              </w:rPr>
            </w:pPr>
            <w:r w:rsidRPr="007A7452">
              <w:rPr>
                <w:rFonts w:ascii="Times New Roman" w:hAnsi="Times New Roman"/>
                <w:color w:val="191919"/>
                <w:sz w:val="18"/>
                <w:szCs w:val="18"/>
              </w:rPr>
              <w:t>2106</w:t>
            </w:r>
          </w:p>
        </w:tc>
        <w:tc>
          <w:tcPr>
            <w:tcW w:w="5262" w:type="dxa"/>
            <w:tcBorders>
              <w:top w:val="nil"/>
              <w:left w:val="nil"/>
              <w:bottom w:val="nil"/>
              <w:right w:val="nil"/>
            </w:tcBorders>
          </w:tcPr>
          <w:p w:rsidR="00911DC2" w:rsidRPr="007A7452" w:rsidRDefault="00911DC2" w:rsidP="00911DC2">
            <w:pPr>
              <w:widowControl w:val="0"/>
              <w:autoSpaceDE w:val="0"/>
              <w:autoSpaceDN w:val="0"/>
              <w:adjustRightInd w:val="0"/>
              <w:spacing w:before="9" w:after="0"/>
              <w:ind w:left="360" w:firstLine="50"/>
              <w:rPr>
                <w:rFonts w:ascii="Times New Roman" w:hAnsi="Times New Roman"/>
                <w:sz w:val="24"/>
                <w:szCs w:val="24"/>
              </w:rPr>
            </w:pPr>
            <w:r w:rsidRPr="007A7452">
              <w:rPr>
                <w:rFonts w:ascii="Times New Roman" w:hAnsi="Times New Roman"/>
                <w:color w:val="191919"/>
                <w:sz w:val="18"/>
                <w:szCs w:val="18"/>
              </w:rPr>
              <w:t>Principles of Microeconomics</w:t>
            </w:r>
          </w:p>
        </w:tc>
        <w:tc>
          <w:tcPr>
            <w:tcW w:w="2698" w:type="dxa"/>
            <w:tcBorders>
              <w:top w:val="nil"/>
              <w:left w:val="nil"/>
              <w:bottom w:val="nil"/>
              <w:right w:val="nil"/>
            </w:tcBorders>
          </w:tcPr>
          <w:p w:rsidR="00911DC2" w:rsidRDefault="00911DC2" w:rsidP="00911DC2">
            <w:pPr>
              <w:widowControl w:val="0"/>
              <w:autoSpaceDE w:val="0"/>
              <w:autoSpaceDN w:val="0"/>
              <w:adjustRightInd w:val="0"/>
              <w:spacing w:before="9" w:after="0"/>
              <w:ind w:right="40" w:firstLine="50"/>
              <w:jc w:val="right"/>
              <w:rPr>
                <w:rFonts w:ascii="Times New Roman" w:hAnsi="Times New Roman"/>
                <w:color w:val="191919"/>
                <w:sz w:val="18"/>
                <w:szCs w:val="18"/>
              </w:rPr>
            </w:pPr>
            <w:r w:rsidRPr="007A7452">
              <w:rPr>
                <w:rFonts w:ascii="Times New Roman" w:hAnsi="Times New Roman"/>
                <w:color w:val="191919"/>
                <w:sz w:val="18"/>
                <w:szCs w:val="18"/>
              </w:rPr>
              <w:t>3</w:t>
            </w:r>
          </w:p>
          <w:p w:rsidR="00911DC2" w:rsidRPr="007A7452" w:rsidRDefault="00911DC2" w:rsidP="00911DC2">
            <w:pPr>
              <w:widowControl w:val="0"/>
              <w:autoSpaceDE w:val="0"/>
              <w:autoSpaceDN w:val="0"/>
              <w:adjustRightInd w:val="0"/>
              <w:spacing w:before="9" w:after="0"/>
              <w:ind w:right="40" w:firstLine="50"/>
              <w:jc w:val="right"/>
              <w:rPr>
                <w:rFonts w:ascii="Times New Roman" w:hAnsi="Times New Roman"/>
                <w:sz w:val="24"/>
                <w:szCs w:val="24"/>
              </w:rPr>
            </w:pPr>
          </w:p>
        </w:tc>
      </w:tr>
      <w:tr w:rsidR="00911DC2" w:rsidRPr="007A7452" w:rsidTr="00C121A0">
        <w:trPr>
          <w:trHeight w:hRule="exact" w:val="21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MGMT</w:t>
            </w:r>
          </w:p>
        </w:tc>
        <w:tc>
          <w:tcPr>
            <w:tcW w:w="93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3105</w:t>
            </w:r>
          </w:p>
        </w:tc>
        <w:tc>
          <w:tcPr>
            <w:tcW w:w="5262"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Legal Environment for Business</w:t>
            </w:r>
          </w:p>
        </w:tc>
        <w:tc>
          <w:tcPr>
            <w:tcW w:w="269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911DC2" w:rsidRPr="007A7452" w:rsidTr="00C121A0">
        <w:trPr>
          <w:trHeight w:hRule="exact" w:val="214"/>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MKTG</w:t>
            </w:r>
          </w:p>
        </w:tc>
        <w:tc>
          <w:tcPr>
            <w:tcW w:w="935"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3120</w:t>
            </w:r>
          </w:p>
        </w:tc>
        <w:tc>
          <w:tcPr>
            <w:tcW w:w="5262"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Principles of Marketing</w:t>
            </w:r>
          </w:p>
        </w:tc>
        <w:tc>
          <w:tcPr>
            <w:tcW w:w="2698" w:type="dxa"/>
            <w:tcBorders>
              <w:top w:val="nil"/>
              <w:left w:val="nil"/>
              <w:bottom w:val="nil"/>
              <w:right w:val="nil"/>
            </w:tcBorders>
          </w:tcPr>
          <w:p w:rsidR="00911DC2" w:rsidRPr="007A7452" w:rsidRDefault="00911DC2" w:rsidP="00911DC2">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911DC2" w:rsidRPr="007A7452" w:rsidTr="00C121A0">
        <w:trPr>
          <w:trHeight w:hRule="exact" w:val="296"/>
        </w:trPr>
        <w:tc>
          <w:tcPr>
            <w:tcW w:w="905" w:type="dxa"/>
            <w:tcBorders>
              <w:top w:val="nil"/>
              <w:left w:val="nil"/>
              <w:bottom w:val="nil"/>
              <w:right w:val="nil"/>
            </w:tcBorders>
          </w:tcPr>
          <w:p w:rsidR="00911DC2" w:rsidRPr="007A7452" w:rsidRDefault="00911DC2" w:rsidP="00911DC2">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z w:val="18"/>
                <w:szCs w:val="18"/>
              </w:rPr>
              <w:t>Subtotal</w:t>
            </w:r>
          </w:p>
        </w:tc>
        <w:tc>
          <w:tcPr>
            <w:tcW w:w="935" w:type="dxa"/>
            <w:tcBorders>
              <w:top w:val="nil"/>
              <w:left w:val="nil"/>
              <w:bottom w:val="nil"/>
              <w:right w:val="nil"/>
            </w:tcBorders>
          </w:tcPr>
          <w:p w:rsidR="00911DC2" w:rsidRPr="007A7452" w:rsidRDefault="00911DC2" w:rsidP="00911DC2">
            <w:pPr>
              <w:widowControl w:val="0"/>
              <w:autoSpaceDE w:val="0"/>
              <w:autoSpaceDN w:val="0"/>
              <w:adjustRightInd w:val="0"/>
              <w:spacing w:after="0"/>
              <w:ind w:firstLine="50"/>
              <w:rPr>
                <w:rFonts w:ascii="Times New Roman" w:hAnsi="Times New Roman"/>
                <w:sz w:val="24"/>
                <w:szCs w:val="24"/>
              </w:rPr>
            </w:pPr>
          </w:p>
        </w:tc>
        <w:tc>
          <w:tcPr>
            <w:tcW w:w="5262" w:type="dxa"/>
            <w:tcBorders>
              <w:top w:val="nil"/>
              <w:left w:val="nil"/>
              <w:bottom w:val="nil"/>
              <w:right w:val="nil"/>
            </w:tcBorders>
          </w:tcPr>
          <w:p w:rsidR="00911DC2" w:rsidRPr="007A7452" w:rsidRDefault="00911DC2" w:rsidP="00911DC2">
            <w:pPr>
              <w:widowControl w:val="0"/>
              <w:autoSpaceDE w:val="0"/>
              <w:autoSpaceDN w:val="0"/>
              <w:adjustRightInd w:val="0"/>
              <w:spacing w:after="0"/>
              <w:ind w:firstLine="50"/>
              <w:rPr>
                <w:rFonts w:ascii="Times New Roman" w:hAnsi="Times New Roman"/>
                <w:sz w:val="24"/>
                <w:szCs w:val="24"/>
              </w:rPr>
            </w:pPr>
          </w:p>
        </w:tc>
        <w:tc>
          <w:tcPr>
            <w:tcW w:w="2698" w:type="dxa"/>
            <w:tcBorders>
              <w:top w:val="nil"/>
              <w:left w:val="nil"/>
              <w:bottom w:val="nil"/>
              <w:right w:val="nil"/>
            </w:tcBorders>
          </w:tcPr>
          <w:p w:rsidR="00911DC2" w:rsidRPr="007A7452" w:rsidRDefault="00911DC2" w:rsidP="00911DC2">
            <w:pPr>
              <w:widowControl w:val="0"/>
              <w:autoSpaceDE w:val="0"/>
              <w:autoSpaceDN w:val="0"/>
              <w:adjustRightInd w:val="0"/>
              <w:spacing w:after="0" w:line="194" w:lineRule="exact"/>
              <w:ind w:right="40" w:firstLine="50"/>
              <w:jc w:val="right"/>
              <w:rPr>
                <w:rFonts w:ascii="Times New Roman" w:hAnsi="Times New Roman"/>
                <w:sz w:val="24"/>
                <w:szCs w:val="24"/>
              </w:rPr>
            </w:pPr>
            <w:r>
              <w:rPr>
                <w:rFonts w:ascii="Times New Roman" w:hAnsi="Times New Roman"/>
                <w:b/>
                <w:bCs/>
                <w:color w:val="191919"/>
                <w:sz w:val="18"/>
                <w:szCs w:val="18"/>
              </w:rPr>
              <w:t>12</w:t>
            </w:r>
          </w:p>
        </w:tc>
      </w:tr>
    </w:tbl>
    <w:p w:rsidR="00911DC2" w:rsidRDefault="00911DC2" w:rsidP="00911DC2">
      <w:pPr>
        <w:widowControl w:val="0"/>
        <w:tabs>
          <w:tab w:val="left" w:pos="9760"/>
        </w:tabs>
        <w:autoSpaceDE w:val="0"/>
        <w:autoSpaceDN w:val="0"/>
        <w:adjustRightInd w:val="0"/>
        <w:spacing w:after="0"/>
        <w:ind w:left="140" w:right="-47" w:firstLine="40"/>
        <w:rPr>
          <w:rFonts w:ascii="Times New Roman" w:hAnsi="Times New Roman"/>
          <w:color w:val="000000"/>
          <w:sz w:val="18"/>
          <w:szCs w:val="18"/>
        </w:rPr>
      </w:pPr>
      <w:r>
        <w:rPr>
          <w:rFonts w:ascii="Times New Roman" w:hAnsi="Times New Roman"/>
          <w:b/>
          <w:bCs/>
          <w:color w:val="191919"/>
          <w:sz w:val="18"/>
          <w:szCs w:val="18"/>
        </w:rPr>
        <w:t>Major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Electives</w:t>
      </w:r>
      <w:r>
        <w:rPr>
          <w:rFonts w:ascii="Times New Roman" w:hAnsi="Times New Roman"/>
          <w:b/>
          <w:bCs/>
          <w:color w:val="191919"/>
          <w:sz w:val="18"/>
          <w:szCs w:val="18"/>
        </w:rPr>
        <w:tab/>
        <w:t>6</w:t>
      </w:r>
    </w:p>
    <w:p w:rsidR="00911DC2" w:rsidRDefault="00911DC2" w:rsidP="00911DC2">
      <w:pPr>
        <w:widowControl w:val="0"/>
        <w:autoSpaceDE w:val="0"/>
        <w:autoSpaceDN w:val="0"/>
        <w:adjustRightInd w:val="0"/>
        <w:spacing w:before="12" w:after="0"/>
        <w:ind w:left="140" w:firstLine="40"/>
        <w:rPr>
          <w:rFonts w:ascii="Times New Roman" w:hAnsi="Times New Roman"/>
          <w:color w:val="000000"/>
          <w:sz w:val="18"/>
          <w:szCs w:val="18"/>
        </w:rPr>
      </w:pPr>
      <w:r>
        <w:rPr>
          <w:rFonts w:ascii="Times New Roman" w:hAnsi="Times New Roman"/>
          <w:color w:val="191919"/>
          <w:sz w:val="18"/>
          <w:szCs w:val="18"/>
        </w:rPr>
        <w:t>Six hours from the following courses:</w:t>
      </w:r>
    </w:p>
    <w:p w:rsidR="00911DC2" w:rsidRDefault="00911DC2" w:rsidP="00911DC2">
      <w:pPr>
        <w:widowControl w:val="0"/>
        <w:autoSpaceDE w:val="0"/>
        <w:autoSpaceDN w:val="0"/>
        <w:adjustRightInd w:val="0"/>
        <w:spacing w:before="9" w:after="0"/>
        <w:ind w:left="140" w:firstLine="40"/>
        <w:rPr>
          <w:rFonts w:ascii="Times New Roman" w:hAnsi="Times New Roman"/>
          <w:color w:val="191919"/>
          <w:sz w:val="18"/>
          <w:szCs w:val="18"/>
        </w:rPr>
      </w:pPr>
      <w:r>
        <w:rPr>
          <w:rFonts w:ascii="Times New Roman" w:hAnsi="Times New Roman"/>
          <w:color w:val="191919"/>
          <w:sz w:val="18"/>
          <w:szCs w:val="18"/>
        </w:rPr>
        <w:t>Computer Science Courses 2000 Level or higher</w:t>
      </w:r>
    </w:p>
    <w:p w:rsidR="00911DC2" w:rsidRDefault="00911DC2" w:rsidP="00911DC2">
      <w:pPr>
        <w:widowControl w:val="0"/>
        <w:autoSpaceDE w:val="0"/>
        <w:autoSpaceDN w:val="0"/>
        <w:adjustRightInd w:val="0"/>
        <w:spacing w:before="9" w:after="0"/>
        <w:ind w:left="140" w:firstLine="40"/>
        <w:rPr>
          <w:rFonts w:ascii="Times New Roman" w:hAnsi="Times New Roman"/>
          <w:color w:val="000000"/>
          <w:sz w:val="18"/>
          <w:szCs w:val="18"/>
        </w:rPr>
      </w:pPr>
      <w:r>
        <w:rPr>
          <w:rFonts w:ascii="Times New Roman" w:hAnsi="Times New Roman"/>
          <w:color w:val="191919"/>
          <w:sz w:val="18"/>
          <w:szCs w:val="18"/>
        </w:rPr>
        <w:t>Management Courses 3000 Level or above</w:t>
      </w:r>
    </w:p>
    <w:p w:rsidR="00911DC2" w:rsidRDefault="00911DC2" w:rsidP="00911DC2">
      <w:pPr>
        <w:widowControl w:val="0"/>
        <w:tabs>
          <w:tab w:val="left" w:pos="9760"/>
        </w:tabs>
        <w:autoSpaceDE w:val="0"/>
        <w:autoSpaceDN w:val="0"/>
        <w:adjustRightInd w:val="0"/>
        <w:spacing w:before="9" w:after="0"/>
        <w:ind w:left="140" w:right="-47" w:firstLine="40"/>
        <w:rPr>
          <w:rFonts w:ascii="Times New Roman" w:hAnsi="Times New Roman"/>
          <w:color w:val="000000"/>
          <w:sz w:val="18"/>
          <w:szCs w:val="18"/>
        </w:rPr>
      </w:pPr>
      <w:r>
        <w:rPr>
          <w:rFonts w:ascii="Times New Roman" w:hAnsi="Times New Roman"/>
          <w:color w:val="191919"/>
          <w:sz w:val="18"/>
          <w:szCs w:val="18"/>
        </w:rPr>
        <w:t>General Electives</w:t>
      </w:r>
      <w:r>
        <w:rPr>
          <w:rFonts w:ascii="Times New Roman" w:hAnsi="Times New Roman"/>
          <w:color w:val="191919"/>
          <w:sz w:val="18"/>
          <w:szCs w:val="18"/>
        </w:rPr>
        <w:tab/>
        <w:t>3</w:t>
      </w:r>
    </w:p>
    <w:p w:rsidR="00911DC2" w:rsidRDefault="00911DC2" w:rsidP="00911DC2">
      <w:pPr>
        <w:widowControl w:val="0"/>
        <w:autoSpaceDE w:val="0"/>
        <w:autoSpaceDN w:val="0"/>
        <w:adjustRightInd w:val="0"/>
        <w:spacing w:before="9" w:after="0"/>
        <w:ind w:left="140" w:firstLine="40"/>
        <w:rPr>
          <w:rFonts w:ascii="Times New Roman" w:hAnsi="Times New Roman"/>
          <w:color w:val="000000"/>
          <w:sz w:val="18"/>
          <w:szCs w:val="18"/>
        </w:rPr>
      </w:pPr>
      <w:r>
        <w:rPr>
          <w:rFonts w:ascii="Times New Roman" w:hAnsi="Times New Roman"/>
          <w:color w:val="191919"/>
          <w:sz w:val="18"/>
          <w:szCs w:val="18"/>
        </w:rPr>
        <w:t>Any courses in the college curriculum</w:t>
      </w:r>
    </w:p>
    <w:p w:rsidR="00911DC2" w:rsidRDefault="00911DC2" w:rsidP="00911DC2">
      <w:pPr>
        <w:widowControl w:val="0"/>
        <w:tabs>
          <w:tab w:val="left" w:pos="9680"/>
        </w:tabs>
        <w:autoSpaceDE w:val="0"/>
        <w:autoSpaceDN w:val="0"/>
        <w:adjustRightInd w:val="0"/>
        <w:spacing w:before="6" w:after="0"/>
        <w:ind w:left="140" w:right="-47" w:firstLine="40"/>
        <w:rPr>
          <w:rFonts w:ascii="Times New Roman" w:hAnsi="Times New Roman"/>
          <w:color w:val="000000"/>
          <w:sz w:val="18"/>
          <w:szCs w:val="18"/>
        </w:rPr>
      </w:pPr>
      <w:r>
        <w:rPr>
          <w:rFonts w:ascii="Times New Roman" w:hAnsi="Times New Roman"/>
          <w:b/>
          <w:bCs/>
          <w:color w:val="191919"/>
          <w:sz w:val="18"/>
          <w:szCs w:val="18"/>
        </w:rPr>
        <w:t>Subtotal</w:t>
      </w:r>
      <w:r>
        <w:rPr>
          <w:rFonts w:ascii="Times New Roman" w:hAnsi="Times New Roman"/>
          <w:b/>
          <w:bCs/>
          <w:color w:val="191919"/>
          <w:sz w:val="18"/>
          <w:szCs w:val="18"/>
        </w:rPr>
        <w:tab/>
        <w:t>60</w:t>
      </w:r>
    </w:p>
    <w:p w:rsidR="00911DC2" w:rsidRDefault="00911DC2" w:rsidP="00911DC2">
      <w:pPr>
        <w:ind w:left="180" w:firstLine="0"/>
        <w:rPr>
          <w:rFonts w:ascii="Times New Roman" w:hAnsi="Times New Roman"/>
          <w:b/>
          <w:bCs/>
          <w:color w:val="191919"/>
          <w:sz w:val="18"/>
          <w:szCs w:val="18"/>
        </w:rPr>
      </w:pPr>
      <w:r>
        <w:rPr>
          <w:rFonts w:ascii="Times New Roman" w:hAnsi="Times New Roman"/>
          <w:b/>
          <w:bCs/>
          <w:color w:val="191919"/>
          <w:spacing w:val="-17"/>
          <w:sz w:val="18"/>
          <w:szCs w:val="18"/>
        </w:rPr>
        <w:t>T</w:t>
      </w:r>
      <w:r>
        <w:rPr>
          <w:rFonts w:ascii="Times New Roman" w:hAnsi="Times New Roman"/>
          <w:b/>
          <w:bCs/>
          <w:color w:val="191919"/>
          <w:sz w:val="18"/>
          <w:szCs w:val="18"/>
        </w:rPr>
        <w:t>otal Requi</w:t>
      </w:r>
      <w:r>
        <w:rPr>
          <w:rFonts w:ascii="Times New Roman" w:hAnsi="Times New Roman"/>
          <w:b/>
          <w:bCs/>
          <w:color w:val="191919"/>
          <w:spacing w:val="-3"/>
          <w:sz w:val="18"/>
          <w:szCs w:val="18"/>
        </w:rPr>
        <w:t>r</w:t>
      </w:r>
      <w:r>
        <w:rPr>
          <w:rFonts w:ascii="Times New Roman" w:hAnsi="Times New Roman"/>
          <w:b/>
          <w:bCs/>
          <w:color w:val="191919"/>
          <w:sz w:val="18"/>
          <w:szCs w:val="18"/>
        </w:rPr>
        <w:t>ed For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Graduation</w:t>
      </w:r>
      <w:r>
        <w:rPr>
          <w:rFonts w:ascii="Times New Roman" w:hAnsi="Times New Roman"/>
          <w:b/>
          <w:bCs/>
          <w:color w:val="191919"/>
          <w:sz w:val="18"/>
          <w:szCs w:val="18"/>
        </w:rPr>
        <w:tab/>
      </w:r>
      <w:r>
        <w:rPr>
          <w:rFonts w:ascii="Times New Roman" w:hAnsi="Times New Roman"/>
          <w:b/>
          <w:bCs/>
          <w:color w:val="191919"/>
          <w:sz w:val="18"/>
          <w:szCs w:val="18"/>
        </w:rPr>
        <w:tab/>
      </w:r>
      <w:r>
        <w:rPr>
          <w:rFonts w:ascii="Times New Roman" w:hAnsi="Times New Roman"/>
          <w:b/>
          <w:bCs/>
          <w:color w:val="191919"/>
          <w:sz w:val="18"/>
          <w:szCs w:val="18"/>
        </w:rPr>
        <w:tab/>
      </w:r>
      <w:r>
        <w:rPr>
          <w:rFonts w:ascii="Times New Roman" w:hAnsi="Times New Roman"/>
          <w:b/>
          <w:bCs/>
          <w:color w:val="191919"/>
          <w:sz w:val="18"/>
          <w:szCs w:val="18"/>
        </w:rPr>
        <w:tab/>
      </w:r>
      <w:r>
        <w:rPr>
          <w:rFonts w:ascii="Times New Roman" w:hAnsi="Times New Roman"/>
          <w:b/>
          <w:bCs/>
          <w:color w:val="191919"/>
          <w:sz w:val="18"/>
          <w:szCs w:val="18"/>
        </w:rPr>
        <w:tab/>
      </w:r>
      <w:r>
        <w:rPr>
          <w:rFonts w:ascii="Times New Roman" w:hAnsi="Times New Roman"/>
          <w:b/>
          <w:bCs/>
          <w:color w:val="191919"/>
          <w:sz w:val="18"/>
          <w:szCs w:val="18"/>
        </w:rPr>
        <w:tab/>
      </w:r>
      <w:r>
        <w:rPr>
          <w:rFonts w:ascii="Times New Roman" w:hAnsi="Times New Roman"/>
          <w:b/>
          <w:bCs/>
          <w:color w:val="191919"/>
          <w:sz w:val="18"/>
          <w:szCs w:val="18"/>
        </w:rPr>
        <w:tab/>
      </w:r>
      <w:r>
        <w:rPr>
          <w:rFonts w:ascii="Times New Roman" w:hAnsi="Times New Roman"/>
          <w:b/>
          <w:bCs/>
          <w:color w:val="191919"/>
          <w:sz w:val="18"/>
          <w:szCs w:val="18"/>
        </w:rPr>
        <w:tab/>
      </w:r>
      <w:r>
        <w:rPr>
          <w:rFonts w:ascii="Times New Roman" w:hAnsi="Times New Roman"/>
          <w:b/>
          <w:bCs/>
          <w:color w:val="191919"/>
          <w:sz w:val="18"/>
          <w:szCs w:val="18"/>
        </w:rPr>
        <w:tab/>
      </w:r>
      <w:r>
        <w:rPr>
          <w:rFonts w:ascii="Times New Roman" w:hAnsi="Times New Roman"/>
          <w:b/>
          <w:bCs/>
          <w:color w:val="191919"/>
          <w:sz w:val="18"/>
          <w:szCs w:val="18"/>
        </w:rPr>
        <w:tab/>
        <w:t xml:space="preserve">      126</w:t>
      </w:r>
    </w:p>
    <w:p w:rsidR="00911DC2" w:rsidRDefault="00911DC2" w:rsidP="00911DC2">
      <w:pPr>
        <w:ind w:left="180" w:firstLine="0"/>
        <w:rPr>
          <w:rFonts w:ascii="Times New Roman" w:hAnsi="Times New Roman"/>
          <w:b/>
          <w:bCs/>
          <w:color w:val="191919"/>
          <w:sz w:val="18"/>
          <w:szCs w:val="18"/>
        </w:rPr>
      </w:pPr>
    </w:p>
    <w:p w:rsidR="005952CB" w:rsidRDefault="005952CB" w:rsidP="005952CB">
      <w:pPr>
        <w:widowControl w:val="0"/>
        <w:autoSpaceDE w:val="0"/>
        <w:autoSpaceDN w:val="0"/>
        <w:adjustRightInd w:val="0"/>
        <w:spacing w:before="7" w:after="0" w:line="250" w:lineRule="auto"/>
        <w:ind w:left="180" w:right="2073" w:firstLine="0"/>
        <w:rPr>
          <w:rFonts w:ascii="Times New Roman" w:hAnsi="Times New Roman"/>
          <w:color w:val="000000"/>
          <w:sz w:val="32"/>
          <w:szCs w:val="32"/>
        </w:rPr>
      </w:pPr>
      <w:r>
        <w:rPr>
          <w:rFonts w:ascii="Times New Roman" w:hAnsi="Times New Roman"/>
          <w:b/>
          <w:bCs/>
          <w:color w:val="191919"/>
          <w:sz w:val="32"/>
          <w:szCs w:val="32"/>
        </w:rPr>
        <w:t>P</w:t>
      </w:r>
      <w:r>
        <w:rPr>
          <w:rFonts w:ascii="Times New Roman" w:hAnsi="Times New Roman"/>
          <w:b/>
          <w:bCs/>
          <w:color w:val="191919"/>
          <w:sz w:val="24"/>
          <w:szCs w:val="24"/>
        </w:rPr>
        <w:t>ROGRAM</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OF</w:t>
      </w:r>
      <w:r>
        <w:rPr>
          <w:rFonts w:ascii="Times New Roman" w:hAnsi="Times New Roman"/>
          <w:b/>
          <w:bCs/>
          <w:color w:val="191919"/>
          <w:spacing w:val="11"/>
          <w:sz w:val="24"/>
          <w:szCs w:val="24"/>
        </w:rPr>
        <w:t xml:space="preserve"> </w:t>
      </w:r>
      <w:r>
        <w:rPr>
          <w:rFonts w:ascii="Times New Roman" w:hAnsi="Times New Roman"/>
          <w:b/>
          <w:bCs/>
          <w:color w:val="191919"/>
          <w:sz w:val="32"/>
          <w:szCs w:val="32"/>
        </w:rPr>
        <w:t>S</w:t>
      </w:r>
      <w:r>
        <w:rPr>
          <w:rFonts w:ascii="Times New Roman" w:hAnsi="Times New Roman"/>
          <w:b/>
          <w:bCs/>
          <w:color w:val="191919"/>
          <w:sz w:val="24"/>
          <w:szCs w:val="24"/>
        </w:rPr>
        <w:t>TUDY</w:t>
      </w:r>
      <w:r>
        <w:rPr>
          <w:rFonts w:ascii="Times New Roman" w:hAnsi="Times New Roman"/>
          <w:b/>
          <w:bCs/>
          <w:color w:val="191919"/>
          <w:spacing w:val="11"/>
          <w:sz w:val="24"/>
          <w:szCs w:val="24"/>
        </w:rPr>
        <w:t xml:space="preserve"> </w:t>
      </w:r>
      <w:r>
        <w:rPr>
          <w:rFonts w:ascii="Times New Roman" w:hAnsi="Times New Roman"/>
          <w:b/>
          <w:bCs/>
          <w:color w:val="191919"/>
          <w:sz w:val="24"/>
          <w:szCs w:val="24"/>
        </w:rPr>
        <w:t>FOR</w:t>
      </w:r>
      <w:r>
        <w:rPr>
          <w:rFonts w:ascii="Times New Roman" w:hAnsi="Times New Roman"/>
          <w:b/>
          <w:bCs/>
          <w:color w:val="191919"/>
          <w:spacing w:val="16"/>
          <w:sz w:val="24"/>
          <w:szCs w:val="24"/>
        </w:rPr>
        <w:t xml:space="preserve"> </w:t>
      </w:r>
      <w:r>
        <w:rPr>
          <w:rFonts w:ascii="Times New Roman" w:hAnsi="Times New Roman"/>
          <w:b/>
          <w:bCs/>
          <w:color w:val="191919"/>
          <w:sz w:val="24"/>
          <w:szCs w:val="24"/>
        </w:rPr>
        <w:t>THE</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B</w:t>
      </w:r>
      <w:r>
        <w:rPr>
          <w:rFonts w:ascii="Times New Roman" w:hAnsi="Times New Roman"/>
          <w:b/>
          <w:bCs/>
          <w:color w:val="191919"/>
          <w:sz w:val="24"/>
          <w:szCs w:val="24"/>
        </w:rPr>
        <w:t>ACHELOR</w:t>
      </w:r>
      <w:r>
        <w:rPr>
          <w:rFonts w:ascii="Times New Roman" w:hAnsi="Times New Roman"/>
          <w:b/>
          <w:bCs/>
          <w:color w:val="191919"/>
          <w:spacing w:val="20"/>
          <w:sz w:val="24"/>
          <w:szCs w:val="24"/>
        </w:rPr>
        <w:t xml:space="preserve"> </w:t>
      </w:r>
      <w:r>
        <w:rPr>
          <w:rFonts w:ascii="Times New Roman" w:hAnsi="Times New Roman"/>
          <w:b/>
          <w:bCs/>
          <w:color w:val="191919"/>
          <w:sz w:val="24"/>
          <w:szCs w:val="24"/>
        </w:rPr>
        <w:t>OF</w:t>
      </w:r>
      <w:r>
        <w:rPr>
          <w:rFonts w:ascii="Times New Roman" w:hAnsi="Times New Roman"/>
          <w:b/>
          <w:bCs/>
          <w:color w:val="191919"/>
          <w:spacing w:val="11"/>
          <w:sz w:val="24"/>
          <w:szCs w:val="24"/>
        </w:rPr>
        <w:t xml:space="preserve"> </w:t>
      </w:r>
      <w:r>
        <w:rPr>
          <w:rFonts w:ascii="Times New Roman" w:hAnsi="Times New Roman"/>
          <w:b/>
          <w:bCs/>
          <w:color w:val="191919"/>
          <w:sz w:val="32"/>
          <w:szCs w:val="32"/>
        </w:rPr>
        <w:t>S</w:t>
      </w:r>
      <w:r>
        <w:rPr>
          <w:rFonts w:ascii="Times New Roman" w:hAnsi="Times New Roman"/>
          <w:b/>
          <w:bCs/>
          <w:color w:val="191919"/>
          <w:sz w:val="24"/>
          <w:szCs w:val="24"/>
        </w:rPr>
        <w:t>CIENCE</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D</w:t>
      </w:r>
      <w:r>
        <w:rPr>
          <w:rFonts w:ascii="Times New Roman" w:hAnsi="Times New Roman"/>
          <w:b/>
          <w:bCs/>
          <w:color w:val="191919"/>
          <w:sz w:val="24"/>
          <w:szCs w:val="24"/>
        </w:rPr>
        <w:t>EGREE IN</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C</w:t>
      </w:r>
      <w:r>
        <w:rPr>
          <w:rFonts w:ascii="Times New Roman" w:hAnsi="Times New Roman"/>
          <w:b/>
          <w:bCs/>
          <w:color w:val="191919"/>
          <w:sz w:val="24"/>
          <w:szCs w:val="24"/>
        </w:rPr>
        <w:t>OMPUTER</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S</w:t>
      </w:r>
      <w:r>
        <w:rPr>
          <w:rFonts w:ascii="Times New Roman" w:hAnsi="Times New Roman"/>
          <w:b/>
          <w:bCs/>
          <w:color w:val="191919"/>
          <w:sz w:val="24"/>
          <w:szCs w:val="24"/>
        </w:rPr>
        <w:t>CIENCE</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(B</w:t>
      </w:r>
      <w:r>
        <w:rPr>
          <w:rFonts w:ascii="Times New Roman" w:hAnsi="Times New Roman"/>
          <w:b/>
          <w:bCs/>
          <w:color w:val="191919"/>
          <w:sz w:val="24"/>
          <w:szCs w:val="24"/>
        </w:rPr>
        <w:t>USINESS</w:t>
      </w:r>
      <w:r>
        <w:rPr>
          <w:rFonts w:ascii="Times New Roman" w:hAnsi="Times New Roman"/>
          <w:b/>
          <w:bCs/>
          <w:color w:val="191919"/>
          <w:spacing w:val="20"/>
          <w:sz w:val="24"/>
          <w:szCs w:val="24"/>
        </w:rPr>
        <w:t xml:space="preserve"> </w:t>
      </w:r>
      <w:r>
        <w:rPr>
          <w:rFonts w:ascii="Times New Roman" w:hAnsi="Times New Roman"/>
          <w:b/>
          <w:bCs/>
          <w:color w:val="191919"/>
          <w:sz w:val="32"/>
          <w:szCs w:val="32"/>
        </w:rPr>
        <w:t>E</w:t>
      </w:r>
      <w:r>
        <w:rPr>
          <w:rFonts w:ascii="Times New Roman" w:hAnsi="Times New Roman"/>
          <w:b/>
          <w:bCs/>
          <w:color w:val="191919"/>
          <w:sz w:val="24"/>
          <w:szCs w:val="24"/>
        </w:rPr>
        <w:t>MPHASIS</w:t>
      </w:r>
      <w:r>
        <w:rPr>
          <w:rFonts w:ascii="Times New Roman" w:hAnsi="Times New Roman"/>
          <w:b/>
          <w:bCs/>
          <w:color w:val="191919"/>
          <w:sz w:val="32"/>
          <w:szCs w:val="32"/>
        </w:rPr>
        <w:t>)</w:t>
      </w:r>
    </w:p>
    <w:p w:rsidR="005952CB" w:rsidRDefault="005952CB" w:rsidP="005952CB">
      <w:pPr>
        <w:widowControl w:val="0"/>
        <w:autoSpaceDE w:val="0"/>
        <w:autoSpaceDN w:val="0"/>
        <w:adjustRightInd w:val="0"/>
        <w:spacing w:before="39" w:after="0"/>
        <w:ind w:left="180" w:firstLine="0"/>
        <w:rPr>
          <w:rFonts w:ascii="Times New Roman" w:hAnsi="Times New Roman"/>
          <w:color w:val="000000"/>
          <w:sz w:val="18"/>
          <w:szCs w:val="18"/>
        </w:rPr>
      </w:pPr>
      <w:r>
        <w:rPr>
          <w:rFonts w:ascii="Times New Roman" w:hAnsi="Times New Roman"/>
          <w:color w:val="191919"/>
          <w:sz w:val="18"/>
          <w:szCs w:val="18"/>
        </w:rPr>
        <w:t>125 Semester Hours</w:t>
      </w:r>
    </w:p>
    <w:p w:rsidR="005952CB" w:rsidRDefault="005952CB" w:rsidP="005952CB">
      <w:pPr>
        <w:widowControl w:val="0"/>
        <w:autoSpaceDE w:val="0"/>
        <w:autoSpaceDN w:val="0"/>
        <w:adjustRightInd w:val="0"/>
        <w:spacing w:after="0"/>
        <w:ind w:left="180" w:firstLine="0"/>
        <w:rPr>
          <w:rFonts w:ascii="Times New Roman" w:hAnsi="Times New Roman"/>
          <w:color w:val="000000"/>
          <w:sz w:val="18"/>
          <w:szCs w:val="18"/>
        </w:rPr>
      </w:pPr>
      <w:r>
        <w:rPr>
          <w:rFonts w:ascii="Times New Roman" w:hAnsi="Times New Roman"/>
          <w:b/>
          <w:bCs/>
          <w:color w:val="191919"/>
          <w:sz w:val="18"/>
          <w:szCs w:val="18"/>
        </w:rPr>
        <w:t>F</w:t>
      </w:r>
      <w:r>
        <w:rPr>
          <w:rFonts w:ascii="Times New Roman" w:hAnsi="Times New Roman"/>
          <w:b/>
          <w:bCs/>
          <w:color w:val="191919"/>
          <w:spacing w:val="-3"/>
          <w:sz w:val="18"/>
          <w:szCs w:val="18"/>
        </w:rPr>
        <w:t>r</w:t>
      </w:r>
      <w:r>
        <w:rPr>
          <w:rFonts w:ascii="Times New Roman" w:hAnsi="Times New Roman"/>
          <w:b/>
          <w:bCs/>
          <w:color w:val="191919"/>
          <w:sz w:val="18"/>
          <w:szCs w:val="18"/>
        </w:rPr>
        <w:t>eshman</w:t>
      </w:r>
      <w:r>
        <w:rPr>
          <w:rFonts w:ascii="Times New Roman" w:hAnsi="Times New Roman"/>
          <w:b/>
          <w:bCs/>
          <w:color w:val="191919"/>
          <w:spacing w:val="-7"/>
          <w:sz w:val="18"/>
          <w:szCs w:val="18"/>
        </w:rPr>
        <w:t xml:space="preserve"> </w:t>
      </w:r>
      <w:r>
        <w:rPr>
          <w:rFonts w:ascii="Times New Roman" w:hAnsi="Times New Roman"/>
          <w:b/>
          <w:bCs/>
          <w:color w:val="191919"/>
          <w:spacing w:val="-20"/>
          <w:sz w:val="18"/>
          <w:szCs w:val="18"/>
        </w:rPr>
        <w:t>Y</w:t>
      </w:r>
      <w:r>
        <w:rPr>
          <w:rFonts w:ascii="Times New Roman" w:hAnsi="Times New Roman"/>
          <w:b/>
          <w:bCs/>
          <w:color w:val="191919"/>
          <w:sz w:val="18"/>
          <w:szCs w:val="18"/>
        </w:rPr>
        <w:t>ear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Fall Spring</w:t>
      </w:r>
    </w:p>
    <w:tbl>
      <w:tblPr>
        <w:tblW w:w="0" w:type="auto"/>
        <w:tblInd w:w="180" w:type="dxa"/>
        <w:tblLayout w:type="fixed"/>
        <w:tblCellMar>
          <w:left w:w="0" w:type="dxa"/>
          <w:right w:w="0" w:type="dxa"/>
        </w:tblCellMar>
        <w:tblLook w:val="0000"/>
      </w:tblPr>
      <w:tblGrid>
        <w:gridCol w:w="865"/>
        <w:gridCol w:w="1040"/>
        <w:gridCol w:w="2592"/>
        <w:gridCol w:w="493"/>
        <w:gridCol w:w="710"/>
        <w:gridCol w:w="705"/>
        <w:gridCol w:w="2718"/>
        <w:gridCol w:w="677"/>
      </w:tblGrid>
      <w:tr w:rsidR="005952CB" w:rsidRPr="007A7452" w:rsidTr="005952CB">
        <w:trPr>
          <w:trHeight w:hRule="exact" w:val="237"/>
        </w:trPr>
        <w:tc>
          <w:tcPr>
            <w:tcW w:w="865"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40" w:firstLine="50"/>
              <w:rPr>
                <w:rFonts w:ascii="Times New Roman" w:hAnsi="Times New Roman"/>
                <w:sz w:val="24"/>
                <w:szCs w:val="24"/>
              </w:rPr>
            </w:pPr>
            <w:r w:rsidRPr="007A7452">
              <w:rPr>
                <w:rFonts w:ascii="Times New Roman" w:hAnsi="Times New Roman"/>
                <w:color w:val="191919"/>
                <w:sz w:val="18"/>
                <w:szCs w:val="18"/>
              </w:rPr>
              <w:lastRenderedPageBreak/>
              <w:t>ENGL</w:t>
            </w:r>
          </w:p>
        </w:tc>
        <w:tc>
          <w:tcPr>
            <w:tcW w:w="1040"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255" w:firstLine="5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101</w:t>
            </w:r>
          </w:p>
        </w:tc>
        <w:tc>
          <w:tcPr>
            <w:tcW w:w="2592"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295" w:firstLine="50"/>
              <w:rPr>
                <w:rFonts w:ascii="Times New Roman" w:hAnsi="Times New Roman"/>
                <w:sz w:val="24"/>
                <w:szCs w:val="24"/>
              </w:rPr>
            </w:pPr>
            <w:r w:rsidRPr="007A7452">
              <w:rPr>
                <w:rFonts w:ascii="Times New Roman" w:hAnsi="Times New Roman"/>
                <w:color w:val="191919"/>
                <w:sz w:val="18"/>
                <w:szCs w:val="18"/>
              </w:rPr>
              <w:t>English Comp I</w:t>
            </w:r>
          </w:p>
        </w:tc>
        <w:tc>
          <w:tcPr>
            <w:tcW w:w="493"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189" w:right="146" w:firstLine="50"/>
              <w:jc w:val="center"/>
              <w:rPr>
                <w:rFonts w:ascii="Times New Roman" w:hAnsi="Times New Roman"/>
                <w:sz w:val="24"/>
                <w:szCs w:val="24"/>
              </w:rPr>
            </w:pPr>
            <w:r w:rsidRPr="007A7452">
              <w:rPr>
                <w:rFonts w:ascii="Times New Roman" w:hAnsi="Times New Roman"/>
                <w:color w:val="191919"/>
                <w:sz w:val="18"/>
                <w:szCs w:val="18"/>
              </w:rPr>
              <w:t>3</w:t>
            </w:r>
          </w:p>
        </w:tc>
        <w:tc>
          <w:tcPr>
            <w:tcW w:w="710"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90" w:firstLine="50"/>
              <w:rPr>
                <w:rFonts w:ascii="Times New Roman" w:hAnsi="Times New Roman"/>
                <w:sz w:val="24"/>
                <w:szCs w:val="24"/>
              </w:rPr>
            </w:pPr>
            <w:r w:rsidRPr="007A7452">
              <w:rPr>
                <w:rFonts w:ascii="Times New Roman" w:hAnsi="Times New Roman"/>
                <w:color w:val="191919"/>
                <w:sz w:val="18"/>
                <w:szCs w:val="18"/>
              </w:rPr>
              <w:t>ENGL</w:t>
            </w:r>
          </w:p>
        </w:tc>
        <w:tc>
          <w:tcPr>
            <w:tcW w:w="705"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100" w:firstLine="5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102</w:t>
            </w:r>
          </w:p>
        </w:tc>
        <w:tc>
          <w:tcPr>
            <w:tcW w:w="2718"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115" w:firstLine="50"/>
              <w:rPr>
                <w:rFonts w:ascii="Times New Roman" w:hAnsi="Times New Roman"/>
                <w:sz w:val="24"/>
                <w:szCs w:val="24"/>
              </w:rPr>
            </w:pPr>
            <w:r w:rsidRPr="007A7452">
              <w:rPr>
                <w:rFonts w:ascii="Times New Roman" w:hAnsi="Times New Roman"/>
                <w:color w:val="191919"/>
                <w:sz w:val="18"/>
                <w:szCs w:val="18"/>
              </w:rPr>
              <w:t>English Comp. II</w:t>
            </w:r>
          </w:p>
        </w:tc>
        <w:tc>
          <w:tcPr>
            <w:tcW w:w="677"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5952CB" w:rsidRPr="007A7452" w:rsidTr="005952CB">
        <w:trPr>
          <w:trHeight w:hRule="exact" w:val="216"/>
        </w:trPr>
        <w:tc>
          <w:tcPr>
            <w:tcW w:w="86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color w:val="191919"/>
                <w:sz w:val="18"/>
                <w:szCs w:val="18"/>
              </w:rPr>
            </w:pPr>
            <w:r>
              <w:rPr>
                <w:rFonts w:ascii="Times New Roman" w:hAnsi="Times New Roman"/>
                <w:color w:val="191919"/>
                <w:sz w:val="18"/>
                <w:szCs w:val="18"/>
              </w:rPr>
              <w:t>MATH</w:t>
            </w:r>
          </w:p>
        </w:tc>
        <w:tc>
          <w:tcPr>
            <w:tcW w:w="104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255" w:firstLine="50"/>
              <w:rPr>
                <w:rFonts w:ascii="Times New Roman" w:hAnsi="Times New Roman"/>
                <w:color w:val="191919"/>
                <w:spacing w:val="-7"/>
                <w:sz w:val="18"/>
                <w:szCs w:val="18"/>
              </w:rPr>
            </w:pPr>
            <w:r>
              <w:rPr>
                <w:rFonts w:ascii="Times New Roman" w:hAnsi="Times New Roman"/>
                <w:color w:val="191919"/>
                <w:spacing w:val="-7"/>
                <w:sz w:val="18"/>
                <w:szCs w:val="18"/>
              </w:rPr>
              <w:t>1111</w:t>
            </w:r>
          </w:p>
        </w:tc>
        <w:tc>
          <w:tcPr>
            <w:tcW w:w="2592"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295" w:firstLine="50"/>
              <w:rPr>
                <w:rFonts w:ascii="Times New Roman" w:hAnsi="Times New Roman"/>
                <w:color w:val="191919"/>
                <w:sz w:val="18"/>
                <w:szCs w:val="18"/>
              </w:rPr>
            </w:pPr>
            <w:r>
              <w:rPr>
                <w:rFonts w:ascii="Times New Roman" w:hAnsi="Times New Roman"/>
                <w:color w:val="191919"/>
                <w:sz w:val="18"/>
                <w:szCs w:val="18"/>
              </w:rPr>
              <w:t>College Algebra</w:t>
            </w:r>
          </w:p>
        </w:tc>
        <w:tc>
          <w:tcPr>
            <w:tcW w:w="493"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89" w:right="146" w:firstLine="50"/>
              <w:jc w:val="center"/>
              <w:rPr>
                <w:rFonts w:ascii="Times New Roman" w:hAnsi="Times New Roman"/>
                <w:color w:val="191919"/>
                <w:sz w:val="18"/>
                <w:szCs w:val="18"/>
              </w:rPr>
            </w:pPr>
            <w:r>
              <w:rPr>
                <w:rFonts w:ascii="Times New Roman" w:hAnsi="Times New Roman"/>
                <w:color w:val="191919"/>
                <w:sz w:val="18"/>
                <w:szCs w:val="18"/>
              </w:rPr>
              <w:t>3</w:t>
            </w:r>
          </w:p>
        </w:tc>
        <w:tc>
          <w:tcPr>
            <w:tcW w:w="71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90" w:firstLine="50"/>
              <w:rPr>
                <w:rFonts w:ascii="Times New Roman" w:hAnsi="Times New Roman"/>
                <w:color w:val="191919"/>
                <w:sz w:val="18"/>
                <w:szCs w:val="18"/>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70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00" w:firstLine="50"/>
              <w:rPr>
                <w:rFonts w:ascii="Times New Roman" w:hAnsi="Times New Roman"/>
                <w:color w:val="191919"/>
                <w:sz w:val="18"/>
                <w:szCs w:val="18"/>
              </w:rPr>
            </w:pPr>
            <w:r w:rsidRPr="007A7452">
              <w:rPr>
                <w:rFonts w:ascii="Times New Roman" w:hAnsi="Times New Roman"/>
                <w:color w:val="191919"/>
                <w:spacing w:val="-7"/>
                <w:sz w:val="18"/>
                <w:szCs w:val="18"/>
              </w:rPr>
              <w:t>11</w:t>
            </w:r>
            <w:r w:rsidRPr="007A7452">
              <w:rPr>
                <w:rFonts w:ascii="Times New Roman" w:hAnsi="Times New Roman"/>
                <w:color w:val="191919"/>
                <w:sz w:val="18"/>
                <w:szCs w:val="18"/>
              </w:rPr>
              <w:t>13</w:t>
            </w:r>
          </w:p>
        </w:tc>
        <w:tc>
          <w:tcPr>
            <w:tcW w:w="2718"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15" w:firstLine="50"/>
              <w:rPr>
                <w:rFonts w:ascii="Times New Roman" w:hAnsi="Times New Roman"/>
                <w:color w:val="191919"/>
                <w:sz w:val="18"/>
                <w:szCs w:val="18"/>
              </w:rPr>
            </w:pPr>
            <w:proofErr w:type="spellStart"/>
            <w:r w:rsidRPr="007A7452">
              <w:rPr>
                <w:rFonts w:ascii="Times New Roman" w:hAnsi="Times New Roman"/>
                <w:color w:val="191919"/>
                <w:sz w:val="18"/>
                <w:szCs w:val="18"/>
              </w:rPr>
              <w:t>Precalculus</w:t>
            </w:r>
            <w:proofErr w:type="spellEnd"/>
          </w:p>
        </w:tc>
        <w:tc>
          <w:tcPr>
            <w:tcW w:w="677"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sidRPr="007A7452">
              <w:rPr>
                <w:rFonts w:ascii="Times New Roman" w:hAnsi="Times New Roman"/>
                <w:color w:val="191919"/>
                <w:sz w:val="18"/>
                <w:szCs w:val="18"/>
              </w:rPr>
              <w:t>3</w:t>
            </w:r>
          </w:p>
        </w:tc>
      </w:tr>
      <w:tr w:rsidR="005952CB" w:rsidRPr="007A7452" w:rsidTr="005952CB">
        <w:trPr>
          <w:trHeight w:hRule="exact" w:val="216"/>
        </w:trPr>
        <w:tc>
          <w:tcPr>
            <w:tcW w:w="86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color w:val="191919"/>
                <w:sz w:val="18"/>
                <w:szCs w:val="18"/>
              </w:rPr>
            </w:pPr>
            <w:r>
              <w:rPr>
                <w:rFonts w:ascii="Times New Roman" w:hAnsi="Times New Roman"/>
                <w:color w:val="191919"/>
                <w:sz w:val="18"/>
                <w:szCs w:val="18"/>
              </w:rPr>
              <w:t>ASU</w:t>
            </w:r>
          </w:p>
        </w:tc>
        <w:tc>
          <w:tcPr>
            <w:tcW w:w="104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255" w:firstLine="50"/>
              <w:rPr>
                <w:rFonts w:ascii="Times New Roman" w:hAnsi="Times New Roman"/>
                <w:color w:val="191919"/>
                <w:sz w:val="18"/>
                <w:szCs w:val="18"/>
              </w:rPr>
            </w:pPr>
            <w:r>
              <w:rPr>
                <w:rFonts w:ascii="Times New Roman" w:hAnsi="Times New Roman"/>
                <w:color w:val="191919"/>
                <w:sz w:val="18"/>
                <w:szCs w:val="18"/>
              </w:rPr>
              <w:t>1200</w:t>
            </w:r>
          </w:p>
        </w:tc>
        <w:tc>
          <w:tcPr>
            <w:tcW w:w="2592"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295" w:firstLine="50"/>
              <w:rPr>
                <w:rFonts w:ascii="Times New Roman" w:hAnsi="Times New Roman"/>
                <w:color w:val="191919"/>
                <w:sz w:val="18"/>
                <w:szCs w:val="18"/>
              </w:rPr>
            </w:pPr>
            <w:r>
              <w:rPr>
                <w:rFonts w:ascii="Times New Roman" w:hAnsi="Times New Roman"/>
                <w:color w:val="191919"/>
                <w:sz w:val="18"/>
                <w:szCs w:val="18"/>
              </w:rPr>
              <w:t>Services to Leadership</w:t>
            </w:r>
          </w:p>
        </w:tc>
        <w:tc>
          <w:tcPr>
            <w:tcW w:w="493"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89" w:right="146" w:firstLine="50"/>
              <w:jc w:val="center"/>
              <w:rPr>
                <w:rFonts w:ascii="Times New Roman" w:hAnsi="Times New Roman"/>
                <w:color w:val="191919"/>
                <w:sz w:val="18"/>
                <w:szCs w:val="18"/>
              </w:rPr>
            </w:pPr>
            <w:r>
              <w:rPr>
                <w:rFonts w:ascii="Times New Roman" w:hAnsi="Times New Roman"/>
                <w:color w:val="191919"/>
                <w:sz w:val="18"/>
                <w:szCs w:val="18"/>
              </w:rPr>
              <w:t>3</w:t>
            </w:r>
          </w:p>
        </w:tc>
        <w:tc>
          <w:tcPr>
            <w:tcW w:w="71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90" w:firstLine="50"/>
              <w:rPr>
                <w:rFonts w:ascii="Times New Roman" w:hAnsi="Times New Roman"/>
                <w:color w:val="191919"/>
                <w:sz w:val="18"/>
                <w:szCs w:val="18"/>
              </w:rPr>
            </w:pPr>
            <w:r>
              <w:rPr>
                <w:rFonts w:ascii="Times New Roman" w:hAnsi="Times New Roman"/>
                <w:color w:val="191919"/>
                <w:sz w:val="18"/>
                <w:szCs w:val="18"/>
              </w:rPr>
              <w:t>COMM</w:t>
            </w:r>
          </w:p>
        </w:tc>
        <w:tc>
          <w:tcPr>
            <w:tcW w:w="70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00" w:firstLine="50"/>
              <w:rPr>
                <w:rFonts w:ascii="Times New Roman" w:hAnsi="Times New Roman"/>
                <w:color w:val="191919"/>
                <w:sz w:val="18"/>
                <w:szCs w:val="18"/>
              </w:rPr>
            </w:pPr>
            <w:r>
              <w:rPr>
                <w:rFonts w:ascii="Times New Roman" w:hAnsi="Times New Roman"/>
                <w:color w:val="191919"/>
                <w:sz w:val="18"/>
                <w:szCs w:val="18"/>
              </w:rPr>
              <w:t>1100</w:t>
            </w:r>
          </w:p>
        </w:tc>
        <w:tc>
          <w:tcPr>
            <w:tcW w:w="2718"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15" w:firstLine="50"/>
              <w:rPr>
                <w:rFonts w:ascii="Times New Roman" w:hAnsi="Times New Roman"/>
                <w:color w:val="191919"/>
                <w:sz w:val="18"/>
                <w:szCs w:val="18"/>
              </w:rPr>
            </w:pPr>
            <w:r>
              <w:rPr>
                <w:rFonts w:ascii="Times New Roman" w:hAnsi="Times New Roman"/>
                <w:color w:val="191919"/>
                <w:sz w:val="18"/>
                <w:szCs w:val="18"/>
              </w:rPr>
              <w:t>Public Speaking</w:t>
            </w:r>
          </w:p>
        </w:tc>
        <w:tc>
          <w:tcPr>
            <w:tcW w:w="677"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Pr>
                <w:rFonts w:ascii="Times New Roman" w:hAnsi="Times New Roman"/>
                <w:color w:val="191919"/>
                <w:sz w:val="18"/>
                <w:szCs w:val="18"/>
              </w:rPr>
              <w:t>3</w:t>
            </w:r>
          </w:p>
        </w:tc>
      </w:tr>
      <w:tr w:rsidR="005952CB" w:rsidRPr="007A7452" w:rsidTr="005952CB">
        <w:trPr>
          <w:trHeight w:hRule="exact" w:val="216"/>
        </w:trPr>
        <w:tc>
          <w:tcPr>
            <w:tcW w:w="865"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40" w:firstLine="50"/>
              <w:rPr>
                <w:rFonts w:ascii="Times New Roman" w:hAnsi="Times New Roman"/>
                <w:color w:val="191919"/>
                <w:sz w:val="18"/>
                <w:szCs w:val="18"/>
              </w:rPr>
            </w:pPr>
            <w:r>
              <w:rPr>
                <w:rFonts w:ascii="Times New Roman" w:hAnsi="Times New Roman"/>
                <w:color w:val="191919"/>
                <w:sz w:val="18"/>
                <w:szCs w:val="18"/>
              </w:rPr>
              <w:t xml:space="preserve">CSCI </w:t>
            </w:r>
          </w:p>
        </w:tc>
        <w:tc>
          <w:tcPr>
            <w:tcW w:w="1040"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255" w:firstLine="50"/>
              <w:rPr>
                <w:rFonts w:ascii="Times New Roman" w:hAnsi="Times New Roman"/>
                <w:color w:val="191919"/>
                <w:sz w:val="18"/>
                <w:szCs w:val="18"/>
              </w:rPr>
            </w:pPr>
            <w:r>
              <w:rPr>
                <w:rFonts w:ascii="Times New Roman" w:hAnsi="Times New Roman"/>
                <w:color w:val="191919"/>
                <w:sz w:val="18"/>
                <w:szCs w:val="18"/>
              </w:rPr>
              <w:t>1201</w:t>
            </w:r>
          </w:p>
        </w:tc>
        <w:tc>
          <w:tcPr>
            <w:tcW w:w="2592"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295" w:firstLine="50"/>
              <w:rPr>
                <w:rFonts w:ascii="Times New Roman" w:hAnsi="Times New Roman"/>
                <w:color w:val="191919"/>
                <w:sz w:val="18"/>
                <w:szCs w:val="18"/>
              </w:rPr>
            </w:pPr>
            <w:proofErr w:type="spellStart"/>
            <w:r>
              <w:rPr>
                <w:rFonts w:ascii="Times New Roman" w:hAnsi="Times New Roman"/>
                <w:color w:val="191919"/>
                <w:sz w:val="18"/>
                <w:szCs w:val="18"/>
              </w:rPr>
              <w:t>Intr</w:t>
            </w:r>
            <w:proofErr w:type="spellEnd"/>
            <w:r>
              <w:rPr>
                <w:rFonts w:ascii="Times New Roman" w:hAnsi="Times New Roman"/>
                <w:color w:val="191919"/>
                <w:sz w:val="18"/>
                <w:szCs w:val="18"/>
              </w:rPr>
              <w:t xml:space="preserve"> to Comp Science</w:t>
            </w:r>
          </w:p>
        </w:tc>
        <w:tc>
          <w:tcPr>
            <w:tcW w:w="493"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189" w:right="146" w:firstLine="50"/>
              <w:jc w:val="center"/>
              <w:rPr>
                <w:rFonts w:ascii="Times New Roman" w:hAnsi="Times New Roman"/>
                <w:color w:val="191919"/>
                <w:sz w:val="18"/>
                <w:szCs w:val="18"/>
              </w:rPr>
            </w:pPr>
            <w:r>
              <w:rPr>
                <w:rFonts w:ascii="Times New Roman" w:hAnsi="Times New Roman"/>
                <w:color w:val="191919"/>
                <w:sz w:val="18"/>
                <w:szCs w:val="18"/>
              </w:rPr>
              <w:t>3</w:t>
            </w:r>
          </w:p>
        </w:tc>
        <w:tc>
          <w:tcPr>
            <w:tcW w:w="710"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90" w:firstLine="50"/>
              <w:rPr>
                <w:rFonts w:ascii="Times New Roman" w:hAnsi="Times New Roman"/>
                <w:color w:val="191919"/>
                <w:sz w:val="18"/>
                <w:szCs w:val="18"/>
              </w:rPr>
            </w:pPr>
            <w:r>
              <w:rPr>
                <w:rFonts w:ascii="Times New Roman" w:hAnsi="Times New Roman"/>
                <w:color w:val="191919"/>
                <w:sz w:val="18"/>
                <w:szCs w:val="18"/>
              </w:rPr>
              <w:t xml:space="preserve">CSCI </w:t>
            </w:r>
          </w:p>
        </w:tc>
        <w:tc>
          <w:tcPr>
            <w:tcW w:w="705"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100" w:firstLine="50"/>
              <w:rPr>
                <w:rFonts w:ascii="Times New Roman" w:hAnsi="Times New Roman"/>
                <w:color w:val="191919"/>
                <w:sz w:val="18"/>
                <w:szCs w:val="18"/>
              </w:rPr>
            </w:pPr>
            <w:r>
              <w:rPr>
                <w:rFonts w:ascii="Times New Roman" w:hAnsi="Times New Roman"/>
                <w:color w:val="191919"/>
                <w:sz w:val="18"/>
                <w:szCs w:val="18"/>
              </w:rPr>
              <w:t>1301</w:t>
            </w:r>
          </w:p>
        </w:tc>
        <w:tc>
          <w:tcPr>
            <w:tcW w:w="2718"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115" w:firstLine="50"/>
              <w:rPr>
                <w:rFonts w:ascii="Times New Roman" w:hAnsi="Times New Roman"/>
                <w:color w:val="191919"/>
                <w:sz w:val="18"/>
                <w:szCs w:val="18"/>
              </w:rPr>
            </w:pPr>
            <w:r>
              <w:rPr>
                <w:rFonts w:ascii="Times New Roman" w:hAnsi="Times New Roman"/>
                <w:color w:val="191919"/>
                <w:sz w:val="18"/>
                <w:szCs w:val="18"/>
              </w:rPr>
              <w:t>Computer Science I</w:t>
            </w:r>
          </w:p>
        </w:tc>
        <w:tc>
          <w:tcPr>
            <w:tcW w:w="677"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Pr>
                <w:rFonts w:ascii="Times New Roman" w:hAnsi="Times New Roman"/>
                <w:color w:val="191919"/>
                <w:sz w:val="18"/>
                <w:szCs w:val="18"/>
              </w:rPr>
              <w:t>4</w:t>
            </w:r>
          </w:p>
        </w:tc>
      </w:tr>
      <w:tr w:rsidR="005952CB" w:rsidRPr="007A7452" w:rsidTr="005952CB">
        <w:trPr>
          <w:trHeight w:hRule="exact" w:val="216"/>
        </w:trPr>
        <w:tc>
          <w:tcPr>
            <w:tcW w:w="865"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40" w:firstLine="50"/>
              <w:rPr>
                <w:rFonts w:ascii="Times New Roman" w:hAnsi="Times New Roman"/>
                <w:color w:val="191919"/>
                <w:sz w:val="18"/>
                <w:szCs w:val="18"/>
              </w:rPr>
            </w:pPr>
            <w:r>
              <w:rPr>
                <w:rFonts w:ascii="Times New Roman" w:hAnsi="Times New Roman"/>
                <w:color w:val="191919"/>
                <w:sz w:val="18"/>
                <w:szCs w:val="18"/>
              </w:rPr>
              <w:t>HIST</w:t>
            </w:r>
          </w:p>
        </w:tc>
        <w:tc>
          <w:tcPr>
            <w:tcW w:w="1040"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255" w:firstLine="50"/>
              <w:rPr>
                <w:rFonts w:ascii="Times New Roman" w:hAnsi="Times New Roman"/>
                <w:color w:val="191919"/>
                <w:sz w:val="18"/>
                <w:szCs w:val="18"/>
              </w:rPr>
            </w:pPr>
            <w:r>
              <w:rPr>
                <w:rFonts w:ascii="Times New Roman" w:hAnsi="Times New Roman"/>
                <w:color w:val="191919"/>
                <w:sz w:val="18"/>
                <w:szCs w:val="18"/>
              </w:rPr>
              <w:t>1111</w:t>
            </w:r>
          </w:p>
        </w:tc>
        <w:tc>
          <w:tcPr>
            <w:tcW w:w="2592"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295" w:firstLine="50"/>
              <w:rPr>
                <w:rFonts w:ascii="Times New Roman" w:hAnsi="Times New Roman"/>
                <w:color w:val="191919"/>
                <w:sz w:val="18"/>
                <w:szCs w:val="18"/>
              </w:rPr>
            </w:pPr>
            <w:r>
              <w:rPr>
                <w:rFonts w:ascii="Times New Roman" w:hAnsi="Times New Roman"/>
                <w:color w:val="191919"/>
                <w:sz w:val="18"/>
                <w:szCs w:val="18"/>
              </w:rPr>
              <w:t>History I</w:t>
            </w:r>
          </w:p>
        </w:tc>
        <w:tc>
          <w:tcPr>
            <w:tcW w:w="493"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189" w:right="146" w:firstLine="50"/>
              <w:jc w:val="center"/>
              <w:rPr>
                <w:rFonts w:ascii="Times New Roman" w:hAnsi="Times New Roman"/>
                <w:color w:val="191919"/>
                <w:sz w:val="18"/>
                <w:szCs w:val="18"/>
              </w:rPr>
            </w:pPr>
            <w:r>
              <w:rPr>
                <w:rFonts w:ascii="Times New Roman" w:hAnsi="Times New Roman"/>
                <w:color w:val="191919"/>
                <w:sz w:val="18"/>
                <w:szCs w:val="18"/>
              </w:rPr>
              <w:t>3</w:t>
            </w:r>
          </w:p>
        </w:tc>
        <w:tc>
          <w:tcPr>
            <w:tcW w:w="710"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90" w:firstLine="50"/>
              <w:rPr>
                <w:rFonts w:ascii="Times New Roman" w:hAnsi="Times New Roman"/>
                <w:color w:val="191919"/>
                <w:sz w:val="18"/>
                <w:szCs w:val="18"/>
              </w:rPr>
            </w:pPr>
            <w:r>
              <w:rPr>
                <w:rFonts w:ascii="Times New Roman" w:hAnsi="Times New Roman"/>
                <w:color w:val="191919"/>
                <w:sz w:val="18"/>
                <w:szCs w:val="18"/>
              </w:rPr>
              <w:t>MUSC</w:t>
            </w:r>
          </w:p>
        </w:tc>
        <w:tc>
          <w:tcPr>
            <w:tcW w:w="705"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100" w:firstLine="50"/>
              <w:rPr>
                <w:rFonts w:ascii="Times New Roman" w:hAnsi="Times New Roman"/>
                <w:color w:val="191919"/>
                <w:sz w:val="18"/>
                <w:szCs w:val="18"/>
              </w:rPr>
            </w:pPr>
            <w:r>
              <w:rPr>
                <w:rFonts w:ascii="Times New Roman" w:hAnsi="Times New Roman"/>
                <w:color w:val="191919"/>
                <w:sz w:val="18"/>
                <w:szCs w:val="18"/>
              </w:rPr>
              <w:t>1100</w:t>
            </w:r>
          </w:p>
        </w:tc>
        <w:tc>
          <w:tcPr>
            <w:tcW w:w="2718"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115" w:firstLine="50"/>
              <w:rPr>
                <w:rFonts w:ascii="Times New Roman" w:hAnsi="Times New Roman"/>
                <w:color w:val="191919"/>
                <w:sz w:val="18"/>
                <w:szCs w:val="18"/>
              </w:rPr>
            </w:pPr>
            <w:r>
              <w:rPr>
                <w:rFonts w:ascii="Times New Roman" w:hAnsi="Times New Roman"/>
                <w:color w:val="191919"/>
                <w:sz w:val="18"/>
                <w:szCs w:val="18"/>
              </w:rPr>
              <w:t>Music</w:t>
            </w:r>
          </w:p>
        </w:tc>
        <w:tc>
          <w:tcPr>
            <w:tcW w:w="677"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Pr>
                <w:rFonts w:ascii="Times New Roman" w:hAnsi="Times New Roman"/>
                <w:color w:val="191919"/>
                <w:sz w:val="18"/>
                <w:szCs w:val="18"/>
              </w:rPr>
              <w:t>3</w:t>
            </w:r>
          </w:p>
        </w:tc>
      </w:tr>
      <w:tr w:rsidR="005952CB" w:rsidRPr="007A7452" w:rsidTr="005952CB">
        <w:trPr>
          <w:trHeight w:hRule="exact" w:val="214"/>
        </w:trPr>
        <w:tc>
          <w:tcPr>
            <w:tcW w:w="865"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1040"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2592" w:type="dxa"/>
            <w:tcBorders>
              <w:top w:val="nil"/>
              <w:left w:val="nil"/>
              <w:bottom w:val="nil"/>
              <w:right w:val="nil"/>
            </w:tcBorders>
          </w:tcPr>
          <w:p w:rsidR="005952CB" w:rsidRPr="007A7452" w:rsidDel="00380651" w:rsidRDefault="005952CB" w:rsidP="005952CB">
            <w:pPr>
              <w:widowControl w:val="0"/>
              <w:autoSpaceDE w:val="0"/>
              <w:autoSpaceDN w:val="0"/>
              <w:adjustRightInd w:val="0"/>
              <w:spacing w:after="0" w:line="195" w:lineRule="exact"/>
              <w:ind w:left="295" w:firstLine="50"/>
              <w:rPr>
                <w:rFonts w:ascii="Times New Roman" w:hAnsi="Times New Roman"/>
                <w:color w:val="191919"/>
                <w:sz w:val="18"/>
                <w:szCs w:val="18"/>
              </w:rPr>
            </w:pPr>
            <w:r>
              <w:rPr>
                <w:rFonts w:ascii="Times New Roman" w:hAnsi="Times New Roman"/>
                <w:color w:val="191919"/>
                <w:sz w:val="18"/>
                <w:szCs w:val="18"/>
              </w:rPr>
              <w:t>PEDH</w:t>
            </w:r>
          </w:p>
        </w:tc>
        <w:tc>
          <w:tcPr>
            <w:tcW w:w="493" w:type="dxa"/>
            <w:tcBorders>
              <w:top w:val="nil"/>
              <w:left w:val="nil"/>
              <w:bottom w:val="nil"/>
              <w:right w:val="nil"/>
            </w:tcBorders>
          </w:tcPr>
          <w:p w:rsidR="005952CB" w:rsidRPr="007A7452" w:rsidDel="00380651" w:rsidRDefault="005952CB" w:rsidP="005952CB">
            <w:pPr>
              <w:widowControl w:val="0"/>
              <w:autoSpaceDE w:val="0"/>
              <w:autoSpaceDN w:val="0"/>
              <w:adjustRightInd w:val="0"/>
              <w:spacing w:after="0" w:line="195" w:lineRule="exact"/>
              <w:ind w:left="189" w:right="146" w:firstLine="50"/>
              <w:jc w:val="center"/>
              <w:rPr>
                <w:rFonts w:ascii="Times New Roman" w:hAnsi="Times New Roman"/>
                <w:color w:val="191919"/>
                <w:sz w:val="18"/>
                <w:szCs w:val="18"/>
              </w:rPr>
            </w:pPr>
            <w:r>
              <w:rPr>
                <w:rFonts w:ascii="Times New Roman" w:hAnsi="Times New Roman"/>
                <w:color w:val="191919"/>
                <w:sz w:val="18"/>
                <w:szCs w:val="18"/>
              </w:rPr>
              <w:t>1</w:t>
            </w:r>
          </w:p>
        </w:tc>
        <w:tc>
          <w:tcPr>
            <w:tcW w:w="710"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705"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2718"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677"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r>
      <w:tr w:rsidR="005952CB" w:rsidRPr="007A7452" w:rsidTr="005952CB">
        <w:trPr>
          <w:trHeight w:hRule="exact" w:val="296"/>
        </w:trPr>
        <w:tc>
          <w:tcPr>
            <w:tcW w:w="865" w:type="dxa"/>
            <w:tcBorders>
              <w:top w:val="nil"/>
              <w:left w:val="nil"/>
              <w:bottom w:val="nil"/>
              <w:right w:val="nil"/>
            </w:tcBorders>
          </w:tcPr>
          <w:p w:rsidR="005952CB" w:rsidRPr="007A7452" w:rsidRDefault="005952CB" w:rsidP="005952CB">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w:t>
            </w:r>
          </w:p>
        </w:tc>
        <w:tc>
          <w:tcPr>
            <w:tcW w:w="1040"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2592"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493" w:type="dxa"/>
            <w:tcBorders>
              <w:top w:val="nil"/>
              <w:left w:val="nil"/>
              <w:bottom w:val="nil"/>
              <w:right w:val="nil"/>
            </w:tcBorders>
          </w:tcPr>
          <w:p w:rsidR="005952CB" w:rsidRPr="007A7452" w:rsidRDefault="005952CB" w:rsidP="005952CB">
            <w:pPr>
              <w:widowControl w:val="0"/>
              <w:autoSpaceDE w:val="0"/>
              <w:autoSpaceDN w:val="0"/>
              <w:adjustRightInd w:val="0"/>
              <w:spacing w:after="0" w:line="194" w:lineRule="exact"/>
              <w:ind w:left="223" w:firstLine="50"/>
              <w:rPr>
                <w:rFonts w:ascii="Times New Roman" w:hAnsi="Times New Roman"/>
                <w:sz w:val="24"/>
                <w:szCs w:val="24"/>
              </w:rPr>
            </w:pPr>
            <w:r w:rsidRPr="007A7452">
              <w:rPr>
                <w:rFonts w:ascii="Times New Roman" w:hAnsi="Times New Roman"/>
                <w:b/>
                <w:bCs/>
                <w:color w:val="191919"/>
                <w:sz w:val="18"/>
                <w:szCs w:val="18"/>
              </w:rPr>
              <w:t>1</w:t>
            </w:r>
            <w:r>
              <w:rPr>
                <w:rFonts w:ascii="Times New Roman" w:hAnsi="Times New Roman"/>
                <w:b/>
                <w:bCs/>
                <w:color w:val="191919"/>
                <w:sz w:val="18"/>
                <w:szCs w:val="18"/>
              </w:rPr>
              <w:t>6</w:t>
            </w:r>
          </w:p>
        </w:tc>
        <w:tc>
          <w:tcPr>
            <w:tcW w:w="710"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705"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2718"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677" w:type="dxa"/>
            <w:tcBorders>
              <w:top w:val="nil"/>
              <w:left w:val="nil"/>
              <w:bottom w:val="nil"/>
              <w:right w:val="nil"/>
            </w:tcBorders>
          </w:tcPr>
          <w:p w:rsidR="005952CB" w:rsidRPr="007A7452" w:rsidRDefault="005952CB" w:rsidP="005952CB">
            <w:pPr>
              <w:widowControl w:val="0"/>
              <w:autoSpaceDE w:val="0"/>
              <w:autoSpaceDN w:val="0"/>
              <w:adjustRightInd w:val="0"/>
              <w:spacing w:after="0" w:line="194" w:lineRule="exact"/>
              <w:ind w:right="40" w:firstLine="50"/>
              <w:jc w:val="right"/>
              <w:rPr>
                <w:rFonts w:ascii="Times New Roman" w:hAnsi="Times New Roman"/>
                <w:sz w:val="24"/>
                <w:szCs w:val="24"/>
              </w:rPr>
            </w:pPr>
            <w:r w:rsidRPr="007A7452">
              <w:rPr>
                <w:rFonts w:ascii="Times New Roman" w:hAnsi="Times New Roman"/>
                <w:b/>
                <w:bCs/>
                <w:color w:val="191919"/>
                <w:sz w:val="18"/>
                <w:szCs w:val="18"/>
              </w:rPr>
              <w:t>1</w:t>
            </w:r>
            <w:r>
              <w:rPr>
                <w:rFonts w:ascii="Times New Roman" w:hAnsi="Times New Roman"/>
                <w:b/>
                <w:bCs/>
                <w:color w:val="191919"/>
                <w:sz w:val="18"/>
                <w:szCs w:val="18"/>
              </w:rPr>
              <w:t>6</w:t>
            </w:r>
          </w:p>
        </w:tc>
      </w:tr>
    </w:tbl>
    <w:p w:rsidR="00911DC2" w:rsidRDefault="00911DC2" w:rsidP="005952CB">
      <w:pPr>
        <w:ind w:left="180" w:firstLine="50"/>
      </w:pPr>
    </w:p>
    <w:p w:rsidR="005952CB" w:rsidRDefault="00A715EF" w:rsidP="005952CB">
      <w:pPr>
        <w:widowControl w:val="0"/>
        <w:autoSpaceDE w:val="0"/>
        <w:autoSpaceDN w:val="0"/>
        <w:adjustRightInd w:val="0"/>
        <w:spacing w:after="0"/>
        <w:ind w:left="270" w:firstLine="0"/>
        <w:rPr>
          <w:rFonts w:ascii="Times New Roman" w:hAnsi="Times New Roman"/>
          <w:color w:val="000000"/>
          <w:sz w:val="18"/>
          <w:szCs w:val="18"/>
        </w:rPr>
      </w:pPr>
      <w:r w:rsidRPr="00A715EF">
        <w:rPr>
          <w:noProof/>
        </w:rPr>
        <w:pict>
          <v:shape id="Text Box 5613" o:spid="_x0000_s1062" type="#_x0000_t202" style="position:absolute;left:0;text-align:left;margin-left:20.1pt;margin-top:172.1pt;width:36pt;height:55.2pt;z-index:-25161728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" o:allowincell="f" filled="f" stroked="f">
            <v:textbox style="layout-flow:vertical;mso-layout-flow-alt:bottom-to-top" inset="0,0,0,0">
              <w:txbxContent>
                <w:p w:rsidR="005952CB" w:rsidRDefault="005952CB" w:rsidP="005952CB">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FFFFFF"/>
                      <w:sz w:val="20"/>
                      <w:szCs w:val="20"/>
                    </w:rPr>
                    <w:t>Sciences &amp;</w:t>
                  </w:r>
                </w:p>
                <w:p w:rsidR="005952CB" w:rsidRDefault="005952CB" w:rsidP="005952CB">
                  <w:pPr>
                    <w:widowControl w:val="0"/>
                    <w:autoSpaceDE w:val="0"/>
                    <w:autoSpaceDN w:val="0"/>
                    <w:adjustRightInd w:val="0"/>
                    <w:spacing w:after="0" w:line="240" w:lineRule="exact"/>
                    <w:ind w:left="202" w:right="202"/>
                    <w:jc w:val="center"/>
                    <w:rPr>
                      <w:rFonts w:ascii="Century Gothic" w:hAnsi="Century Gothic" w:cs="Century Gothic"/>
                      <w:color w:val="000000"/>
                      <w:sz w:val="20"/>
                      <w:szCs w:val="20"/>
                    </w:rPr>
                  </w:pPr>
                  <w:r>
                    <w:rPr>
                      <w:rFonts w:ascii="Century Gothic" w:hAnsi="Century Gothic" w:cs="Century Gothic"/>
                      <w:b/>
                      <w:bCs/>
                      <w:color w:val="FFFFFF"/>
                      <w:sz w:val="20"/>
                      <w:szCs w:val="20"/>
                    </w:rPr>
                    <w:t>Health</w:t>
                  </w:r>
                </w:p>
                <w:p w:rsidR="005952CB" w:rsidRDefault="005952CB" w:rsidP="005952CB">
                  <w:pPr>
                    <w:widowControl w:val="0"/>
                    <w:autoSpaceDE w:val="0"/>
                    <w:autoSpaceDN w:val="0"/>
                    <w:adjustRightInd w:val="0"/>
                    <w:spacing w:after="0" w:line="240" w:lineRule="exact"/>
                    <w:ind w:left="-7" w:right="-7"/>
                    <w:jc w:val="center"/>
                    <w:rPr>
                      <w:rFonts w:ascii="Century Gothic" w:hAnsi="Century Gothic" w:cs="Century Gothic"/>
                      <w:color w:val="000000"/>
                      <w:sz w:val="20"/>
                      <w:szCs w:val="20"/>
                    </w:rPr>
                  </w:pPr>
                  <w:r>
                    <w:rPr>
                      <w:rFonts w:ascii="Century Gothic" w:hAnsi="Century Gothic" w:cs="Century Gothic"/>
                      <w:b/>
                      <w:bCs/>
                      <w:color w:val="FFFFFF"/>
                      <w:sz w:val="20"/>
                      <w:szCs w:val="20"/>
                    </w:rPr>
                    <w:t>Professions</w:t>
                  </w:r>
                </w:p>
              </w:txbxContent>
            </v:textbox>
            <w10:wrap anchorx="page"/>
          </v:shape>
        </w:pict>
      </w:r>
      <w:r w:rsidR="005952CB">
        <w:rPr>
          <w:rFonts w:ascii="Times New Roman" w:hAnsi="Times New Roman"/>
          <w:b/>
          <w:bCs/>
          <w:color w:val="191919"/>
          <w:sz w:val="18"/>
          <w:szCs w:val="18"/>
        </w:rPr>
        <w:t>Sophomo</w:t>
      </w:r>
      <w:r w:rsidR="005952CB">
        <w:rPr>
          <w:rFonts w:ascii="Times New Roman" w:hAnsi="Times New Roman"/>
          <w:b/>
          <w:bCs/>
          <w:color w:val="191919"/>
          <w:spacing w:val="-3"/>
          <w:sz w:val="18"/>
          <w:szCs w:val="18"/>
        </w:rPr>
        <w:t>r</w:t>
      </w:r>
      <w:r w:rsidR="005952CB">
        <w:rPr>
          <w:rFonts w:ascii="Times New Roman" w:hAnsi="Times New Roman"/>
          <w:b/>
          <w:bCs/>
          <w:color w:val="191919"/>
          <w:sz w:val="18"/>
          <w:szCs w:val="18"/>
        </w:rPr>
        <w:t>e</w:t>
      </w:r>
      <w:r w:rsidR="005952CB">
        <w:rPr>
          <w:rFonts w:ascii="Times New Roman" w:hAnsi="Times New Roman"/>
          <w:b/>
          <w:bCs/>
          <w:color w:val="191919"/>
          <w:spacing w:val="-7"/>
          <w:sz w:val="18"/>
          <w:szCs w:val="18"/>
        </w:rPr>
        <w:t xml:space="preserve"> </w:t>
      </w:r>
      <w:r w:rsidR="005952CB">
        <w:rPr>
          <w:rFonts w:ascii="Times New Roman" w:hAnsi="Times New Roman"/>
          <w:b/>
          <w:bCs/>
          <w:color w:val="191919"/>
          <w:spacing w:val="-20"/>
          <w:sz w:val="18"/>
          <w:szCs w:val="18"/>
        </w:rPr>
        <w:t>Y</w:t>
      </w:r>
      <w:r w:rsidR="005952CB">
        <w:rPr>
          <w:rFonts w:ascii="Times New Roman" w:hAnsi="Times New Roman"/>
          <w:b/>
          <w:bCs/>
          <w:color w:val="191919"/>
          <w:sz w:val="18"/>
          <w:szCs w:val="18"/>
        </w:rPr>
        <w:t>ear</w:t>
      </w:r>
    </w:p>
    <w:tbl>
      <w:tblPr>
        <w:tblW w:w="0" w:type="auto"/>
        <w:tblInd w:w="180" w:type="dxa"/>
        <w:tblLayout w:type="fixed"/>
        <w:tblCellMar>
          <w:left w:w="0" w:type="dxa"/>
          <w:right w:w="0" w:type="dxa"/>
        </w:tblCellMar>
        <w:tblLook w:val="0000"/>
      </w:tblPr>
      <w:tblGrid>
        <w:gridCol w:w="820"/>
        <w:gridCol w:w="1020"/>
        <w:gridCol w:w="2335"/>
        <w:gridCol w:w="865"/>
        <w:gridCol w:w="703"/>
        <w:gridCol w:w="597"/>
        <w:gridCol w:w="2662"/>
        <w:gridCol w:w="799"/>
      </w:tblGrid>
      <w:tr w:rsidR="005952CB" w:rsidRPr="007A7452" w:rsidTr="005952CB">
        <w:trPr>
          <w:trHeight w:hRule="exact" w:val="237"/>
        </w:trPr>
        <w:tc>
          <w:tcPr>
            <w:tcW w:w="820"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40" w:firstLine="50"/>
              <w:rPr>
                <w:rFonts w:ascii="Times New Roman" w:hAnsi="Times New Roman"/>
                <w:color w:val="191919"/>
                <w:sz w:val="18"/>
                <w:szCs w:val="18"/>
              </w:rPr>
            </w:pPr>
            <w:r>
              <w:rPr>
                <w:rFonts w:ascii="Times New Roman" w:hAnsi="Times New Roman"/>
                <w:color w:val="191919"/>
                <w:sz w:val="18"/>
                <w:szCs w:val="18"/>
              </w:rPr>
              <w:t>MMATH</w:t>
            </w:r>
          </w:p>
        </w:tc>
        <w:tc>
          <w:tcPr>
            <w:tcW w:w="1020"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300" w:firstLine="50"/>
              <w:rPr>
                <w:rFonts w:ascii="Times New Roman" w:hAnsi="Times New Roman"/>
                <w:color w:val="191919"/>
                <w:sz w:val="18"/>
                <w:szCs w:val="18"/>
              </w:rPr>
            </w:pPr>
            <w:r>
              <w:rPr>
                <w:rFonts w:ascii="Times New Roman" w:hAnsi="Times New Roman"/>
                <w:color w:val="191919"/>
                <w:sz w:val="18"/>
                <w:szCs w:val="18"/>
              </w:rPr>
              <w:t>1211</w:t>
            </w:r>
          </w:p>
        </w:tc>
        <w:tc>
          <w:tcPr>
            <w:tcW w:w="2335"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360" w:firstLine="50"/>
              <w:rPr>
                <w:rFonts w:ascii="Times New Roman" w:hAnsi="Times New Roman"/>
                <w:color w:val="191919"/>
                <w:spacing w:val="-14"/>
                <w:sz w:val="18"/>
                <w:szCs w:val="18"/>
              </w:rPr>
            </w:pPr>
            <w:r>
              <w:rPr>
                <w:rFonts w:ascii="Times New Roman" w:hAnsi="Times New Roman"/>
                <w:color w:val="191919"/>
                <w:spacing w:val="-14"/>
                <w:sz w:val="18"/>
                <w:szCs w:val="18"/>
              </w:rPr>
              <w:t>Calculus I</w:t>
            </w:r>
          </w:p>
        </w:tc>
        <w:tc>
          <w:tcPr>
            <w:tcW w:w="865"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545" w:firstLine="50"/>
              <w:rPr>
                <w:rFonts w:ascii="Times New Roman" w:hAnsi="Times New Roman"/>
                <w:color w:val="191919"/>
                <w:sz w:val="18"/>
                <w:szCs w:val="18"/>
              </w:rPr>
            </w:pPr>
            <w:r>
              <w:rPr>
                <w:rFonts w:ascii="Times New Roman" w:hAnsi="Times New Roman"/>
                <w:color w:val="191919"/>
                <w:sz w:val="18"/>
                <w:szCs w:val="18"/>
              </w:rPr>
              <w:t>4</w:t>
            </w:r>
          </w:p>
        </w:tc>
        <w:tc>
          <w:tcPr>
            <w:tcW w:w="703"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40" w:firstLine="50"/>
              <w:rPr>
                <w:rFonts w:ascii="Times New Roman" w:hAnsi="Times New Roman"/>
                <w:color w:val="191919"/>
                <w:sz w:val="18"/>
                <w:szCs w:val="18"/>
              </w:rPr>
            </w:pPr>
            <w:r>
              <w:rPr>
                <w:rFonts w:ascii="Times New Roman" w:hAnsi="Times New Roman"/>
                <w:color w:val="191919"/>
                <w:sz w:val="18"/>
                <w:szCs w:val="18"/>
              </w:rPr>
              <w:t>MATH</w:t>
            </w:r>
          </w:p>
        </w:tc>
        <w:tc>
          <w:tcPr>
            <w:tcW w:w="597"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57" w:firstLine="50"/>
              <w:rPr>
                <w:rFonts w:ascii="Times New Roman" w:hAnsi="Times New Roman"/>
                <w:color w:val="191919"/>
                <w:sz w:val="18"/>
                <w:szCs w:val="18"/>
              </w:rPr>
            </w:pPr>
            <w:r>
              <w:rPr>
                <w:rFonts w:ascii="Times New Roman" w:hAnsi="Times New Roman"/>
                <w:color w:val="191919"/>
                <w:sz w:val="18"/>
                <w:szCs w:val="18"/>
              </w:rPr>
              <w:t>2411</w:t>
            </w:r>
          </w:p>
        </w:tc>
        <w:tc>
          <w:tcPr>
            <w:tcW w:w="2662"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180" w:firstLine="50"/>
              <w:rPr>
                <w:rFonts w:ascii="Times New Roman" w:hAnsi="Times New Roman"/>
                <w:color w:val="191919"/>
                <w:sz w:val="18"/>
                <w:szCs w:val="18"/>
              </w:rPr>
            </w:pPr>
            <w:r>
              <w:rPr>
                <w:rFonts w:ascii="Times New Roman" w:hAnsi="Times New Roman"/>
                <w:color w:val="191919"/>
                <w:sz w:val="18"/>
                <w:szCs w:val="18"/>
              </w:rPr>
              <w:t>Basic Statistics</w:t>
            </w:r>
          </w:p>
        </w:tc>
        <w:tc>
          <w:tcPr>
            <w:tcW w:w="799"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right="40" w:firstLine="50"/>
              <w:jc w:val="right"/>
              <w:rPr>
                <w:rFonts w:ascii="Times New Roman" w:hAnsi="Times New Roman"/>
                <w:color w:val="191919"/>
                <w:sz w:val="18"/>
                <w:szCs w:val="18"/>
              </w:rPr>
            </w:pPr>
            <w:r>
              <w:rPr>
                <w:rFonts w:ascii="Times New Roman" w:hAnsi="Times New Roman"/>
                <w:color w:val="191919"/>
                <w:sz w:val="18"/>
                <w:szCs w:val="18"/>
              </w:rPr>
              <w:t>3</w:t>
            </w:r>
          </w:p>
        </w:tc>
      </w:tr>
      <w:tr w:rsidR="005952CB" w:rsidRPr="007A7452" w:rsidTr="005952CB">
        <w:trPr>
          <w:trHeight w:hRule="exact" w:val="237"/>
        </w:trPr>
        <w:tc>
          <w:tcPr>
            <w:tcW w:w="820"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40" w:firstLine="50"/>
              <w:rPr>
                <w:rFonts w:ascii="Times New Roman" w:hAnsi="Times New Roman"/>
                <w:sz w:val="24"/>
                <w:szCs w:val="24"/>
              </w:rPr>
            </w:pPr>
            <w:r w:rsidRPr="007A7452">
              <w:rPr>
                <w:rFonts w:ascii="Times New Roman" w:hAnsi="Times New Roman"/>
                <w:color w:val="191919"/>
                <w:sz w:val="18"/>
                <w:szCs w:val="18"/>
              </w:rPr>
              <w:t>ENGL</w:t>
            </w:r>
          </w:p>
        </w:tc>
        <w:tc>
          <w:tcPr>
            <w:tcW w:w="1020"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300" w:firstLine="50"/>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p>
        </w:tc>
        <w:tc>
          <w:tcPr>
            <w:tcW w:w="2335"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360" w:firstLine="50"/>
              <w:rPr>
                <w:rFonts w:ascii="Times New Roman" w:hAnsi="Times New Roman"/>
                <w:sz w:val="24"/>
                <w:szCs w:val="24"/>
              </w:rPr>
            </w:pPr>
            <w:r w:rsidRPr="007A7452">
              <w:rPr>
                <w:rFonts w:ascii="Times New Roman" w:hAnsi="Times New Roman"/>
                <w:color w:val="191919"/>
                <w:spacing w:val="-14"/>
                <w:sz w:val="18"/>
                <w:szCs w:val="18"/>
              </w:rPr>
              <w:t>W</w:t>
            </w:r>
            <w:r w:rsidRPr="007A7452">
              <w:rPr>
                <w:rFonts w:ascii="Times New Roman" w:hAnsi="Times New Roman"/>
                <w:color w:val="191919"/>
                <w:sz w:val="18"/>
                <w:szCs w:val="18"/>
              </w:rPr>
              <w:t>orld Literature I</w:t>
            </w:r>
          </w:p>
        </w:tc>
        <w:tc>
          <w:tcPr>
            <w:tcW w:w="865"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545" w:firstLine="50"/>
              <w:rPr>
                <w:rFonts w:ascii="Times New Roman" w:hAnsi="Times New Roman"/>
                <w:sz w:val="24"/>
                <w:szCs w:val="24"/>
              </w:rPr>
            </w:pPr>
            <w:r w:rsidRPr="007A7452">
              <w:rPr>
                <w:rFonts w:ascii="Times New Roman" w:hAnsi="Times New Roman"/>
                <w:color w:val="191919"/>
                <w:sz w:val="18"/>
                <w:szCs w:val="18"/>
              </w:rPr>
              <w:t>3</w:t>
            </w:r>
          </w:p>
        </w:tc>
        <w:tc>
          <w:tcPr>
            <w:tcW w:w="703"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40" w:firstLine="50"/>
              <w:rPr>
                <w:rFonts w:ascii="Times New Roman" w:hAnsi="Times New Roman"/>
                <w:sz w:val="24"/>
                <w:szCs w:val="24"/>
              </w:rPr>
            </w:pPr>
          </w:p>
        </w:tc>
        <w:tc>
          <w:tcPr>
            <w:tcW w:w="597"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57" w:firstLine="50"/>
              <w:rPr>
                <w:rFonts w:ascii="Times New Roman" w:hAnsi="Times New Roman"/>
                <w:sz w:val="24"/>
                <w:szCs w:val="24"/>
              </w:rPr>
            </w:pPr>
          </w:p>
        </w:tc>
        <w:tc>
          <w:tcPr>
            <w:tcW w:w="2662"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left="180" w:firstLine="50"/>
              <w:rPr>
                <w:rFonts w:ascii="Times New Roman" w:hAnsi="Times New Roman"/>
                <w:sz w:val="24"/>
                <w:szCs w:val="24"/>
              </w:rPr>
            </w:pPr>
          </w:p>
        </w:tc>
        <w:tc>
          <w:tcPr>
            <w:tcW w:w="799" w:type="dxa"/>
            <w:tcBorders>
              <w:top w:val="nil"/>
              <w:left w:val="nil"/>
              <w:bottom w:val="nil"/>
              <w:right w:val="nil"/>
            </w:tcBorders>
          </w:tcPr>
          <w:p w:rsidR="005952CB" w:rsidRPr="007A7452" w:rsidRDefault="005952CB" w:rsidP="005952CB">
            <w:pPr>
              <w:widowControl w:val="0"/>
              <w:autoSpaceDE w:val="0"/>
              <w:autoSpaceDN w:val="0"/>
              <w:adjustRightInd w:val="0"/>
              <w:spacing w:before="9" w:after="0"/>
              <w:ind w:right="40" w:firstLine="50"/>
              <w:jc w:val="right"/>
              <w:rPr>
                <w:rFonts w:ascii="Times New Roman" w:hAnsi="Times New Roman"/>
                <w:sz w:val="24"/>
                <w:szCs w:val="24"/>
              </w:rPr>
            </w:pPr>
          </w:p>
        </w:tc>
      </w:tr>
      <w:tr w:rsidR="005952CB" w:rsidRPr="007A7452" w:rsidTr="005952CB">
        <w:trPr>
          <w:trHeight w:hRule="exact" w:val="216"/>
        </w:trPr>
        <w:tc>
          <w:tcPr>
            <w:tcW w:w="82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CSCI</w:t>
            </w:r>
          </w:p>
        </w:tc>
        <w:tc>
          <w:tcPr>
            <w:tcW w:w="102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300" w:firstLine="50"/>
              <w:rPr>
                <w:rFonts w:ascii="Times New Roman" w:hAnsi="Times New Roman"/>
                <w:sz w:val="24"/>
                <w:szCs w:val="24"/>
              </w:rPr>
            </w:pPr>
            <w:r w:rsidRPr="007A7452">
              <w:rPr>
                <w:rFonts w:ascii="Times New Roman" w:hAnsi="Times New Roman"/>
                <w:color w:val="191919"/>
                <w:sz w:val="18"/>
                <w:szCs w:val="18"/>
              </w:rPr>
              <w:t>130</w:t>
            </w:r>
            <w:r>
              <w:rPr>
                <w:rFonts w:ascii="Times New Roman" w:hAnsi="Times New Roman"/>
                <w:color w:val="191919"/>
                <w:sz w:val="18"/>
                <w:szCs w:val="18"/>
              </w:rPr>
              <w:t>2</w:t>
            </w:r>
          </w:p>
        </w:tc>
        <w:tc>
          <w:tcPr>
            <w:tcW w:w="233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Computer Science I</w:t>
            </w:r>
            <w:r>
              <w:rPr>
                <w:rFonts w:ascii="Times New Roman" w:hAnsi="Times New Roman"/>
                <w:color w:val="191919"/>
                <w:sz w:val="18"/>
                <w:szCs w:val="18"/>
              </w:rPr>
              <w:t>I</w:t>
            </w:r>
          </w:p>
        </w:tc>
        <w:tc>
          <w:tcPr>
            <w:tcW w:w="86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545" w:firstLine="50"/>
              <w:rPr>
                <w:rFonts w:ascii="Times New Roman" w:hAnsi="Times New Roman"/>
                <w:sz w:val="24"/>
                <w:szCs w:val="24"/>
              </w:rPr>
            </w:pPr>
            <w:r>
              <w:rPr>
                <w:rFonts w:ascii="Times New Roman" w:hAnsi="Times New Roman"/>
                <w:color w:val="191919"/>
                <w:sz w:val="18"/>
                <w:szCs w:val="18"/>
              </w:rPr>
              <w:t>4</w:t>
            </w:r>
          </w:p>
        </w:tc>
        <w:tc>
          <w:tcPr>
            <w:tcW w:w="703"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sz w:val="24"/>
                <w:szCs w:val="24"/>
              </w:rPr>
            </w:pPr>
          </w:p>
        </w:tc>
        <w:tc>
          <w:tcPr>
            <w:tcW w:w="597"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57" w:firstLine="50"/>
              <w:rPr>
                <w:rFonts w:ascii="Times New Roman" w:hAnsi="Times New Roman"/>
                <w:sz w:val="24"/>
                <w:szCs w:val="24"/>
              </w:rPr>
            </w:pPr>
          </w:p>
        </w:tc>
        <w:tc>
          <w:tcPr>
            <w:tcW w:w="2662"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80" w:firstLine="50"/>
              <w:rPr>
                <w:rFonts w:ascii="Times New Roman" w:hAnsi="Times New Roman"/>
                <w:sz w:val="24"/>
                <w:szCs w:val="24"/>
              </w:rPr>
            </w:pPr>
          </w:p>
        </w:tc>
        <w:tc>
          <w:tcPr>
            <w:tcW w:w="799"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right="40" w:firstLine="50"/>
              <w:jc w:val="right"/>
              <w:rPr>
                <w:rFonts w:ascii="Times New Roman" w:hAnsi="Times New Roman"/>
                <w:sz w:val="24"/>
                <w:szCs w:val="24"/>
              </w:rPr>
            </w:pPr>
          </w:p>
        </w:tc>
      </w:tr>
      <w:tr w:rsidR="005952CB" w:rsidRPr="007A7452" w:rsidTr="005952CB">
        <w:trPr>
          <w:trHeight w:hRule="exact" w:val="216"/>
        </w:trPr>
        <w:tc>
          <w:tcPr>
            <w:tcW w:w="82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color w:val="191919"/>
                <w:sz w:val="18"/>
                <w:szCs w:val="18"/>
              </w:rPr>
            </w:pPr>
            <w:r w:rsidRPr="007A7452">
              <w:rPr>
                <w:rFonts w:ascii="Times New Roman" w:hAnsi="Times New Roman"/>
                <w:color w:val="191919"/>
                <w:sz w:val="18"/>
                <w:szCs w:val="18"/>
              </w:rPr>
              <w:t>HIST</w:t>
            </w:r>
          </w:p>
        </w:tc>
        <w:tc>
          <w:tcPr>
            <w:tcW w:w="102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300" w:firstLine="50"/>
              <w:rPr>
                <w:rFonts w:ascii="Times New Roman" w:hAnsi="Times New Roman"/>
                <w:color w:val="191919"/>
                <w:sz w:val="18"/>
                <w:szCs w:val="18"/>
              </w:rPr>
            </w:pPr>
            <w:r w:rsidRPr="007A7452">
              <w:rPr>
                <w:rFonts w:ascii="Times New Roman" w:hAnsi="Times New Roman"/>
                <w:color w:val="191919"/>
                <w:sz w:val="18"/>
                <w:szCs w:val="18"/>
              </w:rPr>
              <w:t>1002</w:t>
            </w:r>
          </w:p>
        </w:tc>
        <w:tc>
          <w:tcPr>
            <w:tcW w:w="233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360" w:firstLine="50"/>
              <w:rPr>
                <w:rFonts w:ascii="Times New Roman" w:hAnsi="Times New Roman"/>
                <w:color w:val="191919"/>
                <w:sz w:val="18"/>
                <w:szCs w:val="18"/>
              </w:rPr>
            </w:pPr>
            <w:r w:rsidRPr="007A7452">
              <w:rPr>
                <w:rFonts w:ascii="Times New Roman" w:hAnsi="Times New Roman"/>
                <w:color w:val="191919"/>
                <w:sz w:val="18"/>
                <w:szCs w:val="18"/>
              </w:rPr>
              <w:t>Intro. to</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African Diaspora</w:t>
            </w:r>
          </w:p>
        </w:tc>
        <w:tc>
          <w:tcPr>
            <w:tcW w:w="865"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545" w:firstLine="50"/>
              <w:rPr>
                <w:rFonts w:ascii="Times New Roman" w:hAnsi="Times New Roman"/>
                <w:color w:val="191919"/>
                <w:sz w:val="18"/>
                <w:szCs w:val="18"/>
              </w:rPr>
            </w:pPr>
            <w:r w:rsidRPr="007A7452">
              <w:rPr>
                <w:rFonts w:ascii="Times New Roman" w:hAnsi="Times New Roman"/>
                <w:color w:val="191919"/>
                <w:sz w:val="18"/>
                <w:szCs w:val="18"/>
              </w:rPr>
              <w:t>2</w:t>
            </w:r>
          </w:p>
        </w:tc>
        <w:tc>
          <w:tcPr>
            <w:tcW w:w="703"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color w:val="191919"/>
                <w:sz w:val="18"/>
                <w:szCs w:val="18"/>
              </w:rPr>
            </w:pPr>
            <w:r>
              <w:rPr>
                <w:rFonts w:ascii="Times New Roman" w:hAnsi="Times New Roman"/>
                <w:color w:val="191919"/>
                <w:sz w:val="18"/>
                <w:szCs w:val="18"/>
              </w:rPr>
              <w:t xml:space="preserve">CSCI </w:t>
            </w:r>
          </w:p>
        </w:tc>
        <w:tc>
          <w:tcPr>
            <w:tcW w:w="597"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57" w:firstLine="50"/>
              <w:rPr>
                <w:rFonts w:ascii="Times New Roman" w:hAnsi="Times New Roman"/>
                <w:color w:val="191919"/>
                <w:sz w:val="18"/>
                <w:szCs w:val="18"/>
              </w:rPr>
            </w:pPr>
            <w:r>
              <w:rPr>
                <w:rFonts w:ascii="Times New Roman" w:hAnsi="Times New Roman"/>
                <w:color w:val="191919"/>
                <w:sz w:val="18"/>
                <w:szCs w:val="18"/>
              </w:rPr>
              <w:t>3122</w:t>
            </w:r>
          </w:p>
        </w:tc>
        <w:tc>
          <w:tcPr>
            <w:tcW w:w="2662"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80" w:firstLine="50"/>
              <w:rPr>
                <w:rFonts w:ascii="Times New Roman" w:hAnsi="Times New Roman"/>
                <w:color w:val="191919"/>
                <w:sz w:val="18"/>
                <w:szCs w:val="18"/>
              </w:rPr>
            </w:pPr>
            <w:r>
              <w:rPr>
                <w:rFonts w:ascii="Times New Roman" w:hAnsi="Times New Roman"/>
                <w:color w:val="191919"/>
                <w:sz w:val="18"/>
                <w:szCs w:val="18"/>
              </w:rPr>
              <w:t>Data Structures</w:t>
            </w:r>
          </w:p>
        </w:tc>
        <w:tc>
          <w:tcPr>
            <w:tcW w:w="799"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Pr>
                <w:rFonts w:ascii="Times New Roman" w:hAnsi="Times New Roman"/>
                <w:color w:val="191919"/>
                <w:sz w:val="18"/>
                <w:szCs w:val="18"/>
              </w:rPr>
              <w:t>3</w:t>
            </w:r>
          </w:p>
        </w:tc>
      </w:tr>
      <w:tr w:rsidR="005952CB" w:rsidRPr="007A7452" w:rsidTr="005952CB">
        <w:trPr>
          <w:trHeight w:hRule="exact" w:val="216"/>
        </w:trPr>
        <w:tc>
          <w:tcPr>
            <w:tcW w:w="82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color w:val="191919"/>
                <w:sz w:val="18"/>
                <w:szCs w:val="18"/>
              </w:rPr>
            </w:pPr>
            <w:r>
              <w:rPr>
                <w:rFonts w:ascii="Times New Roman" w:hAnsi="Times New Roman"/>
                <w:color w:val="191919"/>
                <w:sz w:val="18"/>
                <w:szCs w:val="18"/>
              </w:rPr>
              <w:t>ACCT</w:t>
            </w:r>
          </w:p>
        </w:tc>
        <w:tc>
          <w:tcPr>
            <w:tcW w:w="102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300" w:firstLine="50"/>
              <w:rPr>
                <w:rFonts w:ascii="Times New Roman" w:hAnsi="Times New Roman"/>
                <w:color w:val="191919"/>
                <w:sz w:val="18"/>
                <w:szCs w:val="18"/>
              </w:rPr>
            </w:pPr>
            <w:r>
              <w:rPr>
                <w:rFonts w:ascii="Times New Roman" w:hAnsi="Times New Roman"/>
                <w:color w:val="191919"/>
                <w:sz w:val="18"/>
                <w:szCs w:val="18"/>
              </w:rPr>
              <w:t>2101</w:t>
            </w:r>
          </w:p>
        </w:tc>
        <w:tc>
          <w:tcPr>
            <w:tcW w:w="233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360" w:firstLine="50"/>
              <w:rPr>
                <w:rFonts w:ascii="Times New Roman" w:hAnsi="Times New Roman"/>
                <w:color w:val="191919"/>
                <w:sz w:val="18"/>
                <w:szCs w:val="18"/>
              </w:rPr>
            </w:pPr>
            <w:r>
              <w:rPr>
                <w:rFonts w:ascii="Times New Roman" w:hAnsi="Times New Roman"/>
                <w:color w:val="191919"/>
                <w:sz w:val="18"/>
                <w:szCs w:val="18"/>
              </w:rPr>
              <w:t>Accounting I</w:t>
            </w:r>
          </w:p>
        </w:tc>
        <w:tc>
          <w:tcPr>
            <w:tcW w:w="86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545" w:firstLine="50"/>
              <w:rPr>
                <w:rFonts w:ascii="Times New Roman" w:hAnsi="Times New Roman"/>
                <w:color w:val="191919"/>
                <w:sz w:val="18"/>
                <w:szCs w:val="18"/>
              </w:rPr>
            </w:pPr>
            <w:r>
              <w:rPr>
                <w:rFonts w:ascii="Times New Roman" w:hAnsi="Times New Roman"/>
                <w:color w:val="191919"/>
                <w:sz w:val="18"/>
                <w:szCs w:val="18"/>
              </w:rPr>
              <w:t>3</w:t>
            </w:r>
          </w:p>
        </w:tc>
        <w:tc>
          <w:tcPr>
            <w:tcW w:w="703"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color w:val="191919"/>
                <w:sz w:val="18"/>
                <w:szCs w:val="18"/>
              </w:rPr>
            </w:pPr>
            <w:r>
              <w:rPr>
                <w:rFonts w:ascii="Times New Roman" w:hAnsi="Times New Roman"/>
                <w:color w:val="191919"/>
                <w:sz w:val="18"/>
                <w:szCs w:val="18"/>
              </w:rPr>
              <w:t>BIOL</w:t>
            </w:r>
          </w:p>
        </w:tc>
        <w:tc>
          <w:tcPr>
            <w:tcW w:w="597"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57" w:firstLine="50"/>
              <w:rPr>
                <w:rFonts w:ascii="Times New Roman" w:hAnsi="Times New Roman"/>
                <w:color w:val="191919"/>
                <w:sz w:val="18"/>
                <w:szCs w:val="18"/>
              </w:rPr>
            </w:pPr>
            <w:r>
              <w:rPr>
                <w:rFonts w:ascii="Times New Roman" w:hAnsi="Times New Roman"/>
                <w:color w:val="191919"/>
                <w:sz w:val="18"/>
                <w:szCs w:val="18"/>
              </w:rPr>
              <w:t>1111</w:t>
            </w:r>
          </w:p>
        </w:tc>
        <w:tc>
          <w:tcPr>
            <w:tcW w:w="2662"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80" w:firstLine="50"/>
              <w:rPr>
                <w:rFonts w:ascii="Times New Roman" w:hAnsi="Times New Roman"/>
                <w:color w:val="191919"/>
                <w:sz w:val="18"/>
                <w:szCs w:val="18"/>
              </w:rPr>
            </w:pPr>
            <w:r>
              <w:rPr>
                <w:rFonts w:ascii="Times New Roman" w:hAnsi="Times New Roman"/>
                <w:color w:val="191919"/>
                <w:sz w:val="18"/>
                <w:szCs w:val="18"/>
              </w:rPr>
              <w:t>Intro to Biological Science</w:t>
            </w:r>
          </w:p>
        </w:tc>
        <w:tc>
          <w:tcPr>
            <w:tcW w:w="799"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right="40" w:firstLine="50"/>
              <w:jc w:val="right"/>
              <w:rPr>
                <w:rFonts w:ascii="Times New Roman" w:hAnsi="Times New Roman"/>
                <w:color w:val="191919"/>
                <w:sz w:val="18"/>
                <w:szCs w:val="18"/>
              </w:rPr>
            </w:pPr>
          </w:p>
        </w:tc>
      </w:tr>
      <w:tr w:rsidR="005952CB" w:rsidRPr="007A7452" w:rsidTr="005952CB">
        <w:trPr>
          <w:trHeight w:hRule="exact" w:val="198"/>
        </w:trPr>
        <w:tc>
          <w:tcPr>
            <w:tcW w:w="5743" w:type="dxa"/>
            <w:gridSpan w:val="5"/>
            <w:tcBorders>
              <w:top w:val="nil"/>
              <w:left w:val="nil"/>
              <w:bottom w:val="nil"/>
              <w:right w:val="nil"/>
            </w:tcBorders>
          </w:tcPr>
          <w:p w:rsidR="005952CB" w:rsidRPr="007A7452" w:rsidRDefault="005952CB" w:rsidP="005952CB">
            <w:pPr>
              <w:widowControl w:val="0"/>
              <w:tabs>
                <w:tab w:val="left" w:pos="5080"/>
              </w:tabs>
              <w:autoSpaceDE w:val="0"/>
              <w:autoSpaceDN w:val="0"/>
              <w:adjustRightInd w:val="0"/>
              <w:spacing w:after="0" w:line="177" w:lineRule="exact"/>
              <w:ind w:left="40" w:firstLine="50"/>
              <w:rPr>
                <w:rFonts w:ascii="Times New Roman" w:hAnsi="Times New Roman"/>
                <w:sz w:val="24"/>
                <w:szCs w:val="24"/>
              </w:rPr>
            </w:pPr>
            <w:r w:rsidRPr="007A7452">
              <w:rPr>
                <w:rFonts w:ascii="Times New Roman" w:hAnsi="Times New Roman"/>
                <w:color w:val="191919"/>
                <w:sz w:val="18"/>
                <w:szCs w:val="18"/>
              </w:rPr>
              <w:t>ACCT</w:t>
            </w:r>
          </w:p>
        </w:tc>
        <w:tc>
          <w:tcPr>
            <w:tcW w:w="597" w:type="dxa"/>
            <w:tcBorders>
              <w:top w:val="nil"/>
              <w:left w:val="nil"/>
              <w:bottom w:val="nil"/>
              <w:right w:val="nil"/>
            </w:tcBorders>
          </w:tcPr>
          <w:p w:rsidR="005952CB" w:rsidRPr="007A7452" w:rsidRDefault="005952CB" w:rsidP="005952CB">
            <w:pPr>
              <w:widowControl w:val="0"/>
              <w:autoSpaceDE w:val="0"/>
              <w:autoSpaceDN w:val="0"/>
              <w:adjustRightInd w:val="0"/>
              <w:spacing w:after="0" w:line="177" w:lineRule="exact"/>
              <w:ind w:left="58" w:firstLine="50"/>
              <w:rPr>
                <w:rFonts w:ascii="Times New Roman" w:hAnsi="Times New Roman"/>
                <w:sz w:val="24"/>
                <w:szCs w:val="24"/>
              </w:rPr>
            </w:pPr>
            <w:r w:rsidRPr="007A7452">
              <w:rPr>
                <w:rFonts w:ascii="Times New Roman" w:hAnsi="Times New Roman"/>
                <w:color w:val="191919"/>
                <w:sz w:val="18"/>
                <w:szCs w:val="18"/>
              </w:rPr>
              <w:t>2102</w:t>
            </w:r>
          </w:p>
        </w:tc>
        <w:tc>
          <w:tcPr>
            <w:tcW w:w="2662" w:type="dxa"/>
            <w:tcBorders>
              <w:top w:val="nil"/>
              <w:left w:val="nil"/>
              <w:bottom w:val="nil"/>
              <w:right w:val="nil"/>
            </w:tcBorders>
          </w:tcPr>
          <w:p w:rsidR="005952CB" w:rsidRPr="007A7452" w:rsidRDefault="005952CB" w:rsidP="005952CB">
            <w:pPr>
              <w:widowControl w:val="0"/>
              <w:autoSpaceDE w:val="0"/>
              <w:autoSpaceDN w:val="0"/>
              <w:adjustRightInd w:val="0"/>
              <w:spacing w:after="0" w:line="177" w:lineRule="exact"/>
              <w:ind w:left="180" w:firstLine="50"/>
              <w:rPr>
                <w:rFonts w:ascii="Times New Roman" w:hAnsi="Times New Roman"/>
                <w:sz w:val="24"/>
                <w:szCs w:val="24"/>
              </w:rPr>
            </w:pPr>
            <w:r w:rsidRPr="007A7452">
              <w:rPr>
                <w:rFonts w:ascii="Times New Roman" w:hAnsi="Times New Roman"/>
                <w:color w:val="191919"/>
                <w:sz w:val="18"/>
                <w:szCs w:val="18"/>
              </w:rPr>
              <w:t>Accounting Principles II</w:t>
            </w:r>
          </w:p>
        </w:tc>
        <w:tc>
          <w:tcPr>
            <w:tcW w:w="799" w:type="dxa"/>
            <w:tcBorders>
              <w:top w:val="nil"/>
              <w:left w:val="nil"/>
              <w:bottom w:val="nil"/>
              <w:right w:val="nil"/>
            </w:tcBorders>
          </w:tcPr>
          <w:p w:rsidR="005952CB" w:rsidRPr="007A7452" w:rsidRDefault="005952CB" w:rsidP="005952CB">
            <w:pPr>
              <w:widowControl w:val="0"/>
              <w:autoSpaceDE w:val="0"/>
              <w:autoSpaceDN w:val="0"/>
              <w:adjustRightInd w:val="0"/>
              <w:spacing w:after="0" w:line="177"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5952CB" w:rsidRPr="007A7452" w:rsidTr="005952CB">
        <w:trPr>
          <w:trHeight w:hRule="exact" w:val="214"/>
        </w:trPr>
        <w:tc>
          <w:tcPr>
            <w:tcW w:w="1840" w:type="dxa"/>
            <w:gridSpan w:val="2"/>
            <w:tcBorders>
              <w:top w:val="nil"/>
              <w:left w:val="nil"/>
              <w:bottom w:val="nil"/>
              <w:right w:val="nil"/>
            </w:tcBorders>
          </w:tcPr>
          <w:p w:rsidR="005952CB" w:rsidRPr="007A7452" w:rsidDel="00380651" w:rsidRDefault="005952CB" w:rsidP="005952CB">
            <w:pPr>
              <w:widowControl w:val="0"/>
              <w:autoSpaceDE w:val="0"/>
              <w:autoSpaceDN w:val="0"/>
              <w:adjustRightInd w:val="0"/>
              <w:spacing w:after="0" w:line="195" w:lineRule="exact"/>
              <w:ind w:left="40" w:firstLine="50"/>
              <w:rPr>
                <w:rFonts w:ascii="Times New Roman" w:hAnsi="Times New Roman"/>
                <w:color w:val="191919"/>
                <w:sz w:val="18"/>
                <w:szCs w:val="18"/>
              </w:rPr>
            </w:pPr>
          </w:p>
        </w:tc>
        <w:tc>
          <w:tcPr>
            <w:tcW w:w="2335"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865" w:type="dxa"/>
            <w:tcBorders>
              <w:top w:val="nil"/>
              <w:left w:val="nil"/>
              <w:bottom w:val="nil"/>
              <w:right w:val="nil"/>
            </w:tcBorders>
          </w:tcPr>
          <w:p w:rsidR="005952CB" w:rsidRPr="007A7452" w:rsidDel="00380651" w:rsidRDefault="005952CB" w:rsidP="005952CB">
            <w:pPr>
              <w:widowControl w:val="0"/>
              <w:autoSpaceDE w:val="0"/>
              <w:autoSpaceDN w:val="0"/>
              <w:adjustRightInd w:val="0"/>
              <w:spacing w:after="0" w:line="195" w:lineRule="exact"/>
              <w:ind w:left="545" w:firstLine="50"/>
              <w:rPr>
                <w:rFonts w:ascii="Times New Roman" w:hAnsi="Times New Roman"/>
                <w:color w:val="191919"/>
                <w:sz w:val="18"/>
                <w:szCs w:val="18"/>
              </w:rPr>
            </w:pPr>
          </w:p>
        </w:tc>
        <w:tc>
          <w:tcPr>
            <w:tcW w:w="703" w:type="dxa"/>
            <w:tcBorders>
              <w:top w:val="nil"/>
              <w:left w:val="nil"/>
              <w:bottom w:val="nil"/>
              <w:right w:val="nil"/>
            </w:tcBorders>
          </w:tcPr>
          <w:p w:rsidR="005952CB" w:rsidRPr="007A7452" w:rsidDel="00380651" w:rsidRDefault="005952CB" w:rsidP="005952CB">
            <w:pPr>
              <w:widowControl w:val="0"/>
              <w:autoSpaceDE w:val="0"/>
              <w:autoSpaceDN w:val="0"/>
              <w:adjustRightInd w:val="0"/>
              <w:spacing w:after="0" w:line="195" w:lineRule="exact"/>
              <w:ind w:left="40" w:firstLine="50"/>
              <w:rPr>
                <w:rFonts w:ascii="Times New Roman" w:hAnsi="Times New Roman"/>
                <w:color w:val="191919"/>
                <w:sz w:val="18"/>
                <w:szCs w:val="18"/>
              </w:rPr>
            </w:pPr>
            <w:r>
              <w:rPr>
                <w:rFonts w:ascii="Times New Roman" w:hAnsi="Times New Roman"/>
                <w:color w:val="191919"/>
                <w:sz w:val="18"/>
                <w:szCs w:val="18"/>
              </w:rPr>
              <w:t>POLS</w:t>
            </w:r>
          </w:p>
        </w:tc>
        <w:tc>
          <w:tcPr>
            <w:tcW w:w="597" w:type="dxa"/>
            <w:tcBorders>
              <w:top w:val="nil"/>
              <w:left w:val="nil"/>
              <w:bottom w:val="nil"/>
              <w:right w:val="nil"/>
            </w:tcBorders>
          </w:tcPr>
          <w:p w:rsidR="005952CB" w:rsidRPr="007A7452" w:rsidDel="00380651" w:rsidRDefault="005952CB" w:rsidP="005952CB">
            <w:pPr>
              <w:widowControl w:val="0"/>
              <w:autoSpaceDE w:val="0"/>
              <w:autoSpaceDN w:val="0"/>
              <w:adjustRightInd w:val="0"/>
              <w:spacing w:after="0" w:line="195" w:lineRule="exact"/>
              <w:ind w:left="58" w:firstLine="50"/>
              <w:rPr>
                <w:rFonts w:ascii="Times New Roman" w:hAnsi="Times New Roman"/>
                <w:color w:val="191919"/>
                <w:spacing w:val="-7"/>
                <w:sz w:val="18"/>
                <w:szCs w:val="18"/>
              </w:rPr>
            </w:pPr>
            <w:r>
              <w:rPr>
                <w:rFonts w:ascii="Times New Roman" w:hAnsi="Times New Roman"/>
                <w:color w:val="191919"/>
                <w:spacing w:val="-7"/>
                <w:sz w:val="18"/>
                <w:szCs w:val="18"/>
              </w:rPr>
              <w:t>1101</w:t>
            </w:r>
          </w:p>
        </w:tc>
        <w:tc>
          <w:tcPr>
            <w:tcW w:w="2662" w:type="dxa"/>
            <w:tcBorders>
              <w:top w:val="nil"/>
              <w:left w:val="nil"/>
              <w:bottom w:val="nil"/>
              <w:right w:val="nil"/>
            </w:tcBorders>
          </w:tcPr>
          <w:p w:rsidR="005952CB" w:rsidRPr="007A7452" w:rsidDel="00380651" w:rsidRDefault="005952CB" w:rsidP="005952CB">
            <w:pPr>
              <w:widowControl w:val="0"/>
              <w:autoSpaceDE w:val="0"/>
              <w:autoSpaceDN w:val="0"/>
              <w:adjustRightInd w:val="0"/>
              <w:spacing w:after="0" w:line="195" w:lineRule="exact"/>
              <w:ind w:left="180" w:firstLine="50"/>
              <w:rPr>
                <w:rFonts w:ascii="Times New Roman" w:hAnsi="Times New Roman"/>
                <w:color w:val="191919"/>
                <w:sz w:val="18"/>
                <w:szCs w:val="18"/>
              </w:rPr>
            </w:pPr>
            <w:r>
              <w:rPr>
                <w:rFonts w:ascii="Times New Roman" w:hAnsi="Times New Roman"/>
                <w:color w:val="191919"/>
                <w:sz w:val="18"/>
                <w:szCs w:val="18"/>
              </w:rPr>
              <w:t xml:space="preserve">U.S. &amp; Georgia </w:t>
            </w:r>
            <w:proofErr w:type="spellStart"/>
            <w:r>
              <w:rPr>
                <w:rFonts w:ascii="Times New Roman" w:hAnsi="Times New Roman"/>
                <w:color w:val="191919"/>
                <w:sz w:val="18"/>
                <w:szCs w:val="18"/>
              </w:rPr>
              <w:t>Govt</w:t>
            </w:r>
            <w:proofErr w:type="spellEnd"/>
          </w:p>
        </w:tc>
        <w:tc>
          <w:tcPr>
            <w:tcW w:w="799" w:type="dxa"/>
            <w:tcBorders>
              <w:top w:val="nil"/>
              <w:left w:val="nil"/>
              <w:bottom w:val="nil"/>
              <w:right w:val="nil"/>
            </w:tcBorders>
          </w:tcPr>
          <w:p w:rsidR="005952CB" w:rsidRPr="007A7452" w:rsidDel="00380651" w:rsidRDefault="005952CB" w:rsidP="005952CB">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Pr>
                <w:rFonts w:ascii="Times New Roman" w:hAnsi="Times New Roman"/>
                <w:color w:val="191919"/>
                <w:sz w:val="18"/>
                <w:szCs w:val="18"/>
              </w:rPr>
              <w:t>3</w:t>
            </w:r>
          </w:p>
        </w:tc>
      </w:tr>
      <w:tr w:rsidR="005952CB" w:rsidRPr="007A7452" w:rsidTr="005952CB">
        <w:trPr>
          <w:trHeight w:hRule="exact" w:val="296"/>
        </w:trPr>
        <w:tc>
          <w:tcPr>
            <w:tcW w:w="1840" w:type="dxa"/>
            <w:gridSpan w:val="2"/>
            <w:tcBorders>
              <w:top w:val="nil"/>
              <w:left w:val="nil"/>
              <w:bottom w:val="nil"/>
              <w:right w:val="nil"/>
            </w:tcBorders>
          </w:tcPr>
          <w:p w:rsidR="005952CB" w:rsidRPr="007A7452" w:rsidRDefault="005952CB" w:rsidP="005952CB">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w:t>
            </w:r>
          </w:p>
        </w:tc>
        <w:tc>
          <w:tcPr>
            <w:tcW w:w="2335"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865" w:type="dxa"/>
            <w:tcBorders>
              <w:top w:val="nil"/>
              <w:left w:val="nil"/>
              <w:bottom w:val="nil"/>
              <w:right w:val="nil"/>
            </w:tcBorders>
          </w:tcPr>
          <w:p w:rsidR="005952CB" w:rsidRPr="007A7452" w:rsidRDefault="005952CB" w:rsidP="005952CB">
            <w:pPr>
              <w:widowControl w:val="0"/>
              <w:autoSpaceDE w:val="0"/>
              <w:autoSpaceDN w:val="0"/>
              <w:adjustRightInd w:val="0"/>
              <w:spacing w:after="0" w:line="194" w:lineRule="exact"/>
              <w:ind w:left="545" w:firstLine="50"/>
              <w:rPr>
                <w:rFonts w:ascii="Times New Roman" w:hAnsi="Times New Roman"/>
                <w:sz w:val="24"/>
                <w:szCs w:val="24"/>
              </w:rPr>
            </w:pPr>
            <w:r w:rsidRPr="007A7452">
              <w:rPr>
                <w:rFonts w:ascii="Times New Roman" w:hAnsi="Times New Roman"/>
                <w:b/>
                <w:bCs/>
                <w:color w:val="191919"/>
                <w:sz w:val="18"/>
                <w:szCs w:val="18"/>
              </w:rPr>
              <w:t>16</w:t>
            </w:r>
          </w:p>
        </w:tc>
        <w:tc>
          <w:tcPr>
            <w:tcW w:w="703"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597"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2662"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799" w:type="dxa"/>
            <w:tcBorders>
              <w:top w:val="nil"/>
              <w:left w:val="nil"/>
              <w:bottom w:val="nil"/>
              <w:right w:val="nil"/>
            </w:tcBorders>
          </w:tcPr>
          <w:p w:rsidR="005952CB" w:rsidRPr="007A7452" w:rsidRDefault="005952CB" w:rsidP="005952CB">
            <w:pPr>
              <w:widowControl w:val="0"/>
              <w:autoSpaceDE w:val="0"/>
              <w:autoSpaceDN w:val="0"/>
              <w:adjustRightInd w:val="0"/>
              <w:spacing w:after="0" w:line="194" w:lineRule="exact"/>
              <w:ind w:right="40" w:firstLine="50"/>
              <w:jc w:val="right"/>
              <w:rPr>
                <w:rFonts w:ascii="Times New Roman" w:hAnsi="Times New Roman"/>
                <w:sz w:val="24"/>
                <w:szCs w:val="24"/>
              </w:rPr>
            </w:pPr>
            <w:r w:rsidRPr="007A7452">
              <w:rPr>
                <w:rFonts w:ascii="Times New Roman" w:hAnsi="Times New Roman"/>
                <w:b/>
                <w:bCs/>
                <w:color w:val="191919"/>
                <w:sz w:val="18"/>
                <w:szCs w:val="18"/>
              </w:rPr>
              <w:t>1</w:t>
            </w:r>
            <w:r>
              <w:rPr>
                <w:rFonts w:ascii="Times New Roman" w:hAnsi="Times New Roman"/>
                <w:b/>
                <w:bCs/>
                <w:color w:val="191919"/>
                <w:sz w:val="18"/>
                <w:szCs w:val="18"/>
              </w:rPr>
              <w:t>6</w:t>
            </w:r>
          </w:p>
        </w:tc>
      </w:tr>
    </w:tbl>
    <w:p w:rsidR="005952CB" w:rsidRDefault="005952CB" w:rsidP="005952CB">
      <w:pPr>
        <w:widowControl w:val="0"/>
        <w:autoSpaceDE w:val="0"/>
        <w:autoSpaceDN w:val="0"/>
        <w:adjustRightInd w:val="0"/>
        <w:spacing w:before="4" w:after="0" w:line="50" w:lineRule="exact"/>
        <w:ind w:firstLine="50"/>
        <w:rPr>
          <w:rFonts w:ascii="Times New Roman" w:hAnsi="Times New Roman"/>
          <w:sz w:val="5"/>
          <w:szCs w:val="5"/>
        </w:rPr>
      </w:pPr>
    </w:p>
    <w:tbl>
      <w:tblPr>
        <w:tblW w:w="0" w:type="auto"/>
        <w:tblInd w:w="180" w:type="dxa"/>
        <w:tblLayout w:type="fixed"/>
        <w:tblCellMar>
          <w:left w:w="0" w:type="dxa"/>
          <w:right w:w="0" w:type="dxa"/>
        </w:tblCellMar>
        <w:tblLook w:val="0000"/>
      </w:tblPr>
      <w:tblGrid>
        <w:gridCol w:w="1032"/>
        <w:gridCol w:w="808"/>
        <w:gridCol w:w="2705"/>
        <w:gridCol w:w="445"/>
        <w:gridCol w:w="730"/>
        <w:gridCol w:w="620"/>
        <w:gridCol w:w="2565"/>
        <w:gridCol w:w="896"/>
      </w:tblGrid>
      <w:tr w:rsidR="005952CB" w:rsidRPr="007A7452" w:rsidTr="005952CB">
        <w:trPr>
          <w:trHeight w:hRule="exact" w:val="300"/>
        </w:trPr>
        <w:tc>
          <w:tcPr>
            <w:tcW w:w="1032" w:type="dxa"/>
            <w:tcBorders>
              <w:top w:val="nil"/>
              <w:left w:val="nil"/>
              <w:bottom w:val="nil"/>
              <w:right w:val="nil"/>
            </w:tcBorders>
          </w:tcPr>
          <w:p w:rsidR="005952CB" w:rsidRPr="007A7452" w:rsidRDefault="005952CB" w:rsidP="005952CB">
            <w:pPr>
              <w:widowControl w:val="0"/>
              <w:autoSpaceDE w:val="0"/>
              <w:autoSpaceDN w:val="0"/>
              <w:adjustRightInd w:val="0"/>
              <w:spacing w:before="70" w:after="0"/>
              <w:ind w:left="40" w:firstLine="50"/>
              <w:rPr>
                <w:rFonts w:ascii="Times New Roman" w:hAnsi="Times New Roman"/>
                <w:sz w:val="24"/>
                <w:szCs w:val="24"/>
              </w:rPr>
            </w:pPr>
            <w:r w:rsidRPr="007A7452">
              <w:rPr>
                <w:rFonts w:ascii="Times New Roman" w:hAnsi="Times New Roman"/>
                <w:b/>
                <w:bCs/>
                <w:color w:val="191919"/>
                <w:sz w:val="18"/>
                <w:szCs w:val="18"/>
              </w:rPr>
              <w:t>Junior</w:t>
            </w:r>
            <w:r w:rsidRPr="007A7452">
              <w:rPr>
                <w:rFonts w:ascii="Times New Roman" w:hAnsi="Times New Roman"/>
                <w:b/>
                <w:bCs/>
                <w:color w:val="191919"/>
                <w:spacing w:val="-10"/>
                <w:sz w:val="18"/>
                <w:szCs w:val="18"/>
              </w:rPr>
              <w:t xml:space="preserve"> </w:t>
            </w:r>
            <w:r w:rsidRPr="007A7452">
              <w:rPr>
                <w:rFonts w:ascii="Times New Roman" w:hAnsi="Times New Roman"/>
                <w:b/>
                <w:bCs/>
                <w:color w:val="191919"/>
                <w:spacing w:val="-20"/>
                <w:sz w:val="18"/>
                <w:szCs w:val="18"/>
              </w:rPr>
              <w:t>Y</w:t>
            </w:r>
            <w:r w:rsidRPr="007A7452">
              <w:rPr>
                <w:rFonts w:ascii="Times New Roman" w:hAnsi="Times New Roman"/>
                <w:b/>
                <w:bCs/>
                <w:color w:val="191919"/>
                <w:sz w:val="18"/>
                <w:szCs w:val="18"/>
              </w:rPr>
              <w:t>ear</w:t>
            </w:r>
          </w:p>
        </w:tc>
        <w:tc>
          <w:tcPr>
            <w:tcW w:w="8769" w:type="dxa"/>
            <w:gridSpan w:val="7"/>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r>
      <w:tr w:rsidR="005952CB" w:rsidRPr="007A7452" w:rsidTr="005952CB">
        <w:trPr>
          <w:trHeight w:hRule="exact" w:val="218"/>
        </w:trPr>
        <w:tc>
          <w:tcPr>
            <w:tcW w:w="1032"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40" w:firstLine="50"/>
              <w:rPr>
                <w:rFonts w:ascii="Times New Roman" w:hAnsi="Times New Roman"/>
                <w:sz w:val="24"/>
                <w:szCs w:val="24"/>
              </w:rPr>
            </w:pPr>
            <w:r w:rsidRPr="007A7452">
              <w:rPr>
                <w:rFonts w:ascii="Times New Roman" w:hAnsi="Times New Roman"/>
                <w:color w:val="191919"/>
                <w:sz w:val="18"/>
                <w:szCs w:val="18"/>
              </w:rPr>
              <w:t>CSCI</w:t>
            </w:r>
          </w:p>
        </w:tc>
        <w:tc>
          <w:tcPr>
            <w:tcW w:w="808"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88" w:firstLine="50"/>
              <w:rPr>
                <w:rFonts w:ascii="Times New Roman" w:hAnsi="Times New Roman"/>
                <w:sz w:val="24"/>
                <w:szCs w:val="24"/>
              </w:rPr>
            </w:pPr>
            <w:r w:rsidRPr="007A7452">
              <w:rPr>
                <w:rFonts w:ascii="Times New Roman" w:hAnsi="Times New Roman"/>
                <w:color w:val="191919"/>
                <w:sz w:val="18"/>
                <w:szCs w:val="18"/>
              </w:rPr>
              <w:t>31</w:t>
            </w:r>
            <w:r>
              <w:rPr>
                <w:rFonts w:ascii="Times New Roman" w:hAnsi="Times New Roman"/>
                <w:color w:val="191919"/>
                <w:sz w:val="18"/>
                <w:szCs w:val="18"/>
              </w:rPr>
              <w:t>11</w:t>
            </w:r>
          </w:p>
        </w:tc>
        <w:tc>
          <w:tcPr>
            <w:tcW w:w="2705"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360" w:firstLine="50"/>
              <w:rPr>
                <w:rFonts w:ascii="Times New Roman" w:hAnsi="Times New Roman"/>
                <w:sz w:val="24"/>
                <w:szCs w:val="24"/>
              </w:rPr>
            </w:pPr>
            <w:r>
              <w:rPr>
                <w:rFonts w:ascii="Times New Roman" w:hAnsi="Times New Roman"/>
                <w:color w:val="191919"/>
                <w:sz w:val="18"/>
                <w:szCs w:val="18"/>
              </w:rPr>
              <w:t xml:space="preserve">Discrete </w:t>
            </w:r>
            <w:r w:rsidRPr="007A7452">
              <w:rPr>
                <w:rFonts w:ascii="Times New Roman" w:hAnsi="Times New Roman"/>
                <w:color w:val="191919"/>
                <w:sz w:val="18"/>
                <w:szCs w:val="18"/>
              </w:rPr>
              <w:t xml:space="preserve"> Structures</w:t>
            </w:r>
          </w:p>
        </w:tc>
        <w:tc>
          <w:tcPr>
            <w:tcW w:w="445"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142" w:right="146" w:firstLine="50"/>
              <w:jc w:val="center"/>
              <w:rPr>
                <w:rFonts w:ascii="Times New Roman" w:hAnsi="Times New Roman"/>
                <w:sz w:val="24"/>
                <w:szCs w:val="24"/>
              </w:rPr>
            </w:pPr>
            <w:r w:rsidRPr="007A7452">
              <w:rPr>
                <w:rFonts w:ascii="Times New Roman" w:hAnsi="Times New Roman"/>
                <w:color w:val="191919"/>
                <w:sz w:val="18"/>
                <w:szCs w:val="18"/>
              </w:rPr>
              <w:t>3</w:t>
            </w:r>
          </w:p>
        </w:tc>
        <w:tc>
          <w:tcPr>
            <w:tcW w:w="730"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90" w:firstLine="50"/>
              <w:rPr>
                <w:rFonts w:ascii="Times New Roman" w:hAnsi="Times New Roman"/>
                <w:sz w:val="24"/>
                <w:szCs w:val="24"/>
              </w:rPr>
            </w:pPr>
          </w:p>
        </w:tc>
        <w:tc>
          <w:tcPr>
            <w:tcW w:w="620"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80" w:firstLine="50"/>
              <w:rPr>
                <w:rFonts w:ascii="Times New Roman" w:hAnsi="Times New Roman"/>
                <w:sz w:val="24"/>
                <w:szCs w:val="24"/>
              </w:rPr>
            </w:pPr>
          </w:p>
        </w:tc>
        <w:tc>
          <w:tcPr>
            <w:tcW w:w="2565"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180" w:firstLine="50"/>
              <w:rPr>
                <w:rFonts w:ascii="Times New Roman" w:hAnsi="Times New Roman"/>
                <w:sz w:val="24"/>
                <w:szCs w:val="24"/>
              </w:rPr>
            </w:pPr>
          </w:p>
        </w:tc>
        <w:tc>
          <w:tcPr>
            <w:tcW w:w="896"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right="40" w:firstLine="50"/>
              <w:jc w:val="right"/>
              <w:rPr>
                <w:rFonts w:ascii="Times New Roman" w:hAnsi="Times New Roman"/>
                <w:sz w:val="24"/>
                <w:szCs w:val="24"/>
              </w:rPr>
            </w:pPr>
          </w:p>
        </w:tc>
      </w:tr>
      <w:tr w:rsidR="005952CB" w:rsidRPr="007A7452" w:rsidTr="005952CB">
        <w:trPr>
          <w:trHeight w:hRule="exact" w:val="216"/>
        </w:trPr>
        <w:tc>
          <w:tcPr>
            <w:tcW w:w="1032"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808"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87" w:firstLine="50"/>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p>
        </w:tc>
        <w:tc>
          <w:tcPr>
            <w:tcW w:w="270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Linear</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Algebra</w:t>
            </w:r>
          </w:p>
        </w:tc>
        <w:tc>
          <w:tcPr>
            <w:tcW w:w="44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42" w:right="146" w:firstLine="50"/>
              <w:jc w:val="center"/>
              <w:rPr>
                <w:rFonts w:ascii="Times New Roman" w:hAnsi="Times New Roman"/>
                <w:sz w:val="24"/>
                <w:szCs w:val="24"/>
              </w:rPr>
            </w:pPr>
            <w:r w:rsidRPr="007A7452">
              <w:rPr>
                <w:rFonts w:ascii="Times New Roman" w:hAnsi="Times New Roman"/>
                <w:color w:val="191919"/>
                <w:sz w:val="18"/>
                <w:szCs w:val="18"/>
              </w:rPr>
              <w:t>3</w:t>
            </w:r>
          </w:p>
        </w:tc>
        <w:tc>
          <w:tcPr>
            <w:tcW w:w="73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90" w:firstLine="50"/>
              <w:rPr>
                <w:rFonts w:ascii="Times New Roman" w:hAnsi="Times New Roman"/>
                <w:sz w:val="24"/>
                <w:szCs w:val="24"/>
              </w:rPr>
            </w:pPr>
          </w:p>
        </w:tc>
        <w:tc>
          <w:tcPr>
            <w:tcW w:w="62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80" w:firstLine="50"/>
              <w:rPr>
                <w:rFonts w:ascii="Times New Roman" w:hAnsi="Times New Roman"/>
                <w:sz w:val="24"/>
                <w:szCs w:val="24"/>
              </w:rPr>
            </w:pPr>
          </w:p>
        </w:tc>
        <w:tc>
          <w:tcPr>
            <w:tcW w:w="256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80" w:firstLine="50"/>
              <w:rPr>
                <w:rFonts w:ascii="Times New Roman" w:hAnsi="Times New Roman"/>
                <w:sz w:val="24"/>
                <w:szCs w:val="24"/>
              </w:rPr>
            </w:pPr>
          </w:p>
        </w:tc>
        <w:tc>
          <w:tcPr>
            <w:tcW w:w="896"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right="40" w:firstLine="50"/>
              <w:jc w:val="right"/>
              <w:rPr>
                <w:rFonts w:ascii="Times New Roman" w:hAnsi="Times New Roman"/>
                <w:sz w:val="24"/>
                <w:szCs w:val="24"/>
              </w:rPr>
            </w:pPr>
          </w:p>
        </w:tc>
      </w:tr>
      <w:tr w:rsidR="005952CB" w:rsidRPr="007A7452" w:rsidTr="005952CB">
        <w:trPr>
          <w:trHeight w:hRule="exact" w:val="216"/>
        </w:trPr>
        <w:tc>
          <w:tcPr>
            <w:tcW w:w="1032"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color w:val="191919"/>
                <w:sz w:val="18"/>
                <w:szCs w:val="18"/>
              </w:rPr>
            </w:pPr>
          </w:p>
        </w:tc>
        <w:tc>
          <w:tcPr>
            <w:tcW w:w="808"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87" w:firstLine="50"/>
              <w:rPr>
                <w:rFonts w:ascii="Times New Roman" w:hAnsi="Times New Roman"/>
                <w:color w:val="191919"/>
                <w:sz w:val="18"/>
                <w:szCs w:val="18"/>
              </w:rPr>
            </w:pPr>
          </w:p>
        </w:tc>
        <w:tc>
          <w:tcPr>
            <w:tcW w:w="270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360" w:firstLine="50"/>
              <w:rPr>
                <w:rFonts w:ascii="Times New Roman" w:hAnsi="Times New Roman"/>
                <w:color w:val="191919"/>
                <w:sz w:val="18"/>
                <w:szCs w:val="18"/>
              </w:rPr>
            </w:pPr>
          </w:p>
        </w:tc>
        <w:tc>
          <w:tcPr>
            <w:tcW w:w="44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42" w:right="146" w:firstLine="50"/>
              <w:jc w:val="center"/>
              <w:rPr>
                <w:rFonts w:ascii="Times New Roman" w:hAnsi="Times New Roman"/>
                <w:color w:val="191919"/>
                <w:sz w:val="18"/>
                <w:szCs w:val="18"/>
              </w:rPr>
            </w:pPr>
          </w:p>
        </w:tc>
        <w:tc>
          <w:tcPr>
            <w:tcW w:w="730" w:type="dxa"/>
            <w:tcBorders>
              <w:top w:val="nil"/>
              <w:left w:val="nil"/>
              <w:bottom w:val="nil"/>
              <w:right w:val="nil"/>
            </w:tcBorders>
          </w:tcPr>
          <w:p w:rsidR="005952CB" w:rsidRPr="007A7452" w:rsidDel="009A759B" w:rsidRDefault="005952CB" w:rsidP="005952CB">
            <w:pPr>
              <w:widowControl w:val="0"/>
              <w:autoSpaceDE w:val="0"/>
              <w:autoSpaceDN w:val="0"/>
              <w:adjustRightInd w:val="0"/>
              <w:spacing w:after="0" w:line="195" w:lineRule="exact"/>
              <w:ind w:left="90" w:firstLine="50"/>
              <w:rPr>
                <w:rFonts w:ascii="Times New Roman" w:hAnsi="Times New Roman"/>
                <w:color w:val="191919"/>
                <w:sz w:val="18"/>
                <w:szCs w:val="18"/>
              </w:rPr>
            </w:pPr>
            <w:r w:rsidRPr="007A7452">
              <w:rPr>
                <w:rFonts w:ascii="Times New Roman" w:hAnsi="Times New Roman"/>
                <w:color w:val="191919"/>
                <w:sz w:val="18"/>
                <w:szCs w:val="18"/>
              </w:rPr>
              <w:t>CSCI</w:t>
            </w:r>
          </w:p>
        </w:tc>
        <w:tc>
          <w:tcPr>
            <w:tcW w:w="620" w:type="dxa"/>
            <w:tcBorders>
              <w:top w:val="nil"/>
              <w:left w:val="nil"/>
              <w:bottom w:val="nil"/>
              <w:right w:val="nil"/>
            </w:tcBorders>
          </w:tcPr>
          <w:p w:rsidR="005952CB" w:rsidRPr="007A7452" w:rsidDel="009A759B" w:rsidRDefault="005952CB" w:rsidP="005952CB">
            <w:pPr>
              <w:widowControl w:val="0"/>
              <w:autoSpaceDE w:val="0"/>
              <w:autoSpaceDN w:val="0"/>
              <w:adjustRightInd w:val="0"/>
              <w:spacing w:after="0" w:line="195" w:lineRule="exact"/>
              <w:ind w:left="80" w:firstLine="50"/>
              <w:rPr>
                <w:rFonts w:ascii="Times New Roman" w:hAnsi="Times New Roman"/>
                <w:color w:val="191919"/>
                <w:sz w:val="18"/>
                <w:szCs w:val="18"/>
              </w:rPr>
            </w:pPr>
            <w:r w:rsidRPr="007A7452">
              <w:rPr>
                <w:rFonts w:ascii="Times New Roman" w:hAnsi="Times New Roman"/>
                <w:color w:val="191919"/>
                <w:sz w:val="18"/>
                <w:szCs w:val="18"/>
              </w:rPr>
              <w:t>42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2565" w:type="dxa"/>
            <w:tcBorders>
              <w:top w:val="nil"/>
              <w:left w:val="nil"/>
              <w:bottom w:val="nil"/>
              <w:right w:val="nil"/>
            </w:tcBorders>
          </w:tcPr>
          <w:p w:rsidR="005952CB" w:rsidRPr="007A7452" w:rsidDel="009A759B" w:rsidRDefault="005952CB" w:rsidP="005952CB">
            <w:pPr>
              <w:widowControl w:val="0"/>
              <w:autoSpaceDE w:val="0"/>
              <w:autoSpaceDN w:val="0"/>
              <w:adjustRightInd w:val="0"/>
              <w:spacing w:after="0" w:line="195" w:lineRule="exact"/>
              <w:ind w:left="180" w:firstLine="50"/>
              <w:rPr>
                <w:rFonts w:ascii="Times New Roman" w:hAnsi="Times New Roman"/>
                <w:color w:val="191919"/>
                <w:sz w:val="18"/>
                <w:szCs w:val="18"/>
              </w:rPr>
            </w:pPr>
            <w:r w:rsidRPr="007A7452">
              <w:rPr>
                <w:rFonts w:ascii="Times New Roman" w:hAnsi="Times New Roman"/>
                <w:color w:val="191919"/>
                <w:sz w:val="18"/>
                <w:szCs w:val="18"/>
              </w:rPr>
              <w:t>System</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Analysis I</w:t>
            </w:r>
          </w:p>
        </w:tc>
        <w:tc>
          <w:tcPr>
            <w:tcW w:w="896" w:type="dxa"/>
            <w:tcBorders>
              <w:top w:val="nil"/>
              <w:left w:val="nil"/>
              <w:bottom w:val="nil"/>
              <w:right w:val="nil"/>
            </w:tcBorders>
          </w:tcPr>
          <w:p w:rsidR="005952CB" w:rsidRPr="007A7452" w:rsidDel="009A759B" w:rsidRDefault="005952CB" w:rsidP="005952CB">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sidRPr="007A7452">
              <w:rPr>
                <w:rFonts w:ascii="Times New Roman" w:hAnsi="Times New Roman"/>
                <w:color w:val="191919"/>
                <w:sz w:val="18"/>
                <w:szCs w:val="18"/>
              </w:rPr>
              <w:t>3</w:t>
            </w:r>
          </w:p>
        </w:tc>
      </w:tr>
      <w:tr w:rsidR="005952CB" w:rsidRPr="007A7452" w:rsidTr="005952CB">
        <w:trPr>
          <w:trHeight w:hRule="exact" w:val="216"/>
        </w:trPr>
        <w:tc>
          <w:tcPr>
            <w:tcW w:w="1032"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color w:val="191919"/>
                <w:sz w:val="18"/>
                <w:szCs w:val="18"/>
              </w:rPr>
            </w:pPr>
            <w:r w:rsidRPr="007A7452">
              <w:rPr>
                <w:rFonts w:ascii="Times New Roman" w:hAnsi="Times New Roman"/>
                <w:color w:val="191919"/>
                <w:sz w:val="18"/>
                <w:szCs w:val="18"/>
              </w:rPr>
              <w:t>CSCI</w:t>
            </w:r>
          </w:p>
        </w:tc>
        <w:tc>
          <w:tcPr>
            <w:tcW w:w="808"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87" w:firstLine="50"/>
              <w:rPr>
                <w:rFonts w:ascii="Times New Roman" w:hAnsi="Times New Roman"/>
                <w:color w:val="191919"/>
                <w:sz w:val="18"/>
                <w:szCs w:val="18"/>
              </w:rPr>
            </w:pPr>
            <w:r w:rsidRPr="007A7452">
              <w:rPr>
                <w:rFonts w:ascii="Times New Roman" w:hAnsi="Times New Roman"/>
                <w:color w:val="191919"/>
                <w:sz w:val="18"/>
                <w:szCs w:val="18"/>
              </w:rPr>
              <w:t>3132</w:t>
            </w:r>
          </w:p>
        </w:tc>
        <w:tc>
          <w:tcPr>
            <w:tcW w:w="270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360" w:firstLine="50"/>
              <w:rPr>
                <w:rFonts w:ascii="Times New Roman" w:hAnsi="Times New Roman"/>
                <w:color w:val="191919"/>
                <w:sz w:val="18"/>
                <w:szCs w:val="18"/>
              </w:rPr>
            </w:pPr>
            <w:r w:rsidRPr="007A7452">
              <w:rPr>
                <w:rFonts w:ascii="Times New Roman" w:hAnsi="Times New Roman"/>
                <w:color w:val="191919"/>
                <w:sz w:val="18"/>
                <w:szCs w:val="18"/>
              </w:rPr>
              <w:t>Database Management</w:t>
            </w:r>
          </w:p>
        </w:tc>
        <w:tc>
          <w:tcPr>
            <w:tcW w:w="44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42" w:right="146" w:firstLine="50"/>
              <w:jc w:val="center"/>
              <w:rPr>
                <w:rFonts w:ascii="Times New Roman" w:hAnsi="Times New Roman"/>
                <w:color w:val="191919"/>
                <w:sz w:val="18"/>
                <w:szCs w:val="18"/>
              </w:rPr>
            </w:pPr>
            <w:r w:rsidRPr="007A7452">
              <w:rPr>
                <w:rFonts w:ascii="Times New Roman" w:hAnsi="Times New Roman"/>
                <w:color w:val="191919"/>
                <w:sz w:val="18"/>
                <w:szCs w:val="18"/>
              </w:rPr>
              <w:t>3</w:t>
            </w:r>
          </w:p>
        </w:tc>
        <w:tc>
          <w:tcPr>
            <w:tcW w:w="73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90" w:firstLine="50"/>
              <w:rPr>
                <w:rFonts w:ascii="Times New Roman" w:hAnsi="Times New Roman"/>
                <w:color w:val="191919"/>
                <w:sz w:val="18"/>
                <w:szCs w:val="18"/>
              </w:rPr>
            </w:pPr>
            <w:r w:rsidRPr="007A7452">
              <w:rPr>
                <w:rFonts w:ascii="Times New Roman" w:hAnsi="Times New Roman"/>
                <w:color w:val="191919"/>
                <w:sz w:val="18"/>
                <w:szCs w:val="18"/>
              </w:rPr>
              <w:t>ECON</w:t>
            </w:r>
          </w:p>
        </w:tc>
        <w:tc>
          <w:tcPr>
            <w:tcW w:w="62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80" w:firstLine="50"/>
              <w:rPr>
                <w:rFonts w:ascii="Times New Roman" w:hAnsi="Times New Roman"/>
                <w:color w:val="191919"/>
                <w:sz w:val="18"/>
                <w:szCs w:val="18"/>
              </w:rPr>
            </w:pPr>
            <w:r w:rsidRPr="007A7452">
              <w:rPr>
                <w:rFonts w:ascii="Times New Roman" w:hAnsi="Times New Roman"/>
                <w:color w:val="191919"/>
                <w:sz w:val="18"/>
                <w:szCs w:val="18"/>
              </w:rPr>
              <w:t>2106</w:t>
            </w:r>
          </w:p>
        </w:tc>
        <w:tc>
          <w:tcPr>
            <w:tcW w:w="256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80" w:firstLine="50"/>
              <w:rPr>
                <w:rFonts w:ascii="Times New Roman" w:hAnsi="Times New Roman"/>
                <w:color w:val="191919"/>
                <w:sz w:val="18"/>
                <w:szCs w:val="18"/>
              </w:rPr>
            </w:pPr>
            <w:r w:rsidRPr="007A7452">
              <w:rPr>
                <w:rFonts w:ascii="Times New Roman" w:hAnsi="Times New Roman"/>
                <w:color w:val="191919"/>
                <w:sz w:val="18"/>
                <w:szCs w:val="18"/>
              </w:rPr>
              <w:t>Principles of Microeconomics</w:t>
            </w:r>
          </w:p>
        </w:tc>
        <w:tc>
          <w:tcPr>
            <w:tcW w:w="896"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sidRPr="007A7452">
              <w:rPr>
                <w:rFonts w:ascii="Times New Roman" w:hAnsi="Times New Roman"/>
                <w:color w:val="191919"/>
                <w:sz w:val="18"/>
                <w:szCs w:val="18"/>
              </w:rPr>
              <w:t>3</w:t>
            </w:r>
          </w:p>
        </w:tc>
      </w:tr>
      <w:tr w:rsidR="005952CB" w:rsidRPr="007A7452" w:rsidTr="005952CB">
        <w:trPr>
          <w:trHeight w:hRule="exact" w:val="216"/>
        </w:trPr>
        <w:tc>
          <w:tcPr>
            <w:tcW w:w="1032"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color w:val="191919"/>
                <w:sz w:val="18"/>
                <w:szCs w:val="18"/>
              </w:rPr>
            </w:pPr>
          </w:p>
        </w:tc>
        <w:tc>
          <w:tcPr>
            <w:tcW w:w="808"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87" w:firstLine="50"/>
              <w:rPr>
                <w:rFonts w:ascii="Times New Roman" w:hAnsi="Times New Roman"/>
                <w:color w:val="191919"/>
                <w:sz w:val="18"/>
                <w:szCs w:val="18"/>
              </w:rPr>
            </w:pPr>
          </w:p>
        </w:tc>
        <w:tc>
          <w:tcPr>
            <w:tcW w:w="270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360" w:firstLine="50"/>
              <w:rPr>
                <w:rFonts w:ascii="Times New Roman" w:hAnsi="Times New Roman"/>
                <w:color w:val="191919"/>
                <w:sz w:val="18"/>
                <w:szCs w:val="18"/>
              </w:rPr>
            </w:pPr>
          </w:p>
        </w:tc>
        <w:tc>
          <w:tcPr>
            <w:tcW w:w="44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42" w:right="146" w:firstLine="50"/>
              <w:jc w:val="center"/>
              <w:rPr>
                <w:rFonts w:ascii="Times New Roman" w:hAnsi="Times New Roman"/>
                <w:color w:val="191919"/>
                <w:sz w:val="18"/>
                <w:szCs w:val="18"/>
              </w:rPr>
            </w:pPr>
          </w:p>
        </w:tc>
        <w:tc>
          <w:tcPr>
            <w:tcW w:w="73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90" w:firstLine="50"/>
              <w:rPr>
                <w:rFonts w:ascii="Times New Roman" w:hAnsi="Times New Roman"/>
                <w:color w:val="191919"/>
                <w:sz w:val="18"/>
                <w:szCs w:val="18"/>
              </w:rPr>
            </w:pPr>
            <w:r>
              <w:rPr>
                <w:rFonts w:ascii="Times New Roman" w:hAnsi="Times New Roman"/>
                <w:color w:val="191919"/>
                <w:sz w:val="18"/>
                <w:szCs w:val="18"/>
              </w:rPr>
              <w:t>CSCI</w:t>
            </w:r>
          </w:p>
        </w:tc>
        <w:tc>
          <w:tcPr>
            <w:tcW w:w="62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80" w:firstLine="50"/>
              <w:rPr>
                <w:rFonts w:ascii="Times New Roman" w:hAnsi="Times New Roman"/>
                <w:color w:val="191919"/>
                <w:sz w:val="18"/>
                <w:szCs w:val="18"/>
              </w:rPr>
            </w:pPr>
            <w:r>
              <w:rPr>
                <w:rFonts w:ascii="Times New Roman" w:hAnsi="Times New Roman"/>
                <w:color w:val="191919"/>
                <w:sz w:val="18"/>
                <w:szCs w:val="18"/>
              </w:rPr>
              <w:t>4311</w:t>
            </w:r>
          </w:p>
        </w:tc>
        <w:tc>
          <w:tcPr>
            <w:tcW w:w="256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80" w:firstLine="50"/>
              <w:rPr>
                <w:rFonts w:ascii="Times New Roman" w:hAnsi="Times New Roman"/>
                <w:color w:val="191919"/>
                <w:sz w:val="18"/>
                <w:szCs w:val="18"/>
              </w:rPr>
            </w:pPr>
            <w:r>
              <w:rPr>
                <w:rFonts w:ascii="Times New Roman" w:hAnsi="Times New Roman"/>
                <w:color w:val="191919"/>
                <w:sz w:val="18"/>
                <w:szCs w:val="18"/>
              </w:rPr>
              <w:t>Computer Graphics</w:t>
            </w:r>
          </w:p>
        </w:tc>
        <w:tc>
          <w:tcPr>
            <w:tcW w:w="896"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Pr>
                <w:rFonts w:ascii="Times New Roman" w:hAnsi="Times New Roman"/>
                <w:color w:val="191919"/>
                <w:sz w:val="18"/>
                <w:szCs w:val="18"/>
              </w:rPr>
              <w:t>3</w:t>
            </w:r>
          </w:p>
        </w:tc>
      </w:tr>
      <w:tr w:rsidR="005952CB" w:rsidRPr="007A7452" w:rsidTr="005952CB">
        <w:trPr>
          <w:trHeight w:hRule="exact" w:val="252"/>
        </w:trPr>
        <w:tc>
          <w:tcPr>
            <w:tcW w:w="1032" w:type="dxa"/>
            <w:tcBorders>
              <w:top w:val="nil"/>
              <w:left w:val="nil"/>
              <w:bottom w:val="nil"/>
              <w:right w:val="nil"/>
            </w:tcBorders>
          </w:tcPr>
          <w:p w:rsidR="005952CB" w:rsidRPr="007A7452" w:rsidDel="009A759B" w:rsidRDefault="005952CB" w:rsidP="005952CB">
            <w:pPr>
              <w:widowControl w:val="0"/>
              <w:autoSpaceDE w:val="0"/>
              <w:autoSpaceDN w:val="0"/>
              <w:adjustRightInd w:val="0"/>
              <w:spacing w:after="0" w:line="177" w:lineRule="exact"/>
              <w:ind w:left="40" w:firstLine="50"/>
              <w:rPr>
                <w:rFonts w:ascii="Times New Roman" w:hAnsi="Times New Roman"/>
                <w:color w:val="191919"/>
                <w:sz w:val="18"/>
                <w:szCs w:val="18"/>
              </w:rPr>
            </w:pPr>
            <w:r>
              <w:rPr>
                <w:rFonts w:ascii="Times New Roman" w:hAnsi="Times New Roman"/>
                <w:color w:val="191919"/>
                <w:sz w:val="18"/>
                <w:szCs w:val="18"/>
              </w:rPr>
              <w:t>ECON</w:t>
            </w:r>
          </w:p>
        </w:tc>
        <w:tc>
          <w:tcPr>
            <w:tcW w:w="808" w:type="dxa"/>
            <w:tcBorders>
              <w:top w:val="nil"/>
              <w:left w:val="nil"/>
              <w:bottom w:val="nil"/>
              <w:right w:val="nil"/>
            </w:tcBorders>
          </w:tcPr>
          <w:p w:rsidR="005952CB" w:rsidRPr="007A7452" w:rsidDel="009A759B" w:rsidRDefault="005952CB" w:rsidP="005952CB">
            <w:pPr>
              <w:widowControl w:val="0"/>
              <w:autoSpaceDE w:val="0"/>
              <w:autoSpaceDN w:val="0"/>
              <w:adjustRightInd w:val="0"/>
              <w:spacing w:after="0" w:line="177" w:lineRule="exact"/>
              <w:ind w:left="88" w:firstLine="50"/>
              <w:rPr>
                <w:rFonts w:ascii="Times New Roman" w:hAnsi="Times New Roman"/>
                <w:color w:val="191919"/>
                <w:sz w:val="18"/>
                <w:szCs w:val="18"/>
              </w:rPr>
            </w:pPr>
            <w:r>
              <w:rPr>
                <w:rFonts w:ascii="Times New Roman" w:hAnsi="Times New Roman"/>
                <w:color w:val="191919"/>
                <w:sz w:val="18"/>
                <w:szCs w:val="18"/>
              </w:rPr>
              <w:t>2105</w:t>
            </w:r>
          </w:p>
        </w:tc>
        <w:tc>
          <w:tcPr>
            <w:tcW w:w="2705" w:type="dxa"/>
            <w:tcBorders>
              <w:top w:val="nil"/>
              <w:left w:val="nil"/>
              <w:bottom w:val="nil"/>
              <w:right w:val="nil"/>
            </w:tcBorders>
          </w:tcPr>
          <w:p w:rsidR="005952CB" w:rsidRPr="007A7452" w:rsidDel="009A759B" w:rsidRDefault="005952CB" w:rsidP="005952CB">
            <w:pPr>
              <w:widowControl w:val="0"/>
              <w:autoSpaceDE w:val="0"/>
              <w:autoSpaceDN w:val="0"/>
              <w:adjustRightInd w:val="0"/>
              <w:spacing w:after="0" w:line="177" w:lineRule="exact"/>
              <w:ind w:left="360" w:firstLine="50"/>
              <w:rPr>
                <w:rFonts w:ascii="Times New Roman" w:hAnsi="Times New Roman"/>
                <w:color w:val="191919"/>
                <w:sz w:val="18"/>
                <w:szCs w:val="18"/>
              </w:rPr>
            </w:pPr>
            <w:r>
              <w:rPr>
                <w:rFonts w:ascii="Times New Roman" w:hAnsi="Times New Roman"/>
                <w:color w:val="191919"/>
                <w:sz w:val="18"/>
                <w:szCs w:val="18"/>
              </w:rPr>
              <w:t>Macroeconomics</w:t>
            </w:r>
          </w:p>
        </w:tc>
        <w:tc>
          <w:tcPr>
            <w:tcW w:w="445" w:type="dxa"/>
            <w:tcBorders>
              <w:top w:val="nil"/>
              <w:left w:val="nil"/>
              <w:bottom w:val="nil"/>
              <w:right w:val="nil"/>
            </w:tcBorders>
          </w:tcPr>
          <w:p w:rsidR="005952CB" w:rsidRPr="007A7452" w:rsidDel="009A759B" w:rsidRDefault="005952CB" w:rsidP="005952CB">
            <w:pPr>
              <w:widowControl w:val="0"/>
              <w:autoSpaceDE w:val="0"/>
              <w:autoSpaceDN w:val="0"/>
              <w:adjustRightInd w:val="0"/>
              <w:spacing w:after="0" w:line="177" w:lineRule="exact"/>
              <w:ind w:left="142" w:right="146" w:firstLine="50"/>
              <w:jc w:val="center"/>
              <w:rPr>
                <w:rFonts w:ascii="Times New Roman" w:hAnsi="Times New Roman"/>
                <w:color w:val="191919"/>
                <w:sz w:val="18"/>
                <w:szCs w:val="18"/>
              </w:rPr>
            </w:pPr>
            <w:r>
              <w:rPr>
                <w:rFonts w:ascii="Times New Roman" w:hAnsi="Times New Roman"/>
                <w:color w:val="191919"/>
                <w:sz w:val="18"/>
                <w:szCs w:val="18"/>
              </w:rPr>
              <w:t>3</w:t>
            </w:r>
          </w:p>
        </w:tc>
        <w:tc>
          <w:tcPr>
            <w:tcW w:w="3915" w:type="dxa"/>
            <w:gridSpan w:val="3"/>
            <w:tcBorders>
              <w:top w:val="nil"/>
              <w:left w:val="nil"/>
              <w:bottom w:val="nil"/>
              <w:right w:val="nil"/>
            </w:tcBorders>
          </w:tcPr>
          <w:p w:rsidR="005952CB" w:rsidRPr="007A7452" w:rsidRDefault="005952CB" w:rsidP="005952CB">
            <w:pPr>
              <w:widowControl w:val="0"/>
              <w:autoSpaceDE w:val="0"/>
              <w:autoSpaceDN w:val="0"/>
              <w:adjustRightInd w:val="0"/>
              <w:spacing w:after="0" w:line="177" w:lineRule="exact"/>
              <w:ind w:left="90" w:firstLine="50"/>
              <w:rPr>
                <w:rFonts w:ascii="Times New Roman" w:hAnsi="Times New Roman"/>
                <w:color w:val="191919"/>
                <w:sz w:val="18"/>
                <w:szCs w:val="18"/>
              </w:rPr>
            </w:pPr>
            <w:r>
              <w:rPr>
                <w:rFonts w:ascii="Times New Roman" w:hAnsi="Times New Roman"/>
                <w:color w:val="191919"/>
                <w:sz w:val="18"/>
                <w:szCs w:val="18"/>
              </w:rPr>
              <w:t xml:space="preserve">HIST      1112      Survey of World History II         </w:t>
            </w:r>
          </w:p>
        </w:tc>
        <w:tc>
          <w:tcPr>
            <w:tcW w:w="896" w:type="dxa"/>
            <w:tcBorders>
              <w:top w:val="nil"/>
              <w:left w:val="nil"/>
              <w:bottom w:val="nil"/>
              <w:right w:val="nil"/>
            </w:tcBorders>
          </w:tcPr>
          <w:p w:rsidR="005952CB" w:rsidRPr="007A7452" w:rsidRDefault="005952CB" w:rsidP="005952CB">
            <w:pPr>
              <w:widowControl w:val="0"/>
              <w:autoSpaceDE w:val="0"/>
              <w:autoSpaceDN w:val="0"/>
              <w:adjustRightInd w:val="0"/>
              <w:spacing w:after="0" w:line="177" w:lineRule="exact"/>
              <w:ind w:left="-14" w:right="40" w:firstLine="50"/>
              <w:jc w:val="right"/>
              <w:rPr>
                <w:rFonts w:ascii="Times New Roman" w:hAnsi="Times New Roman"/>
                <w:color w:val="191919"/>
                <w:sz w:val="18"/>
                <w:szCs w:val="18"/>
              </w:rPr>
            </w:pPr>
            <w:r>
              <w:rPr>
                <w:rFonts w:ascii="Times New Roman" w:hAnsi="Times New Roman"/>
                <w:color w:val="191919"/>
                <w:sz w:val="18"/>
                <w:szCs w:val="18"/>
              </w:rPr>
              <w:t>3</w:t>
            </w:r>
          </w:p>
        </w:tc>
      </w:tr>
      <w:tr w:rsidR="005952CB" w:rsidRPr="007A7452" w:rsidTr="005952CB">
        <w:trPr>
          <w:trHeight w:hRule="exact" w:val="214"/>
        </w:trPr>
        <w:tc>
          <w:tcPr>
            <w:tcW w:w="1032" w:type="dxa"/>
            <w:tcBorders>
              <w:top w:val="nil"/>
              <w:left w:val="nil"/>
              <w:bottom w:val="nil"/>
              <w:right w:val="nil"/>
            </w:tcBorders>
          </w:tcPr>
          <w:p w:rsidR="005952CB" w:rsidRDefault="005952CB" w:rsidP="005952CB">
            <w:pPr>
              <w:widowControl w:val="0"/>
              <w:autoSpaceDE w:val="0"/>
              <w:autoSpaceDN w:val="0"/>
              <w:adjustRightInd w:val="0"/>
              <w:spacing w:after="0" w:line="177" w:lineRule="exact"/>
              <w:ind w:left="40" w:firstLine="50"/>
              <w:rPr>
                <w:rFonts w:ascii="Times New Roman" w:hAnsi="Times New Roman"/>
                <w:color w:val="191919"/>
                <w:sz w:val="18"/>
                <w:szCs w:val="18"/>
              </w:rPr>
            </w:pPr>
            <w:r>
              <w:rPr>
                <w:rFonts w:ascii="Times New Roman" w:hAnsi="Times New Roman"/>
                <w:color w:val="191919"/>
                <w:sz w:val="18"/>
                <w:szCs w:val="18"/>
              </w:rPr>
              <w:t>BIOL</w:t>
            </w:r>
          </w:p>
        </w:tc>
        <w:tc>
          <w:tcPr>
            <w:tcW w:w="808" w:type="dxa"/>
            <w:tcBorders>
              <w:top w:val="nil"/>
              <w:left w:val="nil"/>
              <w:bottom w:val="nil"/>
              <w:right w:val="nil"/>
            </w:tcBorders>
          </w:tcPr>
          <w:p w:rsidR="005952CB" w:rsidRDefault="005952CB" w:rsidP="005952CB">
            <w:pPr>
              <w:widowControl w:val="0"/>
              <w:autoSpaceDE w:val="0"/>
              <w:autoSpaceDN w:val="0"/>
              <w:adjustRightInd w:val="0"/>
              <w:spacing w:after="0" w:line="177" w:lineRule="exact"/>
              <w:ind w:left="88" w:firstLine="50"/>
              <w:rPr>
                <w:rFonts w:ascii="Times New Roman" w:hAnsi="Times New Roman"/>
                <w:color w:val="191919"/>
                <w:sz w:val="18"/>
                <w:szCs w:val="18"/>
              </w:rPr>
            </w:pPr>
            <w:r>
              <w:rPr>
                <w:rFonts w:ascii="Times New Roman" w:hAnsi="Times New Roman"/>
                <w:color w:val="191919"/>
                <w:sz w:val="18"/>
                <w:szCs w:val="18"/>
              </w:rPr>
              <w:t>1112</w:t>
            </w:r>
          </w:p>
        </w:tc>
        <w:tc>
          <w:tcPr>
            <w:tcW w:w="2705" w:type="dxa"/>
            <w:tcBorders>
              <w:top w:val="nil"/>
              <w:left w:val="nil"/>
              <w:bottom w:val="nil"/>
              <w:right w:val="nil"/>
            </w:tcBorders>
          </w:tcPr>
          <w:p w:rsidR="005952CB" w:rsidRDefault="005952CB" w:rsidP="005952CB">
            <w:pPr>
              <w:widowControl w:val="0"/>
              <w:autoSpaceDE w:val="0"/>
              <w:autoSpaceDN w:val="0"/>
              <w:adjustRightInd w:val="0"/>
              <w:spacing w:after="0" w:line="177" w:lineRule="exact"/>
              <w:ind w:left="360" w:firstLine="50"/>
              <w:rPr>
                <w:rFonts w:ascii="Times New Roman" w:hAnsi="Times New Roman"/>
                <w:color w:val="191919"/>
                <w:sz w:val="18"/>
                <w:szCs w:val="18"/>
              </w:rPr>
            </w:pPr>
            <w:r>
              <w:rPr>
                <w:rFonts w:ascii="Times New Roman" w:hAnsi="Times New Roman"/>
                <w:color w:val="191919"/>
                <w:sz w:val="18"/>
                <w:szCs w:val="18"/>
              </w:rPr>
              <w:t>Intro to Biological Science</w:t>
            </w:r>
          </w:p>
        </w:tc>
        <w:tc>
          <w:tcPr>
            <w:tcW w:w="445" w:type="dxa"/>
            <w:tcBorders>
              <w:top w:val="nil"/>
              <w:left w:val="nil"/>
              <w:bottom w:val="nil"/>
              <w:right w:val="nil"/>
            </w:tcBorders>
          </w:tcPr>
          <w:p w:rsidR="005952CB" w:rsidRDefault="005952CB" w:rsidP="005952CB">
            <w:pPr>
              <w:widowControl w:val="0"/>
              <w:autoSpaceDE w:val="0"/>
              <w:autoSpaceDN w:val="0"/>
              <w:adjustRightInd w:val="0"/>
              <w:spacing w:after="0" w:line="177" w:lineRule="exact"/>
              <w:ind w:left="142" w:right="146" w:firstLine="50"/>
              <w:jc w:val="center"/>
              <w:rPr>
                <w:rFonts w:ascii="Times New Roman" w:hAnsi="Times New Roman"/>
                <w:color w:val="191919"/>
                <w:sz w:val="18"/>
                <w:szCs w:val="18"/>
              </w:rPr>
            </w:pPr>
            <w:r>
              <w:rPr>
                <w:rFonts w:ascii="Times New Roman" w:hAnsi="Times New Roman"/>
                <w:color w:val="191919"/>
                <w:sz w:val="18"/>
                <w:szCs w:val="18"/>
              </w:rPr>
              <w:t>4</w:t>
            </w:r>
          </w:p>
        </w:tc>
        <w:tc>
          <w:tcPr>
            <w:tcW w:w="3915" w:type="dxa"/>
            <w:gridSpan w:val="3"/>
            <w:tcBorders>
              <w:top w:val="nil"/>
              <w:left w:val="nil"/>
              <w:bottom w:val="nil"/>
              <w:right w:val="nil"/>
            </w:tcBorders>
          </w:tcPr>
          <w:p w:rsidR="005952CB" w:rsidRPr="007A7452" w:rsidRDefault="005952CB" w:rsidP="005952CB">
            <w:pPr>
              <w:widowControl w:val="0"/>
              <w:autoSpaceDE w:val="0"/>
              <w:autoSpaceDN w:val="0"/>
              <w:adjustRightInd w:val="0"/>
              <w:spacing w:after="0" w:line="177" w:lineRule="exact"/>
              <w:ind w:left="90" w:firstLine="50"/>
              <w:rPr>
                <w:rFonts w:ascii="Times New Roman" w:hAnsi="Times New Roman"/>
                <w:color w:val="191919"/>
                <w:sz w:val="18"/>
                <w:szCs w:val="18"/>
              </w:rPr>
            </w:pPr>
            <w:r>
              <w:rPr>
                <w:rFonts w:ascii="Times New Roman" w:hAnsi="Times New Roman"/>
                <w:color w:val="191919"/>
                <w:sz w:val="18"/>
                <w:szCs w:val="18"/>
              </w:rPr>
              <w:t xml:space="preserve">CSCI      2211    Visual Basic Programming            </w:t>
            </w:r>
          </w:p>
        </w:tc>
        <w:tc>
          <w:tcPr>
            <w:tcW w:w="896" w:type="dxa"/>
            <w:tcBorders>
              <w:top w:val="nil"/>
              <w:left w:val="nil"/>
              <w:bottom w:val="nil"/>
              <w:right w:val="nil"/>
            </w:tcBorders>
          </w:tcPr>
          <w:p w:rsidR="005952CB" w:rsidRPr="007A7452" w:rsidRDefault="005952CB" w:rsidP="005952CB">
            <w:pPr>
              <w:widowControl w:val="0"/>
              <w:autoSpaceDE w:val="0"/>
              <w:autoSpaceDN w:val="0"/>
              <w:adjustRightInd w:val="0"/>
              <w:spacing w:after="0" w:line="177" w:lineRule="exact"/>
              <w:ind w:right="40" w:firstLine="50"/>
              <w:jc w:val="right"/>
              <w:rPr>
                <w:rFonts w:ascii="Times New Roman" w:hAnsi="Times New Roman"/>
                <w:color w:val="191919"/>
                <w:sz w:val="18"/>
                <w:szCs w:val="18"/>
              </w:rPr>
            </w:pPr>
            <w:r>
              <w:rPr>
                <w:rFonts w:ascii="Times New Roman" w:hAnsi="Times New Roman"/>
                <w:color w:val="191919"/>
                <w:sz w:val="18"/>
                <w:szCs w:val="18"/>
              </w:rPr>
              <w:t>3</w:t>
            </w:r>
          </w:p>
        </w:tc>
      </w:tr>
      <w:tr w:rsidR="005952CB" w:rsidRPr="007A7452" w:rsidTr="005952CB">
        <w:trPr>
          <w:trHeight w:hRule="exact" w:val="214"/>
        </w:trPr>
        <w:tc>
          <w:tcPr>
            <w:tcW w:w="1032" w:type="dxa"/>
            <w:tcBorders>
              <w:top w:val="nil"/>
              <w:left w:val="nil"/>
              <w:bottom w:val="nil"/>
              <w:right w:val="nil"/>
            </w:tcBorders>
          </w:tcPr>
          <w:p w:rsidR="005952CB" w:rsidRDefault="005952CB" w:rsidP="005952CB">
            <w:pPr>
              <w:widowControl w:val="0"/>
              <w:autoSpaceDE w:val="0"/>
              <w:autoSpaceDN w:val="0"/>
              <w:adjustRightInd w:val="0"/>
              <w:spacing w:after="0" w:line="177" w:lineRule="exact"/>
              <w:ind w:left="40" w:firstLine="50"/>
              <w:rPr>
                <w:rFonts w:ascii="Times New Roman" w:hAnsi="Times New Roman"/>
                <w:color w:val="191919"/>
                <w:sz w:val="18"/>
                <w:szCs w:val="18"/>
              </w:rPr>
            </w:pPr>
          </w:p>
        </w:tc>
        <w:tc>
          <w:tcPr>
            <w:tcW w:w="808" w:type="dxa"/>
            <w:tcBorders>
              <w:top w:val="nil"/>
              <w:left w:val="nil"/>
              <w:bottom w:val="nil"/>
              <w:right w:val="nil"/>
            </w:tcBorders>
          </w:tcPr>
          <w:p w:rsidR="005952CB" w:rsidRDefault="005952CB" w:rsidP="005952CB">
            <w:pPr>
              <w:widowControl w:val="0"/>
              <w:autoSpaceDE w:val="0"/>
              <w:autoSpaceDN w:val="0"/>
              <w:adjustRightInd w:val="0"/>
              <w:spacing w:after="0" w:line="177" w:lineRule="exact"/>
              <w:ind w:left="88" w:firstLine="50"/>
              <w:rPr>
                <w:rFonts w:ascii="Times New Roman" w:hAnsi="Times New Roman"/>
                <w:color w:val="191919"/>
                <w:sz w:val="18"/>
                <w:szCs w:val="18"/>
              </w:rPr>
            </w:pPr>
          </w:p>
        </w:tc>
        <w:tc>
          <w:tcPr>
            <w:tcW w:w="2705" w:type="dxa"/>
            <w:tcBorders>
              <w:top w:val="nil"/>
              <w:left w:val="nil"/>
              <w:bottom w:val="nil"/>
              <w:right w:val="nil"/>
            </w:tcBorders>
          </w:tcPr>
          <w:p w:rsidR="005952CB" w:rsidRDefault="005952CB" w:rsidP="005952CB">
            <w:pPr>
              <w:widowControl w:val="0"/>
              <w:autoSpaceDE w:val="0"/>
              <w:autoSpaceDN w:val="0"/>
              <w:adjustRightInd w:val="0"/>
              <w:spacing w:after="0" w:line="177" w:lineRule="exact"/>
              <w:ind w:left="360" w:firstLine="50"/>
              <w:rPr>
                <w:rFonts w:ascii="Times New Roman" w:hAnsi="Times New Roman"/>
                <w:color w:val="191919"/>
                <w:sz w:val="18"/>
                <w:szCs w:val="18"/>
              </w:rPr>
            </w:pPr>
          </w:p>
        </w:tc>
        <w:tc>
          <w:tcPr>
            <w:tcW w:w="445" w:type="dxa"/>
            <w:tcBorders>
              <w:top w:val="nil"/>
              <w:left w:val="nil"/>
              <w:bottom w:val="nil"/>
              <w:right w:val="nil"/>
            </w:tcBorders>
          </w:tcPr>
          <w:p w:rsidR="005952CB" w:rsidRDefault="005952CB" w:rsidP="005952CB">
            <w:pPr>
              <w:widowControl w:val="0"/>
              <w:autoSpaceDE w:val="0"/>
              <w:autoSpaceDN w:val="0"/>
              <w:adjustRightInd w:val="0"/>
              <w:spacing w:after="0" w:line="177" w:lineRule="exact"/>
              <w:ind w:left="142" w:right="146" w:firstLine="50"/>
              <w:jc w:val="center"/>
              <w:rPr>
                <w:rFonts w:ascii="Times New Roman" w:hAnsi="Times New Roman"/>
                <w:color w:val="191919"/>
                <w:sz w:val="18"/>
                <w:szCs w:val="18"/>
              </w:rPr>
            </w:pPr>
          </w:p>
        </w:tc>
        <w:tc>
          <w:tcPr>
            <w:tcW w:w="3915" w:type="dxa"/>
            <w:gridSpan w:val="3"/>
            <w:tcBorders>
              <w:top w:val="nil"/>
              <w:left w:val="nil"/>
              <w:bottom w:val="nil"/>
              <w:right w:val="nil"/>
            </w:tcBorders>
          </w:tcPr>
          <w:p w:rsidR="005952CB" w:rsidRDefault="005952CB" w:rsidP="005952CB">
            <w:pPr>
              <w:widowControl w:val="0"/>
              <w:autoSpaceDE w:val="0"/>
              <w:autoSpaceDN w:val="0"/>
              <w:adjustRightInd w:val="0"/>
              <w:spacing w:after="0" w:line="177" w:lineRule="exact"/>
              <w:ind w:left="90" w:firstLine="50"/>
              <w:rPr>
                <w:rFonts w:ascii="Times New Roman" w:hAnsi="Times New Roman"/>
                <w:color w:val="191919"/>
                <w:sz w:val="18"/>
                <w:szCs w:val="18"/>
              </w:rPr>
            </w:pPr>
            <w:r>
              <w:rPr>
                <w:rFonts w:ascii="Times New Roman" w:hAnsi="Times New Roman"/>
                <w:color w:val="191919"/>
                <w:sz w:val="18"/>
                <w:szCs w:val="18"/>
              </w:rPr>
              <w:t xml:space="preserve">                            PEDH                                            </w:t>
            </w:r>
          </w:p>
        </w:tc>
        <w:tc>
          <w:tcPr>
            <w:tcW w:w="896" w:type="dxa"/>
            <w:tcBorders>
              <w:top w:val="nil"/>
              <w:left w:val="nil"/>
              <w:bottom w:val="nil"/>
              <w:right w:val="nil"/>
            </w:tcBorders>
          </w:tcPr>
          <w:p w:rsidR="005952CB" w:rsidRPr="007A7452" w:rsidRDefault="005952CB" w:rsidP="005952CB">
            <w:pPr>
              <w:widowControl w:val="0"/>
              <w:autoSpaceDE w:val="0"/>
              <w:autoSpaceDN w:val="0"/>
              <w:adjustRightInd w:val="0"/>
              <w:spacing w:after="0" w:line="177" w:lineRule="exact"/>
              <w:ind w:right="40" w:firstLine="50"/>
              <w:jc w:val="right"/>
              <w:rPr>
                <w:rFonts w:ascii="Times New Roman" w:hAnsi="Times New Roman"/>
                <w:color w:val="191919"/>
                <w:sz w:val="18"/>
                <w:szCs w:val="18"/>
              </w:rPr>
            </w:pPr>
            <w:r>
              <w:rPr>
                <w:rFonts w:ascii="Times New Roman" w:hAnsi="Times New Roman"/>
                <w:color w:val="191919"/>
                <w:sz w:val="18"/>
                <w:szCs w:val="18"/>
              </w:rPr>
              <w:t>1</w:t>
            </w:r>
          </w:p>
        </w:tc>
      </w:tr>
      <w:tr w:rsidR="005952CB" w:rsidRPr="007A7452" w:rsidTr="005952CB">
        <w:trPr>
          <w:trHeight w:hRule="exact" w:val="296"/>
        </w:trPr>
        <w:tc>
          <w:tcPr>
            <w:tcW w:w="1032" w:type="dxa"/>
            <w:tcBorders>
              <w:top w:val="nil"/>
              <w:left w:val="nil"/>
              <w:bottom w:val="nil"/>
              <w:right w:val="nil"/>
            </w:tcBorders>
          </w:tcPr>
          <w:p w:rsidR="005952CB" w:rsidRPr="007A7452" w:rsidRDefault="005952CB" w:rsidP="005952CB">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w:t>
            </w:r>
          </w:p>
        </w:tc>
        <w:tc>
          <w:tcPr>
            <w:tcW w:w="808"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2705"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445" w:type="dxa"/>
            <w:tcBorders>
              <w:top w:val="nil"/>
              <w:left w:val="nil"/>
              <w:bottom w:val="nil"/>
              <w:right w:val="nil"/>
            </w:tcBorders>
          </w:tcPr>
          <w:p w:rsidR="005952CB" w:rsidRPr="007A7452" w:rsidRDefault="005952CB" w:rsidP="005952CB">
            <w:pPr>
              <w:widowControl w:val="0"/>
              <w:autoSpaceDE w:val="0"/>
              <w:autoSpaceDN w:val="0"/>
              <w:adjustRightInd w:val="0"/>
              <w:spacing w:after="0" w:line="194" w:lineRule="exact"/>
              <w:ind w:left="175" w:firstLine="50"/>
              <w:rPr>
                <w:rFonts w:ascii="Times New Roman" w:hAnsi="Times New Roman"/>
                <w:sz w:val="24"/>
                <w:szCs w:val="24"/>
              </w:rPr>
            </w:pPr>
            <w:r w:rsidRPr="007A7452">
              <w:rPr>
                <w:rFonts w:ascii="Times New Roman" w:hAnsi="Times New Roman"/>
                <w:b/>
                <w:bCs/>
                <w:color w:val="191919"/>
                <w:sz w:val="18"/>
                <w:szCs w:val="18"/>
              </w:rPr>
              <w:t>16</w:t>
            </w:r>
          </w:p>
        </w:tc>
        <w:tc>
          <w:tcPr>
            <w:tcW w:w="3915" w:type="dxa"/>
            <w:gridSpan w:val="3"/>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896" w:type="dxa"/>
            <w:tcBorders>
              <w:top w:val="nil"/>
              <w:left w:val="nil"/>
              <w:bottom w:val="nil"/>
              <w:right w:val="nil"/>
            </w:tcBorders>
          </w:tcPr>
          <w:p w:rsidR="005952CB" w:rsidRPr="007A7452" w:rsidRDefault="005952CB" w:rsidP="005952CB">
            <w:pPr>
              <w:widowControl w:val="0"/>
              <w:autoSpaceDE w:val="0"/>
              <w:autoSpaceDN w:val="0"/>
              <w:adjustRightInd w:val="0"/>
              <w:spacing w:after="0" w:line="194" w:lineRule="exact"/>
              <w:ind w:right="41" w:firstLine="50"/>
              <w:jc w:val="right"/>
              <w:rPr>
                <w:rFonts w:ascii="Times New Roman" w:hAnsi="Times New Roman"/>
                <w:sz w:val="24"/>
                <w:szCs w:val="24"/>
              </w:rPr>
            </w:pPr>
            <w:r w:rsidRPr="007A7452">
              <w:rPr>
                <w:rFonts w:ascii="Times New Roman" w:hAnsi="Times New Roman"/>
                <w:b/>
                <w:bCs/>
                <w:color w:val="191919"/>
                <w:sz w:val="18"/>
                <w:szCs w:val="18"/>
              </w:rPr>
              <w:t>1</w:t>
            </w:r>
            <w:r>
              <w:rPr>
                <w:rFonts w:ascii="Times New Roman" w:hAnsi="Times New Roman"/>
                <w:b/>
                <w:bCs/>
                <w:color w:val="191919"/>
                <w:sz w:val="18"/>
                <w:szCs w:val="18"/>
              </w:rPr>
              <w:t>6</w:t>
            </w:r>
          </w:p>
        </w:tc>
      </w:tr>
    </w:tbl>
    <w:p w:rsidR="005952CB" w:rsidRDefault="005952CB" w:rsidP="005952CB">
      <w:pPr>
        <w:widowControl w:val="0"/>
        <w:autoSpaceDE w:val="0"/>
        <w:autoSpaceDN w:val="0"/>
        <w:adjustRightInd w:val="0"/>
        <w:spacing w:before="2" w:after="0" w:line="50" w:lineRule="exact"/>
        <w:ind w:firstLine="50"/>
        <w:rPr>
          <w:rFonts w:ascii="Times New Roman" w:hAnsi="Times New Roman"/>
          <w:sz w:val="5"/>
          <w:szCs w:val="5"/>
        </w:rPr>
      </w:pPr>
    </w:p>
    <w:tbl>
      <w:tblPr>
        <w:tblW w:w="0" w:type="auto"/>
        <w:tblInd w:w="180" w:type="dxa"/>
        <w:tblLayout w:type="fixed"/>
        <w:tblCellMar>
          <w:left w:w="0" w:type="dxa"/>
          <w:right w:w="0" w:type="dxa"/>
        </w:tblCellMar>
        <w:tblLook w:val="0000"/>
      </w:tblPr>
      <w:tblGrid>
        <w:gridCol w:w="1027"/>
        <w:gridCol w:w="813"/>
        <w:gridCol w:w="2750"/>
        <w:gridCol w:w="425"/>
        <w:gridCol w:w="695"/>
        <w:gridCol w:w="700"/>
        <w:gridCol w:w="2555"/>
        <w:gridCol w:w="905"/>
      </w:tblGrid>
      <w:tr w:rsidR="005952CB" w:rsidRPr="007A7452" w:rsidTr="005952CB">
        <w:trPr>
          <w:trHeight w:hRule="exact" w:val="300"/>
        </w:trPr>
        <w:tc>
          <w:tcPr>
            <w:tcW w:w="1027" w:type="dxa"/>
            <w:tcBorders>
              <w:top w:val="nil"/>
              <w:left w:val="nil"/>
              <w:bottom w:val="nil"/>
              <w:right w:val="nil"/>
            </w:tcBorders>
          </w:tcPr>
          <w:p w:rsidR="005952CB" w:rsidRPr="007A7452" w:rsidRDefault="005952CB" w:rsidP="005952CB">
            <w:pPr>
              <w:widowControl w:val="0"/>
              <w:autoSpaceDE w:val="0"/>
              <w:autoSpaceDN w:val="0"/>
              <w:adjustRightInd w:val="0"/>
              <w:spacing w:before="70" w:after="0"/>
              <w:ind w:left="40" w:firstLine="50"/>
              <w:rPr>
                <w:rFonts w:ascii="Times New Roman" w:hAnsi="Times New Roman"/>
                <w:sz w:val="24"/>
                <w:szCs w:val="24"/>
              </w:rPr>
            </w:pPr>
            <w:r w:rsidRPr="007A7452">
              <w:rPr>
                <w:rFonts w:ascii="Times New Roman" w:hAnsi="Times New Roman"/>
                <w:b/>
                <w:bCs/>
                <w:color w:val="191919"/>
                <w:sz w:val="18"/>
                <w:szCs w:val="18"/>
              </w:rPr>
              <w:t>Senior</w:t>
            </w:r>
            <w:r w:rsidRPr="007A7452">
              <w:rPr>
                <w:rFonts w:ascii="Times New Roman" w:hAnsi="Times New Roman"/>
                <w:b/>
                <w:bCs/>
                <w:color w:val="191919"/>
                <w:spacing w:val="-10"/>
                <w:sz w:val="18"/>
                <w:szCs w:val="18"/>
              </w:rPr>
              <w:t xml:space="preserve"> </w:t>
            </w:r>
            <w:r w:rsidRPr="007A7452">
              <w:rPr>
                <w:rFonts w:ascii="Times New Roman" w:hAnsi="Times New Roman"/>
                <w:b/>
                <w:bCs/>
                <w:color w:val="191919"/>
                <w:spacing w:val="-20"/>
                <w:sz w:val="18"/>
                <w:szCs w:val="18"/>
              </w:rPr>
              <w:t>Y</w:t>
            </w:r>
            <w:r w:rsidRPr="007A7452">
              <w:rPr>
                <w:rFonts w:ascii="Times New Roman" w:hAnsi="Times New Roman"/>
                <w:b/>
                <w:bCs/>
                <w:color w:val="191919"/>
                <w:sz w:val="18"/>
                <w:szCs w:val="18"/>
              </w:rPr>
              <w:t>ear</w:t>
            </w:r>
          </w:p>
        </w:tc>
        <w:tc>
          <w:tcPr>
            <w:tcW w:w="8843" w:type="dxa"/>
            <w:gridSpan w:val="7"/>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r>
      <w:tr w:rsidR="005952CB" w:rsidRPr="007A7452" w:rsidTr="005952CB">
        <w:trPr>
          <w:trHeight w:hRule="exact" w:val="218"/>
        </w:trPr>
        <w:tc>
          <w:tcPr>
            <w:tcW w:w="1027"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40" w:firstLine="50"/>
              <w:rPr>
                <w:rFonts w:ascii="Times New Roman" w:hAnsi="Times New Roman"/>
                <w:sz w:val="24"/>
                <w:szCs w:val="24"/>
              </w:rPr>
            </w:pPr>
            <w:r w:rsidRPr="007A7452">
              <w:rPr>
                <w:rFonts w:ascii="Times New Roman" w:hAnsi="Times New Roman"/>
                <w:color w:val="191919"/>
                <w:sz w:val="18"/>
                <w:szCs w:val="18"/>
              </w:rPr>
              <w:t>CSCI</w:t>
            </w:r>
          </w:p>
        </w:tc>
        <w:tc>
          <w:tcPr>
            <w:tcW w:w="813"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93" w:firstLine="50"/>
              <w:rPr>
                <w:rFonts w:ascii="Times New Roman" w:hAnsi="Times New Roman"/>
                <w:sz w:val="24"/>
                <w:szCs w:val="24"/>
              </w:rPr>
            </w:pPr>
            <w:r w:rsidRPr="007A7452">
              <w:rPr>
                <w:rFonts w:ascii="Times New Roman" w:hAnsi="Times New Roman"/>
                <w:color w:val="191919"/>
                <w:sz w:val="18"/>
                <w:szCs w:val="18"/>
              </w:rPr>
              <w:t>4</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13</w:t>
            </w:r>
          </w:p>
        </w:tc>
        <w:tc>
          <w:tcPr>
            <w:tcW w:w="2750"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360" w:firstLine="50"/>
              <w:rPr>
                <w:rFonts w:ascii="Times New Roman" w:hAnsi="Times New Roman"/>
                <w:sz w:val="24"/>
                <w:szCs w:val="24"/>
              </w:rPr>
            </w:pPr>
            <w:r w:rsidRPr="007A7452">
              <w:rPr>
                <w:rFonts w:ascii="Times New Roman" w:hAnsi="Times New Roman"/>
                <w:color w:val="191919"/>
                <w:sz w:val="18"/>
                <w:szCs w:val="18"/>
              </w:rPr>
              <w:t>Operating Systems</w:t>
            </w:r>
          </w:p>
        </w:tc>
        <w:tc>
          <w:tcPr>
            <w:tcW w:w="425"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200" w:firstLine="50"/>
              <w:rPr>
                <w:rFonts w:ascii="Times New Roman" w:hAnsi="Times New Roman"/>
                <w:sz w:val="24"/>
                <w:szCs w:val="24"/>
              </w:rPr>
            </w:pPr>
            <w:r w:rsidRPr="007A7452">
              <w:rPr>
                <w:rFonts w:ascii="Times New Roman" w:hAnsi="Times New Roman"/>
                <w:color w:val="191919"/>
                <w:sz w:val="18"/>
                <w:szCs w:val="18"/>
              </w:rPr>
              <w:t>3</w:t>
            </w:r>
          </w:p>
        </w:tc>
        <w:tc>
          <w:tcPr>
            <w:tcW w:w="695"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135" w:firstLine="50"/>
              <w:rPr>
                <w:rFonts w:ascii="Times New Roman" w:hAnsi="Times New Roman"/>
                <w:sz w:val="24"/>
                <w:szCs w:val="24"/>
              </w:rPr>
            </w:pPr>
            <w:r w:rsidRPr="007A7452">
              <w:rPr>
                <w:rFonts w:ascii="Times New Roman" w:hAnsi="Times New Roman"/>
                <w:color w:val="191919"/>
                <w:sz w:val="18"/>
                <w:szCs w:val="18"/>
              </w:rPr>
              <w:t>CSCI</w:t>
            </w:r>
          </w:p>
        </w:tc>
        <w:tc>
          <w:tcPr>
            <w:tcW w:w="700"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160" w:firstLine="50"/>
              <w:rPr>
                <w:rFonts w:ascii="Times New Roman" w:hAnsi="Times New Roman"/>
                <w:sz w:val="24"/>
                <w:szCs w:val="24"/>
              </w:rPr>
            </w:pPr>
            <w:r w:rsidRPr="007A7452">
              <w:rPr>
                <w:rFonts w:ascii="Times New Roman" w:hAnsi="Times New Roman"/>
                <w:color w:val="191919"/>
                <w:sz w:val="18"/>
                <w:szCs w:val="18"/>
              </w:rPr>
              <w:t>4123</w:t>
            </w:r>
          </w:p>
        </w:tc>
        <w:tc>
          <w:tcPr>
            <w:tcW w:w="2555"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180" w:firstLine="50"/>
              <w:rPr>
                <w:rFonts w:ascii="Times New Roman" w:hAnsi="Times New Roman"/>
                <w:sz w:val="24"/>
                <w:szCs w:val="24"/>
              </w:rPr>
            </w:pPr>
            <w:r w:rsidRPr="007A7452">
              <w:rPr>
                <w:rFonts w:ascii="Times New Roman" w:hAnsi="Times New Roman"/>
                <w:color w:val="191919"/>
                <w:sz w:val="18"/>
                <w:szCs w:val="18"/>
              </w:rPr>
              <w:t>Computer Networks</w:t>
            </w:r>
          </w:p>
        </w:tc>
        <w:tc>
          <w:tcPr>
            <w:tcW w:w="905"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5952CB" w:rsidRPr="007A7452" w:rsidTr="005952CB">
        <w:trPr>
          <w:trHeight w:hRule="exact" w:val="218"/>
        </w:trPr>
        <w:tc>
          <w:tcPr>
            <w:tcW w:w="1027"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40" w:firstLine="50"/>
              <w:rPr>
                <w:rFonts w:ascii="Times New Roman" w:hAnsi="Times New Roman"/>
                <w:color w:val="191919"/>
                <w:sz w:val="18"/>
                <w:szCs w:val="18"/>
              </w:rPr>
            </w:pPr>
            <w:r>
              <w:rPr>
                <w:rFonts w:ascii="Times New Roman" w:hAnsi="Times New Roman"/>
                <w:color w:val="191919"/>
                <w:sz w:val="18"/>
                <w:szCs w:val="18"/>
              </w:rPr>
              <w:t>CSCI</w:t>
            </w:r>
          </w:p>
        </w:tc>
        <w:tc>
          <w:tcPr>
            <w:tcW w:w="813"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93" w:firstLine="50"/>
              <w:rPr>
                <w:rFonts w:ascii="Times New Roman" w:hAnsi="Times New Roman"/>
                <w:color w:val="191919"/>
                <w:sz w:val="18"/>
                <w:szCs w:val="18"/>
              </w:rPr>
            </w:pPr>
            <w:r>
              <w:rPr>
                <w:rFonts w:ascii="Times New Roman" w:hAnsi="Times New Roman"/>
                <w:color w:val="191919"/>
                <w:sz w:val="18"/>
                <w:szCs w:val="18"/>
              </w:rPr>
              <w:t>4212</w:t>
            </w:r>
          </w:p>
        </w:tc>
        <w:tc>
          <w:tcPr>
            <w:tcW w:w="2750"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360" w:firstLine="50"/>
              <w:rPr>
                <w:rFonts w:ascii="Times New Roman" w:hAnsi="Times New Roman"/>
                <w:color w:val="191919"/>
                <w:sz w:val="18"/>
                <w:szCs w:val="18"/>
              </w:rPr>
            </w:pPr>
            <w:r>
              <w:rPr>
                <w:rFonts w:ascii="Times New Roman" w:hAnsi="Times New Roman"/>
                <w:color w:val="191919"/>
                <w:sz w:val="18"/>
                <w:szCs w:val="18"/>
              </w:rPr>
              <w:t xml:space="preserve">System </w:t>
            </w:r>
            <w:proofErr w:type="spellStart"/>
            <w:r>
              <w:rPr>
                <w:rFonts w:ascii="Times New Roman" w:hAnsi="Times New Roman"/>
                <w:color w:val="191919"/>
                <w:sz w:val="18"/>
                <w:szCs w:val="18"/>
              </w:rPr>
              <w:t>Analyis</w:t>
            </w:r>
            <w:proofErr w:type="spellEnd"/>
            <w:r>
              <w:rPr>
                <w:rFonts w:ascii="Times New Roman" w:hAnsi="Times New Roman"/>
                <w:color w:val="191919"/>
                <w:sz w:val="18"/>
                <w:szCs w:val="18"/>
              </w:rPr>
              <w:t xml:space="preserve"> II</w:t>
            </w:r>
          </w:p>
        </w:tc>
        <w:tc>
          <w:tcPr>
            <w:tcW w:w="425"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200" w:firstLine="50"/>
              <w:rPr>
                <w:rFonts w:ascii="Times New Roman" w:hAnsi="Times New Roman"/>
                <w:color w:val="191919"/>
                <w:sz w:val="18"/>
                <w:szCs w:val="18"/>
              </w:rPr>
            </w:pPr>
            <w:r>
              <w:rPr>
                <w:rFonts w:ascii="Times New Roman" w:hAnsi="Times New Roman"/>
                <w:color w:val="191919"/>
                <w:sz w:val="18"/>
                <w:szCs w:val="18"/>
              </w:rPr>
              <w:t>3</w:t>
            </w:r>
          </w:p>
        </w:tc>
        <w:tc>
          <w:tcPr>
            <w:tcW w:w="695"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135" w:firstLine="50"/>
              <w:rPr>
                <w:rFonts w:ascii="Times New Roman" w:hAnsi="Times New Roman"/>
                <w:color w:val="191919"/>
                <w:sz w:val="18"/>
                <w:szCs w:val="18"/>
              </w:rPr>
            </w:pPr>
            <w:r>
              <w:rPr>
                <w:rFonts w:ascii="Times New Roman" w:hAnsi="Times New Roman"/>
                <w:color w:val="191919"/>
                <w:sz w:val="18"/>
                <w:szCs w:val="18"/>
              </w:rPr>
              <w:t>MGMTT</w:t>
            </w:r>
          </w:p>
        </w:tc>
        <w:tc>
          <w:tcPr>
            <w:tcW w:w="700"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160" w:firstLine="50"/>
              <w:rPr>
                <w:rFonts w:ascii="Times New Roman" w:hAnsi="Times New Roman"/>
                <w:color w:val="191919"/>
                <w:sz w:val="18"/>
                <w:szCs w:val="18"/>
              </w:rPr>
            </w:pPr>
            <w:r>
              <w:rPr>
                <w:rFonts w:ascii="Times New Roman" w:hAnsi="Times New Roman"/>
                <w:color w:val="191919"/>
                <w:sz w:val="18"/>
                <w:szCs w:val="18"/>
              </w:rPr>
              <w:t>3120</w:t>
            </w:r>
          </w:p>
        </w:tc>
        <w:tc>
          <w:tcPr>
            <w:tcW w:w="2555"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180" w:firstLine="50"/>
              <w:rPr>
                <w:rFonts w:ascii="Times New Roman" w:hAnsi="Times New Roman"/>
                <w:color w:val="191919"/>
                <w:sz w:val="18"/>
                <w:szCs w:val="18"/>
              </w:rPr>
            </w:pPr>
            <w:r>
              <w:rPr>
                <w:rFonts w:ascii="Times New Roman" w:hAnsi="Times New Roman"/>
                <w:color w:val="191919"/>
                <w:sz w:val="18"/>
                <w:szCs w:val="18"/>
              </w:rPr>
              <w:t>Principle of Marketing</w:t>
            </w:r>
          </w:p>
        </w:tc>
        <w:tc>
          <w:tcPr>
            <w:tcW w:w="905"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right="40" w:firstLine="50"/>
              <w:jc w:val="right"/>
              <w:rPr>
                <w:rFonts w:ascii="Times New Roman" w:hAnsi="Times New Roman"/>
                <w:color w:val="191919"/>
                <w:sz w:val="18"/>
                <w:szCs w:val="18"/>
              </w:rPr>
            </w:pPr>
            <w:r>
              <w:rPr>
                <w:rFonts w:ascii="Times New Roman" w:hAnsi="Times New Roman"/>
                <w:color w:val="191919"/>
                <w:sz w:val="18"/>
                <w:szCs w:val="18"/>
              </w:rPr>
              <w:t>3</w:t>
            </w:r>
          </w:p>
        </w:tc>
      </w:tr>
      <w:tr w:rsidR="005952CB" w:rsidRPr="007A7452" w:rsidTr="005952CB">
        <w:trPr>
          <w:trHeight w:hRule="exact" w:val="234"/>
        </w:trPr>
        <w:tc>
          <w:tcPr>
            <w:tcW w:w="1027"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813"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93" w:firstLine="50"/>
              <w:rPr>
                <w:rFonts w:ascii="Times New Roman" w:hAnsi="Times New Roman"/>
                <w:sz w:val="24"/>
                <w:szCs w:val="24"/>
              </w:rPr>
            </w:pPr>
            <w:r w:rsidRPr="007A7452">
              <w:rPr>
                <w:rFonts w:ascii="Times New Roman" w:hAnsi="Times New Roman"/>
                <w:color w:val="191919"/>
                <w:sz w:val="18"/>
                <w:szCs w:val="18"/>
              </w:rPr>
              <w:t>3423</w:t>
            </w:r>
          </w:p>
        </w:tc>
        <w:tc>
          <w:tcPr>
            <w:tcW w:w="275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360" w:firstLine="50"/>
              <w:rPr>
                <w:rFonts w:ascii="Times New Roman" w:hAnsi="Times New Roman"/>
                <w:sz w:val="24"/>
                <w:szCs w:val="24"/>
              </w:rPr>
            </w:pPr>
            <w:r w:rsidRPr="007A7452">
              <w:rPr>
                <w:rFonts w:ascii="Times New Roman" w:hAnsi="Times New Roman"/>
                <w:color w:val="191919"/>
                <w:sz w:val="18"/>
                <w:szCs w:val="18"/>
              </w:rPr>
              <w:t>Intro. to Operations Research</w:t>
            </w:r>
          </w:p>
        </w:tc>
        <w:tc>
          <w:tcPr>
            <w:tcW w:w="42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200" w:firstLine="50"/>
              <w:rPr>
                <w:rFonts w:ascii="Times New Roman" w:hAnsi="Times New Roman"/>
                <w:sz w:val="24"/>
                <w:szCs w:val="24"/>
              </w:rPr>
            </w:pPr>
            <w:r w:rsidRPr="007A7452">
              <w:rPr>
                <w:rFonts w:ascii="Times New Roman" w:hAnsi="Times New Roman"/>
                <w:color w:val="191919"/>
                <w:sz w:val="18"/>
                <w:szCs w:val="18"/>
              </w:rPr>
              <w:t>3</w:t>
            </w:r>
          </w:p>
        </w:tc>
        <w:tc>
          <w:tcPr>
            <w:tcW w:w="69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35" w:firstLine="50"/>
              <w:rPr>
                <w:rFonts w:ascii="Times New Roman" w:hAnsi="Times New Roman"/>
                <w:sz w:val="24"/>
                <w:szCs w:val="24"/>
              </w:rPr>
            </w:pPr>
          </w:p>
        </w:tc>
        <w:tc>
          <w:tcPr>
            <w:tcW w:w="70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60" w:firstLine="50"/>
              <w:rPr>
                <w:rFonts w:ascii="Times New Roman" w:hAnsi="Times New Roman"/>
                <w:sz w:val="24"/>
                <w:szCs w:val="24"/>
              </w:rPr>
            </w:pPr>
          </w:p>
        </w:tc>
        <w:tc>
          <w:tcPr>
            <w:tcW w:w="255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80" w:firstLine="50"/>
              <w:rPr>
                <w:rFonts w:ascii="Times New Roman" w:hAnsi="Times New Roman"/>
                <w:sz w:val="24"/>
                <w:szCs w:val="24"/>
              </w:rPr>
            </w:pPr>
          </w:p>
        </w:tc>
        <w:tc>
          <w:tcPr>
            <w:tcW w:w="90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right="40" w:firstLine="50"/>
              <w:jc w:val="right"/>
              <w:rPr>
                <w:rFonts w:ascii="Times New Roman" w:hAnsi="Times New Roman"/>
                <w:sz w:val="24"/>
                <w:szCs w:val="24"/>
              </w:rPr>
            </w:pPr>
          </w:p>
        </w:tc>
      </w:tr>
      <w:tr w:rsidR="005952CB" w:rsidRPr="007A7452" w:rsidTr="005952CB">
        <w:trPr>
          <w:trHeight w:hRule="exact" w:val="234"/>
        </w:trPr>
        <w:tc>
          <w:tcPr>
            <w:tcW w:w="1027"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color w:val="191919"/>
                <w:sz w:val="18"/>
                <w:szCs w:val="18"/>
              </w:rPr>
            </w:pPr>
            <w:r>
              <w:rPr>
                <w:rFonts w:ascii="Times New Roman" w:hAnsi="Times New Roman"/>
                <w:color w:val="191919"/>
                <w:sz w:val="18"/>
                <w:szCs w:val="18"/>
              </w:rPr>
              <w:t>MGMT</w:t>
            </w:r>
          </w:p>
        </w:tc>
        <w:tc>
          <w:tcPr>
            <w:tcW w:w="813"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93" w:firstLine="50"/>
              <w:rPr>
                <w:rFonts w:ascii="Times New Roman" w:hAnsi="Times New Roman"/>
                <w:color w:val="191919"/>
                <w:sz w:val="18"/>
                <w:szCs w:val="18"/>
              </w:rPr>
            </w:pPr>
            <w:r>
              <w:rPr>
                <w:rFonts w:ascii="Times New Roman" w:hAnsi="Times New Roman"/>
                <w:color w:val="191919"/>
                <w:sz w:val="18"/>
                <w:szCs w:val="18"/>
              </w:rPr>
              <w:t>3105</w:t>
            </w:r>
          </w:p>
        </w:tc>
        <w:tc>
          <w:tcPr>
            <w:tcW w:w="275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360" w:firstLine="50"/>
              <w:rPr>
                <w:rFonts w:ascii="Times New Roman" w:hAnsi="Times New Roman"/>
                <w:color w:val="191919"/>
                <w:sz w:val="18"/>
                <w:szCs w:val="18"/>
              </w:rPr>
            </w:pPr>
            <w:r>
              <w:rPr>
                <w:rFonts w:ascii="Times New Roman" w:hAnsi="Times New Roman"/>
                <w:color w:val="191919"/>
                <w:sz w:val="18"/>
                <w:szCs w:val="18"/>
              </w:rPr>
              <w:t>Legal Environment of Business</w:t>
            </w:r>
          </w:p>
        </w:tc>
        <w:tc>
          <w:tcPr>
            <w:tcW w:w="42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200" w:firstLine="50"/>
              <w:rPr>
                <w:rFonts w:ascii="Times New Roman" w:hAnsi="Times New Roman"/>
                <w:color w:val="191919"/>
                <w:sz w:val="18"/>
                <w:szCs w:val="18"/>
              </w:rPr>
            </w:pPr>
            <w:r>
              <w:rPr>
                <w:rFonts w:ascii="Times New Roman" w:hAnsi="Times New Roman"/>
                <w:color w:val="191919"/>
                <w:sz w:val="18"/>
                <w:szCs w:val="18"/>
              </w:rPr>
              <w:t>3</w:t>
            </w:r>
          </w:p>
        </w:tc>
        <w:tc>
          <w:tcPr>
            <w:tcW w:w="69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35" w:firstLine="50"/>
              <w:rPr>
                <w:rFonts w:ascii="Times New Roman" w:hAnsi="Times New Roman"/>
                <w:color w:val="191919"/>
                <w:sz w:val="18"/>
                <w:szCs w:val="18"/>
              </w:rPr>
            </w:pPr>
          </w:p>
        </w:tc>
        <w:tc>
          <w:tcPr>
            <w:tcW w:w="70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60" w:firstLine="50"/>
              <w:rPr>
                <w:rFonts w:ascii="Times New Roman" w:hAnsi="Times New Roman"/>
                <w:color w:val="191919"/>
                <w:sz w:val="18"/>
                <w:szCs w:val="18"/>
              </w:rPr>
            </w:pPr>
          </w:p>
        </w:tc>
        <w:tc>
          <w:tcPr>
            <w:tcW w:w="255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80" w:firstLine="50"/>
              <w:rPr>
                <w:rFonts w:ascii="Times New Roman" w:hAnsi="Times New Roman"/>
                <w:color w:val="191919"/>
                <w:sz w:val="18"/>
                <w:szCs w:val="18"/>
              </w:rPr>
            </w:pPr>
            <w:r>
              <w:rPr>
                <w:rFonts w:ascii="Times New Roman" w:hAnsi="Times New Roman"/>
                <w:color w:val="191919"/>
                <w:sz w:val="18"/>
                <w:szCs w:val="18"/>
              </w:rPr>
              <w:t>General Electives</w:t>
            </w:r>
          </w:p>
        </w:tc>
        <w:tc>
          <w:tcPr>
            <w:tcW w:w="90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Pr>
                <w:rFonts w:ascii="Times New Roman" w:hAnsi="Times New Roman"/>
                <w:color w:val="191919"/>
                <w:sz w:val="18"/>
                <w:szCs w:val="18"/>
              </w:rPr>
              <w:t>3</w:t>
            </w:r>
          </w:p>
        </w:tc>
      </w:tr>
      <w:tr w:rsidR="005952CB" w:rsidRPr="007A7452" w:rsidTr="005952CB">
        <w:trPr>
          <w:trHeight w:hRule="exact" w:val="234"/>
        </w:trPr>
        <w:tc>
          <w:tcPr>
            <w:tcW w:w="1027"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40" w:firstLine="50"/>
              <w:rPr>
                <w:rFonts w:ascii="Times New Roman" w:hAnsi="Times New Roman"/>
                <w:color w:val="191919"/>
                <w:sz w:val="18"/>
                <w:szCs w:val="18"/>
              </w:rPr>
            </w:pPr>
            <w:r>
              <w:rPr>
                <w:rFonts w:ascii="Times New Roman" w:hAnsi="Times New Roman"/>
                <w:color w:val="191919"/>
                <w:sz w:val="18"/>
                <w:szCs w:val="18"/>
              </w:rPr>
              <w:t>CSCI</w:t>
            </w:r>
          </w:p>
        </w:tc>
        <w:tc>
          <w:tcPr>
            <w:tcW w:w="813"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93" w:firstLine="50"/>
              <w:rPr>
                <w:rFonts w:ascii="Times New Roman" w:hAnsi="Times New Roman"/>
                <w:color w:val="191919"/>
                <w:sz w:val="18"/>
                <w:szCs w:val="18"/>
              </w:rPr>
            </w:pPr>
            <w:r>
              <w:rPr>
                <w:rFonts w:ascii="Times New Roman" w:hAnsi="Times New Roman"/>
                <w:color w:val="191919"/>
                <w:sz w:val="18"/>
                <w:szCs w:val="18"/>
              </w:rPr>
              <w:t>4921</w:t>
            </w:r>
          </w:p>
        </w:tc>
        <w:tc>
          <w:tcPr>
            <w:tcW w:w="2750"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360" w:firstLine="50"/>
              <w:rPr>
                <w:rFonts w:ascii="Times New Roman" w:hAnsi="Times New Roman"/>
                <w:color w:val="191919"/>
                <w:sz w:val="18"/>
                <w:szCs w:val="18"/>
              </w:rPr>
            </w:pPr>
            <w:r>
              <w:rPr>
                <w:rFonts w:ascii="Times New Roman" w:hAnsi="Times New Roman"/>
                <w:color w:val="191919"/>
                <w:sz w:val="18"/>
                <w:szCs w:val="18"/>
              </w:rPr>
              <w:t>Senior Project I</w:t>
            </w:r>
          </w:p>
        </w:tc>
        <w:tc>
          <w:tcPr>
            <w:tcW w:w="425" w:type="dxa"/>
            <w:tcBorders>
              <w:top w:val="nil"/>
              <w:left w:val="nil"/>
              <w:bottom w:val="nil"/>
              <w:right w:val="nil"/>
            </w:tcBorders>
          </w:tcPr>
          <w:p w:rsidR="005952CB" w:rsidRDefault="005952CB" w:rsidP="005952CB">
            <w:pPr>
              <w:widowControl w:val="0"/>
              <w:autoSpaceDE w:val="0"/>
              <w:autoSpaceDN w:val="0"/>
              <w:adjustRightInd w:val="0"/>
              <w:spacing w:after="0" w:line="195" w:lineRule="exact"/>
              <w:ind w:left="200" w:firstLine="50"/>
              <w:rPr>
                <w:rFonts w:ascii="Times New Roman" w:hAnsi="Times New Roman"/>
                <w:color w:val="191919"/>
                <w:sz w:val="18"/>
                <w:szCs w:val="18"/>
              </w:rPr>
            </w:pPr>
            <w:r>
              <w:rPr>
                <w:rFonts w:ascii="Times New Roman" w:hAnsi="Times New Roman"/>
                <w:color w:val="191919"/>
                <w:sz w:val="18"/>
                <w:szCs w:val="18"/>
              </w:rPr>
              <w:t>1</w:t>
            </w:r>
          </w:p>
        </w:tc>
        <w:tc>
          <w:tcPr>
            <w:tcW w:w="69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35" w:firstLine="50"/>
              <w:rPr>
                <w:rFonts w:ascii="Times New Roman" w:hAnsi="Times New Roman"/>
                <w:color w:val="191919"/>
                <w:sz w:val="18"/>
                <w:szCs w:val="18"/>
              </w:rPr>
            </w:pPr>
            <w:r>
              <w:rPr>
                <w:rFonts w:ascii="Times New Roman" w:hAnsi="Times New Roman"/>
                <w:color w:val="191919"/>
                <w:sz w:val="18"/>
                <w:szCs w:val="18"/>
              </w:rPr>
              <w:t xml:space="preserve">CSCI </w:t>
            </w:r>
          </w:p>
        </w:tc>
        <w:tc>
          <w:tcPr>
            <w:tcW w:w="700"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60" w:firstLine="50"/>
              <w:rPr>
                <w:rFonts w:ascii="Times New Roman" w:hAnsi="Times New Roman"/>
                <w:color w:val="191919"/>
                <w:sz w:val="18"/>
                <w:szCs w:val="18"/>
              </w:rPr>
            </w:pPr>
            <w:r>
              <w:rPr>
                <w:rFonts w:ascii="Times New Roman" w:hAnsi="Times New Roman"/>
                <w:color w:val="191919"/>
                <w:sz w:val="18"/>
                <w:szCs w:val="18"/>
              </w:rPr>
              <w:t>4922</w:t>
            </w:r>
          </w:p>
        </w:tc>
        <w:tc>
          <w:tcPr>
            <w:tcW w:w="255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180" w:firstLine="50"/>
              <w:rPr>
                <w:rFonts w:ascii="Times New Roman" w:hAnsi="Times New Roman"/>
                <w:color w:val="191919"/>
                <w:sz w:val="18"/>
                <w:szCs w:val="18"/>
              </w:rPr>
            </w:pPr>
            <w:r>
              <w:rPr>
                <w:rFonts w:ascii="Times New Roman" w:hAnsi="Times New Roman"/>
                <w:color w:val="191919"/>
                <w:sz w:val="18"/>
                <w:szCs w:val="18"/>
              </w:rPr>
              <w:t>Senior Project II</w:t>
            </w:r>
          </w:p>
        </w:tc>
        <w:tc>
          <w:tcPr>
            <w:tcW w:w="90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Pr>
                <w:rFonts w:ascii="Times New Roman" w:hAnsi="Times New Roman"/>
                <w:color w:val="191919"/>
                <w:sz w:val="18"/>
                <w:szCs w:val="18"/>
              </w:rPr>
              <w:t>2</w:t>
            </w:r>
          </w:p>
        </w:tc>
      </w:tr>
    </w:tbl>
    <w:p w:rsidR="005952CB" w:rsidRDefault="005952CB" w:rsidP="005952CB">
      <w:pPr>
        <w:widowControl w:val="0"/>
        <w:tabs>
          <w:tab w:val="left" w:pos="2180"/>
          <w:tab w:val="left" w:pos="3260"/>
          <w:tab w:val="left" w:pos="5800"/>
          <w:tab w:val="left" w:pos="6160"/>
          <w:tab w:val="left" w:pos="10740"/>
        </w:tabs>
        <w:autoSpaceDE w:val="0"/>
        <w:autoSpaceDN w:val="0"/>
        <w:adjustRightInd w:val="0"/>
        <w:spacing w:after="0" w:line="177" w:lineRule="exact"/>
        <w:ind w:left="180" w:firstLine="0"/>
        <w:rPr>
          <w:rFonts w:ascii="Times New Roman" w:hAnsi="Times New Roman"/>
          <w:color w:val="000000"/>
          <w:sz w:val="18"/>
          <w:szCs w:val="18"/>
        </w:rPr>
      </w:pPr>
      <w:r>
        <w:rPr>
          <w:rFonts w:ascii="Times New Roman" w:hAnsi="Times New Roman"/>
          <w:color w:val="191919"/>
          <w:sz w:val="18"/>
          <w:szCs w:val="18"/>
        </w:rPr>
        <w:tab/>
        <w:t>Major Electives</w:t>
      </w:r>
      <w:r>
        <w:rPr>
          <w:rFonts w:ascii="Times New Roman" w:hAnsi="Times New Roman"/>
          <w:color w:val="191919"/>
          <w:sz w:val="18"/>
          <w:szCs w:val="18"/>
        </w:rPr>
        <w:tab/>
        <w:t>3</w:t>
      </w:r>
    </w:p>
    <w:p w:rsidR="005952CB" w:rsidRDefault="005952CB" w:rsidP="005952CB">
      <w:pPr>
        <w:widowControl w:val="0"/>
        <w:tabs>
          <w:tab w:val="left" w:pos="5800"/>
        </w:tabs>
        <w:autoSpaceDE w:val="0"/>
        <w:autoSpaceDN w:val="0"/>
        <w:adjustRightInd w:val="0"/>
        <w:spacing w:before="9" w:after="0"/>
        <w:ind w:left="180" w:firstLine="0"/>
        <w:rPr>
          <w:rFonts w:ascii="Times New Roman" w:hAnsi="Times New Roman"/>
          <w:color w:val="000000"/>
          <w:sz w:val="18"/>
          <w:szCs w:val="18"/>
        </w:rPr>
      </w:pPr>
      <w:r>
        <w:rPr>
          <w:rFonts w:ascii="Times New Roman" w:hAnsi="Times New Roman"/>
          <w:color w:val="191919"/>
          <w:sz w:val="18"/>
          <w:szCs w:val="18"/>
        </w:rPr>
        <w:t>Major Electives</w:t>
      </w:r>
      <w:r>
        <w:rPr>
          <w:rFonts w:ascii="Times New Roman" w:hAnsi="Times New Roman"/>
          <w:color w:val="191919"/>
          <w:sz w:val="18"/>
          <w:szCs w:val="18"/>
        </w:rPr>
        <w:tab/>
        <w:t>3</w:t>
      </w:r>
      <w:r w:rsidRPr="005A2FCA">
        <w:rPr>
          <w:rFonts w:ascii="Times New Roman" w:hAnsi="Times New Roman"/>
          <w:color w:val="191919"/>
          <w:sz w:val="18"/>
          <w:szCs w:val="18"/>
        </w:rPr>
        <w:t xml:space="preserve"> </w:t>
      </w:r>
      <w:r>
        <w:rPr>
          <w:rFonts w:ascii="Times New Roman" w:hAnsi="Times New Roman"/>
          <w:color w:val="191919"/>
          <w:sz w:val="18"/>
          <w:szCs w:val="18"/>
        </w:rPr>
        <w:t xml:space="preserve">      PEDH</w:t>
      </w:r>
      <w:r>
        <w:rPr>
          <w:rFonts w:ascii="Times New Roman" w:hAnsi="Times New Roman"/>
          <w:color w:val="191919"/>
          <w:sz w:val="18"/>
          <w:szCs w:val="18"/>
        </w:rPr>
        <w:tab/>
        <w:t xml:space="preserve">                                                               1</w:t>
      </w:r>
    </w:p>
    <w:p w:rsidR="005952CB" w:rsidRDefault="005952CB" w:rsidP="005952CB">
      <w:pPr>
        <w:widowControl w:val="0"/>
        <w:tabs>
          <w:tab w:val="left" w:pos="5800"/>
          <w:tab w:val="left" w:pos="9900"/>
        </w:tabs>
        <w:autoSpaceDE w:val="0"/>
        <w:autoSpaceDN w:val="0"/>
        <w:adjustRightInd w:val="0"/>
        <w:spacing w:before="6" w:after="0"/>
        <w:ind w:left="180" w:firstLine="50"/>
        <w:rPr>
          <w:rFonts w:ascii="Times New Roman" w:hAnsi="Times New Roman"/>
          <w:color w:val="000000"/>
          <w:sz w:val="18"/>
          <w:szCs w:val="18"/>
        </w:rPr>
      </w:pPr>
      <w:r>
        <w:rPr>
          <w:rFonts w:ascii="Times New Roman" w:hAnsi="Times New Roman"/>
          <w:b/>
          <w:bCs/>
          <w:color w:val="191919"/>
          <w:spacing w:val="-17"/>
          <w:sz w:val="18"/>
          <w:szCs w:val="18"/>
        </w:rPr>
        <w:t>T</w:t>
      </w:r>
      <w:r>
        <w:rPr>
          <w:rFonts w:ascii="Times New Roman" w:hAnsi="Times New Roman"/>
          <w:b/>
          <w:bCs/>
          <w:color w:val="191919"/>
          <w:sz w:val="18"/>
          <w:szCs w:val="18"/>
        </w:rPr>
        <w:t>otal</w:t>
      </w:r>
      <w:r>
        <w:rPr>
          <w:rFonts w:ascii="Times New Roman" w:hAnsi="Times New Roman"/>
          <w:b/>
          <w:bCs/>
          <w:color w:val="191919"/>
          <w:sz w:val="18"/>
          <w:szCs w:val="18"/>
        </w:rPr>
        <w:tab/>
        <w:t>16</w:t>
      </w:r>
      <w:r>
        <w:rPr>
          <w:rFonts w:ascii="Times New Roman" w:hAnsi="Times New Roman"/>
          <w:b/>
          <w:bCs/>
          <w:color w:val="191919"/>
          <w:sz w:val="18"/>
          <w:szCs w:val="18"/>
        </w:rPr>
        <w:tab/>
        <w:t>15</w:t>
      </w:r>
    </w:p>
    <w:p w:rsidR="005952CB" w:rsidRDefault="005952CB" w:rsidP="005952CB">
      <w:pPr>
        <w:ind w:left="180" w:firstLine="50"/>
      </w:pPr>
    </w:p>
    <w:p w:rsidR="005952CB" w:rsidRDefault="005952CB" w:rsidP="0071188B">
      <w:pPr>
        <w:pStyle w:val="Heading2"/>
        <w:ind w:left="270" w:firstLine="0"/>
        <w:rPr>
          <w:rFonts w:ascii="Times New Roman" w:hAnsi="Times New Roman"/>
          <w:color w:val="000000"/>
          <w:sz w:val="24"/>
          <w:szCs w:val="24"/>
        </w:rPr>
      </w:pPr>
      <w:bookmarkStart w:id="41" w:name="_Toc295333420"/>
      <w:r>
        <w:rPr>
          <w:rFonts w:ascii="Times New Roman" w:hAnsi="Times New Roman"/>
          <w:color w:val="191919"/>
          <w:sz w:val="32"/>
          <w:szCs w:val="32"/>
        </w:rPr>
        <w:t>B</w:t>
      </w:r>
      <w:r>
        <w:rPr>
          <w:rFonts w:ascii="Times New Roman" w:hAnsi="Times New Roman"/>
          <w:color w:val="191919"/>
          <w:sz w:val="24"/>
          <w:szCs w:val="24"/>
        </w:rPr>
        <w:t>ACHELOR</w:t>
      </w:r>
      <w:r>
        <w:rPr>
          <w:rFonts w:ascii="Times New Roman" w:hAnsi="Times New Roman"/>
          <w:color w:val="191919"/>
          <w:spacing w:val="20"/>
          <w:sz w:val="24"/>
          <w:szCs w:val="24"/>
        </w:rPr>
        <w:t xml:space="preserve"> </w:t>
      </w:r>
      <w:r>
        <w:rPr>
          <w:rFonts w:ascii="Times New Roman" w:hAnsi="Times New Roman"/>
          <w:color w:val="191919"/>
          <w:sz w:val="24"/>
          <w:szCs w:val="24"/>
        </w:rPr>
        <w:t>OF</w:t>
      </w:r>
      <w:r>
        <w:rPr>
          <w:rFonts w:ascii="Times New Roman" w:hAnsi="Times New Roman"/>
          <w:color w:val="191919"/>
          <w:spacing w:val="-7"/>
          <w:sz w:val="24"/>
          <w:szCs w:val="24"/>
        </w:rPr>
        <w:t xml:space="preserve"> </w:t>
      </w:r>
      <w:r>
        <w:rPr>
          <w:rFonts w:ascii="Times New Roman" w:hAnsi="Times New Roman"/>
          <w:color w:val="191919"/>
          <w:sz w:val="32"/>
          <w:szCs w:val="32"/>
        </w:rPr>
        <w:t>A</w:t>
      </w:r>
      <w:r>
        <w:rPr>
          <w:rFonts w:ascii="Times New Roman" w:hAnsi="Times New Roman"/>
          <w:color w:val="191919"/>
          <w:spacing w:val="-8"/>
          <w:sz w:val="24"/>
          <w:szCs w:val="24"/>
        </w:rPr>
        <w:t>R</w:t>
      </w:r>
      <w:r>
        <w:rPr>
          <w:rFonts w:ascii="Times New Roman" w:hAnsi="Times New Roman"/>
          <w:color w:val="191919"/>
          <w:sz w:val="24"/>
          <w:szCs w:val="24"/>
        </w:rPr>
        <w:t>TS</w:t>
      </w:r>
      <w:r>
        <w:rPr>
          <w:rFonts w:ascii="Times New Roman" w:hAnsi="Times New Roman"/>
          <w:color w:val="191919"/>
          <w:spacing w:val="20"/>
          <w:sz w:val="24"/>
          <w:szCs w:val="24"/>
        </w:rPr>
        <w:t xml:space="preserve"> </w:t>
      </w:r>
      <w:r>
        <w:rPr>
          <w:rFonts w:ascii="Times New Roman" w:hAnsi="Times New Roman"/>
          <w:color w:val="191919"/>
          <w:sz w:val="32"/>
          <w:szCs w:val="32"/>
        </w:rPr>
        <w:t>D</w:t>
      </w:r>
      <w:r>
        <w:rPr>
          <w:rFonts w:ascii="Times New Roman" w:hAnsi="Times New Roman"/>
          <w:color w:val="191919"/>
          <w:sz w:val="24"/>
          <w:szCs w:val="24"/>
        </w:rPr>
        <w:t>EGREE</w:t>
      </w:r>
      <w:r>
        <w:rPr>
          <w:rFonts w:ascii="Times New Roman" w:hAnsi="Times New Roman"/>
          <w:color w:val="191919"/>
          <w:spacing w:val="20"/>
          <w:sz w:val="24"/>
          <w:szCs w:val="24"/>
        </w:rPr>
        <w:t xml:space="preserve"> </w:t>
      </w:r>
      <w:r>
        <w:rPr>
          <w:rFonts w:ascii="Times New Roman" w:hAnsi="Times New Roman"/>
          <w:color w:val="191919"/>
          <w:sz w:val="24"/>
          <w:szCs w:val="24"/>
        </w:rPr>
        <w:t>IN</w:t>
      </w:r>
      <w:r>
        <w:rPr>
          <w:rFonts w:ascii="Times New Roman" w:hAnsi="Times New Roman"/>
          <w:color w:val="191919"/>
          <w:spacing w:val="20"/>
          <w:sz w:val="24"/>
          <w:szCs w:val="24"/>
        </w:rPr>
        <w:t xml:space="preserve"> </w:t>
      </w:r>
      <w:r>
        <w:rPr>
          <w:rFonts w:ascii="Times New Roman" w:hAnsi="Times New Roman"/>
          <w:color w:val="191919"/>
          <w:sz w:val="32"/>
          <w:szCs w:val="32"/>
        </w:rPr>
        <w:t>M</w:t>
      </w:r>
      <w:r>
        <w:rPr>
          <w:rFonts w:ascii="Times New Roman" w:hAnsi="Times New Roman"/>
          <w:color w:val="191919"/>
          <w:spacing w:val="-18"/>
          <w:sz w:val="24"/>
          <w:szCs w:val="24"/>
        </w:rPr>
        <w:t>A</w:t>
      </w:r>
      <w:r>
        <w:rPr>
          <w:rFonts w:ascii="Times New Roman" w:hAnsi="Times New Roman"/>
          <w:color w:val="191919"/>
          <w:sz w:val="24"/>
          <w:szCs w:val="24"/>
        </w:rPr>
        <w:t>THEM</w:t>
      </w:r>
      <w:r>
        <w:rPr>
          <w:rFonts w:ascii="Times New Roman" w:hAnsi="Times New Roman"/>
          <w:color w:val="191919"/>
          <w:spacing w:val="-18"/>
          <w:sz w:val="24"/>
          <w:szCs w:val="24"/>
        </w:rPr>
        <w:t>A</w:t>
      </w:r>
      <w:r>
        <w:rPr>
          <w:rFonts w:ascii="Times New Roman" w:hAnsi="Times New Roman"/>
          <w:color w:val="191919"/>
          <w:sz w:val="24"/>
          <w:szCs w:val="24"/>
        </w:rPr>
        <w:t>TICS</w:t>
      </w:r>
      <w:bookmarkEnd w:id="41"/>
    </w:p>
    <w:tbl>
      <w:tblPr>
        <w:tblpPr w:leftFromText="180" w:rightFromText="180" w:vertAnchor="text" w:horzAnchor="margin" w:tblpX="180" w:tblpY="30"/>
        <w:tblW w:w="0" w:type="auto"/>
        <w:tblLayout w:type="fixed"/>
        <w:tblCellMar>
          <w:left w:w="0" w:type="dxa"/>
          <w:right w:w="0" w:type="dxa"/>
        </w:tblCellMar>
        <w:tblLook w:val="0000"/>
      </w:tblPr>
      <w:tblGrid>
        <w:gridCol w:w="905"/>
        <w:gridCol w:w="968"/>
        <w:gridCol w:w="5616"/>
        <w:gridCol w:w="2311"/>
      </w:tblGrid>
      <w:tr w:rsidR="005952CB" w:rsidRPr="007A7452" w:rsidTr="005952CB">
        <w:trPr>
          <w:trHeight w:hRule="exact" w:val="277"/>
        </w:trPr>
        <w:tc>
          <w:tcPr>
            <w:tcW w:w="905" w:type="dxa"/>
            <w:tcBorders>
              <w:top w:val="nil"/>
              <w:left w:val="nil"/>
              <w:bottom w:val="nil"/>
              <w:right w:val="nil"/>
            </w:tcBorders>
          </w:tcPr>
          <w:p w:rsidR="005952CB" w:rsidRPr="007A7452" w:rsidRDefault="005952CB" w:rsidP="005952CB">
            <w:pPr>
              <w:widowControl w:val="0"/>
              <w:autoSpaceDE w:val="0"/>
              <w:autoSpaceDN w:val="0"/>
              <w:adjustRightInd w:val="0"/>
              <w:spacing w:before="47" w:after="0"/>
              <w:ind w:left="40" w:firstLine="50"/>
              <w:rPr>
                <w:rFonts w:ascii="Times New Roman" w:hAnsi="Times New Roman"/>
                <w:sz w:val="24"/>
                <w:szCs w:val="24"/>
              </w:rPr>
            </w:pPr>
            <w:r w:rsidRPr="007A7452">
              <w:rPr>
                <w:rFonts w:ascii="Times New Roman" w:hAnsi="Times New Roman"/>
                <w:b/>
                <w:bCs/>
                <w:color w:val="191919"/>
                <w:sz w:val="18"/>
                <w:szCs w:val="18"/>
              </w:rPr>
              <w:t>Courses</w:t>
            </w:r>
          </w:p>
        </w:tc>
        <w:tc>
          <w:tcPr>
            <w:tcW w:w="968" w:type="dxa"/>
            <w:tcBorders>
              <w:top w:val="nil"/>
              <w:left w:val="nil"/>
              <w:bottom w:val="nil"/>
              <w:right w:val="nil"/>
            </w:tcBorders>
          </w:tcPr>
          <w:p w:rsidR="005952CB" w:rsidRPr="007A7452" w:rsidRDefault="005952CB" w:rsidP="005952CB">
            <w:pPr>
              <w:widowControl w:val="0"/>
              <w:autoSpaceDE w:val="0"/>
              <w:autoSpaceDN w:val="0"/>
              <w:adjustRightInd w:val="0"/>
              <w:spacing w:before="47" w:after="0"/>
              <w:ind w:left="215" w:firstLine="50"/>
              <w:rPr>
                <w:rFonts w:ascii="Times New Roman" w:hAnsi="Times New Roman"/>
                <w:sz w:val="24"/>
                <w:szCs w:val="24"/>
              </w:rPr>
            </w:pPr>
            <w:r w:rsidRPr="007A7452">
              <w:rPr>
                <w:rFonts w:ascii="Times New Roman" w:hAnsi="Times New Roman"/>
                <w:b/>
                <w:bCs/>
                <w:color w:val="191919"/>
                <w:spacing w:val="-3"/>
                <w:sz w:val="18"/>
                <w:szCs w:val="18"/>
              </w:rPr>
              <w:t>T</w:t>
            </w:r>
            <w:r w:rsidRPr="007A7452">
              <w:rPr>
                <w:rFonts w:ascii="Times New Roman" w:hAnsi="Times New Roman"/>
                <w:b/>
                <w:bCs/>
                <w:color w:val="191919"/>
                <w:sz w:val="18"/>
                <w:szCs w:val="18"/>
              </w:rPr>
              <w:t>itles</w:t>
            </w:r>
          </w:p>
        </w:tc>
        <w:tc>
          <w:tcPr>
            <w:tcW w:w="5616" w:type="dxa"/>
            <w:tcBorders>
              <w:top w:val="nil"/>
              <w:left w:val="nil"/>
              <w:bottom w:val="nil"/>
              <w:right w:val="nil"/>
            </w:tcBorders>
          </w:tcPr>
          <w:p w:rsidR="005952CB" w:rsidRPr="007A7452" w:rsidRDefault="005952CB" w:rsidP="005952CB">
            <w:pPr>
              <w:widowControl w:val="0"/>
              <w:autoSpaceDE w:val="0"/>
              <w:autoSpaceDN w:val="0"/>
              <w:adjustRightInd w:val="0"/>
              <w:spacing w:before="47" w:after="0"/>
              <w:ind w:left="327" w:firstLine="50"/>
              <w:rPr>
                <w:rFonts w:ascii="Times New Roman" w:hAnsi="Times New Roman"/>
                <w:sz w:val="24"/>
                <w:szCs w:val="24"/>
              </w:rPr>
            </w:pPr>
            <w:r w:rsidRPr="007A7452">
              <w:rPr>
                <w:rFonts w:ascii="Times New Roman" w:hAnsi="Times New Roman"/>
                <w:b/>
                <w:bCs/>
                <w:color w:val="191919"/>
                <w:sz w:val="18"/>
                <w:szCs w:val="18"/>
              </w:rPr>
              <w:t>C</w:t>
            </w:r>
            <w:r w:rsidRPr="007A7452">
              <w:rPr>
                <w:rFonts w:ascii="Times New Roman" w:hAnsi="Times New Roman"/>
                <w:b/>
                <w:bCs/>
                <w:color w:val="191919"/>
                <w:spacing w:val="-3"/>
                <w:sz w:val="18"/>
                <w:szCs w:val="18"/>
              </w:rPr>
              <w:t>r</w:t>
            </w:r>
            <w:r w:rsidRPr="007A7452">
              <w:rPr>
                <w:rFonts w:ascii="Times New Roman" w:hAnsi="Times New Roman"/>
                <w:b/>
                <w:bCs/>
                <w:color w:val="191919"/>
                <w:sz w:val="18"/>
                <w:szCs w:val="18"/>
              </w:rPr>
              <w:t>edit Hrs.</w:t>
            </w:r>
          </w:p>
        </w:tc>
        <w:tc>
          <w:tcPr>
            <w:tcW w:w="2311"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r>
      <w:tr w:rsidR="005952CB" w:rsidRPr="007A7452" w:rsidTr="005952CB">
        <w:trPr>
          <w:trHeight w:hRule="exact" w:val="218"/>
        </w:trPr>
        <w:tc>
          <w:tcPr>
            <w:tcW w:w="905"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968"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215" w:firstLine="50"/>
              <w:rPr>
                <w:rFonts w:ascii="Times New Roman" w:hAnsi="Times New Roman"/>
                <w:sz w:val="24"/>
                <w:szCs w:val="24"/>
              </w:rPr>
            </w:pPr>
            <w:r w:rsidRPr="007A7452">
              <w:rPr>
                <w:rFonts w:ascii="Times New Roman" w:hAnsi="Times New Roman"/>
                <w:color w:val="191919"/>
                <w:sz w:val="18"/>
                <w:szCs w:val="18"/>
              </w:rPr>
              <w:t>12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5616"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left="327" w:firstLine="50"/>
              <w:rPr>
                <w:rFonts w:ascii="Times New Roman" w:hAnsi="Times New Roman"/>
                <w:sz w:val="24"/>
                <w:szCs w:val="24"/>
              </w:rPr>
            </w:pPr>
            <w:r w:rsidRPr="007A7452">
              <w:rPr>
                <w:rFonts w:ascii="Times New Roman" w:hAnsi="Times New Roman"/>
                <w:color w:val="191919"/>
                <w:sz w:val="18"/>
                <w:szCs w:val="18"/>
              </w:rPr>
              <w:t>Calculus I</w:t>
            </w:r>
          </w:p>
        </w:tc>
        <w:tc>
          <w:tcPr>
            <w:tcW w:w="2311" w:type="dxa"/>
            <w:tcBorders>
              <w:top w:val="nil"/>
              <w:left w:val="nil"/>
              <w:bottom w:val="nil"/>
              <w:right w:val="nil"/>
            </w:tcBorders>
          </w:tcPr>
          <w:p w:rsidR="005952CB" w:rsidRPr="007A7452" w:rsidRDefault="005952CB" w:rsidP="005952CB">
            <w:pPr>
              <w:widowControl w:val="0"/>
              <w:autoSpaceDE w:val="0"/>
              <w:autoSpaceDN w:val="0"/>
              <w:adjustRightInd w:val="0"/>
              <w:spacing w:after="0" w:line="197"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5952CB" w:rsidRPr="007A7452" w:rsidTr="005952CB">
        <w:trPr>
          <w:trHeight w:hRule="exact" w:val="216"/>
        </w:trPr>
        <w:tc>
          <w:tcPr>
            <w:tcW w:w="90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968"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2212</w:t>
            </w:r>
          </w:p>
        </w:tc>
        <w:tc>
          <w:tcPr>
            <w:tcW w:w="5616"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327" w:firstLine="50"/>
              <w:rPr>
                <w:rFonts w:ascii="Times New Roman" w:hAnsi="Times New Roman"/>
                <w:sz w:val="24"/>
                <w:szCs w:val="24"/>
              </w:rPr>
            </w:pPr>
            <w:r w:rsidRPr="007A7452">
              <w:rPr>
                <w:rFonts w:ascii="Times New Roman" w:hAnsi="Times New Roman"/>
                <w:color w:val="191919"/>
                <w:sz w:val="18"/>
                <w:szCs w:val="18"/>
              </w:rPr>
              <w:t>Calculus II</w:t>
            </w:r>
          </w:p>
        </w:tc>
        <w:tc>
          <w:tcPr>
            <w:tcW w:w="2311"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5952CB" w:rsidRPr="007A7452" w:rsidTr="005952CB">
        <w:trPr>
          <w:trHeight w:hRule="exact" w:val="216"/>
        </w:trPr>
        <w:tc>
          <w:tcPr>
            <w:tcW w:w="90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color w:val="191919"/>
                <w:sz w:val="18"/>
                <w:szCs w:val="18"/>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968"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215" w:firstLine="50"/>
              <w:rPr>
                <w:rFonts w:ascii="Times New Roman" w:hAnsi="Times New Roman"/>
                <w:color w:val="191919"/>
                <w:sz w:val="18"/>
                <w:szCs w:val="18"/>
              </w:rPr>
            </w:pPr>
            <w:r w:rsidRPr="007A7452">
              <w:rPr>
                <w:rFonts w:ascii="Times New Roman" w:hAnsi="Times New Roman"/>
                <w:color w:val="191919"/>
                <w:sz w:val="18"/>
                <w:szCs w:val="18"/>
              </w:rPr>
              <w:t>2213</w:t>
            </w:r>
          </w:p>
        </w:tc>
        <w:tc>
          <w:tcPr>
            <w:tcW w:w="5616"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327" w:firstLine="50"/>
              <w:rPr>
                <w:rFonts w:ascii="Times New Roman" w:hAnsi="Times New Roman"/>
                <w:color w:val="191919"/>
                <w:sz w:val="18"/>
                <w:szCs w:val="18"/>
              </w:rPr>
            </w:pPr>
            <w:r w:rsidRPr="007A7452">
              <w:rPr>
                <w:rFonts w:ascii="Times New Roman" w:hAnsi="Times New Roman"/>
                <w:color w:val="191919"/>
                <w:sz w:val="18"/>
                <w:szCs w:val="18"/>
              </w:rPr>
              <w:t>Calculus III</w:t>
            </w:r>
          </w:p>
        </w:tc>
        <w:tc>
          <w:tcPr>
            <w:tcW w:w="2311"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sidRPr="007A7452">
              <w:rPr>
                <w:rFonts w:ascii="Times New Roman" w:hAnsi="Times New Roman"/>
                <w:color w:val="191919"/>
                <w:sz w:val="18"/>
                <w:szCs w:val="18"/>
              </w:rPr>
              <w:t>4</w:t>
            </w:r>
          </w:p>
        </w:tc>
      </w:tr>
      <w:tr w:rsidR="005952CB" w:rsidRPr="007A7452" w:rsidTr="005952CB">
        <w:trPr>
          <w:trHeight w:hRule="exact" w:val="216"/>
        </w:trPr>
        <w:tc>
          <w:tcPr>
            <w:tcW w:w="90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968"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24</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5616"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327" w:firstLine="50"/>
              <w:rPr>
                <w:rFonts w:ascii="Times New Roman" w:hAnsi="Times New Roman"/>
                <w:sz w:val="24"/>
                <w:szCs w:val="24"/>
              </w:rPr>
            </w:pPr>
            <w:r w:rsidRPr="007A7452">
              <w:rPr>
                <w:rFonts w:ascii="Times New Roman" w:hAnsi="Times New Roman"/>
                <w:color w:val="191919"/>
                <w:sz w:val="18"/>
                <w:szCs w:val="18"/>
              </w:rPr>
              <w:t>Basic Statistics</w:t>
            </w:r>
          </w:p>
        </w:tc>
        <w:tc>
          <w:tcPr>
            <w:tcW w:w="2311"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5952CB" w:rsidRPr="007A7452" w:rsidTr="005952CB">
        <w:trPr>
          <w:trHeight w:hRule="exact" w:val="216"/>
        </w:trPr>
        <w:tc>
          <w:tcPr>
            <w:tcW w:w="90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sz w:val="24"/>
                <w:szCs w:val="24"/>
              </w:rPr>
            </w:pPr>
          </w:p>
        </w:tc>
        <w:tc>
          <w:tcPr>
            <w:tcW w:w="968"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215" w:firstLine="50"/>
              <w:rPr>
                <w:rFonts w:ascii="Times New Roman" w:hAnsi="Times New Roman"/>
                <w:sz w:val="24"/>
                <w:szCs w:val="24"/>
              </w:rPr>
            </w:pPr>
          </w:p>
        </w:tc>
        <w:tc>
          <w:tcPr>
            <w:tcW w:w="5616"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327" w:firstLine="50"/>
              <w:rPr>
                <w:rFonts w:ascii="Times New Roman" w:hAnsi="Times New Roman"/>
                <w:sz w:val="24"/>
                <w:szCs w:val="24"/>
              </w:rPr>
            </w:pPr>
          </w:p>
        </w:tc>
        <w:tc>
          <w:tcPr>
            <w:tcW w:w="2311"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right="40" w:firstLine="50"/>
              <w:jc w:val="right"/>
              <w:rPr>
                <w:rFonts w:ascii="Times New Roman" w:hAnsi="Times New Roman"/>
                <w:sz w:val="24"/>
                <w:szCs w:val="24"/>
              </w:rPr>
            </w:pPr>
          </w:p>
        </w:tc>
      </w:tr>
      <w:tr w:rsidR="005952CB" w:rsidRPr="007A7452" w:rsidTr="005952CB">
        <w:trPr>
          <w:trHeight w:hRule="exact" w:val="214"/>
        </w:trPr>
        <w:tc>
          <w:tcPr>
            <w:tcW w:w="905"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FREN</w:t>
            </w:r>
          </w:p>
        </w:tc>
        <w:tc>
          <w:tcPr>
            <w:tcW w:w="968"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101</w:t>
            </w:r>
          </w:p>
        </w:tc>
        <w:tc>
          <w:tcPr>
            <w:tcW w:w="5616"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left="327" w:firstLine="50"/>
              <w:rPr>
                <w:rFonts w:ascii="Times New Roman" w:hAnsi="Times New Roman"/>
                <w:sz w:val="24"/>
                <w:szCs w:val="24"/>
              </w:rPr>
            </w:pPr>
            <w:r w:rsidRPr="007A7452">
              <w:rPr>
                <w:rFonts w:ascii="Times New Roman" w:hAnsi="Times New Roman"/>
                <w:color w:val="191919"/>
                <w:sz w:val="18"/>
                <w:szCs w:val="18"/>
              </w:rPr>
              <w:t xml:space="preserve">Elem. French or GRMN </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121 Elem German</w:t>
            </w:r>
          </w:p>
        </w:tc>
        <w:tc>
          <w:tcPr>
            <w:tcW w:w="2311" w:type="dxa"/>
            <w:tcBorders>
              <w:top w:val="nil"/>
              <w:left w:val="nil"/>
              <w:bottom w:val="nil"/>
              <w:right w:val="nil"/>
            </w:tcBorders>
          </w:tcPr>
          <w:p w:rsidR="005952CB" w:rsidRPr="007A7452" w:rsidRDefault="005952CB" w:rsidP="005952CB">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5952CB" w:rsidRPr="007A7452" w:rsidTr="005952CB">
        <w:trPr>
          <w:trHeight w:hRule="exact" w:val="296"/>
        </w:trPr>
        <w:tc>
          <w:tcPr>
            <w:tcW w:w="905" w:type="dxa"/>
            <w:tcBorders>
              <w:top w:val="nil"/>
              <w:left w:val="nil"/>
              <w:bottom w:val="nil"/>
              <w:right w:val="nil"/>
            </w:tcBorders>
          </w:tcPr>
          <w:p w:rsidR="005952CB" w:rsidRPr="007A7452" w:rsidRDefault="005952CB" w:rsidP="005952CB">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z w:val="18"/>
                <w:szCs w:val="18"/>
              </w:rPr>
              <w:t>Subtotal</w:t>
            </w:r>
          </w:p>
        </w:tc>
        <w:tc>
          <w:tcPr>
            <w:tcW w:w="968"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5616" w:type="dxa"/>
            <w:tcBorders>
              <w:top w:val="nil"/>
              <w:left w:val="nil"/>
              <w:bottom w:val="nil"/>
              <w:right w:val="nil"/>
            </w:tcBorders>
          </w:tcPr>
          <w:p w:rsidR="005952CB" w:rsidRPr="007A7452" w:rsidRDefault="005952CB" w:rsidP="005952CB">
            <w:pPr>
              <w:widowControl w:val="0"/>
              <w:autoSpaceDE w:val="0"/>
              <w:autoSpaceDN w:val="0"/>
              <w:adjustRightInd w:val="0"/>
              <w:spacing w:after="0"/>
              <w:ind w:firstLine="50"/>
              <w:rPr>
                <w:rFonts w:ascii="Times New Roman" w:hAnsi="Times New Roman"/>
                <w:sz w:val="24"/>
                <w:szCs w:val="24"/>
              </w:rPr>
            </w:pPr>
          </w:p>
        </w:tc>
        <w:tc>
          <w:tcPr>
            <w:tcW w:w="2311" w:type="dxa"/>
            <w:tcBorders>
              <w:top w:val="nil"/>
              <w:left w:val="nil"/>
              <w:bottom w:val="nil"/>
              <w:right w:val="nil"/>
            </w:tcBorders>
          </w:tcPr>
          <w:p w:rsidR="005952CB" w:rsidRPr="007A7452" w:rsidRDefault="005952CB" w:rsidP="005952CB">
            <w:pPr>
              <w:widowControl w:val="0"/>
              <w:autoSpaceDE w:val="0"/>
              <w:autoSpaceDN w:val="0"/>
              <w:adjustRightInd w:val="0"/>
              <w:spacing w:after="0" w:line="194" w:lineRule="exact"/>
              <w:ind w:right="40" w:firstLine="50"/>
              <w:jc w:val="right"/>
              <w:rPr>
                <w:rFonts w:ascii="Times New Roman" w:hAnsi="Times New Roman"/>
                <w:sz w:val="24"/>
                <w:szCs w:val="24"/>
              </w:rPr>
            </w:pPr>
            <w:r w:rsidRPr="007A7452">
              <w:rPr>
                <w:rFonts w:ascii="Times New Roman" w:hAnsi="Times New Roman"/>
                <w:b/>
                <w:bCs/>
                <w:color w:val="191919"/>
                <w:sz w:val="18"/>
                <w:szCs w:val="18"/>
              </w:rPr>
              <w:t>17</w:t>
            </w:r>
          </w:p>
        </w:tc>
      </w:tr>
    </w:tbl>
    <w:p w:rsidR="005952CB" w:rsidRDefault="005952CB" w:rsidP="005952CB">
      <w:pPr>
        <w:ind w:left="180" w:firstLine="50"/>
      </w:pPr>
    </w:p>
    <w:p w:rsidR="005952CB" w:rsidRDefault="005952CB" w:rsidP="005952CB">
      <w:pPr>
        <w:ind w:left="180" w:firstLine="50"/>
      </w:pPr>
    </w:p>
    <w:p w:rsidR="005952CB" w:rsidRDefault="005952CB" w:rsidP="005952CB">
      <w:pPr>
        <w:ind w:left="180" w:firstLine="50"/>
      </w:pPr>
    </w:p>
    <w:p w:rsidR="005952CB" w:rsidRDefault="005952CB" w:rsidP="005952CB">
      <w:pPr>
        <w:ind w:left="180" w:firstLine="50"/>
      </w:pPr>
    </w:p>
    <w:p w:rsidR="005952CB" w:rsidRDefault="005952CB" w:rsidP="005952CB">
      <w:pPr>
        <w:ind w:left="180" w:firstLine="50"/>
      </w:pPr>
    </w:p>
    <w:p w:rsidR="00F2293F" w:rsidRDefault="00A715EF" w:rsidP="00F2293F">
      <w:pPr>
        <w:widowControl w:val="0"/>
        <w:autoSpaceDE w:val="0"/>
        <w:autoSpaceDN w:val="0"/>
        <w:adjustRightInd w:val="0"/>
        <w:spacing w:after="0"/>
        <w:ind w:left="180" w:firstLine="0"/>
        <w:rPr>
          <w:rFonts w:ascii="Times New Roman" w:hAnsi="Times New Roman"/>
          <w:color w:val="000000"/>
          <w:sz w:val="18"/>
          <w:szCs w:val="18"/>
        </w:rPr>
      </w:pPr>
      <w:r w:rsidRPr="00A715EF">
        <w:rPr>
          <w:noProof/>
        </w:rPr>
        <w:pict>
          <v:shape id="Text Box 5688" o:spid="_x0000_s1063" type="#_x0000_t202" style="position:absolute;left:0;text-align:left;margin-left:19.05pt;margin-top:-35.2pt;width:36pt;height:55.25pt;z-index:-25161523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" o:allowincell="f" filled="f" stroked="f">
            <v:textbox style="layout-flow:vertical;mso-layout-flow-alt:bottom-to-top" inset="0,0,0,0">
              <w:txbxContent>
                <w:p w:rsidR="00F2293F" w:rsidRDefault="00F2293F" w:rsidP="00F2293F">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FFFFFF"/>
                      <w:sz w:val="20"/>
                      <w:szCs w:val="20"/>
                    </w:rPr>
                    <w:t>Sciences &amp;</w:t>
                  </w:r>
                </w:p>
                <w:p w:rsidR="00F2293F" w:rsidRDefault="00F2293F" w:rsidP="00F2293F">
                  <w:pPr>
                    <w:widowControl w:val="0"/>
                    <w:autoSpaceDE w:val="0"/>
                    <w:autoSpaceDN w:val="0"/>
                    <w:adjustRightInd w:val="0"/>
                    <w:spacing w:after="0" w:line="240" w:lineRule="exact"/>
                    <w:ind w:left="202" w:right="202"/>
                    <w:jc w:val="center"/>
                    <w:rPr>
                      <w:rFonts w:ascii="Century Gothic" w:hAnsi="Century Gothic" w:cs="Century Gothic"/>
                      <w:color w:val="000000"/>
                      <w:sz w:val="20"/>
                      <w:szCs w:val="20"/>
                    </w:rPr>
                  </w:pPr>
                  <w:r>
                    <w:rPr>
                      <w:rFonts w:ascii="Century Gothic" w:hAnsi="Century Gothic" w:cs="Century Gothic"/>
                      <w:b/>
                      <w:bCs/>
                      <w:color w:val="FFFFFF"/>
                      <w:sz w:val="20"/>
                      <w:szCs w:val="20"/>
                    </w:rPr>
                    <w:t>Health</w:t>
                  </w:r>
                </w:p>
                <w:p w:rsidR="00F2293F" w:rsidRDefault="00F2293F" w:rsidP="00F2293F">
                  <w:pPr>
                    <w:widowControl w:val="0"/>
                    <w:autoSpaceDE w:val="0"/>
                    <w:autoSpaceDN w:val="0"/>
                    <w:adjustRightInd w:val="0"/>
                    <w:spacing w:after="0" w:line="240" w:lineRule="exact"/>
                    <w:ind w:left="-7" w:right="-7"/>
                    <w:jc w:val="center"/>
                    <w:rPr>
                      <w:rFonts w:ascii="Century Gothic" w:hAnsi="Century Gothic" w:cs="Century Gothic"/>
                      <w:color w:val="000000"/>
                      <w:sz w:val="20"/>
                      <w:szCs w:val="20"/>
                    </w:rPr>
                  </w:pPr>
                  <w:r>
                    <w:rPr>
                      <w:rFonts w:ascii="Century Gothic" w:hAnsi="Century Gothic" w:cs="Century Gothic"/>
                      <w:b/>
                      <w:bCs/>
                      <w:color w:val="FFFFFF"/>
                      <w:sz w:val="20"/>
                      <w:szCs w:val="20"/>
                    </w:rPr>
                    <w:t>Professions</w:t>
                  </w:r>
                </w:p>
              </w:txbxContent>
            </v:textbox>
            <w10:wrap anchorx="page"/>
          </v:shape>
        </w:pict>
      </w:r>
      <w:r w:rsidR="00F2293F">
        <w:rPr>
          <w:rFonts w:ascii="Times New Roman" w:hAnsi="Times New Roman"/>
          <w:b/>
          <w:bCs/>
          <w:color w:val="191919"/>
          <w:sz w:val="18"/>
          <w:szCs w:val="18"/>
        </w:rPr>
        <w:t>Major</w:t>
      </w:r>
      <w:r w:rsidR="00F2293F">
        <w:rPr>
          <w:rFonts w:ascii="Times New Roman" w:hAnsi="Times New Roman"/>
          <w:b/>
          <w:bCs/>
          <w:color w:val="191919"/>
          <w:spacing w:val="-3"/>
          <w:sz w:val="18"/>
          <w:szCs w:val="18"/>
        </w:rPr>
        <w:t xml:space="preserve"> </w:t>
      </w:r>
      <w:r w:rsidR="00F2293F">
        <w:rPr>
          <w:rFonts w:ascii="Times New Roman" w:hAnsi="Times New Roman"/>
          <w:b/>
          <w:bCs/>
          <w:color w:val="191919"/>
          <w:sz w:val="18"/>
          <w:szCs w:val="18"/>
        </w:rPr>
        <w:t>Requi</w:t>
      </w:r>
      <w:r w:rsidR="00F2293F">
        <w:rPr>
          <w:rFonts w:ascii="Times New Roman" w:hAnsi="Times New Roman"/>
          <w:b/>
          <w:bCs/>
          <w:color w:val="191919"/>
          <w:spacing w:val="-3"/>
          <w:sz w:val="18"/>
          <w:szCs w:val="18"/>
        </w:rPr>
        <w:t>r</w:t>
      </w:r>
      <w:r w:rsidR="00F2293F">
        <w:rPr>
          <w:rFonts w:ascii="Times New Roman" w:hAnsi="Times New Roman"/>
          <w:b/>
          <w:bCs/>
          <w:color w:val="191919"/>
          <w:sz w:val="18"/>
          <w:szCs w:val="18"/>
        </w:rPr>
        <w:t>ements</w:t>
      </w:r>
    </w:p>
    <w:tbl>
      <w:tblPr>
        <w:tblW w:w="0" w:type="auto"/>
        <w:tblInd w:w="270" w:type="dxa"/>
        <w:tblLayout w:type="fixed"/>
        <w:tblCellMar>
          <w:left w:w="0" w:type="dxa"/>
          <w:right w:w="0" w:type="dxa"/>
        </w:tblCellMar>
        <w:tblLook w:val="0000"/>
      </w:tblPr>
      <w:tblGrid>
        <w:gridCol w:w="905"/>
        <w:gridCol w:w="1106"/>
        <w:gridCol w:w="5120"/>
        <w:gridCol w:w="2669"/>
      </w:tblGrid>
      <w:tr w:rsidR="00F2293F" w:rsidRPr="007A7452" w:rsidTr="00F2293F">
        <w:trPr>
          <w:trHeight w:hRule="exact" w:val="237"/>
        </w:trPr>
        <w:tc>
          <w:tcPr>
            <w:tcW w:w="905" w:type="dxa"/>
            <w:tcBorders>
              <w:top w:val="nil"/>
              <w:left w:val="nil"/>
              <w:bottom w:val="nil"/>
              <w:right w:val="nil"/>
            </w:tcBorders>
          </w:tcPr>
          <w:p w:rsidR="00F2293F" w:rsidRPr="007A7452" w:rsidRDefault="00F2293F" w:rsidP="00F2293F">
            <w:pPr>
              <w:widowControl w:val="0"/>
              <w:autoSpaceDE w:val="0"/>
              <w:autoSpaceDN w:val="0"/>
              <w:adjustRightInd w:val="0"/>
              <w:spacing w:before="9" w:after="0"/>
              <w:ind w:left="40" w:firstLine="50"/>
              <w:rPr>
                <w:rFonts w:ascii="Times New Roman" w:hAnsi="Times New Roman"/>
                <w:color w:val="191919"/>
                <w:sz w:val="18"/>
                <w:szCs w:val="18"/>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106" w:type="dxa"/>
            <w:tcBorders>
              <w:top w:val="nil"/>
              <w:left w:val="nil"/>
              <w:bottom w:val="nil"/>
              <w:right w:val="nil"/>
            </w:tcBorders>
          </w:tcPr>
          <w:p w:rsidR="00F2293F" w:rsidRPr="007A7452" w:rsidRDefault="00F2293F" w:rsidP="00F2293F">
            <w:pPr>
              <w:widowControl w:val="0"/>
              <w:autoSpaceDE w:val="0"/>
              <w:autoSpaceDN w:val="0"/>
              <w:adjustRightInd w:val="0"/>
              <w:spacing w:before="9" w:after="0"/>
              <w:ind w:left="215" w:firstLine="50"/>
              <w:rPr>
                <w:rFonts w:ascii="Times New Roman" w:hAnsi="Times New Roman"/>
                <w:color w:val="191919"/>
                <w:sz w:val="18"/>
                <w:szCs w:val="18"/>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p>
        </w:tc>
        <w:tc>
          <w:tcPr>
            <w:tcW w:w="5120" w:type="dxa"/>
            <w:tcBorders>
              <w:top w:val="nil"/>
              <w:left w:val="nil"/>
              <w:bottom w:val="nil"/>
              <w:right w:val="nil"/>
            </w:tcBorders>
          </w:tcPr>
          <w:p w:rsidR="00F2293F" w:rsidRPr="007A7452" w:rsidRDefault="00F2293F" w:rsidP="00F2293F">
            <w:pPr>
              <w:widowControl w:val="0"/>
              <w:autoSpaceDE w:val="0"/>
              <w:autoSpaceDN w:val="0"/>
              <w:adjustRightInd w:val="0"/>
              <w:spacing w:before="9" w:after="0"/>
              <w:ind w:left="189" w:firstLine="50"/>
              <w:rPr>
                <w:rFonts w:ascii="Times New Roman" w:hAnsi="Times New Roman"/>
                <w:color w:val="191919"/>
                <w:sz w:val="18"/>
                <w:szCs w:val="18"/>
              </w:rPr>
            </w:pPr>
            <w:r w:rsidRPr="007A7452">
              <w:rPr>
                <w:rFonts w:ascii="Times New Roman" w:hAnsi="Times New Roman"/>
                <w:color w:val="191919"/>
                <w:sz w:val="18"/>
                <w:szCs w:val="18"/>
              </w:rPr>
              <w:t>Linear</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Algebra</w:t>
            </w:r>
          </w:p>
        </w:tc>
        <w:tc>
          <w:tcPr>
            <w:tcW w:w="2669" w:type="dxa"/>
            <w:tcBorders>
              <w:top w:val="nil"/>
              <w:left w:val="nil"/>
              <w:bottom w:val="nil"/>
              <w:right w:val="nil"/>
            </w:tcBorders>
          </w:tcPr>
          <w:p w:rsidR="00F2293F" w:rsidRPr="007A7452" w:rsidRDefault="00F2293F" w:rsidP="00F2293F">
            <w:pPr>
              <w:widowControl w:val="0"/>
              <w:autoSpaceDE w:val="0"/>
              <w:autoSpaceDN w:val="0"/>
              <w:adjustRightInd w:val="0"/>
              <w:spacing w:before="9" w:after="0"/>
              <w:ind w:right="40" w:firstLine="50"/>
              <w:jc w:val="right"/>
              <w:rPr>
                <w:rFonts w:ascii="Times New Roman" w:hAnsi="Times New Roman"/>
                <w:color w:val="191919"/>
                <w:sz w:val="18"/>
                <w:szCs w:val="18"/>
              </w:rPr>
            </w:pPr>
            <w:r w:rsidRPr="007A7452">
              <w:rPr>
                <w:rFonts w:ascii="Times New Roman" w:hAnsi="Times New Roman"/>
                <w:color w:val="191919"/>
                <w:sz w:val="18"/>
                <w:szCs w:val="18"/>
              </w:rPr>
              <w:t>3</w:t>
            </w:r>
          </w:p>
        </w:tc>
      </w:tr>
      <w:tr w:rsidR="00F2293F" w:rsidRPr="007A7452" w:rsidTr="00F2293F">
        <w:trPr>
          <w:trHeight w:hRule="exact" w:val="237"/>
        </w:trPr>
        <w:tc>
          <w:tcPr>
            <w:tcW w:w="905" w:type="dxa"/>
            <w:tcBorders>
              <w:top w:val="nil"/>
              <w:left w:val="nil"/>
              <w:bottom w:val="nil"/>
              <w:right w:val="nil"/>
            </w:tcBorders>
          </w:tcPr>
          <w:p w:rsidR="00F2293F" w:rsidRPr="007A7452" w:rsidRDefault="00F2293F" w:rsidP="00F2293F">
            <w:pPr>
              <w:widowControl w:val="0"/>
              <w:autoSpaceDE w:val="0"/>
              <w:autoSpaceDN w:val="0"/>
              <w:adjustRightInd w:val="0"/>
              <w:spacing w:before="9" w:after="0"/>
              <w:ind w:left="40" w:firstLine="50"/>
              <w:rPr>
                <w:rFonts w:ascii="Times New Roman" w:hAnsi="Times New Roman"/>
                <w:sz w:val="24"/>
                <w:szCs w:val="24"/>
              </w:rPr>
            </w:pPr>
          </w:p>
        </w:tc>
        <w:tc>
          <w:tcPr>
            <w:tcW w:w="1106" w:type="dxa"/>
            <w:tcBorders>
              <w:top w:val="nil"/>
              <w:left w:val="nil"/>
              <w:bottom w:val="nil"/>
              <w:right w:val="nil"/>
            </w:tcBorders>
          </w:tcPr>
          <w:p w:rsidR="00F2293F" w:rsidRPr="007A7452" w:rsidRDefault="00F2293F" w:rsidP="00F2293F">
            <w:pPr>
              <w:widowControl w:val="0"/>
              <w:autoSpaceDE w:val="0"/>
              <w:autoSpaceDN w:val="0"/>
              <w:adjustRightInd w:val="0"/>
              <w:spacing w:before="9" w:after="0"/>
              <w:ind w:left="215" w:firstLine="50"/>
              <w:rPr>
                <w:rFonts w:ascii="Times New Roman" w:hAnsi="Times New Roman"/>
                <w:sz w:val="24"/>
                <w:szCs w:val="24"/>
              </w:rPr>
            </w:pPr>
          </w:p>
        </w:tc>
        <w:tc>
          <w:tcPr>
            <w:tcW w:w="5120" w:type="dxa"/>
            <w:tcBorders>
              <w:top w:val="nil"/>
              <w:left w:val="nil"/>
              <w:bottom w:val="nil"/>
              <w:right w:val="nil"/>
            </w:tcBorders>
          </w:tcPr>
          <w:p w:rsidR="00F2293F" w:rsidRPr="007A7452" w:rsidRDefault="00F2293F" w:rsidP="00F2293F">
            <w:pPr>
              <w:widowControl w:val="0"/>
              <w:autoSpaceDE w:val="0"/>
              <w:autoSpaceDN w:val="0"/>
              <w:adjustRightInd w:val="0"/>
              <w:spacing w:before="9" w:after="0"/>
              <w:ind w:left="189" w:firstLine="50"/>
              <w:rPr>
                <w:rFonts w:ascii="Times New Roman" w:hAnsi="Times New Roman"/>
                <w:sz w:val="24"/>
                <w:szCs w:val="24"/>
              </w:rPr>
            </w:pPr>
          </w:p>
        </w:tc>
        <w:tc>
          <w:tcPr>
            <w:tcW w:w="2669" w:type="dxa"/>
            <w:tcBorders>
              <w:top w:val="nil"/>
              <w:left w:val="nil"/>
              <w:bottom w:val="nil"/>
              <w:right w:val="nil"/>
            </w:tcBorders>
          </w:tcPr>
          <w:p w:rsidR="00F2293F" w:rsidRPr="007A7452" w:rsidRDefault="00F2293F" w:rsidP="00F2293F">
            <w:pPr>
              <w:widowControl w:val="0"/>
              <w:autoSpaceDE w:val="0"/>
              <w:autoSpaceDN w:val="0"/>
              <w:adjustRightInd w:val="0"/>
              <w:spacing w:before="9" w:after="0"/>
              <w:ind w:right="40" w:firstLine="50"/>
              <w:jc w:val="right"/>
              <w:rPr>
                <w:rFonts w:ascii="Times New Roman" w:hAnsi="Times New Roman"/>
                <w:sz w:val="24"/>
                <w:szCs w:val="24"/>
              </w:rPr>
            </w:pPr>
          </w:p>
        </w:tc>
      </w:tr>
      <w:tr w:rsidR="00F2293F" w:rsidRPr="007A7452" w:rsidTr="00F2293F">
        <w:trPr>
          <w:trHeight w:hRule="exact" w:val="216"/>
        </w:trPr>
        <w:tc>
          <w:tcPr>
            <w:tcW w:w="90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10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3101</w:t>
            </w:r>
          </w:p>
        </w:tc>
        <w:tc>
          <w:tcPr>
            <w:tcW w:w="512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9" w:firstLine="50"/>
              <w:rPr>
                <w:rFonts w:ascii="Times New Roman" w:hAnsi="Times New Roman"/>
                <w:sz w:val="24"/>
                <w:szCs w:val="24"/>
              </w:rPr>
            </w:pPr>
            <w:r w:rsidRPr="007A7452">
              <w:rPr>
                <w:rFonts w:ascii="Times New Roman" w:hAnsi="Times New Roman"/>
                <w:color w:val="191919"/>
                <w:sz w:val="18"/>
                <w:szCs w:val="18"/>
              </w:rPr>
              <w:t>Introduction to Number</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Theory</w:t>
            </w:r>
          </w:p>
        </w:tc>
        <w:tc>
          <w:tcPr>
            <w:tcW w:w="26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F2293F">
        <w:trPr>
          <w:trHeight w:hRule="exact" w:val="216"/>
        </w:trPr>
        <w:tc>
          <w:tcPr>
            <w:tcW w:w="90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10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32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512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9" w:firstLine="50"/>
              <w:rPr>
                <w:rFonts w:ascii="Times New Roman" w:hAnsi="Times New Roman"/>
                <w:sz w:val="24"/>
                <w:szCs w:val="24"/>
              </w:rPr>
            </w:pPr>
            <w:r w:rsidRPr="007A7452">
              <w:rPr>
                <w:rFonts w:ascii="Times New Roman" w:hAnsi="Times New Roman"/>
                <w:color w:val="191919"/>
                <w:sz w:val="18"/>
                <w:szCs w:val="18"/>
              </w:rPr>
              <w:t>Ordinary Di</w:t>
            </w:r>
            <w:r w:rsidRPr="007A7452">
              <w:rPr>
                <w:rFonts w:ascii="Times New Roman" w:hAnsi="Times New Roman"/>
                <w:color w:val="191919"/>
                <w:spacing w:val="-3"/>
                <w:sz w:val="18"/>
                <w:szCs w:val="18"/>
              </w:rPr>
              <w:t>f</w:t>
            </w:r>
            <w:r w:rsidRPr="007A7452">
              <w:rPr>
                <w:rFonts w:ascii="Times New Roman" w:hAnsi="Times New Roman"/>
                <w:color w:val="191919"/>
                <w:sz w:val="18"/>
                <w:szCs w:val="18"/>
              </w:rPr>
              <w:t>ferential Equations</w:t>
            </w:r>
          </w:p>
        </w:tc>
        <w:tc>
          <w:tcPr>
            <w:tcW w:w="26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F2293F">
        <w:trPr>
          <w:trHeight w:hRule="exact" w:val="216"/>
        </w:trPr>
        <w:tc>
          <w:tcPr>
            <w:tcW w:w="90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10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3</w:t>
            </w:r>
            <w:r>
              <w:rPr>
                <w:rFonts w:ascii="Times New Roman" w:hAnsi="Times New Roman"/>
                <w:color w:val="191919"/>
                <w:sz w:val="18"/>
                <w:szCs w:val="18"/>
              </w:rPr>
              <w:t>2</w:t>
            </w:r>
            <w:r w:rsidRPr="007A7452">
              <w:rPr>
                <w:rFonts w:ascii="Times New Roman" w:hAnsi="Times New Roman"/>
                <w:color w:val="191919"/>
                <w:sz w:val="18"/>
                <w:szCs w:val="18"/>
              </w:rPr>
              <w:t>13</w:t>
            </w:r>
          </w:p>
        </w:tc>
        <w:tc>
          <w:tcPr>
            <w:tcW w:w="512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9" w:firstLine="50"/>
              <w:rPr>
                <w:rFonts w:ascii="Times New Roman" w:hAnsi="Times New Roman"/>
                <w:sz w:val="24"/>
                <w:szCs w:val="24"/>
              </w:rPr>
            </w:pPr>
            <w:r w:rsidRPr="007A7452">
              <w:rPr>
                <w:rFonts w:ascii="Times New Roman" w:hAnsi="Times New Roman"/>
                <w:color w:val="191919"/>
                <w:sz w:val="18"/>
                <w:szCs w:val="18"/>
              </w:rPr>
              <w:t>Modern Geometry</w:t>
            </w:r>
          </w:p>
        </w:tc>
        <w:tc>
          <w:tcPr>
            <w:tcW w:w="26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F2293F">
        <w:trPr>
          <w:trHeight w:hRule="exact" w:val="216"/>
        </w:trPr>
        <w:tc>
          <w:tcPr>
            <w:tcW w:w="90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10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3314</w:t>
            </w:r>
          </w:p>
        </w:tc>
        <w:tc>
          <w:tcPr>
            <w:tcW w:w="512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9" w:firstLine="50"/>
              <w:rPr>
                <w:rFonts w:ascii="Times New Roman" w:hAnsi="Times New Roman"/>
                <w:sz w:val="24"/>
                <w:szCs w:val="24"/>
              </w:rPr>
            </w:pPr>
            <w:r w:rsidRPr="007A7452">
              <w:rPr>
                <w:rFonts w:ascii="Times New Roman" w:hAnsi="Times New Roman"/>
                <w:color w:val="191919"/>
                <w:sz w:val="18"/>
                <w:szCs w:val="18"/>
              </w:rPr>
              <w:t>Math Statistics</w:t>
            </w:r>
          </w:p>
        </w:tc>
        <w:tc>
          <w:tcPr>
            <w:tcW w:w="26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F2293F">
        <w:trPr>
          <w:trHeight w:hRule="exact" w:val="216"/>
        </w:trPr>
        <w:tc>
          <w:tcPr>
            <w:tcW w:w="90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50"/>
              <w:rPr>
                <w:rFonts w:ascii="Times New Roman" w:hAnsi="Times New Roman"/>
                <w:color w:val="191919"/>
                <w:sz w:val="18"/>
                <w:szCs w:val="18"/>
              </w:rPr>
            </w:pPr>
            <w:r>
              <w:rPr>
                <w:rFonts w:ascii="Times New Roman" w:hAnsi="Times New Roman"/>
                <w:color w:val="191919"/>
                <w:sz w:val="18"/>
                <w:szCs w:val="18"/>
              </w:rPr>
              <w:t>MATH</w:t>
            </w:r>
          </w:p>
        </w:tc>
        <w:tc>
          <w:tcPr>
            <w:tcW w:w="110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15" w:firstLine="50"/>
              <w:rPr>
                <w:rFonts w:ascii="Times New Roman" w:hAnsi="Times New Roman"/>
                <w:color w:val="191919"/>
                <w:sz w:val="18"/>
                <w:szCs w:val="18"/>
              </w:rPr>
            </w:pPr>
            <w:r>
              <w:rPr>
                <w:rFonts w:ascii="Times New Roman" w:hAnsi="Times New Roman"/>
                <w:color w:val="191919"/>
                <w:sz w:val="18"/>
                <w:szCs w:val="18"/>
              </w:rPr>
              <w:t>3411</w:t>
            </w:r>
          </w:p>
        </w:tc>
        <w:tc>
          <w:tcPr>
            <w:tcW w:w="512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9" w:firstLine="50"/>
              <w:rPr>
                <w:rFonts w:ascii="Times New Roman" w:hAnsi="Times New Roman"/>
                <w:color w:val="191919"/>
                <w:sz w:val="18"/>
                <w:szCs w:val="18"/>
              </w:rPr>
            </w:pPr>
            <w:r>
              <w:rPr>
                <w:rFonts w:ascii="Times New Roman" w:hAnsi="Times New Roman"/>
                <w:color w:val="191919"/>
                <w:sz w:val="18"/>
                <w:szCs w:val="18"/>
              </w:rPr>
              <w:t>Statistical Methods</w:t>
            </w:r>
          </w:p>
        </w:tc>
        <w:tc>
          <w:tcPr>
            <w:tcW w:w="26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Pr>
                <w:rFonts w:ascii="Times New Roman" w:hAnsi="Times New Roman"/>
                <w:color w:val="191919"/>
                <w:sz w:val="18"/>
                <w:szCs w:val="18"/>
              </w:rPr>
              <w:t>3</w:t>
            </w:r>
          </w:p>
        </w:tc>
      </w:tr>
      <w:tr w:rsidR="00F2293F" w:rsidRPr="007A7452" w:rsidTr="00F2293F">
        <w:trPr>
          <w:trHeight w:hRule="exact" w:val="216"/>
        </w:trPr>
        <w:tc>
          <w:tcPr>
            <w:tcW w:w="90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10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4</w:t>
            </w:r>
            <w:r w:rsidRPr="007A7452">
              <w:rPr>
                <w:rFonts w:ascii="Times New Roman" w:hAnsi="Times New Roman"/>
                <w:color w:val="191919"/>
                <w:spacing w:val="-7"/>
                <w:sz w:val="18"/>
                <w:szCs w:val="18"/>
              </w:rPr>
              <w:t>11</w:t>
            </w:r>
            <w:r w:rsidRPr="007A7452">
              <w:rPr>
                <w:rFonts w:ascii="Times New Roman" w:hAnsi="Times New Roman"/>
                <w:color w:val="191919"/>
                <w:sz w:val="18"/>
                <w:szCs w:val="18"/>
              </w:rPr>
              <w:t>1</w:t>
            </w:r>
          </w:p>
        </w:tc>
        <w:tc>
          <w:tcPr>
            <w:tcW w:w="512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9" w:firstLine="50"/>
              <w:rPr>
                <w:rFonts w:ascii="Times New Roman" w:hAnsi="Times New Roman"/>
                <w:sz w:val="24"/>
                <w:szCs w:val="24"/>
              </w:rPr>
            </w:pPr>
            <w:r w:rsidRPr="007A7452">
              <w:rPr>
                <w:rFonts w:ascii="Times New Roman" w:hAnsi="Times New Roman"/>
                <w:color w:val="191919"/>
                <w:sz w:val="18"/>
                <w:szCs w:val="18"/>
              </w:rPr>
              <w:t>Modern</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Algebra I</w:t>
            </w:r>
          </w:p>
        </w:tc>
        <w:tc>
          <w:tcPr>
            <w:tcW w:w="26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F2293F">
        <w:trPr>
          <w:trHeight w:hRule="exact" w:val="216"/>
        </w:trPr>
        <w:tc>
          <w:tcPr>
            <w:tcW w:w="90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10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4</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12</w:t>
            </w:r>
          </w:p>
        </w:tc>
        <w:tc>
          <w:tcPr>
            <w:tcW w:w="512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9" w:firstLine="50"/>
              <w:rPr>
                <w:rFonts w:ascii="Times New Roman" w:hAnsi="Times New Roman"/>
                <w:sz w:val="24"/>
                <w:szCs w:val="24"/>
              </w:rPr>
            </w:pPr>
            <w:r w:rsidRPr="007A7452">
              <w:rPr>
                <w:rFonts w:ascii="Times New Roman" w:hAnsi="Times New Roman"/>
                <w:color w:val="191919"/>
                <w:sz w:val="18"/>
                <w:szCs w:val="18"/>
              </w:rPr>
              <w:t>Modern</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Algebra II</w:t>
            </w:r>
          </w:p>
        </w:tc>
        <w:tc>
          <w:tcPr>
            <w:tcW w:w="26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F2293F">
        <w:trPr>
          <w:trHeight w:hRule="exact" w:val="216"/>
        </w:trPr>
        <w:tc>
          <w:tcPr>
            <w:tcW w:w="90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10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42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512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9" w:firstLine="50"/>
              <w:rPr>
                <w:rFonts w:ascii="Times New Roman" w:hAnsi="Times New Roman"/>
                <w:sz w:val="24"/>
                <w:szCs w:val="24"/>
              </w:rPr>
            </w:pPr>
            <w:r w:rsidRPr="007A7452">
              <w:rPr>
                <w:rFonts w:ascii="Times New Roman" w:hAnsi="Times New Roman"/>
                <w:color w:val="191919"/>
                <w:sz w:val="18"/>
                <w:szCs w:val="18"/>
              </w:rPr>
              <w:t>Elem. of</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Analysis I</w:t>
            </w:r>
          </w:p>
        </w:tc>
        <w:tc>
          <w:tcPr>
            <w:tcW w:w="26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F2293F">
        <w:trPr>
          <w:trHeight w:hRule="exact" w:val="216"/>
        </w:trPr>
        <w:tc>
          <w:tcPr>
            <w:tcW w:w="90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lastRenderedPageBreak/>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10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4212</w:t>
            </w:r>
          </w:p>
        </w:tc>
        <w:tc>
          <w:tcPr>
            <w:tcW w:w="512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9" w:firstLine="50"/>
              <w:rPr>
                <w:rFonts w:ascii="Times New Roman" w:hAnsi="Times New Roman"/>
                <w:sz w:val="24"/>
                <w:szCs w:val="24"/>
              </w:rPr>
            </w:pPr>
            <w:r w:rsidRPr="007A7452">
              <w:rPr>
                <w:rFonts w:ascii="Times New Roman" w:hAnsi="Times New Roman"/>
                <w:color w:val="191919"/>
                <w:sz w:val="18"/>
                <w:szCs w:val="18"/>
              </w:rPr>
              <w:t>Elem. of</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Analysis II</w:t>
            </w:r>
          </w:p>
        </w:tc>
        <w:tc>
          <w:tcPr>
            <w:tcW w:w="26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F2293F">
        <w:trPr>
          <w:trHeight w:hRule="exact" w:val="216"/>
        </w:trPr>
        <w:tc>
          <w:tcPr>
            <w:tcW w:w="90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10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4215</w:t>
            </w:r>
          </w:p>
        </w:tc>
        <w:tc>
          <w:tcPr>
            <w:tcW w:w="512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9" w:firstLine="50"/>
              <w:rPr>
                <w:rFonts w:ascii="Times New Roman" w:hAnsi="Times New Roman"/>
                <w:sz w:val="24"/>
                <w:szCs w:val="24"/>
              </w:rPr>
            </w:pPr>
            <w:r w:rsidRPr="007A7452">
              <w:rPr>
                <w:rFonts w:ascii="Times New Roman" w:hAnsi="Times New Roman"/>
                <w:color w:val="191919"/>
                <w:sz w:val="18"/>
                <w:szCs w:val="18"/>
              </w:rPr>
              <w:t>Numerical</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Analysis</w:t>
            </w:r>
          </w:p>
        </w:tc>
        <w:tc>
          <w:tcPr>
            <w:tcW w:w="26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F2293F">
        <w:trPr>
          <w:trHeight w:hRule="exact" w:val="216"/>
        </w:trPr>
        <w:tc>
          <w:tcPr>
            <w:tcW w:w="90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50"/>
              <w:rPr>
                <w:rFonts w:ascii="Times New Roman" w:hAnsi="Times New Roman"/>
                <w:sz w:val="24"/>
                <w:szCs w:val="24"/>
              </w:rPr>
            </w:pPr>
          </w:p>
        </w:tc>
        <w:tc>
          <w:tcPr>
            <w:tcW w:w="110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15" w:firstLine="50"/>
              <w:rPr>
                <w:rFonts w:ascii="Times New Roman" w:hAnsi="Times New Roman"/>
                <w:sz w:val="24"/>
                <w:szCs w:val="24"/>
              </w:rPr>
            </w:pPr>
          </w:p>
        </w:tc>
        <w:tc>
          <w:tcPr>
            <w:tcW w:w="512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9" w:firstLine="50"/>
              <w:rPr>
                <w:rFonts w:ascii="Times New Roman" w:hAnsi="Times New Roman"/>
                <w:sz w:val="24"/>
                <w:szCs w:val="24"/>
              </w:rPr>
            </w:pPr>
          </w:p>
        </w:tc>
        <w:tc>
          <w:tcPr>
            <w:tcW w:w="26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50"/>
              <w:jc w:val="right"/>
              <w:rPr>
                <w:rFonts w:ascii="Times New Roman" w:hAnsi="Times New Roman"/>
                <w:sz w:val="24"/>
                <w:szCs w:val="24"/>
              </w:rPr>
            </w:pPr>
          </w:p>
        </w:tc>
      </w:tr>
      <w:tr w:rsidR="00F2293F" w:rsidRPr="007A7452" w:rsidTr="00F2293F">
        <w:trPr>
          <w:trHeight w:hRule="exact" w:val="216"/>
        </w:trPr>
        <w:tc>
          <w:tcPr>
            <w:tcW w:w="90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10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15" w:firstLine="50"/>
              <w:rPr>
                <w:rFonts w:ascii="Times New Roman" w:hAnsi="Times New Roman"/>
                <w:sz w:val="24"/>
                <w:szCs w:val="24"/>
              </w:rPr>
            </w:pPr>
            <w:r w:rsidRPr="007A7452">
              <w:rPr>
                <w:rFonts w:ascii="Times New Roman" w:hAnsi="Times New Roman"/>
                <w:color w:val="191919"/>
                <w:sz w:val="18"/>
                <w:szCs w:val="18"/>
              </w:rPr>
              <w:t>4</w:t>
            </w:r>
            <w:r>
              <w:rPr>
                <w:rFonts w:ascii="Times New Roman" w:hAnsi="Times New Roman"/>
                <w:color w:val="191919"/>
                <w:sz w:val="18"/>
                <w:szCs w:val="18"/>
              </w:rPr>
              <w:t>921</w:t>
            </w:r>
          </w:p>
        </w:tc>
        <w:tc>
          <w:tcPr>
            <w:tcW w:w="512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9" w:firstLine="50"/>
              <w:rPr>
                <w:rFonts w:ascii="Times New Roman" w:hAnsi="Times New Roman"/>
                <w:sz w:val="24"/>
                <w:szCs w:val="24"/>
              </w:rPr>
            </w:pPr>
            <w:r w:rsidRPr="007A7452">
              <w:rPr>
                <w:rFonts w:ascii="Times New Roman" w:hAnsi="Times New Roman"/>
                <w:color w:val="191919"/>
                <w:sz w:val="18"/>
                <w:szCs w:val="18"/>
              </w:rPr>
              <w:t>Senior Project</w:t>
            </w:r>
            <w:r>
              <w:rPr>
                <w:rFonts w:ascii="Times New Roman" w:hAnsi="Times New Roman"/>
                <w:color w:val="191919"/>
                <w:sz w:val="18"/>
                <w:szCs w:val="18"/>
              </w:rPr>
              <w:t xml:space="preserve"> </w:t>
            </w:r>
            <w:proofErr w:type="spellStart"/>
            <w:r>
              <w:rPr>
                <w:rFonts w:ascii="Times New Roman" w:hAnsi="Times New Roman"/>
                <w:color w:val="191919"/>
                <w:sz w:val="18"/>
                <w:szCs w:val="18"/>
              </w:rPr>
              <w:t>i</w:t>
            </w:r>
            <w:proofErr w:type="spellEnd"/>
          </w:p>
        </w:tc>
        <w:tc>
          <w:tcPr>
            <w:tcW w:w="26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1</w:t>
            </w:r>
          </w:p>
        </w:tc>
      </w:tr>
      <w:tr w:rsidR="00F2293F" w:rsidRPr="007A7452" w:rsidTr="00F2293F">
        <w:trPr>
          <w:trHeight w:hRule="exact" w:val="216"/>
        </w:trPr>
        <w:tc>
          <w:tcPr>
            <w:tcW w:w="90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50"/>
              <w:rPr>
                <w:rFonts w:ascii="Times New Roman" w:hAnsi="Times New Roman"/>
                <w:color w:val="191919"/>
                <w:sz w:val="18"/>
                <w:szCs w:val="18"/>
              </w:rPr>
            </w:pPr>
            <w:r>
              <w:rPr>
                <w:rFonts w:ascii="Times New Roman" w:hAnsi="Times New Roman"/>
                <w:color w:val="191919"/>
                <w:sz w:val="18"/>
                <w:szCs w:val="18"/>
              </w:rPr>
              <w:t>MATH</w:t>
            </w:r>
          </w:p>
        </w:tc>
        <w:tc>
          <w:tcPr>
            <w:tcW w:w="1106" w:type="dxa"/>
            <w:tcBorders>
              <w:top w:val="nil"/>
              <w:left w:val="nil"/>
              <w:bottom w:val="nil"/>
              <w:right w:val="nil"/>
            </w:tcBorders>
          </w:tcPr>
          <w:p w:rsidR="00F2293F" w:rsidRPr="007A7452" w:rsidDel="00A53763" w:rsidRDefault="00F2293F" w:rsidP="00F2293F">
            <w:pPr>
              <w:widowControl w:val="0"/>
              <w:autoSpaceDE w:val="0"/>
              <w:autoSpaceDN w:val="0"/>
              <w:adjustRightInd w:val="0"/>
              <w:spacing w:after="0" w:line="195" w:lineRule="exact"/>
              <w:ind w:left="215" w:firstLine="50"/>
              <w:rPr>
                <w:rFonts w:ascii="Times New Roman" w:hAnsi="Times New Roman"/>
                <w:color w:val="191919"/>
                <w:sz w:val="18"/>
                <w:szCs w:val="18"/>
              </w:rPr>
            </w:pPr>
            <w:r>
              <w:rPr>
                <w:rFonts w:ascii="Times New Roman" w:hAnsi="Times New Roman"/>
                <w:color w:val="191919"/>
                <w:sz w:val="18"/>
                <w:szCs w:val="18"/>
              </w:rPr>
              <w:t>4922</w:t>
            </w:r>
          </w:p>
        </w:tc>
        <w:tc>
          <w:tcPr>
            <w:tcW w:w="512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9" w:firstLine="50"/>
              <w:rPr>
                <w:rFonts w:ascii="Times New Roman" w:hAnsi="Times New Roman"/>
                <w:color w:val="191919"/>
                <w:sz w:val="18"/>
                <w:szCs w:val="18"/>
              </w:rPr>
            </w:pPr>
            <w:r>
              <w:rPr>
                <w:rFonts w:ascii="Times New Roman" w:hAnsi="Times New Roman"/>
                <w:color w:val="191919"/>
                <w:sz w:val="18"/>
                <w:szCs w:val="18"/>
              </w:rPr>
              <w:t>Senior Project II</w:t>
            </w:r>
          </w:p>
        </w:tc>
        <w:tc>
          <w:tcPr>
            <w:tcW w:w="26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Pr>
                <w:rFonts w:ascii="Times New Roman" w:hAnsi="Times New Roman"/>
                <w:color w:val="191919"/>
                <w:sz w:val="18"/>
                <w:szCs w:val="18"/>
              </w:rPr>
              <w:t>2</w:t>
            </w:r>
          </w:p>
        </w:tc>
      </w:tr>
      <w:tr w:rsidR="00F2293F" w:rsidRPr="007A7452" w:rsidTr="00F2293F">
        <w:trPr>
          <w:trHeight w:hRule="exact" w:val="214"/>
        </w:trPr>
        <w:tc>
          <w:tcPr>
            <w:tcW w:w="90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FREN</w:t>
            </w:r>
          </w:p>
        </w:tc>
        <w:tc>
          <w:tcPr>
            <w:tcW w:w="110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15" w:right="-24" w:firstLine="50"/>
              <w:rPr>
                <w:rFonts w:ascii="Times New Roman" w:hAnsi="Times New Roman"/>
                <w:sz w:val="24"/>
                <w:szCs w:val="24"/>
              </w:rPr>
            </w:pPr>
            <w:r w:rsidRPr="007A7452">
              <w:rPr>
                <w:rFonts w:ascii="Times New Roman" w:hAnsi="Times New Roman"/>
                <w:color w:val="191919"/>
                <w:spacing w:val="-7"/>
                <w:sz w:val="18"/>
                <w:szCs w:val="18"/>
              </w:rPr>
              <w:t>1</w:t>
            </w:r>
            <w:r w:rsidRPr="007A7452">
              <w:rPr>
                <w:rFonts w:ascii="Times New Roman" w:hAnsi="Times New Roman"/>
                <w:color w:val="191919"/>
                <w:sz w:val="18"/>
                <w:szCs w:val="18"/>
              </w:rPr>
              <w:t>102, Elem.</w:t>
            </w:r>
          </w:p>
        </w:tc>
        <w:tc>
          <w:tcPr>
            <w:tcW w:w="512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3" w:firstLine="50"/>
              <w:rPr>
                <w:rFonts w:ascii="Times New Roman" w:hAnsi="Times New Roman"/>
                <w:sz w:val="24"/>
                <w:szCs w:val="24"/>
              </w:rPr>
            </w:pPr>
            <w:proofErr w:type="spellStart"/>
            <w:r w:rsidRPr="007A7452">
              <w:rPr>
                <w:rFonts w:ascii="Times New Roman" w:hAnsi="Times New Roman"/>
                <w:color w:val="191919"/>
                <w:sz w:val="18"/>
                <w:szCs w:val="18"/>
              </w:rPr>
              <w:t>Fren</w:t>
            </w:r>
            <w:proofErr w:type="spellEnd"/>
            <w:r w:rsidRPr="007A7452">
              <w:rPr>
                <w:rFonts w:ascii="Times New Roman" w:hAnsi="Times New Roman"/>
                <w:color w:val="191919"/>
                <w:sz w:val="18"/>
                <w:szCs w:val="18"/>
              </w:rPr>
              <w:t xml:space="preserve"> or GRMN </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121, Elem. German</w:t>
            </w:r>
          </w:p>
        </w:tc>
        <w:tc>
          <w:tcPr>
            <w:tcW w:w="26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F2293F">
        <w:trPr>
          <w:trHeight w:hRule="exact" w:val="296"/>
        </w:trPr>
        <w:tc>
          <w:tcPr>
            <w:tcW w:w="905" w:type="dxa"/>
            <w:tcBorders>
              <w:top w:val="nil"/>
              <w:left w:val="nil"/>
              <w:bottom w:val="nil"/>
              <w:right w:val="nil"/>
            </w:tcBorders>
          </w:tcPr>
          <w:p w:rsidR="00F2293F" w:rsidRPr="007A7452" w:rsidRDefault="00F2293F" w:rsidP="00F2293F">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z w:val="18"/>
                <w:szCs w:val="18"/>
              </w:rPr>
              <w:t>Subtotal</w:t>
            </w:r>
          </w:p>
        </w:tc>
        <w:tc>
          <w:tcPr>
            <w:tcW w:w="1106"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50"/>
              <w:rPr>
                <w:rFonts w:ascii="Times New Roman" w:hAnsi="Times New Roman"/>
                <w:sz w:val="24"/>
                <w:szCs w:val="24"/>
              </w:rPr>
            </w:pPr>
          </w:p>
        </w:tc>
        <w:tc>
          <w:tcPr>
            <w:tcW w:w="5120"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50"/>
              <w:rPr>
                <w:rFonts w:ascii="Times New Roman" w:hAnsi="Times New Roman"/>
                <w:sz w:val="24"/>
                <w:szCs w:val="24"/>
              </w:rPr>
            </w:pPr>
          </w:p>
        </w:tc>
        <w:tc>
          <w:tcPr>
            <w:tcW w:w="2669" w:type="dxa"/>
            <w:tcBorders>
              <w:top w:val="nil"/>
              <w:left w:val="nil"/>
              <w:bottom w:val="nil"/>
              <w:right w:val="nil"/>
            </w:tcBorders>
          </w:tcPr>
          <w:p w:rsidR="00F2293F" w:rsidRPr="007A7452" w:rsidRDefault="00F2293F" w:rsidP="00F2293F">
            <w:pPr>
              <w:widowControl w:val="0"/>
              <w:autoSpaceDE w:val="0"/>
              <w:autoSpaceDN w:val="0"/>
              <w:adjustRightInd w:val="0"/>
              <w:spacing w:after="0" w:line="194" w:lineRule="exact"/>
              <w:ind w:right="40" w:firstLine="50"/>
              <w:jc w:val="right"/>
              <w:rPr>
                <w:rFonts w:ascii="Times New Roman" w:hAnsi="Times New Roman"/>
                <w:sz w:val="24"/>
                <w:szCs w:val="24"/>
              </w:rPr>
            </w:pPr>
            <w:r w:rsidRPr="007A7452">
              <w:rPr>
                <w:rFonts w:ascii="Times New Roman" w:hAnsi="Times New Roman"/>
                <w:b/>
                <w:bCs/>
                <w:color w:val="191919"/>
                <w:sz w:val="18"/>
                <w:szCs w:val="18"/>
              </w:rPr>
              <w:t>3</w:t>
            </w:r>
            <w:r>
              <w:rPr>
                <w:rFonts w:ascii="Times New Roman" w:hAnsi="Times New Roman"/>
                <w:b/>
                <w:bCs/>
                <w:color w:val="191919"/>
                <w:sz w:val="18"/>
                <w:szCs w:val="18"/>
              </w:rPr>
              <w:t>9</w:t>
            </w:r>
          </w:p>
        </w:tc>
      </w:tr>
    </w:tbl>
    <w:p w:rsidR="00F2293F" w:rsidRDefault="00F2293F" w:rsidP="00F2293F">
      <w:pPr>
        <w:widowControl w:val="0"/>
        <w:autoSpaceDE w:val="0"/>
        <w:autoSpaceDN w:val="0"/>
        <w:adjustRightInd w:val="0"/>
        <w:spacing w:after="0"/>
        <w:ind w:left="360" w:right="490" w:firstLine="0"/>
        <w:rPr>
          <w:rFonts w:ascii="Times New Roman" w:hAnsi="Times New Roman"/>
          <w:color w:val="000000"/>
          <w:sz w:val="18"/>
          <w:szCs w:val="18"/>
        </w:rPr>
      </w:pPr>
      <w:r>
        <w:rPr>
          <w:rFonts w:ascii="Times New Roman" w:hAnsi="Times New Roman"/>
          <w:b/>
          <w:bCs/>
          <w:color w:val="191919"/>
          <w:spacing w:val="-1"/>
          <w:sz w:val="18"/>
          <w:szCs w:val="18"/>
        </w:rPr>
        <w:t>Majo</w:t>
      </w:r>
      <w:r>
        <w:rPr>
          <w:rFonts w:ascii="Times New Roman" w:hAnsi="Times New Roman"/>
          <w:b/>
          <w:bCs/>
          <w:color w:val="191919"/>
          <w:sz w:val="18"/>
          <w:szCs w:val="18"/>
        </w:rPr>
        <w:t>r</w:t>
      </w:r>
      <w:r>
        <w:rPr>
          <w:rFonts w:ascii="Times New Roman" w:hAnsi="Times New Roman"/>
          <w:b/>
          <w:bCs/>
          <w:color w:val="191919"/>
          <w:spacing w:val="-5"/>
          <w:sz w:val="18"/>
          <w:szCs w:val="18"/>
        </w:rPr>
        <w:t xml:space="preserve"> </w:t>
      </w:r>
      <w:r>
        <w:rPr>
          <w:rFonts w:ascii="Times New Roman" w:hAnsi="Times New Roman"/>
          <w:b/>
          <w:bCs/>
          <w:color w:val="191919"/>
          <w:spacing w:val="-1"/>
          <w:sz w:val="18"/>
          <w:szCs w:val="18"/>
        </w:rPr>
        <w:t>Electives</w:t>
      </w:r>
    </w:p>
    <w:p w:rsidR="00F2293F" w:rsidRDefault="00F2293F" w:rsidP="00F2293F">
      <w:pPr>
        <w:widowControl w:val="0"/>
        <w:tabs>
          <w:tab w:val="left" w:pos="9900"/>
        </w:tabs>
        <w:autoSpaceDE w:val="0"/>
        <w:autoSpaceDN w:val="0"/>
        <w:adjustRightInd w:val="0"/>
        <w:spacing w:before="12" w:after="0"/>
        <w:ind w:left="360" w:right="490" w:firstLine="0"/>
        <w:rPr>
          <w:rFonts w:ascii="Times New Roman" w:hAnsi="Times New Roman"/>
          <w:color w:val="000000"/>
          <w:sz w:val="18"/>
          <w:szCs w:val="18"/>
        </w:rPr>
      </w:pPr>
      <w:r>
        <w:rPr>
          <w:rFonts w:ascii="Times New Roman" w:hAnsi="Times New Roman"/>
          <w:color w:val="191919"/>
          <w:spacing w:val="-1"/>
          <w:sz w:val="18"/>
          <w:szCs w:val="18"/>
        </w:rPr>
        <w:t>Si</w:t>
      </w:r>
      <w:r>
        <w:rPr>
          <w:rFonts w:ascii="Times New Roman" w:hAnsi="Times New Roman"/>
          <w:color w:val="191919"/>
          <w:sz w:val="18"/>
          <w:szCs w:val="18"/>
        </w:rPr>
        <w:t>x</w:t>
      </w:r>
      <w:r>
        <w:rPr>
          <w:rFonts w:ascii="Times New Roman" w:hAnsi="Times New Roman"/>
          <w:color w:val="191919"/>
          <w:spacing w:val="-2"/>
          <w:sz w:val="18"/>
          <w:szCs w:val="18"/>
        </w:rPr>
        <w:t xml:space="preserve"> </w:t>
      </w:r>
      <w:r>
        <w:rPr>
          <w:rFonts w:ascii="Times New Roman" w:hAnsi="Times New Roman"/>
          <w:color w:val="191919"/>
          <w:spacing w:val="-1"/>
          <w:sz w:val="18"/>
          <w:szCs w:val="18"/>
        </w:rPr>
        <w:t>hour</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fro</w:t>
      </w:r>
      <w:r>
        <w:rPr>
          <w:rFonts w:ascii="Times New Roman" w:hAnsi="Times New Roman"/>
          <w:color w:val="191919"/>
          <w:sz w:val="18"/>
          <w:szCs w:val="18"/>
        </w:rPr>
        <w:t>m</w:t>
      </w:r>
      <w:r>
        <w:rPr>
          <w:rFonts w:ascii="Times New Roman" w:hAnsi="Times New Roman"/>
          <w:color w:val="191919"/>
          <w:spacing w:val="-2"/>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 Mathematics Courses 3000 or above</w:t>
      </w:r>
      <w:r>
        <w:rPr>
          <w:rFonts w:ascii="Times New Roman" w:hAnsi="Times New Roman"/>
          <w:color w:val="191919"/>
          <w:sz w:val="18"/>
          <w:szCs w:val="18"/>
        </w:rPr>
        <w:tab/>
        <w:t>6</w:t>
      </w:r>
    </w:p>
    <w:tbl>
      <w:tblPr>
        <w:tblW w:w="0" w:type="auto"/>
        <w:tblLayout w:type="fixed"/>
        <w:tblCellMar>
          <w:left w:w="0" w:type="dxa"/>
          <w:right w:w="0" w:type="dxa"/>
        </w:tblCellMar>
        <w:tblLook w:val="0000"/>
      </w:tblPr>
      <w:tblGrid>
        <w:gridCol w:w="360"/>
        <w:gridCol w:w="6717"/>
        <w:gridCol w:w="360"/>
        <w:gridCol w:w="2363"/>
        <w:gridCol w:w="360"/>
      </w:tblGrid>
      <w:tr w:rsidR="00F2293F" w:rsidRPr="007A7452" w:rsidTr="00F2293F">
        <w:trPr>
          <w:gridAfter w:val="1"/>
          <w:wAfter w:w="360" w:type="dxa"/>
          <w:trHeight w:hRule="exact" w:val="234"/>
        </w:trPr>
        <w:tc>
          <w:tcPr>
            <w:tcW w:w="7077" w:type="dxa"/>
            <w:gridSpan w:val="2"/>
            <w:tcBorders>
              <w:top w:val="nil"/>
              <w:left w:val="nil"/>
              <w:bottom w:val="nil"/>
              <w:right w:val="nil"/>
            </w:tcBorders>
          </w:tcPr>
          <w:p w:rsidR="00F2293F" w:rsidRPr="007A7452" w:rsidRDefault="00F2293F" w:rsidP="00C121A0">
            <w:pPr>
              <w:widowControl w:val="0"/>
              <w:tabs>
                <w:tab w:val="left" w:pos="1100"/>
                <w:tab w:val="left" w:pos="2180"/>
              </w:tabs>
              <w:autoSpaceDE w:val="0"/>
              <w:autoSpaceDN w:val="0"/>
              <w:adjustRightInd w:val="0"/>
              <w:spacing w:before="6" w:after="0"/>
              <w:ind w:left="40"/>
              <w:rPr>
                <w:rFonts w:ascii="Times New Roman" w:hAnsi="Times New Roman"/>
                <w:sz w:val="24"/>
                <w:szCs w:val="24"/>
              </w:rPr>
            </w:pPr>
          </w:p>
        </w:tc>
        <w:tc>
          <w:tcPr>
            <w:tcW w:w="2723" w:type="dxa"/>
            <w:gridSpan w:val="2"/>
            <w:tcBorders>
              <w:top w:val="nil"/>
              <w:left w:val="nil"/>
              <w:bottom w:val="nil"/>
              <w:right w:val="nil"/>
            </w:tcBorders>
          </w:tcPr>
          <w:p w:rsidR="00F2293F" w:rsidRPr="007A7452" w:rsidRDefault="00F2293F" w:rsidP="00C121A0">
            <w:pPr>
              <w:widowControl w:val="0"/>
              <w:autoSpaceDE w:val="0"/>
              <w:autoSpaceDN w:val="0"/>
              <w:adjustRightInd w:val="0"/>
              <w:spacing w:before="6" w:after="0"/>
              <w:ind w:right="40"/>
              <w:jc w:val="right"/>
              <w:rPr>
                <w:rFonts w:ascii="Times New Roman" w:hAnsi="Times New Roman"/>
                <w:sz w:val="24"/>
                <w:szCs w:val="24"/>
              </w:rPr>
            </w:pPr>
          </w:p>
        </w:tc>
      </w:tr>
      <w:tr w:rsidR="00F2293F" w:rsidRPr="007A7452" w:rsidTr="00F2293F">
        <w:trPr>
          <w:gridBefore w:val="1"/>
          <w:wBefore w:w="360" w:type="dxa"/>
          <w:trHeight w:hRule="exact" w:val="216"/>
        </w:trPr>
        <w:tc>
          <w:tcPr>
            <w:tcW w:w="7077" w:type="dxa"/>
            <w:gridSpan w:val="2"/>
            <w:tcBorders>
              <w:top w:val="nil"/>
              <w:left w:val="nil"/>
              <w:bottom w:val="nil"/>
              <w:right w:val="nil"/>
            </w:tcBorders>
          </w:tcPr>
          <w:p w:rsidR="00F2293F" w:rsidRPr="007A7452" w:rsidRDefault="00F2293F" w:rsidP="00F2293F">
            <w:pPr>
              <w:widowControl w:val="0"/>
              <w:tabs>
                <w:tab w:val="left" w:pos="1100"/>
                <w:tab w:val="left" w:pos="2180"/>
              </w:tabs>
              <w:autoSpaceDE w:val="0"/>
              <w:autoSpaceDN w:val="0"/>
              <w:adjustRightInd w:val="0"/>
              <w:spacing w:after="0" w:line="195" w:lineRule="exact"/>
              <w:ind w:left="40" w:firstLine="50"/>
              <w:rPr>
                <w:rFonts w:ascii="Times New Roman" w:hAnsi="Times New Roman"/>
                <w:sz w:val="24"/>
                <w:szCs w:val="24"/>
              </w:rPr>
            </w:pPr>
          </w:p>
        </w:tc>
        <w:tc>
          <w:tcPr>
            <w:tcW w:w="2723" w:type="dxa"/>
            <w:gridSpan w:val="2"/>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50"/>
              <w:jc w:val="right"/>
              <w:rPr>
                <w:rFonts w:ascii="Times New Roman" w:hAnsi="Times New Roman"/>
                <w:sz w:val="24"/>
                <w:szCs w:val="24"/>
              </w:rPr>
            </w:pPr>
          </w:p>
        </w:tc>
      </w:tr>
      <w:tr w:rsidR="00F2293F" w:rsidRPr="007A7452" w:rsidTr="00F2293F">
        <w:trPr>
          <w:gridBefore w:val="1"/>
          <w:wBefore w:w="360" w:type="dxa"/>
          <w:trHeight w:hRule="exact" w:val="216"/>
        </w:trPr>
        <w:tc>
          <w:tcPr>
            <w:tcW w:w="7077" w:type="dxa"/>
            <w:gridSpan w:val="2"/>
            <w:tcBorders>
              <w:top w:val="nil"/>
              <w:left w:val="nil"/>
              <w:bottom w:val="nil"/>
              <w:right w:val="nil"/>
            </w:tcBorders>
          </w:tcPr>
          <w:p w:rsidR="00F2293F" w:rsidRPr="007A7452" w:rsidRDefault="00F2293F" w:rsidP="00F2293F">
            <w:pPr>
              <w:widowControl w:val="0"/>
              <w:tabs>
                <w:tab w:val="left" w:pos="1100"/>
                <w:tab w:val="left" w:pos="2180"/>
              </w:tabs>
              <w:autoSpaceDE w:val="0"/>
              <w:autoSpaceDN w:val="0"/>
              <w:adjustRightInd w:val="0"/>
              <w:spacing w:after="0" w:line="195" w:lineRule="exact"/>
              <w:ind w:left="40" w:firstLine="50"/>
              <w:rPr>
                <w:rFonts w:ascii="Times New Roman" w:hAnsi="Times New Roman"/>
                <w:sz w:val="24"/>
                <w:szCs w:val="24"/>
              </w:rPr>
            </w:pPr>
          </w:p>
        </w:tc>
        <w:tc>
          <w:tcPr>
            <w:tcW w:w="2723" w:type="dxa"/>
            <w:gridSpan w:val="2"/>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50"/>
              <w:jc w:val="right"/>
              <w:rPr>
                <w:rFonts w:ascii="Times New Roman" w:hAnsi="Times New Roman"/>
                <w:sz w:val="24"/>
                <w:szCs w:val="24"/>
              </w:rPr>
            </w:pPr>
          </w:p>
        </w:tc>
      </w:tr>
      <w:tr w:rsidR="00F2293F" w:rsidRPr="007A7452" w:rsidTr="00F2293F">
        <w:trPr>
          <w:gridBefore w:val="1"/>
          <w:wBefore w:w="360" w:type="dxa"/>
          <w:trHeight w:hRule="exact" w:val="216"/>
        </w:trPr>
        <w:tc>
          <w:tcPr>
            <w:tcW w:w="7077" w:type="dxa"/>
            <w:gridSpan w:val="2"/>
            <w:tcBorders>
              <w:top w:val="nil"/>
              <w:left w:val="nil"/>
              <w:bottom w:val="nil"/>
              <w:right w:val="nil"/>
            </w:tcBorders>
          </w:tcPr>
          <w:p w:rsidR="00F2293F" w:rsidRPr="007A7452" w:rsidRDefault="00F2293F" w:rsidP="00F2293F">
            <w:pPr>
              <w:widowControl w:val="0"/>
              <w:tabs>
                <w:tab w:val="left" w:pos="1100"/>
                <w:tab w:val="left" w:pos="2180"/>
              </w:tabs>
              <w:autoSpaceDE w:val="0"/>
              <w:autoSpaceDN w:val="0"/>
              <w:adjustRightInd w:val="0"/>
              <w:spacing w:after="0" w:line="195" w:lineRule="exact"/>
              <w:ind w:left="40" w:firstLine="50"/>
              <w:rPr>
                <w:rFonts w:ascii="Times New Roman" w:hAnsi="Times New Roman"/>
                <w:sz w:val="24"/>
                <w:szCs w:val="24"/>
              </w:rPr>
            </w:pPr>
          </w:p>
        </w:tc>
        <w:tc>
          <w:tcPr>
            <w:tcW w:w="2723" w:type="dxa"/>
            <w:gridSpan w:val="2"/>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50"/>
              <w:jc w:val="right"/>
              <w:rPr>
                <w:rFonts w:ascii="Times New Roman" w:hAnsi="Times New Roman"/>
                <w:sz w:val="24"/>
                <w:szCs w:val="24"/>
              </w:rPr>
            </w:pPr>
          </w:p>
        </w:tc>
      </w:tr>
      <w:tr w:rsidR="00F2293F" w:rsidRPr="007A7452" w:rsidTr="00F2293F">
        <w:trPr>
          <w:gridBefore w:val="1"/>
          <w:wBefore w:w="360" w:type="dxa"/>
          <w:trHeight w:hRule="exact" w:val="216"/>
        </w:trPr>
        <w:tc>
          <w:tcPr>
            <w:tcW w:w="7077" w:type="dxa"/>
            <w:gridSpan w:val="2"/>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1"/>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Electives</w:t>
            </w:r>
          </w:p>
        </w:tc>
        <w:tc>
          <w:tcPr>
            <w:tcW w:w="2723" w:type="dxa"/>
            <w:gridSpan w:val="2"/>
            <w:tcBorders>
              <w:top w:val="nil"/>
              <w:left w:val="nil"/>
              <w:bottom w:val="nil"/>
              <w:right w:val="nil"/>
            </w:tcBorders>
          </w:tcPr>
          <w:p w:rsidR="00F2293F" w:rsidRPr="007A7452" w:rsidRDefault="00F2293F" w:rsidP="00F2293F">
            <w:pPr>
              <w:widowControl w:val="0"/>
              <w:autoSpaceDE w:val="0"/>
              <w:autoSpaceDN w:val="0"/>
              <w:adjustRightInd w:val="0"/>
              <w:spacing w:after="0"/>
              <w:ind w:firstLine="50"/>
              <w:rPr>
                <w:rFonts w:ascii="Times New Roman" w:hAnsi="Times New Roman"/>
                <w:sz w:val="24"/>
                <w:szCs w:val="24"/>
              </w:rPr>
            </w:pPr>
          </w:p>
        </w:tc>
      </w:tr>
      <w:tr w:rsidR="00F2293F" w:rsidRPr="007A7452" w:rsidTr="00F2293F">
        <w:trPr>
          <w:gridBefore w:val="1"/>
          <w:wBefore w:w="360" w:type="dxa"/>
          <w:trHeight w:hRule="exact" w:val="214"/>
        </w:trPr>
        <w:tc>
          <w:tcPr>
            <w:tcW w:w="7077" w:type="dxa"/>
            <w:gridSpan w:val="2"/>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1"/>
                <w:sz w:val="18"/>
                <w:szCs w:val="18"/>
              </w:rPr>
              <w:t>An</w:t>
            </w:r>
            <w:r w:rsidRPr="007A7452">
              <w:rPr>
                <w:rFonts w:ascii="Times New Roman" w:hAnsi="Times New Roman"/>
                <w:color w:val="191919"/>
                <w:sz w:val="18"/>
                <w:szCs w:val="18"/>
              </w:rPr>
              <w:t>y</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cours</w:t>
            </w:r>
            <w:r w:rsidRPr="007A7452">
              <w:rPr>
                <w:rFonts w:ascii="Times New Roman" w:hAnsi="Times New Roman"/>
                <w:color w:val="191919"/>
                <w:sz w:val="18"/>
                <w:szCs w:val="18"/>
              </w:rPr>
              <w:t>e</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fro</w:t>
            </w:r>
            <w:r w:rsidRPr="007A7452">
              <w:rPr>
                <w:rFonts w:ascii="Times New Roman" w:hAnsi="Times New Roman"/>
                <w:color w:val="191919"/>
                <w:sz w:val="18"/>
                <w:szCs w:val="18"/>
              </w:rPr>
              <w:t>m</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th</w:t>
            </w:r>
            <w:r w:rsidRPr="007A7452">
              <w:rPr>
                <w:rFonts w:ascii="Times New Roman" w:hAnsi="Times New Roman"/>
                <w:color w:val="191919"/>
                <w:sz w:val="18"/>
                <w:szCs w:val="18"/>
              </w:rPr>
              <w:t>e</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colleg</w:t>
            </w:r>
            <w:r w:rsidRPr="007A7452">
              <w:rPr>
                <w:rFonts w:ascii="Times New Roman" w:hAnsi="Times New Roman"/>
                <w:color w:val="191919"/>
                <w:sz w:val="18"/>
                <w:szCs w:val="18"/>
              </w:rPr>
              <w:t>e</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curriculum.</w:t>
            </w:r>
          </w:p>
        </w:tc>
        <w:tc>
          <w:tcPr>
            <w:tcW w:w="2723" w:type="dxa"/>
            <w:gridSpan w:val="2"/>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1" w:firstLine="50"/>
              <w:jc w:val="right"/>
              <w:rPr>
                <w:rFonts w:ascii="Times New Roman" w:hAnsi="Times New Roman"/>
                <w:sz w:val="24"/>
                <w:szCs w:val="24"/>
              </w:rPr>
            </w:pPr>
            <w:r w:rsidRPr="007A7452">
              <w:rPr>
                <w:rFonts w:ascii="Times New Roman" w:hAnsi="Times New Roman"/>
                <w:color w:val="191919"/>
                <w:spacing w:val="-1"/>
                <w:sz w:val="18"/>
                <w:szCs w:val="18"/>
              </w:rPr>
              <w:t>1</w:t>
            </w:r>
            <w:r>
              <w:rPr>
                <w:rFonts w:ascii="Times New Roman" w:hAnsi="Times New Roman"/>
                <w:color w:val="191919"/>
                <w:spacing w:val="-1"/>
                <w:sz w:val="18"/>
                <w:szCs w:val="18"/>
              </w:rPr>
              <w:t>5</w:t>
            </w:r>
          </w:p>
        </w:tc>
      </w:tr>
      <w:tr w:rsidR="00F2293F" w:rsidRPr="007A7452" w:rsidTr="00F2293F">
        <w:trPr>
          <w:gridBefore w:val="1"/>
          <w:wBefore w:w="360" w:type="dxa"/>
          <w:trHeight w:hRule="exact" w:val="214"/>
        </w:trPr>
        <w:tc>
          <w:tcPr>
            <w:tcW w:w="7077" w:type="dxa"/>
            <w:gridSpan w:val="2"/>
            <w:tcBorders>
              <w:top w:val="nil"/>
              <w:left w:val="nil"/>
              <w:bottom w:val="nil"/>
              <w:right w:val="nil"/>
            </w:tcBorders>
          </w:tcPr>
          <w:p w:rsidR="00F2293F" w:rsidRPr="007A7452" w:rsidRDefault="00F2293F" w:rsidP="00F2293F">
            <w:pPr>
              <w:widowControl w:val="0"/>
              <w:autoSpaceDE w:val="0"/>
              <w:autoSpaceDN w:val="0"/>
              <w:adjustRightInd w:val="0"/>
              <w:spacing w:after="0" w:line="194" w:lineRule="exact"/>
              <w:ind w:left="40" w:firstLine="50"/>
              <w:rPr>
                <w:rFonts w:ascii="Times New Roman" w:hAnsi="Times New Roman"/>
                <w:sz w:val="24"/>
                <w:szCs w:val="24"/>
              </w:rPr>
            </w:pPr>
            <w:r w:rsidRPr="007A7452">
              <w:rPr>
                <w:rFonts w:ascii="Times New Roman" w:hAnsi="Times New Roman"/>
                <w:b/>
                <w:bCs/>
                <w:color w:val="191919"/>
                <w:spacing w:val="-1"/>
                <w:sz w:val="18"/>
                <w:szCs w:val="18"/>
              </w:rPr>
              <w:t>Subtotal</w:t>
            </w:r>
          </w:p>
        </w:tc>
        <w:tc>
          <w:tcPr>
            <w:tcW w:w="2723" w:type="dxa"/>
            <w:gridSpan w:val="2"/>
            <w:tcBorders>
              <w:top w:val="nil"/>
              <w:left w:val="nil"/>
              <w:bottom w:val="nil"/>
              <w:right w:val="nil"/>
            </w:tcBorders>
          </w:tcPr>
          <w:p w:rsidR="00F2293F" w:rsidRPr="007A7452" w:rsidRDefault="00F2293F" w:rsidP="00F2293F">
            <w:pPr>
              <w:widowControl w:val="0"/>
              <w:autoSpaceDE w:val="0"/>
              <w:autoSpaceDN w:val="0"/>
              <w:adjustRightInd w:val="0"/>
              <w:spacing w:after="0" w:line="194" w:lineRule="exact"/>
              <w:ind w:right="41" w:firstLine="50"/>
              <w:jc w:val="right"/>
              <w:rPr>
                <w:rFonts w:ascii="Times New Roman" w:hAnsi="Times New Roman"/>
                <w:sz w:val="24"/>
                <w:szCs w:val="24"/>
              </w:rPr>
            </w:pPr>
            <w:r w:rsidRPr="007A7452">
              <w:rPr>
                <w:rFonts w:ascii="Times New Roman" w:hAnsi="Times New Roman"/>
                <w:b/>
                <w:bCs/>
                <w:color w:val="191919"/>
                <w:spacing w:val="-1"/>
                <w:sz w:val="18"/>
                <w:szCs w:val="18"/>
              </w:rPr>
              <w:t>60</w:t>
            </w:r>
          </w:p>
        </w:tc>
      </w:tr>
      <w:tr w:rsidR="00F2293F" w:rsidRPr="007A7452" w:rsidTr="00F2293F">
        <w:trPr>
          <w:gridBefore w:val="1"/>
          <w:wBefore w:w="360" w:type="dxa"/>
          <w:trHeight w:hRule="exact" w:val="298"/>
        </w:trPr>
        <w:tc>
          <w:tcPr>
            <w:tcW w:w="7077" w:type="dxa"/>
            <w:gridSpan w:val="2"/>
            <w:tcBorders>
              <w:top w:val="nil"/>
              <w:left w:val="nil"/>
              <w:bottom w:val="nil"/>
              <w:right w:val="nil"/>
            </w:tcBorders>
          </w:tcPr>
          <w:p w:rsidR="00F2293F" w:rsidRPr="007A7452" w:rsidRDefault="00F2293F" w:rsidP="00F2293F">
            <w:pPr>
              <w:widowControl w:val="0"/>
              <w:autoSpaceDE w:val="0"/>
              <w:autoSpaceDN w:val="0"/>
              <w:adjustRightInd w:val="0"/>
              <w:spacing w:after="0" w:line="196" w:lineRule="exact"/>
              <w:ind w:left="40" w:firstLine="5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pacing w:val="-1"/>
                <w:sz w:val="18"/>
                <w:szCs w:val="18"/>
              </w:rPr>
              <w:t>ota</w:t>
            </w:r>
            <w:r w:rsidRPr="007A7452">
              <w:rPr>
                <w:rFonts w:ascii="Times New Roman" w:hAnsi="Times New Roman"/>
                <w:b/>
                <w:bCs/>
                <w:color w:val="191919"/>
                <w:sz w:val="18"/>
                <w:szCs w:val="18"/>
              </w:rPr>
              <w:t>l</w:t>
            </w:r>
            <w:r w:rsidRPr="007A7452">
              <w:rPr>
                <w:rFonts w:ascii="Times New Roman" w:hAnsi="Times New Roman"/>
                <w:b/>
                <w:bCs/>
                <w:color w:val="191919"/>
                <w:spacing w:val="-2"/>
                <w:sz w:val="18"/>
                <w:szCs w:val="18"/>
              </w:rPr>
              <w:t xml:space="preserve"> </w:t>
            </w:r>
            <w:r w:rsidRPr="007A7452">
              <w:rPr>
                <w:rFonts w:ascii="Times New Roman" w:hAnsi="Times New Roman"/>
                <w:b/>
                <w:bCs/>
                <w:color w:val="191919"/>
                <w:spacing w:val="-1"/>
                <w:sz w:val="18"/>
                <w:szCs w:val="18"/>
              </w:rPr>
              <w:t>Requi</w:t>
            </w:r>
            <w:r w:rsidRPr="007A7452">
              <w:rPr>
                <w:rFonts w:ascii="Times New Roman" w:hAnsi="Times New Roman"/>
                <w:b/>
                <w:bCs/>
                <w:color w:val="191919"/>
                <w:spacing w:val="-4"/>
                <w:sz w:val="18"/>
                <w:szCs w:val="18"/>
              </w:rPr>
              <w:t>r</w:t>
            </w:r>
            <w:r w:rsidRPr="007A7452">
              <w:rPr>
                <w:rFonts w:ascii="Times New Roman" w:hAnsi="Times New Roman"/>
                <w:b/>
                <w:bCs/>
                <w:color w:val="191919"/>
                <w:spacing w:val="-1"/>
                <w:sz w:val="18"/>
                <w:szCs w:val="18"/>
              </w:rPr>
              <w:t>e</w:t>
            </w:r>
            <w:r w:rsidRPr="007A7452">
              <w:rPr>
                <w:rFonts w:ascii="Times New Roman" w:hAnsi="Times New Roman"/>
                <w:b/>
                <w:bCs/>
                <w:color w:val="191919"/>
                <w:sz w:val="18"/>
                <w:szCs w:val="18"/>
              </w:rPr>
              <w:t>d</w:t>
            </w:r>
            <w:r w:rsidRPr="007A7452">
              <w:rPr>
                <w:rFonts w:ascii="Times New Roman" w:hAnsi="Times New Roman"/>
                <w:b/>
                <w:bCs/>
                <w:color w:val="191919"/>
                <w:spacing w:val="-2"/>
                <w:sz w:val="18"/>
                <w:szCs w:val="18"/>
              </w:rPr>
              <w:t xml:space="preserve"> </w:t>
            </w:r>
            <w:r w:rsidRPr="007A7452">
              <w:rPr>
                <w:rFonts w:ascii="Times New Roman" w:hAnsi="Times New Roman"/>
                <w:b/>
                <w:bCs/>
                <w:color w:val="191919"/>
                <w:spacing w:val="-1"/>
                <w:sz w:val="18"/>
                <w:szCs w:val="18"/>
              </w:rPr>
              <w:t>fo</w:t>
            </w:r>
            <w:r w:rsidRPr="007A7452">
              <w:rPr>
                <w:rFonts w:ascii="Times New Roman" w:hAnsi="Times New Roman"/>
                <w:b/>
                <w:bCs/>
                <w:color w:val="191919"/>
                <w:sz w:val="18"/>
                <w:szCs w:val="18"/>
              </w:rPr>
              <w:t>r</w:t>
            </w:r>
            <w:r w:rsidRPr="007A7452">
              <w:rPr>
                <w:rFonts w:ascii="Times New Roman" w:hAnsi="Times New Roman"/>
                <w:b/>
                <w:bCs/>
                <w:color w:val="191919"/>
                <w:spacing w:val="-5"/>
                <w:sz w:val="18"/>
                <w:szCs w:val="18"/>
              </w:rPr>
              <w:t xml:space="preserve"> </w:t>
            </w:r>
            <w:r w:rsidRPr="007A7452">
              <w:rPr>
                <w:rFonts w:ascii="Times New Roman" w:hAnsi="Times New Roman"/>
                <w:b/>
                <w:bCs/>
                <w:color w:val="191919"/>
                <w:spacing w:val="-1"/>
                <w:sz w:val="18"/>
                <w:szCs w:val="18"/>
              </w:rPr>
              <w:t>Graduation</w:t>
            </w:r>
          </w:p>
        </w:tc>
        <w:tc>
          <w:tcPr>
            <w:tcW w:w="2723" w:type="dxa"/>
            <w:gridSpan w:val="2"/>
            <w:tcBorders>
              <w:top w:val="nil"/>
              <w:left w:val="nil"/>
              <w:bottom w:val="nil"/>
              <w:right w:val="nil"/>
            </w:tcBorders>
          </w:tcPr>
          <w:p w:rsidR="00F2293F" w:rsidRPr="007A7452" w:rsidRDefault="00F2293F" w:rsidP="00F2293F">
            <w:pPr>
              <w:widowControl w:val="0"/>
              <w:autoSpaceDE w:val="0"/>
              <w:autoSpaceDN w:val="0"/>
              <w:adjustRightInd w:val="0"/>
              <w:spacing w:after="0" w:line="196" w:lineRule="exact"/>
              <w:ind w:right="41" w:firstLine="50"/>
              <w:jc w:val="right"/>
              <w:rPr>
                <w:rFonts w:ascii="Times New Roman" w:hAnsi="Times New Roman"/>
                <w:sz w:val="24"/>
                <w:szCs w:val="24"/>
              </w:rPr>
            </w:pPr>
            <w:r w:rsidRPr="007A7452">
              <w:rPr>
                <w:rFonts w:ascii="Times New Roman" w:hAnsi="Times New Roman"/>
                <w:b/>
                <w:bCs/>
                <w:color w:val="191919"/>
                <w:spacing w:val="-1"/>
                <w:sz w:val="18"/>
                <w:szCs w:val="18"/>
              </w:rPr>
              <w:t>12</w:t>
            </w:r>
            <w:r>
              <w:rPr>
                <w:rFonts w:ascii="Times New Roman" w:hAnsi="Times New Roman"/>
                <w:b/>
                <w:bCs/>
                <w:color w:val="191919"/>
                <w:spacing w:val="-1"/>
                <w:sz w:val="18"/>
                <w:szCs w:val="18"/>
              </w:rPr>
              <w:t>6</w:t>
            </w:r>
          </w:p>
        </w:tc>
      </w:tr>
    </w:tbl>
    <w:p w:rsidR="00F2293F" w:rsidRDefault="00F2293F" w:rsidP="00F2293F">
      <w:pPr>
        <w:widowControl w:val="0"/>
        <w:autoSpaceDE w:val="0"/>
        <w:autoSpaceDN w:val="0"/>
        <w:adjustRightInd w:val="0"/>
        <w:spacing w:before="7" w:after="0"/>
        <w:ind w:left="160" w:firstLine="20"/>
        <w:rPr>
          <w:rFonts w:ascii="Times New Roman" w:hAnsi="Times New Roman"/>
          <w:color w:val="000000"/>
          <w:sz w:val="24"/>
          <w:szCs w:val="24"/>
        </w:rPr>
      </w:pPr>
      <w:r>
        <w:rPr>
          <w:rFonts w:ascii="Times New Roman" w:hAnsi="Times New Roman"/>
          <w:b/>
          <w:bCs/>
          <w:color w:val="191919"/>
          <w:spacing w:val="-2"/>
          <w:sz w:val="32"/>
          <w:szCs w:val="32"/>
        </w:rPr>
        <w:t>P</w:t>
      </w:r>
      <w:r>
        <w:rPr>
          <w:rFonts w:ascii="Times New Roman" w:hAnsi="Times New Roman"/>
          <w:b/>
          <w:bCs/>
          <w:color w:val="191919"/>
          <w:spacing w:val="-2"/>
          <w:sz w:val="24"/>
          <w:szCs w:val="24"/>
        </w:rPr>
        <w:t>ROGRA</w:t>
      </w:r>
      <w:r>
        <w:rPr>
          <w:rFonts w:ascii="Times New Roman" w:hAnsi="Times New Roman"/>
          <w:b/>
          <w:bCs/>
          <w:color w:val="191919"/>
          <w:sz w:val="24"/>
          <w:szCs w:val="24"/>
        </w:rPr>
        <w:t>M</w:t>
      </w:r>
      <w:r>
        <w:rPr>
          <w:rFonts w:ascii="Times New Roman" w:hAnsi="Times New Roman"/>
          <w:b/>
          <w:bCs/>
          <w:color w:val="191919"/>
          <w:spacing w:val="17"/>
          <w:sz w:val="24"/>
          <w:szCs w:val="24"/>
        </w:rPr>
        <w:t xml:space="preserve"> </w:t>
      </w:r>
      <w:r>
        <w:rPr>
          <w:rFonts w:ascii="Times New Roman" w:hAnsi="Times New Roman"/>
          <w:b/>
          <w:bCs/>
          <w:color w:val="191919"/>
          <w:spacing w:val="-2"/>
          <w:sz w:val="24"/>
          <w:szCs w:val="24"/>
        </w:rPr>
        <w:t>O</w:t>
      </w:r>
      <w:r>
        <w:rPr>
          <w:rFonts w:ascii="Times New Roman" w:hAnsi="Times New Roman"/>
          <w:b/>
          <w:bCs/>
          <w:color w:val="191919"/>
          <w:sz w:val="24"/>
          <w:szCs w:val="24"/>
        </w:rPr>
        <w:t>F</w:t>
      </w:r>
      <w:r>
        <w:rPr>
          <w:rFonts w:ascii="Times New Roman" w:hAnsi="Times New Roman"/>
          <w:b/>
          <w:bCs/>
          <w:color w:val="191919"/>
          <w:spacing w:val="8"/>
          <w:sz w:val="24"/>
          <w:szCs w:val="24"/>
        </w:rPr>
        <w:t xml:space="preserve"> </w:t>
      </w:r>
      <w:r>
        <w:rPr>
          <w:rFonts w:ascii="Times New Roman" w:hAnsi="Times New Roman"/>
          <w:b/>
          <w:bCs/>
          <w:color w:val="191919"/>
          <w:spacing w:val="-2"/>
          <w:sz w:val="32"/>
          <w:szCs w:val="32"/>
        </w:rPr>
        <w:t>S</w:t>
      </w:r>
      <w:r>
        <w:rPr>
          <w:rFonts w:ascii="Times New Roman" w:hAnsi="Times New Roman"/>
          <w:b/>
          <w:bCs/>
          <w:color w:val="191919"/>
          <w:spacing w:val="-2"/>
          <w:sz w:val="24"/>
          <w:szCs w:val="24"/>
        </w:rPr>
        <w:t>TUD</w:t>
      </w:r>
      <w:r>
        <w:rPr>
          <w:rFonts w:ascii="Times New Roman" w:hAnsi="Times New Roman"/>
          <w:b/>
          <w:bCs/>
          <w:color w:val="191919"/>
          <w:sz w:val="24"/>
          <w:szCs w:val="24"/>
        </w:rPr>
        <w:t>Y</w:t>
      </w:r>
      <w:r>
        <w:rPr>
          <w:rFonts w:ascii="Times New Roman" w:hAnsi="Times New Roman"/>
          <w:b/>
          <w:bCs/>
          <w:color w:val="191919"/>
          <w:spacing w:val="8"/>
          <w:sz w:val="24"/>
          <w:szCs w:val="24"/>
        </w:rPr>
        <w:t xml:space="preserve"> </w:t>
      </w:r>
      <w:r>
        <w:rPr>
          <w:rFonts w:ascii="Times New Roman" w:hAnsi="Times New Roman"/>
          <w:b/>
          <w:bCs/>
          <w:color w:val="191919"/>
          <w:spacing w:val="-2"/>
          <w:sz w:val="24"/>
          <w:szCs w:val="24"/>
        </w:rPr>
        <w:t>FO</w:t>
      </w:r>
      <w:r>
        <w:rPr>
          <w:rFonts w:ascii="Times New Roman" w:hAnsi="Times New Roman"/>
          <w:b/>
          <w:bCs/>
          <w:color w:val="191919"/>
          <w:sz w:val="24"/>
          <w:szCs w:val="24"/>
        </w:rPr>
        <w:t>R</w:t>
      </w:r>
      <w:r>
        <w:rPr>
          <w:rFonts w:ascii="Times New Roman" w:hAnsi="Times New Roman"/>
          <w:b/>
          <w:bCs/>
          <w:color w:val="191919"/>
          <w:spacing w:val="12"/>
          <w:sz w:val="24"/>
          <w:szCs w:val="24"/>
        </w:rPr>
        <w:t xml:space="preserve"> </w:t>
      </w:r>
      <w:r>
        <w:rPr>
          <w:rFonts w:ascii="Times New Roman" w:hAnsi="Times New Roman"/>
          <w:b/>
          <w:bCs/>
          <w:color w:val="191919"/>
          <w:spacing w:val="-2"/>
          <w:sz w:val="24"/>
          <w:szCs w:val="24"/>
        </w:rPr>
        <w:t>TH</w:t>
      </w:r>
      <w:r>
        <w:rPr>
          <w:rFonts w:ascii="Times New Roman" w:hAnsi="Times New Roman"/>
          <w:b/>
          <w:bCs/>
          <w:color w:val="191919"/>
          <w:sz w:val="24"/>
          <w:szCs w:val="24"/>
        </w:rPr>
        <w:t>E</w:t>
      </w:r>
      <w:r>
        <w:rPr>
          <w:rFonts w:ascii="Times New Roman" w:hAnsi="Times New Roman"/>
          <w:b/>
          <w:bCs/>
          <w:color w:val="191919"/>
          <w:spacing w:val="17"/>
          <w:sz w:val="24"/>
          <w:szCs w:val="24"/>
        </w:rPr>
        <w:t xml:space="preserve"> </w:t>
      </w:r>
      <w:r>
        <w:rPr>
          <w:rFonts w:ascii="Times New Roman" w:hAnsi="Times New Roman"/>
          <w:b/>
          <w:bCs/>
          <w:color w:val="191919"/>
          <w:spacing w:val="-2"/>
          <w:sz w:val="32"/>
          <w:szCs w:val="32"/>
        </w:rPr>
        <w:t>B</w:t>
      </w:r>
      <w:r>
        <w:rPr>
          <w:rFonts w:ascii="Times New Roman" w:hAnsi="Times New Roman"/>
          <w:b/>
          <w:bCs/>
          <w:color w:val="191919"/>
          <w:spacing w:val="-2"/>
          <w:sz w:val="24"/>
          <w:szCs w:val="24"/>
        </w:rPr>
        <w:t>ACHELO</w:t>
      </w:r>
      <w:r>
        <w:rPr>
          <w:rFonts w:ascii="Times New Roman" w:hAnsi="Times New Roman"/>
          <w:b/>
          <w:bCs/>
          <w:color w:val="191919"/>
          <w:sz w:val="24"/>
          <w:szCs w:val="24"/>
        </w:rPr>
        <w:t>R</w:t>
      </w:r>
      <w:r>
        <w:rPr>
          <w:rFonts w:ascii="Times New Roman" w:hAnsi="Times New Roman"/>
          <w:b/>
          <w:bCs/>
          <w:color w:val="191919"/>
          <w:spacing w:val="17"/>
          <w:sz w:val="24"/>
          <w:szCs w:val="24"/>
        </w:rPr>
        <w:t xml:space="preserve"> </w:t>
      </w:r>
      <w:r>
        <w:rPr>
          <w:rFonts w:ascii="Times New Roman" w:hAnsi="Times New Roman"/>
          <w:b/>
          <w:bCs/>
          <w:color w:val="191919"/>
          <w:spacing w:val="-2"/>
          <w:sz w:val="24"/>
          <w:szCs w:val="24"/>
        </w:rPr>
        <w:t>O</w:t>
      </w:r>
      <w:r>
        <w:rPr>
          <w:rFonts w:ascii="Times New Roman" w:hAnsi="Times New Roman"/>
          <w:b/>
          <w:bCs/>
          <w:color w:val="191919"/>
          <w:sz w:val="24"/>
          <w:szCs w:val="24"/>
        </w:rPr>
        <w:t>F</w:t>
      </w:r>
      <w:r>
        <w:rPr>
          <w:rFonts w:ascii="Times New Roman" w:hAnsi="Times New Roman"/>
          <w:b/>
          <w:bCs/>
          <w:color w:val="191919"/>
          <w:spacing w:val="-10"/>
          <w:sz w:val="24"/>
          <w:szCs w:val="24"/>
        </w:rPr>
        <w:t xml:space="preserve"> </w:t>
      </w:r>
      <w:r>
        <w:rPr>
          <w:rFonts w:ascii="Times New Roman" w:hAnsi="Times New Roman"/>
          <w:b/>
          <w:bCs/>
          <w:color w:val="191919"/>
          <w:spacing w:val="-2"/>
          <w:sz w:val="32"/>
          <w:szCs w:val="32"/>
        </w:rPr>
        <w:t>A</w:t>
      </w:r>
      <w:r>
        <w:rPr>
          <w:rFonts w:ascii="Times New Roman" w:hAnsi="Times New Roman"/>
          <w:b/>
          <w:bCs/>
          <w:color w:val="191919"/>
          <w:spacing w:val="-10"/>
          <w:sz w:val="24"/>
          <w:szCs w:val="24"/>
        </w:rPr>
        <w:t>R</w:t>
      </w:r>
      <w:r>
        <w:rPr>
          <w:rFonts w:ascii="Times New Roman" w:hAnsi="Times New Roman"/>
          <w:b/>
          <w:bCs/>
          <w:color w:val="191919"/>
          <w:spacing w:val="-2"/>
          <w:sz w:val="24"/>
          <w:szCs w:val="24"/>
        </w:rPr>
        <w:t>T</w:t>
      </w:r>
      <w:r>
        <w:rPr>
          <w:rFonts w:ascii="Times New Roman" w:hAnsi="Times New Roman"/>
          <w:b/>
          <w:bCs/>
          <w:color w:val="191919"/>
          <w:sz w:val="24"/>
          <w:szCs w:val="24"/>
        </w:rPr>
        <w:t>S</w:t>
      </w:r>
      <w:r>
        <w:rPr>
          <w:rFonts w:ascii="Times New Roman" w:hAnsi="Times New Roman"/>
          <w:b/>
          <w:bCs/>
          <w:color w:val="191919"/>
          <w:spacing w:val="17"/>
          <w:sz w:val="24"/>
          <w:szCs w:val="24"/>
        </w:rPr>
        <w:t xml:space="preserve"> </w:t>
      </w:r>
      <w:r>
        <w:rPr>
          <w:rFonts w:ascii="Times New Roman" w:hAnsi="Times New Roman"/>
          <w:b/>
          <w:bCs/>
          <w:color w:val="191919"/>
          <w:spacing w:val="-2"/>
          <w:sz w:val="32"/>
          <w:szCs w:val="32"/>
        </w:rPr>
        <w:t>D</w:t>
      </w:r>
      <w:r>
        <w:rPr>
          <w:rFonts w:ascii="Times New Roman" w:hAnsi="Times New Roman"/>
          <w:b/>
          <w:bCs/>
          <w:color w:val="191919"/>
          <w:spacing w:val="-2"/>
          <w:sz w:val="24"/>
          <w:szCs w:val="24"/>
        </w:rPr>
        <w:t>EGRE</w:t>
      </w:r>
      <w:r>
        <w:rPr>
          <w:rFonts w:ascii="Times New Roman" w:hAnsi="Times New Roman"/>
          <w:b/>
          <w:bCs/>
          <w:color w:val="191919"/>
          <w:sz w:val="24"/>
          <w:szCs w:val="24"/>
        </w:rPr>
        <w:t>E</w:t>
      </w:r>
      <w:r>
        <w:rPr>
          <w:rFonts w:ascii="Times New Roman" w:hAnsi="Times New Roman"/>
          <w:b/>
          <w:bCs/>
          <w:color w:val="191919"/>
          <w:spacing w:val="17"/>
          <w:sz w:val="24"/>
          <w:szCs w:val="24"/>
        </w:rPr>
        <w:t xml:space="preserve"> </w:t>
      </w:r>
      <w:r>
        <w:rPr>
          <w:rFonts w:ascii="Times New Roman" w:hAnsi="Times New Roman"/>
          <w:b/>
          <w:bCs/>
          <w:color w:val="191919"/>
          <w:spacing w:val="-2"/>
          <w:sz w:val="24"/>
          <w:szCs w:val="24"/>
        </w:rPr>
        <w:t>I</w:t>
      </w:r>
      <w:r>
        <w:rPr>
          <w:rFonts w:ascii="Times New Roman" w:hAnsi="Times New Roman"/>
          <w:b/>
          <w:bCs/>
          <w:color w:val="191919"/>
          <w:sz w:val="24"/>
          <w:szCs w:val="24"/>
        </w:rPr>
        <w:t>N</w:t>
      </w:r>
      <w:r>
        <w:rPr>
          <w:rFonts w:ascii="Times New Roman" w:hAnsi="Times New Roman"/>
          <w:b/>
          <w:bCs/>
          <w:color w:val="191919"/>
          <w:spacing w:val="17"/>
          <w:sz w:val="24"/>
          <w:szCs w:val="24"/>
        </w:rPr>
        <w:t xml:space="preserve"> </w:t>
      </w:r>
      <w:r>
        <w:rPr>
          <w:rFonts w:ascii="Times New Roman" w:hAnsi="Times New Roman"/>
          <w:b/>
          <w:bCs/>
          <w:color w:val="191919"/>
          <w:spacing w:val="-2"/>
          <w:sz w:val="32"/>
          <w:szCs w:val="32"/>
        </w:rPr>
        <w:t>M</w:t>
      </w:r>
      <w:r>
        <w:rPr>
          <w:rFonts w:ascii="Times New Roman" w:hAnsi="Times New Roman"/>
          <w:b/>
          <w:bCs/>
          <w:color w:val="191919"/>
          <w:spacing w:val="-19"/>
          <w:sz w:val="24"/>
          <w:szCs w:val="24"/>
        </w:rPr>
        <w:t>A</w:t>
      </w:r>
      <w:r>
        <w:rPr>
          <w:rFonts w:ascii="Times New Roman" w:hAnsi="Times New Roman"/>
          <w:b/>
          <w:bCs/>
          <w:color w:val="191919"/>
          <w:spacing w:val="-2"/>
          <w:sz w:val="24"/>
          <w:szCs w:val="24"/>
        </w:rPr>
        <w:t>THEM</w:t>
      </w:r>
      <w:r>
        <w:rPr>
          <w:rFonts w:ascii="Times New Roman" w:hAnsi="Times New Roman"/>
          <w:b/>
          <w:bCs/>
          <w:color w:val="191919"/>
          <w:spacing w:val="-19"/>
          <w:sz w:val="24"/>
          <w:szCs w:val="24"/>
        </w:rPr>
        <w:t>A</w:t>
      </w:r>
      <w:r>
        <w:rPr>
          <w:rFonts w:ascii="Times New Roman" w:hAnsi="Times New Roman"/>
          <w:b/>
          <w:bCs/>
          <w:color w:val="191919"/>
          <w:spacing w:val="-2"/>
          <w:sz w:val="24"/>
          <w:szCs w:val="24"/>
        </w:rPr>
        <w:t>TICS</w:t>
      </w:r>
    </w:p>
    <w:p w:rsidR="00F2293F" w:rsidRDefault="00F2293F" w:rsidP="00F2293F">
      <w:pPr>
        <w:widowControl w:val="0"/>
        <w:autoSpaceDE w:val="0"/>
        <w:autoSpaceDN w:val="0"/>
        <w:adjustRightInd w:val="0"/>
        <w:spacing w:before="55" w:after="0"/>
        <w:ind w:left="160" w:firstLine="20"/>
        <w:rPr>
          <w:rFonts w:ascii="Times New Roman" w:hAnsi="Times New Roman"/>
          <w:color w:val="000000"/>
          <w:sz w:val="18"/>
          <w:szCs w:val="18"/>
        </w:rPr>
      </w:pPr>
      <w:r>
        <w:rPr>
          <w:rFonts w:ascii="Times New Roman" w:hAnsi="Times New Roman"/>
          <w:color w:val="191919"/>
          <w:spacing w:val="-1"/>
          <w:sz w:val="18"/>
          <w:szCs w:val="18"/>
        </w:rPr>
        <w:t>12</w:t>
      </w:r>
      <w:r>
        <w:rPr>
          <w:rFonts w:ascii="Times New Roman" w:hAnsi="Times New Roman"/>
          <w:color w:val="191919"/>
          <w:sz w:val="18"/>
          <w:szCs w:val="18"/>
        </w:rPr>
        <w:t>5</w:t>
      </w:r>
      <w:r>
        <w:rPr>
          <w:rFonts w:ascii="Times New Roman" w:hAnsi="Times New Roman"/>
          <w:color w:val="191919"/>
          <w:spacing w:val="-2"/>
          <w:sz w:val="18"/>
          <w:szCs w:val="18"/>
        </w:rPr>
        <w:t xml:space="preserve"> </w:t>
      </w:r>
      <w:r>
        <w:rPr>
          <w:rFonts w:ascii="Times New Roman" w:hAnsi="Times New Roman"/>
          <w:color w:val="191919"/>
          <w:spacing w:val="-1"/>
          <w:sz w:val="18"/>
          <w:szCs w:val="18"/>
        </w:rPr>
        <w:t>Semeste</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1"/>
          <w:sz w:val="18"/>
          <w:szCs w:val="18"/>
        </w:rPr>
        <w:t>Hours</w:t>
      </w:r>
    </w:p>
    <w:p w:rsidR="00F2293F" w:rsidRDefault="00F2293F" w:rsidP="00F2293F">
      <w:pPr>
        <w:widowControl w:val="0"/>
        <w:autoSpaceDE w:val="0"/>
        <w:autoSpaceDN w:val="0"/>
        <w:adjustRightInd w:val="0"/>
        <w:spacing w:after="0"/>
        <w:ind w:left="160" w:firstLine="20"/>
        <w:rPr>
          <w:rFonts w:ascii="Times New Roman" w:hAnsi="Times New Roman"/>
          <w:color w:val="000000"/>
          <w:sz w:val="18"/>
          <w:szCs w:val="18"/>
        </w:rPr>
      </w:pPr>
      <w:r>
        <w:rPr>
          <w:rFonts w:ascii="Times New Roman" w:hAnsi="Times New Roman"/>
          <w:b/>
          <w:bCs/>
          <w:color w:val="191919"/>
          <w:spacing w:val="-1"/>
          <w:sz w:val="18"/>
          <w:szCs w:val="18"/>
        </w:rPr>
        <w:t>F</w:t>
      </w:r>
      <w:r>
        <w:rPr>
          <w:rFonts w:ascii="Times New Roman" w:hAnsi="Times New Roman"/>
          <w:b/>
          <w:bCs/>
          <w:color w:val="191919"/>
          <w:spacing w:val="-4"/>
          <w:sz w:val="18"/>
          <w:szCs w:val="18"/>
        </w:rPr>
        <w:t>r</w:t>
      </w:r>
      <w:r>
        <w:rPr>
          <w:rFonts w:ascii="Times New Roman" w:hAnsi="Times New Roman"/>
          <w:b/>
          <w:bCs/>
          <w:color w:val="191919"/>
          <w:spacing w:val="-1"/>
          <w:sz w:val="18"/>
          <w:szCs w:val="18"/>
        </w:rPr>
        <w:t>eshma</w:t>
      </w:r>
      <w:r>
        <w:rPr>
          <w:rFonts w:ascii="Times New Roman" w:hAnsi="Times New Roman"/>
          <w:b/>
          <w:bCs/>
          <w:color w:val="191919"/>
          <w:sz w:val="18"/>
          <w:szCs w:val="18"/>
        </w:rPr>
        <w:t>n</w:t>
      </w:r>
      <w:r>
        <w:rPr>
          <w:rFonts w:ascii="Times New Roman" w:hAnsi="Times New Roman"/>
          <w:b/>
          <w:bCs/>
          <w:color w:val="191919"/>
          <w:spacing w:val="-9"/>
          <w:sz w:val="18"/>
          <w:szCs w:val="18"/>
        </w:rPr>
        <w:t xml:space="preserve"> </w:t>
      </w:r>
      <w:r>
        <w:rPr>
          <w:rFonts w:ascii="Times New Roman" w:hAnsi="Times New Roman"/>
          <w:b/>
          <w:bCs/>
          <w:color w:val="191919"/>
          <w:spacing w:val="-21"/>
          <w:sz w:val="18"/>
          <w:szCs w:val="18"/>
        </w:rPr>
        <w:t>Y</w:t>
      </w:r>
      <w:r>
        <w:rPr>
          <w:rFonts w:ascii="Times New Roman" w:hAnsi="Times New Roman"/>
          <w:b/>
          <w:bCs/>
          <w:color w:val="191919"/>
          <w:spacing w:val="-1"/>
          <w:sz w:val="18"/>
          <w:szCs w:val="18"/>
        </w:rPr>
        <w:t>ea</w:t>
      </w:r>
      <w:r>
        <w:rPr>
          <w:rFonts w:ascii="Times New Roman" w:hAnsi="Times New Roman"/>
          <w:b/>
          <w:bCs/>
          <w:color w:val="191919"/>
          <w:sz w:val="18"/>
          <w:szCs w:val="18"/>
        </w:rPr>
        <w:t>r</w:t>
      </w:r>
      <w:r>
        <w:rPr>
          <w:rFonts w:ascii="Times New Roman" w:hAnsi="Times New Roman"/>
          <w:b/>
          <w:bCs/>
          <w:color w:val="191919"/>
          <w:spacing w:val="-5"/>
          <w:sz w:val="18"/>
          <w:szCs w:val="18"/>
        </w:rPr>
        <w:t xml:space="preserve"> </w:t>
      </w:r>
      <w:r>
        <w:rPr>
          <w:rFonts w:ascii="Times New Roman" w:hAnsi="Times New Roman"/>
          <w:b/>
          <w:bCs/>
          <w:color w:val="191919"/>
          <w:spacing w:val="-1"/>
          <w:sz w:val="18"/>
          <w:szCs w:val="18"/>
        </w:rPr>
        <w:t>Fal</w:t>
      </w:r>
      <w:r>
        <w:rPr>
          <w:rFonts w:ascii="Times New Roman" w:hAnsi="Times New Roman"/>
          <w:b/>
          <w:bCs/>
          <w:color w:val="191919"/>
          <w:sz w:val="18"/>
          <w:szCs w:val="18"/>
        </w:rPr>
        <w:t>l</w:t>
      </w:r>
      <w:r>
        <w:rPr>
          <w:rFonts w:ascii="Times New Roman" w:hAnsi="Times New Roman"/>
          <w:b/>
          <w:bCs/>
          <w:color w:val="191919"/>
          <w:spacing w:val="-2"/>
          <w:sz w:val="18"/>
          <w:szCs w:val="18"/>
        </w:rPr>
        <w:t xml:space="preserve"> </w:t>
      </w:r>
      <w:r>
        <w:rPr>
          <w:rFonts w:ascii="Times New Roman" w:hAnsi="Times New Roman"/>
          <w:b/>
          <w:bCs/>
          <w:color w:val="191919"/>
          <w:spacing w:val="-1"/>
          <w:sz w:val="18"/>
          <w:szCs w:val="18"/>
        </w:rPr>
        <w:t>Spring</w:t>
      </w:r>
    </w:p>
    <w:tbl>
      <w:tblPr>
        <w:tblW w:w="0" w:type="auto"/>
        <w:tblInd w:w="120" w:type="dxa"/>
        <w:tblLayout w:type="fixed"/>
        <w:tblCellMar>
          <w:left w:w="0" w:type="dxa"/>
          <w:right w:w="0" w:type="dxa"/>
        </w:tblCellMar>
        <w:tblLook w:val="0000"/>
      </w:tblPr>
      <w:tblGrid>
        <w:gridCol w:w="1034"/>
        <w:gridCol w:w="869"/>
        <w:gridCol w:w="2766"/>
        <w:gridCol w:w="680"/>
        <w:gridCol w:w="709"/>
        <w:gridCol w:w="753"/>
        <w:gridCol w:w="2283"/>
        <w:gridCol w:w="706"/>
      </w:tblGrid>
      <w:tr w:rsidR="00F2293F" w:rsidRPr="007A7452" w:rsidTr="00C121A0">
        <w:trPr>
          <w:trHeight w:hRule="exact" w:val="237"/>
        </w:trPr>
        <w:tc>
          <w:tcPr>
            <w:tcW w:w="1034" w:type="dxa"/>
            <w:tcBorders>
              <w:top w:val="nil"/>
              <w:left w:val="nil"/>
              <w:bottom w:val="nil"/>
              <w:right w:val="nil"/>
            </w:tcBorders>
          </w:tcPr>
          <w:p w:rsidR="00F2293F" w:rsidRPr="007A7452" w:rsidRDefault="00F2293F" w:rsidP="00F2293F">
            <w:pPr>
              <w:widowControl w:val="0"/>
              <w:autoSpaceDE w:val="0"/>
              <w:autoSpaceDN w:val="0"/>
              <w:adjustRightInd w:val="0"/>
              <w:spacing w:before="9" w:after="0"/>
              <w:ind w:left="40" w:firstLine="20"/>
              <w:rPr>
                <w:rFonts w:ascii="Times New Roman" w:hAnsi="Times New Roman"/>
                <w:sz w:val="24"/>
                <w:szCs w:val="24"/>
              </w:rPr>
            </w:pPr>
            <w:r w:rsidRPr="007A7452">
              <w:rPr>
                <w:rFonts w:ascii="Times New Roman" w:hAnsi="Times New Roman"/>
                <w:color w:val="191919"/>
                <w:spacing w:val="-1"/>
                <w:sz w:val="18"/>
                <w:szCs w:val="18"/>
              </w:rPr>
              <w:t>ENGL</w:t>
            </w:r>
          </w:p>
        </w:tc>
        <w:tc>
          <w:tcPr>
            <w:tcW w:w="869" w:type="dxa"/>
            <w:tcBorders>
              <w:top w:val="nil"/>
              <w:left w:val="nil"/>
              <w:bottom w:val="nil"/>
              <w:right w:val="nil"/>
            </w:tcBorders>
          </w:tcPr>
          <w:p w:rsidR="00F2293F" w:rsidRPr="007A7452" w:rsidRDefault="00F2293F" w:rsidP="00F2293F">
            <w:pPr>
              <w:widowControl w:val="0"/>
              <w:autoSpaceDE w:val="0"/>
              <w:autoSpaceDN w:val="0"/>
              <w:adjustRightInd w:val="0"/>
              <w:spacing w:before="9" w:after="0"/>
              <w:ind w:left="86" w:firstLine="20"/>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1"/>
                <w:sz w:val="18"/>
                <w:szCs w:val="18"/>
              </w:rPr>
              <w:t>101</w:t>
            </w:r>
          </w:p>
        </w:tc>
        <w:tc>
          <w:tcPr>
            <w:tcW w:w="2766" w:type="dxa"/>
            <w:tcBorders>
              <w:top w:val="nil"/>
              <w:left w:val="nil"/>
              <w:bottom w:val="nil"/>
              <w:right w:val="nil"/>
            </w:tcBorders>
          </w:tcPr>
          <w:p w:rsidR="00F2293F" w:rsidRPr="007A7452" w:rsidRDefault="00F2293F" w:rsidP="00F2293F">
            <w:pPr>
              <w:widowControl w:val="0"/>
              <w:autoSpaceDE w:val="0"/>
              <w:autoSpaceDN w:val="0"/>
              <w:adjustRightInd w:val="0"/>
              <w:spacing w:before="9" w:after="0"/>
              <w:ind w:left="297" w:firstLine="20"/>
              <w:rPr>
                <w:rFonts w:ascii="Times New Roman" w:hAnsi="Times New Roman"/>
                <w:sz w:val="24"/>
                <w:szCs w:val="24"/>
              </w:rPr>
            </w:pPr>
            <w:r w:rsidRPr="007A7452">
              <w:rPr>
                <w:rFonts w:ascii="Times New Roman" w:hAnsi="Times New Roman"/>
                <w:color w:val="191919"/>
                <w:spacing w:val="-1"/>
                <w:sz w:val="18"/>
                <w:szCs w:val="18"/>
              </w:rPr>
              <w:t>Englis</w:t>
            </w:r>
            <w:r w:rsidRPr="007A7452">
              <w:rPr>
                <w:rFonts w:ascii="Times New Roman" w:hAnsi="Times New Roman"/>
                <w:color w:val="191919"/>
                <w:sz w:val="18"/>
                <w:szCs w:val="18"/>
              </w:rPr>
              <w:t>h</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Comp</w:t>
            </w:r>
            <w:r w:rsidRPr="007A7452">
              <w:rPr>
                <w:rFonts w:ascii="Times New Roman" w:hAnsi="Times New Roman"/>
                <w:color w:val="191919"/>
                <w:sz w:val="18"/>
                <w:szCs w:val="18"/>
              </w:rPr>
              <w:t>.</w:t>
            </w:r>
            <w:r w:rsidRPr="007A7452">
              <w:rPr>
                <w:rFonts w:ascii="Times New Roman" w:hAnsi="Times New Roman"/>
                <w:color w:val="191919"/>
                <w:spacing w:val="-2"/>
                <w:sz w:val="18"/>
                <w:szCs w:val="18"/>
              </w:rPr>
              <w:t xml:space="preserve"> </w:t>
            </w:r>
            <w:r w:rsidRPr="007A7452">
              <w:rPr>
                <w:rFonts w:ascii="Times New Roman" w:hAnsi="Times New Roman"/>
                <w:color w:val="191919"/>
                <w:sz w:val="18"/>
                <w:szCs w:val="18"/>
              </w:rPr>
              <w:t>I</w:t>
            </w:r>
          </w:p>
        </w:tc>
        <w:tc>
          <w:tcPr>
            <w:tcW w:w="680" w:type="dxa"/>
            <w:tcBorders>
              <w:top w:val="nil"/>
              <w:left w:val="nil"/>
              <w:bottom w:val="nil"/>
              <w:right w:val="nil"/>
            </w:tcBorders>
          </w:tcPr>
          <w:p w:rsidR="00F2293F" w:rsidRPr="007A7452" w:rsidRDefault="00F2293F" w:rsidP="00F2293F">
            <w:pPr>
              <w:widowControl w:val="0"/>
              <w:autoSpaceDE w:val="0"/>
              <w:autoSpaceDN w:val="0"/>
              <w:adjustRightInd w:val="0"/>
              <w:spacing w:before="9" w:after="0"/>
              <w:ind w:left="411" w:firstLine="20"/>
              <w:rPr>
                <w:rFonts w:ascii="Times New Roman" w:hAnsi="Times New Roman"/>
                <w:sz w:val="24"/>
                <w:szCs w:val="24"/>
              </w:rPr>
            </w:pPr>
            <w:r w:rsidRPr="007A7452">
              <w:rPr>
                <w:rFonts w:ascii="Times New Roman" w:hAnsi="Times New Roman"/>
                <w:color w:val="191919"/>
                <w:sz w:val="18"/>
                <w:szCs w:val="18"/>
              </w:rPr>
              <w:t>3</w:t>
            </w:r>
          </w:p>
        </w:tc>
        <w:tc>
          <w:tcPr>
            <w:tcW w:w="709" w:type="dxa"/>
            <w:tcBorders>
              <w:top w:val="nil"/>
              <w:left w:val="nil"/>
              <w:bottom w:val="nil"/>
              <w:right w:val="nil"/>
            </w:tcBorders>
          </w:tcPr>
          <w:p w:rsidR="00F2293F" w:rsidRPr="007A7452" w:rsidRDefault="00F2293F" w:rsidP="00F2293F">
            <w:pPr>
              <w:widowControl w:val="0"/>
              <w:autoSpaceDE w:val="0"/>
              <w:autoSpaceDN w:val="0"/>
              <w:adjustRightInd w:val="0"/>
              <w:spacing w:before="9" w:after="0"/>
              <w:ind w:left="91" w:firstLine="20"/>
              <w:rPr>
                <w:rFonts w:ascii="Times New Roman" w:hAnsi="Times New Roman"/>
                <w:sz w:val="24"/>
                <w:szCs w:val="24"/>
              </w:rPr>
            </w:pPr>
            <w:r w:rsidRPr="007A7452">
              <w:rPr>
                <w:rFonts w:ascii="Times New Roman" w:hAnsi="Times New Roman"/>
                <w:color w:val="191919"/>
                <w:spacing w:val="-1"/>
                <w:sz w:val="18"/>
                <w:szCs w:val="18"/>
              </w:rPr>
              <w:t>ENGL</w:t>
            </w:r>
          </w:p>
        </w:tc>
        <w:tc>
          <w:tcPr>
            <w:tcW w:w="753" w:type="dxa"/>
            <w:tcBorders>
              <w:top w:val="nil"/>
              <w:left w:val="nil"/>
              <w:bottom w:val="nil"/>
              <w:right w:val="nil"/>
            </w:tcBorders>
          </w:tcPr>
          <w:p w:rsidR="00F2293F" w:rsidRPr="007A7452" w:rsidRDefault="00F2293F" w:rsidP="00F2293F">
            <w:pPr>
              <w:widowControl w:val="0"/>
              <w:autoSpaceDE w:val="0"/>
              <w:autoSpaceDN w:val="0"/>
              <w:adjustRightInd w:val="0"/>
              <w:spacing w:before="9" w:after="0"/>
              <w:ind w:left="102" w:firstLine="20"/>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1"/>
                <w:sz w:val="18"/>
                <w:szCs w:val="18"/>
              </w:rPr>
              <w:t>102</w:t>
            </w:r>
          </w:p>
        </w:tc>
        <w:tc>
          <w:tcPr>
            <w:tcW w:w="2283" w:type="dxa"/>
            <w:tcBorders>
              <w:top w:val="nil"/>
              <w:left w:val="nil"/>
              <w:bottom w:val="nil"/>
              <w:right w:val="nil"/>
            </w:tcBorders>
          </w:tcPr>
          <w:p w:rsidR="00F2293F" w:rsidRPr="007A7452" w:rsidRDefault="00F2293F" w:rsidP="00F2293F">
            <w:pPr>
              <w:widowControl w:val="0"/>
              <w:autoSpaceDE w:val="0"/>
              <w:autoSpaceDN w:val="0"/>
              <w:adjustRightInd w:val="0"/>
              <w:spacing w:before="9" w:after="0"/>
              <w:ind w:left="69" w:firstLine="20"/>
              <w:rPr>
                <w:rFonts w:ascii="Times New Roman" w:hAnsi="Times New Roman"/>
                <w:sz w:val="24"/>
                <w:szCs w:val="24"/>
              </w:rPr>
            </w:pPr>
            <w:r w:rsidRPr="007A7452">
              <w:rPr>
                <w:rFonts w:ascii="Times New Roman" w:hAnsi="Times New Roman"/>
                <w:color w:val="191919"/>
                <w:spacing w:val="-1"/>
                <w:sz w:val="18"/>
                <w:szCs w:val="18"/>
              </w:rPr>
              <w:t>Englis</w:t>
            </w:r>
            <w:r w:rsidRPr="007A7452">
              <w:rPr>
                <w:rFonts w:ascii="Times New Roman" w:hAnsi="Times New Roman"/>
                <w:color w:val="191919"/>
                <w:sz w:val="18"/>
                <w:szCs w:val="18"/>
              </w:rPr>
              <w:t>h</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Comp</w:t>
            </w:r>
            <w:r w:rsidRPr="007A7452">
              <w:rPr>
                <w:rFonts w:ascii="Times New Roman" w:hAnsi="Times New Roman"/>
                <w:color w:val="191919"/>
                <w:sz w:val="18"/>
                <w:szCs w:val="18"/>
              </w:rPr>
              <w:t>.</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II</w:t>
            </w:r>
          </w:p>
        </w:tc>
        <w:tc>
          <w:tcPr>
            <w:tcW w:w="706" w:type="dxa"/>
            <w:tcBorders>
              <w:top w:val="nil"/>
              <w:left w:val="nil"/>
              <w:bottom w:val="nil"/>
              <w:right w:val="nil"/>
            </w:tcBorders>
          </w:tcPr>
          <w:p w:rsidR="00F2293F" w:rsidRPr="007A7452" w:rsidRDefault="00F2293F" w:rsidP="00F2293F">
            <w:pPr>
              <w:widowControl w:val="0"/>
              <w:autoSpaceDE w:val="0"/>
              <w:autoSpaceDN w:val="0"/>
              <w:adjustRightInd w:val="0"/>
              <w:spacing w:before="9" w:after="0"/>
              <w:ind w:right="40" w:firstLine="2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C121A0">
        <w:trPr>
          <w:trHeight w:hRule="exact" w:val="216"/>
        </w:trPr>
        <w:tc>
          <w:tcPr>
            <w:tcW w:w="1034"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1"/>
                <w:sz w:val="18"/>
                <w:szCs w:val="18"/>
              </w:rPr>
              <w:t>M</w:t>
            </w:r>
            <w:r w:rsidRPr="007A7452">
              <w:rPr>
                <w:rFonts w:ascii="Times New Roman" w:hAnsi="Times New Roman"/>
                <w:color w:val="191919"/>
                <w:spacing w:val="-21"/>
                <w:sz w:val="18"/>
                <w:szCs w:val="18"/>
              </w:rPr>
              <w:t>A</w:t>
            </w:r>
            <w:r w:rsidRPr="007A7452">
              <w:rPr>
                <w:rFonts w:ascii="Times New Roman" w:hAnsi="Times New Roman"/>
                <w:color w:val="191919"/>
                <w:spacing w:val="-1"/>
                <w:sz w:val="18"/>
                <w:szCs w:val="18"/>
              </w:rPr>
              <w:t>TH</w:t>
            </w:r>
          </w:p>
        </w:tc>
        <w:tc>
          <w:tcPr>
            <w:tcW w:w="8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86" w:firstLine="20"/>
              <w:rPr>
                <w:rFonts w:ascii="Times New Roman" w:hAnsi="Times New Roman"/>
                <w:sz w:val="24"/>
                <w:szCs w:val="24"/>
              </w:rPr>
            </w:pPr>
            <w:r w:rsidRPr="007A7452">
              <w:rPr>
                <w:rFonts w:ascii="Times New Roman" w:hAnsi="Times New Roman"/>
                <w:color w:val="191919"/>
                <w:spacing w:val="-8"/>
                <w:sz w:val="18"/>
                <w:szCs w:val="18"/>
              </w:rPr>
              <w:t>11</w:t>
            </w:r>
            <w:r w:rsidRPr="007A7452">
              <w:rPr>
                <w:rFonts w:ascii="Times New Roman" w:hAnsi="Times New Roman"/>
                <w:color w:val="191919"/>
                <w:spacing w:val="-1"/>
                <w:sz w:val="18"/>
                <w:szCs w:val="18"/>
              </w:rPr>
              <w:t>1</w:t>
            </w:r>
            <w:r w:rsidRPr="007A7452">
              <w:rPr>
                <w:rFonts w:ascii="Times New Roman" w:hAnsi="Times New Roman"/>
                <w:color w:val="191919"/>
                <w:sz w:val="18"/>
                <w:szCs w:val="18"/>
              </w:rPr>
              <w:t>3</w:t>
            </w:r>
          </w:p>
        </w:tc>
        <w:tc>
          <w:tcPr>
            <w:tcW w:w="276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97" w:firstLine="20"/>
              <w:rPr>
                <w:rFonts w:ascii="Times New Roman" w:hAnsi="Times New Roman"/>
                <w:sz w:val="24"/>
                <w:szCs w:val="24"/>
              </w:rPr>
            </w:pPr>
            <w:proofErr w:type="spellStart"/>
            <w:r w:rsidRPr="007A7452">
              <w:rPr>
                <w:rFonts w:ascii="Times New Roman" w:hAnsi="Times New Roman"/>
                <w:color w:val="191919"/>
                <w:spacing w:val="-1"/>
                <w:sz w:val="18"/>
                <w:szCs w:val="18"/>
              </w:rPr>
              <w:t>Precalculus</w:t>
            </w:r>
            <w:proofErr w:type="spellEnd"/>
          </w:p>
        </w:tc>
        <w:tc>
          <w:tcPr>
            <w:tcW w:w="68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11" w:firstLine="20"/>
              <w:rPr>
                <w:rFonts w:ascii="Times New Roman" w:hAnsi="Times New Roman"/>
                <w:sz w:val="24"/>
                <w:szCs w:val="24"/>
              </w:rPr>
            </w:pPr>
            <w:r w:rsidRPr="007A7452">
              <w:rPr>
                <w:rFonts w:ascii="Times New Roman" w:hAnsi="Times New Roman"/>
                <w:color w:val="191919"/>
                <w:sz w:val="18"/>
                <w:szCs w:val="18"/>
              </w:rPr>
              <w:t>3</w:t>
            </w:r>
          </w:p>
        </w:tc>
        <w:tc>
          <w:tcPr>
            <w:tcW w:w="70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91" w:firstLine="20"/>
              <w:rPr>
                <w:rFonts w:ascii="Times New Roman" w:hAnsi="Times New Roman"/>
                <w:sz w:val="24"/>
                <w:szCs w:val="24"/>
              </w:rPr>
            </w:pPr>
            <w:r w:rsidRPr="007A7452">
              <w:rPr>
                <w:rFonts w:ascii="Times New Roman" w:hAnsi="Times New Roman"/>
                <w:color w:val="191919"/>
                <w:spacing w:val="-1"/>
                <w:sz w:val="18"/>
                <w:szCs w:val="18"/>
              </w:rPr>
              <w:t>M</w:t>
            </w:r>
            <w:r w:rsidRPr="007A7452">
              <w:rPr>
                <w:rFonts w:ascii="Times New Roman" w:hAnsi="Times New Roman"/>
                <w:color w:val="191919"/>
                <w:spacing w:val="-21"/>
                <w:sz w:val="18"/>
                <w:szCs w:val="18"/>
              </w:rPr>
              <w:t>A</w:t>
            </w:r>
            <w:r w:rsidRPr="007A7452">
              <w:rPr>
                <w:rFonts w:ascii="Times New Roman" w:hAnsi="Times New Roman"/>
                <w:color w:val="191919"/>
                <w:spacing w:val="-1"/>
                <w:sz w:val="18"/>
                <w:szCs w:val="18"/>
              </w:rPr>
              <w:t>T</w:t>
            </w:r>
            <w:r w:rsidRPr="007A7452">
              <w:rPr>
                <w:rFonts w:ascii="Times New Roman" w:hAnsi="Times New Roman"/>
                <w:color w:val="191919"/>
                <w:sz w:val="18"/>
                <w:szCs w:val="18"/>
              </w:rPr>
              <w:t>H</w:t>
            </w:r>
          </w:p>
        </w:tc>
        <w:tc>
          <w:tcPr>
            <w:tcW w:w="753"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02" w:firstLine="20"/>
              <w:rPr>
                <w:rFonts w:ascii="Times New Roman" w:hAnsi="Times New Roman"/>
                <w:sz w:val="24"/>
                <w:szCs w:val="24"/>
              </w:rPr>
            </w:pPr>
            <w:r w:rsidRPr="007A7452">
              <w:rPr>
                <w:rFonts w:ascii="Times New Roman" w:hAnsi="Times New Roman"/>
                <w:color w:val="191919"/>
                <w:spacing w:val="-1"/>
                <w:sz w:val="18"/>
                <w:szCs w:val="18"/>
              </w:rPr>
              <w:t>12</w:t>
            </w:r>
            <w:r w:rsidRPr="007A7452">
              <w:rPr>
                <w:rFonts w:ascii="Times New Roman" w:hAnsi="Times New Roman"/>
                <w:color w:val="191919"/>
                <w:spacing w:val="-8"/>
                <w:sz w:val="18"/>
                <w:szCs w:val="18"/>
              </w:rPr>
              <w:t>1</w:t>
            </w:r>
            <w:r w:rsidRPr="007A7452">
              <w:rPr>
                <w:rFonts w:ascii="Times New Roman" w:hAnsi="Times New Roman"/>
                <w:color w:val="191919"/>
                <w:sz w:val="18"/>
                <w:szCs w:val="18"/>
              </w:rPr>
              <w:t>1</w:t>
            </w:r>
          </w:p>
        </w:tc>
        <w:tc>
          <w:tcPr>
            <w:tcW w:w="2283"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69" w:firstLine="20"/>
              <w:rPr>
                <w:rFonts w:ascii="Times New Roman" w:hAnsi="Times New Roman"/>
                <w:sz w:val="24"/>
                <w:szCs w:val="24"/>
              </w:rPr>
            </w:pPr>
            <w:r w:rsidRPr="007A7452">
              <w:rPr>
                <w:rFonts w:ascii="Times New Roman" w:hAnsi="Times New Roman"/>
                <w:color w:val="191919"/>
                <w:spacing w:val="-1"/>
                <w:sz w:val="18"/>
                <w:szCs w:val="18"/>
              </w:rPr>
              <w:t>Calculu</w:t>
            </w:r>
            <w:r w:rsidRPr="007A7452">
              <w:rPr>
                <w:rFonts w:ascii="Times New Roman" w:hAnsi="Times New Roman"/>
                <w:color w:val="191919"/>
                <w:sz w:val="18"/>
                <w:szCs w:val="18"/>
              </w:rPr>
              <w:t>s</w:t>
            </w:r>
            <w:r w:rsidRPr="007A7452">
              <w:rPr>
                <w:rFonts w:ascii="Times New Roman" w:hAnsi="Times New Roman"/>
                <w:color w:val="191919"/>
                <w:spacing w:val="-2"/>
                <w:sz w:val="18"/>
                <w:szCs w:val="18"/>
              </w:rPr>
              <w:t xml:space="preserve"> </w:t>
            </w:r>
            <w:r w:rsidRPr="007A7452">
              <w:rPr>
                <w:rFonts w:ascii="Times New Roman" w:hAnsi="Times New Roman"/>
                <w:color w:val="191919"/>
                <w:sz w:val="18"/>
                <w:szCs w:val="18"/>
              </w:rPr>
              <w:t>1</w:t>
            </w:r>
          </w:p>
        </w:tc>
        <w:tc>
          <w:tcPr>
            <w:tcW w:w="70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20"/>
              <w:jc w:val="right"/>
              <w:rPr>
                <w:rFonts w:ascii="Times New Roman" w:hAnsi="Times New Roman"/>
                <w:sz w:val="24"/>
                <w:szCs w:val="24"/>
              </w:rPr>
            </w:pPr>
            <w:r w:rsidRPr="007A7452">
              <w:rPr>
                <w:rFonts w:ascii="Times New Roman" w:hAnsi="Times New Roman"/>
                <w:color w:val="191919"/>
                <w:sz w:val="18"/>
                <w:szCs w:val="18"/>
              </w:rPr>
              <w:t>4</w:t>
            </w:r>
          </w:p>
        </w:tc>
      </w:tr>
      <w:tr w:rsidR="00F2293F" w:rsidRPr="007A7452" w:rsidTr="00C121A0">
        <w:trPr>
          <w:trHeight w:hRule="exact" w:val="216"/>
        </w:trPr>
        <w:tc>
          <w:tcPr>
            <w:tcW w:w="1034"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1"/>
                <w:sz w:val="18"/>
                <w:szCs w:val="18"/>
              </w:rPr>
              <w:t>COMM</w:t>
            </w:r>
          </w:p>
        </w:tc>
        <w:tc>
          <w:tcPr>
            <w:tcW w:w="8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86" w:firstLine="20"/>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1"/>
                <w:sz w:val="18"/>
                <w:szCs w:val="18"/>
              </w:rPr>
              <w:t>100</w:t>
            </w:r>
          </w:p>
        </w:tc>
        <w:tc>
          <w:tcPr>
            <w:tcW w:w="276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97" w:firstLine="20"/>
              <w:rPr>
                <w:rFonts w:ascii="Times New Roman" w:hAnsi="Times New Roman"/>
                <w:sz w:val="24"/>
                <w:szCs w:val="24"/>
              </w:rPr>
            </w:pPr>
            <w:r w:rsidRPr="007A7452">
              <w:rPr>
                <w:rFonts w:ascii="Times New Roman" w:hAnsi="Times New Roman"/>
                <w:color w:val="191919"/>
                <w:spacing w:val="-1"/>
                <w:sz w:val="18"/>
                <w:szCs w:val="18"/>
              </w:rPr>
              <w:t>Analyti</w:t>
            </w:r>
            <w:r w:rsidRPr="007A7452">
              <w:rPr>
                <w:rFonts w:ascii="Times New Roman" w:hAnsi="Times New Roman"/>
                <w:color w:val="191919"/>
                <w:sz w:val="18"/>
                <w:szCs w:val="18"/>
              </w:rPr>
              <w:t>c</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Discussion</w:t>
            </w:r>
          </w:p>
        </w:tc>
        <w:tc>
          <w:tcPr>
            <w:tcW w:w="68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11" w:firstLine="20"/>
              <w:rPr>
                <w:rFonts w:ascii="Times New Roman" w:hAnsi="Times New Roman"/>
                <w:sz w:val="24"/>
                <w:szCs w:val="24"/>
              </w:rPr>
            </w:pPr>
            <w:r w:rsidRPr="007A7452">
              <w:rPr>
                <w:rFonts w:ascii="Times New Roman" w:hAnsi="Times New Roman"/>
                <w:color w:val="191919"/>
                <w:sz w:val="18"/>
                <w:szCs w:val="18"/>
              </w:rPr>
              <w:t>3</w:t>
            </w:r>
          </w:p>
        </w:tc>
        <w:tc>
          <w:tcPr>
            <w:tcW w:w="70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91" w:firstLine="20"/>
              <w:rPr>
                <w:rFonts w:ascii="Times New Roman" w:hAnsi="Times New Roman"/>
                <w:sz w:val="24"/>
                <w:szCs w:val="24"/>
              </w:rPr>
            </w:pPr>
            <w:r w:rsidRPr="007A7452">
              <w:rPr>
                <w:rFonts w:ascii="Times New Roman" w:hAnsi="Times New Roman"/>
                <w:color w:val="191919"/>
                <w:spacing w:val="-1"/>
                <w:sz w:val="18"/>
                <w:szCs w:val="18"/>
              </w:rPr>
              <w:t>PEDH</w:t>
            </w:r>
          </w:p>
        </w:tc>
        <w:tc>
          <w:tcPr>
            <w:tcW w:w="753"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02" w:firstLine="20"/>
              <w:rPr>
                <w:rFonts w:ascii="Times New Roman" w:hAnsi="Times New Roman"/>
                <w:sz w:val="24"/>
                <w:szCs w:val="24"/>
              </w:rPr>
            </w:pPr>
            <w:r w:rsidRPr="007A7452">
              <w:rPr>
                <w:rFonts w:ascii="Times New Roman" w:hAnsi="Times New Roman"/>
                <w:color w:val="191919"/>
                <w:spacing w:val="-1"/>
                <w:sz w:val="18"/>
                <w:szCs w:val="18"/>
              </w:rPr>
              <w:t>Elective</w:t>
            </w:r>
          </w:p>
        </w:tc>
        <w:tc>
          <w:tcPr>
            <w:tcW w:w="2283"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706"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r>
              <w:rPr>
                <w:rFonts w:ascii="Times New Roman" w:hAnsi="Times New Roman"/>
                <w:sz w:val="24"/>
                <w:szCs w:val="24"/>
              </w:rPr>
              <w:t>1</w:t>
            </w:r>
          </w:p>
        </w:tc>
      </w:tr>
      <w:tr w:rsidR="00F2293F" w:rsidRPr="007A7452" w:rsidTr="00C121A0">
        <w:trPr>
          <w:trHeight w:hRule="exact" w:val="216"/>
        </w:trPr>
        <w:tc>
          <w:tcPr>
            <w:tcW w:w="1034"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20"/>
              <w:rPr>
                <w:rFonts w:ascii="Times New Roman" w:hAnsi="Times New Roman"/>
                <w:sz w:val="24"/>
                <w:szCs w:val="24"/>
              </w:rPr>
            </w:pPr>
          </w:p>
        </w:tc>
        <w:tc>
          <w:tcPr>
            <w:tcW w:w="8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86" w:firstLine="20"/>
              <w:rPr>
                <w:rFonts w:ascii="Times New Roman" w:hAnsi="Times New Roman"/>
                <w:sz w:val="24"/>
                <w:szCs w:val="24"/>
              </w:rPr>
            </w:pPr>
          </w:p>
        </w:tc>
        <w:tc>
          <w:tcPr>
            <w:tcW w:w="2766"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68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11" w:firstLine="20"/>
              <w:rPr>
                <w:rFonts w:ascii="Times New Roman" w:hAnsi="Times New Roman"/>
                <w:sz w:val="24"/>
                <w:szCs w:val="24"/>
              </w:rPr>
            </w:pPr>
          </w:p>
        </w:tc>
        <w:tc>
          <w:tcPr>
            <w:tcW w:w="709"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753"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2283"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706"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r>
      <w:tr w:rsidR="00F2293F" w:rsidRPr="007A7452" w:rsidTr="00C121A0">
        <w:trPr>
          <w:trHeight w:hRule="exact" w:val="216"/>
        </w:trPr>
        <w:tc>
          <w:tcPr>
            <w:tcW w:w="1034"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1"/>
                <w:sz w:val="18"/>
                <w:szCs w:val="18"/>
              </w:rPr>
              <w:t>CHEM</w:t>
            </w:r>
          </w:p>
        </w:tc>
        <w:tc>
          <w:tcPr>
            <w:tcW w:w="8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86" w:firstLine="20"/>
              <w:rPr>
                <w:rFonts w:ascii="Times New Roman" w:hAnsi="Times New Roman"/>
                <w:sz w:val="24"/>
                <w:szCs w:val="24"/>
              </w:rPr>
            </w:pPr>
            <w:r w:rsidRPr="007A7452">
              <w:rPr>
                <w:rFonts w:ascii="Times New Roman" w:hAnsi="Times New Roman"/>
                <w:color w:val="191919"/>
                <w:spacing w:val="-1"/>
                <w:sz w:val="18"/>
                <w:szCs w:val="18"/>
              </w:rPr>
              <w:t>12</w:t>
            </w:r>
            <w:r w:rsidRPr="007A7452">
              <w:rPr>
                <w:rFonts w:ascii="Times New Roman" w:hAnsi="Times New Roman"/>
                <w:color w:val="191919"/>
                <w:spacing w:val="-8"/>
                <w:sz w:val="18"/>
                <w:szCs w:val="18"/>
              </w:rPr>
              <w:t>1</w:t>
            </w:r>
            <w:r w:rsidRPr="007A7452">
              <w:rPr>
                <w:rFonts w:ascii="Times New Roman" w:hAnsi="Times New Roman"/>
                <w:color w:val="191919"/>
                <w:spacing w:val="-1"/>
                <w:sz w:val="18"/>
                <w:szCs w:val="18"/>
              </w:rPr>
              <w:t>1K</w:t>
            </w:r>
          </w:p>
        </w:tc>
        <w:tc>
          <w:tcPr>
            <w:tcW w:w="276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97" w:firstLine="20"/>
              <w:rPr>
                <w:rFonts w:ascii="Times New Roman" w:hAnsi="Times New Roman"/>
                <w:sz w:val="24"/>
                <w:szCs w:val="24"/>
              </w:rPr>
            </w:pPr>
            <w:r w:rsidRPr="007A7452">
              <w:rPr>
                <w:rFonts w:ascii="Times New Roman" w:hAnsi="Times New Roman"/>
                <w:color w:val="191919"/>
                <w:spacing w:val="-1"/>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Chemistr</w:t>
            </w:r>
            <w:r w:rsidRPr="007A7452">
              <w:rPr>
                <w:rFonts w:ascii="Times New Roman" w:hAnsi="Times New Roman"/>
                <w:color w:val="191919"/>
                <w:sz w:val="18"/>
                <w:szCs w:val="18"/>
              </w:rPr>
              <w:t>y</w:t>
            </w:r>
            <w:r w:rsidRPr="007A7452">
              <w:rPr>
                <w:rFonts w:ascii="Times New Roman" w:hAnsi="Times New Roman"/>
                <w:color w:val="191919"/>
                <w:spacing w:val="-2"/>
                <w:sz w:val="18"/>
                <w:szCs w:val="18"/>
              </w:rPr>
              <w:t xml:space="preserve"> </w:t>
            </w:r>
            <w:r w:rsidRPr="007A7452">
              <w:rPr>
                <w:rFonts w:ascii="Times New Roman" w:hAnsi="Times New Roman"/>
                <w:color w:val="191919"/>
                <w:sz w:val="18"/>
                <w:szCs w:val="18"/>
              </w:rPr>
              <w:t>I</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or</w:t>
            </w:r>
          </w:p>
        </w:tc>
        <w:tc>
          <w:tcPr>
            <w:tcW w:w="68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11" w:firstLine="20"/>
              <w:rPr>
                <w:rFonts w:ascii="Times New Roman" w:hAnsi="Times New Roman"/>
                <w:sz w:val="24"/>
                <w:szCs w:val="24"/>
              </w:rPr>
            </w:pPr>
            <w:r w:rsidRPr="007A7452">
              <w:rPr>
                <w:rFonts w:ascii="Times New Roman" w:hAnsi="Times New Roman"/>
                <w:color w:val="191919"/>
                <w:sz w:val="18"/>
                <w:szCs w:val="18"/>
              </w:rPr>
              <w:t>4</w:t>
            </w:r>
          </w:p>
        </w:tc>
        <w:tc>
          <w:tcPr>
            <w:tcW w:w="70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91" w:firstLine="20"/>
              <w:rPr>
                <w:rFonts w:ascii="Times New Roman" w:hAnsi="Times New Roman"/>
                <w:sz w:val="24"/>
                <w:szCs w:val="24"/>
              </w:rPr>
            </w:pPr>
            <w:r w:rsidRPr="007A7452">
              <w:rPr>
                <w:rFonts w:ascii="Times New Roman" w:hAnsi="Times New Roman"/>
                <w:color w:val="191919"/>
                <w:spacing w:val="-1"/>
                <w:sz w:val="18"/>
                <w:szCs w:val="18"/>
              </w:rPr>
              <w:t>CHEM</w:t>
            </w:r>
          </w:p>
        </w:tc>
        <w:tc>
          <w:tcPr>
            <w:tcW w:w="753"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02" w:firstLine="20"/>
              <w:rPr>
                <w:rFonts w:ascii="Times New Roman" w:hAnsi="Times New Roman"/>
                <w:sz w:val="24"/>
                <w:szCs w:val="24"/>
              </w:rPr>
            </w:pPr>
            <w:r w:rsidRPr="007A7452">
              <w:rPr>
                <w:rFonts w:ascii="Times New Roman" w:hAnsi="Times New Roman"/>
                <w:color w:val="191919"/>
                <w:spacing w:val="-1"/>
                <w:sz w:val="18"/>
                <w:szCs w:val="18"/>
              </w:rPr>
              <w:t>1212K</w:t>
            </w:r>
          </w:p>
        </w:tc>
        <w:tc>
          <w:tcPr>
            <w:tcW w:w="2283"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69" w:firstLine="20"/>
              <w:rPr>
                <w:rFonts w:ascii="Times New Roman" w:hAnsi="Times New Roman"/>
                <w:sz w:val="24"/>
                <w:szCs w:val="24"/>
              </w:rPr>
            </w:pPr>
            <w:r w:rsidRPr="007A7452">
              <w:rPr>
                <w:rFonts w:ascii="Times New Roman" w:hAnsi="Times New Roman"/>
                <w:color w:val="191919"/>
                <w:spacing w:val="-1"/>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Chemistr</w:t>
            </w:r>
            <w:r w:rsidRPr="007A7452">
              <w:rPr>
                <w:rFonts w:ascii="Times New Roman" w:hAnsi="Times New Roman"/>
                <w:color w:val="191919"/>
                <w:sz w:val="18"/>
                <w:szCs w:val="18"/>
              </w:rPr>
              <w:t>y</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II</w:t>
            </w:r>
          </w:p>
        </w:tc>
        <w:tc>
          <w:tcPr>
            <w:tcW w:w="70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20"/>
              <w:jc w:val="right"/>
              <w:rPr>
                <w:rFonts w:ascii="Times New Roman" w:hAnsi="Times New Roman"/>
                <w:sz w:val="24"/>
                <w:szCs w:val="24"/>
              </w:rPr>
            </w:pPr>
            <w:r w:rsidRPr="007A7452">
              <w:rPr>
                <w:rFonts w:ascii="Times New Roman" w:hAnsi="Times New Roman"/>
                <w:color w:val="191919"/>
                <w:sz w:val="18"/>
                <w:szCs w:val="18"/>
              </w:rPr>
              <w:t>4</w:t>
            </w:r>
          </w:p>
        </w:tc>
      </w:tr>
      <w:tr w:rsidR="00F2293F" w:rsidRPr="007A7452" w:rsidTr="00C121A0">
        <w:trPr>
          <w:trHeight w:hRule="exact" w:val="216"/>
        </w:trPr>
        <w:tc>
          <w:tcPr>
            <w:tcW w:w="1034"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20"/>
              <w:rPr>
                <w:rFonts w:ascii="Times New Roman" w:hAnsi="Times New Roman"/>
                <w:sz w:val="24"/>
                <w:szCs w:val="24"/>
              </w:rPr>
            </w:pPr>
          </w:p>
        </w:tc>
        <w:tc>
          <w:tcPr>
            <w:tcW w:w="8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86" w:firstLine="20"/>
              <w:rPr>
                <w:rFonts w:ascii="Times New Roman" w:hAnsi="Times New Roman"/>
                <w:sz w:val="24"/>
                <w:szCs w:val="24"/>
              </w:rPr>
            </w:pPr>
          </w:p>
        </w:tc>
        <w:tc>
          <w:tcPr>
            <w:tcW w:w="276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97" w:firstLine="20"/>
              <w:rPr>
                <w:rFonts w:ascii="Times New Roman" w:hAnsi="Times New Roman"/>
                <w:sz w:val="24"/>
                <w:szCs w:val="24"/>
              </w:rPr>
            </w:pPr>
          </w:p>
        </w:tc>
        <w:tc>
          <w:tcPr>
            <w:tcW w:w="680"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70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91" w:firstLine="20"/>
              <w:rPr>
                <w:rFonts w:ascii="Times New Roman" w:hAnsi="Times New Roman"/>
                <w:sz w:val="24"/>
                <w:szCs w:val="24"/>
              </w:rPr>
            </w:pPr>
          </w:p>
        </w:tc>
        <w:tc>
          <w:tcPr>
            <w:tcW w:w="753"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02" w:firstLine="20"/>
              <w:rPr>
                <w:rFonts w:ascii="Times New Roman" w:hAnsi="Times New Roman"/>
                <w:sz w:val="24"/>
                <w:szCs w:val="24"/>
              </w:rPr>
            </w:pPr>
          </w:p>
        </w:tc>
        <w:tc>
          <w:tcPr>
            <w:tcW w:w="2283"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69" w:firstLine="20"/>
              <w:rPr>
                <w:rFonts w:ascii="Times New Roman" w:hAnsi="Times New Roman"/>
                <w:sz w:val="24"/>
                <w:szCs w:val="24"/>
              </w:rPr>
            </w:pPr>
          </w:p>
        </w:tc>
        <w:tc>
          <w:tcPr>
            <w:tcW w:w="70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20"/>
              <w:jc w:val="right"/>
              <w:rPr>
                <w:rFonts w:ascii="Times New Roman" w:hAnsi="Times New Roman"/>
                <w:sz w:val="24"/>
                <w:szCs w:val="24"/>
              </w:rPr>
            </w:pPr>
          </w:p>
        </w:tc>
      </w:tr>
      <w:tr w:rsidR="00F2293F" w:rsidRPr="007A7452" w:rsidTr="00C121A0">
        <w:trPr>
          <w:trHeight w:hRule="exact" w:val="216"/>
        </w:trPr>
        <w:tc>
          <w:tcPr>
            <w:tcW w:w="1034"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20"/>
              <w:rPr>
                <w:rFonts w:ascii="Times New Roman" w:hAnsi="Times New Roman"/>
                <w:sz w:val="24"/>
                <w:szCs w:val="24"/>
              </w:rPr>
            </w:pPr>
          </w:p>
        </w:tc>
        <w:tc>
          <w:tcPr>
            <w:tcW w:w="8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86" w:firstLine="20"/>
              <w:rPr>
                <w:rFonts w:ascii="Times New Roman" w:hAnsi="Times New Roman"/>
                <w:sz w:val="24"/>
                <w:szCs w:val="24"/>
              </w:rPr>
            </w:pPr>
          </w:p>
        </w:tc>
        <w:tc>
          <w:tcPr>
            <w:tcW w:w="276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97" w:firstLine="20"/>
              <w:rPr>
                <w:rFonts w:ascii="Times New Roman" w:hAnsi="Times New Roman"/>
                <w:sz w:val="24"/>
                <w:szCs w:val="24"/>
              </w:rPr>
            </w:pPr>
          </w:p>
        </w:tc>
        <w:tc>
          <w:tcPr>
            <w:tcW w:w="680"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70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91" w:firstLine="20"/>
              <w:rPr>
                <w:rFonts w:ascii="Times New Roman" w:hAnsi="Times New Roman"/>
                <w:sz w:val="24"/>
                <w:szCs w:val="24"/>
              </w:rPr>
            </w:pPr>
          </w:p>
        </w:tc>
        <w:tc>
          <w:tcPr>
            <w:tcW w:w="753"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02" w:firstLine="20"/>
              <w:rPr>
                <w:rFonts w:ascii="Times New Roman" w:hAnsi="Times New Roman"/>
                <w:sz w:val="24"/>
                <w:szCs w:val="24"/>
              </w:rPr>
            </w:pPr>
          </w:p>
        </w:tc>
        <w:tc>
          <w:tcPr>
            <w:tcW w:w="2283"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69" w:firstLine="20"/>
              <w:rPr>
                <w:rFonts w:ascii="Times New Roman" w:hAnsi="Times New Roman"/>
                <w:sz w:val="24"/>
                <w:szCs w:val="24"/>
              </w:rPr>
            </w:pPr>
          </w:p>
        </w:tc>
        <w:tc>
          <w:tcPr>
            <w:tcW w:w="706"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r>
      <w:tr w:rsidR="00F2293F" w:rsidRPr="007A7452" w:rsidTr="00C121A0">
        <w:trPr>
          <w:trHeight w:hRule="exact" w:val="214"/>
        </w:trPr>
        <w:tc>
          <w:tcPr>
            <w:tcW w:w="1034"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1"/>
                <w:sz w:val="18"/>
                <w:szCs w:val="18"/>
              </w:rPr>
              <w:t>ASU</w:t>
            </w:r>
          </w:p>
        </w:tc>
        <w:tc>
          <w:tcPr>
            <w:tcW w:w="8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86" w:firstLine="20"/>
              <w:rPr>
                <w:rFonts w:ascii="Times New Roman" w:hAnsi="Times New Roman"/>
                <w:sz w:val="24"/>
                <w:szCs w:val="24"/>
              </w:rPr>
            </w:pPr>
            <w:r w:rsidRPr="007A7452">
              <w:rPr>
                <w:rFonts w:ascii="Times New Roman" w:hAnsi="Times New Roman"/>
                <w:color w:val="191919"/>
                <w:spacing w:val="-1"/>
                <w:sz w:val="18"/>
                <w:szCs w:val="18"/>
              </w:rPr>
              <w:t>1200</w:t>
            </w:r>
          </w:p>
        </w:tc>
        <w:tc>
          <w:tcPr>
            <w:tcW w:w="276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97" w:firstLine="20"/>
              <w:rPr>
                <w:rFonts w:ascii="Times New Roman" w:hAnsi="Times New Roman"/>
                <w:sz w:val="24"/>
                <w:szCs w:val="24"/>
              </w:rPr>
            </w:pPr>
            <w:r w:rsidRPr="007A7452">
              <w:rPr>
                <w:rFonts w:ascii="Times New Roman" w:hAnsi="Times New Roman"/>
                <w:color w:val="191919"/>
                <w:spacing w:val="-1"/>
                <w:sz w:val="18"/>
                <w:szCs w:val="18"/>
              </w:rPr>
              <w:t>Fresh</w:t>
            </w:r>
            <w:r w:rsidRPr="007A7452">
              <w:rPr>
                <w:rFonts w:ascii="Times New Roman" w:hAnsi="Times New Roman"/>
                <w:color w:val="191919"/>
                <w:sz w:val="18"/>
                <w:szCs w:val="18"/>
              </w:rPr>
              <w:t>.</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Sem</w:t>
            </w:r>
            <w:r w:rsidRPr="007A7452">
              <w:rPr>
                <w:rFonts w:ascii="Times New Roman" w:hAnsi="Times New Roman"/>
                <w:color w:val="191919"/>
                <w:sz w:val="18"/>
                <w:szCs w:val="18"/>
              </w:rPr>
              <w:t>.</w:t>
            </w:r>
            <w:r w:rsidRPr="007A7452">
              <w:rPr>
                <w:rFonts w:ascii="Times New Roman" w:hAnsi="Times New Roman"/>
                <w:color w:val="191919"/>
                <w:spacing w:val="-2"/>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Ser</w:t>
            </w:r>
            <w:r w:rsidRPr="007A7452">
              <w:rPr>
                <w:rFonts w:ascii="Times New Roman" w:hAnsi="Times New Roman"/>
                <w:color w:val="191919"/>
                <w:spacing w:val="-13"/>
                <w:sz w:val="18"/>
                <w:szCs w:val="18"/>
              </w:rPr>
              <w:t>v</w:t>
            </w:r>
            <w:r w:rsidRPr="007A7452">
              <w:rPr>
                <w:rFonts w:ascii="Times New Roman" w:hAnsi="Times New Roman"/>
                <w:color w:val="191919"/>
                <w:sz w:val="18"/>
                <w:szCs w:val="18"/>
              </w:rPr>
              <w:t>.</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Lead.</w:t>
            </w:r>
          </w:p>
        </w:tc>
        <w:tc>
          <w:tcPr>
            <w:tcW w:w="680"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11" w:firstLine="20"/>
              <w:rPr>
                <w:rFonts w:ascii="Times New Roman" w:hAnsi="Times New Roman"/>
                <w:sz w:val="24"/>
                <w:szCs w:val="24"/>
              </w:rPr>
            </w:pPr>
            <w:r w:rsidRPr="007A7452">
              <w:rPr>
                <w:rFonts w:ascii="Times New Roman" w:hAnsi="Times New Roman"/>
                <w:color w:val="191919"/>
                <w:sz w:val="18"/>
                <w:szCs w:val="18"/>
              </w:rPr>
              <w:t>3</w:t>
            </w:r>
          </w:p>
        </w:tc>
        <w:tc>
          <w:tcPr>
            <w:tcW w:w="70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91" w:firstLine="20"/>
              <w:rPr>
                <w:rFonts w:ascii="Times New Roman" w:hAnsi="Times New Roman"/>
                <w:sz w:val="24"/>
                <w:szCs w:val="24"/>
              </w:rPr>
            </w:pPr>
            <w:r w:rsidRPr="007A7452">
              <w:rPr>
                <w:rFonts w:ascii="Times New Roman" w:hAnsi="Times New Roman"/>
                <w:color w:val="191919"/>
                <w:spacing w:val="-1"/>
                <w:sz w:val="18"/>
                <w:szCs w:val="18"/>
              </w:rPr>
              <w:t>POLS</w:t>
            </w:r>
          </w:p>
        </w:tc>
        <w:tc>
          <w:tcPr>
            <w:tcW w:w="753"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02" w:firstLine="20"/>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1"/>
                <w:sz w:val="18"/>
                <w:szCs w:val="18"/>
              </w:rPr>
              <w:t>101</w:t>
            </w:r>
          </w:p>
        </w:tc>
        <w:tc>
          <w:tcPr>
            <w:tcW w:w="2283"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69" w:firstLine="20"/>
              <w:rPr>
                <w:rFonts w:ascii="Times New Roman" w:hAnsi="Times New Roman"/>
                <w:sz w:val="24"/>
                <w:szCs w:val="24"/>
              </w:rPr>
            </w:pPr>
            <w:r w:rsidRPr="007A7452">
              <w:rPr>
                <w:rFonts w:ascii="Times New Roman" w:hAnsi="Times New Roman"/>
                <w:color w:val="191919"/>
                <w:spacing w:val="-1"/>
                <w:sz w:val="18"/>
                <w:szCs w:val="18"/>
              </w:rPr>
              <w:t>U.S</w:t>
            </w:r>
            <w:r w:rsidRPr="007A7452">
              <w:rPr>
                <w:rFonts w:ascii="Times New Roman" w:hAnsi="Times New Roman"/>
                <w:color w:val="191919"/>
                <w:sz w:val="18"/>
                <w:szCs w:val="18"/>
              </w:rPr>
              <w:t>.</w:t>
            </w:r>
            <w:r w:rsidRPr="007A7452">
              <w:rPr>
                <w:rFonts w:ascii="Times New Roman" w:hAnsi="Times New Roman"/>
                <w:color w:val="191919"/>
                <w:spacing w:val="-2"/>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G</w:t>
            </w:r>
            <w:r w:rsidRPr="007A7452">
              <w:rPr>
                <w:rFonts w:ascii="Times New Roman" w:hAnsi="Times New Roman"/>
                <w:color w:val="191919"/>
                <w:sz w:val="18"/>
                <w:szCs w:val="18"/>
              </w:rPr>
              <w:t>A</w:t>
            </w:r>
            <w:r w:rsidRPr="007A7452">
              <w:rPr>
                <w:rFonts w:ascii="Times New Roman" w:hAnsi="Times New Roman"/>
                <w:color w:val="191919"/>
                <w:spacing w:val="-12"/>
                <w:sz w:val="18"/>
                <w:szCs w:val="18"/>
              </w:rPr>
              <w:t xml:space="preserve"> </w:t>
            </w:r>
            <w:r w:rsidRPr="007A7452">
              <w:rPr>
                <w:rFonts w:ascii="Times New Roman" w:hAnsi="Times New Roman"/>
                <w:color w:val="191919"/>
                <w:spacing w:val="-1"/>
                <w:sz w:val="18"/>
                <w:szCs w:val="18"/>
              </w:rPr>
              <w:t>Government</w:t>
            </w:r>
          </w:p>
        </w:tc>
        <w:tc>
          <w:tcPr>
            <w:tcW w:w="70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2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C121A0">
        <w:trPr>
          <w:trHeight w:hRule="exact" w:val="296"/>
        </w:trPr>
        <w:tc>
          <w:tcPr>
            <w:tcW w:w="1034" w:type="dxa"/>
            <w:tcBorders>
              <w:top w:val="nil"/>
              <w:left w:val="nil"/>
              <w:bottom w:val="nil"/>
              <w:right w:val="nil"/>
            </w:tcBorders>
          </w:tcPr>
          <w:p w:rsidR="00F2293F" w:rsidRPr="007A7452" w:rsidRDefault="00F2293F" w:rsidP="00F2293F">
            <w:pPr>
              <w:widowControl w:val="0"/>
              <w:autoSpaceDE w:val="0"/>
              <w:autoSpaceDN w:val="0"/>
              <w:adjustRightInd w:val="0"/>
              <w:spacing w:after="0" w:line="194" w:lineRule="exact"/>
              <w:ind w:left="40" w:firstLine="2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pacing w:val="-1"/>
                <w:sz w:val="18"/>
                <w:szCs w:val="18"/>
              </w:rPr>
              <w:t>ota</w:t>
            </w:r>
            <w:r w:rsidRPr="007A7452">
              <w:rPr>
                <w:rFonts w:ascii="Times New Roman" w:hAnsi="Times New Roman"/>
                <w:b/>
                <w:bCs/>
                <w:color w:val="191919"/>
                <w:sz w:val="18"/>
                <w:szCs w:val="18"/>
              </w:rPr>
              <w:t>l</w:t>
            </w:r>
            <w:r w:rsidRPr="007A7452">
              <w:rPr>
                <w:rFonts w:ascii="Times New Roman" w:hAnsi="Times New Roman"/>
                <w:b/>
                <w:bCs/>
                <w:color w:val="191919"/>
                <w:spacing w:val="-2"/>
                <w:sz w:val="18"/>
                <w:szCs w:val="18"/>
              </w:rPr>
              <w:t xml:space="preserve"> </w:t>
            </w:r>
            <w:r w:rsidRPr="007A7452">
              <w:rPr>
                <w:rFonts w:ascii="Times New Roman" w:hAnsi="Times New Roman"/>
                <w:b/>
                <w:bCs/>
                <w:color w:val="191919"/>
                <w:spacing w:val="-1"/>
                <w:sz w:val="18"/>
                <w:szCs w:val="18"/>
              </w:rPr>
              <w:t>Hours</w:t>
            </w:r>
          </w:p>
        </w:tc>
        <w:tc>
          <w:tcPr>
            <w:tcW w:w="869"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2766"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680" w:type="dxa"/>
            <w:tcBorders>
              <w:top w:val="nil"/>
              <w:left w:val="nil"/>
              <w:bottom w:val="nil"/>
              <w:right w:val="nil"/>
            </w:tcBorders>
          </w:tcPr>
          <w:p w:rsidR="00F2293F" w:rsidRPr="007A7452" w:rsidRDefault="00F2293F" w:rsidP="00F2293F">
            <w:pPr>
              <w:widowControl w:val="0"/>
              <w:autoSpaceDE w:val="0"/>
              <w:autoSpaceDN w:val="0"/>
              <w:adjustRightInd w:val="0"/>
              <w:spacing w:after="0" w:line="194" w:lineRule="exact"/>
              <w:ind w:left="411" w:firstLine="20"/>
              <w:rPr>
                <w:rFonts w:ascii="Times New Roman" w:hAnsi="Times New Roman"/>
                <w:sz w:val="24"/>
                <w:szCs w:val="24"/>
              </w:rPr>
            </w:pPr>
            <w:r w:rsidRPr="007A7452">
              <w:rPr>
                <w:rFonts w:ascii="Times New Roman" w:hAnsi="Times New Roman"/>
                <w:b/>
                <w:bCs/>
                <w:color w:val="191919"/>
                <w:spacing w:val="-1"/>
                <w:sz w:val="18"/>
                <w:szCs w:val="18"/>
              </w:rPr>
              <w:t>16</w:t>
            </w:r>
          </w:p>
        </w:tc>
        <w:tc>
          <w:tcPr>
            <w:tcW w:w="709"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753"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2283"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706" w:type="dxa"/>
            <w:tcBorders>
              <w:top w:val="nil"/>
              <w:left w:val="nil"/>
              <w:bottom w:val="nil"/>
              <w:right w:val="nil"/>
            </w:tcBorders>
          </w:tcPr>
          <w:p w:rsidR="00F2293F" w:rsidRPr="007A7452" w:rsidRDefault="00F2293F" w:rsidP="00F2293F">
            <w:pPr>
              <w:widowControl w:val="0"/>
              <w:autoSpaceDE w:val="0"/>
              <w:autoSpaceDN w:val="0"/>
              <w:adjustRightInd w:val="0"/>
              <w:spacing w:after="0" w:line="194" w:lineRule="exact"/>
              <w:ind w:right="41" w:firstLine="20"/>
              <w:jc w:val="right"/>
              <w:rPr>
                <w:rFonts w:ascii="Times New Roman" w:hAnsi="Times New Roman"/>
                <w:sz w:val="24"/>
                <w:szCs w:val="24"/>
              </w:rPr>
            </w:pPr>
            <w:r w:rsidRPr="007A7452">
              <w:rPr>
                <w:rFonts w:ascii="Times New Roman" w:hAnsi="Times New Roman"/>
                <w:b/>
                <w:bCs/>
                <w:color w:val="191919"/>
                <w:spacing w:val="-1"/>
                <w:sz w:val="18"/>
                <w:szCs w:val="18"/>
              </w:rPr>
              <w:t>1</w:t>
            </w:r>
            <w:r>
              <w:rPr>
                <w:rFonts w:ascii="Times New Roman" w:hAnsi="Times New Roman"/>
                <w:b/>
                <w:bCs/>
                <w:color w:val="191919"/>
                <w:spacing w:val="-1"/>
                <w:sz w:val="18"/>
                <w:szCs w:val="18"/>
              </w:rPr>
              <w:t>5</w:t>
            </w:r>
          </w:p>
        </w:tc>
      </w:tr>
    </w:tbl>
    <w:p w:rsidR="00F2293F" w:rsidRDefault="00F2293F" w:rsidP="00F2293F">
      <w:pPr>
        <w:widowControl w:val="0"/>
        <w:autoSpaceDE w:val="0"/>
        <w:autoSpaceDN w:val="0"/>
        <w:adjustRightInd w:val="0"/>
        <w:spacing w:after="0"/>
        <w:ind w:left="160" w:firstLine="20"/>
        <w:rPr>
          <w:rFonts w:ascii="Times New Roman" w:hAnsi="Times New Roman"/>
          <w:color w:val="000000"/>
          <w:sz w:val="18"/>
          <w:szCs w:val="18"/>
        </w:rPr>
      </w:pPr>
      <w:r>
        <w:rPr>
          <w:rFonts w:ascii="Times New Roman" w:hAnsi="Times New Roman"/>
          <w:b/>
          <w:bCs/>
          <w:color w:val="191919"/>
          <w:spacing w:val="-1"/>
          <w:sz w:val="18"/>
          <w:szCs w:val="18"/>
        </w:rPr>
        <w:t>Sophomo</w:t>
      </w:r>
      <w:r>
        <w:rPr>
          <w:rFonts w:ascii="Times New Roman" w:hAnsi="Times New Roman"/>
          <w:b/>
          <w:bCs/>
          <w:color w:val="191919"/>
          <w:spacing w:val="-4"/>
          <w:sz w:val="18"/>
          <w:szCs w:val="18"/>
        </w:rPr>
        <w:t>r</w:t>
      </w:r>
      <w:r>
        <w:rPr>
          <w:rFonts w:ascii="Times New Roman" w:hAnsi="Times New Roman"/>
          <w:b/>
          <w:bCs/>
          <w:color w:val="191919"/>
          <w:sz w:val="18"/>
          <w:szCs w:val="18"/>
        </w:rPr>
        <w:t>e</w:t>
      </w:r>
      <w:r>
        <w:rPr>
          <w:rFonts w:ascii="Times New Roman" w:hAnsi="Times New Roman"/>
          <w:b/>
          <w:bCs/>
          <w:color w:val="191919"/>
          <w:spacing w:val="-8"/>
          <w:sz w:val="18"/>
          <w:szCs w:val="18"/>
        </w:rPr>
        <w:t xml:space="preserve"> </w:t>
      </w:r>
      <w:r>
        <w:rPr>
          <w:rFonts w:ascii="Times New Roman" w:hAnsi="Times New Roman"/>
          <w:b/>
          <w:bCs/>
          <w:color w:val="191919"/>
          <w:spacing w:val="-21"/>
          <w:sz w:val="18"/>
          <w:szCs w:val="18"/>
        </w:rPr>
        <w:t>Y</w:t>
      </w:r>
      <w:r>
        <w:rPr>
          <w:rFonts w:ascii="Times New Roman" w:hAnsi="Times New Roman"/>
          <w:b/>
          <w:bCs/>
          <w:color w:val="191919"/>
          <w:spacing w:val="-1"/>
          <w:sz w:val="18"/>
          <w:szCs w:val="18"/>
        </w:rPr>
        <w:t>ear</w:t>
      </w:r>
    </w:p>
    <w:p w:rsidR="00F2293F" w:rsidRDefault="00F2293F" w:rsidP="00F2293F">
      <w:pPr>
        <w:widowControl w:val="0"/>
        <w:tabs>
          <w:tab w:val="left" w:pos="1220"/>
          <w:tab w:val="left" w:pos="2300"/>
          <w:tab w:val="left" w:pos="4740"/>
          <w:tab w:val="left" w:pos="5200"/>
          <w:tab w:val="left" w:pos="6280"/>
          <w:tab w:val="left" w:pos="7000"/>
          <w:tab w:val="left" w:pos="9780"/>
        </w:tabs>
        <w:autoSpaceDE w:val="0"/>
        <w:autoSpaceDN w:val="0"/>
        <w:adjustRightInd w:val="0"/>
        <w:spacing w:before="12" w:after="0"/>
        <w:ind w:left="160" w:firstLine="20"/>
        <w:rPr>
          <w:rFonts w:ascii="Times New Roman" w:hAnsi="Times New Roman"/>
          <w:color w:val="000000"/>
          <w:sz w:val="18"/>
          <w:szCs w:val="18"/>
        </w:rPr>
      </w:pPr>
      <w:proofErr w:type="gramStart"/>
      <w:r>
        <w:rPr>
          <w:rFonts w:ascii="Times New Roman" w:hAnsi="Times New Roman"/>
          <w:color w:val="191919"/>
          <w:spacing w:val="-1"/>
          <w:sz w:val="18"/>
          <w:szCs w:val="18"/>
        </w:rPr>
        <w:t>ENG</w:t>
      </w:r>
      <w:r>
        <w:rPr>
          <w:rFonts w:ascii="Times New Roman" w:hAnsi="Times New Roman"/>
          <w:color w:val="191919"/>
          <w:sz w:val="18"/>
          <w:szCs w:val="18"/>
        </w:rPr>
        <w:t>L</w:t>
      </w:r>
      <w:r>
        <w:rPr>
          <w:rFonts w:ascii="Times New Roman" w:hAnsi="Times New Roman"/>
          <w:color w:val="191919"/>
          <w:sz w:val="18"/>
          <w:szCs w:val="18"/>
        </w:rPr>
        <w:tab/>
      </w:r>
      <w:r>
        <w:rPr>
          <w:rFonts w:ascii="Times New Roman" w:hAnsi="Times New Roman"/>
          <w:color w:val="191919"/>
          <w:spacing w:val="-1"/>
          <w:sz w:val="18"/>
          <w:szCs w:val="18"/>
        </w:rPr>
        <w:t>2</w:t>
      </w:r>
      <w:r>
        <w:rPr>
          <w:rFonts w:ascii="Times New Roman" w:hAnsi="Times New Roman"/>
          <w:color w:val="191919"/>
          <w:spacing w:val="-8"/>
          <w:sz w:val="18"/>
          <w:szCs w:val="18"/>
        </w:rPr>
        <w:t>11</w:t>
      </w:r>
      <w:r>
        <w:rPr>
          <w:rFonts w:ascii="Times New Roman" w:hAnsi="Times New Roman"/>
          <w:color w:val="191919"/>
          <w:sz w:val="18"/>
          <w:szCs w:val="18"/>
        </w:rPr>
        <w:t>1</w:t>
      </w:r>
      <w:r>
        <w:rPr>
          <w:rFonts w:ascii="Times New Roman" w:hAnsi="Times New Roman"/>
          <w:color w:val="191919"/>
          <w:sz w:val="18"/>
          <w:szCs w:val="18"/>
        </w:rPr>
        <w:tab/>
      </w:r>
      <w:r>
        <w:rPr>
          <w:rFonts w:ascii="Times New Roman" w:hAnsi="Times New Roman"/>
          <w:color w:val="191919"/>
          <w:spacing w:val="-15"/>
          <w:sz w:val="18"/>
          <w:szCs w:val="18"/>
        </w:rPr>
        <w:t>W</w:t>
      </w:r>
      <w:r>
        <w:rPr>
          <w:rFonts w:ascii="Times New Roman" w:hAnsi="Times New Roman"/>
          <w:color w:val="191919"/>
          <w:spacing w:val="-1"/>
          <w:sz w:val="18"/>
          <w:szCs w:val="18"/>
        </w:rPr>
        <w:t>orl</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Lit</w:t>
      </w:r>
      <w:r>
        <w:rPr>
          <w:rFonts w:ascii="Times New Roman" w:hAnsi="Times New Roman"/>
          <w:color w:val="191919"/>
          <w:sz w:val="18"/>
          <w:szCs w:val="18"/>
        </w:rPr>
        <w:t>.</w:t>
      </w:r>
      <w:proofErr w:type="gramEnd"/>
      <w:r>
        <w:rPr>
          <w:rFonts w:ascii="Times New Roman" w:hAnsi="Times New Roman"/>
          <w:color w:val="191919"/>
          <w:spacing w:val="-2"/>
          <w:sz w:val="18"/>
          <w:szCs w:val="18"/>
        </w:rPr>
        <w:t xml:space="preserve"> </w:t>
      </w:r>
      <w:r>
        <w:rPr>
          <w:rFonts w:ascii="Times New Roman" w:hAnsi="Times New Roman"/>
          <w:color w:val="191919"/>
          <w:sz w:val="18"/>
          <w:szCs w:val="18"/>
        </w:rPr>
        <w:t>I</w:t>
      </w:r>
      <w:r>
        <w:rPr>
          <w:rFonts w:ascii="Times New Roman" w:hAnsi="Times New Roman"/>
          <w:color w:val="191919"/>
          <w:sz w:val="18"/>
          <w:szCs w:val="18"/>
        </w:rPr>
        <w:tab/>
        <w:t>3</w:t>
      </w:r>
      <w:r>
        <w:rPr>
          <w:rFonts w:ascii="Times New Roman" w:hAnsi="Times New Roman"/>
          <w:color w:val="191919"/>
          <w:sz w:val="18"/>
          <w:szCs w:val="18"/>
        </w:rPr>
        <w:tab/>
      </w:r>
      <w:r>
        <w:rPr>
          <w:rFonts w:ascii="Times New Roman" w:hAnsi="Times New Roman"/>
          <w:color w:val="191919"/>
          <w:spacing w:val="-1"/>
          <w:sz w:val="18"/>
          <w:szCs w:val="18"/>
        </w:rPr>
        <w:t>M</w:t>
      </w:r>
      <w:r>
        <w:rPr>
          <w:rFonts w:ascii="Times New Roman" w:hAnsi="Times New Roman"/>
          <w:color w:val="191919"/>
          <w:spacing w:val="-21"/>
          <w:sz w:val="18"/>
          <w:szCs w:val="18"/>
        </w:rPr>
        <w:t>A</w:t>
      </w:r>
      <w:r>
        <w:rPr>
          <w:rFonts w:ascii="Times New Roman" w:hAnsi="Times New Roman"/>
          <w:color w:val="191919"/>
          <w:spacing w:val="-1"/>
          <w:sz w:val="18"/>
          <w:szCs w:val="18"/>
        </w:rPr>
        <w:t>T</w:t>
      </w:r>
      <w:r>
        <w:rPr>
          <w:rFonts w:ascii="Times New Roman" w:hAnsi="Times New Roman"/>
          <w:color w:val="191919"/>
          <w:sz w:val="18"/>
          <w:szCs w:val="18"/>
        </w:rPr>
        <w:t>H</w:t>
      </w:r>
      <w:r>
        <w:rPr>
          <w:rFonts w:ascii="Times New Roman" w:hAnsi="Times New Roman"/>
          <w:color w:val="191919"/>
          <w:sz w:val="18"/>
          <w:szCs w:val="18"/>
        </w:rPr>
        <w:tab/>
      </w:r>
      <w:r>
        <w:rPr>
          <w:rFonts w:ascii="Times New Roman" w:hAnsi="Times New Roman"/>
          <w:color w:val="191919"/>
          <w:spacing w:val="-1"/>
          <w:sz w:val="18"/>
          <w:szCs w:val="18"/>
        </w:rPr>
        <w:t>221</w:t>
      </w:r>
      <w:r>
        <w:rPr>
          <w:rFonts w:ascii="Times New Roman" w:hAnsi="Times New Roman"/>
          <w:color w:val="191919"/>
          <w:sz w:val="18"/>
          <w:szCs w:val="18"/>
        </w:rPr>
        <w:t>3</w:t>
      </w:r>
      <w:r>
        <w:rPr>
          <w:rFonts w:ascii="Times New Roman" w:hAnsi="Times New Roman"/>
          <w:color w:val="191919"/>
          <w:sz w:val="18"/>
          <w:szCs w:val="18"/>
        </w:rPr>
        <w:tab/>
      </w:r>
      <w:r>
        <w:rPr>
          <w:rFonts w:ascii="Times New Roman" w:hAnsi="Times New Roman"/>
          <w:color w:val="191919"/>
          <w:spacing w:val="-1"/>
          <w:sz w:val="18"/>
          <w:szCs w:val="18"/>
        </w:rPr>
        <w:t>Calculu</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II</w:t>
      </w:r>
      <w:r>
        <w:rPr>
          <w:rFonts w:ascii="Times New Roman" w:hAnsi="Times New Roman"/>
          <w:color w:val="191919"/>
          <w:sz w:val="18"/>
          <w:szCs w:val="18"/>
        </w:rPr>
        <w:t>I</w:t>
      </w:r>
      <w:r>
        <w:rPr>
          <w:rFonts w:ascii="Times New Roman" w:hAnsi="Times New Roman"/>
          <w:color w:val="191919"/>
          <w:sz w:val="18"/>
          <w:szCs w:val="18"/>
        </w:rPr>
        <w:tab/>
        <w:t>4</w:t>
      </w:r>
    </w:p>
    <w:p w:rsidR="00F2293F" w:rsidRDefault="00F2293F" w:rsidP="00F2293F">
      <w:pPr>
        <w:widowControl w:val="0"/>
        <w:tabs>
          <w:tab w:val="left" w:pos="1220"/>
          <w:tab w:val="left" w:pos="2300"/>
          <w:tab w:val="left" w:pos="4740"/>
          <w:tab w:val="left" w:pos="5200"/>
          <w:tab w:val="left" w:pos="9780"/>
        </w:tabs>
        <w:autoSpaceDE w:val="0"/>
        <w:autoSpaceDN w:val="0"/>
        <w:adjustRightInd w:val="0"/>
        <w:spacing w:before="9" w:after="0"/>
        <w:ind w:left="160" w:firstLine="20"/>
        <w:rPr>
          <w:rFonts w:ascii="Times New Roman" w:hAnsi="Times New Roman"/>
          <w:color w:val="000000"/>
          <w:sz w:val="18"/>
          <w:szCs w:val="18"/>
        </w:rPr>
      </w:pPr>
      <w:r>
        <w:rPr>
          <w:rFonts w:ascii="Times New Roman" w:hAnsi="Times New Roman"/>
          <w:color w:val="191919"/>
          <w:spacing w:val="-1"/>
          <w:sz w:val="18"/>
          <w:szCs w:val="18"/>
        </w:rPr>
        <w:t>M</w:t>
      </w:r>
      <w:r>
        <w:rPr>
          <w:rFonts w:ascii="Times New Roman" w:hAnsi="Times New Roman"/>
          <w:color w:val="191919"/>
          <w:spacing w:val="-21"/>
          <w:sz w:val="18"/>
          <w:szCs w:val="18"/>
        </w:rPr>
        <w:t>A</w:t>
      </w:r>
      <w:r>
        <w:rPr>
          <w:rFonts w:ascii="Times New Roman" w:hAnsi="Times New Roman"/>
          <w:color w:val="191919"/>
          <w:spacing w:val="-1"/>
          <w:sz w:val="18"/>
          <w:szCs w:val="18"/>
        </w:rPr>
        <w:t>T</w:t>
      </w:r>
      <w:r>
        <w:rPr>
          <w:rFonts w:ascii="Times New Roman" w:hAnsi="Times New Roman"/>
          <w:color w:val="191919"/>
          <w:sz w:val="18"/>
          <w:szCs w:val="18"/>
        </w:rPr>
        <w:t>H</w:t>
      </w:r>
      <w:r>
        <w:rPr>
          <w:rFonts w:ascii="Times New Roman" w:hAnsi="Times New Roman"/>
          <w:color w:val="191919"/>
          <w:sz w:val="18"/>
          <w:szCs w:val="18"/>
        </w:rPr>
        <w:tab/>
      </w:r>
      <w:r>
        <w:rPr>
          <w:rFonts w:ascii="Times New Roman" w:hAnsi="Times New Roman"/>
          <w:color w:val="191919"/>
          <w:spacing w:val="-1"/>
          <w:sz w:val="18"/>
          <w:szCs w:val="18"/>
        </w:rPr>
        <w:t>221</w:t>
      </w:r>
      <w:r>
        <w:rPr>
          <w:rFonts w:ascii="Times New Roman" w:hAnsi="Times New Roman"/>
          <w:color w:val="191919"/>
          <w:sz w:val="18"/>
          <w:szCs w:val="18"/>
        </w:rPr>
        <w:t>2</w:t>
      </w:r>
      <w:r>
        <w:rPr>
          <w:rFonts w:ascii="Times New Roman" w:hAnsi="Times New Roman"/>
          <w:color w:val="191919"/>
          <w:sz w:val="18"/>
          <w:szCs w:val="18"/>
        </w:rPr>
        <w:tab/>
      </w:r>
      <w:r>
        <w:rPr>
          <w:rFonts w:ascii="Times New Roman" w:hAnsi="Times New Roman"/>
          <w:color w:val="191919"/>
          <w:spacing w:val="-1"/>
          <w:sz w:val="18"/>
          <w:szCs w:val="18"/>
        </w:rPr>
        <w:t>Calculu</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I</w:t>
      </w:r>
      <w:r>
        <w:rPr>
          <w:rFonts w:ascii="Times New Roman" w:hAnsi="Times New Roman"/>
          <w:color w:val="191919"/>
          <w:sz w:val="18"/>
          <w:szCs w:val="18"/>
        </w:rPr>
        <w:tab/>
        <w:t>4</w:t>
      </w:r>
      <w:r>
        <w:rPr>
          <w:rFonts w:ascii="Times New Roman" w:hAnsi="Times New Roman"/>
          <w:color w:val="191919"/>
          <w:sz w:val="18"/>
          <w:szCs w:val="18"/>
        </w:rPr>
        <w:tab/>
      </w:r>
      <w:r>
        <w:rPr>
          <w:rFonts w:ascii="Times New Roman" w:hAnsi="Times New Roman"/>
          <w:color w:val="191919"/>
          <w:spacing w:val="-1"/>
          <w:sz w:val="18"/>
          <w:szCs w:val="18"/>
        </w:rPr>
        <w:t>Hum</w:t>
      </w:r>
      <w:proofErr w:type="gramStart"/>
      <w:r>
        <w:rPr>
          <w:rFonts w:ascii="Times New Roman" w:hAnsi="Times New Roman"/>
          <w:color w:val="191919"/>
          <w:spacing w:val="-1"/>
          <w:sz w:val="18"/>
          <w:szCs w:val="18"/>
        </w:rPr>
        <w:t>./</w:t>
      </w:r>
      <w:proofErr w:type="gramEnd"/>
      <w:r>
        <w:rPr>
          <w:rFonts w:ascii="Times New Roman" w:hAnsi="Times New Roman"/>
          <w:color w:val="191919"/>
          <w:spacing w:val="-1"/>
          <w:sz w:val="18"/>
          <w:szCs w:val="18"/>
        </w:rPr>
        <w:t>Fin</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1"/>
          <w:sz w:val="18"/>
          <w:szCs w:val="18"/>
        </w:rPr>
        <w:t>Art</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Electiv</w:t>
      </w:r>
      <w:r>
        <w:rPr>
          <w:rFonts w:ascii="Times New Roman" w:hAnsi="Times New Roman"/>
          <w:color w:val="191919"/>
          <w:sz w:val="18"/>
          <w:szCs w:val="18"/>
        </w:rPr>
        <w:t>e</w:t>
      </w:r>
      <w:r>
        <w:rPr>
          <w:rFonts w:ascii="Times New Roman" w:hAnsi="Times New Roman"/>
          <w:color w:val="191919"/>
          <w:sz w:val="18"/>
          <w:szCs w:val="18"/>
        </w:rPr>
        <w:tab/>
        <w:t>3</w:t>
      </w:r>
    </w:p>
    <w:tbl>
      <w:tblPr>
        <w:tblW w:w="0" w:type="auto"/>
        <w:tblInd w:w="120" w:type="dxa"/>
        <w:tblLayout w:type="fixed"/>
        <w:tblCellMar>
          <w:left w:w="0" w:type="dxa"/>
          <w:right w:w="0" w:type="dxa"/>
        </w:tblCellMar>
        <w:tblLook w:val="0000"/>
      </w:tblPr>
      <w:tblGrid>
        <w:gridCol w:w="833"/>
        <w:gridCol w:w="1005"/>
        <w:gridCol w:w="2258"/>
        <w:gridCol w:w="804"/>
        <w:gridCol w:w="918"/>
        <w:gridCol w:w="996"/>
        <w:gridCol w:w="2335"/>
        <w:gridCol w:w="652"/>
      </w:tblGrid>
      <w:tr w:rsidR="00F2293F" w:rsidRPr="007A7452" w:rsidTr="00C121A0">
        <w:trPr>
          <w:trHeight w:hRule="exact" w:val="234"/>
        </w:trPr>
        <w:tc>
          <w:tcPr>
            <w:tcW w:w="4096" w:type="dxa"/>
            <w:gridSpan w:val="3"/>
            <w:tcBorders>
              <w:top w:val="nil"/>
              <w:left w:val="nil"/>
              <w:bottom w:val="nil"/>
              <w:right w:val="nil"/>
            </w:tcBorders>
          </w:tcPr>
          <w:p w:rsidR="00F2293F" w:rsidRPr="007A7452" w:rsidRDefault="00F2293F" w:rsidP="00F2293F">
            <w:pPr>
              <w:widowControl w:val="0"/>
              <w:autoSpaceDE w:val="0"/>
              <w:autoSpaceDN w:val="0"/>
              <w:adjustRightInd w:val="0"/>
              <w:spacing w:before="6" w:after="0"/>
              <w:ind w:left="40" w:firstLine="20"/>
              <w:rPr>
                <w:rFonts w:ascii="Times New Roman" w:hAnsi="Times New Roman"/>
                <w:sz w:val="24"/>
                <w:szCs w:val="24"/>
              </w:rPr>
            </w:pPr>
            <w:r w:rsidRPr="007A7452">
              <w:rPr>
                <w:rFonts w:ascii="Times New Roman" w:hAnsi="Times New Roman"/>
                <w:color w:val="191919"/>
                <w:spacing w:val="-1"/>
                <w:sz w:val="18"/>
                <w:szCs w:val="18"/>
              </w:rPr>
              <w:t>Socia</w:t>
            </w:r>
            <w:r w:rsidRPr="007A7452">
              <w:rPr>
                <w:rFonts w:ascii="Times New Roman" w:hAnsi="Times New Roman"/>
                <w:color w:val="191919"/>
                <w:sz w:val="18"/>
                <w:szCs w:val="18"/>
              </w:rPr>
              <w:t>l</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Scienc</w:t>
            </w:r>
            <w:r w:rsidRPr="007A7452">
              <w:rPr>
                <w:rFonts w:ascii="Times New Roman" w:hAnsi="Times New Roman"/>
                <w:color w:val="191919"/>
                <w:sz w:val="18"/>
                <w:szCs w:val="18"/>
              </w:rPr>
              <w:t>e</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Elective</w:t>
            </w:r>
          </w:p>
        </w:tc>
        <w:tc>
          <w:tcPr>
            <w:tcW w:w="804" w:type="dxa"/>
            <w:tcBorders>
              <w:top w:val="nil"/>
              <w:left w:val="nil"/>
              <w:bottom w:val="nil"/>
              <w:right w:val="nil"/>
            </w:tcBorders>
          </w:tcPr>
          <w:p w:rsidR="00F2293F" w:rsidRPr="007A7452" w:rsidRDefault="00F2293F" w:rsidP="00F2293F">
            <w:pPr>
              <w:widowControl w:val="0"/>
              <w:autoSpaceDE w:val="0"/>
              <w:autoSpaceDN w:val="0"/>
              <w:adjustRightInd w:val="0"/>
              <w:spacing w:before="6" w:after="0"/>
              <w:ind w:left="534" w:firstLine="20"/>
              <w:rPr>
                <w:rFonts w:ascii="Times New Roman" w:hAnsi="Times New Roman"/>
                <w:sz w:val="24"/>
                <w:szCs w:val="24"/>
              </w:rPr>
            </w:pPr>
            <w:r w:rsidRPr="007A7452">
              <w:rPr>
                <w:rFonts w:ascii="Times New Roman" w:hAnsi="Times New Roman"/>
                <w:color w:val="191919"/>
                <w:sz w:val="18"/>
                <w:szCs w:val="18"/>
              </w:rPr>
              <w:t>3</w:t>
            </w:r>
          </w:p>
        </w:tc>
        <w:tc>
          <w:tcPr>
            <w:tcW w:w="1914" w:type="dxa"/>
            <w:gridSpan w:val="2"/>
            <w:tcBorders>
              <w:top w:val="nil"/>
              <w:left w:val="nil"/>
              <w:bottom w:val="nil"/>
              <w:right w:val="nil"/>
            </w:tcBorders>
          </w:tcPr>
          <w:p w:rsidR="00F2293F" w:rsidRPr="007A7452" w:rsidRDefault="00F2293F" w:rsidP="00F2293F">
            <w:pPr>
              <w:widowControl w:val="0"/>
              <w:tabs>
                <w:tab w:val="left" w:pos="1260"/>
              </w:tabs>
              <w:autoSpaceDE w:val="0"/>
              <w:autoSpaceDN w:val="0"/>
              <w:adjustRightInd w:val="0"/>
              <w:spacing w:before="6" w:after="0"/>
              <w:ind w:left="180" w:firstLine="20"/>
              <w:rPr>
                <w:rFonts w:ascii="Times New Roman" w:hAnsi="Times New Roman"/>
                <w:sz w:val="24"/>
                <w:szCs w:val="24"/>
              </w:rPr>
            </w:pPr>
            <w:r w:rsidRPr="007A7452">
              <w:rPr>
                <w:rFonts w:ascii="Times New Roman" w:hAnsi="Times New Roman"/>
                <w:color w:val="191919"/>
                <w:spacing w:val="-1"/>
                <w:sz w:val="18"/>
                <w:szCs w:val="18"/>
              </w:rPr>
              <w:t>M</w:t>
            </w:r>
            <w:r w:rsidRPr="007A7452">
              <w:rPr>
                <w:rFonts w:ascii="Times New Roman" w:hAnsi="Times New Roman"/>
                <w:color w:val="191919"/>
                <w:spacing w:val="-21"/>
                <w:sz w:val="18"/>
                <w:szCs w:val="18"/>
              </w:rPr>
              <w:t>A</w:t>
            </w:r>
            <w:r w:rsidRPr="007A7452">
              <w:rPr>
                <w:rFonts w:ascii="Times New Roman" w:hAnsi="Times New Roman"/>
                <w:color w:val="191919"/>
                <w:spacing w:val="-1"/>
                <w:sz w:val="18"/>
                <w:szCs w:val="18"/>
              </w:rPr>
              <w:t>T</w:t>
            </w:r>
            <w:r w:rsidRPr="007A7452">
              <w:rPr>
                <w:rFonts w:ascii="Times New Roman" w:hAnsi="Times New Roman"/>
                <w:color w:val="191919"/>
                <w:sz w:val="18"/>
                <w:szCs w:val="18"/>
              </w:rPr>
              <w:t>H</w:t>
            </w:r>
            <w:r w:rsidRPr="007A7452">
              <w:rPr>
                <w:rFonts w:ascii="Times New Roman" w:hAnsi="Times New Roman"/>
                <w:color w:val="191919"/>
                <w:sz w:val="18"/>
                <w:szCs w:val="18"/>
              </w:rPr>
              <w:tab/>
            </w:r>
            <w:r w:rsidRPr="007A7452">
              <w:rPr>
                <w:rFonts w:ascii="Times New Roman" w:hAnsi="Times New Roman"/>
                <w:color w:val="191919"/>
                <w:spacing w:val="-1"/>
                <w:sz w:val="18"/>
                <w:szCs w:val="18"/>
              </w:rPr>
              <w:t>2</w:t>
            </w:r>
            <w:r w:rsidRPr="007A7452">
              <w:rPr>
                <w:rFonts w:ascii="Times New Roman" w:hAnsi="Times New Roman"/>
                <w:color w:val="191919"/>
                <w:spacing w:val="-8"/>
                <w:sz w:val="18"/>
                <w:szCs w:val="18"/>
              </w:rPr>
              <w:t>11</w:t>
            </w:r>
            <w:r w:rsidRPr="007A7452">
              <w:rPr>
                <w:rFonts w:ascii="Times New Roman" w:hAnsi="Times New Roman"/>
                <w:color w:val="191919"/>
                <w:sz w:val="18"/>
                <w:szCs w:val="18"/>
              </w:rPr>
              <w:t>1</w:t>
            </w:r>
          </w:p>
        </w:tc>
        <w:tc>
          <w:tcPr>
            <w:tcW w:w="2335" w:type="dxa"/>
            <w:tcBorders>
              <w:top w:val="nil"/>
              <w:left w:val="nil"/>
              <w:bottom w:val="nil"/>
              <w:right w:val="nil"/>
            </w:tcBorders>
          </w:tcPr>
          <w:p w:rsidR="00F2293F" w:rsidRPr="007A7452" w:rsidRDefault="00F2293F" w:rsidP="00F2293F">
            <w:pPr>
              <w:widowControl w:val="0"/>
              <w:autoSpaceDE w:val="0"/>
              <w:autoSpaceDN w:val="0"/>
              <w:adjustRightInd w:val="0"/>
              <w:spacing w:before="6" w:after="0"/>
              <w:ind w:left="66" w:firstLine="20"/>
              <w:rPr>
                <w:rFonts w:ascii="Times New Roman" w:hAnsi="Times New Roman"/>
                <w:sz w:val="24"/>
                <w:szCs w:val="24"/>
              </w:rPr>
            </w:pPr>
            <w:r w:rsidRPr="007A7452">
              <w:rPr>
                <w:rFonts w:ascii="Times New Roman" w:hAnsi="Times New Roman"/>
                <w:color w:val="191919"/>
                <w:spacing w:val="-1"/>
                <w:sz w:val="18"/>
                <w:szCs w:val="18"/>
              </w:rPr>
              <w:t>Linea</w:t>
            </w:r>
            <w:r w:rsidRPr="007A7452">
              <w:rPr>
                <w:rFonts w:ascii="Times New Roman" w:hAnsi="Times New Roman"/>
                <w:color w:val="191919"/>
                <w:sz w:val="18"/>
                <w:szCs w:val="18"/>
              </w:rPr>
              <w:t>r</w:t>
            </w:r>
            <w:r w:rsidRPr="007A7452">
              <w:rPr>
                <w:rFonts w:ascii="Times New Roman" w:hAnsi="Times New Roman"/>
                <w:color w:val="191919"/>
                <w:spacing w:val="-12"/>
                <w:sz w:val="18"/>
                <w:szCs w:val="18"/>
              </w:rPr>
              <w:t xml:space="preserve"> </w:t>
            </w:r>
            <w:r w:rsidRPr="007A7452">
              <w:rPr>
                <w:rFonts w:ascii="Times New Roman" w:hAnsi="Times New Roman"/>
                <w:color w:val="191919"/>
                <w:spacing w:val="-1"/>
                <w:sz w:val="18"/>
                <w:szCs w:val="18"/>
              </w:rPr>
              <w:t>Algebra</w:t>
            </w:r>
          </w:p>
        </w:tc>
        <w:tc>
          <w:tcPr>
            <w:tcW w:w="652" w:type="dxa"/>
            <w:tcBorders>
              <w:top w:val="nil"/>
              <w:left w:val="nil"/>
              <w:bottom w:val="nil"/>
              <w:right w:val="nil"/>
            </w:tcBorders>
          </w:tcPr>
          <w:p w:rsidR="00F2293F" w:rsidRPr="007A7452" w:rsidRDefault="00F2293F" w:rsidP="00F2293F">
            <w:pPr>
              <w:widowControl w:val="0"/>
              <w:autoSpaceDE w:val="0"/>
              <w:autoSpaceDN w:val="0"/>
              <w:adjustRightInd w:val="0"/>
              <w:spacing w:before="6" w:after="0"/>
              <w:ind w:right="40" w:firstLine="2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C121A0">
        <w:trPr>
          <w:trHeight w:hRule="exact" w:val="216"/>
        </w:trPr>
        <w:tc>
          <w:tcPr>
            <w:tcW w:w="833"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20"/>
              <w:rPr>
                <w:rFonts w:ascii="Times New Roman" w:hAnsi="Times New Roman"/>
                <w:sz w:val="24"/>
                <w:szCs w:val="24"/>
              </w:rPr>
            </w:pPr>
          </w:p>
        </w:tc>
        <w:tc>
          <w:tcPr>
            <w:tcW w:w="100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87" w:firstLine="20"/>
              <w:rPr>
                <w:rFonts w:ascii="Times New Roman" w:hAnsi="Times New Roman"/>
                <w:sz w:val="24"/>
                <w:szCs w:val="24"/>
              </w:rPr>
            </w:pPr>
          </w:p>
        </w:tc>
        <w:tc>
          <w:tcPr>
            <w:tcW w:w="2258"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362" w:firstLine="20"/>
              <w:rPr>
                <w:rFonts w:ascii="Times New Roman" w:hAnsi="Times New Roman"/>
                <w:sz w:val="24"/>
                <w:szCs w:val="24"/>
              </w:rPr>
            </w:pPr>
          </w:p>
        </w:tc>
        <w:tc>
          <w:tcPr>
            <w:tcW w:w="804"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534" w:firstLine="20"/>
              <w:rPr>
                <w:rFonts w:ascii="Times New Roman" w:hAnsi="Times New Roman"/>
                <w:sz w:val="24"/>
                <w:szCs w:val="24"/>
              </w:rPr>
            </w:pPr>
          </w:p>
        </w:tc>
        <w:tc>
          <w:tcPr>
            <w:tcW w:w="1914" w:type="dxa"/>
            <w:gridSpan w:val="2"/>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0" w:firstLine="20"/>
              <w:rPr>
                <w:rFonts w:ascii="Times New Roman" w:hAnsi="Times New Roman"/>
                <w:sz w:val="24"/>
                <w:szCs w:val="24"/>
              </w:rPr>
            </w:pPr>
            <w:r w:rsidRPr="007A7452">
              <w:rPr>
                <w:rFonts w:ascii="Times New Roman" w:hAnsi="Times New Roman"/>
                <w:color w:val="191919"/>
                <w:spacing w:val="-1"/>
                <w:sz w:val="18"/>
                <w:szCs w:val="18"/>
              </w:rPr>
              <w:t>Socia</w:t>
            </w:r>
            <w:r w:rsidRPr="007A7452">
              <w:rPr>
                <w:rFonts w:ascii="Times New Roman" w:hAnsi="Times New Roman"/>
                <w:color w:val="191919"/>
                <w:sz w:val="18"/>
                <w:szCs w:val="18"/>
              </w:rPr>
              <w:t>l</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Scienc</w:t>
            </w:r>
            <w:r w:rsidRPr="007A7452">
              <w:rPr>
                <w:rFonts w:ascii="Times New Roman" w:hAnsi="Times New Roman"/>
                <w:color w:val="191919"/>
                <w:sz w:val="18"/>
                <w:szCs w:val="18"/>
              </w:rPr>
              <w:t>e</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Elective</w:t>
            </w:r>
          </w:p>
        </w:tc>
        <w:tc>
          <w:tcPr>
            <w:tcW w:w="2335"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652"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2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C121A0">
        <w:trPr>
          <w:trHeight w:hRule="exact" w:val="216"/>
        </w:trPr>
        <w:tc>
          <w:tcPr>
            <w:tcW w:w="833"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1"/>
                <w:sz w:val="18"/>
                <w:szCs w:val="18"/>
              </w:rPr>
              <w:t>M</w:t>
            </w:r>
            <w:r w:rsidRPr="007A7452">
              <w:rPr>
                <w:rFonts w:ascii="Times New Roman" w:hAnsi="Times New Roman"/>
                <w:color w:val="191919"/>
                <w:spacing w:val="-21"/>
                <w:sz w:val="18"/>
                <w:szCs w:val="18"/>
              </w:rPr>
              <w:t>A</w:t>
            </w:r>
            <w:r w:rsidRPr="007A7452">
              <w:rPr>
                <w:rFonts w:ascii="Times New Roman" w:hAnsi="Times New Roman"/>
                <w:color w:val="191919"/>
                <w:spacing w:val="-1"/>
                <w:sz w:val="18"/>
                <w:szCs w:val="18"/>
              </w:rPr>
              <w:t>TH</w:t>
            </w:r>
          </w:p>
        </w:tc>
        <w:tc>
          <w:tcPr>
            <w:tcW w:w="100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87" w:firstLine="20"/>
              <w:rPr>
                <w:rFonts w:ascii="Times New Roman" w:hAnsi="Times New Roman"/>
                <w:sz w:val="24"/>
                <w:szCs w:val="24"/>
              </w:rPr>
            </w:pPr>
            <w:r w:rsidRPr="007A7452">
              <w:rPr>
                <w:rFonts w:ascii="Times New Roman" w:hAnsi="Times New Roman"/>
                <w:color w:val="191919"/>
                <w:spacing w:val="-1"/>
                <w:sz w:val="18"/>
                <w:szCs w:val="18"/>
              </w:rPr>
              <w:t>24</w:t>
            </w:r>
            <w:r w:rsidRPr="007A7452">
              <w:rPr>
                <w:rFonts w:ascii="Times New Roman" w:hAnsi="Times New Roman"/>
                <w:color w:val="191919"/>
                <w:spacing w:val="-8"/>
                <w:sz w:val="18"/>
                <w:szCs w:val="18"/>
              </w:rPr>
              <w:t>1</w:t>
            </w:r>
            <w:r w:rsidRPr="007A7452">
              <w:rPr>
                <w:rFonts w:ascii="Times New Roman" w:hAnsi="Times New Roman"/>
                <w:color w:val="191919"/>
                <w:sz w:val="18"/>
                <w:szCs w:val="18"/>
              </w:rPr>
              <w:t>1</w:t>
            </w:r>
          </w:p>
        </w:tc>
        <w:tc>
          <w:tcPr>
            <w:tcW w:w="2258"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362" w:firstLine="20"/>
              <w:rPr>
                <w:rFonts w:ascii="Times New Roman" w:hAnsi="Times New Roman"/>
                <w:sz w:val="24"/>
                <w:szCs w:val="24"/>
              </w:rPr>
            </w:pPr>
            <w:r w:rsidRPr="007A7452">
              <w:rPr>
                <w:rFonts w:ascii="Times New Roman" w:hAnsi="Times New Roman"/>
                <w:color w:val="191919"/>
                <w:spacing w:val="-1"/>
                <w:sz w:val="18"/>
                <w:szCs w:val="18"/>
              </w:rPr>
              <w:t>Basi</w:t>
            </w:r>
            <w:r w:rsidRPr="007A7452">
              <w:rPr>
                <w:rFonts w:ascii="Times New Roman" w:hAnsi="Times New Roman"/>
                <w:color w:val="191919"/>
                <w:sz w:val="18"/>
                <w:szCs w:val="18"/>
              </w:rPr>
              <w:t>c</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Statistics</w:t>
            </w:r>
          </w:p>
        </w:tc>
        <w:tc>
          <w:tcPr>
            <w:tcW w:w="804"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534" w:firstLine="20"/>
              <w:rPr>
                <w:rFonts w:ascii="Times New Roman" w:hAnsi="Times New Roman"/>
                <w:sz w:val="24"/>
                <w:szCs w:val="24"/>
              </w:rPr>
            </w:pPr>
            <w:r w:rsidRPr="007A7452">
              <w:rPr>
                <w:rFonts w:ascii="Times New Roman" w:hAnsi="Times New Roman"/>
                <w:color w:val="191919"/>
                <w:sz w:val="18"/>
                <w:szCs w:val="18"/>
              </w:rPr>
              <w:t>3</w:t>
            </w:r>
          </w:p>
        </w:tc>
        <w:tc>
          <w:tcPr>
            <w:tcW w:w="1914" w:type="dxa"/>
            <w:gridSpan w:val="2"/>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0" w:firstLine="20"/>
              <w:rPr>
                <w:rFonts w:ascii="Times New Roman" w:hAnsi="Times New Roman"/>
                <w:sz w:val="24"/>
                <w:szCs w:val="24"/>
              </w:rPr>
            </w:pPr>
            <w:r w:rsidRPr="007A7452">
              <w:rPr>
                <w:rFonts w:ascii="Times New Roman" w:hAnsi="Times New Roman"/>
                <w:color w:val="191919"/>
                <w:spacing w:val="-1"/>
                <w:sz w:val="18"/>
                <w:szCs w:val="18"/>
              </w:rPr>
              <w:t>PEDH</w:t>
            </w:r>
          </w:p>
        </w:tc>
        <w:tc>
          <w:tcPr>
            <w:tcW w:w="233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66" w:firstLine="20"/>
              <w:rPr>
                <w:rFonts w:ascii="Times New Roman" w:hAnsi="Times New Roman"/>
                <w:sz w:val="24"/>
                <w:szCs w:val="24"/>
              </w:rPr>
            </w:pPr>
            <w:r w:rsidRPr="007A7452">
              <w:rPr>
                <w:rFonts w:ascii="Times New Roman" w:hAnsi="Times New Roman"/>
                <w:color w:val="191919"/>
                <w:spacing w:val="-1"/>
                <w:sz w:val="18"/>
                <w:szCs w:val="18"/>
              </w:rPr>
              <w:t>Elective</w:t>
            </w:r>
          </w:p>
        </w:tc>
        <w:tc>
          <w:tcPr>
            <w:tcW w:w="652"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20"/>
              <w:jc w:val="right"/>
              <w:rPr>
                <w:rFonts w:ascii="Times New Roman" w:hAnsi="Times New Roman"/>
                <w:sz w:val="24"/>
                <w:szCs w:val="24"/>
              </w:rPr>
            </w:pPr>
            <w:r w:rsidRPr="007A7452">
              <w:rPr>
                <w:rFonts w:ascii="Times New Roman" w:hAnsi="Times New Roman"/>
                <w:color w:val="191919"/>
                <w:sz w:val="18"/>
                <w:szCs w:val="18"/>
              </w:rPr>
              <w:t>1</w:t>
            </w:r>
          </w:p>
        </w:tc>
      </w:tr>
      <w:tr w:rsidR="00F2293F" w:rsidRPr="007A7452" w:rsidTr="00C121A0">
        <w:trPr>
          <w:trHeight w:hRule="exact" w:val="214"/>
        </w:trPr>
        <w:tc>
          <w:tcPr>
            <w:tcW w:w="1838" w:type="dxa"/>
            <w:gridSpan w:val="2"/>
            <w:tcBorders>
              <w:top w:val="nil"/>
              <w:left w:val="nil"/>
              <w:bottom w:val="nil"/>
              <w:right w:val="nil"/>
            </w:tcBorders>
          </w:tcPr>
          <w:p w:rsidR="00F2293F" w:rsidRPr="007A7452" w:rsidRDefault="00F2293F" w:rsidP="00F2293F">
            <w:pPr>
              <w:widowControl w:val="0"/>
              <w:autoSpaceDE w:val="0"/>
              <w:autoSpaceDN w:val="0"/>
              <w:adjustRightInd w:val="0"/>
              <w:spacing w:after="0" w:line="177" w:lineRule="exact"/>
              <w:ind w:left="40" w:firstLine="20"/>
              <w:rPr>
                <w:rFonts w:ascii="Times New Roman" w:hAnsi="Times New Roman"/>
                <w:sz w:val="24"/>
                <w:szCs w:val="24"/>
              </w:rPr>
            </w:pPr>
            <w:r w:rsidRPr="007A7452">
              <w:rPr>
                <w:rFonts w:ascii="Times New Roman" w:hAnsi="Times New Roman"/>
                <w:color w:val="191919"/>
                <w:spacing w:val="-1"/>
                <w:sz w:val="18"/>
                <w:szCs w:val="18"/>
              </w:rPr>
              <w:t>Genera</w:t>
            </w:r>
            <w:r w:rsidRPr="007A7452">
              <w:rPr>
                <w:rFonts w:ascii="Times New Roman" w:hAnsi="Times New Roman"/>
                <w:color w:val="191919"/>
                <w:sz w:val="18"/>
                <w:szCs w:val="18"/>
              </w:rPr>
              <w:t>l</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Elective</w:t>
            </w:r>
          </w:p>
        </w:tc>
        <w:tc>
          <w:tcPr>
            <w:tcW w:w="2258"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804" w:type="dxa"/>
            <w:tcBorders>
              <w:top w:val="nil"/>
              <w:left w:val="nil"/>
              <w:bottom w:val="nil"/>
              <w:right w:val="nil"/>
            </w:tcBorders>
          </w:tcPr>
          <w:p w:rsidR="00F2293F" w:rsidRPr="007A7452" w:rsidRDefault="00F2293F" w:rsidP="00F2293F">
            <w:pPr>
              <w:widowControl w:val="0"/>
              <w:autoSpaceDE w:val="0"/>
              <w:autoSpaceDN w:val="0"/>
              <w:adjustRightInd w:val="0"/>
              <w:spacing w:after="0" w:line="177" w:lineRule="exact"/>
              <w:ind w:left="534" w:firstLine="20"/>
              <w:rPr>
                <w:rFonts w:ascii="Times New Roman" w:hAnsi="Times New Roman"/>
                <w:sz w:val="24"/>
                <w:szCs w:val="24"/>
              </w:rPr>
            </w:pPr>
            <w:r>
              <w:rPr>
                <w:rFonts w:ascii="Times New Roman" w:hAnsi="Times New Roman"/>
                <w:color w:val="191919"/>
                <w:sz w:val="18"/>
                <w:szCs w:val="18"/>
              </w:rPr>
              <w:t>3</w:t>
            </w:r>
          </w:p>
        </w:tc>
        <w:tc>
          <w:tcPr>
            <w:tcW w:w="918" w:type="dxa"/>
            <w:tcBorders>
              <w:top w:val="nil"/>
              <w:left w:val="nil"/>
              <w:bottom w:val="nil"/>
              <w:right w:val="nil"/>
            </w:tcBorders>
          </w:tcPr>
          <w:p w:rsidR="00F2293F" w:rsidRPr="007A7452" w:rsidRDefault="00F2293F" w:rsidP="00F2293F">
            <w:pPr>
              <w:widowControl w:val="0"/>
              <w:autoSpaceDE w:val="0"/>
              <w:autoSpaceDN w:val="0"/>
              <w:adjustRightInd w:val="0"/>
              <w:spacing w:after="0" w:line="177" w:lineRule="exact"/>
              <w:ind w:left="180" w:firstLine="20"/>
              <w:rPr>
                <w:rFonts w:ascii="Times New Roman" w:hAnsi="Times New Roman"/>
                <w:sz w:val="24"/>
                <w:szCs w:val="24"/>
              </w:rPr>
            </w:pPr>
            <w:r w:rsidRPr="007A7452">
              <w:rPr>
                <w:rFonts w:ascii="Times New Roman" w:hAnsi="Times New Roman"/>
                <w:color w:val="191919"/>
                <w:spacing w:val="-1"/>
                <w:sz w:val="18"/>
                <w:szCs w:val="18"/>
              </w:rPr>
              <w:t>HIST</w:t>
            </w:r>
          </w:p>
        </w:tc>
        <w:tc>
          <w:tcPr>
            <w:tcW w:w="996" w:type="dxa"/>
            <w:tcBorders>
              <w:top w:val="nil"/>
              <w:left w:val="nil"/>
              <w:bottom w:val="nil"/>
              <w:right w:val="nil"/>
            </w:tcBorders>
          </w:tcPr>
          <w:p w:rsidR="00F2293F" w:rsidRPr="007A7452" w:rsidRDefault="00F2293F" w:rsidP="00F2293F">
            <w:pPr>
              <w:widowControl w:val="0"/>
              <w:autoSpaceDE w:val="0"/>
              <w:autoSpaceDN w:val="0"/>
              <w:adjustRightInd w:val="0"/>
              <w:spacing w:after="0" w:line="177" w:lineRule="exact"/>
              <w:ind w:left="342" w:firstLine="20"/>
              <w:rPr>
                <w:rFonts w:ascii="Times New Roman" w:hAnsi="Times New Roman"/>
                <w:sz w:val="24"/>
                <w:szCs w:val="24"/>
              </w:rPr>
            </w:pPr>
            <w:r w:rsidRPr="007A7452">
              <w:rPr>
                <w:rFonts w:ascii="Times New Roman" w:hAnsi="Times New Roman"/>
                <w:color w:val="191919"/>
                <w:spacing w:val="-1"/>
                <w:sz w:val="18"/>
                <w:szCs w:val="18"/>
              </w:rPr>
              <w:t>1002</w:t>
            </w:r>
          </w:p>
        </w:tc>
        <w:tc>
          <w:tcPr>
            <w:tcW w:w="2335" w:type="dxa"/>
            <w:tcBorders>
              <w:top w:val="nil"/>
              <w:left w:val="nil"/>
              <w:bottom w:val="nil"/>
              <w:right w:val="nil"/>
            </w:tcBorders>
          </w:tcPr>
          <w:p w:rsidR="00F2293F" w:rsidRPr="007A7452" w:rsidRDefault="00F2293F" w:rsidP="00F2293F">
            <w:pPr>
              <w:widowControl w:val="0"/>
              <w:autoSpaceDE w:val="0"/>
              <w:autoSpaceDN w:val="0"/>
              <w:adjustRightInd w:val="0"/>
              <w:spacing w:after="0" w:line="177" w:lineRule="exact"/>
              <w:ind w:left="66" w:firstLine="20"/>
              <w:rPr>
                <w:rFonts w:ascii="Times New Roman" w:hAnsi="Times New Roman"/>
                <w:sz w:val="24"/>
                <w:szCs w:val="24"/>
              </w:rPr>
            </w:pPr>
            <w:r w:rsidRPr="007A7452">
              <w:rPr>
                <w:rFonts w:ascii="Times New Roman" w:hAnsi="Times New Roman"/>
                <w:color w:val="191919"/>
                <w:spacing w:val="-1"/>
                <w:sz w:val="18"/>
                <w:szCs w:val="18"/>
              </w:rPr>
              <w:t>Intro</w:t>
            </w:r>
            <w:r w:rsidRPr="007A7452">
              <w:rPr>
                <w:rFonts w:ascii="Times New Roman" w:hAnsi="Times New Roman"/>
                <w:color w:val="191919"/>
                <w:sz w:val="18"/>
                <w:szCs w:val="18"/>
              </w:rPr>
              <w:t>.</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12"/>
                <w:sz w:val="18"/>
                <w:szCs w:val="18"/>
              </w:rPr>
              <w:t xml:space="preserve"> </w:t>
            </w:r>
            <w:r w:rsidRPr="007A7452">
              <w:rPr>
                <w:rFonts w:ascii="Times New Roman" w:hAnsi="Times New Roman"/>
                <w:color w:val="191919"/>
                <w:spacing w:val="-1"/>
                <w:sz w:val="18"/>
                <w:szCs w:val="18"/>
              </w:rPr>
              <w:t>Africa</w:t>
            </w:r>
            <w:r w:rsidRPr="007A7452">
              <w:rPr>
                <w:rFonts w:ascii="Times New Roman" w:hAnsi="Times New Roman"/>
                <w:color w:val="191919"/>
                <w:sz w:val="18"/>
                <w:szCs w:val="18"/>
              </w:rPr>
              <w:t>n</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Diaspora</w:t>
            </w:r>
          </w:p>
        </w:tc>
        <w:tc>
          <w:tcPr>
            <w:tcW w:w="652" w:type="dxa"/>
            <w:tcBorders>
              <w:top w:val="nil"/>
              <w:left w:val="nil"/>
              <w:bottom w:val="nil"/>
              <w:right w:val="nil"/>
            </w:tcBorders>
          </w:tcPr>
          <w:p w:rsidR="00F2293F" w:rsidRPr="007A7452" w:rsidRDefault="00F2293F" w:rsidP="00F2293F">
            <w:pPr>
              <w:widowControl w:val="0"/>
              <w:autoSpaceDE w:val="0"/>
              <w:autoSpaceDN w:val="0"/>
              <w:adjustRightInd w:val="0"/>
              <w:spacing w:after="0" w:line="177" w:lineRule="exact"/>
              <w:ind w:right="40" w:firstLine="20"/>
              <w:jc w:val="right"/>
              <w:rPr>
                <w:rFonts w:ascii="Times New Roman" w:hAnsi="Times New Roman"/>
                <w:sz w:val="24"/>
                <w:szCs w:val="24"/>
              </w:rPr>
            </w:pPr>
            <w:r w:rsidRPr="007A7452">
              <w:rPr>
                <w:rFonts w:ascii="Times New Roman" w:hAnsi="Times New Roman"/>
                <w:color w:val="191919"/>
                <w:sz w:val="18"/>
                <w:szCs w:val="18"/>
              </w:rPr>
              <w:t>2</w:t>
            </w:r>
          </w:p>
        </w:tc>
      </w:tr>
      <w:tr w:rsidR="00F2293F" w:rsidRPr="007A7452" w:rsidTr="00C121A0">
        <w:trPr>
          <w:trHeight w:hRule="exact" w:val="296"/>
        </w:trPr>
        <w:tc>
          <w:tcPr>
            <w:tcW w:w="1838" w:type="dxa"/>
            <w:gridSpan w:val="2"/>
            <w:tcBorders>
              <w:top w:val="nil"/>
              <w:left w:val="nil"/>
              <w:bottom w:val="nil"/>
              <w:right w:val="nil"/>
            </w:tcBorders>
          </w:tcPr>
          <w:p w:rsidR="00F2293F" w:rsidRPr="007A7452" w:rsidRDefault="00F2293F" w:rsidP="00F2293F">
            <w:pPr>
              <w:widowControl w:val="0"/>
              <w:autoSpaceDE w:val="0"/>
              <w:autoSpaceDN w:val="0"/>
              <w:adjustRightInd w:val="0"/>
              <w:spacing w:after="0" w:line="194" w:lineRule="exact"/>
              <w:ind w:left="40" w:firstLine="2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pacing w:val="-1"/>
                <w:sz w:val="18"/>
                <w:szCs w:val="18"/>
              </w:rPr>
              <w:t>ota</w:t>
            </w:r>
            <w:r w:rsidRPr="007A7452">
              <w:rPr>
                <w:rFonts w:ascii="Times New Roman" w:hAnsi="Times New Roman"/>
                <w:b/>
                <w:bCs/>
                <w:color w:val="191919"/>
                <w:sz w:val="18"/>
                <w:szCs w:val="18"/>
              </w:rPr>
              <w:t>l</w:t>
            </w:r>
            <w:r w:rsidRPr="007A7452">
              <w:rPr>
                <w:rFonts w:ascii="Times New Roman" w:hAnsi="Times New Roman"/>
                <w:b/>
                <w:bCs/>
                <w:color w:val="191919"/>
                <w:spacing w:val="-2"/>
                <w:sz w:val="18"/>
                <w:szCs w:val="18"/>
              </w:rPr>
              <w:t xml:space="preserve"> </w:t>
            </w:r>
            <w:r w:rsidRPr="007A7452">
              <w:rPr>
                <w:rFonts w:ascii="Times New Roman" w:hAnsi="Times New Roman"/>
                <w:b/>
                <w:bCs/>
                <w:color w:val="191919"/>
                <w:spacing w:val="-1"/>
                <w:sz w:val="18"/>
                <w:szCs w:val="18"/>
              </w:rPr>
              <w:t>Hours</w:t>
            </w:r>
          </w:p>
        </w:tc>
        <w:tc>
          <w:tcPr>
            <w:tcW w:w="2258"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804" w:type="dxa"/>
            <w:tcBorders>
              <w:top w:val="nil"/>
              <w:left w:val="nil"/>
              <w:bottom w:val="nil"/>
              <w:right w:val="nil"/>
            </w:tcBorders>
          </w:tcPr>
          <w:p w:rsidR="00F2293F" w:rsidRPr="007A7452" w:rsidRDefault="00F2293F" w:rsidP="00F2293F">
            <w:pPr>
              <w:widowControl w:val="0"/>
              <w:autoSpaceDE w:val="0"/>
              <w:autoSpaceDN w:val="0"/>
              <w:adjustRightInd w:val="0"/>
              <w:spacing w:after="0" w:line="194" w:lineRule="exact"/>
              <w:ind w:left="445" w:firstLine="20"/>
              <w:rPr>
                <w:rFonts w:ascii="Times New Roman" w:hAnsi="Times New Roman"/>
                <w:sz w:val="24"/>
                <w:szCs w:val="24"/>
              </w:rPr>
            </w:pPr>
            <w:r w:rsidRPr="007A7452">
              <w:rPr>
                <w:rFonts w:ascii="Times New Roman" w:hAnsi="Times New Roman"/>
                <w:b/>
                <w:bCs/>
                <w:color w:val="191919"/>
                <w:spacing w:val="-1"/>
                <w:sz w:val="18"/>
                <w:szCs w:val="18"/>
              </w:rPr>
              <w:t>1</w:t>
            </w:r>
            <w:r>
              <w:rPr>
                <w:rFonts w:ascii="Times New Roman" w:hAnsi="Times New Roman"/>
                <w:b/>
                <w:bCs/>
                <w:color w:val="191919"/>
                <w:spacing w:val="-1"/>
                <w:sz w:val="18"/>
                <w:szCs w:val="18"/>
              </w:rPr>
              <w:t>6</w:t>
            </w:r>
          </w:p>
        </w:tc>
        <w:tc>
          <w:tcPr>
            <w:tcW w:w="918"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996"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2335"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652" w:type="dxa"/>
            <w:tcBorders>
              <w:top w:val="nil"/>
              <w:left w:val="nil"/>
              <w:bottom w:val="nil"/>
              <w:right w:val="nil"/>
            </w:tcBorders>
          </w:tcPr>
          <w:p w:rsidR="00F2293F" w:rsidRPr="007A7452" w:rsidRDefault="00F2293F" w:rsidP="00F2293F">
            <w:pPr>
              <w:widowControl w:val="0"/>
              <w:autoSpaceDE w:val="0"/>
              <w:autoSpaceDN w:val="0"/>
              <w:adjustRightInd w:val="0"/>
              <w:spacing w:after="0" w:line="194" w:lineRule="exact"/>
              <w:ind w:left="432" w:firstLine="20"/>
              <w:rPr>
                <w:rFonts w:ascii="Times New Roman" w:hAnsi="Times New Roman"/>
                <w:sz w:val="24"/>
                <w:szCs w:val="24"/>
              </w:rPr>
            </w:pPr>
            <w:r w:rsidRPr="007A7452">
              <w:rPr>
                <w:rFonts w:ascii="Times New Roman" w:hAnsi="Times New Roman"/>
                <w:b/>
                <w:bCs/>
                <w:color w:val="191919"/>
                <w:spacing w:val="-1"/>
                <w:sz w:val="18"/>
                <w:szCs w:val="18"/>
              </w:rPr>
              <w:t>16</w:t>
            </w:r>
          </w:p>
        </w:tc>
      </w:tr>
    </w:tbl>
    <w:p w:rsidR="00F2293F" w:rsidRDefault="00F2293F" w:rsidP="00F2293F">
      <w:pPr>
        <w:widowControl w:val="0"/>
        <w:autoSpaceDE w:val="0"/>
        <w:autoSpaceDN w:val="0"/>
        <w:adjustRightInd w:val="0"/>
        <w:spacing w:before="5" w:after="0" w:line="50" w:lineRule="exact"/>
        <w:ind w:firstLine="20"/>
        <w:rPr>
          <w:rFonts w:ascii="Times New Roman" w:hAnsi="Times New Roman"/>
          <w:sz w:val="5"/>
          <w:szCs w:val="5"/>
        </w:rPr>
      </w:pPr>
    </w:p>
    <w:tbl>
      <w:tblPr>
        <w:tblW w:w="0" w:type="auto"/>
        <w:tblInd w:w="120" w:type="dxa"/>
        <w:tblLayout w:type="fixed"/>
        <w:tblCellMar>
          <w:left w:w="0" w:type="dxa"/>
          <w:right w:w="0" w:type="dxa"/>
        </w:tblCellMar>
        <w:tblLook w:val="0000"/>
      </w:tblPr>
      <w:tblGrid>
        <w:gridCol w:w="1027"/>
        <w:gridCol w:w="811"/>
        <w:gridCol w:w="2316"/>
        <w:gridCol w:w="746"/>
        <w:gridCol w:w="974"/>
        <w:gridCol w:w="824"/>
        <w:gridCol w:w="2433"/>
        <w:gridCol w:w="669"/>
      </w:tblGrid>
      <w:tr w:rsidR="00F2293F" w:rsidRPr="007A7452" w:rsidTr="00C121A0">
        <w:trPr>
          <w:trHeight w:hRule="exact" w:val="300"/>
        </w:trPr>
        <w:tc>
          <w:tcPr>
            <w:tcW w:w="1027" w:type="dxa"/>
            <w:tcBorders>
              <w:top w:val="nil"/>
              <w:left w:val="nil"/>
              <w:bottom w:val="nil"/>
              <w:right w:val="nil"/>
            </w:tcBorders>
          </w:tcPr>
          <w:p w:rsidR="00F2293F" w:rsidRPr="007A7452" w:rsidRDefault="00F2293F" w:rsidP="00F2293F">
            <w:pPr>
              <w:widowControl w:val="0"/>
              <w:autoSpaceDE w:val="0"/>
              <w:autoSpaceDN w:val="0"/>
              <w:adjustRightInd w:val="0"/>
              <w:spacing w:before="70" w:after="0"/>
              <w:ind w:left="40" w:firstLine="20"/>
              <w:rPr>
                <w:rFonts w:ascii="Times New Roman" w:hAnsi="Times New Roman"/>
                <w:sz w:val="24"/>
                <w:szCs w:val="24"/>
              </w:rPr>
            </w:pPr>
            <w:r w:rsidRPr="007A7452">
              <w:rPr>
                <w:rFonts w:ascii="Times New Roman" w:hAnsi="Times New Roman"/>
                <w:b/>
                <w:bCs/>
                <w:color w:val="191919"/>
                <w:spacing w:val="-1"/>
                <w:sz w:val="18"/>
                <w:szCs w:val="18"/>
              </w:rPr>
              <w:t>Junio</w:t>
            </w:r>
            <w:r w:rsidRPr="007A7452">
              <w:rPr>
                <w:rFonts w:ascii="Times New Roman" w:hAnsi="Times New Roman"/>
                <w:b/>
                <w:bCs/>
                <w:color w:val="191919"/>
                <w:sz w:val="18"/>
                <w:szCs w:val="18"/>
              </w:rPr>
              <w:t>r</w:t>
            </w:r>
            <w:r w:rsidRPr="007A7452">
              <w:rPr>
                <w:rFonts w:ascii="Times New Roman" w:hAnsi="Times New Roman"/>
                <w:b/>
                <w:bCs/>
                <w:color w:val="191919"/>
                <w:spacing w:val="-12"/>
                <w:sz w:val="18"/>
                <w:szCs w:val="18"/>
              </w:rPr>
              <w:t xml:space="preserve"> </w:t>
            </w:r>
            <w:r w:rsidRPr="007A7452">
              <w:rPr>
                <w:rFonts w:ascii="Times New Roman" w:hAnsi="Times New Roman"/>
                <w:b/>
                <w:bCs/>
                <w:color w:val="191919"/>
                <w:spacing w:val="-21"/>
                <w:sz w:val="18"/>
                <w:szCs w:val="18"/>
              </w:rPr>
              <w:t>Y</w:t>
            </w:r>
            <w:r w:rsidRPr="007A7452">
              <w:rPr>
                <w:rFonts w:ascii="Times New Roman" w:hAnsi="Times New Roman"/>
                <w:b/>
                <w:bCs/>
                <w:color w:val="191919"/>
                <w:spacing w:val="-1"/>
                <w:sz w:val="18"/>
                <w:szCs w:val="18"/>
              </w:rPr>
              <w:t>ear</w:t>
            </w:r>
          </w:p>
        </w:tc>
        <w:tc>
          <w:tcPr>
            <w:tcW w:w="8773" w:type="dxa"/>
            <w:gridSpan w:val="7"/>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r>
      <w:tr w:rsidR="00F2293F" w:rsidRPr="007A7452" w:rsidTr="00C121A0">
        <w:trPr>
          <w:trHeight w:hRule="exact" w:val="218"/>
        </w:trPr>
        <w:tc>
          <w:tcPr>
            <w:tcW w:w="1027" w:type="dxa"/>
            <w:tcBorders>
              <w:top w:val="nil"/>
              <w:left w:val="nil"/>
              <w:bottom w:val="nil"/>
              <w:right w:val="nil"/>
            </w:tcBorders>
          </w:tcPr>
          <w:p w:rsidR="00F2293F" w:rsidRPr="007A7452" w:rsidRDefault="00F2293F" w:rsidP="00F2293F">
            <w:pPr>
              <w:widowControl w:val="0"/>
              <w:autoSpaceDE w:val="0"/>
              <w:autoSpaceDN w:val="0"/>
              <w:adjustRightInd w:val="0"/>
              <w:spacing w:after="0" w:line="197" w:lineRule="exact"/>
              <w:ind w:left="40" w:firstLine="20"/>
              <w:rPr>
                <w:rFonts w:ascii="Times New Roman" w:hAnsi="Times New Roman"/>
                <w:sz w:val="24"/>
                <w:szCs w:val="24"/>
              </w:rPr>
            </w:pPr>
            <w:r w:rsidRPr="007A7452">
              <w:rPr>
                <w:rFonts w:ascii="Times New Roman" w:hAnsi="Times New Roman"/>
                <w:color w:val="191919"/>
                <w:spacing w:val="-1"/>
                <w:sz w:val="18"/>
                <w:szCs w:val="18"/>
              </w:rPr>
              <w:t>M</w:t>
            </w:r>
            <w:r w:rsidRPr="007A7452">
              <w:rPr>
                <w:rFonts w:ascii="Times New Roman" w:hAnsi="Times New Roman"/>
                <w:color w:val="191919"/>
                <w:spacing w:val="-21"/>
                <w:sz w:val="18"/>
                <w:szCs w:val="18"/>
              </w:rPr>
              <w:t>A</w:t>
            </w:r>
            <w:r w:rsidRPr="007A7452">
              <w:rPr>
                <w:rFonts w:ascii="Times New Roman" w:hAnsi="Times New Roman"/>
                <w:color w:val="191919"/>
                <w:spacing w:val="-1"/>
                <w:sz w:val="18"/>
                <w:szCs w:val="18"/>
              </w:rPr>
              <w:t>TH</w:t>
            </w:r>
          </w:p>
        </w:tc>
        <w:tc>
          <w:tcPr>
            <w:tcW w:w="811" w:type="dxa"/>
            <w:tcBorders>
              <w:top w:val="nil"/>
              <w:left w:val="nil"/>
              <w:bottom w:val="nil"/>
              <w:right w:val="nil"/>
            </w:tcBorders>
          </w:tcPr>
          <w:p w:rsidR="00F2293F" w:rsidRPr="007A7452" w:rsidRDefault="00F2293F" w:rsidP="00F2293F">
            <w:pPr>
              <w:widowControl w:val="0"/>
              <w:autoSpaceDE w:val="0"/>
              <w:autoSpaceDN w:val="0"/>
              <w:adjustRightInd w:val="0"/>
              <w:spacing w:after="0" w:line="197" w:lineRule="exact"/>
              <w:ind w:left="92" w:firstLine="20"/>
              <w:rPr>
                <w:rFonts w:ascii="Times New Roman" w:hAnsi="Times New Roman"/>
                <w:sz w:val="24"/>
                <w:szCs w:val="24"/>
              </w:rPr>
            </w:pPr>
            <w:r w:rsidRPr="007A7452">
              <w:rPr>
                <w:rFonts w:ascii="Times New Roman" w:hAnsi="Times New Roman"/>
                <w:color w:val="191919"/>
                <w:spacing w:val="-1"/>
                <w:sz w:val="18"/>
                <w:szCs w:val="18"/>
              </w:rPr>
              <w:t>3213</w:t>
            </w:r>
          </w:p>
        </w:tc>
        <w:tc>
          <w:tcPr>
            <w:tcW w:w="2316" w:type="dxa"/>
            <w:tcBorders>
              <w:top w:val="nil"/>
              <w:left w:val="nil"/>
              <w:bottom w:val="nil"/>
              <w:right w:val="nil"/>
            </w:tcBorders>
          </w:tcPr>
          <w:p w:rsidR="00F2293F" w:rsidRPr="007A7452" w:rsidRDefault="00F2293F" w:rsidP="00F2293F">
            <w:pPr>
              <w:widowControl w:val="0"/>
              <w:autoSpaceDE w:val="0"/>
              <w:autoSpaceDN w:val="0"/>
              <w:adjustRightInd w:val="0"/>
              <w:spacing w:after="0" w:line="197" w:lineRule="exact"/>
              <w:ind w:left="362" w:firstLine="20"/>
              <w:rPr>
                <w:rFonts w:ascii="Times New Roman" w:hAnsi="Times New Roman"/>
                <w:sz w:val="24"/>
                <w:szCs w:val="24"/>
              </w:rPr>
            </w:pPr>
            <w:r w:rsidRPr="007A7452">
              <w:rPr>
                <w:rFonts w:ascii="Times New Roman" w:hAnsi="Times New Roman"/>
                <w:color w:val="191919"/>
                <w:spacing w:val="-1"/>
                <w:sz w:val="18"/>
                <w:szCs w:val="18"/>
              </w:rPr>
              <w:t>Moder</w:t>
            </w:r>
            <w:r w:rsidRPr="007A7452">
              <w:rPr>
                <w:rFonts w:ascii="Times New Roman" w:hAnsi="Times New Roman"/>
                <w:color w:val="191919"/>
                <w:sz w:val="18"/>
                <w:szCs w:val="18"/>
              </w:rPr>
              <w:t>n</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Geometry</w:t>
            </w:r>
          </w:p>
        </w:tc>
        <w:tc>
          <w:tcPr>
            <w:tcW w:w="746" w:type="dxa"/>
            <w:tcBorders>
              <w:top w:val="nil"/>
              <w:left w:val="nil"/>
              <w:bottom w:val="nil"/>
              <w:right w:val="nil"/>
            </w:tcBorders>
          </w:tcPr>
          <w:p w:rsidR="00F2293F" w:rsidRPr="007A7452" w:rsidRDefault="00F2293F" w:rsidP="00F2293F">
            <w:pPr>
              <w:widowControl w:val="0"/>
              <w:autoSpaceDE w:val="0"/>
              <w:autoSpaceDN w:val="0"/>
              <w:adjustRightInd w:val="0"/>
              <w:spacing w:after="0" w:line="197" w:lineRule="exact"/>
              <w:ind w:left="476" w:firstLine="20"/>
              <w:rPr>
                <w:rFonts w:ascii="Times New Roman" w:hAnsi="Times New Roman"/>
                <w:sz w:val="24"/>
                <w:szCs w:val="24"/>
              </w:rPr>
            </w:pPr>
            <w:r w:rsidRPr="007A7452">
              <w:rPr>
                <w:rFonts w:ascii="Times New Roman" w:hAnsi="Times New Roman"/>
                <w:color w:val="191919"/>
                <w:sz w:val="18"/>
                <w:szCs w:val="18"/>
              </w:rPr>
              <w:t>3</w:t>
            </w:r>
          </w:p>
        </w:tc>
        <w:tc>
          <w:tcPr>
            <w:tcW w:w="974" w:type="dxa"/>
            <w:tcBorders>
              <w:top w:val="nil"/>
              <w:left w:val="nil"/>
              <w:bottom w:val="nil"/>
              <w:right w:val="nil"/>
            </w:tcBorders>
          </w:tcPr>
          <w:p w:rsidR="00F2293F" w:rsidRPr="007A7452" w:rsidRDefault="00F2293F" w:rsidP="00F2293F">
            <w:pPr>
              <w:widowControl w:val="0"/>
              <w:autoSpaceDE w:val="0"/>
              <w:autoSpaceDN w:val="0"/>
              <w:adjustRightInd w:val="0"/>
              <w:spacing w:after="0" w:line="197" w:lineRule="exact"/>
              <w:ind w:left="180" w:firstLine="20"/>
              <w:rPr>
                <w:rFonts w:ascii="Times New Roman" w:hAnsi="Times New Roman"/>
                <w:sz w:val="24"/>
                <w:szCs w:val="24"/>
              </w:rPr>
            </w:pPr>
            <w:r w:rsidRPr="007A7452">
              <w:rPr>
                <w:rFonts w:ascii="Times New Roman" w:hAnsi="Times New Roman"/>
                <w:color w:val="191919"/>
                <w:spacing w:val="-1"/>
                <w:sz w:val="18"/>
                <w:szCs w:val="18"/>
              </w:rPr>
              <w:t>M</w:t>
            </w:r>
            <w:r w:rsidRPr="007A7452">
              <w:rPr>
                <w:rFonts w:ascii="Times New Roman" w:hAnsi="Times New Roman"/>
                <w:color w:val="191919"/>
                <w:spacing w:val="-21"/>
                <w:sz w:val="18"/>
                <w:szCs w:val="18"/>
              </w:rPr>
              <w:t>A</w:t>
            </w:r>
            <w:r w:rsidRPr="007A7452">
              <w:rPr>
                <w:rFonts w:ascii="Times New Roman" w:hAnsi="Times New Roman"/>
                <w:color w:val="191919"/>
                <w:spacing w:val="-1"/>
                <w:sz w:val="18"/>
                <w:szCs w:val="18"/>
              </w:rPr>
              <w:t>T</w:t>
            </w:r>
            <w:r w:rsidRPr="007A7452">
              <w:rPr>
                <w:rFonts w:ascii="Times New Roman" w:hAnsi="Times New Roman"/>
                <w:color w:val="191919"/>
                <w:sz w:val="18"/>
                <w:szCs w:val="18"/>
              </w:rPr>
              <w:t>H</w:t>
            </w:r>
          </w:p>
        </w:tc>
        <w:tc>
          <w:tcPr>
            <w:tcW w:w="824" w:type="dxa"/>
            <w:tcBorders>
              <w:top w:val="nil"/>
              <w:left w:val="nil"/>
              <w:bottom w:val="nil"/>
              <w:right w:val="nil"/>
            </w:tcBorders>
          </w:tcPr>
          <w:p w:rsidR="00F2293F" w:rsidRPr="007A7452" w:rsidRDefault="00F2293F" w:rsidP="00F2293F">
            <w:pPr>
              <w:widowControl w:val="0"/>
              <w:autoSpaceDE w:val="0"/>
              <w:autoSpaceDN w:val="0"/>
              <w:adjustRightInd w:val="0"/>
              <w:spacing w:after="0" w:line="197" w:lineRule="exact"/>
              <w:ind w:left="286" w:firstLine="20"/>
              <w:rPr>
                <w:rFonts w:ascii="Times New Roman" w:hAnsi="Times New Roman"/>
                <w:sz w:val="24"/>
                <w:szCs w:val="24"/>
              </w:rPr>
            </w:pPr>
            <w:r w:rsidRPr="007A7452">
              <w:rPr>
                <w:rFonts w:ascii="Times New Roman" w:hAnsi="Times New Roman"/>
                <w:color w:val="191919"/>
                <w:spacing w:val="-1"/>
                <w:sz w:val="18"/>
                <w:szCs w:val="18"/>
              </w:rPr>
              <w:t>4</w:t>
            </w:r>
            <w:r w:rsidRPr="007A7452">
              <w:rPr>
                <w:rFonts w:ascii="Times New Roman" w:hAnsi="Times New Roman"/>
                <w:color w:val="191919"/>
                <w:spacing w:val="-8"/>
                <w:sz w:val="18"/>
                <w:szCs w:val="18"/>
              </w:rPr>
              <w:t>1</w:t>
            </w:r>
            <w:r w:rsidRPr="007A7452">
              <w:rPr>
                <w:rFonts w:ascii="Times New Roman" w:hAnsi="Times New Roman"/>
                <w:color w:val="191919"/>
                <w:spacing w:val="-1"/>
                <w:sz w:val="18"/>
                <w:szCs w:val="18"/>
              </w:rPr>
              <w:t>1</w:t>
            </w:r>
            <w:r w:rsidRPr="007A7452">
              <w:rPr>
                <w:rFonts w:ascii="Times New Roman" w:hAnsi="Times New Roman"/>
                <w:color w:val="191919"/>
                <w:sz w:val="18"/>
                <w:szCs w:val="18"/>
              </w:rPr>
              <w:t>2</w:t>
            </w:r>
          </w:p>
        </w:tc>
        <w:tc>
          <w:tcPr>
            <w:tcW w:w="2433" w:type="dxa"/>
            <w:tcBorders>
              <w:top w:val="nil"/>
              <w:left w:val="nil"/>
              <w:bottom w:val="nil"/>
              <w:right w:val="nil"/>
            </w:tcBorders>
          </w:tcPr>
          <w:p w:rsidR="00F2293F" w:rsidRPr="007A7452" w:rsidRDefault="00F2293F" w:rsidP="00F2293F">
            <w:pPr>
              <w:widowControl w:val="0"/>
              <w:autoSpaceDE w:val="0"/>
              <w:autoSpaceDN w:val="0"/>
              <w:adjustRightInd w:val="0"/>
              <w:spacing w:after="0" w:line="197" w:lineRule="exact"/>
              <w:ind w:left="182" w:firstLine="20"/>
              <w:rPr>
                <w:rFonts w:ascii="Times New Roman" w:hAnsi="Times New Roman"/>
                <w:sz w:val="24"/>
                <w:szCs w:val="24"/>
              </w:rPr>
            </w:pPr>
            <w:r w:rsidRPr="007A7452">
              <w:rPr>
                <w:rFonts w:ascii="Times New Roman" w:hAnsi="Times New Roman"/>
                <w:color w:val="191919"/>
                <w:spacing w:val="-1"/>
                <w:sz w:val="18"/>
                <w:szCs w:val="18"/>
              </w:rPr>
              <w:t>Moder</w:t>
            </w:r>
            <w:r w:rsidRPr="007A7452">
              <w:rPr>
                <w:rFonts w:ascii="Times New Roman" w:hAnsi="Times New Roman"/>
                <w:color w:val="191919"/>
                <w:sz w:val="18"/>
                <w:szCs w:val="18"/>
              </w:rPr>
              <w:t>n</w:t>
            </w:r>
            <w:r w:rsidRPr="007A7452">
              <w:rPr>
                <w:rFonts w:ascii="Times New Roman" w:hAnsi="Times New Roman"/>
                <w:color w:val="191919"/>
                <w:spacing w:val="-12"/>
                <w:sz w:val="18"/>
                <w:szCs w:val="18"/>
              </w:rPr>
              <w:t xml:space="preserve"> </w:t>
            </w:r>
            <w:r w:rsidRPr="007A7452">
              <w:rPr>
                <w:rFonts w:ascii="Times New Roman" w:hAnsi="Times New Roman"/>
                <w:color w:val="191919"/>
                <w:spacing w:val="-1"/>
                <w:sz w:val="18"/>
                <w:szCs w:val="18"/>
              </w:rPr>
              <w:t>Algebr</w:t>
            </w:r>
            <w:r w:rsidRPr="007A7452">
              <w:rPr>
                <w:rFonts w:ascii="Times New Roman" w:hAnsi="Times New Roman"/>
                <w:color w:val="191919"/>
                <w:sz w:val="18"/>
                <w:szCs w:val="18"/>
              </w:rPr>
              <w:t>a</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II</w:t>
            </w:r>
          </w:p>
        </w:tc>
        <w:tc>
          <w:tcPr>
            <w:tcW w:w="669" w:type="dxa"/>
            <w:tcBorders>
              <w:top w:val="nil"/>
              <w:left w:val="nil"/>
              <w:bottom w:val="nil"/>
              <w:right w:val="nil"/>
            </w:tcBorders>
          </w:tcPr>
          <w:p w:rsidR="00F2293F" w:rsidRPr="007A7452" w:rsidRDefault="00F2293F" w:rsidP="00F2293F">
            <w:pPr>
              <w:widowControl w:val="0"/>
              <w:autoSpaceDE w:val="0"/>
              <w:autoSpaceDN w:val="0"/>
              <w:adjustRightInd w:val="0"/>
              <w:spacing w:after="0" w:line="197" w:lineRule="exact"/>
              <w:ind w:right="40" w:firstLine="2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C121A0">
        <w:trPr>
          <w:trHeight w:hRule="exact" w:val="216"/>
        </w:trPr>
        <w:tc>
          <w:tcPr>
            <w:tcW w:w="1027"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pacing w:val="-1"/>
                <w:sz w:val="18"/>
                <w:szCs w:val="18"/>
              </w:rPr>
              <w:t>M</w:t>
            </w:r>
            <w:r w:rsidRPr="007A7452">
              <w:rPr>
                <w:rFonts w:ascii="Times New Roman" w:hAnsi="Times New Roman"/>
                <w:color w:val="191919"/>
                <w:spacing w:val="-21"/>
                <w:sz w:val="18"/>
                <w:szCs w:val="18"/>
              </w:rPr>
              <w:t>A</w:t>
            </w:r>
            <w:r w:rsidRPr="007A7452">
              <w:rPr>
                <w:rFonts w:ascii="Times New Roman" w:hAnsi="Times New Roman"/>
                <w:color w:val="191919"/>
                <w:spacing w:val="-1"/>
                <w:sz w:val="18"/>
                <w:szCs w:val="18"/>
              </w:rPr>
              <w:t>TH</w:t>
            </w:r>
          </w:p>
        </w:tc>
        <w:tc>
          <w:tcPr>
            <w:tcW w:w="811"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92" w:firstLine="20"/>
              <w:rPr>
                <w:rFonts w:ascii="Times New Roman" w:hAnsi="Times New Roman"/>
                <w:sz w:val="24"/>
                <w:szCs w:val="24"/>
              </w:rPr>
            </w:pPr>
            <w:r w:rsidRPr="007A7452">
              <w:rPr>
                <w:rFonts w:ascii="Times New Roman" w:hAnsi="Times New Roman"/>
                <w:color w:val="191919"/>
                <w:spacing w:val="-1"/>
                <w:sz w:val="18"/>
                <w:szCs w:val="18"/>
              </w:rPr>
              <w:t>32</w:t>
            </w:r>
            <w:r w:rsidRPr="007A7452">
              <w:rPr>
                <w:rFonts w:ascii="Times New Roman" w:hAnsi="Times New Roman"/>
                <w:color w:val="191919"/>
                <w:spacing w:val="-8"/>
                <w:sz w:val="18"/>
                <w:szCs w:val="18"/>
              </w:rPr>
              <w:t>1</w:t>
            </w:r>
            <w:r w:rsidRPr="007A7452">
              <w:rPr>
                <w:rFonts w:ascii="Times New Roman" w:hAnsi="Times New Roman"/>
                <w:color w:val="191919"/>
                <w:sz w:val="18"/>
                <w:szCs w:val="18"/>
              </w:rPr>
              <w:t>1</w:t>
            </w:r>
          </w:p>
        </w:tc>
        <w:tc>
          <w:tcPr>
            <w:tcW w:w="231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362" w:firstLine="20"/>
              <w:rPr>
                <w:rFonts w:ascii="Times New Roman" w:hAnsi="Times New Roman"/>
                <w:sz w:val="24"/>
                <w:szCs w:val="24"/>
              </w:rPr>
            </w:pPr>
            <w:r w:rsidRPr="007A7452">
              <w:rPr>
                <w:rFonts w:ascii="Times New Roman" w:hAnsi="Times New Roman"/>
                <w:color w:val="191919"/>
                <w:spacing w:val="-1"/>
                <w:sz w:val="18"/>
                <w:szCs w:val="18"/>
              </w:rPr>
              <w:t>Ordinar</w:t>
            </w:r>
            <w:r w:rsidRPr="007A7452">
              <w:rPr>
                <w:rFonts w:ascii="Times New Roman" w:hAnsi="Times New Roman"/>
                <w:color w:val="191919"/>
                <w:sz w:val="18"/>
                <w:szCs w:val="18"/>
              </w:rPr>
              <w:t>y</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Di</w:t>
            </w:r>
            <w:r w:rsidRPr="007A7452">
              <w:rPr>
                <w:rFonts w:ascii="Times New Roman" w:hAnsi="Times New Roman"/>
                <w:color w:val="191919"/>
                <w:spacing w:val="-4"/>
                <w:sz w:val="18"/>
                <w:szCs w:val="18"/>
              </w:rPr>
              <w:t>f</w:t>
            </w:r>
            <w:r w:rsidRPr="007A7452">
              <w:rPr>
                <w:rFonts w:ascii="Times New Roman" w:hAnsi="Times New Roman"/>
                <w:color w:val="191919"/>
                <w:spacing w:val="-1"/>
                <w:sz w:val="18"/>
                <w:szCs w:val="18"/>
              </w:rPr>
              <w:t>f</w:t>
            </w:r>
            <w:r w:rsidRPr="007A7452">
              <w:rPr>
                <w:rFonts w:ascii="Times New Roman" w:hAnsi="Times New Roman"/>
                <w:color w:val="191919"/>
                <w:sz w:val="18"/>
                <w:szCs w:val="18"/>
              </w:rPr>
              <w:t>.</w:t>
            </w:r>
            <w:r w:rsidRPr="007A7452">
              <w:rPr>
                <w:rFonts w:ascii="Times New Roman" w:hAnsi="Times New Roman"/>
                <w:color w:val="191919"/>
                <w:spacing w:val="-2"/>
                <w:sz w:val="18"/>
                <w:szCs w:val="18"/>
              </w:rPr>
              <w:t xml:space="preserve"> </w:t>
            </w:r>
            <w:proofErr w:type="spellStart"/>
            <w:r w:rsidRPr="007A7452">
              <w:rPr>
                <w:rFonts w:ascii="Times New Roman" w:hAnsi="Times New Roman"/>
                <w:color w:val="191919"/>
                <w:spacing w:val="-1"/>
                <w:sz w:val="18"/>
                <w:szCs w:val="18"/>
              </w:rPr>
              <w:t>Equa</w:t>
            </w:r>
            <w:proofErr w:type="spellEnd"/>
            <w:r w:rsidRPr="007A7452">
              <w:rPr>
                <w:rFonts w:ascii="Times New Roman" w:hAnsi="Times New Roman"/>
                <w:color w:val="191919"/>
                <w:spacing w:val="-1"/>
                <w:sz w:val="18"/>
                <w:szCs w:val="18"/>
              </w:rPr>
              <w:t>.</w:t>
            </w:r>
          </w:p>
        </w:tc>
        <w:tc>
          <w:tcPr>
            <w:tcW w:w="74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76" w:firstLine="20"/>
              <w:rPr>
                <w:rFonts w:ascii="Times New Roman" w:hAnsi="Times New Roman"/>
                <w:sz w:val="24"/>
                <w:szCs w:val="24"/>
              </w:rPr>
            </w:pPr>
            <w:r w:rsidRPr="007A7452">
              <w:rPr>
                <w:rFonts w:ascii="Times New Roman" w:hAnsi="Times New Roman"/>
                <w:color w:val="191919"/>
                <w:sz w:val="18"/>
                <w:szCs w:val="18"/>
              </w:rPr>
              <w:t>3</w:t>
            </w:r>
          </w:p>
        </w:tc>
        <w:tc>
          <w:tcPr>
            <w:tcW w:w="974"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0" w:firstLine="20"/>
              <w:rPr>
                <w:rFonts w:ascii="Times New Roman" w:hAnsi="Times New Roman"/>
                <w:sz w:val="24"/>
                <w:szCs w:val="24"/>
              </w:rPr>
            </w:pPr>
            <w:r w:rsidRPr="007A7452">
              <w:rPr>
                <w:rFonts w:ascii="Times New Roman" w:hAnsi="Times New Roman"/>
                <w:color w:val="191919"/>
                <w:spacing w:val="-1"/>
                <w:sz w:val="18"/>
                <w:szCs w:val="18"/>
              </w:rPr>
              <w:t>M</w:t>
            </w:r>
            <w:r w:rsidRPr="007A7452">
              <w:rPr>
                <w:rFonts w:ascii="Times New Roman" w:hAnsi="Times New Roman"/>
                <w:color w:val="191919"/>
                <w:spacing w:val="-21"/>
                <w:sz w:val="18"/>
                <w:szCs w:val="18"/>
              </w:rPr>
              <w:t>A</w:t>
            </w:r>
            <w:r w:rsidRPr="007A7452">
              <w:rPr>
                <w:rFonts w:ascii="Times New Roman" w:hAnsi="Times New Roman"/>
                <w:color w:val="191919"/>
                <w:spacing w:val="-1"/>
                <w:sz w:val="18"/>
                <w:szCs w:val="18"/>
              </w:rPr>
              <w:t>T</w:t>
            </w:r>
            <w:r w:rsidRPr="007A7452">
              <w:rPr>
                <w:rFonts w:ascii="Times New Roman" w:hAnsi="Times New Roman"/>
                <w:color w:val="191919"/>
                <w:sz w:val="18"/>
                <w:szCs w:val="18"/>
              </w:rPr>
              <w:t>H</w:t>
            </w:r>
          </w:p>
        </w:tc>
        <w:tc>
          <w:tcPr>
            <w:tcW w:w="824"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86" w:firstLine="20"/>
              <w:rPr>
                <w:rFonts w:ascii="Times New Roman" w:hAnsi="Times New Roman"/>
                <w:sz w:val="24"/>
                <w:szCs w:val="24"/>
              </w:rPr>
            </w:pPr>
            <w:r w:rsidRPr="007A7452">
              <w:rPr>
                <w:rFonts w:ascii="Times New Roman" w:hAnsi="Times New Roman"/>
                <w:color w:val="191919"/>
                <w:spacing w:val="-1"/>
                <w:sz w:val="18"/>
                <w:szCs w:val="18"/>
              </w:rPr>
              <w:t>3101</w:t>
            </w:r>
          </w:p>
        </w:tc>
        <w:tc>
          <w:tcPr>
            <w:tcW w:w="2433"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2" w:firstLine="20"/>
              <w:rPr>
                <w:rFonts w:ascii="Times New Roman" w:hAnsi="Times New Roman"/>
                <w:sz w:val="24"/>
                <w:szCs w:val="24"/>
              </w:rPr>
            </w:pPr>
            <w:r w:rsidRPr="007A7452">
              <w:rPr>
                <w:rFonts w:ascii="Times New Roman" w:hAnsi="Times New Roman"/>
                <w:color w:val="191919"/>
                <w:spacing w:val="-1"/>
                <w:sz w:val="18"/>
                <w:szCs w:val="18"/>
              </w:rPr>
              <w:t>Intr</w:t>
            </w:r>
            <w:r w:rsidRPr="007A7452">
              <w:rPr>
                <w:rFonts w:ascii="Times New Roman" w:hAnsi="Times New Roman"/>
                <w:color w:val="191919"/>
                <w:sz w:val="18"/>
                <w:szCs w:val="18"/>
              </w:rPr>
              <w:t>o</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Numbe</w:t>
            </w:r>
            <w:r w:rsidRPr="007A7452">
              <w:rPr>
                <w:rFonts w:ascii="Times New Roman" w:hAnsi="Times New Roman"/>
                <w:color w:val="191919"/>
                <w:sz w:val="18"/>
                <w:szCs w:val="18"/>
              </w:rPr>
              <w:t>r</w:t>
            </w:r>
            <w:r w:rsidRPr="007A7452">
              <w:rPr>
                <w:rFonts w:ascii="Times New Roman" w:hAnsi="Times New Roman"/>
                <w:color w:val="191919"/>
                <w:spacing w:val="-5"/>
                <w:sz w:val="18"/>
                <w:szCs w:val="18"/>
              </w:rPr>
              <w:t xml:space="preserve"> </w:t>
            </w:r>
            <w:r w:rsidRPr="007A7452">
              <w:rPr>
                <w:rFonts w:ascii="Times New Roman" w:hAnsi="Times New Roman"/>
                <w:color w:val="191919"/>
                <w:spacing w:val="-1"/>
                <w:sz w:val="18"/>
                <w:szCs w:val="18"/>
              </w:rPr>
              <w:t>Theory</w:t>
            </w:r>
          </w:p>
        </w:tc>
        <w:tc>
          <w:tcPr>
            <w:tcW w:w="669"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2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C121A0">
        <w:trPr>
          <w:trHeight w:hRule="exact" w:val="216"/>
        </w:trPr>
        <w:tc>
          <w:tcPr>
            <w:tcW w:w="1027" w:type="dxa"/>
            <w:tcBorders>
              <w:top w:val="nil"/>
              <w:left w:val="nil"/>
              <w:bottom w:val="nil"/>
              <w:right w:val="nil"/>
            </w:tcBorders>
          </w:tcPr>
          <w:p w:rsidR="00F2293F" w:rsidRPr="007A7452" w:rsidRDefault="00F2293F" w:rsidP="00F2293F">
            <w:pPr>
              <w:widowControl w:val="0"/>
              <w:autoSpaceDE w:val="0"/>
              <w:autoSpaceDN w:val="0"/>
              <w:adjustRightInd w:val="0"/>
              <w:spacing w:after="0" w:line="177" w:lineRule="exact"/>
              <w:ind w:left="40" w:firstLine="20"/>
              <w:rPr>
                <w:rFonts w:ascii="Times New Roman" w:hAnsi="Times New Roman"/>
                <w:sz w:val="24"/>
                <w:szCs w:val="24"/>
              </w:rPr>
            </w:pPr>
            <w:r w:rsidRPr="007A7452">
              <w:rPr>
                <w:rFonts w:ascii="Times New Roman" w:hAnsi="Times New Roman"/>
                <w:color w:val="191919"/>
                <w:spacing w:val="-1"/>
                <w:sz w:val="18"/>
                <w:szCs w:val="18"/>
              </w:rPr>
              <w:t>M</w:t>
            </w:r>
            <w:r w:rsidRPr="007A7452">
              <w:rPr>
                <w:rFonts w:ascii="Times New Roman" w:hAnsi="Times New Roman"/>
                <w:color w:val="191919"/>
                <w:spacing w:val="-21"/>
                <w:sz w:val="18"/>
                <w:szCs w:val="18"/>
              </w:rPr>
              <w:t>A</w:t>
            </w:r>
            <w:r w:rsidRPr="007A7452">
              <w:rPr>
                <w:rFonts w:ascii="Times New Roman" w:hAnsi="Times New Roman"/>
                <w:color w:val="191919"/>
                <w:spacing w:val="-1"/>
                <w:sz w:val="18"/>
                <w:szCs w:val="18"/>
              </w:rPr>
              <w:t>TH</w:t>
            </w:r>
          </w:p>
        </w:tc>
        <w:tc>
          <w:tcPr>
            <w:tcW w:w="811" w:type="dxa"/>
            <w:tcBorders>
              <w:top w:val="nil"/>
              <w:left w:val="nil"/>
              <w:bottom w:val="nil"/>
              <w:right w:val="nil"/>
            </w:tcBorders>
          </w:tcPr>
          <w:p w:rsidR="00F2293F" w:rsidRPr="007A7452" w:rsidRDefault="00F2293F" w:rsidP="00F2293F">
            <w:pPr>
              <w:widowControl w:val="0"/>
              <w:autoSpaceDE w:val="0"/>
              <w:autoSpaceDN w:val="0"/>
              <w:adjustRightInd w:val="0"/>
              <w:spacing w:after="0" w:line="177" w:lineRule="exact"/>
              <w:ind w:left="92" w:firstLine="20"/>
              <w:rPr>
                <w:rFonts w:ascii="Times New Roman" w:hAnsi="Times New Roman"/>
                <w:sz w:val="24"/>
                <w:szCs w:val="24"/>
              </w:rPr>
            </w:pPr>
            <w:r w:rsidRPr="007A7452">
              <w:rPr>
                <w:rFonts w:ascii="Times New Roman" w:hAnsi="Times New Roman"/>
                <w:color w:val="191919"/>
                <w:spacing w:val="-1"/>
                <w:sz w:val="18"/>
                <w:szCs w:val="18"/>
              </w:rPr>
              <w:t>4</w:t>
            </w:r>
            <w:r w:rsidRPr="007A7452">
              <w:rPr>
                <w:rFonts w:ascii="Times New Roman" w:hAnsi="Times New Roman"/>
                <w:color w:val="191919"/>
                <w:spacing w:val="-8"/>
                <w:sz w:val="18"/>
                <w:szCs w:val="18"/>
              </w:rPr>
              <w:t>11</w:t>
            </w:r>
            <w:r w:rsidRPr="007A7452">
              <w:rPr>
                <w:rFonts w:ascii="Times New Roman" w:hAnsi="Times New Roman"/>
                <w:color w:val="191919"/>
                <w:sz w:val="18"/>
                <w:szCs w:val="18"/>
              </w:rPr>
              <w:t>1</w:t>
            </w:r>
          </w:p>
        </w:tc>
        <w:tc>
          <w:tcPr>
            <w:tcW w:w="2316" w:type="dxa"/>
            <w:tcBorders>
              <w:top w:val="nil"/>
              <w:left w:val="nil"/>
              <w:bottom w:val="nil"/>
              <w:right w:val="nil"/>
            </w:tcBorders>
          </w:tcPr>
          <w:p w:rsidR="00F2293F" w:rsidRPr="007A7452" w:rsidRDefault="00F2293F" w:rsidP="00F2293F">
            <w:pPr>
              <w:widowControl w:val="0"/>
              <w:autoSpaceDE w:val="0"/>
              <w:autoSpaceDN w:val="0"/>
              <w:adjustRightInd w:val="0"/>
              <w:spacing w:after="0" w:line="177" w:lineRule="exact"/>
              <w:ind w:left="362" w:firstLine="20"/>
              <w:rPr>
                <w:rFonts w:ascii="Times New Roman" w:hAnsi="Times New Roman"/>
                <w:sz w:val="24"/>
                <w:szCs w:val="24"/>
              </w:rPr>
            </w:pPr>
            <w:r w:rsidRPr="007A7452">
              <w:rPr>
                <w:rFonts w:ascii="Times New Roman" w:hAnsi="Times New Roman"/>
                <w:color w:val="191919"/>
                <w:spacing w:val="-1"/>
                <w:sz w:val="18"/>
                <w:szCs w:val="18"/>
              </w:rPr>
              <w:t>Moder</w:t>
            </w:r>
            <w:r w:rsidRPr="007A7452">
              <w:rPr>
                <w:rFonts w:ascii="Times New Roman" w:hAnsi="Times New Roman"/>
                <w:color w:val="191919"/>
                <w:sz w:val="18"/>
                <w:szCs w:val="18"/>
              </w:rPr>
              <w:t>n</w:t>
            </w:r>
            <w:r w:rsidRPr="007A7452">
              <w:rPr>
                <w:rFonts w:ascii="Times New Roman" w:hAnsi="Times New Roman"/>
                <w:color w:val="191919"/>
                <w:spacing w:val="-12"/>
                <w:sz w:val="18"/>
                <w:szCs w:val="18"/>
              </w:rPr>
              <w:t xml:space="preserve"> </w:t>
            </w:r>
            <w:r w:rsidRPr="007A7452">
              <w:rPr>
                <w:rFonts w:ascii="Times New Roman" w:hAnsi="Times New Roman"/>
                <w:color w:val="191919"/>
                <w:spacing w:val="-1"/>
                <w:sz w:val="18"/>
                <w:szCs w:val="18"/>
              </w:rPr>
              <w:t>Algebr</w:t>
            </w:r>
            <w:r w:rsidRPr="007A7452">
              <w:rPr>
                <w:rFonts w:ascii="Times New Roman" w:hAnsi="Times New Roman"/>
                <w:color w:val="191919"/>
                <w:sz w:val="18"/>
                <w:szCs w:val="18"/>
              </w:rPr>
              <w:t>a</w:t>
            </w:r>
            <w:r w:rsidRPr="007A7452">
              <w:rPr>
                <w:rFonts w:ascii="Times New Roman" w:hAnsi="Times New Roman"/>
                <w:color w:val="191919"/>
                <w:spacing w:val="-2"/>
                <w:sz w:val="18"/>
                <w:szCs w:val="18"/>
              </w:rPr>
              <w:t xml:space="preserve"> </w:t>
            </w:r>
            <w:r w:rsidRPr="007A7452">
              <w:rPr>
                <w:rFonts w:ascii="Times New Roman" w:hAnsi="Times New Roman"/>
                <w:color w:val="191919"/>
                <w:sz w:val="18"/>
                <w:szCs w:val="18"/>
              </w:rPr>
              <w:t>I</w:t>
            </w:r>
          </w:p>
        </w:tc>
        <w:tc>
          <w:tcPr>
            <w:tcW w:w="746" w:type="dxa"/>
            <w:tcBorders>
              <w:top w:val="nil"/>
              <w:left w:val="nil"/>
              <w:bottom w:val="nil"/>
              <w:right w:val="nil"/>
            </w:tcBorders>
          </w:tcPr>
          <w:p w:rsidR="00F2293F" w:rsidRPr="007A7452" w:rsidRDefault="00F2293F" w:rsidP="00F2293F">
            <w:pPr>
              <w:widowControl w:val="0"/>
              <w:autoSpaceDE w:val="0"/>
              <w:autoSpaceDN w:val="0"/>
              <w:adjustRightInd w:val="0"/>
              <w:spacing w:after="0" w:line="177" w:lineRule="exact"/>
              <w:ind w:left="476" w:firstLine="20"/>
              <w:rPr>
                <w:rFonts w:ascii="Times New Roman" w:hAnsi="Times New Roman"/>
                <w:sz w:val="24"/>
                <w:szCs w:val="24"/>
              </w:rPr>
            </w:pPr>
            <w:r w:rsidRPr="007A7452">
              <w:rPr>
                <w:rFonts w:ascii="Times New Roman" w:hAnsi="Times New Roman"/>
                <w:color w:val="191919"/>
                <w:sz w:val="18"/>
                <w:szCs w:val="18"/>
              </w:rPr>
              <w:t>3</w:t>
            </w:r>
          </w:p>
        </w:tc>
        <w:tc>
          <w:tcPr>
            <w:tcW w:w="1798" w:type="dxa"/>
            <w:gridSpan w:val="2"/>
            <w:tcBorders>
              <w:top w:val="nil"/>
              <w:left w:val="nil"/>
              <w:bottom w:val="nil"/>
              <w:right w:val="nil"/>
            </w:tcBorders>
          </w:tcPr>
          <w:p w:rsidR="00F2293F" w:rsidRPr="007A7452" w:rsidRDefault="00F2293F" w:rsidP="00F2293F">
            <w:pPr>
              <w:widowControl w:val="0"/>
              <w:autoSpaceDE w:val="0"/>
              <w:autoSpaceDN w:val="0"/>
              <w:adjustRightInd w:val="0"/>
              <w:spacing w:after="0" w:line="177" w:lineRule="exact"/>
              <w:ind w:left="180" w:firstLine="20"/>
              <w:rPr>
                <w:rFonts w:ascii="Times New Roman" w:hAnsi="Times New Roman"/>
                <w:sz w:val="24"/>
                <w:szCs w:val="24"/>
              </w:rPr>
            </w:pPr>
            <w:r w:rsidRPr="007A7452">
              <w:rPr>
                <w:rFonts w:ascii="Times New Roman" w:hAnsi="Times New Roman"/>
                <w:color w:val="191919"/>
                <w:spacing w:val="-1"/>
                <w:sz w:val="18"/>
                <w:szCs w:val="18"/>
              </w:rPr>
              <w:t>FRE</w:t>
            </w:r>
            <w:r w:rsidRPr="007A7452">
              <w:rPr>
                <w:rFonts w:ascii="Times New Roman" w:hAnsi="Times New Roman"/>
                <w:color w:val="191919"/>
                <w:sz w:val="18"/>
                <w:szCs w:val="18"/>
              </w:rPr>
              <w:t>N</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o</w:t>
            </w:r>
            <w:r w:rsidRPr="007A7452">
              <w:rPr>
                <w:rFonts w:ascii="Times New Roman" w:hAnsi="Times New Roman"/>
                <w:color w:val="191919"/>
                <w:sz w:val="18"/>
                <w:szCs w:val="18"/>
              </w:rPr>
              <w:t>r</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GRM</w:t>
            </w:r>
            <w:r w:rsidRPr="007A7452">
              <w:rPr>
                <w:rFonts w:ascii="Times New Roman" w:hAnsi="Times New Roman"/>
                <w:color w:val="191919"/>
                <w:sz w:val="18"/>
                <w:szCs w:val="18"/>
              </w:rPr>
              <w:t>N</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II</w:t>
            </w:r>
          </w:p>
        </w:tc>
        <w:tc>
          <w:tcPr>
            <w:tcW w:w="2433"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669" w:type="dxa"/>
            <w:tcBorders>
              <w:top w:val="nil"/>
              <w:left w:val="nil"/>
              <w:bottom w:val="nil"/>
              <w:right w:val="nil"/>
            </w:tcBorders>
          </w:tcPr>
          <w:p w:rsidR="00F2293F" w:rsidRPr="007A7452" w:rsidRDefault="00F2293F" w:rsidP="00F2293F">
            <w:pPr>
              <w:widowControl w:val="0"/>
              <w:autoSpaceDE w:val="0"/>
              <w:autoSpaceDN w:val="0"/>
              <w:adjustRightInd w:val="0"/>
              <w:spacing w:after="0" w:line="177" w:lineRule="exact"/>
              <w:ind w:right="40" w:firstLine="2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C121A0">
        <w:trPr>
          <w:trHeight w:hRule="exact" w:val="234"/>
        </w:trPr>
        <w:tc>
          <w:tcPr>
            <w:tcW w:w="1027"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20"/>
              <w:rPr>
                <w:rFonts w:ascii="Times New Roman" w:hAnsi="Times New Roman"/>
                <w:sz w:val="24"/>
                <w:szCs w:val="24"/>
              </w:rPr>
            </w:pPr>
          </w:p>
        </w:tc>
        <w:tc>
          <w:tcPr>
            <w:tcW w:w="811"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92" w:firstLine="20"/>
              <w:rPr>
                <w:rFonts w:ascii="Times New Roman" w:hAnsi="Times New Roman"/>
                <w:sz w:val="24"/>
                <w:szCs w:val="24"/>
              </w:rPr>
            </w:pPr>
          </w:p>
        </w:tc>
        <w:tc>
          <w:tcPr>
            <w:tcW w:w="231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362" w:firstLine="20"/>
              <w:rPr>
                <w:rFonts w:ascii="Times New Roman" w:hAnsi="Times New Roman"/>
                <w:sz w:val="24"/>
                <w:szCs w:val="24"/>
              </w:rPr>
            </w:pPr>
          </w:p>
        </w:tc>
        <w:tc>
          <w:tcPr>
            <w:tcW w:w="746"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76" w:firstLine="20"/>
              <w:rPr>
                <w:rFonts w:ascii="Times New Roman" w:hAnsi="Times New Roman"/>
                <w:sz w:val="24"/>
                <w:szCs w:val="24"/>
              </w:rPr>
            </w:pPr>
          </w:p>
        </w:tc>
        <w:tc>
          <w:tcPr>
            <w:tcW w:w="1798" w:type="dxa"/>
            <w:gridSpan w:val="2"/>
            <w:tcBorders>
              <w:top w:val="nil"/>
              <w:left w:val="nil"/>
              <w:bottom w:val="nil"/>
              <w:right w:val="nil"/>
            </w:tcBorders>
          </w:tcPr>
          <w:p w:rsidR="00F2293F" w:rsidRPr="007A7452" w:rsidRDefault="00F2293F" w:rsidP="00F2293F">
            <w:pPr>
              <w:widowControl w:val="0"/>
              <w:autoSpaceDE w:val="0"/>
              <w:autoSpaceDN w:val="0"/>
              <w:adjustRightInd w:val="0"/>
              <w:spacing w:after="0" w:line="177" w:lineRule="exact"/>
              <w:ind w:left="180" w:firstLine="20"/>
              <w:rPr>
                <w:rFonts w:ascii="Times New Roman" w:hAnsi="Times New Roman"/>
                <w:sz w:val="24"/>
                <w:szCs w:val="24"/>
              </w:rPr>
            </w:pPr>
            <w:r w:rsidRPr="00F2293F">
              <w:rPr>
                <w:rFonts w:ascii="Times New Roman" w:hAnsi="Times New Roman"/>
                <w:color w:val="191919"/>
                <w:spacing w:val="-1"/>
                <w:sz w:val="18"/>
                <w:szCs w:val="18"/>
              </w:rPr>
              <w:t>MATH 3314</w:t>
            </w:r>
          </w:p>
        </w:tc>
        <w:tc>
          <w:tcPr>
            <w:tcW w:w="2433" w:type="dxa"/>
            <w:tcBorders>
              <w:top w:val="nil"/>
              <w:left w:val="nil"/>
              <w:bottom w:val="nil"/>
              <w:right w:val="nil"/>
            </w:tcBorders>
          </w:tcPr>
          <w:p w:rsidR="00F2293F" w:rsidRPr="007A7452" w:rsidRDefault="00F2293F" w:rsidP="00F2293F">
            <w:pPr>
              <w:widowControl w:val="0"/>
              <w:autoSpaceDE w:val="0"/>
              <w:autoSpaceDN w:val="0"/>
              <w:adjustRightInd w:val="0"/>
              <w:spacing w:after="0" w:line="177" w:lineRule="exact"/>
              <w:ind w:left="180" w:firstLine="20"/>
              <w:rPr>
                <w:rFonts w:ascii="Times New Roman" w:hAnsi="Times New Roman"/>
                <w:sz w:val="24"/>
                <w:szCs w:val="24"/>
              </w:rPr>
            </w:pPr>
            <w:r w:rsidRPr="00F2293F">
              <w:rPr>
                <w:rFonts w:ascii="Times New Roman" w:hAnsi="Times New Roman"/>
                <w:color w:val="191919"/>
                <w:spacing w:val="-1"/>
                <w:sz w:val="18"/>
                <w:szCs w:val="18"/>
              </w:rPr>
              <w:t>Math Statistics</w:t>
            </w:r>
            <w:r>
              <w:rPr>
                <w:rFonts w:ascii="Times New Roman" w:hAnsi="Times New Roman"/>
                <w:sz w:val="24"/>
                <w:szCs w:val="24"/>
              </w:rPr>
              <w:t xml:space="preserve"> </w:t>
            </w:r>
          </w:p>
        </w:tc>
        <w:tc>
          <w:tcPr>
            <w:tcW w:w="669"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r>
              <w:rPr>
                <w:rFonts w:ascii="Times New Roman" w:hAnsi="Times New Roman"/>
                <w:sz w:val="24"/>
                <w:szCs w:val="24"/>
              </w:rPr>
              <w:t>3</w:t>
            </w:r>
          </w:p>
        </w:tc>
      </w:tr>
    </w:tbl>
    <w:p w:rsidR="00F2293F" w:rsidRDefault="00F2293F" w:rsidP="00F2293F">
      <w:pPr>
        <w:widowControl w:val="0"/>
        <w:tabs>
          <w:tab w:val="left" w:pos="1220"/>
          <w:tab w:val="left" w:pos="4740"/>
          <w:tab w:val="left" w:pos="5180"/>
          <w:tab w:val="left" w:pos="9780"/>
        </w:tabs>
        <w:autoSpaceDE w:val="0"/>
        <w:autoSpaceDN w:val="0"/>
        <w:adjustRightInd w:val="0"/>
        <w:spacing w:after="0" w:line="177" w:lineRule="exact"/>
        <w:ind w:left="160" w:firstLine="20"/>
        <w:rPr>
          <w:rFonts w:ascii="Times New Roman" w:hAnsi="Times New Roman"/>
          <w:color w:val="000000"/>
          <w:sz w:val="18"/>
          <w:szCs w:val="18"/>
        </w:rPr>
      </w:pPr>
      <w:r>
        <w:rPr>
          <w:rFonts w:ascii="Times New Roman" w:hAnsi="Times New Roman"/>
          <w:color w:val="191919"/>
          <w:spacing w:val="-1"/>
          <w:sz w:val="18"/>
          <w:szCs w:val="18"/>
        </w:rPr>
        <w:t>FRE</w:t>
      </w:r>
      <w:r>
        <w:rPr>
          <w:rFonts w:ascii="Times New Roman" w:hAnsi="Times New Roman"/>
          <w:color w:val="191919"/>
          <w:sz w:val="18"/>
          <w:szCs w:val="18"/>
        </w:rPr>
        <w:t>N</w:t>
      </w:r>
      <w:r>
        <w:rPr>
          <w:rFonts w:ascii="Times New Roman" w:hAnsi="Times New Roman"/>
          <w:color w:val="191919"/>
          <w:sz w:val="18"/>
          <w:szCs w:val="18"/>
        </w:rPr>
        <w:tab/>
      </w:r>
      <w:r>
        <w:rPr>
          <w:rFonts w:ascii="Times New Roman" w:hAnsi="Times New Roman"/>
          <w:color w:val="191919"/>
          <w:spacing w:val="-8"/>
          <w:sz w:val="18"/>
          <w:szCs w:val="18"/>
        </w:rPr>
        <w:t>1</w:t>
      </w:r>
      <w:r>
        <w:rPr>
          <w:rFonts w:ascii="Times New Roman" w:hAnsi="Times New Roman"/>
          <w:color w:val="191919"/>
          <w:spacing w:val="-1"/>
          <w:sz w:val="18"/>
          <w:szCs w:val="18"/>
        </w:rPr>
        <w:t>10</w:t>
      </w:r>
      <w:r>
        <w:rPr>
          <w:rFonts w:ascii="Times New Roman" w:hAnsi="Times New Roman"/>
          <w:color w:val="191919"/>
          <w:sz w:val="18"/>
          <w:szCs w:val="18"/>
        </w:rPr>
        <w:t>1</w:t>
      </w:r>
      <w:r>
        <w:rPr>
          <w:rFonts w:ascii="Times New Roman" w:hAnsi="Times New Roman"/>
          <w:color w:val="191919"/>
          <w:spacing w:val="-2"/>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1"/>
          <w:sz w:val="18"/>
          <w:szCs w:val="18"/>
        </w:rPr>
        <w:t>GRM</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8"/>
          <w:sz w:val="18"/>
          <w:szCs w:val="18"/>
        </w:rPr>
        <w:t>1</w:t>
      </w:r>
      <w:r>
        <w:rPr>
          <w:rFonts w:ascii="Times New Roman" w:hAnsi="Times New Roman"/>
          <w:color w:val="191919"/>
          <w:spacing w:val="-1"/>
          <w:sz w:val="18"/>
          <w:szCs w:val="18"/>
        </w:rPr>
        <w:t>12</w:t>
      </w:r>
      <w:r>
        <w:rPr>
          <w:rFonts w:ascii="Times New Roman" w:hAnsi="Times New Roman"/>
          <w:color w:val="191919"/>
          <w:sz w:val="18"/>
          <w:szCs w:val="18"/>
        </w:rPr>
        <w:t>1</w:t>
      </w:r>
      <w:r>
        <w:rPr>
          <w:rFonts w:ascii="Times New Roman" w:hAnsi="Times New Roman"/>
          <w:color w:val="191919"/>
          <w:sz w:val="18"/>
          <w:szCs w:val="18"/>
        </w:rPr>
        <w:tab/>
        <w:t>3</w:t>
      </w:r>
      <w:r>
        <w:rPr>
          <w:rFonts w:ascii="Times New Roman" w:hAnsi="Times New Roman"/>
          <w:color w:val="191919"/>
          <w:sz w:val="18"/>
          <w:szCs w:val="18"/>
        </w:rPr>
        <w:tab/>
      </w:r>
      <w:r>
        <w:rPr>
          <w:rFonts w:ascii="Times New Roman" w:hAnsi="Times New Roman"/>
          <w:color w:val="191919"/>
          <w:spacing w:val="-1"/>
          <w:sz w:val="18"/>
          <w:szCs w:val="18"/>
        </w:rPr>
        <w:t>Socia</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1"/>
          <w:sz w:val="18"/>
          <w:szCs w:val="18"/>
        </w:rPr>
        <w:t>Scienc</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Electiv</w:t>
      </w:r>
      <w:r>
        <w:rPr>
          <w:rFonts w:ascii="Times New Roman" w:hAnsi="Times New Roman"/>
          <w:color w:val="191919"/>
          <w:sz w:val="18"/>
          <w:szCs w:val="18"/>
        </w:rPr>
        <w:t>e</w:t>
      </w:r>
      <w:r>
        <w:rPr>
          <w:rFonts w:ascii="Times New Roman" w:hAnsi="Times New Roman"/>
          <w:color w:val="191919"/>
          <w:sz w:val="18"/>
          <w:szCs w:val="18"/>
        </w:rPr>
        <w:tab/>
        <w:t>3</w:t>
      </w:r>
    </w:p>
    <w:p w:rsidR="00F2293F" w:rsidRDefault="00F2293F" w:rsidP="00F2293F">
      <w:pPr>
        <w:widowControl w:val="0"/>
        <w:tabs>
          <w:tab w:val="left" w:pos="2320"/>
        </w:tabs>
        <w:autoSpaceDE w:val="0"/>
        <w:autoSpaceDN w:val="0"/>
        <w:adjustRightInd w:val="0"/>
        <w:spacing w:before="9" w:after="0"/>
        <w:ind w:left="160" w:firstLine="20"/>
        <w:rPr>
          <w:rFonts w:ascii="Times New Roman" w:hAnsi="Times New Roman"/>
          <w:color w:val="191919"/>
          <w:sz w:val="18"/>
          <w:szCs w:val="18"/>
        </w:rPr>
      </w:pPr>
      <w:r>
        <w:rPr>
          <w:rFonts w:ascii="Times New Roman" w:hAnsi="Times New Roman"/>
          <w:color w:val="191919"/>
          <w:spacing w:val="-1"/>
          <w:sz w:val="18"/>
          <w:szCs w:val="18"/>
        </w:rPr>
        <w:t>Genera</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1"/>
          <w:sz w:val="18"/>
          <w:szCs w:val="18"/>
        </w:rPr>
        <w:t>Electiv</w:t>
      </w:r>
      <w:r>
        <w:rPr>
          <w:rFonts w:ascii="Times New Roman" w:hAnsi="Times New Roman"/>
          <w:color w:val="191919"/>
          <w:sz w:val="18"/>
          <w:szCs w:val="18"/>
        </w:rPr>
        <w:t>e</w:t>
      </w:r>
      <w:r>
        <w:rPr>
          <w:rFonts w:ascii="Times New Roman" w:hAnsi="Times New Roman"/>
          <w:color w:val="191919"/>
          <w:sz w:val="18"/>
          <w:szCs w:val="18"/>
        </w:rPr>
        <w:tab/>
        <w:t>3</w:t>
      </w:r>
    </w:p>
    <w:p w:rsidR="00F2293F" w:rsidRDefault="00F2293F" w:rsidP="00F2293F">
      <w:pPr>
        <w:widowControl w:val="0"/>
        <w:tabs>
          <w:tab w:val="left" w:pos="2320"/>
        </w:tabs>
        <w:autoSpaceDE w:val="0"/>
        <w:autoSpaceDN w:val="0"/>
        <w:adjustRightInd w:val="0"/>
        <w:spacing w:before="9" w:after="0"/>
        <w:ind w:left="160" w:firstLine="20"/>
        <w:rPr>
          <w:rFonts w:ascii="Times New Roman" w:hAnsi="Times New Roman"/>
          <w:color w:val="000000"/>
          <w:sz w:val="18"/>
          <w:szCs w:val="18"/>
        </w:rPr>
      </w:pPr>
      <w:r>
        <w:rPr>
          <w:rFonts w:ascii="Times New Roman" w:hAnsi="Times New Roman"/>
          <w:color w:val="191919"/>
          <w:sz w:val="18"/>
          <w:szCs w:val="18"/>
        </w:rPr>
        <w:t>PEDH</w:t>
      </w:r>
      <w:r>
        <w:rPr>
          <w:rFonts w:ascii="Times New Roman" w:hAnsi="Times New Roman"/>
          <w:color w:val="191919"/>
          <w:sz w:val="18"/>
          <w:szCs w:val="18"/>
        </w:rPr>
        <w:tab/>
        <w:t>Activity</w:t>
      </w:r>
      <w:r>
        <w:rPr>
          <w:rFonts w:ascii="Times New Roman" w:hAnsi="Times New Roman"/>
          <w:color w:val="191919"/>
          <w:sz w:val="18"/>
          <w:szCs w:val="18"/>
        </w:rPr>
        <w:tab/>
        <w:t>1</w:t>
      </w:r>
    </w:p>
    <w:p w:rsidR="00F2293F" w:rsidRDefault="00F2293F" w:rsidP="00F2293F">
      <w:pPr>
        <w:widowControl w:val="0"/>
        <w:tabs>
          <w:tab w:val="left" w:pos="4660"/>
          <w:tab w:val="left" w:pos="9700"/>
        </w:tabs>
        <w:autoSpaceDE w:val="0"/>
        <w:autoSpaceDN w:val="0"/>
        <w:adjustRightInd w:val="0"/>
        <w:spacing w:before="6" w:after="0"/>
        <w:ind w:left="160" w:firstLine="20"/>
        <w:rPr>
          <w:rFonts w:ascii="Times New Roman" w:hAnsi="Times New Roman"/>
          <w:color w:val="000000"/>
          <w:sz w:val="18"/>
          <w:szCs w:val="18"/>
        </w:rPr>
      </w:pPr>
      <w:r>
        <w:rPr>
          <w:rFonts w:ascii="Times New Roman" w:hAnsi="Times New Roman"/>
          <w:b/>
          <w:bCs/>
          <w:color w:val="191919"/>
          <w:spacing w:val="-17"/>
          <w:sz w:val="18"/>
          <w:szCs w:val="18"/>
        </w:rPr>
        <w:t>T</w:t>
      </w:r>
      <w:r>
        <w:rPr>
          <w:rFonts w:ascii="Times New Roman" w:hAnsi="Times New Roman"/>
          <w:b/>
          <w:bCs/>
          <w:color w:val="191919"/>
          <w:spacing w:val="-1"/>
          <w:sz w:val="18"/>
          <w:szCs w:val="18"/>
        </w:rPr>
        <w:t>ota</w:t>
      </w:r>
      <w:r>
        <w:rPr>
          <w:rFonts w:ascii="Times New Roman" w:hAnsi="Times New Roman"/>
          <w:b/>
          <w:bCs/>
          <w:color w:val="191919"/>
          <w:sz w:val="18"/>
          <w:szCs w:val="18"/>
        </w:rPr>
        <w:t>l</w:t>
      </w:r>
      <w:r>
        <w:rPr>
          <w:rFonts w:ascii="Times New Roman" w:hAnsi="Times New Roman"/>
          <w:b/>
          <w:bCs/>
          <w:color w:val="191919"/>
          <w:spacing w:val="-2"/>
          <w:sz w:val="18"/>
          <w:szCs w:val="18"/>
        </w:rPr>
        <w:t xml:space="preserve"> </w:t>
      </w:r>
      <w:r>
        <w:rPr>
          <w:rFonts w:ascii="Times New Roman" w:hAnsi="Times New Roman"/>
          <w:b/>
          <w:bCs/>
          <w:color w:val="191919"/>
          <w:spacing w:val="-1"/>
          <w:sz w:val="18"/>
          <w:szCs w:val="18"/>
        </w:rPr>
        <w:t>Hour</w:t>
      </w:r>
      <w:r>
        <w:rPr>
          <w:rFonts w:ascii="Times New Roman" w:hAnsi="Times New Roman"/>
          <w:b/>
          <w:bCs/>
          <w:color w:val="191919"/>
          <w:sz w:val="18"/>
          <w:szCs w:val="18"/>
        </w:rPr>
        <w:t>s</w:t>
      </w:r>
      <w:r>
        <w:rPr>
          <w:rFonts w:ascii="Times New Roman" w:hAnsi="Times New Roman"/>
          <w:b/>
          <w:bCs/>
          <w:color w:val="191919"/>
          <w:sz w:val="18"/>
          <w:szCs w:val="18"/>
        </w:rPr>
        <w:tab/>
      </w:r>
      <w:r>
        <w:rPr>
          <w:rFonts w:ascii="Times New Roman" w:hAnsi="Times New Roman"/>
          <w:b/>
          <w:bCs/>
          <w:color w:val="191919"/>
          <w:spacing w:val="-1"/>
          <w:sz w:val="18"/>
          <w:szCs w:val="18"/>
        </w:rPr>
        <w:t>16</w:t>
      </w:r>
      <w:r>
        <w:rPr>
          <w:rFonts w:ascii="Times New Roman" w:hAnsi="Times New Roman"/>
          <w:b/>
          <w:bCs/>
          <w:color w:val="191919"/>
          <w:sz w:val="18"/>
          <w:szCs w:val="18"/>
        </w:rPr>
        <w:tab/>
      </w:r>
      <w:r>
        <w:rPr>
          <w:rFonts w:ascii="Times New Roman" w:hAnsi="Times New Roman"/>
          <w:b/>
          <w:bCs/>
          <w:color w:val="191919"/>
          <w:spacing w:val="-1"/>
          <w:sz w:val="18"/>
          <w:szCs w:val="18"/>
        </w:rPr>
        <w:t>15</w:t>
      </w:r>
    </w:p>
    <w:p w:rsidR="00F2293F" w:rsidRDefault="00F2293F" w:rsidP="00F2293F">
      <w:pPr>
        <w:widowControl w:val="0"/>
        <w:autoSpaceDE w:val="0"/>
        <w:autoSpaceDN w:val="0"/>
        <w:adjustRightInd w:val="0"/>
        <w:spacing w:before="5" w:after="0" w:line="220" w:lineRule="exact"/>
        <w:ind w:firstLine="20"/>
        <w:rPr>
          <w:rFonts w:ascii="Times New Roman" w:hAnsi="Times New Roman"/>
          <w:color w:val="000000"/>
        </w:rPr>
      </w:pPr>
    </w:p>
    <w:p w:rsidR="00F2293F" w:rsidRDefault="00F2293F" w:rsidP="00F2293F">
      <w:pPr>
        <w:widowControl w:val="0"/>
        <w:autoSpaceDE w:val="0"/>
        <w:autoSpaceDN w:val="0"/>
        <w:adjustRightInd w:val="0"/>
        <w:spacing w:after="0"/>
        <w:ind w:left="160" w:firstLine="20"/>
        <w:rPr>
          <w:rFonts w:ascii="Times New Roman" w:hAnsi="Times New Roman"/>
          <w:color w:val="000000"/>
          <w:sz w:val="18"/>
          <w:szCs w:val="18"/>
        </w:rPr>
      </w:pPr>
      <w:r>
        <w:rPr>
          <w:rFonts w:ascii="Times New Roman" w:hAnsi="Times New Roman"/>
          <w:b/>
          <w:bCs/>
          <w:color w:val="191919"/>
          <w:sz w:val="18"/>
          <w:szCs w:val="18"/>
        </w:rPr>
        <w:t>Senior</w:t>
      </w:r>
      <w:r>
        <w:rPr>
          <w:rFonts w:ascii="Times New Roman" w:hAnsi="Times New Roman"/>
          <w:b/>
          <w:bCs/>
          <w:color w:val="191919"/>
          <w:spacing w:val="-10"/>
          <w:sz w:val="18"/>
          <w:szCs w:val="18"/>
        </w:rPr>
        <w:t xml:space="preserve"> </w:t>
      </w:r>
      <w:r>
        <w:rPr>
          <w:rFonts w:ascii="Times New Roman" w:hAnsi="Times New Roman"/>
          <w:b/>
          <w:bCs/>
          <w:color w:val="191919"/>
          <w:spacing w:val="-20"/>
          <w:sz w:val="18"/>
          <w:szCs w:val="18"/>
        </w:rPr>
        <w:t>Y</w:t>
      </w:r>
      <w:r>
        <w:rPr>
          <w:rFonts w:ascii="Times New Roman" w:hAnsi="Times New Roman"/>
          <w:b/>
          <w:bCs/>
          <w:color w:val="191919"/>
          <w:sz w:val="18"/>
          <w:szCs w:val="18"/>
        </w:rPr>
        <w:t>ear</w:t>
      </w:r>
    </w:p>
    <w:p w:rsidR="00F2293F" w:rsidRDefault="00F2293F" w:rsidP="00F2293F">
      <w:pPr>
        <w:widowControl w:val="0"/>
        <w:tabs>
          <w:tab w:val="left" w:pos="1220"/>
          <w:tab w:val="left" w:pos="2300"/>
          <w:tab w:val="left" w:pos="4740"/>
          <w:tab w:val="left" w:pos="5200"/>
          <w:tab w:val="left" w:pos="6260"/>
          <w:tab w:val="left" w:pos="6980"/>
        </w:tabs>
        <w:autoSpaceDE w:val="0"/>
        <w:autoSpaceDN w:val="0"/>
        <w:adjustRightInd w:val="0"/>
        <w:spacing w:before="12" w:after="0"/>
        <w:ind w:left="160" w:firstLine="20"/>
        <w:rPr>
          <w:rFonts w:ascii="Times New Roman" w:hAnsi="Times New Roman"/>
          <w:color w:val="000000"/>
          <w:sz w:val="18"/>
          <w:szCs w:val="18"/>
        </w:rPr>
      </w:pPr>
      <w:r>
        <w:rPr>
          <w:rFonts w:ascii="Times New Roman" w:hAnsi="Times New Roman"/>
          <w:color w:val="191919"/>
          <w:sz w:val="18"/>
          <w:szCs w:val="18"/>
        </w:rPr>
        <w:t>M</w:t>
      </w:r>
      <w:r>
        <w:rPr>
          <w:rFonts w:ascii="Times New Roman" w:hAnsi="Times New Roman"/>
          <w:color w:val="191919"/>
          <w:spacing w:val="-20"/>
          <w:sz w:val="18"/>
          <w:szCs w:val="18"/>
        </w:rPr>
        <w:t>A</w:t>
      </w:r>
      <w:r>
        <w:rPr>
          <w:rFonts w:ascii="Times New Roman" w:hAnsi="Times New Roman"/>
          <w:color w:val="191919"/>
          <w:sz w:val="18"/>
          <w:szCs w:val="18"/>
        </w:rPr>
        <w:t>TH</w:t>
      </w:r>
      <w:r>
        <w:rPr>
          <w:rFonts w:ascii="Times New Roman" w:hAnsi="Times New Roman"/>
          <w:color w:val="191919"/>
          <w:sz w:val="18"/>
          <w:szCs w:val="18"/>
        </w:rPr>
        <w:tab/>
        <w:t>42</w:t>
      </w:r>
      <w:r>
        <w:rPr>
          <w:rFonts w:ascii="Times New Roman" w:hAnsi="Times New Roman"/>
          <w:color w:val="191919"/>
          <w:spacing w:val="-7"/>
          <w:sz w:val="18"/>
          <w:szCs w:val="18"/>
        </w:rPr>
        <w:t>1</w:t>
      </w:r>
      <w:r>
        <w:rPr>
          <w:rFonts w:ascii="Times New Roman" w:hAnsi="Times New Roman"/>
          <w:color w:val="191919"/>
          <w:sz w:val="18"/>
          <w:szCs w:val="18"/>
        </w:rPr>
        <w:t>1</w:t>
      </w:r>
      <w:r>
        <w:rPr>
          <w:rFonts w:ascii="Times New Roman" w:hAnsi="Times New Roman"/>
          <w:color w:val="191919"/>
          <w:sz w:val="18"/>
          <w:szCs w:val="18"/>
        </w:rPr>
        <w:tab/>
        <w:t>Elements of</w:t>
      </w:r>
      <w:r>
        <w:rPr>
          <w:rFonts w:ascii="Times New Roman" w:hAnsi="Times New Roman"/>
          <w:color w:val="191919"/>
          <w:spacing w:val="-10"/>
          <w:sz w:val="18"/>
          <w:szCs w:val="18"/>
        </w:rPr>
        <w:t xml:space="preserve"> </w:t>
      </w:r>
      <w:r>
        <w:rPr>
          <w:rFonts w:ascii="Times New Roman" w:hAnsi="Times New Roman"/>
          <w:color w:val="191919"/>
          <w:sz w:val="18"/>
          <w:szCs w:val="18"/>
        </w:rPr>
        <w:t>Analysis I</w:t>
      </w:r>
      <w:r>
        <w:rPr>
          <w:rFonts w:ascii="Times New Roman" w:hAnsi="Times New Roman"/>
          <w:color w:val="191919"/>
          <w:sz w:val="18"/>
          <w:szCs w:val="18"/>
        </w:rPr>
        <w:tab/>
        <w:t>3</w:t>
      </w:r>
      <w:r>
        <w:rPr>
          <w:rFonts w:ascii="Times New Roman" w:hAnsi="Times New Roman"/>
          <w:color w:val="191919"/>
          <w:sz w:val="18"/>
          <w:szCs w:val="18"/>
        </w:rPr>
        <w:tab/>
        <w:t>M</w:t>
      </w:r>
      <w:r>
        <w:rPr>
          <w:rFonts w:ascii="Times New Roman" w:hAnsi="Times New Roman"/>
          <w:color w:val="191919"/>
          <w:spacing w:val="-20"/>
          <w:sz w:val="18"/>
          <w:szCs w:val="18"/>
        </w:rPr>
        <w:t>A</w:t>
      </w:r>
      <w:r>
        <w:rPr>
          <w:rFonts w:ascii="Times New Roman" w:hAnsi="Times New Roman"/>
          <w:color w:val="191919"/>
          <w:sz w:val="18"/>
          <w:szCs w:val="18"/>
        </w:rPr>
        <w:t>TH</w:t>
      </w:r>
      <w:r>
        <w:rPr>
          <w:rFonts w:ascii="Times New Roman" w:hAnsi="Times New Roman"/>
          <w:color w:val="191919"/>
          <w:sz w:val="18"/>
          <w:szCs w:val="18"/>
        </w:rPr>
        <w:tab/>
        <w:t>4212</w:t>
      </w:r>
      <w:r>
        <w:rPr>
          <w:rFonts w:ascii="Times New Roman" w:hAnsi="Times New Roman"/>
          <w:color w:val="191919"/>
          <w:sz w:val="18"/>
          <w:szCs w:val="18"/>
        </w:rPr>
        <w:tab/>
        <w:t>Elements</w:t>
      </w:r>
    </w:p>
    <w:p w:rsidR="00F2293F" w:rsidRDefault="00F2293F" w:rsidP="00F2293F">
      <w:pPr>
        <w:widowControl w:val="0"/>
        <w:tabs>
          <w:tab w:val="left" w:pos="1220"/>
        </w:tabs>
        <w:autoSpaceDE w:val="0"/>
        <w:autoSpaceDN w:val="0"/>
        <w:adjustRightInd w:val="0"/>
        <w:spacing w:before="9" w:after="0"/>
        <w:ind w:left="160" w:firstLine="20"/>
        <w:rPr>
          <w:rFonts w:ascii="Times New Roman" w:hAnsi="Times New Roman"/>
          <w:color w:val="000000"/>
          <w:sz w:val="18"/>
          <w:szCs w:val="18"/>
        </w:rPr>
      </w:pPr>
      <w:r>
        <w:rPr>
          <w:rFonts w:ascii="Times New Roman" w:hAnsi="Times New Roman"/>
          <w:color w:val="191919"/>
          <w:sz w:val="18"/>
          <w:szCs w:val="18"/>
        </w:rPr>
        <w:t>Analysis II</w:t>
      </w:r>
      <w:r>
        <w:rPr>
          <w:rFonts w:ascii="Times New Roman" w:hAnsi="Times New Roman"/>
          <w:color w:val="191919"/>
          <w:sz w:val="18"/>
          <w:szCs w:val="18"/>
        </w:rPr>
        <w:tab/>
        <w:t>3</w:t>
      </w:r>
    </w:p>
    <w:tbl>
      <w:tblPr>
        <w:tblW w:w="0" w:type="auto"/>
        <w:tblInd w:w="120" w:type="dxa"/>
        <w:tblLayout w:type="fixed"/>
        <w:tblCellMar>
          <w:left w:w="0" w:type="dxa"/>
          <w:right w:w="0" w:type="dxa"/>
        </w:tblCellMar>
        <w:tblLook w:val="0000"/>
      </w:tblPr>
      <w:tblGrid>
        <w:gridCol w:w="1757"/>
        <w:gridCol w:w="1908"/>
        <w:gridCol w:w="1235"/>
        <w:gridCol w:w="975"/>
        <w:gridCol w:w="825"/>
        <w:gridCol w:w="2177"/>
        <w:gridCol w:w="923"/>
      </w:tblGrid>
      <w:tr w:rsidR="00F2293F" w:rsidRPr="007A7452" w:rsidTr="00C121A0">
        <w:trPr>
          <w:trHeight w:hRule="exact" w:val="234"/>
        </w:trPr>
        <w:tc>
          <w:tcPr>
            <w:tcW w:w="1757" w:type="dxa"/>
            <w:tcBorders>
              <w:top w:val="nil"/>
              <w:left w:val="nil"/>
              <w:bottom w:val="nil"/>
              <w:right w:val="nil"/>
            </w:tcBorders>
          </w:tcPr>
          <w:p w:rsidR="00F2293F" w:rsidRPr="007A7452" w:rsidRDefault="00F2293F" w:rsidP="00F2293F">
            <w:pPr>
              <w:widowControl w:val="0"/>
              <w:autoSpaceDE w:val="0"/>
              <w:autoSpaceDN w:val="0"/>
              <w:adjustRightInd w:val="0"/>
              <w:spacing w:before="6" w:after="0"/>
              <w:ind w:left="40" w:firstLine="2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908" w:type="dxa"/>
            <w:tcBorders>
              <w:top w:val="nil"/>
              <w:left w:val="nil"/>
              <w:bottom w:val="nil"/>
              <w:right w:val="nil"/>
            </w:tcBorders>
          </w:tcPr>
          <w:p w:rsidR="00F2293F" w:rsidRPr="007A7452" w:rsidRDefault="00F2293F" w:rsidP="00F2293F">
            <w:pPr>
              <w:widowControl w:val="0"/>
              <w:autoSpaceDE w:val="0"/>
              <w:autoSpaceDN w:val="0"/>
              <w:adjustRightInd w:val="0"/>
              <w:spacing w:before="6" w:after="0"/>
              <w:ind w:left="443" w:firstLine="20"/>
              <w:rPr>
                <w:rFonts w:ascii="Times New Roman" w:hAnsi="Times New Roman"/>
                <w:sz w:val="24"/>
                <w:szCs w:val="24"/>
              </w:rPr>
            </w:pPr>
            <w:r w:rsidRPr="007A7452">
              <w:rPr>
                <w:rFonts w:ascii="Times New Roman" w:hAnsi="Times New Roman"/>
                <w:color w:val="191919"/>
                <w:sz w:val="18"/>
                <w:szCs w:val="18"/>
              </w:rPr>
              <w:t>Elective</w:t>
            </w:r>
          </w:p>
        </w:tc>
        <w:tc>
          <w:tcPr>
            <w:tcW w:w="1235" w:type="dxa"/>
            <w:tcBorders>
              <w:top w:val="nil"/>
              <w:left w:val="nil"/>
              <w:bottom w:val="nil"/>
              <w:right w:val="nil"/>
            </w:tcBorders>
          </w:tcPr>
          <w:p w:rsidR="00F2293F" w:rsidRPr="007A7452" w:rsidRDefault="00F2293F" w:rsidP="00F2293F">
            <w:pPr>
              <w:widowControl w:val="0"/>
              <w:autoSpaceDE w:val="0"/>
              <w:autoSpaceDN w:val="0"/>
              <w:adjustRightInd w:val="0"/>
              <w:spacing w:before="6" w:after="0"/>
              <w:ind w:right="180" w:firstLine="20"/>
              <w:jc w:val="right"/>
              <w:rPr>
                <w:rFonts w:ascii="Times New Roman" w:hAnsi="Times New Roman"/>
                <w:sz w:val="24"/>
                <w:szCs w:val="24"/>
              </w:rPr>
            </w:pPr>
            <w:r w:rsidRPr="007A7452">
              <w:rPr>
                <w:rFonts w:ascii="Times New Roman" w:hAnsi="Times New Roman"/>
                <w:color w:val="191919"/>
                <w:sz w:val="18"/>
                <w:szCs w:val="18"/>
              </w:rPr>
              <w:t>3</w:t>
            </w:r>
          </w:p>
        </w:tc>
        <w:tc>
          <w:tcPr>
            <w:tcW w:w="975" w:type="dxa"/>
            <w:tcBorders>
              <w:top w:val="nil"/>
              <w:left w:val="nil"/>
              <w:bottom w:val="nil"/>
              <w:right w:val="nil"/>
            </w:tcBorders>
          </w:tcPr>
          <w:p w:rsidR="00F2293F" w:rsidRPr="007A7452" w:rsidRDefault="00F2293F" w:rsidP="00F2293F">
            <w:pPr>
              <w:widowControl w:val="0"/>
              <w:autoSpaceDE w:val="0"/>
              <w:autoSpaceDN w:val="0"/>
              <w:adjustRightInd w:val="0"/>
              <w:spacing w:before="6" w:after="0"/>
              <w:ind w:left="180" w:firstLine="2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825" w:type="dxa"/>
            <w:tcBorders>
              <w:top w:val="nil"/>
              <w:left w:val="nil"/>
              <w:bottom w:val="nil"/>
              <w:right w:val="nil"/>
            </w:tcBorders>
          </w:tcPr>
          <w:p w:rsidR="00F2293F" w:rsidRPr="007A7452" w:rsidRDefault="00F2293F" w:rsidP="00F2293F">
            <w:pPr>
              <w:widowControl w:val="0"/>
              <w:autoSpaceDE w:val="0"/>
              <w:autoSpaceDN w:val="0"/>
              <w:adjustRightInd w:val="0"/>
              <w:spacing w:before="6" w:after="0"/>
              <w:ind w:left="285" w:firstLine="20"/>
              <w:rPr>
                <w:rFonts w:ascii="Times New Roman" w:hAnsi="Times New Roman"/>
                <w:sz w:val="24"/>
                <w:szCs w:val="24"/>
              </w:rPr>
            </w:pPr>
            <w:r w:rsidRPr="007A7452">
              <w:rPr>
                <w:rFonts w:ascii="Times New Roman" w:hAnsi="Times New Roman"/>
                <w:color w:val="191919"/>
                <w:sz w:val="18"/>
                <w:szCs w:val="18"/>
              </w:rPr>
              <w:t>4215</w:t>
            </w:r>
          </w:p>
        </w:tc>
        <w:tc>
          <w:tcPr>
            <w:tcW w:w="2177" w:type="dxa"/>
            <w:tcBorders>
              <w:top w:val="nil"/>
              <w:left w:val="nil"/>
              <w:bottom w:val="nil"/>
              <w:right w:val="nil"/>
            </w:tcBorders>
          </w:tcPr>
          <w:p w:rsidR="00F2293F" w:rsidRPr="007A7452" w:rsidRDefault="00F2293F" w:rsidP="00F2293F">
            <w:pPr>
              <w:widowControl w:val="0"/>
              <w:autoSpaceDE w:val="0"/>
              <w:autoSpaceDN w:val="0"/>
              <w:adjustRightInd w:val="0"/>
              <w:spacing w:before="6" w:after="0"/>
              <w:ind w:left="180" w:firstLine="20"/>
              <w:rPr>
                <w:rFonts w:ascii="Times New Roman" w:hAnsi="Times New Roman"/>
                <w:sz w:val="24"/>
                <w:szCs w:val="24"/>
              </w:rPr>
            </w:pPr>
            <w:r w:rsidRPr="007A7452">
              <w:rPr>
                <w:rFonts w:ascii="Times New Roman" w:hAnsi="Times New Roman"/>
                <w:color w:val="191919"/>
                <w:sz w:val="18"/>
                <w:szCs w:val="18"/>
              </w:rPr>
              <w:t>Numeric</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Analysis</w:t>
            </w:r>
          </w:p>
        </w:tc>
        <w:tc>
          <w:tcPr>
            <w:tcW w:w="923" w:type="dxa"/>
            <w:tcBorders>
              <w:top w:val="nil"/>
              <w:left w:val="nil"/>
              <w:bottom w:val="nil"/>
              <w:right w:val="nil"/>
            </w:tcBorders>
          </w:tcPr>
          <w:p w:rsidR="00F2293F" w:rsidRPr="007A7452" w:rsidRDefault="00F2293F" w:rsidP="00F2293F">
            <w:pPr>
              <w:widowControl w:val="0"/>
              <w:autoSpaceDE w:val="0"/>
              <w:autoSpaceDN w:val="0"/>
              <w:adjustRightInd w:val="0"/>
              <w:spacing w:before="6" w:after="0"/>
              <w:ind w:right="40" w:firstLine="20"/>
              <w:jc w:val="right"/>
              <w:rPr>
                <w:rFonts w:ascii="Times New Roman" w:hAnsi="Times New Roman"/>
                <w:sz w:val="24"/>
                <w:szCs w:val="24"/>
              </w:rPr>
            </w:pPr>
            <w:r w:rsidRPr="007A7452">
              <w:rPr>
                <w:rFonts w:ascii="Times New Roman" w:hAnsi="Times New Roman"/>
                <w:color w:val="191919"/>
                <w:sz w:val="18"/>
                <w:szCs w:val="18"/>
              </w:rPr>
              <w:t>3</w:t>
            </w:r>
          </w:p>
        </w:tc>
      </w:tr>
      <w:tr w:rsidR="00F2293F" w:rsidRPr="007A7452" w:rsidTr="00C121A0">
        <w:trPr>
          <w:trHeight w:hRule="exact" w:val="216"/>
        </w:trPr>
        <w:tc>
          <w:tcPr>
            <w:tcW w:w="1757"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M</w:t>
            </w:r>
            <w:r w:rsidRPr="007A7452">
              <w:rPr>
                <w:rFonts w:ascii="Times New Roman" w:hAnsi="Times New Roman"/>
                <w:color w:val="191919"/>
                <w:spacing w:val="-20"/>
                <w:sz w:val="18"/>
                <w:szCs w:val="18"/>
              </w:rPr>
              <w:t>A</w:t>
            </w:r>
            <w:r w:rsidRPr="007A7452">
              <w:rPr>
                <w:rFonts w:ascii="Times New Roman" w:hAnsi="Times New Roman"/>
                <w:color w:val="191919"/>
                <w:sz w:val="18"/>
                <w:szCs w:val="18"/>
              </w:rPr>
              <w:t>TH</w:t>
            </w:r>
          </w:p>
        </w:tc>
        <w:tc>
          <w:tcPr>
            <w:tcW w:w="1908"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43" w:firstLine="20"/>
              <w:rPr>
                <w:rFonts w:ascii="Times New Roman" w:hAnsi="Times New Roman"/>
                <w:sz w:val="24"/>
                <w:szCs w:val="24"/>
              </w:rPr>
            </w:pPr>
            <w:r w:rsidRPr="007A7452">
              <w:rPr>
                <w:rFonts w:ascii="Times New Roman" w:hAnsi="Times New Roman"/>
                <w:color w:val="191919"/>
                <w:sz w:val="18"/>
                <w:szCs w:val="18"/>
              </w:rPr>
              <w:t>Elective</w:t>
            </w:r>
          </w:p>
        </w:tc>
        <w:tc>
          <w:tcPr>
            <w:tcW w:w="123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180" w:firstLine="20"/>
              <w:jc w:val="right"/>
              <w:rPr>
                <w:rFonts w:ascii="Times New Roman" w:hAnsi="Times New Roman"/>
                <w:sz w:val="24"/>
                <w:szCs w:val="24"/>
              </w:rPr>
            </w:pPr>
            <w:r w:rsidRPr="007A7452">
              <w:rPr>
                <w:rFonts w:ascii="Times New Roman" w:hAnsi="Times New Roman"/>
                <w:color w:val="191919"/>
                <w:sz w:val="18"/>
                <w:szCs w:val="18"/>
              </w:rPr>
              <w:t>3</w:t>
            </w:r>
          </w:p>
        </w:tc>
        <w:tc>
          <w:tcPr>
            <w:tcW w:w="97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0" w:firstLine="20"/>
              <w:rPr>
                <w:rFonts w:ascii="Times New Roman" w:hAnsi="Times New Roman"/>
                <w:sz w:val="24"/>
                <w:szCs w:val="24"/>
              </w:rPr>
            </w:pPr>
          </w:p>
        </w:tc>
        <w:tc>
          <w:tcPr>
            <w:tcW w:w="82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85" w:firstLine="20"/>
              <w:rPr>
                <w:rFonts w:ascii="Times New Roman" w:hAnsi="Times New Roman"/>
                <w:sz w:val="24"/>
                <w:szCs w:val="24"/>
              </w:rPr>
            </w:pPr>
          </w:p>
        </w:tc>
        <w:tc>
          <w:tcPr>
            <w:tcW w:w="2177"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0" w:firstLine="20"/>
              <w:rPr>
                <w:rFonts w:ascii="Times New Roman" w:hAnsi="Times New Roman"/>
                <w:sz w:val="24"/>
                <w:szCs w:val="24"/>
              </w:rPr>
            </w:pPr>
          </w:p>
        </w:tc>
        <w:tc>
          <w:tcPr>
            <w:tcW w:w="923"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20"/>
              <w:jc w:val="right"/>
              <w:rPr>
                <w:rFonts w:ascii="Times New Roman" w:hAnsi="Times New Roman"/>
                <w:sz w:val="24"/>
                <w:szCs w:val="24"/>
              </w:rPr>
            </w:pPr>
          </w:p>
        </w:tc>
      </w:tr>
      <w:tr w:rsidR="00F2293F" w:rsidRPr="007A7452" w:rsidTr="00C121A0">
        <w:trPr>
          <w:trHeight w:hRule="exact" w:val="216"/>
        </w:trPr>
        <w:tc>
          <w:tcPr>
            <w:tcW w:w="1757"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20"/>
              <w:rPr>
                <w:rFonts w:ascii="Times New Roman" w:hAnsi="Times New Roman"/>
                <w:sz w:val="24"/>
                <w:szCs w:val="24"/>
              </w:rPr>
            </w:pPr>
            <w:r w:rsidRPr="007A7452">
              <w:rPr>
                <w:rFonts w:ascii="Times New Roman" w:hAnsi="Times New Roman"/>
                <w:color w:val="191919"/>
                <w:sz w:val="18"/>
                <w:szCs w:val="18"/>
              </w:rPr>
              <w:t>General Electives</w:t>
            </w:r>
          </w:p>
        </w:tc>
        <w:tc>
          <w:tcPr>
            <w:tcW w:w="1908"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123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180" w:firstLine="20"/>
              <w:jc w:val="right"/>
              <w:rPr>
                <w:rFonts w:ascii="Times New Roman" w:hAnsi="Times New Roman"/>
                <w:sz w:val="24"/>
                <w:szCs w:val="24"/>
              </w:rPr>
            </w:pPr>
            <w:r>
              <w:rPr>
                <w:rFonts w:ascii="Times New Roman" w:hAnsi="Times New Roman"/>
                <w:color w:val="191919"/>
                <w:sz w:val="18"/>
                <w:szCs w:val="18"/>
              </w:rPr>
              <w:t>6</w:t>
            </w:r>
          </w:p>
        </w:tc>
        <w:tc>
          <w:tcPr>
            <w:tcW w:w="97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0" w:firstLine="20"/>
              <w:rPr>
                <w:rFonts w:ascii="Times New Roman" w:hAnsi="Times New Roman"/>
                <w:sz w:val="24"/>
                <w:szCs w:val="24"/>
              </w:rPr>
            </w:pPr>
          </w:p>
        </w:tc>
        <w:tc>
          <w:tcPr>
            <w:tcW w:w="82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85" w:firstLine="20"/>
              <w:rPr>
                <w:rFonts w:ascii="Times New Roman" w:hAnsi="Times New Roman"/>
                <w:sz w:val="24"/>
                <w:szCs w:val="24"/>
              </w:rPr>
            </w:pPr>
          </w:p>
        </w:tc>
        <w:tc>
          <w:tcPr>
            <w:tcW w:w="2177"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0" w:firstLine="20"/>
              <w:rPr>
                <w:rFonts w:ascii="Times New Roman" w:hAnsi="Times New Roman"/>
                <w:sz w:val="24"/>
                <w:szCs w:val="24"/>
              </w:rPr>
            </w:pPr>
          </w:p>
        </w:tc>
        <w:tc>
          <w:tcPr>
            <w:tcW w:w="923"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20"/>
              <w:jc w:val="right"/>
              <w:rPr>
                <w:rFonts w:ascii="Times New Roman" w:hAnsi="Times New Roman"/>
                <w:sz w:val="24"/>
                <w:szCs w:val="24"/>
              </w:rPr>
            </w:pPr>
          </w:p>
        </w:tc>
      </w:tr>
      <w:tr w:rsidR="00F2293F" w:rsidRPr="007A7452" w:rsidTr="00C121A0">
        <w:trPr>
          <w:trHeight w:hRule="exact" w:val="216"/>
        </w:trPr>
        <w:tc>
          <w:tcPr>
            <w:tcW w:w="1757"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20"/>
              <w:rPr>
                <w:rFonts w:ascii="Times New Roman" w:hAnsi="Times New Roman"/>
                <w:color w:val="191919"/>
                <w:sz w:val="18"/>
                <w:szCs w:val="18"/>
              </w:rPr>
            </w:pPr>
            <w:r>
              <w:rPr>
                <w:rFonts w:ascii="Times New Roman" w:hAnsi="Times New Roman"/>
                <w:color w:val="191919"/>
                <w:sz w:val="18"/>
                <w:szCs w:val="18"/>
              </w:rPr>
              <w:t xml:space="preserve">MATH </w:t>
            </w:r>
          </w:p>
        </w:tc>
        <w:tc>
          <w:tcPr>
            <w:tcW w:w="1908"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r>
              <w:rPr>
                <w:rFonts w:ascii="Times New Roman" w:hAnsi="Times New Roman"/>
                <w:sz w:val="24"/>
                <w:szCs w:val="24"/>
              </w:rPr>
              <w:t>4921Senior Project I</w:t>
            </w:r>
          </w:p>
        </w:tc>
        <w:tc>
          <w:tcPr>
            <w:tcW w:w="1235" w:type="dxa"/>
            <w:tcBorders>
              <w:top w:val="nil"/>
              <w:left w:val="nil"/>
              <w:bottom w:val="nil"/>
              <w:right w:val="nil"/>
            </w:tcBorders>
          </w:tcPr>
          <w:p w:rsidR="00F2293F" w:rsidRPr="007A7452" w:rsidDel="004B1875" w:rsidRDefault="00F2293F" w:rsidP="00F2293F">
            <w:pPr>
              <w:widowControl w:val="0"/>
              <w:autoSpaceDE w:val="0"/>
              <w:autoSpaceDN w:val="0"/>
              <w:adjustRightInd w:val="0"/>
              <w:spacing w:after="0" w:line="195" w:lineRule="exact"/>
              <w:ind w:right="180" w:firstLine="20"/>
              <w:jc w:val="right"/>
              <w:rPr>
                <w:rFonts w:ascii="Times New Roman" w:hAnsi="Times New Roman"/>
                <w:color w:val="191919"/>
                <w:sz w:val="18"/>
                <w:szCs w:val="18"/>
              </w:rPr>
            </w:pPr>
            <w:r>
              <w:rPr>
                <w:rFonts w:ascii="Times New Roman" w:hAnsi="Times New Roman"/>
                <w:color w:val="191919"/>
                <w:sz w:val="18"/>
                <w:szCs w:val="18"/>
              </w:rPr>
              <w:t>1</w:t>
            </w:r>
          </w:p>
        </w:tc>
        <w:tc>
          <w:tcPr>
            <w:tcW w:w="97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0" w:firstLine="20"/>
              <w:rPr>
                <w:rFonts w:ascii="Times New Roman" w:hAnsi="Times New Roman"/>
                <w:color w:val="191919"/>
                <w:sz w:val="18"/>
                <w:szCs w:val="18"/>
              </w:rPr>
            </w:pPr>
            <w:r>
              <w:rPr>
                <w:rFonts w:ascii="Times New Roman" w:hAnsi="Times New Roman"/>
                <w:color w:val="191919"/>
                <w:sz w:val="18"/>
                <w:szCs w:val="18"/>
              </w:rPr>
              <w:t>MATH</w:t>
            </w:r>
          </w:p>
        </w:tc>
        <w:tc>
          <w:tcPr>
            <w:tcW w:w="82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285" w:firstLine="20"/>
              <w:rPr>
                <w:rFonts w:ascii="Times New Roman" w:hAnsi="Times New Roman"/>
                <w:color w:val="191919"/>
                <w:sz w:val="18"/>
                <w:szCs w:val="18"/>
              </w:rPr>
            </w:pPr>
            <w:r>
              <w:rPr>
                <w:rFonts w:ascii="Times New Roman" w:hAnsi="Times New Roman"/>
                <w:color w:val="191919"/>
                <w:sz w:val="18"/>
                <w:szCs w:val="18"/>
              </w:rPr>
              <w:t>4922</w:t>
            </w:r>
          </w:p>
        </w:tc>
        <w:tc>
          <w:tcPr>
            <w:tcW w:w="2177"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180" w:firstLine="20"/>
              <w:rPr>
                <w:rFonts w:ascii="Times New Roman" w:hAnsi="Times New Roman"/>
                <w:color w:val="191919"/>
                <w:sz w:val="18"/>
                <w:szCs w:val="18"/>
              </w:rPr>
            </w:pPr>
            <w:r>
              <w:rPr>
                <w:rFonts w:ascii="Times New Roman" w:hAnsi="Times New Roman"/>
                <w:color w:val="191919"/>
                <w:sz w:val="18"/>
                <w:szCs w:val="18"/>
              </w:rPr>
              <w:t>Senior Project II</w:t>
            </w:r>
          </w:p>
        </w:tc>
        <w:tc>
          <w:tcPr>
            <w:tcW w:w="923"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40" w:firstLine="20"/>
              <w:jc w:val="right"/>
              <w:rPr>
                <w:rFonts w:ascii="Times New Roman" w:hAnsi="Times New Roman"/>
                <w:color w:val="191919"/>
                <w:sz w:val="18"/>
                <w:szCs w:val="18"/>
              </w:rPr>
            </w:pPr>
            <w:r>
              <w:rPr>
                <w:rFonts w:ascii="Times New Roman" w:hAnsi="Times New Roman"/>
                <w:color w:val="191919"/>
                <w:sz w:val="18"/>
                <w:szCs w:val="18"/>
              </w:rPr>
              <w:t>2</w:t>
            </w:r>
          </w:p>
        </w:tc>
      </w:tr>
      <w:tr w:rsidR="00F2293F" w:rsidRPr="007A7452" w:rsidTr="00C121A0">
        <w:trPr>
          <w:trHeight w:hRule="exact" w:val="216"/>
        </w:trPr>
        <w:tc>
          <w:tcPr>
            <w:tcW w:w="1757"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20"/>
              <w:rPr>
                <w:rFonts w:ascii="Times New Roman" w:hAnsi="Times New Roman"/>
                <w:sz w:val="24"/>
                <w:szCs w:val="24"/>
              </w:rPr>
            </w:pPr>
          </w:p>
        </w:tc>
        <w:tc>
          <w:tcPr>
            <w:tcW w:w="1908"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123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180" w:firstLine="20"/>
              <w:jc w:val="right"/>
              <w:rPr>
                <w:rFonts w:ascii="Times New Roman" w:hAnsi="Times New Roman"/>
                <w:sz w:val="24"/>
                <w:szCs w:val="24"/>
              </w:rPr>
            </w:pPr>
          </w:p>
        </w:tc>
        <w:tc>
          <w:tcPr>
            <w:tcW w:w="975" w:type="dxa"/>
            <w:tcBorders>
              <w:top w:val="nil"/>
              <w:left w:val="nil"/>
              <w:bottom w:val="nil"/>
              <w:right w:val="nil"/>
            </w:tcBorders>
          </w:tcPr>
          <w:p w:rsidR="00F2293F" w:rsidRPr="00F2293F" w:rsidRDefault="00F2293F" w:rsidP="00F2293F">
            <w:pPr>
              <w:widowControl w:val="0"/>
              <w:autoSpaceDE w:val="0"/>
              <w:autoSpaceDN w:val="0"/>
              <w:adjustRightInd w:val="0"/>
              <w:spacing w:after="0" w:line="195" w:lineRule="exact"/>
              <w:ind w:left="180" w:firstLine="20"/>
              <w:rPr>
                <w:rFonts w:ascii="Times New Roman" w:hAnsi="Times New Roman"/>
                <w:color w:val="191919"/>
                <w:spacing w:val="-1"/>
                <w:sz w:val="18"/>
                <w:szCs w:val="18"/>
              </w:rPr>
            </w:pPr>
            <w:r w:rsidRPr="00F2293F">
              <w:rPr>
                <w:rFonts w:ascii="Times New Roman" w:hAnsi="Times New Roman"/>
                <w:color w:val="191919"/>
                <w:sz w:val="18"/>
                <w:szCs w:val="18"/>
              </w:rPr>
              <w:t xml:space="preserve"> Math</w:t>
            </w:r>
          </w:p>
        </w:tc>
        <w:tc>
          <w:tcPr>
            <w:tcW w:w="825" w:type="dxa"/>
            <w:tcBorders>
              <w:top w:val="nil"/>
              <w:left w:val="nil"/>
              <w:bottom w:val="nil"/>
              <w:right w:val="nil"/>
            </w:tcBorders>
          </w:tcPr>
          <w:p w:rsidR="00F2293F" w:rsidRPr="00F2293F" w:rsidRDefault="00F2293F" w:rsidP="00F2293F">
            <w:pPr>
              <w:widowControl w:val="0"/>
              <w:autoSpaceDE w:val="0"/>
              <w:autoSpaceDN w:val="0"/>
              <w:adjustRightInd w:val="0"/>
              <w:spacing w:after="0" w:line="177" w:lineRule="exact"/>
              <w:ind w:left="180" w:firstLine="20"/>
              <w:rPr>
                <w:rFonts w:ascii="Times New Roman" w:hAnsi="Times New Roman"/>
                <w:color w:val="191919"/>
                <w:spacing w:val="-1"/>
                <w:sz w:val="18"/>
                <w:szCs w:val="18"/>
              </w:rPr>
            </w:pPr>
            <w:r w:rsidRPr="00F2293F">
              <w:rPr>
                <w:rFonts w:ascii="Times New Roman" w:hAnsi="Times New Roman"/>
                <w:color w:val="191919"/>
                <w:spacing w:val="-1"/>
                <w:sz w:val="18"/>
                <w:szCs w:val="18"/>
              </w:rPr>
              <w:t>3411</w:t>
            </w:r>
          </w:p>
        </w:tc>
        <w:tc>
          <w:tcPr>
            <w:tcW w:w="2177" w:type="dxa"/>
            <w:tcBorders>
              <w:top w:val="nil"/>
              <w:left w:val="nil"/>
              <w:bottom w:val="nil"/>
              <w:right w:val="nil"/>
            </w:tcBorders>
          </w:tcPr>
          <w:p w:rsidR="00F2293F" w:rsidRPr="00F2293F" w:rsidRDefault="00F2293F" w:rsidP="00F2293F">
            <w:pPr>
              <w:widowControl w:val="0"/>
              <w:autoSpaceDE w:val="0"/>
              <w:autoSpaceDN w:val="0"/>
              <w:adjustRightInd w:val="0"/>
              <w:spacing w:after="0" w:line="177" w:lineRule="exact"/>
              <w:ind w:left="180" w:firstLine="20"/>
              <w:rPr>
                <w:rFonts w:ascii="Times New Roman" w:hAnsi="Times New Roman"/>
                <w:color w:val="191919"/>
                <w:spacing w:val="-1"/>
                <w:sz w:val="18"/>
                <w:szCs w:val="18"/>
              </w:rPr>
            </w:pPr>
            <w:r w:rsidRPr="00F2293F">
              <w:rPr>
                <w:rFonts w:ascii="Times New Roman" w:hAnsi="Times New Roman"/>
                <w:color w:val="191919"/>
                <w:spacing w:val="-1"/>
                <w:sz w:val="18"/>
                <w:szCs w:val="18"/>
              </w:rPr>
              <w:t>Statistical Methods</w:t>
            </w:r>
          </w:p>
        </w:tc>
        <w:tc>
          <w:tcPr>
            <w:tcW w:w="923" w:type="dxa"/>
            <w:tcBorders>
              <w:top w:val="nil"/>
              <w:left w:val="nil"/>
              <w:bottom w:val="nil"/>
              <w:right w:val="nil"/>
            </w:tcBorders>
          </w:tcPr>
          <w:p w:rsidR="00F2293F" w:rsidRPr="00F2293F" w:rsidRDefault="00F2293F" w:rsidP="00F2293F">
            <w:pPr>
              <w:widowControl w:val="0"/>
              <w:autoSpaceDE w:val="0"/>
              <w:autoSpaceDN w:val="0"/>
              <w:adjustRightInd w:val="0"/>
              <w:spacing w:after="0" w:line="177" w:lineRule="exact"/>
              <w:ind w:left="180" w:firstLine="20"/>
              <w:rPr>
                <w:rFonts w:ascii="Times New Roman" w:hAnsi="Times New Roman"/>
                <w:color w:val="191919"/>
                <w:spacing w:val="-1"/>
                <w:sz w:val="18"/>
                <w:szCs w:val="18"/>
              </w:rPr>
            </w:pPr>
            <w:r w:rsidRPr="00F2293F">
              <w:rPr>
                <w:rFonts w:ascii="Times New Roman" w:hAnsi="Times New Roman"/>
                <w:color w:val="191919"/>
                <w:spacing w:val="-1"/>
                <w:sz w:val="18"/>
                <w:szCs w:val="18"/>
              </w:rPr>
              <w:t>3</w:t>
            </w:r>
          </w:p>
        </w:tc>
      </w:tr>
      <w:tr w:rsidR="00F2293F" w:rsidRPr="007A7452" w:rsidTr="00C121A0">
        <w:trPr>
          <w:trHeight w:hRule="exact" w:val="214"/>
        </w:trPr>
        <w:tc>
          <w:tcPr>
            <w:tcW w:w="1757"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left="40" w:firstLine="20"/>
              <w:rPr>
                <w:rFonts w:ascii="Times New Roman" w:hAnsi="Times New Roman"/>
                <w:sz w:val="24"/>
                <w:szCs w:val="24"/>
              </w:rPr>
            </w:pPr>
          </w:p>
        </w:tc>
        <w:tc>
          <w:tcPr>
            <w:tcW w:w="1908"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1235" w:type="dxa"/>
            <w:tcBorders>
              <w:top w:val="nil"/>
              <w:left w:val="nil"/>
              <w:bottom w:val="nil"/>
              <w:right w:val="nil"/>
            </w:tcBorders>
          </w:tcPr>
          <w:p w:rsidR="00F2293F" w:rsidRPr="007A7452" w:rsidRDefault="00F2293F" w:rsidP="00F2293F">
            <w:pPr>
              <w:widowControl w:val="0"/>
              <w:autoSpaceDE w:val="0"/>
              <w:autoSpaceDN w:val="0"/>
              <w:adjustRightInd w:val="0"/>
              <w:spacing w:after="0" w:line="195" w:lineRule="exact"/>
              <w:ind w:right="180" w:firstLine="20"/>
              <w:jc w:val="right"/>
              <w:rPr>
                <w:rFonts w:ascii="Times New Roman" w:hAnsi="Times New Roman"/>
                <w:sz w:val="24"/>
                <w:szCs w:val="24"/>
              </w:rPr>
            </w:pPr>
          </w:p>
        </w:tc>
        <w:tc>
          <w:tcPr>
            <w:tcW w:w="975" w:type="dxa"/>
            <w:tcBorders>
              <w:top w:val="nil"/>
              <w:left w:val="nil"/>
              <w:bottom w:val="nil"/>
              <w:right w:val="nil"/>
            </w:tcBorders>
          </w:tcPr>
          <w:p w:rsidR="00F2293F" w:rsidRPr="00F2293F" w:rsidRDefault="00F2293F" w:rsidP="00F2293F">
            <w:pPr>
              <w:widowControl w:val="0"/>
              <w:autoSpaceDE w:val="0"/>
              <w:autoSpaceDN w:val="0"/>
              <w:adjustRightInd w:val="0"/>
              <w:spacing w:after="0" w:line="177" w:lineRule="exact"/>
              <w:ind w:left="180" w:firstLine="20"/>
              <w:rPr>
                <w:rFonts w:ascii="Times New Roman" w:hAnsi="Times New Roman"/>
                <w:color w:val="191919"/>
                <w:spacing w:val="-1"/>
                <w:sz w:val="18"/>
                <w:szCs w:val="18"/>
              </w:rPr>
            </w:pPr>
          </w:p>
        </w:tc>
        <w:tc>
          <w:tcPr>
            <w:tcW w:w="825" w:type="dxa"/>
            <w:tcBorders>
              <w:top w:val="nil"/>
              <w:left w:val="nil"/>
              <w:bottom w:val="nil"/>
              <w:right w:val="nil"/>
            </w:tcBorders>
          </w:tcPr>
          <w:p w:rsidR="00F2293F" w:rsidRPr="00F2293F" w:rsidRDefault="00F2293F" w:rsidP="00F2293F">
            <w:pPr>
              <w:widowControl w:val="0"/>
              <w:autoSpaceDE w:val="0"/>
              <w:autoSpaceDN w:val="0"/>
              <w:adjustRightInd w:val="0"/>
              <w:spacing w:after="0" w:line="177" w:lineRule="exact"/>
              <w:ind w:left="180" w:firstLine="20"/>
              <w:rPr>
                <w:rFonts w:ascii="Times New Roman" w:hAnsi="Times New Roman"/>
                <w:color w:val="191919"/>
                <w:spacing w:val="-1"/>
                <w:sz w:val="18"/>
                <w:szCs w:val="18"/>
              </w:rPr>
            </w:pPr>
          </w:p>
        </w:tc>
        <w:tc>
          <w:tcPr>
            <w:tcW w:w="2177" w:type="dxa"/>
            <w:tcBorders>
              <w:top w:val="nil"/>
              <w:left w:val="nil"/>
              <w:bottom w:val="nil"/>
              <w:right w:val="nil"/>
            </w:tcBorders>
          </w:tcPr>
          <w:p w:rsidR="00F2293F" w:rsidRPr="00F2293F" w:rsidRDefault="00F2293F" w:rsidP="00F2293F">
            <w:pPr>
              <w:widowControl w:val="0"/>
              <w:autoSpaceDE w:val="0"/>
              <w:autoSpaceDN w:val="0"/>
              <w:adjustRightInd w:val="0"/>
              <w:spacing w:after="0" w:line="177" w:lineRule="exact"/>
              <w:ind w:left="180" w:firstLine="20"/>
              <w:rPr>
                <w:rFonts w:ascii="Times New Roman" w:hAnsi="Times New Roman"/>
                <w:color w:val="191919"/>
                <w:spacing w:val="-1"/>
                <w:sz w:val="18"/>
                <w:szCs w:val="18"/>
              </w:rPr>
            </w:pPr>
            <w:r w:rsidRPr="00F2293F">
              <w:rPr>
                <w:rFonts w:ascii="Times New Roman" w:hAnsi="Times New Roman"/>
                <w:color w:val="191919"/>
                <w:spacing w:val="-1"/>
                <w:sz w:val="18"/>
                <w:szCs w:val="18"/>
              </w:rPr>
              <w:t>General Electives</w:t>
            </w:r>
          </w:p>
        </w:tc>
        <w:tc>
          <w:tcPr>
            <w:tcW w:w="923" w:type="dxa"/>
            <w:tcBorders>
              <w:top w:val="nil"/>
              <w:left w:val="nil"/>
              <w:bottom w:val="nil"/>
              <w:right w:val="nil"/>
            </w:tcBorders>
          </w:tcPr>
          <w:p w:rsidR="00F2293F" w:rsidRPr="00F2293F" w:rsidRDefault="00F2293F" w:rsidP="00F2293F">
            <w:pPr>
              <w:widowControl w:val="0"/>
              <w:autoSpaceDE w:val="0"/>
              <w:autoSpaceDN w:val="0"/>
              <w:adjustRightInd w:val="0"/>
              <w:spacing w:after="0" w:line="177" w:lineRule="exact"/>
              <w:ind w:left="180" w:firstLine="20"/>
              <w:rPr>
                <w:rFonts w:ascii="Times New Roman" w:hAnsi="Times New Roman"/>
                <w:color w:val="191919"/>
                <w:spacing w:val="-1"/>
                <w:sz w:val="18"/>
                <w:szCs w:val="18"/>
              </w:rPr>
            </w:pPr>
            <w:r w:rsidRPr="00F2293F">
              <w:rPr>
                <w:rFonts w:ascii="Times New Roman" w:hAnsi="Times New Roman"/>
                <w:color w:val="191919"/>
                <w:spacing w:val="-1"/>
                <w:sz w:val="18"/>
                <w:szCs w:val="18"/>
              </w:rPr>
              <w:t>3</w:t>
            </w:r>
          </w:p>
        </w:tc>
      </w:tr>
      <w:tr w:rsidR="00F2293F" w:rsidRPr="007A7452" w:rsidTr="00C121A0">
        <w:trPr>
          <w:trHeight w:hRule="exact" w:val="214"/>
        </w:trPr>
        <w:tc>
          <w:tcPr>
            <w:tcW w:w="1757" w:type="dxa"/>
            <w:tcBorders>
              <w:top w:val="nil"/>
              <w:left w:val="nil"/>
              <w:bottom w:val="nil"/>
              <w:right w:val="nil"/>
            </w:tcBorders>
          </w:tcPr>
          <w:p w:rsidR="00F2293F" w:rsidRPr="007A7452" w:rsidDel="004B1875" w:rsidRDefault="00F2293F" w:rsidP="00F2293F">
            <w:pPr>
              <w:widowControl w:val="0"/>
              <w:autoSpaceDE w:val="0"/>
              <w:autoSpaceDN w:val="0"/>
              <w:adjustRightInd w:val="0"/>
              <w:spacing w:after="0" w:line="195" w:lineRule="exact"/>
              <w:ind w:left="40" w:firstLine="20"/>
              <w:rPr>
                <w:rFonts w:ascii="Times New Roman" w:hAnsi="Times New Roman"/>
                <w:color w:val="191919"/>
                <w:sz w:val="18"/>
                <w:szCs w:val="18"/>
              </w:rPr>
            </w:pPr>
          </w:p>
        </w:tc>
        <w:tc>
          <w:tcPr>
            <w:tcW w:w="1908"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1235" w:type="dxa"/>
            <w:tcBorders>
              <w:top w:val="nil"/>
              <w:left w:val="nil"/>
              <w:bottom w:val="nil"/>
              <w:right w:val="nil"/>
            </w:tcBorders>
          </w:tcPr>
          <w:p w:rsidR="00F2293F" w:rsidRPr="007A7452" w:rsidDel="004B1875" w:rsidRDefault="00F2293F" w:rsidP="00F2293F">
            <w:pPr>
              <w:widowControl w:val="0"/>
              <w:autoSpaceDE w:val="0"/>
              <w:autoSpaceDN w:val="0"/>
              <w:adjustRightInd w:val="0"/>
              <w:spacing w:after="0" w:line="195" w:lineRule="exact"/>
              <w:ind w:right="180" w:firstLine="20"/>
              <w:jc w:val="right"/>
              <w:rPr>
                <w:rFonts w:ascii="Times New Roman" w:hAnsi="Times New Roman"/>
                <w:color w:val="191919"/>
                <w:sz w:val="18"/>
                <w:szCs w:val="18"/>
              </w:rPr>
            </w:pPr>
          </w:p>
        </w:tc>
        <w:tc>
          <w:tcPr>
            <w:tcW w:w="975" w:type="dxa"/>
            <w:tcBorders>
              <w:top w:val="nil"/>
              <w:left w:val="nil"/>
              <w:bottom w:val="nil"/>
              <w:right w:val="nil"/>
            </w:tcBorders>
          </w:tcPr>
          <w:p w:rsidR="00F2293F" w:rsidRPr="00F2293F" w:rsidRDefault="00F2293F" w:rsidP="00F2293F">
            <w:pPr>
              <w:widowControl w:val="0"/>
              <w:autoSpaceDE w:val="0"/>
              <w:autoSpaceDN w:val="0"/>
              <w:adjustRightInd w:val="0"/>
              <w:spacing w:after="0" w:line="177" w:lineRule="exact"/>
              <w:ind w:left="180" w:firstLine="20"/>
              <w:rPr>
                <w:rFonts w:ascii="Times New Roman" w:hAnsi="Times New Roman"/>
                <w:color w:val="191919"/>
                <w:spacing w:val="-1"/>
                <w:sz w:val="18"/>
                <w:szCs w:val="18"/>
              </w:rPr>
            </w:pPr>
          </w:p>
        </w:tc>
        <w:tc>
          <w:tcPr>
            <w:tcW w:w="825" w:type="dxa"/>
            <w:tcBorders>
              <w:top w:val="nil"/>
              <w:left w:val="nil"/>
              <w:bottom w:val="nil"/>
              <w:right w:val="nil"/>
            </w:tcBorders>
          </w:tcPr>
          <w:p w:rsidR="00F2293F" w:rsidRPr="00F2293F" w:rsidRDefault="00F2293F" w:rsidP="00F2293F">
            <w:pPr>
              <w:widowControl w:val="0"/>
              <w:autoSpaceDE w:val="0"/>
              <w:autoSpaceDN w:val="0"/>
              <w:adjustRightInd w:val="0"/>
              <w:spacing w:after="0" w:line="177" w:lineRule="exact"/>
              <w:ind w:left="180" w:firstLine="20"/>
              <w:rPr>
                <w:rFonts w:ascii="Times New Roman" w:hAnsi="Times New Roman"/>
                <w:color w:val="191919"/>
                <w:spacing w:val="-1"/>
                <w:sz w:val="18"/>
                <w:szCs w:val="18"/>
              </w:rPr>
            </w:pPr>
            <w:r w:rsidRPr="00F2293F">
              <w:rPr>
                <w:rFonts w:ascii="Times New Roman" w:hAnsi="Times New Roman"/>
                <w:color w:val="191919"/>
                <w:spacing w:val="-1"/>
                <w:sz w:val="18"/>
                <w:szCs w:val="18"/>
              </w:rPr>
              <w:t>Social</w:t>
            </w:r>
          </w:p>
        </w:tc>
        <w:tc>
          <w:tcPr>
            <w:tcW w:w="2177" w:type="dxa"/>
            <w:tcBorders>
              <w:top w:val="nil"/>
              <w:left w:val="nil"/>
              <w:bottom w:val="nil"/>
              <w:right w:val="nil"/>
            </w:tcBorders>
          </w:tcPr>
          <w:p w:rsidR="00F2293F" w:rsidRPr="00F2293F" w:rsidRDefault="00F2293F" w:rsidP="00F2293F">
            <w:pPr>
              <w:widowControl w:val="0"/>
              <w:autoSpaceDE w:val="0"/>
              <w:autoSpaceDN w:val="0"/>
              <w:adjustRightInd w:val="0"/>
              <w:spacing w:after="0" w:line="177" w:lineRule="exact"/>
              <w:ind w:left="180" w:firstLine="20"/>
              <w:rPr>
                <w:rFonts w:ascii="Times New Roman" w:hAnsi="Times New Roman"/>
                <w:color w:val="191919"/>
                <w:spacing w:val="-1"/>
                <w:sz w:val="18"/>
                <w:szCs w:val="18"/>
              </w:rPr>
            </w:pPr>
            <w:r w:rsidRPr="00F2293F">
              <w:rPr>
                <w:rFonts w:ascii="Times New Roman" w:hAnsi="Times New Roman"/>
                <w:color w:val="191919"/>
                <w:spacing w:val="-1"/>
                <w:sz w:val="18"/>
                <w:szCs w:val="18"/>
              </w:rPr>
              <w:t>Science Electives</w:t>
            </w:r>
          </w:p>
        </w:tc>
        <w:tc>
          <w:tcPr>
            <w:tcW w:w="923" w:type="dxa"/>
            <w:tcBorders>
              <w:top w:val="nil"/>
              <w:left w:val="nil"/>
              <w:bottom w:val="nil"/>
              <w:right w:val="nil"/>
            </w:tcBorders>
          </w:tcPr>
          <w:p w:rsidR="00F2293F" w:rsidRPr="00F2293F" w:rsidRDefault="00F2293F" w:rsidP="00F2293F">
            <w:pPr>
              <w:widowControl w:val="0"/>
              <w:autoSpaceDE w:val="0"/>
              <w:autoSpaceDN w:val="0"/>
              <w:adjustRightInd w:val="0"/>
              <w:spacing w:after="0" w:line="177" w:lineRule="exact"/>
              <w:ind w:left="180" w:firstLine="20"/>
              <w:rPr>
                <w:rFonts w:ascii="Times New Roman" w:hAnsi="Times New Roman"/>
                <w:color w:val="191919"/>
                <w:spacing w:val="-1"/>
                <w:sz w:val="18"/>
                <w:szCs w:val="18"/>
              </w:rPr>
            </w:pPr>
            <w:r w:rsidRPr="00F2293F">
              <w:rPr>
                <w:rFonts w:ascii="Times New Roman" w:hAnsi="Times New Roman"/>
                <w:color w:val="191919"/>
                <w:spacing w:val="-1"/>
                <w:sz w:val="18"/>
                <w:szCs w:val="18"/>
              </w:rPr>
              <w:t>3</w:t>
            </w:r>
          </w:p>
        </w:tc>
      </w:tr>
      <w:tr w:rsidR="00F2293F" w:rsidRPr="007A7452" w:rsidTr="00C121A0">
        <w:trPr>
          <w:trHeight w:hRule="exact" w:val="296"/>
        </w:trPr>
        <w:tc>
          <w:tcPr>
            <w:tcW w:w="1757" w:type="dxa"/>
            <w:tcBorders>
              <w:top w:val="nil"/>
              <w:left w:val="nil"/>
              <w:bottom w:val="nil"/>
              <w:right w:val="nil"/>
            </w:tcBorders>
          </w:tcPr>
          <w:p w:rsidR="00F2293F" w:rsidRPr="007A7452" w:rsidRDefault="00F2293F" w:rsidP="00F2293F">
            <w:pPr>
              <w:widowControl w:val="0"/>
              <w:autoSpaceDE w:val="0"/>
              <w:autoSpaceDN w:val="0"/>
              <w:adjustRightInd w:val="0"/>
              <w:spacing w:after="0" w:line="194" w:lineRule="exact"/>
              <w:ind w:left="40" w:firstLine="2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 Hours</w:t>
            </w:r>
          </w:p>
        </w:tc>
        <w:tc>
          <w:tcPr>
            <w:tcW w:w="1908"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1235" w:type="dxa"/>
            <w:tcBorders>
              <w:top w:val="nil"/>
              <w:left w:val="nil"/>
              <w:bottom w:val="nil"/>
              <w:right w:val="nil"/>
            </w:tcBorders>
          </w:tcPr>
          <w:p w:rsidR="00F2293F" w:rsidRPr="007A7452" w:rsidRDefault="00F2293F" w:rsidP="00F2293F">
            <w:pPr>
              <w:widowControl w:val="0"/>
              <w:autoSpaceDE w:val="0"/>
              <w:autoSpaceDN w:val="0"/>
              <w:adjustRightInd w:val="0"/>
              <w:spacing w:after="0" w:line="194" w:lineRule="exact"/>
              <w:ind w:right="180" w:firstLine="20"/>
              <w:jc w:val="right"/>
              <w:rPr>
                <w:rFonts w:ascii="Times New Roman" w:hAnsi="Times New Roman"/>
                <w:sz w:val="24"/>
                <w:szCs w:val="24"/>
              </w:rPr>
            </w:pPr>
            <w:r w:rsidRPr="007A7452">
              <w:rPr>
                <w:rFonts w:ascii="Times New Roman" w:hAnsi="Times New Roman"/>
                <w:b/>
                <w:bCs/>
                <w:color w:val="191919"/>
                <w:sz w:val="18"/>
                <w:szCs w:val="18"/>
              </w:rPr>
              <w:t>16</w:t>
            </w:r>
          </w:p>
        </w:tc>
        <w:tc>
          <w:tcPr>
            <w:tcW w:w="975"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825"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2177" w:type="dxa"/>
            <w:tcBorders>
              <w:top w:val="nil"/>
              <w:left w:val="nil"/>
              <w:bottom w:val="nil"/>
              <w:right w:val="nil"/>
            </w:tcBorders>
          </w:tcPr>
          <w:p w:rsidR="00F2293F" w:rsidRPr="007A7452" w:rsidRDefault="00F2293F" w:rsidP="00F2293F">
            <w:pPr>
              <w:widowControl w:val="0"/>
              <w:autoSpaceDE w:val="0"/>
              <w:autoSpaceDN w:val="0"/>
              <w:adjustRightInd w:val="0"/>
              <w:spacing w:after="0"/>
              <w:ind w:firstLine="20"/>
              <w:rPr>
                <w:rFonts w:ascii="Times New Roman" w:hAnsi="Times New Roman"/>
                <w:sz w:val="24"/>
                <w:szCs w:val="24"/>
              </w:rPr>
            </w:pPr>
          </w:p>
        </w:tc>
        <w:tc>
          <w:tcPr>
            <w:tcW w:w="923" w:type="dxa"/>
            <w:tcBorders>
              <w:top w:val="nil"/>
              <w:left w:val="nil"/>
              <w:bottom w:val="nil"/>
              <w:right w:val="nil"/>
            </w:tcBorders>
          </w:tcPr>
          <w:p w:rsidR="00F2293F" w:rsidRPr="007A7452" w:rsidRDefault="00F2293F" w:rsidP="00F2293F">
            <w:pPr>
              <w:widowControl w:val="0"/>
              <w:autoSpaceDE w:val="0"/>
              <w:autoSpaceDN w:val="0"/>
              <w:adjustRightInd w:val="0"/>
              <w:spacing w:after="0" w:line="194" w:lineRule="exact"/>
              <w:ind w:right="40" w:firstLine="20"/>
              <w:jc w:val="right"/>
              <w:rPr>
                <w:rFonts w:ascii="Times New Roman" w:hAnsi="Times New Roman"/>
                <w:sz w:val="24"/>
                <w:szCs w:val="24"/>
              </w:rPr>
            </w:pPr>
            <w:r w:rsidRPr="007A7452">
              <w:rPr>
                <w:rFonts w:ascii="Times New Roman" w:hAnsi="Times New Roman"/>
                <w:b/>
                <w:bCs/>
                <w:color w:val="191919"/>
                <w:sz w:val="18"/>
                <w:szCs w:val="18"/>
              </w:rPr>
              <w:t>1</w:t>
            </w:r>
            <w:r>
              <w:rPr>
                <w:rFonts w:ascii="Times New Roman" w:hAnsi="Times New Roman"/>
                <w:b/>
                <w:bCs/>
                <w:color w:val="191919"/>
                <w:sz w:val="18"/>
                <w:szCs w:val="18"/>
              </w:rPr>
              <w:t>7</w:t>
            </w:r>
          </w:p>
        </w:tc>
      </w:tr>
    </w:tbl>
    <w:p w:rsidR="00F2293F" w:rsidRDefault="00F2293F" w:rsidP="005952CB">
      <w:pPr>
        <w:ind w:left="180" w:firstLine="50"/>
      </w:pPr>
    </w:p>
    <w:sectPr w:rsidR="00F2293F" w:rsidSect="007D77D2">
      <w:headerReference w:type="even" r:id="rId10"/>
      <w:headerReference w:type="default" r:id="rId11"/>
      <w:footerReference w:type="even" r:id="rId12"/>
      <w:footerReference w:type="default" r:id="rId13"/>
      <w:pgSz w:w="12240" w:h="15840" w:code="1"/>
      <w:pgMar w:top="504" w:right="547" w:bottom="274" w:left="1123"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72CE" w:rsidRDefault="00B172CE" w:rsidP="007D77D2">
      <w:pPr>
        <w:spacing w:after="0"/>
      </w:pPr>
      <w:r>
        <w:separator/>
      </w:r>
    </w:p>
  </w:endnote>
  <w:endnote w:type="continuationSeparator" w:id="0">
    <w:p w:rsidR="00B172CE" w:rsidRDefault="00B172CE" w:rsidP="007D77D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0B4A" w:rsidRPr="007D77D2" w:rsidRDefault="00A715EF" w:rsidP="007D77D2">
    <w:pPr>
      <w:pStyle w:val="Footer"/>
      <w:jc w:val="center"/>
      <w:rPr>
        <w:sz w:val="18"/>
        <w:szCs w:val="18"/>
      </w:rPr>
    </w:pPr>
    <w:r w:rsidRPr="00A715EF">
      <w:rPr>
        <w:noProof/>
      </w:rPr>
      <w:pict>
        <v:shapetype id="_x0000_t202" coordsize="21600,21600" o:spt="202" path="m,l,21600r21600,l21600,xe">
          <v:stroke joinstyle="miter"/>
          <v:path gradientshapeok="t" o:connecttype="rect"/>
        </v:shapetype>
        <v:shape id="_x0000_s2083" type="#_x0000_t202" style="position:absolute;left:0;text-align:left;margin-left:530.3pt;margin-top:-22.75pt;width:34pt;height:34.15pt;z-index:251661312">
          <v:textbox inset="0,0,0,0">
            <w:txbxContent>
              <w:p w:rsidR="00510B4A" w:rsidRPr="007D77D2" w:rsidRDefault="00A715EF" w:rsidP="007D77D2">
                <w:pPr>
                  <w:ind w:firstLine="0"/>
                  <w:rPr>
                    <w:rFonts w:ascii="Impact" w:hAnsi="Impact"/>
                    <w:sz w:val="40"/>
                    <w:szCs w:val="40"/>
                  </w:rPr>
                </w:pPr>
                <w:r w:rsidRPr="007D77D2">
                  <w:rPr>
                    <w:rFonts w:ascii="Impact" w:hAnsi="Impact"/>
                    <w:sz w:val="40"/>
                    <w:szCs w:val="40"/>
                  </w:rPr>
                  <w:fldChar w:fldCharType="begin"/>
                </w:r>
                <w:r w:rsidR="00510B4A" w:rsidRPr="007D77D2">
                  <w:rPr>
                    <w:rFonts w:ascii="Impact" w:hAnsi="Impact"/>
                    <w:sz w:val="40"/>
                    <w:szCs w:val="40"/>
                  </w:rPr>
                  <w:instrText xml:space="preserve"> PAGE   \* MERGEFORMAT </w:instrText>
                </w:r>
                <w:r w:rsidRPr="007D77D2">
                  <w:rPr>
                    <w:rFonts w:ascii="Impact" w:hAnsi="Impact"/>
                    <w:sz w:val="40"/>
                    <w:szCs w:val="40"/>
                  </w:rPr>
                  <w:fldChar w:fldCharType="separate"/>
                </w:r>
                <w:r w:rsidR="0071188B">
                  <w:rPr>
                    <w:rFonts w:ascii="Impact" w:hAnsi="Impact"/>
                    <w:noProof/>
                    <w:sz w:val="40"/>
                    <w:szCs w:val="40"/>
                  </w:rPr>
                  <w:t>26</w:t>
                </w:r>
                <w:r w:rsidRPr="007D77D2">
                  <w:rPr>
                    <w:rFonts w:ascii="Impact" w:hAnsi="Impact"/>
                    <w:sz w:val="40"/>
                    <w:szCs w:val="40"/>
                  </w:rPr>
                  <w:fldChar w:fldCharType="end"/>
                </w:r>
              </w:p>
            </w:txbxContent>
          </v:textbox>
        </v:shape>
      </w:pict>
    </w:r>
    <w:r w:rsidR="00510B4A" w:rsidRPr="007D77D2">
      <w:t>2011-2012 U</w:t>
    </w:r>
    <w:r w:rsidR="00510B4A" w:rsidRPr="007D77D2">
      <w:rPr>
        <w:sz w:val="18"/>
        <w:szCs w:val="18"/>
      </w:rPr>
      <w:t xml:space="preserve">NDERGRADUATE </w:t>
    </w:r>
    <w:r w:rsidR="00510B4A" w:rsidRPr="007D77D2">
      <w:t>C</w:t>
    </w:r>
    <w:r w:rsidR="00510B4A" w:rsidRPr="007D77D2">
      <w:rPr>
        <w:sz w:val="18"/>
        <w:szCs w:val="18"/>
      </w:rPr>
      <w:t>ATALOG</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0B4A" w:rsidRPr="007D77D2" w:rsidRDefault="00A715EF" w:rsidP="007D77D2">
    <w:pPr>
      <w:pStyle w:val="Footer"/>
      <w:jc w:val="center"/>
      <w:rPr>
        <w:rFonts w:ascii="Times New Roman" w:hAnsi="Times New Roman" w:cs="Times New Roman"/>
        <w:sz w:val="18"/>
        <w:szCs w:val="18"/>
      </w:rPr>
    </w:pPr>
    <w:r w:rsidRPr="00A715EF">
      <w:rPr>
        <w:rFonts w:ascii="Times New Roman" w:hAnsi="Times New Roman" w:cs="Times New Roman"/>
        <w:noProof/>
      </w:rPr>
      <w:pict>
        <v:shapetype id="_x0000_t202" coordsize="21600,21600" o:spt="202" path="m,l,21600r21600,l21600,xe">
          <v:stroke joinstyle="miter"/>
          <v:path gradientshapeok="t" o:connecttype="rect"/>
        </v:shapetype>
        <v:shape id="_x0000_s2065" type="#_x0000_t202" style="position:absolute;left:0;text-align:left;margin-left:-36.9pt;margin-top:-23.45pt;width:34pt;height:34.15pt;z-index:251659264">
          <v:textbox inset="0,0,0,0">
            <w:txbxContent>
              <w:p w:rsidR="00510B4A" w:rsidRPr="007D77D2" w:rsidRDefault="00A715EF" w:rsidP="007D77D2">
                <w:pPr>
                  <w:ind w:firstLine="0"/>
                  <w:rPr>
                    <w:rFonts w:ascii="Impact" w:hAnsi="Impact"/>
                    <w:sz w:val="40"/>
                    <w:szCs w:val="40"/>
                  </w:rPr>
                </w:pPr>
                <w:r w:rsidRPr="007D77D2">
                  <w:rPr>
                    <w:rFonts w:ascii="Impact" w:hAnsi="Impact"/>
                    <w:sz w:val="40"/>
                    <w:szCs w:val="40"/>
                  </w:rPr>
                  <w:fldChar w:fldCharType="begin"/>
                </w:r>
                <w:r w:rsidR="00510B4A" w:rsidRPr="007D77D2">
                  <w:rPr>
                    <w:rFonts w:ascii="Impact" w:hAnsi="Impact"/>
                    <w:sz w:val="40"/>
                    <w:szCs w:val="40"/>
                  </w:rPr>
                  <w:instrText xml:space="preserve"> PAGE   \* MERGEFORMAT </w:instrText>
                </w:r>
                <w:r w:rsidRPr="007D77D2">
                  <w:rPr>
                    <w:rFonts w:ascii="Impact" w:hAnsi="Impact"/>
                    <w:sz w:val="40"/>
                    <w:szCs w:val="40"/>
                  </w:rPr>
                  <w:fldChar w:fldCharType="separate"/>
                </w:r>
                <w:r w:rsidR="0071188B">
                  <w:rPr>
                    <w:rFonts w:ascii="Impact" w:hAnsi="Impact"/>
                    <w:noProof/>
                    <w:sz w:val="40"/>
                    <w:szCs w:val="40"/>
                  </w:rPr>
                  <w:t>1</w:t>
                </w:r>
                <w:r w:rsidRPr="007D77D2">
                  <w:rPr>
                    <w:rFonts w:ascii="Impact" w:hAnsi="Impact"/>
                    <w:sz w:val="40"/>
                    <w:szCs w:val="40"/>
                  </w:rPr>
                  <w:fldChar w:fldCharType="end"/>
                </w:r>
              </w:p>
            </w:txbxContent>
          </v:textbox>
        </v:shape>
      </w:pict>
    </w:r>
    <w:r w:rsidR="00510B4A" w:rsidRPr="007D77D2">
      <w:rPr>
        <w:rFonts w:ascii="Times New Roman" w:hAnsi="Times New Roman" w:cs="Times New Roman"/>
      </w:rPr>
      <w:t>2011-2012 U</w:t>
    </w:r>
    <w:r w:rsidR="00510B4A" w:rsidRPr="007D77D2">
      <w:rPr>
        <w:rFonts w:ascii="Times New Roman" w:hAnsi="Times New Roman" w:cs="Times New Roman"/>
        <w:sz w:val="18"/>
        <w:szCs w:val="18"/>
      </w:rPr>
      <w:t xml:space="preserve">NDERGRADUATE </w:t>
    </w:r>
    <w:r w:rsidR="00510B4A" w:rsidRPr="007D77D2">
      <w:rPr>
        <w:rFonts w:ascii="Times New Roman" w:hAnsi="Times New Roman" w:cs="Times New Roman"/>
      </w:rPr>
      <w:t>C</w:t>
    </w:r>
    <w:r w:rsidR="00510B4A" w:rsidRPr="007D77D2">
      <w:rPr>
        <w:rFonts w:ascii="Times New Roman" w:hAnsi="Times New Roman" w:cs="Times New Roman"/>
        <w:sz w:val="18"/>
        <w:szCs w:val="18"/>
      </w:rPr>
      <w:t>ATALOG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72CE" w:rsidRDefault="00B172CE" w:rsidP="007D77D2">
      <w:pPr>
        <w:spacing w:after="0"/>
      </w:pPr>
      <w:r>
        <w:separator/>
      </w:r>
    </w:p>
  </w:footnote>
  <w:footnote w:type="continuationSeparator" w:id="0">
    <w:p w:rsidR="00B172CE" w:rsidRDefault="00B172CE" w:rsidP="007D77D2">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0B4A" w:rsidRDefault="00A715EF">
    <w:pPr>
      <w:pStyle w:val="Header"/>
    </w:pPr>
    <w:r>
      <w:rPr>
        <w:noProof/>
      </w:rPr>
      <w:pict>
        <v:group id="_x0000_s2084" style="position:absolute;left:0;text-align:left;margin-left:432.65pt;margin-top:-38.95pt;width:151.4pt;height:795.8pt;z-index:251662336" coordorigin="3695,-59" coordsize="3028,15916">
          <v:rect id="_x0000_s2085" style="position:absolute;left:5643;top:7777;width:1080;height:1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085" inset="0,0,0,0">
              <w:txbxContent>
                <w:p w:rsidR="00510B4A" w:rsidRDefault="00510B4A" w:rsidP="00F60629">
                  <w:pPr>
                    <w:spacing w:after="0"/>
                    <w:ind w:firstLine="0"/>
                    <w:rPr>
                      <w:b/>
                      <w:color w:val="000000" w:themeColor="text1"/>
                    </w:rPr>
                  </w:pPr>
                  <w:r>
                    <w:rPr>
                      <w:b/>
                      <w:color w:val="000000" w:themeColor="text1"/>
                    </w:rPr>
                    <w:t xml:space="preserve">   </w:t>
                  </w:r>
                </w:p>
                <w:p w:rsidR="00510B4A" w:rsidRPr="00E963F1" w:rsidRDefault="00510B4A" w:rsidP="00F60629">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086" style="position:absolute;left:3695;top:-59;width:3028;height:15916" coordorigin="4124,-59" coordsize="3028,15916">
            <v:group id="_x0000_s2087" style="position:absolute;left:6072;top:-59;width:1080;height:15916" coordorigin="7514,7" coordsize="1080,15916">
              <v:rect id="_x0000_s2088" style="position:absolute;left:7514;top:7;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088" inset="0,0,0,0">
                  <w:txbxContent>
                    <w:p w:rsidR="00510B4A" w:rsidRDefault="00510B4A" w:rsidP="00F60629">
                      <w:pPr>
                        <w:spacing w:after="0"/>
                        <w:ind w:firstLine="0"/>
                        <w:rPr>
                          <w:b/>
                          <w:color w:val="000000" w:themeColor="text1"/>
                        </w:rPr>
                      </w:pPr>
                      <w:r>
                        <w:rPr>
                          <w:b/>
                          <w:color w:val="000000" w:themeColor="text1"/>
                        </w:rPr>
                        <w:t xml:space="preserve">   </w:t>
                      </w:r>
                    </w:p>
                    <w:p w:rsidR="00510B4A" w:rsidRDefault="00510B4A" w:rsidP="00F60629">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Arts &amp;                         Business                     Education            </w:t>
                      </w:r>
                      <w:r w:rsidRPr="00C0510C">
                        <w:rPr>
                          <w:rFonts w:ascii="Century Gothic" w:hAnsi="Century Gothic" w:cs="Century Gothic"/>
                          <w:b/>
                          <w:bCs/>
                          <w:color w:val="F2F2F2" w:themeColor="background1" w:themeShade="F2"/>
                          <w:sz w:val="20"/>
                          <w:szCs w:val="20"/>
                        </w:rPr>
                        <w:t>Sciences &amp;</w:t>
                      </w:r>
                      <w:r>
                        <w:rPr>
                          <w:rFonts w:ascii="Century Gothic" w:hAnsi="Century Gothic" w:cs="Century Gothic"/>
                          <w:b/>
                          <w:bCs/>
                          <w:color w:val="000000" w:themeColor="text1"/>
                          <w:sz w:val="20"/>
                          <w:szCs w:val="20"/>
                        </w:rPr>
                        <w:t xml:space="preserve">                Graduate              Course                     Personnel &amp;                       </w:t>
                      </w:r>
                    </w:p>
                    <w:p w:rsidR="00510B4A" w:rsidRDefault="00510B4A" w:rsidP="00F60629">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Humanities                                                                                 </w:t>
                      </w:r>
                      <w:r w:rsidRPr="00C0510C">
                        <w:rPr>
                          <w:rFonts w:ascii="Century Gothic" w:hAnsi="Century Gothic" w:cs="Century Gothic"/>
                          <w:b/>
                          <w:bCs/>
                          <w:color w:val="F2F2F2" w:themeColor="background1" w:themeShade="F2"/>
                          <w:sz w:val="20"/>
                          <w:szCs w:val="20"/>
                        </w:rPr>
                        <w:t>Health</w:t>
                      </w:r>
                      <w:r>
                        <w:rPr>
                          <w:rFonts w:ascii="Century Gothic" w:hAnsi="Century Gothic" w:cs="Century Gothic"/>
                          <w:b/>
                          <w:bCs/>
                          <w:color w:val="000000" w:themeColor="text1"/>
                          <w:sz w:val="20"/>
                          <w:szCs w:val="20"/>
                        </w:rPr>
                        <w:t xml:space="preserve">                       School                   Descriptions            Index</w:t>
                      </w:r>
                    </w:p>
                    <w:p w:rsidR="00510B4A" w:rsidRPr="00C0510C" w:rsidRDefault="00510B4A" w:rsidP="00F60629">
                      <w:pPr>
                        <w:spacing w:after="0" w:line="216" w:lineRule="auto"/>
                        <w:ind w:firstLine="0"/>
                        <w:rPr>
                          <w:rFonts w:ascii="Century Gothic" w:hAnsi="Century Gothic" w:cs="Century Gothic"/>
                          <w:b/>
                          <w:bCs/>
                          <w:color w:val="F2F2F2" w:themeColor="background1" w:themeShade="F2"/>
                          <w:sz w:val="20"/>
                          <w:szCs w:val="20"/>
                        </w:rPr>
                      </w:pPr>
                      <w:r>
                        <w:rPr>
                          <w:rFonts w:ascii="Century Gothic" w:hAnsi="Century Gothic" w:cs="Century Gothic"/>
                          <w:b/>
                          <w:bCs/>
                          <w:color w:val="000000" w:themeColor="text1"/>
                          <w:sz w:val="20"/>
                          <w:szCs w:val="20"/>
                        </w:rPr>
                        <w:t xml:space="preserve">                                                                                                                                                  </w:t>
                      </w:r>
                      <w:r w:rsidRPr="00C0510C">
                        <w:rPr>
                          <w:rFonts w:ascii="Century Gothic" w:hAnsi="Century Gothic" w:cs="Century Gothic"/>
                          <w:b/>
                          <w:bCs/>
                          <w:color w:val="F2F2F2" w:themeColor="background1" w:themeShade="F2"/>
                          <w:sz w:val="20"/>
                          <w:szCs w:val="20"/>
                        </w:rPr>
                        <w:t>Professions</w:t>
                      </w:r>
                    </w:p>
                  </w:txbxContent>
                </v:textbox>
              </v:rect>
              <v:group id="_x0000_s2089" style="position:absolute;left:7514;top:2465;width:1075;height:13112" coordorigin="7514,2465" coordsize="1075,13112">
                <v:shapetype id="_x0000_t32" coordsize="21600,21600" o:spt="32" o:oned="t" path="m,l21600,21600e" filled="f">
                  <v:path arrowok="t" fillok="f" o:connecttype="none"/>
                  <o:lock v:ext="edit" shapetype="t"/>
                </v:shapetype>
                <v:shape id="_x0000_s2090" type="#_x0000_t32" style="position:absolute;left:7514;top:4229;width:1051;height:0" o:connectortype="straight" strokeweight="2pt"/>
                <v:shape id="_x0000_s2091" type="#_x0000_t32" style="position:absolute;left:7514;top:2465;width:1051;height:0" o:connectortype="straight" strokeweight="2pt"/>
                <v:shape id="Freeform 2758" o:spid="_x0000_s2092"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093"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094" type="#_x0000_t32" style="position:absolute;left:7514;top:6063;width:1051;height:0" o:connectortype="straight" strokeweight="2pt"/>
                <v:shape id="_x0000_s2095" type="#_x0000_t32" style="position:absolute;left:7514;top:7843;width:1051;height:0" o:connectortype="straight" strokeweight="2pt"/>
                <v:shape id="_x0000_s2096" type="#_x0000_t32" style="position:absolute;left:7514;top:9720;width:1051;height:0" o:connectortype="straight" strokeweight="2pt"/>
                <v:shape id="_x0000_s2097" type="#_x0000_t32" style="position:absolute;left:7514;top:11538;width:1051;height:0" o:connectortype="straight" strokeweight="2pt"/>
                <v:shape id="_x0000_s2098" type="#_x0000_t32" style="position:absolute;left:7514;top:13338;width:1051;height:0" o:connectortype="straight" strokeweight="2pt"/>
              </v:group>
            </v:group>
            <v:rect id="_x0000_s2099" style="position:absolute;left:4124;top:276;width:2360;height:441" fillcolor="white [3212]" strokecolor="#d8d8d8 [2732]" strokeweight="3pt">
              <v:shadow on="t" type="perspective" color="#622423 [1605]" opacity=".5" offset="1pt" offset2="-1pt"/>
              <v:textbox>
                <w:txbxContent>
                  <w:p w:rsidR="00510B4A" w:rsidRDefault="00510B4A" w:rsidP="00F60629">
                    <w:pPr>
                      <w:ind w:left="-90" w:right="-150" w:firstLine="0"/>
                    </w:pPr>
                    <w:r>
                      <w:t>Sci. Health Professions</w:t>
                    </w:r>
                  </w:p>
                </w:txbxContent>
              </v:textbox>
            </v:rect>
          </v:group>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0B4A" w:rsidRDefault="00A715EF">
    <w:pPr>
      <w:pStyle w:val="Header"/>
    </w:pPr>
    <w:r>
      <w:rPr>
        <w:noProof/>
      </w:rPr>
      <w:pict>
        <v:group id="_x0000_s2100" style="position:absolute;left:0;text-align:left;margin-left:-58.1pt;margin-top:-36pt;width:175.05pt;height:795.8pt;z-index:251663360" coordorigin="6232" coordsize="3501,15916">
          <v:rect id="_x0000_s2101" style="position:absolute;left:6256;top:7779;width:1080;height:1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01" inset="0,0,0,0">
              <w:txbxContent>
                <w:p w:rsidR="00510B4A" w:rsidRDefault="00510B4A" w:rsidP="00F60629">
                  <w:pPr>
                    <w:spacing w:after="0"/>
                    <w:ind w:firstLine="0"/>
                    <w:rPr>
                      <w:b/>
                      <w:color w:val="000000" w:themeColor="text1"/>
                    </w:rPr>
                  </w:pPr>
                  <w:r>
                    <w:rPr>
                      <w:b/>
                      <w:color w:val="000000" w:themeColor="text1"/>
                    </w:rPr>
                    <w:t xml:space="preserve">   </w:t>
                  </w:r>
                </w:p>
                <w:p w:rsidR="00510B4A" w:rsidRPr="00E963F1" w:rsidRDefault="00510B4A" w:rsidP="00F60629">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02" style="position:absolute;left:6232;width:3501;height:15916" coordorigin="4935" coordsize="3501,15916">
            <v:group id="_x0000_s2103" style="position:absolute;left:4935;width:1104;height:15916" coordorigin="5929,3" coordsize="1104,15916">
              <v:rect id="_x0000_s2104"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04" inset="0,0,0,0">
                  <w:txbxContent>
                    <w:p w:rsidR="00510B4A" w:rsidRDefault="00510B4A" w:rsidP="00F60629">
                      <w:pPr>
                        <w:spacing w:after="0"/>
                        <w:ind w:firstLine="0"/>
                        <w:rPr>
                          <w:b/>
                          <w:color w:val="000000" w:themeColor="text1"/>
                        </w:rPr>
                      </w:pPr>
                      <w:r>
                        <w:rPr>
                          <w:b/>
                          <w:color w:val="000000" w:themeColor="text1"/>
                        </w:rPr>
                        <w:t xml:space="preserve">   </w:t>
                      </w:r>
                    </w:p>
                    <w:p w:rsidR="00510B4A" w:rsidRDefault="00510B4A" w:rsidP="00F60629">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w:t>
                      </w:r>
                      <w:r w:rsidRPr="002A1F31">
                        <w:rPr>
                          <w:rFonts w:ascii="Century Gothic" w:hAnsi="Century Gothic" w:cs="Century Gothic"/>
                          <w:b/>
                          <w:bCs/>
                          <w:color w:val="FFFFFF" w:themeColor="background1"/>
                          <w:sz w:val="20"/>
                          <w:szCs w:val="20"/>
                        </w:rPr>
                        <w:t xml:space="preserve">Sciences &amp; </w:t>
                      </w:r>
                      <w:r>
                        <w:rPr>
                          <w:rFonts w:ascii="Century Gothic" w:hAnsi="Century Gothic" w:cs="Century Gothic"/>
                          <w:b/>
                          <w:bCs/>
                          <w:color w:val="000000" w:themeColor="text1"/>
                          <w:sz w:val="20"/>
                          <w:szCs w:val="20"/>
                        </w:rPr>
                        <w:t xml:space="preserve">             Education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510B4A" w:rsidRDefault="00510B4A" w:rsidP="00F60629">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w:t>
                      </w:r>
                      <w:r w:rsidRPr="002A1F31">
                        <w:rPr>
                          <w:rFonts w:ascii="Century Gothic" w:hAnsi="Century Gothic" w:cs="Century Gothic"/>
                          <w:b/>
                          <w:bCs/>
                          <w:color w:val="FFFFFF" w:themeColor="background1"/>
                          <w:sz w:val="20"/>
                          <w:szCs w:val="20"/>
                        </w:rPr>
                        <w:t>Health</w:t>
                      </w:r>
                      <w:r>
                        <w:rPr>
                          <w:rFonts w:ascii="Century Gothic" w:hAnsi="Century Gothic" w:cs="Century Gothic"/>
                          <w:b/>
                          <w:bCs/>
                          <w:color w:val="000000" w:themeColor="text1"/>
                          <w:sz w:val="20"/>
                          <w:szCs w:val="20"/>
                        </w:rPr>
                        <w:t xml:space="preserve">                                                                                    Humanities                </w:t>
                      </w:r>
                      <w:r w:rsidRPr="00D65E34">
                        <w:rPr>
                          <w:rFonts w:ascii="Century Gothic" w:hAnsi="Century Gothic" w:cs="Century Gothic"/>
                          <w:b/>
                          <w:bCs/>
                          <w:sz w:val="20"/>
                          <w:szCs w:val="20"/>
                        </w:rPr>
                        <w:t>University</w:t>
                      </w:r>
                    </w:p>
                    <w:p w:rsidR="00510B4A" w:rsidRPr="002A1F31" w:rsidRDefault="00510B4A" w:rsidP="00F60629">
                      <w:pPr>
                        <w:spacing w:after="0" w:line="216" w:lineRule="auto"/>
                        <w:ind w:firstLine="0"/>
                        <w:rPr>
                          <w:rFonts w:ascii="Century Gothic" w:hAnsi="Century Gothic" w:cs="Century Gothic"/>
                          <w:b/>
                          <w:bCs/>
                          <w:color w:val="FFFFFF" w:themeColor="background1"/>
                          <w:sz w:val="20"/>
                          <w:szCs w:val="20"/>
                        </w:rPr>
                      </w:pPr>
                      <w:r>
                        <w:rPr>
                          <w:rFonts w:ascii="Century Gothic" w:hAnsi="Century Gothic" w:cs="Century Gothic"/>
                          <w:b/>
                          <w:bCs/>
                          <w:color w:val="000000" w:themeColor="text1"/>
                          <w:sz w:val="20"/>
                          <w:szCs w:val="20"/>
                        </w:rPr>
                        <w:t xml:space="preserve">                                                                                                                    </w:t>
                      </w:r>
                      <w:r w:rsidRPr="002A1F31">
                        <w:rPr>
                          <w:rFonts w:ascii="Century Gothic" w:hAnsi="Century Gothic" w:cs="Century Gothic"/>
                          <w:b/>
                          <w:bCs/>
                          <w:color w:val="FFFFFF" w:themeColor="background1"/>
                          <w:sz w:val="20"/>
                          <w:szCs w:val="20"/>
                        </w:rPr>
                        <w:t>Professions</w:t>
                      </w:r>
                    </w:p>
                  </w:txbxContent>
                </v:textbox>
              </v:rect>
              <v:group id="_x0000_s2105" style="position:absolute;left:5929;top:2404;width:1104;height:13112" coordorigin="3836,2408" coordsize="1104,13112">
                <v:shapetype id="_x0000_t32" coordsize="21600,21600" o:spt="32" o:oned="t" path="m,l21600,21600e" filled="f">
                  <v:path arrowok="t" fillok="f" o:connecttype="none"/>
                  <o:lock v:ext="edit" shapetype="t"/>
                </v:shapetype>
                <v:shape id="_x0000_s2106" type="#_x0000_t32" style="position:absolute;left:3889;top:4172;width:1051;height:0" o:connectortype="straight" strokeweight="2pt"/>
                <v:shape id="_x0000_s2107" type="#_x0000_t32" style="position:absolute;left:3889;top:2408;width:1051;height:0" o:connectortype="straight" strokeweight="2pt"/>
                <v:shape id="Freeform 2758" o:spid="_x0000_s2108"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09"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10" type="#_x0000_t32" style="position:absolute;left:3889;top:6006;width:1051;height:0" o:connectortype="straight" strokeweight="2pt"/>
                <v:shape id="_x0000_s2111" type="#_x0000_t32" style="position:absolute;left:3889;top:7786;width:1051;height:0" o:connectortype="straight" strokeweight="2pt"/>
                <v:shape id="_x0000_s2112" type="#_x0000_t32" style="position:absolute;left:3889;top:9663;width:1051;height:0" o:connectortype="straight" strokeweight="2pt"/>
                <v:shape id="_x0000_s2113" type="#_x0000_t32" style="position:absolute;left:3889;top:11481;width:1051;height:0" o:connectortype="straight" strokeweight="2pt"/>
                <v:shape id="_x0000_s2114" type="#_x0000_t32" style="position:absolute;left:3889;top:13281;width:1051;height:0" o:connectortype="straight" strokeweight="2pt"/>
              </v:group>
            </v:group>
            <v:rect id="_x0000_s2115" style="position:absolute;left:5612;top:375;width:2824;height:421" fillcolor="white [3201]" strokecolor="#bfbfbf [2412]" strokeweight="2.5pt">
              <v:shadow color="#868686"/>
              <v:textbox style="mso-next-textbox:#_x0000_s2115">
                <w:txbxContent>
                  <w:p w:rsidR="00510B4A" w:rsidRDefault="00510B4A" w:rsidP="00F60629">
                    <w:pPr>
                      <w:ind w:firstLine="0"/>
                    </w:pPr>
                    <w:r>
                      <w:t>Sci. Health Professions</w:t>
                    </w:r>
                  </w:p>
                </w:txbxContent>
              </v:textbox>
            </v:rect>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F387996"/>
    <w:lvl w:ilvl="0">
      <w:start w:val="1"/>
      <w:numFmt w:val="decimal"/>
      <w:lvlText w:val="%1."/>
      <w:lvlJc w:val="left"/>
      <w:pPr>
        <w:tabs>
          <w:tab w:val="num" w:pos="1800"/>
        </w:tabs>
        <w:ind w:left="1800" w:hanging="360"/>
      </w:pPr>
    </w:lvl>
  </w:abstractNum>
  <w:abstractNum w:abstractNumId="1">
    <w:nsid w:val="FFFFFF7D"/>
    <w:multiLevelType w:val="singleLevel"/>
    <w:tmpl w:val="D9645C10"/>
    <w:lvl w:ilvl="0">
      <w:start w:val="1"/>
      <w:numFmt w:val="decimal"/>
      <w:lvlText w:val="%1."/>
      <w:lvlJc w:val="left"/>
      <w:pPr>
        <w:tabs>
          <w:tab w:val="num" w:pos="1440"/>
        </w:tabs>
        <w:ind w:left="1440" w:hanging="360"/>
      </w:pPr>
    </w:lvl>
  </w:abstractNum>
  <w:abstractNum w:abstractNumId="2">
    <w:nsid w:val="FFFFFF7E"/>
    <w:multiLevelType w:val="singleLevel"/>
    <w:tmpl w:val="3C7CE542"/>
    <w:lvl w:ilvl="0">
      <w:start w:val="1"/>
      <w:numFmt w:val="decimal"/>
      <w:lvlText w:val="%1."/>
      <w:lvlJc w:val="left"/>
      <w:pPr>
        <w:tabs>
          <w:tab w:val="num" w:pos="1080"/>
        </w:tabs>
        <w:ind w:left="1080" w:hanging="360"/>
      </w:pPr>
    </w:lvl>
  </w:abstractNum>
  <w:abstractNum w:abstractNumId="3">
    <w:nsid w:val="FFFFFF7F"/>
    <w:multiLevelType w:val="singleLevel"/>
    <w:tmpl w:val="1E4A3FA8"/>
    <w:lvl w:ilvl="0">
      <w:start w:val="1"/>
      <w:numFmt w:val="decimal"/>
      <w:lvlText w:val="%1."/>
      <w:lvlJc w:val="left"/>
      <w:pPr>
        <w:tabs>
          <w:tab w:val="num" w:pos="720"/>
        </w:tabs>
        <w:ind w:left="720" w:hanging="360"/>
      </w:pPr>
    </w:lvl>
  </w:abstractNum>
  <w:abstractNum w:abstractNumId="4">
    <w:nsid w:val="FFFFFF80"/>
    <w:multiLevelType w:val="singleLevel"/>
    <w:tmpl w:val="553A03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62EE6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BBC3A3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40AE16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ED43F48"/>
    <w:lvl w:ilvl="0">
      <w:start w:val="1"/>
      <w:numFmt w:val="decimal"/>
      <w:lvlText w:val="%1."/>
      <w:lvlJc w:val="left"/>
      <w:pPr>
        <w:tabs>
          <w:tab w:val="num" w:pos="360"/>
        </w:tabs>
        <w:ind w:left="360" w:hanging="360"/>
      </w:pPr>
    </w:lvl>
  </w:abstractNum>
  <w:abstractNum w:abstractNumId="9">
    <w:nsid w:val="FFFFFF89"/>
    <w:multiLevelType w:val="singleLevel"/>
    <w:tmpl w:val="49B2C9FA"/>
    <w:lvl w:ilvl="0">
      <w:start w:val="1"/>
      <w:numFmt w:val="bullet"/>
      <w:lvlText w:val=""/>
      <w:lvlJc w:val="left"/>
      <w:pPr>
        <w:tabs>
          <w:tab w:val="num" w:pos="360"/>
        </w:tabs>
        <w:ind w:left="360" w:hanging="360"/>
      </w:pPr>
      <w:rPr>
        <w:rFonts w:ascii="Symbol" w:hAnsi="Symbol" w:hint="default"/>
      </w:rPr>
    </w:lvl>
  </w:abstractNum>
  <w:abstractNum w:abstractNumId="10">
    <w:nsid w:val="01F83B36"/>
    <w:multiLevelType w:val="hybridMultilevel"/>
    <w:tmpl w:val="FFBC65C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67B3F65"/>
    <w:multiLevelType w:val="hybridMultilevel"/>
    <w:tmpl w:val="8D58F3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0A1033"/>
    <w:multiLevelType w:val="hybridMultilevel"/>
    <w:tmpl w:val="42065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A52D6E"/>
    <w:multiLevelType w:val="hybridMultilevel"/>
    <w:tmpl w:val="377A94B0"/>
    <w:lvl w:ilvl="0" w:tplc="0409000F">
      <w:start w:val="1"/>
      <w:numFmt w:val="decimal"/>
      <w:lvlText w:val="%1."/>
      <w:lvlJc w:val="left"/>
      <w:pPr>
        <w:ind w:left="1706" w:hanging="360"/>
      </w:pPr>
    </w:lvl>
    <w:lvl w:ilvl="1" w:tplc="04090019" w:tentative="1">
      <w:start w:val="1"/>
      <w:numFmt w:val="lowerLetter"/>
      <w:lvlText w:val="%2."/>
      <w:lvlJc w:val="left"/>
      <w:pPr>
        <w:ind w:left="2426" w:hanging="360"/>
      </w:pPr>
    </w:lvl>
    <w:lvl w:ilvl="2" w:tplc="0409001B" w:tentative="1">
      <w:start w:val="1"/>
      <w:numFmt w:val="lowerRoman"/>
      <w:lvlText w:val="%3."/>
      <w:lvlJc w:val="right"/>
      <w:pPr>
        <w:ind w:left="3146" w:hanging="180"/>
      </w:pPr>
    </w:lvl>
    <w:lvl w:ilvl="3" w:tplc="0409000F" w:tentative="1">
      <w:start w:val="1"/>
      <w:numFmt w:val="decimal"/>
      <w:lvlText w:val="%4."/>
      <w:lvlJc w:val="left"/>
      <w:pPr>
        <w:ind w:left="3866" w:hanging="360"/>
      </w:pPr>
    </w:lvl>
    <w:lvl w:ilvl="4" w:tplc="04090019" w:tentative="1">
      <w:start w:val="1"/>
      <w:numFmt w:val="lowerLetter"/>
      <w:lvlText w:val="%5."/>
      <w:lvlJc w:val="left"/>
      <w:pPr>
        <w:ind w:left="4586" w:hanging="360"/>
      </w:pPr>
    </w:lvl>
    <w:lvl w:ilvl="5" w:tplc="0409001B" w:tentative="1">
      <w:start w:val="1"/>
      <w:numFmt w:val="lowerRoman"/>
      <w:lvlText w:val="%6."/>
      <w:lvlJc w:val="right"/>
      <w:pPr>
        <w:ind w:left="5306" w:hanging="180"/>
      </w:pPr>
    </w:lvl>
    <w:lvl w:ilvl="6" w:tplc="0409000F" w:tentative="1">
      <w:start w:val="1"/>
      <w:numFmt w:val="decimal"/>
      <w:lvlText w:val="%7."/>
      <w:lvlJc w:val="left"/>
      <w:pPr>
        <w:ind w:left="6026" w:hanging="360"/>
      </w:pPr>
    </w:lvl>
    <w:lvl w:ilvl="7" w:tplc="04090019" w:tentative="1">
      <w:start w:val="1"/>
      <w:numFmt w:val="lowerLetter"/>
      <w:lvlText w:val="%8."/>
      <w:lvlJc w:val="left"/>
      <w:pPr>
        <w:ind w:left="6746" w:hanging="360"/>
      </w:pPr>
    </w:lvl>
    <w:lvl w:ilvl="8" w:tplc="0409001B" w:tentative="1">
      <w:start w:val="1"/>
      <w:numFmt w:val="lowerRoman"/>
      <w:lvlText w:val="%9."/>
      <w:lvlJc w:val="right"/>
      <w:pPr>
        <w:ind w:left="7466" w:hanging="180"/>
      </w:pPr>
    </w:lvl>
  </w:abstractNum>
  <w:abstractNum w:abstractNumId="14">
    <w:nsid w:val="204F2AED"/>
    <w:multiLevelType w:val="hybridMultilevel"/>
    <w:tmpl w:val="E5AA56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4919D2"/>
    <w:multiLevelType w:val="hybridMultilevel"/>
    <w:tmpl w:val="F816FD9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4E340E"/>
    <w:multiLevelType w:val="hybridMultilevel"/>
    <w:tmpl w:val="D1D202C4"/>
    <w:lvl w:ilvl="0" w:tplc="C2943D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4A85A03"/>
    <w:multiLevelType w:val="hybridMultilevel"/>
    <w:tmpl w:val="CFD0D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672F4"/>
    <w:multiLevelType w:val="hybridMultilevel"/>
    <w:tmpl w:val="AF865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655AB4"/>
    <w:multiLevelType w:val="hybridMultilevel"/>
    <w:tmpl w:val="9AFE91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0F">
      <w:start w:val="1"/>
      <w:numFmt w:val="decimal"/>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835336B"/>
    <w:multiLevelType w:val="hybridMultilevel"/>
    <w:tmpl w:val="4F3E5F9C"/>
    <w:lvl w:ilvl="0" w:tplc="8EC223D4">
      <w:numFmt w:val="bullet"/>
      <w:lvlText w:val=""/>
      <w:lvlJc w:val="left"/>
      <w:pPr>
        <w:tabs>
          <w:tab w:val="num" w:pos="360"/>
        </w:tabs>
        <w:ind w:left="360" w:hanging="360"/>
      </w:pPr>
      <w:rPr>
        <w:rFonts w:ascii="Symbol" w:eastAsia="Times New Roman" w:hAnsi="Symbol"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C0E474B"/>
    <w:multiLevelType w:val="hybridMultilevel"/>
    <w:tmpl w:val="B1EC4F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6F6A0186"/>
    <w:multiLevelType w:val="hybridMultilevel"/>
    <w:tmpl w:val="A4002B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7">
      <w:start w:val="1"/>
      <w:numFmt w:val="lowerLetter"/>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DB012FB"/>
    <w:multiLevelType w:val="hybridMultilevel"/>
    <w:tmpl w:val="CD082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5"/>
  </w:num>
  <w:num w:numId="14">
    <w:abstractNumId w:val="21"/>
  </w:num>
  <w:num w:numId="15">
    <w:abstractNumId w:val="14"/>
  </w:num>
  <w:num w:numId="16">
    <w:abstractNumId w:val="23"/>
  </w:num>
  <w:num w:numId="17">
    <w:abstractNumId w:val="19"/>
  </w:num>
  <w:num w:numId="18">
    <w:abstractNumId w:val="22"/>
  </w:num>
  <w:num w:numId="19">
    <w:abstractNumId w:val="13"/>
  </w:num>
  <w:num w:numId="20">
    <w:abstractNumId w:val="10"/>
  </w:num>
  <w:num w:numId="21">
    <w:abstractNumId w:val="18"/>
  </w:num>
  <w:num w:numId="22">
    <w:abstractNumId w:val="17"/>
  </w:num>
  <w:num w:numId="23">
    <w:abstractNumId w:val="20"/>
  </w:num>
  <w:num w:numId="2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grammar="clean"/>
  <w:revisionView w:markup="0"/>
  <w:defaultTabStop w:val="720"/>
  <w:evenAndOddHeaders/>
  <w:characterSpacingControl w:val="doNotCompress"/>
  <w:hdrShapeDefaults>
    <o:shapedefaults v:ext="edit" spidmax="5122"/>
    <o:shapelayout v:ext="edit">
      <o:idmap v:ext="edit" data="2"/>
      <o:rules v:ext="edit">
        <o:r id="V:Rule15" type="connector" idref="#_x0000_s2095"/>
        <o:r id="V:Rule16" type="connector" idref="#_x0000_s2096"/>
        <o:r id="V:Rule17" type="connector" idref="#_x0000_s2106"/>
        <o:r id="V:Rule18" type="connector" idref="#_x0000_s2097"/>
        <o:r id="V:Rule19" type="connector" idref="#_x0000_s2098"/>
        <o:r id="V:Rule20" type="connector" idref="#_x0000_s2110"/>
        <o:r id="V:Rule21" type="connector" idref="#_x0000_s2107"/>
        <o:r id="V:Rule22" type="connector" idref="#_x0000_s2114"/>
        <o:r id="V:Rule23" type="connector" idref="#_x0000_s2090"/>
        <o:r id="V:Rule24" type="connector" idref="#_x0000_s2091"/>
        <o:r id="V:Rule25" type="connector" idref="#_x0000_s2113"/>
        <o:r id="V:Rule26" type="connector" idref="#_x0000_s2112"/>
        <o:r id="V:Rule27" type="connector" idref="#_x0000_s2111"/>
        <o:r id="V:Rule28" type="connector" idref="#_x0000_s2094"/>
      </o:rules>
    </o:shapelayout>
  </w:hdrShapeDefaults>
  <w:footnotePr>
    <w:footnote w:id="-1"/>
    <w:footnote w:id="0"/>
  </w:footnotePr>
  <w:endnotePr>
    <w:endnote w:id="-1"/>
    <w:endnote w:id="0"/>
  </w:endnotePr>
  <w:compat>
    <w:useFELayout/>
  </w:compat>
  <w:rsids>
    <w:rsidRoot w:val="007D77D2"/>
    <w:rsid w:val="00064FC0"/>
    <w:rsid w:val="00175787"/>
    <w:rsid w:val="00381FB9"/>
    <w:rsid w:val="004E0B52"/>
    <w:rsid w:val="004E1E50"/>
    <w:rsid w:val="00510B4A"/>
    <w:rsid w:val="005952CB"/>
    <w:rsid w:val="006F2981"/>
    <w:rsid w:val="0071188B"/>
    <w:rsid w:val="007D77D2"/>
    <w:rsid w:val="008B2895"/>
    <w:rsid w:val="00911DC2"/>
    <w:rsid w:val="00946B9C"/>
    <w:rsid w:val="009E312D"/>
    <w:rsid w:val="00A4282F"/>
    <w:rsid w:val="00A44784"/>
    <w:rsid w:val="00A715EF"/>
    <w:rsid w:val="00B172CE"/>
    <w:rsid w:val="00B446B4"/>
    <w:rsid w:val="00D439F5"/>
    <w:rsid w:val="00DC772D"/>
    <w:rsid w:val="00E8550F"/>
    <w:rsid w:val="00F1477F"/>
    <w:rsid w:val="00F2293F"/>
    <w:rsid w:val="00F606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629"/>
  </w:style>
  <w:style w:type="paragraph" w:styleId="Heading1">
    <w:name w:val="heading 1"/>
    <w:basedOn w:val="Normal"/>
    <w:next w:val="Normal"/>
    <w:link w:val="Heading1Char"/>
    <w:uiPriority w:val="9"/>
    <w:qFormat/>
    <w:rsid w:val="007118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118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D77D2"/>
    <w:pPr>
      <w:tabs>
        <w:tab w:val="center" w:pos="4320"/>
        <w:tab w:val="right" w:pos="8640"/>
      </w:tabs>
      <w:spacing w:after="0"/>
    </w:pPr>
  </w:style>
  <w:style w:type="character" w:customStyle="1" w:styleId="HeaderChar">
    <w:name w:val="Header Char"/>
    <w:basedOn w:val="DefaultParagraphFont"/>
    <w:link w:val="Header"/>
    <w:uiPriority w:val="99"/>
    <w:semiHidden/>
    <w:rsid w:val="007D77D2"/>
  </w:style>
  <w:style w:type="paragraph" w:styleId="Footer">
    <w:name w:val="footer"/>
    <w:basedOn w:val="Normal"/>
    <w:link w:val="FooterChar"/>
    <w:uiPriority w:val="99"/>
    <w:semiHidden/>
    <w:unhideWhenUsed/>
    <w:rsid w:val="007D77D2"/>
    <w:pPr>
      <w:tabs>
        <w:tab w:val="center" w:pos="4320"/>
        <w:tab w:val="right" w:pos="8640"/>
      </w:tabs>
      <w:spacing w:after="0"/>
    </w:pPr>
  </w:style>
  <w:style w:type="character" w:customStyle="1" w:styleId="FooterChar">
    <w:name w:val="Footer Char"/>
    <w:basedOn w:val="DefaultParagraphFont"/>
    <w:link w:val="Footer"/>
    <w:uiPriority w:val="99"/>
    <w:semiHidden/>
    <w:rsid w:val="007D77D2"/>
  </w:style>
  <w:style w:type="paragraph" w:styleId="BalloonText">
    <w:name w:val="Balloon Text"/>
    <w:basedOn w:val="Normal"/>
    <w:link w:val="BalloonTextChar"/>
    <w:uiPriority w:val="99"/>
    <w:semiHidden/>
    <w:unhideWhenUsed/>
    <w:rsid w:val="00F60629"/>
    <w:pPr>
      <w:spacing w:after="0"/>
      <w:ind w:firstLine="0"/>
    </w:pPr>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F60629"/>
    <w:rPr>
      <w:rFonts w:ascii="Tahoma" w:eastAsia="Times New Roman" w:hAnsi="Tahoma" w:cs="Tahoma"/>
      <w:sz w:val="16"/>
      <w:szCs w:val="16"/>
      <w:lang w:eastAsia="en-US"/>
    </w:rPr>
  </w:style>
  <w:style w:type="paragraph" w:styleId="Revision">
    <w:name w:val="Revision"/>
    <w:hidden/>
    <w:uiPriority w:val="99"/>
    <w:semiHidden/>
    <w:rsid w:val="00F60629"/>
    <w:pPr>
      <w:spacing w:after="0"/>
      <w:ind w:firstLine="0"/>
    </w:pPr>
    <w:rPr>
      <w:rFonts w:ascii="Calibri" w:eastAsia="Times New Roman" w:hAnsi="Calibri" w:cs="Times New Roman"/>
      <w:lang w:eastAsia="en-US"/>
    </w:rPr>
  </w:style>
  <w:style w:type="paragraph" w:styleId="ListParagraph">
    <w:name w:val="List Paragraph"/>
    <w:basedOn w:val="Normal"/>
    <w:uiPriority w:val="34"/>
    <w:qFormat/>
    <w:rsid w:val="00F60629"/>
    <w:pPr>
      <w:ind w:left="720"/>
      <w:contextualSpacing/>
    </w:pPr>
  </w:style>
  <w:style w:type="paragraph" w:styleId="NormalWeb">
    <w:name w:val="Normal (Web)"/>
    <w:basedOn w:val="Normal"/>
    <w:rsid w:val="004E1E50"/>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TOC1">
    <w:name w:val="toc 1"/>
    <w:basedOn w:val="Normal"/>
    <w:next w:val="Normal"/>
    <w:autoRedefine/>
    <w:uiPriority w:val="39"/>
    <w:unhideWhenUsed/>
    <w:rsid w:val="0071188B"/>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71188B"/>
    <w:pPr>
      <w:spacing w:before="240" w:after="0"/>
    </w:pPr>
    <w:rPr>
      <w:b/>
      <w:bCs/>
      <w:sz w:val="20"/>
      <w:szCs w:val="20"/>
    </w:rPr>
  </w:style>
  <w:style w:type="paragraph" w:styleId="TOC3">
    <w:name w:val="toc 3"/>
    <w:basedOn w:val="Normal"/>
    <w:next w:val="Normal"/>
    <w:autoRedefine/>
    <w:uiPriority w:val="39"/>
    <w:unhideWhenUsed/>
    <w:rsid w:val="0071188B"/>
    <w:pPr>
      <w:spacing w:after="0"/>
      <w:ind w:left="220"/>
    </w:pPr>
    <w:rPr>
      <w:sz w:val="20"/>
      <w:szCs w:val="20"/>
    </w:rPr>
  </w:style>
  <w:style w:type="paragraph" w:styleId="TOC4">
    <w:name w:val="toc 4"/>
    <w:basedOn w:val="Normal"/>
    <w:next w:val="Normal"/>
    <w:autoRedefine/>
    <w:uiPriority w:val="39"/>
    <w:unhideWhenUsed/>
    <w:rsid w:val="0071188B"/>
    <w:pPr>
      <w:spacing w:after="0"/>
      <w:ind w:left="440"/>
    </w:pPr>
    <w:rPr>
      <w:sz w:val="20"/>
      <w:szCs w:val="20"/>
    </w:rPr>
  </w:style>
  <w:style w:type="paragraph" w:styleId="TOC5">
    <w:name w:val="toc 5"/>
    <w:basedOn w:val="Normal"/>
    <w:next w:val="Normal"/>
    <w:autoRedefine/>
    <w:uiPriority w:val="39"/>
    <w:unhideWhenUsed/>
    <w:rsid w:val="0071188B"/>
    <w:pPr>
      <w:spacing w:after="0"/>
      <w:ind w:left="660"/>
    </w:pPr>
    <w:rPr>
      <w:sz w:val="20"/>
      <w:szCs w:val="20"/>
    </w:rPr>
  </w:style>
  <w:style w:type="paragraph" w:styleId="TOC6">
    <w:name w:val="toc 6"/>
    <w:basedOn w:val="Normal"/>
    <w:next w:val="Normal"/>
    <w:autoRedefine/>
    <w:uiPriority w:val="39"/>
    <w:unhideWhenUsed/>
    <w:rsid w:val="0071188B"/>
    <w:pPr>
      <w:spacing w:after="0"/>
      <w:ind w:left="880"/>
    </w:pPr>
    <w:rPr>
      <w:sz w:val="20"/>
      <w:szCs w:val="20"/>
    </w:rPr>
  </w:style>
  <w:style w:type="paragraph" w:styleId="TOC7">
    <w:name w:val="toc 7"/>
    <w:basedOn w:val="Normal"/>
    <w:next w:val="Normal"/>
    <w:autoRedefine/>
    <w:uiPriority w:val="39"/>
    <w:unhideWhenUsed/>
    <w:rsid w:val="0071188B"/>
    <w:pPr>
      <w:spacing w:after="0"/>
      <w:ind w:left="1100"/>
    </w:pPr>
    <w:rPr>
      <w:sz w:val="20"/>
      <w:szCs w:val="20"/>
    </w:rPr>
  </w:style>
  <w:style w:type="paragraph" w:styleId="TOC8">
    <w:name w:val="toc 8"/>
    <w:basedOn w:val="Normal"/>
    <w:next w:val="Normal"/>
    <w:autoRedefine/>
    <w:uiPriority w:val="39"/>
    <w:unhideWhenUsed/>
    <w:rsid w:val="0071188B"/>
    <w:pPr>
      <w:spacing w:after="0"/>
      <w:ind w:left="1320"/>
    </w:pPr>
    <w:rPr>
      <w:sz w:val="20"/>
      <w:szCs w:val="20"/>
    </w:rPr>
  </w:style>
  <w:style w:type="paragraph" w:styleId="TOC9">
    <w:name w:val="toc 9"/>
    <w:basedOn w:val="Normal"/>
    <w:next w:val="Normal"/>
    <w:autoRedefine/>
    <w:uiPriority w:val="39"/>
    <w:unhideWhenUsed/>
    <w:rsid w:val="0071188B"/>
    <w:pPr>
      <w:spacing w:after="0"/>
      <w:ind w:left="1540"/>
    </w:pPr>
    <w:rPr>
      <w:sz w:val="20"/>
      <w:szCs w:val="20"/>
    </w:rPr>
  </w:style>
  <w:style w:type="character" w:customStyle="1" w:styleId="Heading1Char">
    <w:name w:val="Heading 1 Char"/>
    <w:basedOn w:val="DefaultParagraphFont"/>
    <w:link w:val="Heading1"/>
    <w:uiPriority w:val="9"/>
    <w:rsid w:val="007118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1188B"/>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os.state.ga.u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4E37A-6F02-4E65-B354-585D4DE98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27</Pages>
  <Words>9584</Words>
  <Characters>54631</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64087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dc:creator>
  <cp:lastModifiedBy>juliette</cp:lastModifiedBy>
  <cp:revision>15</cp:revision>
  <dcterms:created xsi:type="dcterms:W3CDTF">2011-06-08T02:07:00Z</dcterms:created>
  <dcterms:modified xsi:type="dcterms:W3CDTF">2011-06-09T01:54:00Z</dcterms:modified>
</cp:coreProperties>
</file>