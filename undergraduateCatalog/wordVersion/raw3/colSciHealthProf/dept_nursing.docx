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8D" w:rsidRDefault="00297046" w:rsidP="00E9708D">
      <w:pPr>
        <w:widowControl w:val="0"/>
        <w:autoSpaceDE w:val="0"/>
        <w:autoSpaceDN w:val="0"/>
        <w:adjustRightInd w:val="0"/>
        <w:spacing w:before="73" w:after="0" w:line="195" w:lineRule="exact"/>
        <w:ind w:right="47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297046">
        <w:rPr>
          <w:rFonts w:ascii="Times New Roman" w:hAnsi="Times New Roman"/>
          <w:noProof/>
          <w:color w:val="000000"/>
          <w:sz w:val="18"/>
          <w:szCs w:val="18"/>
          <w:lang w:eastAsia="zh-CN"/>
        </w:rPr>
        <w:pict>
          <v:group id="_x0000_s1325" style="position:absolute;left:0;text-align:left;margin-left:425.95pt;margin-top:-19.35pt;width:156.05pt;height:11in;z-index:-251623424" coordorigin="9101,396" coordsize="3121,15840">
            <v:group id="_x0000_s1326" style="position:absolute;left:9101;top:396;width:3121;height:15840" coordorigin="9070,183" coordsize="3121,15840">
              <v:group id="_x0000_s1327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2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2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3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3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3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3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3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3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3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3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3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3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4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4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4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4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4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4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4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4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4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4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5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5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5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5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54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54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55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55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56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56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57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57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58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58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59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59">
                  <w:txbxContent>
                    <w:p w:rsidR="00C36061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C36061" w:rsidRPr="007A3E3A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60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60">
                  <w:txbxContent>
                    <w:p w:rsidR="00C36061" w:rsidRPr="00F91ACB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61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61">
                  <w:txbxContent>
                    <w:p w:rsidR="00C36061" w:rsidRDefault="00C36061" w:rsidP="00E16AC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C36061" w:rsidRPr="008A57FA" w:rsidRDefault="00C36061" w:rsidP="00E16AC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62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62">
                <w:txbxContent>
                  <w:p w:rsidR="00C36061" w:rsidRPr="008A57FA" w:rsidRDefault="00C36061" w:rsidP="00E16AC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3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Pr="00E9708D" w:rsidRDefault="00E9708D" w:rsidP="00E9708D">
      <w:pPr>
        <w:widowControl w:val="0"/>
        <w:tabs>
          <w:tab w:val="left" w:pos="8190"/>
        </w:tabs>
        <w:autoSpaceDE w:val="0"/>
        <w:autoSpaceDN w:val="0"/>
        <w:adjustRightInd w:val="0"/>
        <w:spacing w:after="0" w:line="240" w:lineRule="auto"/>
        <w:ind w:left="120" w:right="3040"/>
        <w:jc w:val="both"/>
        <w:rPr>
          <w:rFonts w:ascii="Times New Roman" w:hAnsi="Times New Roman"/>
          <w:color w:val="000000"/>
          <w:sz w:val="48"/>
          <w:szCs w:val="48"/>
        </w:rPr>
      </w:pP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DE</w:t>
      </w:r>
      <w:r w:rsidRPr="00E9708D">
        <w:rPr>
          <w:rFonts w:ascii="Times New Roman" w:hAnsi="Times New Roman"/>
          <w:b/>
          <w:bCs/>
          <w:color w:val="191919"/>
          <w:spacing w:val="-16"/>
          <w:sz w:val="48"/>
          <w:szCs w:val="48"/>
        </w:rPr>
        <w:t>P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A</w:t>
      </w:r>
      <w:r w:rsidRPr="00E9708D">
        <w:rPr>
          <w:rFonts w:ascii="Times New Roman" w:hAnsi="Times New Roman"/>
          <w:b/>
          <w:bCs/>
          <w:color w:val="191919"/>
          <w:spacing w:val="-9"/>
          <w:sz w:val="48"/>
          <w:szCs w:val="48"/>
        </w:rPr>
        <w:t>R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TMEN</w:t>
      </w:r>
      <w:r w:rsidRPr="00E9708D">
        <w:rPr>
          <w:rFonts w:ascii="Times New Roman" w:hAnsi="Times New Roman"/>
          <w:b/>
          <w:bCs/>
          <w:color w:val="191919"/>
          <w:sz w:val="48"/>
          <w:szCs w:val="48"/>
        </w:rPr>
        <w:t>T</w:t>
      </w:r>
      <w:r w:rsidRPr="00E9708D">
        <w:rPr>
          <w:rFonts w:ascii="Times New Roman" w:hAnsi="Times New Roman"/>
          <w:b/>
          <w:bCs/>
          <w:color w:val="191919"/>
          <w:spacing w:val="7"/>
          <w:sz w:val="48"/>
          <w:szCs w:val="48"/>
        </w:rPr>
        <w:t xml:space="preserve"> 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O</w:t>
      </w:r>
      <w:r w:rsidRPr="00E9708D">
        <w:rPr>
          <w:rFonts w:ascii="Times New Roman" w:hAnsi="Times New Roman"/>
          <w:b/>
          <w:bCs/>
          <w:color w:val="191919"/>
          <w:sz w:val="48"/>
          <w:szCs w:val="48"/>
        </w:rPr>
        <w:t>F</w:t>
      </w:r>
      <w:r w:rsidRPr="00E9708D">
        <w:rPr>
          <w:rFonts w:ascii="Times New Roman" w:hAnsi="Times New Roman"/>
          <w:b/>
          <w:bCs/>
          <w:color w:val="191919"/>
          <w:spacing w:val="4"/>
          <w:sz w:val="48"/>
          <w:szCs w:val="48"/>
        </w:rPr>
        <w:t xml:space="preserve"> 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NURSING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League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(NLNAC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(SACS).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designa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declare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 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455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PECIFI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RITERI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ENERI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661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approximatel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equirements.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2.7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courses. (Onl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occurre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time.)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is/ar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z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average/percentile.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288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 componen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percentil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</w:p>
    <w:p w:rsidR="00E9708D" w:rsidRDefault="00297046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r w:rsidRPr="00297046">
        <w:rPr>
          <w:noProof/>
        </w:rPr>
        <w:pict>
          <v:shape id="Text Box 4876" o:spid="_x0000_s1053" type="#_x0000_t202" style="position:absolute;left:0;text-align:left;margin-left:558.15pt;margin-top:2.2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" o:allowincell="f" filled="f" stroked="f">
            <v:textbox style="layout-flow:vertical" inset="0,0,0,0">
              <w:txbxContent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proofErr w:type="gramStart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 w:rsidR="00E9708D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E9708D"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 w:rsidR="00E9708D"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 w:rsidR="00E9708D">
        <w:rPr>
          <w:rFonts w:ascii="Times New Roman" w:hAnsi="Times New Roman"/>
          <w:color w:val="191919"/>
          <w:sz w:val="18"/>
          <w:szCs w:val="18"/>
        </w:rPr>
        <w:t>m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 w:rsidR="00E9708D">
        <w:rPr>
          <w:rFonts w:ascii="Times New Roman" w:hAnsi="Times New Roman"/>
          <w:color w:val="191919"/>
          <w:sz w:val="18"/>
          <w:szCs w:val="18"/>
        </w:rPr>
        <w:t>g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 w:rsidR="00E9708D">
        <w:rPr>
          <w:rFonts w:ascii="Times New Roman" w:hAnsi="Times New Roman"/>
          <w:color w:val="191919"/>
          <w:sz w:val="18"/>
          <w:szCs w:val="18"/>
        </w:rPr>
        <w:t>g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E9708D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E9708D">
        <w:rPr>
          <w:rFonts w:ascii="Times New Roman" w:hAnsi="Times New Roman"/>
          <w:color w:val="191919"/>
          <w:sz w:val="18"/>
          <w:szCs w:val="18"/>
        </w:rPr>
        <w:t>.</w:t>
      </w:r>
      <w:r w:rsidR="00E9708D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 w:rsidR="00E9708D">
        <w:rPr>
          <w:rFonts w:ascii="Times New Roman" w:hAnsi="Times New Roman"/>
          <w:color w:val="191919"/>
          <w:sz w:val="18"/>
          <w:szCs w:val="18"/>
        </w:rPr>
        <w:t>m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E9708D">
        <w:rPr>
          <w:rFonts w:ascii="Times New Roman" w:hAnsi="Times New Roman"/>
          <w:color w:val="191919"/>
          <w:sz w:val="18"/>
          <w:szCs w:val="18"/>
        </w:rPr>
        <w:t>y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 w:rsidR="00E9708D">
        <w:rPr>
          <w:rFonts w:ascii="Times New Roman" w:hAnsi="Times New Roman"/>
          <w:color w:val="191919"/>
          <w:sz w:val="18"/>
          <w:szCs w:val="18"/>
        </w:rPr>
        <w:t>o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 w:rsidR="00E9708D">
        <w:rPr>
          <w:rFonts w:ascii="Times New Roman" w:hAnsi="Times New Roman"/>
          <w:color w:val="191919"/>
          <w:sz w:val="18"/>
          <w:szCs w:val="18"/>
        </w:rPr>
        <w:t>g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 w:rsidR="00E9708D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E9708D"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447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current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CP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(cardiopulmonar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resuscitation/basi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cardia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(BCLS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Heart 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(AHA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BCL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 (renewe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years)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outdate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CP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prohibi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1034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PTION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(appeal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ap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Foundations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example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Foundation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2121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Foundation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Pathophysiolog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worki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meet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requisites.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8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180" w:hanging="3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 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patter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091" w:hanging="31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nursing, 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recommende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first 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138" w:hanging="3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ineligible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tLeast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Appeal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tLeast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  <w:sectPr w:rsidR="00E9708D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25"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26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26" w:lineRule="exact"/>
        <w:rPr>
          <w:rFonts w:ascii="Century Gothic" w:hAnsi="Century Gothic" w:cs="Century Gothic"/>
          <w:color w:val="000000"/>
          <w:sz w:val="36"/>
          <w:szCs w:val="36"/>
        </w:rPr>
        <w:sectPr w:rsidR="00E9708D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E9708D" w:rsidRDefault="00297046" w:rsidP="00E9708D">
      <w:pPr>
        <w:widowControl w:val="0"/>
        <w:autoSpaceDE w:val="0"/>
        <w:autoSpaceDN w:val="0"/>
        <w:adjustRightInd w:val="0"/>
        <w:spacing w:before="73" w:after="0" w:line="195" w:lineRule="exact"/>
        <w:ind w:left="449"/>
        <w:rPr>
          <w:rFonts w:ascii="Century Gothic" w:hAnsi="Century Gothic" w:cs="Century Gothic"/>
          <w:color w:val="000000"/>
          <w:sz w:val="16"/>
          <w:szCs w:val="16"/>
        </w:rPr>
      </w:pPr>
      <w:r w:rsidRPr="00297046">
        <w:rPr>
          <w:rFonts w:ascii="Times New Roman" w:hAnsi="Times New Roman"/>
          <w:b/>
          <w:bCs/>
          <w:noProof/>
          <w:color w:val="191919"/>
          <w:spacing w:val="-2"/>
          <w:sz w:val="24"/>
          <w:szCs w:val="24"/>
          <w:lang w:eastAsia="zh-CN"/>
        </w:rPr>
        <w:lastRenderedPageBreak/>
        <w:pict>
          <v:group id="_x0000_s1249" style="position:absolute;left:0;text-align:left;margin-left:-16.05pt;margin-top:-19.5pt;width:157.05pt;height:11in;z-index:-251625472" coordorigin="-31,3" coordsize="3141,15840">
            <v:group id="_x0000_s1250" style="position:absolute;left:-31;top:3;width:3141;height:15840" coordorigin="-55,3" coordsize="3141,15840">
              <v:group id="Group 2700" o:spid="_x0000_s1251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5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5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5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5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5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5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5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5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6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6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26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26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26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26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26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26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26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26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27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27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27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27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27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27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27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27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278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278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279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279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280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280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281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281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282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282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283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83">
                  <w:txbxContent>
                    <w:p w:rsidR="00C36061" w:rsidRDefault="00C36061" w:rsidP="00E16AC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C36061" w:rsidRPr="007A3E3A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284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84">
                  <w:txbxContent>
                    <w:p w:rsidR="00C36061" w:rsidRPr="00F91ACB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285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85">
                  <w:txbxContent>
                    <w:p w:rsidR="00C36061" w:rsidRDefault="00C36061" w:rsidP="00E16AC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C36061" w:rsidRPr="008A57FA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286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86">
                <w:txbxContent>
                  <w:p w:rsidR="00C36061" w:rsidRPr="008A57FA" w:rsidRDefault="00C36061" w:rsidP="00E16AC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20" w:after="0" w:line="240" w:lineRule="auto"/>
        <w:ind w:left="1120" w:right="685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PPEA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EADMISSION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29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4345/NUR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4344.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779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8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collaborativ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120" w:right="81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better: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Nutrition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Pharmacology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480" w:right="92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validatio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 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model.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480" w:right="91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verif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origina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present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23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Coliseu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120" w:right="66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31217-3858.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ebsite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hyperlink r:id="rId4" w:history="1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http://ww</w:t>
        </w:r>
        <w:r>
          <w:rPr>
            <w:rFonts w:ascii="Times New Roman" w:hAnsi="Times New Roman"/>
            <w:color w:val="191919"/>
            <w:spacing w:val="-13"/>
            <w:sz w:val="18"/>
            <w:szCs w:val="18"/>
          </w:rPr>
          <w:t>w</w:t>
        </w:r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.sos.state.ga.us</w:t>
        </w:r>
      </w:hyperlink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92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44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A-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E9708D" w:rsidRDefault="00297046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2"/>
        <w:jc w:val="both"/>
        <w:rPr>
          <w:rFonts w:ascii="Times New Roman" w:hAnsi="Times New Roman"/>
          <w:color w:val="000000"/>
          <w:sz w:val="18"/>
          <w:szCs w:val="18"/>
        </w:rPr>
      </w:pPr>
      <w:r w:rsidRPr="00297046">
        <w:rPr>
          <w:noProof/>
        </w:rPr>
        <w:pict>
          <v:shape id="Text Box 4911" o:spid="_x0000_s1088" type="#_x0000_t202" style="position:absolute;left:0;text-align:left;margin-left:18.85pt;margin-top:-18.55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" o:allowincell="f" filled="f" stroked="f">
            <v:textbox style="layout-flow:vertical;mso-layout-flow-alt:bottom-to-top;mso-next-textbox:#Text Box 4911" inset="0,0,0,0">
              <w:txbxContent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E9708D">
        <w:rPr>
          <w:rFonts w:ascii="Times New Roman" w:hAnsi="Times New Roman"/>
          <w:color w:val="191919"/>
          <w:sz w:val="18"/>
          <w:szCs w:val="18"/>
        </w:rPr>
        <w:t>h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9708D">
        <w:rPr>
          <w:rFonts w:ascii="Times New Roman" w:hAnsi="Times New Roman"/>
          <w:color w:val="191919"/>
          <w:sz w:val="18"/>
          <w:szCs w:val="18"/>
        </w:rPr>
        <w:t>t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 w:rsidR="00E9708D">
        <w:rPr>
          <w:rFonts w:ascii="Times New Roman" w:hAnsi="Times New Roman"/>
          <w:color w:val="191919"/>
          <w:sz w:val="18"/>
          <w:szCs w:val="18"/>
        </w:rPr>
        <w:t>t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Curriculum</w:t>
      </w:r>
      <w:r w:rsidR="00E9708D">
        <w:rPr>
          <w:rFonts w:ascii="Times New Roman" w:hAnsi="Times New Roman"/>
          <w:color w:val="191919"/>
          <w:sz w:val="18"/>
          <w:szCs w:val="18"/>
        </w:rPr>
        <w:t>.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consist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9708D">
        <w:rPr>
          <w:rFonts w:ascii="Times New Roman" w:hAnsi="Times New Roman"/>
          <w:color w:val="191919"/>
          <w:sz w:val="18"/>
          <w:szCs w:val="18"/>
        </w:rPr>
        <w:t>f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9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(Essentia</w:t>
      </w:r>
      <w:r w:rsidR="00E9708D">
        <w:rPr>
          <w:rFonts w:ascii="Times New Roman" w:hAnsi="Times New Roman"/>
          <w:color w:val="191919"/>
          <w:sz w:val="18"/>
          <w:szCs w:val="18"/>
        </w:rPr>
        <w:t>l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Skills)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5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B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(Institutiona</w:t>
      </w:r>
      <w:r w:rsidR="00E9708D">
        <w:rPr>
          <w:rFonts w:ascii="Times New Roman" w:hAnsi="Times New Roman"/>
          <w:color w:val="191919"/>
          <w:sz w:val="18"/>
          <w:szCs w:val="18"/>
        </w:rPr>
        <w:t>l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 xml:space="preserve">Op- </w:t>
      </w:r>
      <w:proofErr w:type="spellStart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proofErr w:type="spellEnd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6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C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(Humanities/Fin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Arts)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10-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E9708D">
        <w:rPr>
          <w:rFonts w:ascii="Times New Roman" w:hAnsi="Times New Roman"/>
          <w:color w:val="191919"/>
          <w:sz w:val="18"/>
          <w:szCs w:val="18"/>
        </w:rPr>
        <w:t>1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(Science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Mathematic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echnology)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E9708D">
        <w:rPr>
          <w:rFonts w:ascii="Times New Roman" w:hAnsi="Times New Roman"/>
          <w:color w:val="191919"/>
          <w:sz w:val="18"/>
          <w:szCs w:val="18"/>
        </w:rPr>
        <w:t>2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(Socia</w:t>
      </w:r>
      <w:r w:rsidR="00E9708D">
        <w:rPr>
          <w:rFonts w:ascii="Times New Roman" w:hAnsi="Times New Roman"/>
          <w:color w:val="191919"/>
          <w:sz w:val="18"/>
          <w:szCs w:val="18"/>
        </w:rPr>
        <w:t>l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proofErr w:type="spellStart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Sci</w:t>
      </w:r>
      <w:proofErr w:type="spellEnd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ence</w:t>
      </w:r>
      <w:proofErr w:type="spellEnd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E9708D">
        <w:rPr>
          <w:rFonts w:ascii="Times New Roman" w:hAnsi="Times New Roman"/>
          <w:color w:val="191919"/>
          <w:sz w:val="18"/>
          <w:szCs w:val="18"/>
        </w:rPr>
        <w:t>8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F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(Course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E9708D">
        <w:rPr>
          <w:rFonts w:ascii="Times New Roman" w:hAnsi="Times New Roman"/>
          <w:color w:val="191919"/>
          <w:sz w:val="18"/>
          <w:szCs w:val="18"/>
        </w:rPr>
        <w:t>o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E9708D">
        <w:rPr>
          <w:rFonts w:ascii="Times New Roman" w:hAnsi="Times New Roman"/>
          <w:color w:val="191919"/>
          <w:sz w:val="18"/>
          <w:szCs w:val="18"/>
        </w:rPr>
        <w:t>m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9708D">
        <w:rPr>
          <w:rFonts w:ascii="Times New Roman" w:hAnsi="Times New Roman"/>
          <w:color w:val="191919"/>
          <w:sz w:val="18"/>
          <w:szCs w:val="18"/>
        </w:rPr>
        <w:t>f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study)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6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900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courses:</w:t>
      </w:r>
    </w:p>
    <w:p w:rsidR="00546B19" w:rsidRDefault="00E9708D" w:rsidP="00E9708D">
      <w:pPr>
        <w:widowControl w:val="0"/>
        <w:tabs>
          <w:tab w:val="left" w:pos="10320"/>
        </w:tabs>
        <w:autoSpaceDE w:val="0"/>
        <w:autoSpaceDN w:val="0"/>
        <w:adjustRightInd w:val="0"/>
        <w:spacing w:before="12" w:after="0" w:line="250" w:lineRule="auto"/>
        <w:ind w:left="1120" w:right="444"/>
        <w:jc w:val="both"/>
        <w:rPr>
          <w:ins w:id="0" w:author="Tippins, Margie F." w:date="2011-04-06T09:18:00Z"/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1/241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hours </w:t>
      </w:r>
      <w:del w:id="1" w:author="Tippins, Margie F." w:date="2011-04-06T09:18:00Z">
        <w:r w:rsidDel="00546B19">
          <w:rPr>
            <w:rFonts w:ascii="Times New Roman" w:hAnsi="Times New Roman"/>
            <w:color w:val="191919"/>
            <w:spacing w:val="-2"/>
            <w:sz w:val="18"/>
            <w:szCs w:val="18"/>
          </w:rPr>
          <w:delText>SOC</w:delText>
        </w:r>
        <w:r w:rsidDel="00546B19">
          <w:rPr>
            <w:rFonts w:ascii="Times New Roman" w:hAnsi="Times New Roman"/>
            <w:color w:val="191919"/>
            <w:sz w:val="18"/>
            <w:szCs w:val="18"/>
          </w:rPr>
          <w:delText>I</w:delText>
        </w:r>
        <w:r w:rsidDel="00546B19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46B19">
          <w:rPr>
            <w:rFonts w:ascii="Times New Roman" w:hAnsi="Times New Roman"/>
            <w:color w:val="191919"/>
            <w:spacing w:val="-2"/>
            <w:sz w:val="18"/>
            <w:szCs w:val="18"/>
          </w:rPr>
          <w:delText>335</w:delText>
        </w:r>
        <w:r w:rsidDel="00546B19">
          <w:rPr>
            <w:rFonts w:ascii="Times New Roman" w:hAnsi="Times New Roman"/>
            <w:color w:val="191919"/>
            <w:sz w:val="18"/>
            <w:szCs w:val="18"/>
          </w:rPr>
          <w:delText>4</w:delText>
        </w:r>
        <w:r w:rsidDel="00546B19">
          <w:rPr>
            <w:rFonts w:ascii="Times New Roman" w:hAnsi="Times New Roman"/>
            <w:color w:val="191919"/>
            <w:spacing w:val="-14"/>
            <w:sz w:val="18"/>
            <w:szCs w:val="18"/>
          </w:rPr>
          <w:delText xml:space="preserve"> </w:delText>
        </w:r>
        <w:r w:rsidDel="00546B19">
          <w:rPr>
            <w:rFonts w:ascii="Times New Roman" w:hAnsi="Times New Roman"/>
            <w:color w:val="191919"/>
            <w:spacing w:val="-2"/>
            <w:sz w:val="18"/>
            <w:szCs w:val="18"/>
          </w:rPr>
          <w:delText>Aging/Socia</w:delText>
        </w:r>
        <w:r w:rsidDel="00546B19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546B19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Del="00546B19">
          <w:rPr>
            <w:rFonts w:ascii="Times New Roman" w:hAnsi="Times New Roman"/>
            <w:color w:val="191919"/>
            <w:spacing w:val="-2"/>
            <w:sz w:val="18"/>
            <w:szCs w:val="18"/>
          </w:rPr>
          <w:delText>Polic</w:delText>
        </w:r>
        <w:r w:rsidDel="00546B19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546B19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46B19">
          <w:rPr>
            <w:rFonts w:ascii="Times New Roman" w:hAnsi="Times New Roman"/>
            <w:color w:val="191919"/>
            <w:spacing w:val="-2"/>
            <w:sz w:val="18"/>
            <w:szCs w:val="18"/>
          </w:rPr>
          <w:delText>(o</w:delText>
        </w:r>
        <w:r w:rsidDel="00546B19">
          <w:rPr>
            <w:rFonts w:ascii="Times New Roman" w:hAnsi="Times New Roman"/>
            <w:color w:val="191919"/>
            <w:sz w:val="18"/>
            <w:szCs w:val="18"/>
          </w:rPr>
          <w:delText>r</w:delText>
        </w:r>
        <w:r w:rsidDel="00546B19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46B19">
          <w:rPr>
            <w:rFonts w:ascii="Times New Roman" w:hAnsi="Times New Roman"/>
            <w:color w:val="191919"/>
            <w:spacing w:val="-2"/>
            <w:sz w:val="18"/>
            <w:szCs w:val="18"/>
          </w:rPr>
          <w:delText>approve</w:delText>
        </w:r>
        <w:r w:rsidDel="00546B19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546B19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46B19">
          <w:rPr>
            <w:rFonts w:ascii="Times New Roman" w:hAnsi="Times New Roman"/>
            <w:color w:val="191919"/>
            <w:spacing w:val="-2"/>
            <w:sz w:val="18"/>
            <w:szCs w:val="18"/>
          </w:rPr>
          <w:delText>substitute</w:delText>
        </w:r>
        <w:r w:rsidDel="00546B19">
          <w:rPr>
            <w:rFonts w:ascii="Times New Roman" w:hAnsi="Times New Roman"/>
            <w:color w:val="191919"/>
            <w:sz w:val="18"/>
            <w:szCs w:val="18"/>
          </w:rPr>
          <w:delText>)</w:delText>
        </w:r>
      </w:del>
    </w:p>
    <w:p w:rsidR="00E9708D" w:rsidRDefault="00546B19" w:rsidP="00E9708D">
      <w:pPr>
        <w:widowControl w:val="0"/>
        <w:tabs>
          <w:tab w:val="left" w:pos="10320"/>
        </w:tabs>
        <w:autoSpaceDE w:val="0"/>
        <w:autoSpaceDN w:val="0"/>
        <w:adjustRightInd w:val="0"/>
        <w:spacing w:before="12" w:after="0" w:line="250" w:lineRule="auto"/>
        <w:ind w:left="1120" w:right="444"/>
        <w:jc w:val="both"/>
        <w:rPr>
          <w:rFonts w:ascii="Times New Roman" w:hAnsi="Times New Roman"/>
          <w:color w:val="000000"/>
          <w:sz w:val="18"/>
          <w:szCs w:val="18"/>
        </w:rPr>
      </w:pPr>
      <w:ins w:id="2" w:author="Tippins, Margie F." w:date="2011-04-06T09:18:00Z">
        <w:r>
          <w:rPr>
            <w:rFonts w:ascii="Times New Roman" w:hAnsi="Times New Roman"/>
            <w:color w:val="191919"/>
            <w:sz w:val="18"/>
            <w:szCs w:val="18"/>
          </w:rPr>
          <w:t>NURS 2601 Introduction to Geriatric Nursing</w:t>
        </w:r>
      </w:ins>
      <w:r w:rsidR="00E9708D">
        <w:rPr>
          <w:rFonts w:ascii="Times New Roman" w:hAnsi="Times New Roman"/>
          <w:color w:val="191919"/>
          <w:sz w:val="18"/>
          <w:szCs w:val="18"/>
        </w:rPr>
        <w:tab/>
        <w:t>3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74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DDITIONA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1"/>
        <w:jc w:val="both"/>
        <w:rPr>
          <w:ins w:id="3" w:author="Tippins, Margie F." w:date="2011-04-06T09:19:00Z"/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ins w:id="4" w:author="Tippins, Margie F." w:date="2011-04-06T09:23:00Z">
        <w:r w:rsidR="007F2613"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A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 fail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curriculum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means 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 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dismissa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appea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.)</w:t>
      </w:r>
    </w:p>
    <w:p w:rsidR="006333B0" w:rsidRDefault="006333B0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1"/>
        <w:jc w:val="both"/>
        <w:rPr>
          <w:ins w:id="5" w:author="Tippins, Margie F." w:date="2011-04-06T09:19:00Z"/>
          <w:rFonts w:ascii="Times New Roman" w:hAnsi="Times New Roman"/>
          <w:color w:val="191919"/>
          <w:spacing w:val="-2"/>
          <w:sz w:val="18"/>
          <w:szCs w:val="18"/>
        </w:rPr>
      </w:pPr>
    </w:p>
    <w:p w:rsidR="006333B0" w:rsidRDefault="006333B0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1"/>
        <w:jc w:val="both"/>
        <w:rPr>
          <w:ins w:id="6" w:author="Tippins, Margie F." w:date="2011-04-06T09:19:00Z"/>
          <w:rFonts w:ascii="Times New Roman" w:hAnsi="Times New Roman"/>
          <w:color w:val="191919"/>
          <w:spacing w:val="-2"/>
          <w:sz w:val="18"/>
          <w:szCs w:val="18"/>
        </w:rPr>
      </w:pPr>
      <w:ins w:id="7" w:author="Tippins, Margie F." w:date="2011-04-06T09:19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RE-ENTRY INTO PROGRAM</w:t>
        </w:r>
      </w:ins>
    </w:p>
    <w:p w:rsidR="006333B0" w:rsidRDefault="006333B0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1"/>
        <w:jc w:val="both"/>
        <w:rPr>
          <w:ins w:id="8" w:author="Tippins, Margie F." w:date="2011-04-06T09:19:00Z"/>
          <w:rFonts w:ascii="Times New Roman" w:hAnsi="Times New Roman"/>
          <w:color w:val="191919"/>
          <w:spacing w:val="-2"/>
          <w:sz w:val="18"/>
          <w:szCs w:val="18"/>
        </w:rPr>
      </w:pPr>
    </w:p>
    <w:p w:rsidR="006333B0" w:rsidRDefault="006333B0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ins w:id="9" w:author="Tippins, Margie F." w:date="2011-04-06T09:19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All undergraduate nursing students who experience any interruption that results in non-completion of a Nursing Course will be required to successfully complete the appropriate NURS Remediation Course prior to re-entry into the Nursing Program.  </w:t>
        </w:r>
      </w:ins>
      <w:ins w:id="10" w:author="Tippins, Margie F." w:date="2011-04-06T09:2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The</w:t>
        </w:r>
      </w:ins>
      <w:ins w:id="11" w:author="Tippins, Margie F." w:date="2011-04-06T09:19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</w:t>
        </w:r>
      </w:ins>
      <w:ins w:id="12" w:author="Tippins, Margie F." w:date="2011-04-06T09:2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course will be listed as NURS 4111 with the appropriate hours for the class needed to re-enter the nursing program.  Students who have an interruption in matriculation of any nursing course must have a second criminal background check prior to re-enrollment.  All background checks will be sub</w:t>
        </w:r>
      </w:ins>
      <w:ins w:id="13" w:author="Tippins, Margie F." w:date="2011-04-06T09:22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mitted before the last day of the university’s registration period for the semester.</w:t>
        </w:r>
      </w:ins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uniform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insurance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ins w:id="14" w:author="Tippins, Margie F." w:date="2011-04-06T09:23:00Z">
        <w:r w:rsidR="007F2613">
          <w:rPr>
            <w:rFonts w:ascii="Times New Roman" w:hAnsi="Times New Roman"/>
            <w:color w:val="191919"/>
            <w:spacing w:val="-7"/>
            <w:sz w:val="18"/>
            <w:szCs w:val="18"/>
          </w:rPr>
          <w:t>a criminal background check,</w:t>
        </w:r>
      </w:ins>
      <w:r w:rsidR="00092C93">
        <w:rPr>
          <w:rFonts w:ascii="Times New Roman" w:hAnsi="Times New Roman"/>
          <w:color w:val="191919"/>
          <w:spacing w:val="-7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most 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transportation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immunizations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X-ray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approximatel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sophomor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through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remainde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home/communit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settings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rehabilitatio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ters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settings.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39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9708D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11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113"/>
        <w:rPr>
          <w:rFonts w:ascii="Times New Roman" w:hAnsi="Times New Roman"/>
          <w:color w:val="000000"/>
          <w:sz w:val="20"/>
          <w:szCs w:val="20"/>
        </w:rPr>
        <w:sectPr w:rsidR="00E9708D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591"/>
            <w:col w:w="10020"/>
          </w:cols>
          <w:noEndnote/>
        </w:sectPr>
      </w:pPr>
    </w:p>
    <w:p w:rsidR="00E9708D" w:rsidRDefault="00297046" w:rsidP="00E9708D">
      <w:pPr>
        <w:widowControl w:val="0"/>
        <w:autoSpaceDE w:val="0"/>
        <w:autoSpaceDN w:val="0"/>
        <w:adjustRightInd w:val="0"/>
        <w:spacing w:before="73" w:after="0" w:line="195" w:lineRule="exact"/>
        <w:ind w:right="132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297046">
        <w:rPr>
          <w:noProof/>
          <w:lang w:eastAsia="zh-CN"/>
        </w:rPr>
        <w:lastRenderedPageBreak/>
        <w:pict>
          <v:group id="_x0000_s1287" style="position:absolute;left:0;text-align:left;margin-left:427.95pt;margin-top:-19.9pt;width:156.05pt;height:11in;z-index:-251624448" coordorigin="9101,396" coordsize="3121,15840">
            <v:group id="_x0000_s1288" style="position:absolute;left:9101;top:396;width:3121;height:15840" coordorigin="9070,183" coordsize="3121,15840">
              <v:group id="_x0000_s1289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29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29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29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29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29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29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29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29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29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29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0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0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0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0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0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0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0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0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0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0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1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1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1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1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1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1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16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16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17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17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18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18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19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19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20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20" inset="0,0,0,0">
                  <w:txbxContent>
                    <w:p w:rsidR="00C36061" w:rsidRDefault="00C36061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21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21">
                  <w:txbxContent>
                    <w:p w:rsidR="00C36061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C36061" w:rsidRPr="007A3E3A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22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22">
                  <w:txbxContent>
                    <w:p w:rsidR="00C36061" w:rsidRPr="00F91ACB" w:rsidRDefault="00C36061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23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23">
                  <w:txbxContent>
                    <w:p w:rsidR="00C36061" w:rsidRDefault="00C36061" w:rsidP="00E16AC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C36061" w:rsidRPr="008A57FA" w:rsidRDefault="00C36061" w:rsidP="00E16AC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24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24">
                <w:txbxContent>
                  <w:p w:rsidR="00C36061" w:rsidRPr="008A57FA" w:rsidRDefault="00C36061" w:rsidP="00E16AC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rPr>
          <w:rFonts w:ascii="Century Gothic" w:hAnsi="Century Gothic" w:cs="Century Gothic"/>
          <w:b/>
          <w:bCs/>
          <w:color w:val="191919"/>
          <w:sz w:val="16"/>
          <w:szCs w:val="16"/>
        </w:rPr>
        <w:t>Nursing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R 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N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URSIN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9708D" w:rsidRDefault="00297046" w:rsidP="00E9708D">
      <w:pPr>
        <w:widowControl w:val="0"/>
        <w:tabs>
          <w:tab w:val="left" w:pos="81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297046">
        <w:rPr>
          <w:noProof/>
        </w:rPr>
        <w:pict>
          <v:shape id="Text Box 4942" o:spid="_x0000_s1123" type="#_x0000_t202" style="position:absolute;left:0;text-align:left;margin-left:557.15pt;margin-top:413.2pt;width:36pt;height:55.2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ZsetgIAALg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" o:allowincell="f" filled="f" stroked="f">
            <v:textbox style="layout-flow:vertical;mso-next-textbox:#Text Box 4942" inset="0,0,0,0">
              <w:txbxContent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36061" w:rsidRDefault="00C36061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 w:rsidR="00E9708D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E9708D"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Fall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 w:rsidR="00E9708D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E9708D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Summer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3"/>
        <w:gridCol w:w="1015"/>
        <w:gridCol w:w="5449"/>
        <w:gridCol w:w="2460"/>
      </w:tblGrid>
      <w:tr w:rsidR="00E9708D" w:rsidRPr="007A7452" w:rsidTr="00C36061">
        <w:trPr>
          <w:trHeight w:hRule="exact" w:val="298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677CE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5" w:author="Tippins, Margie F." w:date="2011-04-06T09:28:00Z">
              <w:r w:rsidRPr="007A7452" w:rsidDel="00677CE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COMM</w:delText>
              </w:r>
            </w:del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77CE1" w:rsidRPr="007A7452" w:rsidTr="00C36061">
        <w:trPr>
          <w:trHeight w:hRule="exact" w:val="216"/>
          <w:ins w:id="16" w:author="Tippins, Margie F." w:date="2011-04-06T09:28:00Z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677CE1" w:rsidRPr="007A7452" w:rsidDel="00677CE1" w:rsidRDefault="00677CE1" w:rsidP="00677CE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7" w:author="Tippins, Margie F." w:date="2011-04-06T09:2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8" w:author="Tippins, Margie F." w:date="2011-04-06T09:28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COHP</w:t>
              </w:r>
            </w:ins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677CE1" w:rsidRPr="007A7452" w:rsidRDefault="00677CE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ins w:id="19" w:author="Tippins, Margie F." w:date="2011-04-06T09:28:00Z"/>
                <w:rFonts w:ascii="Times New Roman" w:hAnsi="Times New Roman"/>
                <w:color w:val="191919"/>
                <w:spacing w:val="-8"/>
                <w:sz w:val="18"/>
                <w:szCs w:val="18"/>
              </w:rPr>
            </w:pPr>
            <w:ins w:id="20" w:author="Tippins, Margie F." w:date="2011-04-06T09:28:00Z">
              <w:r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t>2120</w:t>
              </w:r>
            </w:ins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677CE1" w:rsidRPr="007A7452" w:rsidRDefault="00677CE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ins w:id="21" w:author="Tippins, Margie F." w:date="2011-04-06T09:2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2" w:author="Tippins, Margie F." w:date="2011-04-06T09:28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Growth &amp; Development/Health Professions</w:t>
              </w:r>
            </w:ins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677CE1" w:rsidRPr="007A7452" w:rsidRDefault="00677CE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ins w:id="23" w:author="Tippins, Margie F." w:date="2011-04-06T09:28:00Z"/>
                <w:rFonts w:ascii="Times New Roman" w:hAnsi="Times New Roman"/>
                <w:color w:val="191919"/>
                <w:sz w:val="18"/>
                <w:szCs w:val="18"/>
              </w:rPr>
            </w:pPr>
            <w:ins w:id="24" w:author="Tippins, Margie F." w:date="2011-04-06T09:2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</w:t>
              </w:r>
            </w:ins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F0247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25" w:author="Tippins, Margie F." w:date="2011-04-06T09:31:00Z">
              <w:r w:rsidRPr="007A7452" w:rsidDel="00F02474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ASU</w:delText>
              </w:r>
            </w:del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del w:id="26" w:author="Tippins, Margie F." w:date="2011-04-06T09:31:00Z">
              <w:r w:rsidRPr="007A7452" w:rsidDel="00F02474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1200</w:delText>
              </w:r>
            </w:del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del w:id="27" w:author="Tippins, Margie F." w:date="2011-04-06T09:31:00Z">
              <w:r w:rsidRPr="007A7452" w:rsidDel="00F02474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Freshma</w:delText>
              </w:r>
              <w:r w:rsidRPr="007A7452" w:rsidDel="00F02474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n</w:delText>
              </w:r>
              <w:r w:rsidRPr="007A7452" w:rsidDel="00F02474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F02474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Seminar</w:delText>
              </w:r>
            </w:del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28" w:author="Tippins, Margie F." w:date="2011-04-06T09:32:00Z">
              <w:r w:rsidRPr="007A7452" w:rsidDel="00F02474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F02474" w:rsidRPr="007A7452" w:rsidTr="00C36061">
        <w:trPr>
          <w:trHeight w:hRule="exact" w:val="216"/>
          <w:ins w:id="29" w:author="Tippins, Margie F." w:date="2011-04-06T09:31:00Z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02474" w:rsidRPr="007A7452" w:rsidDel="00F02474" w:rsidRDefault="00F02474" w:rsidP="00F0247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30" w:author="Tippins, Margie F." w:date="2011-04-06T09:3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31" w:author="Tippins, Margie F." w:date="2011-04-06T09:3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ASU</w:t>
              </w:r>
            </w:ins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F02474" w:rsidRPr="007A7452" w:rsidDel="00F02474" w:rsidRDefault="00F02474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ins w:id="32" w:author="Tippins, Margie F." w:date="2011-04-06T09:3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33" w:author="Tippins, Margie F." w:date="2011-04-06T09:3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1201</w:t>
              </w:r>
            </w:ins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F02474" w:rsidRPr="007A7452" w:rsidDel="00F02474" w:rsidRDefault="00F02474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ins w:id="34" w:author="Tippins, Margie F." w:date="2011-04-06T09:3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35" w:author="Tippins, Margie F." w:date="2011-04-06T09:3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Foundations of College Success</w:t>
              </w:r>
            </w:ins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F02474" w:rsidRPr="007A7452" w:rsidRDefault="00F02474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ins w:id="36" w:author="Tippins, Margie F." w:date="2011-04-06T09:31:00Z"/>
                <w:rFonts w:ascii="Times New Roman" w:hAnsi="Times New Roman"/>
                <w:color w:val="191919"/>
                <w:sz w:val="18"/>
                <w:szCs w:val="18"/>
              </w:rPr>
            </w:pPr>
            <w:ins w:id="37" w:author="Tippins, Margie F." w:date="2011-04-06T09:3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843965" w:rsidRPr="007A7452" w:rsidTr="00C36061">
        <w:trPr>
          <w:trHeight w:hRule="exact" w:val="216"/>
          <w:ins w:id="38" w:author="Tippins, Margie F." w:date="2011-04-06T09:33:00Z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843965" w:rsidRDefault="00843965" w:rsidP="00F0247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39" w:author="Tippins, Margie F." w:date="2011-04-06T09:3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40" w:author="Tippins, Margie F." w:date="2011-04-06T09:3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COHP</w:t>
              </w:r>
            </w:ins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43965" w:rsidRDefault="00843965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ins w:id="41" w:author="Tippins, Margie F." w:date="2011-04-06T09:3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42" w:author="Tippins, Margie F." w:date="2011-04-06T09:3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2110</w:t>
              </w:r>
            </w:ins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843965" w:rsidRDefault="00843965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ins w:id="43" w:author="Tippins, Margie F." w:date="2011-04-06T09:3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44" w:author="Tippins, Margie F." w:date="2011-04-06T09:3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Nutrition</w:t>
              </w:r>
            </w:ins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843965" w:rsidRDefault="00843965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ins w:id="45" w:author="Tippins, Margie F." w:date="2011-04-06T09:33:00Z"/>
                <w:rFonts w:ascii="Times New Roman" w:hAnsi="Times New Roman"/>
                <w:color w:val="191919"/>
                <w:sz w:val="18"/>
                <w:szCs w:val="18"/>
              </w:rPr>
            </w:pPr>
            <w:ins w:id="46" w:author="Tippins, Margie F." w:date="2011-04-06T09:3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47" w:author="Tippins, Margie F." w:date="2011-04-08T10:40:00Z">
              <w:r w:rsidRPr="007A7452" w:rsidDel="007E471E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HED</w:delText>
              </w:r>
            </w:del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del w:id="48" w:author="Tippins, Margie F." w:date="2011-04-08T10:40:00Z">
              <w:r w:rsidRPr="007A7452" w:rsidDel="007E471E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1001</w:delText>
              </w:r>
            </w:del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del w:id="49" w:author="Tippins, Margie F." w:date="2011-04-08T10:40:00Z">
              <w:r w:rsidRPr="007A7452" w:rsidDel="007E471E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Introductio</w:delText>
              </w:r>
              <w:r w:rsidRPr="007A7452" w:rsidDel="007E471E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n</w:delText>
              </w:r>
              <w:r w:rsidRPr="007A7452" w:rsidDel="007E471E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7E471E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t</w:delText>
              </w:r>
              <w:r w:rsidRPr="007A7452" w:rsidDel="007E471E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</w:delText>
              </w:r>
              <w:r w:rsidRPr="007A7452" w:rsidDel="007E471E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 xml:space="preserve"> </w:delText>
              </w:r>
              <w:r w:rsidRPr="007A7452" w:rsidDel="007E471E">
                <w:rPr>
                  <w:rFonts w:ascii="Times New Roman" w:hAnsi="Times New Roman"/>
                  <w:color w:val="191919"/>
                  <w:spacing w:val="-16"/>
                  <w:sz w:val="18"/>
                  <w:szCs w:val="18"/>
                </w:rPr>
                <w:delText>W</w:delText>
              </w:r>
              <w:r w:rsidRPr="007A7452" w:rsidDel="007E471E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ellness</w:delText>
              </w:r>
            </w:del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COHP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1231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Orientatio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  <w:ins w:id="50" w:author="Tippins, Margie F." w:date="2011-04-06T09:34:00Z">
              <w:r w:rsidR="003874DF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(Elective)</w:t>
              </w:r>
            </w:ins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6061" w:rsidRPr="007A7452" w:rsidTr="00C36061">
        <w:trPr>
          <w:trHeight w:hRule="exact" w:val="216"/>
          <w:ins w:id="51" w:author="Tippins, Margie F." w:date="2011-04-06T09:35:00Z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C36061" w:rsidRPr="007A7452" w:rsidRDefault="007113F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52" w:author="Tippins, Margie F." w:date="2011-04-06T09:35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53" w:author="Tippins, Margie F." w:date="2011-04-06T10:1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NURS</w:t>
              </w:r>
            </w:ins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6061" w:rsidRPr="007A7452" w:rsidRDefault="007113F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ins w:id="54" w:author="Tippins, Margie F." w:date="2011-04-06T09:35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55" w:author="Tippins, Margie F." w:date="2011-04-06T10:1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2600</w:t>
              </w:r>
            </w:ins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C36061" w:rsidRPr="007A7452" w:rsidRDefault="007113F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ins w:id="56" w:author="Tippins, Margie F." w:date="2011-04-06T09:35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57" w:author="Tippins, Margie F." w:date="2011-04-06T10:1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Health &amp; Medical Terminology</w:t>
              </w:r>
            </w:ins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C36061" w:rsidRPr="007A7452" w:rsidRDefault="007113F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ins w:id="58" w:author="Tippins, Margie F." w:date="2011-04-06T09:35:00Z"/>
                <w:rFonts w:ascii="Times New Roman" w:hAnsi="Times New Roman"/>
                <w:color w:val="191919"/>
                <w:sz w:val="18"/>
                <w:szCs w:val="18"/>
              </w:rPr>
            </w:pPr>
            <w:ins w:id="59" w:author="Tippins, Margie F." w:date="2011-04-06T10:1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E9708D" w:rsidRPr="007A7452" w:rsidTr="00C36061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60" w:author="Tippins, Margie F." w:date="2011-04-06T10:12:00Z">
              <w:r w:rsidRPr="007A7452" w:rsidDel="007113F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SOCI</w:delText>
              </w:r>
            </w:del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del w:id="61" w:author="Tippins, Margie F." w:date="2011-04-06T10:12:00Z">
              <w:r w:rsidRPr="007A7452" w:rsidDel="007113F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</w:delText>
              </w:r>
              <w:r w:rsidRPr="007A7452" w:rsidDel="007113F6"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delText>1</w:delText>
              </w:r>
              <w:r w:rsidRPr="007A7452" w:rsidDel="007113F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</w:delText>
              </w:r>
            </w:del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del w:id="62" w:author="Tippins, Margie F." w:date="2011-04-06T10:12:00Z">
              <w:r w:rsidRPr="007A7452" w:rsidDel="007113F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Principle</w:delText>
              </w:r>
              <w:r w:rsidRPr="007A7452" w:rsidDel="007113F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s</w:delText>
              </w:r>
              <w:r w:rsidRPr="007A7452" w:rsidDel="007113F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7113F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o</w:delText>
              </w:r>
              <w:r w:rsidRPr="007A7452" w:rsidDel="007113F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</w:delText>
              </w:r>
              <w:r w:rsidRPr="007A7452" w:rsidDel="007113F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7113F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Sociology</w:delText>
              </w:r>
            </w:del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63" w:author="Tippins, Margie F." w:date="2011-04-06T10:12:00Z">
              <w:r w:rsidRPr="007A7452" w:rsidDel="007113F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E9708D" w:rsidRPr="007A7452" w:rsidTr="00C36061">
        <w:trPr>
          <w:trHeight w:hRule="exact" w:val="214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Microbiology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C36061">
        <w:trPr>
          <w:trHeight w:hRule="exact" w:val="29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Default="00815011" w:rsidP="0081501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69"/>
              <w:jc w:val="right"/>
              <w:rPr>
                <w:ins w:id="64" w:author="Tippins, Margie F." w:date="2011-04-06T10:12:00Z"/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  <w:ins w:id="65" w:author="Tippins, Margie F." w:date="2011-04-06T10:13:00Z">
              <w:r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t>40</w:t>
              </w:r>
            </w:ins>
            <w:del w:id="66" w:author="Tippins, Margie F." w:date="2011-04-06T10:12:00Z">
              <w:r w:rsidR="00E9708D" w:rsidRPr="007A7452" w:rsidDel="00815011"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delText>39</w:delText>
              </w:r>
            </w:del>
          </w:p>
          <w:p w:rsidR="00815011" w:rsidRPr="007A7452" w:rsidRDefault="00815011" w:rsidP="0081501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69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9708D" w:rsidRDefault="00E9708D" w:rsidP="00E9708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3"/>
        <w:gridCol w:w="813"/>
        <w:gridCol w:w="6138"/>
        <w:gridCol w:w="1826"/>
      </w:tblGrid>
      <w:tr w:rsidR="00E9708D" w:rsidRPr="007A7452" w:rsidTr="00C36061">
        <w:trPr>
          <w:trHeight w:hRule="exact" w:val="298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2412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67" w:author="Tippins, Margie F." w:date="2011-04-06T10:13:00Z">
              <w:r w:rsidRPr="007A7452" w:rsidDel="002376E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NURS</w:delText>
              </w:r>
            </w:del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del w:id="68" w:author="Tippins, Margie F." w:date="2011-04-06T10:13:00Z">
              <w:r w:rsidRPr="007A7452" w:rsidDel="002376E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2120</w:delText>
              </w:r>
            </w:del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69" w:author="Tippins, Margie F." w:date="2011-04-06T10:13:00Z">
              <w:r w:rsidRPr="007A7452" w:rsidDel="002376E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Growt</w:delText>
              </w:r>
              <w:r w:rsidRPr="007A7452" w:rsidDel="002376E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2376E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&amp;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Developmen</w:delText>
              </w:r>
              <w:r w:rsidRPr="007A7452" w:rsidDel="002376E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t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fo</w:delText>
              </w:r>
              <w:r w:rsidRPr="007A7452" w:rsidDel="002376E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r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Science</w:delText>
              </w:r>
              <w:r w:rsidRPr="007A7452" w:rsidDel="002376E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s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2376E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&amp;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Healt</w:delText>
              </w:r>
              <w:r w:rsidRPr="007A7452" w:rsidDel="002376E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2376E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Professions</w:delText>
              </w:r>
            </w:del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70" w:author="Tippins, Margie F." w:date="2011-04-06T10:13:00Z">
              <w:r w:rsidRPr="007A7452" w:rsidDel="002376E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EF058B" w:rsidRPr="007A7452" w:rsidTr="00C36061">
        <w:trPr>
          <w:trHeight w:hRule="exact" w:val="216"/>
          <w:ins w:id="71" w:author="Tippins, Margie F." w:date="2011-04-06T10:13:00Z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F058B" w:rsidRPr="007A7452" w:rsidDel="002376E6" w:rsidRDefault="00EF058B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72" w:author="Tippins, Margie F." w:date="2011-04-06T10:1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73" w:author="Tippins, Margie F." w:date="2011-04-06T10:1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NURS</w:t>
              </w:r>
            </w:ins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F058B" w:rsidRPr="007A7452" w:rsidDel="002376E6" w:rsidRDefault="00EF058B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ins w:id="74" w:author="Tippins, Margie F." w:date="2011-04-06T10:1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75" w:author="Tippins, Margie F." w:date="2011-04-06T10:1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3510</w:t>
              </w:r>
            </w:ins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F058B" w:rsidRPr="007A7452" w:rsidDel="002376E6" w:rsidRDefault="00EF058B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76" w:author="Tippins, Margie F." w:date="2011-04-06T10:1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77" w:author="Tippins, Margie F." w:date="2011-04-06T10:1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Health  Assessment</w:t>
              </w:r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F058B" w:rsidRPr="007A7452" w:rsidDel="002376E6" w:rsidRDefault="00EF058B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78" w:author="Tippins, Margie F." w:date="2011-04-06T10:13:00Z"/>
                <w:rFonts w:ascii="Times New Roman" w:hAnsi="Times New Roman"/>
                <w:color w:val="191919"/>
                <w:sz w:val="18"/>
                <w:szCs w:val="18"/>
              </w:rPr>
            </w:pPr>
            <w:ins w:id="79" w:author="Tippins, Margie F." w:date="2011-04-06T10:1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Pharmacology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Practice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2331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Adul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80" w:author="Tippins, Margie F." w:date="2011-04-06T10:21:00Z">
              <w:r w:rsidRPr="007A7452" w:rsidDel="00286C9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COHP</w:delText>
              </w:r>
            </w:del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del w:id="81" w:author="Tippins, Margie F." w:date="2011-04-06T10:21:00Z">
              <w:r w:rsidRPr="007A7452" w:rsidDel="00286C9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</w:delText>
              </w:r>
              <w:r w:rsidRPr="007A7452" w:rsidDel="00286C91"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delText>1</w:delText>
              </w:r>
              <w:r w:rsidRPr="007A7452" w:rsidDel="00286C9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10</w:delText>
              </w:r>
            </w:del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82" w:author="Tippins, Margie F." w:date="2011-04-06T10:21:00Z">
              <w:r w:rsidRPr="007A7452" w:rsidDel="00286C9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Nutrition</w:delText>
              </w:r>
            </w:del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83" w:author="Tippins, Margie F." w:date="2011-04-06T10:21:00Z">
              <w:r w:rsidRPr="007A7452" w:rsidDel="00286C9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316ED6" w:rsidRPr="007A7452" w:rsidTr="00C36061">
        <w:trPr>
          <w:trHeight w:hRule="exact" w:val="216"/>
          <w:ins w:id="84" w:author="Tippins, Margie F." w:date="2011-04-06T10:21:00Z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316ED6" w:rsidRPr="007A7452" w:rsidDel="00286C91" w:rsidRDefault="00316ED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85" w:author="Tippins, Margie F." w:date="2011-04-06T10:2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86" w:author="Tippins, Margie F." w:date="2011-04-06T10:2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COMM</w:t>
              </w:r>
            </w:ins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316ED6" w:rsidRPr="007A7452" w:rsidDel="00286C91" w:rsidRDefault="00316ED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ins w:id="87" w:author="Tippins, Margie F." w:date="2011-04-06T10:2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88" w:author="Tippins, Margie F." w:date="2011-04-06T10:2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1100</w:t>
              </w:r>
            </w:ins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316ED6" w:rsidRPr="007A7452" w:rsidDel="00286C91" w:rsidRDefault="00316ED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89" w:author="Tippins, Margie F." w:date="2011-04-06T10:2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90" w:author="Tippins, Margie F." w:date="2011-04-06T10:2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Public Speaking</w:t>
              </w:r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316ED6" w:rsidRPr="007A7452" w:rsidDel="00286C91" w:rsidRDefault="00316ED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91" w:author="Tippins, Margie F." w:date="2011-04-06T10:21:00Z"/>
                <w:rFonts w:ascii="Times New Roman" w:hAnsi="Times New Roman"/>
                <w:color w:val="191919"/>
                <w:sz w:val="18"/>
                <w:szCs w:val="18"/>
              </w:rPr>
            </w:pPr>
            <w:ins w:id="92" w:author="Tippins, Margie F." w:date="2011-04-06T10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5</w:t>
              </w:r>
            </w:ins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316ED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93" w:author="Tippins, Margie F." w:date="2011-04-06T10:22:00Z">
              <w:r w:rsidRPr="007A7452" w:rsidDel="00316ED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NURS</w:delText>
              </w:r>
            </w:del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del w:id="94" w:author="Tippins, Margie F." w:date="2011-04-06T10:22:00Z">
              <w:r w:rsidRPr="007A7452" w:rsidDel="00316ED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2510</w:delText>
              </w:r>
            </w:del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95" w:author="Tippins, Margie F." w:date="2011-04-06T10:22:00Z">
              <w:r w:rsidRPr="007A7452" w:rsidDel="00316ED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Healt</w:delText>
              </w:r>
              <w:r w:rsidRPr="007A7452" w:rsidDel="00316ED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</w:delText>
              </w:r>
              <w:r w:rsidRPr="007A7452" w:rsidDel="00316ED6">
                <w:rPr>
                  <w:rFonts w:ascii="Times New Roman" w:hAnsi="Times New Roman"/>
                  <w:color w:val="191919"/>
                  <w:spacing w:val="-13"/>
                  <w:sz w:val="18"/>
                  <w:szCs w:val="18"/>
                </w:rPr>
                <w:delText xml:space="preserve"> </w:delText>
              </w:r>
              <w:r w:rsidRPr="007A7452" w:rsidDel="00316ED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Assessment</w:delText>
              </w:r>
            </w:del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96" w:author="Tippins, Margie F." w:date="2011-04-06T10:22:00Z">
              <w:r w:rsidRPr="007A7452" w:rsidDel="00316ED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97" w:author="Tippins, Margie F." w:date="2011-04-06T10:23:00Z">
              <w:r w:rsidRPr="007A7452" w:rsidDel="00A1302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NURS</w:delText>
              </w:r>
            </w:del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del w:id="98" w:author="Tippins, Margie F." w:date="2011-04-06T10:23:00Z">
              <w:r w:rsidRPr="007A7452" w:rsidDel="00A1302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2320</w:delText>
              </w:r>
            </w:del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99" w:author="Tippins, Margie F." w:date="2011-04-06T10:23:00Z">
              <w:r w:rsidRPr="007A7452" w:rsidDel="00A1302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Pathophysiology</w:delText>
              </w:r>
            </w:del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00" w:author="Tippins, Margie F." w:date="2011-04-06T10:23:00Z">
              <w:r w:rsidRPr="007A7452" w:rsidDel="00A1302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18212A" w:rsidRPr="007A7452" w:rsidTr="00C36061">
        <w:trPr>
          <w:trHeight w:hRule="exact" w:val="216"/>
          <w:ins w:id="101" w:author="Tippins, Margie F." w:date="2011-04-06T10:23:00Z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18212A" w:rsidRPr="007A7452" w:rsidDel="00A13025" w:rsidRDefault="0018212A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02" w:author="Tippins, Margie F." w:date="2011-04-06T10:2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03" w:author="Tippins, Margie F." w:date="2011-04-06T10:2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SOCI</w:t>
              </w:r>
            </w:ins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8212A" w:rsidRPr="007A7452" w:rsidDel="00A13025" w:rsidRDefault="0018212A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ins w:id="104" w:author="Tippins, Margie F." w:date="2011-04-06T10:2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05" w:author="Tippins, Margie F." w:date="2011-04-06T10:2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2011</w:t>
              </w:r>
            </w:ins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18212A" w:rsidRPr="007A7452" w:rsidDel="00A13025" w:rsidRDefault="0018212A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106" w:author="Tippins, Margie F." w:date="2011-04-06T10:2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07" w:author="Tippins, Margie F." w:date="2011-04-06T10:2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Principles of Sociology</w:t>
              </w:r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18212A" w:rsidRPr="007A7452" w:rsidDel="00A13025" w:rsidRDefault="0018212A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108" w:author="Tippins, Margie F." w:date="2011-04-06T10:23:00Z"/>
                <w:rFonts w:ascii="Times New Roman" w:hAnsi="Times New Roman"/>
                <w:color w:val="191919"/>
                <w:sz w:val="18"/>
                <w:szCs w:val="18"/>
              </w:rPr>
            </w:pPr>
            <w:ins w:id="109" w:author="Tippins, Margie F." w:date="2011-04-06T10:2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6A5526" w:rsidRPr="007A7452" w:rsidTr="00C36061">
        <w:trPr>
          <w:trHeight w:hRule="exact" w:val="216"/>
          <w:ins w:id="110" w:author="Tippins, Margie F." w:date="2011-04-06T10:24:00Z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6A5526" w:rsidRDefault="006A552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11" w:author="Tippins, Margie F." w:date="2011-04-06T10:24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12" w:author="Tippins, Margie F." w:date="2011-04-06T10:2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NURS</w:t>
              </w:r>
            </w:ins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6A5526" w:rsidRDefault="006A552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ins w:id="113" w:author="Tippins, Margie F." w:date="2011-04-06T10:24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14" w:author="Tippins, Margie F." w:date="2011-04-06T10:2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3320</w:t>
              </w:r>
            </w:ins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6A5526" w:rsidRPr="00302C18" w:rsidRDefault="006A552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115" w:author="Tippins, Margie F." w:date="2011-04-06T10:24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proofErr w:type="spellStart"/>
            <w:ins w:id="116" w:author="Tippins, Margie F." w:date="2011-04-06T10:24:00Z">
              <w:r w:rsidRPr="00302C18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Pathophysiology</w:t>
              </w:r>
              <w:proofErr w:type="spellEnd"/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6A5526" w:rsidRDefault="006A5526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117" w:author="Tippins, Margie F." w:date="2011-04-06T10:24:00Z"/>
                <w:rFonts w:ascii="Times New Roman" w:hAnsi="Times New Roman"/>
                <w:color w:val="191919"/>
                <w:sz w:val="18"/>
                <w:szCs w:val="18"/>
              </w:rPr>
            </w:pPr>
            <w:ins w:id="118" w:author="Tippins, Margie F." w:date="2011-04-06T10:2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E9708D" w:rsidRPr="007A7452" w:rsidTr="00C36061">
        <w:trPr>
          <w:trHeight w:hRule="exact" w:val="2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Activit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C36061">
        <w:trPr>
          <w:trHeight w:hRule="exact" w:val="32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E9708D" w:rsidRPr="007A7452" w:rsidTr="00C36061">
        <w:trPr>
          <w:trHeight w:hRule="exact" w:val="4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08D" w:rsidRPr="007A7452" w:rsidTr="00C36061">
        <w:trPr>
          <w:trHeight w:hRule="exact" w:val="32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Pediatri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E3101" w:rsidRPr="007A7452" w:rsidTr="00C36061">
        <w:trPr>
          <w:trHeight w:hRule="exact" w:val="216"/>
          <w:ins w:id="119" w:author="Tippins, Margie F." w:date="2011-04-06T10:25:00Z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0E3101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20" w:author="Tippins, Margie F." w:date="2011-04-06T10:25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21" w:author="Tippins, Margie F." w:date="2011-04-06T10:25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NURS </w:t>
              </w:r>
            </w:ins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E3101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ins w:id="122" w:author="Tippins, Margie F." w:date="2011-04-06T10:25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23" w:author="Tippins, Margie F." w:date="2011-04-06T10:25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2601</w:t>
              </w:r>
            </w:ins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0E3101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124" w:author="Tippins, Margie F." w:date="2011-04-06T10:25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25" w:author="Tippins, Margie F." w:date="2011-04-06T10:25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Introduction to Geriatric Nursing</w:t>
              </w:r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0E3101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126" w:author="Tippins, Margie F." w:date="2011-04-06T10:25:00Z"/>
                <w:rFonts w:ascii="Times New Roman" w:hAnsi="Times New Roman"/>
                <w:color w:val="191919"/>
                <w:sz w:val="18"/>
                <w:szCs w:val="18"/>
              </w:rPr>
            </w:pPr>
            <w:ins w:id="127" w:author="Tippins, Margie F." w:date="2011-04-06T10:2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28" w:author="Tippins, Margie F." w:date="2011-04-06T10:26:00Z">
              <w:r w:rsidRPr="007A7452" w:rsidDel="000E310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ARE</w:delText>
              </w:r>
              <w:r w:rsidRPr="007A7452" w:rsidDel="000E310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</w:delText>
              </w:r>
              <w:r w:rsidRPr="007A7452" w:rsidDel="000E3101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delText xml:space="preserve"> </w:delText>
              </w:r>
              <w:r w:rsidRPr="007A7452" w:rsidDel="000E310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</w:delText>
              </w:r>
            </w:del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129" w:author="Tippins, Margie F." w:date="2011-04-06T10:26:00Z">
              <w:r w:rsidRPr="007A7452" w:rsidDel="000E310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Are</w:delText>
              </w:r>
              <w:r w:rsidRPr="007A7452" w:rsidDel="000E310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</w:delText>
              </w:r>
              <w:r w:rsidRPr="007A7452" w:rsidDel="000E310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0E310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</w:delText>
              </w:r>
              <w:r w:rsidRPr="007A7452" w:rsidDel="000E310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0E310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Sociolog</w:delText>
              </w:r>
              <w:r w:rsidRPr="007A7452" w:rsidDel="000E310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y</w:delText>
              </w:r>
              <w:r w:rsidRPr="007A7452" w:rsidDel="000E310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0E310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Course</w:delText>
              </w:r>
            </w:del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30" w:author="Tippins, Margie F." w:date="2011-04-06T10:26:00Z">
              <w:r w:rsidRPr="007A7452" w:rsidDel="000E310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Activity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Orientatio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Concepts</w:t>
            </w:r>
            <w:ins w:id="131" w:author="Tippins, Margie F." w:date="2011-04-06T10:26:00Z">
              <w:r w:rsidR="000E310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(RN-BSN)</w:t>
              </w:r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0E3101" w:rsidP="000E310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32" w:author="Tippins, Margie F." w:date="2011-04-06T10:3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5 </w:t>
              </w:r>
            </w:ins>
            <w:del w:id="133" w:author="Tippins, Margie F." w:date="2011-04-06T10:31:00Z">
              <w:r w:rsidR="00E9708D" w:rsidRPr="007A7452" w:rsidDel="000E310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4</w:delText>
              </w:r>
            </w:del>
          </w:p>
        </w:tc>
      </w:tr>
      <w:tr w:rsidR="00E9708D" w:rsidRPr="007A7452" w:rsidTr="00C36061">
        <w:trPr>
          <w:trHeight w:hRule="exact" w:val="2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3335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34" w:author="Tippins, Margie F." w:date="2011-04-06T10:3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5</w:t>
              </w:r>
            </w:ins>
            <w:del w:id="135" w:author="Tippins, Margie F." w:date="2011-04-06T10:31:00Z">
              <w:r w:rsidR="00E9708D" w:rsidRPr="007A7452" w:rsidDel="000E310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4</w:delText>
              </w:r>
            </w:del>
          </w:p>
        </w:tc>
      </w:tr>
      <w:tr w:rsidR="000E3101" w:rsidRPr="007A7452" w:rsidTr="00C36061">
        <w:trPr>
          <w:trHeight w:hRule="exact" w:val="214"/>
          <w:ins w:id="136" w:author="Tippins, Margie F." w:date="2011-04-06T10:30:00Z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0E3101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37" w:author="Tippins, Margie F." w:date="2011-04-06T10:3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38" w:author="Tippins, Margie F." w:date="2011-04-06T10:30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AREA C</w:t>
              </w:r>
            </w:ins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E3101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ins w:id="139" w:author="Tippins, Margie F." w:date="2011-04-06T10:3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40" w:author="Tippins, Margie F." w:date="2011-04-06T10:30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Area C</w:t>
              </w:r>
            </w:ins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0E3101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141" w:author="Tippins, Margie F." w:date="2011-04-06T10:3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42" w:author="Tippins, Margie F." w:date="2011-04-06T10:30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Fine Arts Option</w:t>
              </w:r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0E3101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143" w:author="Tippins, Margie F." w:date="2011-04-06T10:30:00Z"/>
                <w:rFonts w:ascii="Times New Roman" w:hAnsi="Times New Roman"/>
                <w:color w:val="191919"/>
                <w:sz w:val="18"/>
                <w:szCs w:val="18"/>
              </w:rPr>
            </w:pPr>
            <w:ins w:id="144" w:author="Tippins, Margie F." w:date="2011-04-06T10:3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E9708D" w:rsidRPr="007A7452" w:rsidTr="00C36061">
        <w:trPr>
          <w:trHeight w:hRule="exact" w:val="32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0E3101" w:rsidP="00C360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45" w:author="Tippins, Margie F." w:date="2011-04-06T10:32:00Z">
              <w:r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t>31</w:t>
              </w:r>
            </w:ins>
            <w:del w:id="146" w:author="Tippins, Margie F." w:date="2011-04-06T10:32:00Z">
              <w:r w:rsidR="00E9708D" w:rsidRPr="007A7452" w:rsidDel="000E3101"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delText>26</w:delText>
              </w:r>
            </w:del>
          </w:p>
        </w:tc>
      </w:tr>
      <w:tr w:rsidR="00E9708D" w:rsidRPr="007A7452" w:rsidTr="00C36061">
        <w:trPr>
          <w:trHeight w:hRule="exact" w:val="4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0C2B" w:rsidRPr="007A7452" w:rsidTr="00C36061">
        <w:trPr>
          <w:trHeight w:hRule="exact" w:val="326"/>
          <w:ins w:id="147" w:author="Tippins, Margie F." w:date="2011-04-06T10:34:00Z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8A0C2B" w:rsidRPr="007A7452" w:rsidRDefault="008A0C2B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ins w:id="148" w:author="Tippins, Margie F." w:date="2011-04-06T10:34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49" w:author="Tippins, Margie F." w:date="2011-04-06T10:3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PEDH</w:t>
              </w:r>
            </w:ins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A0C2B" w:rsidRPr="007A7452" w:rsidRDefault="008A0C2B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ins w:id="150" w:author="Tippins, Margie F." w:date="2011-04-06T10:34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8A0C2B" w:rsidRPr="007A7452" w:rsidRDefault="008A0C2B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ins w:id="151" w:author="Tippins, Margie F." w:date="2011-04-06T10:34:00Z"/>
                <w:rFonts w:ascii="Times New Roman" w:hAnsi="Times New Roman"/>
                <w:color w:val="191919"/>
                <w:spacing w:val="-16"/>
                <w:sz w:val="18"/>
                <w:szCs w:val="18"/>
              </w:rPr>
            </w:pPr>
            <w:ins w:id="152" w:author="Tippins, Margie F." w:date="2011-04-06T10:34:00Z">
              <w:r>
                <w:rPr>
                  <w:rFonts w:ascii="Times New Roman" w:hAnsi="Times New Roman"/>
                  <w:color w:val="191919"/>
                  <w:spacing w:val="-16"/>
                  <w:sz w:val="18"/>
                  <w:szCs w:val="18"/>
                </w:rPr>
                <w:t>Activity</w:t>
              </w:r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8A0C2B" w:rsidRPr="007A7452" w:rsidRDefault="008A0C2B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ins w:id="153" w:author="Tippins, Margie F." w:date="2011-04-06T10:34:00Z"/>
                <w:rFonts w:ascii="Times New Roman" w:hAnsi="Times New Roman"/>
                <w:color w:val="191919"/>
                <w:sz w:val="18"/>
                <w:szCs w:val="18"/>
              </w:rPr>
            </w:pPr>
            <w:ins w:id="154" w:author="Tippins, Margie F." w:date="2011-04-06T10:3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E9708D" w:rsidRPr="007A7452" w:rsidTr="00C36061">
        <w:trPr>
          <w:trHeight w:hRule="exact" w:val="32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4140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Adul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4240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  <w:ins w:id="155" w:author="Tippins, Margie F." w:date="2011-04-06T10:36:00Z">
              <w:r w:rsidR="0082329F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(RN-BSN)</w:t>
              </w:r>
            </w:ins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C36061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lastRenderedPageBreak/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4345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Comprehensiv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C36061">
        <w:trPr>
          <w:trHeight w:hRule="exact" w:val="2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E9708D" w:rsidDel="007E11A6" w:rsidRDefault="00E9708D" w:rsidP="00E9708D">
      <w:pPr>
        <w:widowControl w:val="0"/>
        <w:tabs>
          <w:tab w:val="left" w:pos="2300"/>
          <w:tab w:val="left" w:pos="9780"/>
        </w:tabs>
        <w:autoSpaceDE w:val="0"/>
        <w:autoSpaceDN w:val="0"/>
        <w:adjustRightInd w:val="0"/>
        <w:spacing w:after="0" w:line="177" w:lineRule="exact"/>
        <w:ind w:left="160"/>
        <w:rPr>
          <w:del w:id="156" w:author="Tippins, Margie F." w:date="2011-04-06T10:39:00Z"/>
          <w:rFonts w:ascii="Times New Roman" w:hAnsi="Times New Roman"/>
          <w:color w:val="000000"/>
          <w:sz w:val="18"/>
          <w:szCs w:val="18"/>
        </w:rPr>
      </w:pPr>
      <w:del w:id="157" w:author="Tippins, Margie F." w:date="2011-04-06T10:39:00Z">
        <w:r w:rsidDel="007E11A6">
          <w:rPr>
            <w:rFonts w:ascii="Times New Roman" w:hAnsi="Times New Roman"/>
            <w:color w:val="191919"/>
            <w:spacing w:val="-2"/>
            <w:sz w:val="18"/>
            <w:szCs w:val="18"/>
          </w:rPr>
          <w:delText>MUSC/ARAP/F</w:delText>
        </w:r>
        <w:r w:rsidDel="007E11A6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7E11A6">
          <w:rPr>
            <w:rFonts w:ascii="Times New Roman" w:hAnsi="Times New Roman"/>
            <w:color w:val="191919"/>
            <w:sz w:val="18"/>
            <w:szCs w:val="18"/>
          </w:rPr>
          <w:tab/>
        </w:r>
        <w:r w:rsidDel="007E11A6">
          <w:rPr>
            <w:rFonts w:ascii="Times New Roman" w:hAnsi="Times New Roman"/>
            <w:color w:val="191919"/>
            <w:spacing w:val="-2"/>
            <w:sz w:val="18"/>
            <w:szCs w:val="18"/>
          </w:rPr>
          <w:delText>Optio</w:delText>
        </w:r>
        <w:r w:rsidDel="007E11A6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7E11A6">
          <w:rPr>
            <w:rFonts w:ascii="Times New Roman" w:hAnsi="Times New Roman"/>
            <w:color w:val="191919"/>
            <w:sz w:val="18"/>
            <w:szCs w:val="18"/>
          </w:rPr>
          <w:tab/>
          <w:delText>3</w:delText>
        </w:r>
      </w:del>
    </w:p>
    <w:p w:rsidR="00E9708D" w:rsidRDefault="00E9708D" w:rsidP="00E9708D">
      <w:pPr>
        <w:widowControl w:val="0"/>
        <w:tabs>
          <w:tab w:val="left" w:pos="124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ins w:id="158" w:author="Tippins, Margie F." w:date="2011-04-06T10:39:00Z">
        <w:r w:rsidR="0017149B">
          <w:rPr>
            <w:rFonts w:ascii="Times New Roman" w:hAnsi="Times New Roman"/>
            <w:b/>
            <w:bCs/>
            <w:color w:val="191919"/>
            <w:sz w:val="18"/>
            <w:szCs w:val="18"/>
          </w:rPr>
          <w:t>26</w:t>
        </w:r>
      </w:ins>
      <w:del w:id="159" w:author="Tippins, Margie F." w:date="2011-04-06T10:39:00Z">
        <w:r w:rsidDel="007E11A6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28</w:delText>
        </w:r>
      </w:del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ins w:id="160" w:author="Tippins, Margie F." w:date="2011-04-06T10:39:00Z">
        <w:r w:rsidR="007E11A6">
          <w:rPr>
            <w:rFonts w:ascii="Times New Roman" w:hAnsi="Times New Roman"/>
            <w:b/>
            <w:bCs/>
            <w:color w:val="191919"/>
            <w:sz w:val="18"/>
            <w:szCs w:val="18"/>
          </w:rPr>
          <w:t>127</w:t>
        </w:r>
      </w:ins>
      <w:del w:id="161" w:author="Tippins, Margie F." w:date="2011-04-06T10:39:00Z">
        <w:r w:rsidDel="007E11A6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123</w:delText>
        </w:r>
      </w:del>
    </w:p>
    <w:p w:rsidR="00E9708D" w:rsidRDefault="00E9708D" w:rsidP="00E9708D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9708D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417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E9708D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7" w:space="3693"/>
            <w:col w:w="720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9708D" w:rsidRDefault="00297046" w:rsidP="00E9708D">
      <w:pPr>
        <w:widowControl w:val="0"/>
        <w:autoSpaceDE w:val="0"/>
        <w:autoSpaceDN w:val="0"/>
        <w:adjustRightInd w:val="0"/>
        <w:spacing w:before="57" w:after="0" w:line="195" w:lineRule="exact"/>
        <w:ind w:left="652"/>
        <w:rPr>
          <w:rFonts w:ascii="Century Gothic" w:hAnsi="Century Gothic" w:cs="Century Gothic"/>
          <w:color w:val="000000"/>
          <w:sz w:val="16"/>
          <w:szCs w:val="16"/>
        </w:rPr>
      </w:pPr>
      <w:r w:rsidRPr="00297046">
        <w:rPr>
          <w:rFonts w:ascii="Times New Roman" w:hAnsi="Times New Roman"/>
          <w:b/>
          <w:bCs/>
          <w:noProof/>
          <w:color w:val="191919"/>
          <w:spacing w:val="-18"/>
          <w:sz w:val="18"/>
          <w:szCs w:val="18"/>
          <w:lang w:eastAsia="zh-CN"/>
        </w:rPr>
        <w:lastRenderedPageBreak/>
        <w:pict>
          <v:group id="_x0000_s1134" style="position:absolute;left:0;text-align:left;margin-left:-8.55pt;margin-top:-18.2pt;width:157.05pt;height:11in;z-index:-251628544" coordorigin="-31,3" coordsize="3141,15840">
            <v:group id="_x0000_s1135" style="position:absolute;left:-31;top:3;width:3141;height:15840" coordorigin="-55,3" coordsize="3141,15840">
              <v:group id="Group 2700" o:spid="_x0000_s1136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13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13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13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14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14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14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14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14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14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14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14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14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14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15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15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15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15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15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15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15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15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15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15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16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16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16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163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163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64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164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165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165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166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166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167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167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168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68">
                  <w:txbxContent>
                    <w:p w:rsidR="00C36061" w:rsidRDefault="00C36061" w:rsidP="00E9708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C36061" w:rsidRPr="007A3E3A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69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69">
                  <w:txbxContent>
                    <w:p w:rsidR="00C36061" w:rsidRPr="00F91ACB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170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70">
                  <w:txbxContent>
                    <w:p w:rsidR="00C36061" w:rsidRDefault="00C36061" w:rsidP="00E9708D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C36061" w:rsidRPr="008A57FA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71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1">
                <w:txbxContent>
                  <w:p w:rsidR="00C36061" w:rsidRPr="008A57FA" w:rsidRDefault="00C36061" w:rsidP="00E9708D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rPr>
          <w:rFonts w:ascii="Century Gothic" w:hAnsi="Century Gothic" w:cs="Century Gothic"/>
          <w:b/>
          <w:bCs/>
          <w:color w:val="191919"/>
          <w:sz w:val="16"/>
          <w:szCs w:val="16"/>
        </w:rPr>
        <w:t>Nursing/Criminal Justice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available:</w:t>
      </w:r>
    </w:p>
    <w:tbl>
      <w:tblPr>
        <w:tblW w:w="10360" w:type="dxa"/>
        <w:tblInd w:w="990" w:type="dxa"/>
        <w:tblLayout w:type="fixed"/>
        <w:tblCellMar>
          <w:left w:w="0" w:type="dxa"/>
          <w:right w:w="0" w:type="dxa"/>
        </w:tblCellMar>
        <w:tblLook w:val="0000"/>
        <w:tblPrChange w:id="162" w:author="Tippins, Margie F." w:date="2011-04-06T10:44:00Z">
          <w:tblPr>
            <w:tblW w:w="9805" w:type="dxa"/>
            <w:tblInd w:w="1170" w:type="dxa"/>
            <w:tblLayout w:type="fixed"/>
            <w:tblCellMar>
              <w:left w:w="0" w:type="dxa"/>
              <w:right w:w="0" w:type="dxa"/>
            </w:tblCellMar>
            <w:tblLook w:val="0000"/>
          </w:tblPr>
        </w:tblPrChange>
      </w:tblPr>
      <w:tblGrid>
        <w:gridCol w:w="1015"/>
        <w:gridCol w:w="1039"/>
        <w:gridCol w:w="5138"/>
        <w:gridCol w:w="3168"/>
        <w:tblGridChange w:id="163">
          <w:tblGrid>
            <w:gridCol w:w="816"/>
            <w:gridCol w:w="1020"/>
            <w:gridCol w:w="5044"/>
            <w:gridCol w:w="2925"/>
          </w:tblGrid>
        </w:tblGridChange>
      </w:tblGrid>
      <w:tr w:rsidR="00E9708D" w:rsidRPr="007A7452" w:rsidTr="00F42470">
        <w:trPr>
          <w:trHeight w:hRule="exact" w:val="274"/>
          <w:trPrChange w:id="164" w:author="Tippins, Margie F." w:date="2011-04-06T10:44:00Z">
            <w:trPr>
              <w:trHeight w:hRule="exact" w:val="237"/>
            </w:trPr>
          </w:trPrChange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tcPrChange w:id="165" w:author="Tippins, Margie F." w:date="2011-04-06T10:44:00Z">
              <w:tcPr>
                <w:tcW w:w="8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PrChange w:id="166" w:author="Tippins, Margie F." w:date="2011-04-06T10:44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tcPrChange w:id="167" w:author="Tippins, Margie F." w:date="2011-04-06T10:44:00Z">
              <w:tcPr>
                <w:tcW w:w="504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tcPrChange w:id="168" w:author="Tippins, Margie F." w:date="2011-04-06T10:44:00Z">
              <w:tcPr>
                <w:tcW w:w="292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vary</w:t>
            </w:r>
          </w:p>
        </w:tc>
      </w:tr>
      <w:tr w:rsidR="00E9708D" w:rsidRPr="007A7452" w:rsidTr="00F42470">
        <w:trPr>
          <w:trHeight w:hRule="exact" w:val="249"/>
          <w:trPrChange w:id="169" w:author="Tippins, Margie F." w:date="2011-04-06T10:44:00Z">
            <w:trPr>
              <w:trHeight w:hRule="exact" w:val="216"/>
            </w:trPr>
          </w:trPrChange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tcPrChange w:id="170" w:author="Tippins, Margie F." w:date="2011-04-06T10:44:00Z">
              <w:tcPr>
                <w:tcW w:w="8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PrChange w:id="171" w:author="Tippins, Margie F." w:date="2011-04-06T10:44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3010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tcPrChange w:id="172" w:author="Tippins, Margie F." w:date="2011-04-06T10:44:00Z">
              <w:tcPr>
                <w:tcW w:w="504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Externship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tcPrChange w:id="173" w:author="Tippins, Margie F." w:date="2011-04-06T10:44:00Z">
              <w:tcPr>
                <w:tcW w:w="292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(1: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AR)</w:t>
            </w:r>
          </w:p>
        </w:tc>
      </w:tr>
      <w:tr w:rsidR="00E9708D" w:rsidRPr="007A7452" w:rsidTr="00F42470">
        <w:trPr>
          <w:trHeight w:hRule="exact" w:val="249"/>
          <w:trPrChange w:id="174" w:author="Tippins, Margie F." w:date="2011-04-06T10:44:00Z">
            <w:trPr>
              <w:trHeight w:hRule="exact" w:val="216"/>
            </w:trPr>
          </w:trPrChange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tcPrChange w:id="175" w:author="Tippins, Margie F." w:date="2011-04-06T10:44:00Z">
              <w:tcPr>
                <w:tcW w:w="8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PrChange w:id="176" w:author="Tippins, Margie F." w:date="2011-04-06T10:44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4010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tcPrChange w:id="177" w:author="Tippins, Margie F." w:date="2011-04-06T10:44:00Z">
              <w:tcPr>
                <w:tcW w:w="504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Externship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tcPrChange w:id="178" w:author="Tippins, Margie F." w:date="2011-04-06T10:44:00Z">
              <w:tcPr>
                <w:tcW w:w="292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(1: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AR)</w:t>
            </w:r>
          </w:p>
        </w:tc>
      </w:tr>
      <w:tr w:rsidR="00E9708D" w:rsidRPr="007A7452" w:rsidTr="00F42470">
        <w:trPr>
          <w:trHeight w:hRule="exact" w:val="249"/>
          <w:trPrChange w:id="179" w:author="Tippins, Margie F." w:date="2011-04-06T10:44:00Z">
            <w:trPr>
              <w:trHeight w:hRule="exact" w:val="216"/>
            </w:trPr>
          </w:trPrChange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tcPrChange w:id="180" w:author="Tippins, Margie F." w:date="2011-04-06T10:44:00Z">
              <w:tcPr>
                <w:tcW w:w="8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PrChange w:id="181" w:author="Tippins, Margie F." w:date="2011-04-06T10:44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tcPrChange w:id="182" w:author="Tippins, Margie F." w:date="2011-04-06T10:44:00Z">
              <w:tcPr>
                <w:tcW w:w="504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tcPrChange w:id="183" w:author="Tippins, Margie F." w:date="2011-04-06T10:44:00Z">
              <w:tcPr>
                <w:tcW w:w="292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F42470">
        <w:trPr>
          <w:trHeight w:hRule="exact" w:val="249"/>
          <w:trPrChange w:id="184" w:author="Tippins, Margie F." w:date="2011-04-06T10:44:00Z">
            <w:trPr>
              <w:trHeight w:hRule="exact" w:val="216"/>
            </w:trPr>
          </w:trPrChange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tcPrChange w:id="185" w:author="Tippins, Margie F." w:date="2011-04-06T10:44:00Z">
              <w:tcPr>
                <w:tcW w:w="8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PrChange w:id="186" w:author="Tippins, Margie F." w:date="2011-04-06T10:44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2121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tcPrChange w:id="187" w:author="Tippins, Margie F." w:date="2011-04-06T10:44:00Z">
              <w:tcPr>
                <w:tcW w:w="504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tcPrChange w:id="188" w:author="Tippins, Margie F." w:date="2011-04-06T10:44:00Z">
              <w:tcPr>
                <w:tcW w:w="292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F42470">
        <w:trPr>
          <w:trHeight w:hRule="exact" w:val="344"/>
          <w:trPrChange w:id="189" w:author="Tippins, Margie F." w:date="2011-04-06T10:44:00Z">
            <w:trPr>
              <w:trHeight w:hRule="exact" w:val="298"/>
            </w:trPr>
          </w:trPrChange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tcPrChange w:id="190" w:author="Tippins, Margie F." w:date="2011-04-06T10:44:00Z">
              <w:tcPr>
                <w:tcW w:w="8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PrChange w:id="191" w:author="Tippins, Margie F." w:date="2011-04-06T10:44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2212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tcPrChange w:id="192" w:author="Tippins, Margie F." w:date="2011-04-06T10:44:00Z">
              <w:tcPr>
                <w:tcW w:w="504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Assessment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tcPrChange w:id="193" w:author="Tippins, Margie F." w:date="2011-04-06T10:44:00Z">
              <w:tcPr>
                <w:tcW w:w="292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9708D" w:rsidRPr="007A7452" w:rsidRDefault="00E9708D" w:rsidP="00C3606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708D" w:rsidRDefault="00E9708D" w:rsidP="00E9708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42470" w:rsidRDefault="00E9708D" w:rsidP="00E9708D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ind w:left="1170"/>
        <w:rPr>
          <w:ins w:id="194" w:author="Tippins, Margie F." w:date="2011-04-06T10:48:00Z"/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ins w:id="195" w:author="Tippins, Margie F." w:date="2011-04-06T10:48:00Z">
        <w:r w:rsidR="00F42470">
          <w:rPr>
            <w:rFonts w:ascii="Times New Roman" w:hAnsi="Times New Roman"/>
            <w:b/>
            <w:bCs/>
            <w:color w:val="191919"/>
            <w:sz w:val="18"/>
            <w:szCs w:val="18"/>
          </w:rPr>
          <w:t>127</w:t>
        </w:r>
      </w:ins>
    </w:p>
    <w:p w:rsidR="0088691F" w:rsidRDefault="0088691F" w:rsidP="00E9708D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9B1832" w:rsidRDefault="009B1832" w:rsidP="009B1832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ins w:id="196" w:author="Tippins, Margie F." w:date="2011-04-06T11:00:00Z"/>
          <w:rFonts w:ascii="Times New Roman" w:hAnsi="Times New Roman"/>
          <w:b/>
          <w:bCs/>
          <w:color w:val="191919"/>
          <w:sz w:val="18"/>
          <w:szCs w:val="18"/>
        </w:rPr>
      </w:pPr>
    </w:p>
    <w:p w:rsidR="00E9708D" w:rsidRPr="00485269" w:rsidRDefault="00297046" w:rsidP="00E9708D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color w:val="000000"/>
          <w:sz w:val="28"/>
          <w:szCs w:val="28"/>
          <w:rPrChange w:id="197" w:author="Tippins, Margie F." w:date="2011-04-06T11:01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ins w:id="198" w:author="Tippins, Margie F." w:date="2011-04-06T10:59:00Z">
        <w:r w:rsidRPr="00297046">
          <w:rPr>
            <w:rFonts w:ascii="Times New Roman" w:hAnsi="Times New Roman"/>
            <w:b/>
            <w:bCs/>
            <w:color w:val="191919"/>
            <w:sz w:val="28"/>
            <w:szCs w:val="28"/>
            <w:rPrChange w:id="199" w:author="Tippins, Margie F." w:date="2011-04-06T11:01:00Z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</w:rPrChange>
          </w:rPr>
          <w:t xml:space="preserve">MOVE </w:t>
        </w:r>
      </w:ins>
      <w:ins w:id="200" w:author="Tippins, Margie F." w:date="2011-04-06T11:00:00Z">
        <w:r w:rsidRPr="00297046">
          <w:rPr>
            <w:rFonts w:ascii="Times New Roman" w:hAnsi="Times New Roman"/>
            <w:b/>
            <w:bCs/>
            <w:color w:val="191919"/>
            <w:sz w:val="28"/>
            <w:szCs w:val="28"/>
            <w:rPrChange w:id="201" w:author="Tippins, Margie F." w:date="2011-04-06T11:01:00Z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</w:rPrChange>
          </w:rPr>
          <w:t xml:space="preserve">THESE PROGRAMS </w:t>
        </w:r>
      </w:ins>
      <w:ins w:id="202" w:author="Tippins, Margie F." w:date="2011-04-06T10:59:00Z">
        <w:r w:rsidRPr="00297046">
          <w:rPr>
            <w:rFonts w:ascii="Times New Roman" w:hAnsi="Times New Roman"/>
            <w:b/>
            <w:bCs/>
            <w:color w:val="191919"/>
            <w:sz w:val="28"/>
            <w:szCs w:val="28"/>
            <w:rPrChange w:id="203" w:author="Tippins, Margie F." w:date="2011-04-06T11:01:00Z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</w:rPrChange>
          </w:rPr>
          <w:t>TO NATURAL SCIENCES SECTION</w:t>
        </w:r>
      </w:ins>
      <w:r w:rsidRPr="00297046">
        <w:rPr>
          <w:rFonts w:ascii="Times New Roman" w:hAnsi="Times New Roman"/>
          <w:b/>
          <w:bCs/>
          <w:color w:val="191919"/>
          <w:sz w:val="28"/>
          <w:szCs w:val="28"/>
          <w:rPrChange w:id="204" w:author="Tippins, Margie F." w:date="2011-04-06T11:01:00Z">
            <w:rPr>
              <w:rFonts w:ascii="Times New Roman" w:hAnsi="Times New Roman"/>
              <w:b/>
              <w:bCs/>
              <w:color w:val="191919"/>
              <w:sz w:val="18"/>
              <w:szCs w:val="18"/>
            </w:rPr>
          </w:rPrChange>
        </w:rPr>
        <w:tab/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Del="0088691F" w:rsidRDefault="00E9708D" w:rsidP="00E9708D">
      <w:pPr>
        <w:widowControl w:val="0"/>
        <w:autoSpaceDE w:val="0"/>
        <w:autoSpaceDN w:val="0"/>
        <w:adjustRightInd w:val="0"/>
        <w:spacing w:before="20" w:after="0" w:line="240" w:lineRule="auto"/>
        <w:ind w:left="1120" w:right="940"/>
        <w:jc w:val="both"/>
        <w:rPr>
          <w:del w:id="205" w:author="Tippins, Margie F." w:date="2011-04-06T10:59:00Z"/>
          <w:rFonts w:ascii="Times New Roman" w:hAnsi="Times New Roman"/>
          <w:color w:val="000000"/>
          <w:sz w:val="18"/>
          <w:szCs w:val="18"/>
        </w:rPr>
      </w:pPr>
      <w:del w:id="206" w:author="Tippins, Margie F." w:date="2011-04-06T10:59:00Z">
        <w:r w:rsidDel="0088691F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P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RE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-M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EDICINE</w:delText>
        </w:r>
      </w:del>
    </w:p>
    <w:p w:rsidR="00E9708D" w:rsidDel="0088691F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del w:id="207" w:author="Tippins, Margie F." w:date="2011-04-06T10:59:00Z"/>
          <w:rFonts w:ascii="Times New Roman" w:hAnsi="Times New Roman"/>
          <w:color w:val="000000"/>
          <w:sz w:val="18"/>
          <w:szCs w:val="18"/>
        </w:rPr>
      </w:pPr>
      <w:del w:id="208" w:author="Tippins, Margie F." w:date="2011-04-06T10:59:00Z"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Admissio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medica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schoo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usuall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require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minimu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m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thre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year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unde</w:delText>
        </w:r>
        <w:r w:rsidDel="0088691F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graduat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stud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,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preferabl</w:delText>
        </w:r>
        <w:r w:rsidDel="0088691F">
          <w:rPr>
            <w:rFonts w:ascii="Times New Roman" w:hAnsi="Times New Roman"/>
            <w:color w:val="191919"/>
            <w:spacing w:val="-13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,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Bachelo</w:delText>
        </w:r>
        <w:r w:rsidDel="0088691F">
          <w:rPr>
            <w:rFonts w:ascii="Times New Roman" w:hAnsi="Times New Roman"/>
            <w:color w:val="191919"/>
            <w:spacing w:val="5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degr</w:delText>
        </w:r>
        <w:r w:rsidDel="0088691F">
          <w:rPr>
            <w:rFonts w:ascii="Times New Roman" w:hAnsi="Times New Roman"/>
            <w:color w:val="191919"/>
            <w:spacing w:val="-3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.</w:delText>
        </w:r>
        <w:r w:rsidDel="0088691F">
          <w:rPr>
            <w:rFonts w:ascii="Times New Roman" w:hAnsi="Times New Roman"/>
            <w:color w:val="191919"/>
            <w:spacing w:val="-1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pacing w:val="-18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Bachelo</w:delText>
        </w:r>
        <w:r w:rsidDel="0088691F">
          <w:rPr>
            <w:rFonts w:ascii="Times New Roman" w:hAnsi="Times New Roman"/>
            <w:color w:val="191919"/>
            <w:spacing w:val="5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12"/>
            <w:sz w:val="18"/>
            <w:szCs w:val="18"/>
          </w:rPr>
          <w:delText>’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 xml:space="preserve">s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degre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wit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h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majo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Biolog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Chemistr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mino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science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fer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excellen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preparatio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fo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admissio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med</w:delText>
        </w:r>
        <w:r w:rsidDel="0088691F">
          <w:rPr>
            <w:rFonts w:ascii="Times New Roman" w:hAnsi="Times New Roman"/>
            <w:color w:val="191919"/>
            <w:spacing w:val="-3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ca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school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.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(Stu- dent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intereste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medicin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advise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b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pre-me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adviso</w:delText>
        </w:r>
        <w:r w:rsidDel="0088691F">
          <w:rPr>
            <w:rFonts w:ascii="Times New Roman" w:hAnsi="Times New Roman"/>
            <w:color w:val="191919"/>
            <w:spacing w:val="-12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.)</w:delText>
        </w:r>
      </w:del>
    </w:p>
    <w:p w:rsidR="00E9708D" w:rsidDel="0088691F" w:rsidRDefault="00E9708D" w:rsidP="00E9708D">
      <w:pPr>
        <w:widowControl w:val="0"/>
        <w:autoSpaceDE w:val="0"/>
        <w:autoSpaceDN w:val="0"/>
        <w:adjustRightInd w:val="0"/>
        <w:spacing w:before="10" w:after="0" w:line="260" w:lineRule="exact"/>
        <w:rPr>
          <w:del w:id="209" w:author="Tippins, Margie F." w:date="2011-04-06T10:59:00Z"/>
          <w:rFonts w:ascii="Times New Roman" w:hAnsi="Times New Roman"/>
          <w:color w:val="000000"/>
          <w:sz w:val="26"/>
          <w:szCs w:val="26"/>
        </w:rPr>
      </w:pPr>
    </w:p>
    <w:p w:rsidR="00E9708D" w:rsidDel="0088691F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80"/>
        <w:jc w:val="both"/>
        <w:rPr>
          <w:del w:id="210" w:author="Tippins, Margie F." w:date="2011-04-06T10:59:00Z"/>
          <w:rFonts w:ascii="Times New Roman" w:hAnsi="Times New Roman"/>
          <w:color w:val="000000"/>
          <w:sz w:val="18"/>
          <w:szCs w:val="18"/>
        </w:rPr>
      </w:pPr>
      <w:del w:id="211" w:author="Tippins, Margie F." w:date="2011-04-06T10:59:00Z">
        <w:r w:rsidDel="0088691F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P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RE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-M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EDICA</w:delText>
        </w:r>
        <w:r w:rsidDel="0088691F">
          <w:rPr>
            <w:rFonts w:ascii="Times New Roman" w:hAnsi="Times New Roman"/>
            <w:b/>
            <w:bCs/>
            <w:color w:val="191919"/>
            <w:sz w:val="18"/>
            <w:szCs w:val="18"/>
          </w:rPr>
          <w:delText>L</w:delText>
        </w:r>
        <w:r w:rsidDel="0088691F">
          <w:rPr>
            <w:rFonts w:ascii="Times New Roman" w:hAnsi="Times New Roman"/>
            <w:b/>
            <w:bCs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T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ECHNOLOGY</w:delText>
        </w:r>
      </w:del>
    </w:p>
    <w:p w:rsidR="00E9708D" w:rsidDel="0088691F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del w:id="212" w:author="Tippins, Margie F." w:date="2011-04-06T10:59:00Z"/>
          <w:rFonts w:ascii="Times New Roman" w:hAnsi="Times New Roman"/>
          <w:color w:val="000000"/>
          <w:sz w:val="18"/>
          <w:szCs w:val="18"/>
        </w:rPr>
      </w:pPr>
      <w:del w:id="213" w:author="Tippins, Margie F." w:date="2011-04-06T10:59:00Z"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two-yea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sequenc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fere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b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Departmen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Chemistr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wit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h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emphasi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Cor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Curriculu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m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course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biolog</w:delText>
        </w:r>
        <w:r w:rsidDel="0088691F">
          <w:rPr>
            <w:rFonts w:ascii="Times New Roman" w:hAnsi="Times New Roman"/>
            <w:color w:val="191919"/>
            <w:spacing w:val="-13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,</w:delText>
        </w:r>
        <w:r w:rsidDel="0088691F">
          <w:rPr>
            <w:rFonts w:ascii="Times New Roman" w:hAnsi="Times New Roman"/>
            <w:color w:val="191919"/>
            <w:spacing w:val="-1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chemistr</w:delText>
        </w:r>
        <w:r w:rsidDel="0088691F">
          <w:rPr>
            <w:rFonts w:ascii="Times New Roman" w:hAnsi="Times New Roman"/>
            <w:color w:val="191919"/>
            <w:spacing w:val="-13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 xml:space="preserve">,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mathematics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.</w:delText>
        </w:r>
        <w:r w:rsidDel="0088691F">
          <w:rPr>
            <w:rFonts w:ascii="Times New Roman" w:hAnsi="Times New Roman"/>
            <w:color w:val="191919"/>
            <w:spacing w:val="-13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en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secon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yea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,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student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progra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m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transfe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schoo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ferin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g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degre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Medica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88691F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14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ech</w:delText>
        </w:r>
        <w:r w:rsidDel="0088691F">
          <w:rPr>
            <w:rFonts w:ascii="Times New Roman" w:hAnsi="Times New Roman"/>
            <w:color w:val="191919"/>
            <w:spacing w:val="-3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olog</w:delText>
        </w:r>
        <w:r w:rsidDel="0088691F">
          <w:rPr>
            <w:rFonts w:ascii="Times New Roman" w:hAnsi="Times New Roman"/>
            <w:color w:val="191919"/>
            <w:spacing w:val="-13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.</w:delText>
        </w:r>
      </w:del>
    </w:p>
    <w:p w:rsidR="00E9708D" w:rsidDel="0088691F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del w:id="214" w:author="Tippins, Margie F." w:date="2011-04-06T10:59:00Z"/>
          <w:rFonts w:ascii="Times New Roman" w:hAnsi="Times New Roman"/>
          <w:color w:val="000000"/>
          <w:sz w:val="19"/>
          <w:szCs w:val="19"/>
        </w:rPr>
      </w:pPr>
    </w:p>
    <w:p w:rsidR="00E9708D" w:rsidDel="0088691F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490"/>
        <w:jc w:val="both"/>
        <w:rPr>
          <w:del w:id="215" w:author="Tippins, Margie F." w:date="2011-04-06T10:59:00Z"/>
          <w:rFonts w:ascii="Times New Roman" w:hAnsi="Times New Roman"/>
          <w:color w:val="000000"/>
          <w:sz w:val="18"/>
          <w:szCs w:val="18"/>
        </w:rPr>
      </w:pPr>
      <w:del w:id="216" w:author="Tippins, Margie F." w:date="2011-04-06T10:59:00Z">
        <w:r w:rsidDel="0088691F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P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RE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-P</w:delText>
        </w:r>
        <w:r w:rsidDel="0088691F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HARMACY</w:delText>
        </w:r>
      </w:del>
    </w:p>
    <w:p w:rsidR="00E9708D" w:rsidDel="0088691F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4"/>
        <w:jc w:val="both"/>
        <w:rPr>
          <w:del w:id="217" w:author="Tippins, Margie F." w:date="2011-04-06T10:59:00Z"/>
          <w:rFonts w:ascii="Times New Roman" w:hAnsi="Times New Roman"/>
          <w:color w:val="000000"/>
          <w:sz w:val="18"/>
          <w:szCs w:val="18"/>
        </w:rPr>
      </w:pPr>
      <w:del w:id="218" w:author="Tippins, Margie F." w:date="2011-04-06T10:59:00Z"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Pre-pharmac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student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advise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tak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nin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semester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course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i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th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area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chemistr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an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biolog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y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befor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transferrin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g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3"/>
            <w:sz w:val="18"/>
            <w:szCs w:val="18"/>
          </w:rPr>
          <w:delText>t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schoo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88691F">
          <w:rPr>
            <w:rFonts w:ascii="Times New Roman" w:hAnsi="Times New Roman"/>
            <w:color w:val="191919"/>
            <w:spacing w:val="-9"/>
            <w:sz w:val="18"/>
            <w:szCs w:val="18"/>
          </w:rPr>
          <w:delText xml:space="preserve">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pha</w:delText>
        </w:r>
        <w:r w:rsidDel="0088691F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88691F">
          <w:rPr>
            <w:rFonts w:ascii="Times New Roman" w:hAnsi="Times New Roman"/>
            <w:color w:val="191919"/>
            <w:sz w:val="18"/>
            <w:szCs w:val="18"/>
          </w:rPr>
          <w:delText xml:space="preserve">- </w:delText>
        </w:r>
        <w:r w:rsidDel="0088691F">
          <w:rPr>
            <w:rFonts w:ascii="Times New Roman" w:hAnsi="Times New Roman"/>
            <w:color w:val="191919"/>
            <w:spacing w:val="-2"/>
            <w:sz w:val="18"/>
            <w:szCs w:val="18"/>
          </w:rPr>
          <w:delText>macy</w:delText>
        </w:r>
      </w:del>
    </w:p>
    <w:p w:rsidR="00E9708D" w:rsidRDefault="00E9708D">
      <w:pPr>
        <w:sectPr w:rsidR="00E9708D" w:rsidSect="00E9708D">
          <w:pgSz w:w="12240" w:h="15840"/>
          <w:pgMar w:top="360" w:right="1260" w:bottom="1440" w:left="140" w:header="720" w:footer="720" w:gutter="0"/>
          <w:cols w:space="720"/>
          <w:docGrid w:linePitch="360"/>
        </w:sectPr>
      </w:pPr>
      <w:r>
        <w:t xml:space="preserve">   </w:t>
      </w:r>
    </w:p>
    <w:p w:rsidR="00E9708D" w:rsidRDefault="00297046" w:rsidP="00E9708D">
      <w:pPr>
        <w:sectPr w:rsidR="00E9708D" w:rsidSect="00E9708D">
          <w:pgSz w:w="12240" w:h="15840"/>
          <w:pgMar w:top="360" w:right="1260" w:bottom="1440" w:left="810" w:header="720" w:footer="720" w:gutter="0"/>
          <w:cols w:space="720"/>
          <w:docGrid w:linePitch="360"/>
        </w:sectPr>
      </w:pPr>
      <w:r>
        <w:rPr>
          <w:noProof/>
          <w:lang w:eastAsia="zh-CN"/>
        </w:rPr>
        <w:lastRenderedPageBreak/>
        <w:pict>
          <v:group id="_x0000_s1172" style="position:absolute;margin-left:416.15pt;margin-top:-17.9pt;width:156.05pt;height:11in;z-index:251688960" coordorigin="9101,396" coordsize="3121,15840">
            <v:group id="_x0000_s1173" style="position:absolute;left:9101;top:396;width:3121;height:15840" coordorigin="9070,183" coordsize="3121,15840">
              <v:group id="_x0000_s1174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17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17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17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17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17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18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18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18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18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18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18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18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18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18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18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19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19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19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19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19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19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19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19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19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19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20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201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201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202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202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203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203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204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204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205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205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206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6">
                  <w:txbxContent>
                    <w:p w:rsidR="00C36061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C36061" w:rsidRPr="007A3E3A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207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7">
                  <w:txbxContent>
                    <w:p w:rsidR="00C36061" w:rsidRPr="00F91ACB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208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8">
                  <w:txbxContent>
                    <w:p w:rsidR="00C36061" w:rsidRDefault="00C36061" w:rsidP="00E9708D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C36061" w:rsidRPr="008A57FA" w:rsidRDefault="00C36061" w:rsidP="00E9708D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209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209">
                <w:txbxContent>
                  <w:p w:rsidR="00C36061" w:rsidRPr="008A57FA" w:rsidRDefault="00C36061" w:rsidP="00E9708D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C36061" w:rsidRDefault="00297046" w:rsidP="00E9708D">
      <w:r>
        <w:rPr>
          <w:noProof/>
          <w:lang w:eastAsia="zh-CN"/>
        </w:rPr>
        <w:lastRenderedPageBreak/>
        <w:pict>
          <v:group id="_x0000_s1210" style="position:absolute;margin-left:-63.8pt;margin-top:-17.9pt;width:157.05pt;height:11in;z-index:251689984" coordorigin="-31,3" coordsize="3141,15840">
            <v:group id="_x0000_s1211" style="position:absolute;left:-31;top:3;width:3141;height:15840" coordorigin="-55,3" coordsize="3141,15840">
              <v:group id="Group 2700" o:spid="_x0000_s1212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1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1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1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1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1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1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1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2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2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2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22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22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22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22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22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22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22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23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23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23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23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23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23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23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23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23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239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239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240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240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241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241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242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242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243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243" inset="0,0,0,0">
                  <w:txbxContent>
                    <w:p w:rsidR="00C36061" w:rsidRDefault="00C36061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244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4">
                  <w:txbxContent>
                    <w:p w:rsidR="00C36061" w:rsidRDefault="00C36061" w:rsidP="00E9708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C36061" w:rsidRPr="007A3E3A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245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5">
                  <w:txbxContent>
                    <w:p w:rsidR="00C36061" w:rsidRPr="00F91ACB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246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6">
                  <w:txbxContent>
                    <w:p w:rsidR="00C36061" w:rsidRDefault="00C36061" w:rsidP="00E9708D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C36061" w:rsidRPr="008A57FA" w:rsidRDefault="00C36061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247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47">
                <w:txbxContent>
                  <w:p w:rsidR="00C36061" w:rsidRPr="008A57FA" w:rsidRDefault="00C36061" w:rsidP="00E16AC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t xml:space="preserve">    </w:t>
      </w:r>
    </w:p>
    <w:p w:rsidR="00E9708D" w:rsidRDefault="00E9708D" w:rsidP="00E9708D"/>
    <w:p w:rsidR="00E9708D" w:rsidRDefault="00E9708D" w:rsidP="00E9708D">
      <w:pPr>
        <w:ind w:left="90"/>
      </w:pPr>
    </w:p>
    <w:sectPr w:rsidR="00E9708D" w:rsidSect="00E9708D">
      <w:pgSz w:w="12240" w:h="15840"/>
      <w:pgMar w:top="36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compat>
    <w:useFELayout/>
  </w:compat>
  <w:rsids>
    <w:rsidRoot w:val="00E9708D"/>
    <w:rsid w:val="00092C93"/>
    <w:rsid w:val="000E3101"/>
    <w:rsid w:val="0017149B"/>
    <w:rsid w:val="0018212A"/>
    <w:rsid w:val="002376E6"/>
    <w:rsid w:val="0028440E"/>
    <w:rsid w:val="00286C91"/>
    <w:rsid w:val="00297046"/>
    <w:rsid w:val="00302C18"/>
    <w:rsid w:val="00316ED6"/>
    <w:rsid w:val="003557EC"/>
    <w:rsid w:val="0036126B"/>
    <w:rsid w:val="003874DF"/>
    <w:rsid w:val="003B7245"/>
    <w:rsid w:val="00485269"/>
    <w:rsid w:val="004A790F"/>
    <w:rsid w:val="00546B19"/>
    <w:rsid w:val="00570FD0"/>
    <w:rsid w:val="006333B0"/>
    <w:rsid w:val="00662301"/>
    <w:rsid w:val="00677CE1"/>
    <w:rsid w:val="006A5526"/>
    <w:rsid w:val="006B75DF"/>
    <w:rsid w:val="006E3AF4"/>
    <w:rsid w:val="006E5CE1"/>
    <w:rsid w:val="007113F6"/>
    <w:rsid w:val="00785D0A"/>
    <w:rsid w:val="007A23E0"/>
    <w:rsid w:val="007E11A6"/>
    <w:rsid w:val="007E471E"/>
    <w:rsid w:val="007F2613"/>
    <w:rsid w:val="00800EE1"/>
    <w:rsid w:val="00815011"/>
    <w:rsid w:val="0082329F"/>
    <w:rsid w:val="00843965"/>
    <w:rsid w:val="0088691F"/>
    <w:rsid w:val="008A0C2B"/>
    <w:rsid w:val="008F4326"/>
    <w:rsid w:val="009B1832"/>
    <w:rsid w:val="009E794F"/>
    <w:rsid w:val="00A13025"/>
    <w:rsid w:val="00AB516D"/>
    <w:rsid w:val="00B31E4A"/>
    <w:rsid w:val="00B83B58"/>
    <w:rsid w:val="00BE01D2"/>
    <w:rsid w:val="00C26CD6"/>
    <w:rsid w:val="00C35225"/>
    <w:rsid w:val="00C36061"/>
    <w:rsid w:val="00C50969"/>
    <w:rsid w:val="00C62EAB"/>
    <w:rsid w:val="00CD5019"/>
    <w:rsid w:val="00DF59EE"/>
    <w:rsid w:val="00E16ACA"/>
    <w:rsid w:val="00E9708D"/>
    <w:rsid w:val="00EB7C5B"/>
    <w:rsid w:val="00EF058B"/>
    <w:rsid w:val="00F02474"/>
    <w:rsid w:val="00F42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8D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8D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785D0A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s.state.g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ASU-GA</Company>
  <LinksUpToDate>false</LinksUpToDate>
  <CharactersWithSpaces>12509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Tippins, Margie F.</cp:lastModifiedBy>
  <cp:revision>6</cp:revision>
  <cp:lastPrinted>2011-04-06T15:13:00Z</cp:lastPrinted>
  <dcterms:created xsi:type="dcterms:W3CDTF">2011-04-06T19:48:00Z</dcterms:created>
  <dcterms:modified xsi:type="dcterms:W3CDTF">2011-04-08T14:41:00Z</dcterms:modified>
</cp:coreProperties>
</file>