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45" w:rsidRDefault="00426445"/>
    <w:p w:rsidR="005F24F3" w:rsidRDefault="00F4696F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F4696F">
        <w:fldChar w:fldCharType="begin"/>
      </w:r>
      <w:r w:rsidR="00426445">
        <w:instrText xml:space="preserve"> TOC \o "1-2" \u </w:instrText>
      </w:r>
      <w:r w:rsidRPr="00F4696F">
        <w:fldChar w:fldCharType="separate"/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COLLEG</w:t>
      </w:r>
      <w:r w:rsidR="005F24F3" w:rsidRPr="0025284F">
        <w:rPr>
          <w:rFonts w:ascii="Times New Roman" w:hAnsi="Times New Roman"/>
          <w:noProof/>
          <w:color w:val="191919"/>
        </w:rPr>
        <w:t>E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O</w:t>
      </w:r>
      <w:r w:rsidR="005F24F3" w:rsidRPr="0025284F">
        <w:rPr>
          <w:rFonts w:ascii="Times New Roman" w:hAnsi="Times New Roman"/>
          <w:noProof/>
          <w:color w:val="191919"/>
        </w:rPr>
        <w:t>F</w:t>
      </w:r>
      <w:r w:rsidR="005F24F3" w:rsidRPr="0025284F">
        <w:rPr>
          <w:rFonts w:ascii="Times New Roman" w:hAnsi="Times New Roman"/>
          <w:noProof/>
          <w:color w:val="191919"/>
          <w:spacing w:val="-42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A</w:t>
      </w:r>
      <w:r w:rsidR="005F24F3" w:rsidRPr="0025284F">
        <w:rPr>
          <w:rFonts w:ascii="Times New Roman" w:hAnsi="Times New Roman"/>
          <w:noProof/>
          <w:color w:val="191919"/>
          <w:spacing w:val="-83"/>
        </w:rPr>
        <w:t>R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T</w:t>
      </w:r>
      <w:r w:rsidR="005F24F3" w:rsidRPr="0025284F">
        <w:rPr>
          <w:rFonts w:ascii="Times New Roman" w:hAnsi="Times New Roman"/>
          <w:noProof/>
          <w:color w:val="191919"/>
        </w:rPr>
        <w:t>S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</w:rPr>
        <w:t xml:space="preserve">&amp;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H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UMANITIES</w:t>
      </w:r>
      <w:r w:rsidR="005F24F3">
        <w:rPr>
          <w:noProof/>
        </w:rPr>
        <w:tab/>
      </w:r>
      <w:r>
        <w:rPr>
          <w:noProof/>
        </w:rPr>
        <w:fldChar w:fldCharType="begin"/>
      </w:r>
      <w:r w:rsidR="005F24F3">
        <w:rPr>
          <w:noProof/>
        </w:rPr>
        <w:instrText xml:space="preserve"> PAGEREF _Toc295327590 \h </w:instrText>
      </w:r>
      <w:r>
        <w:rPr>
          <w:noProof/>
        </w:rPr>
      </w:r>
      <w:r>
        <w:rPr>
          <w:noProof/>
        </w:rPr>
        <w:fldChar w:fldCharType="separate"/>
      </w:r>
      <w:r w:rsidR="005F24F3">
        <w:rPr>
          <w:noProof/>
        </w:rPr>
        <w:t>3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DE</w:t>
      </w:r>
      <w:r w:rsidRPr="0025284F">
        <w:rPr>
          <w:rFonts w:ascii="Times New Roman" w:hAnsi="Times New Roman"/>
          <w:noProof/>
          <w:color w:val="191919"/>
          <w:spacing w:val="-47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6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MODERN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_Toc295327591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3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56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_Toc295327592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3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_Toc295327593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4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(S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ANISH</w:t>
      </w:r>
      <w:r w:rsidRPr="0025284F">
        <w:rPr>
          <w:rFonts w:ascii="Times New Roman" w:hAnsi="Times New Roman"/>
          <w:noProof/>
          <w:color w:val="191919"/>
        </w:rPr>
        <w:t>)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_Toc295327594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6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_Toc295327595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7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7"/>
        </w:rPr>
        <w:t>DE</w:t>
      </w:r>
      <w:r w:rsidRPr="0025284F">
        <w:rPr>
          <w:rFonts w:ascii="Times New Roman" w:hAnsi="Times New Roman"/>
          <w:noProof/>
          <w:color w:val="191919"/>
          <w:spacing w:val="-57"/>
        </w:rPr>
        <w:t>P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FIN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9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_Toc295327596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10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RT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_Toc295327597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11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_Toc295327598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12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EDUC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_Toc295327599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14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5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</w:t>
      </w:r>
      <w:r w:rsidRPr="0025284F">
        <w:rPr>
          <w:rFonts w:ascii="Times New Roman" w:hAnsi="Times New Roman"/>
          <w:noProof/>
          <w:color w:val="191919"/>
          <w:spacing w:val="-13"/>
        </w:rPr>
        <w:t>R</w:t>
      </w:r>
      <w:r w:rsidRPr="0025284F">
        <w:rPr>
          <w:rFonts w:ascii="Times New Roman" w:hAnsi="Times New Roman"/>
          <w:noProof/>
          <w:color w:val="191919"/>
          <w:spacing w:val="-5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1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THE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TRE</w:t>
      </w:r>
      <w:r w:rsidRPr="0025284F">
        <w:rPr>
          <w:rFonts w:ascii="Times New Roman" w:hAnsi="Times New Roman"/>
          <w:noProof/>
          <w:color w:val="191919"/>
        </w:rPr>
        <w:t>:</w:t>
      </w:r>
      <w:r w:rsidRPr="0025284F">
        <w:rPr>
          <w:rFonts w:ascii="Times New Roman" w:hAnsi="Times New Roman"/>
          <w:noProof/>
          <w:color w:val="191919"/>
          <w:spacing w:val="-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CONCENTR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TION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_Toc295327600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16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D</w:t>
      </w:r>
      <w:r w:rsidRPr="0025284F">
        <w:rPr>
          <w:rFonts w:ascii="Times New Roman" w:hAnsi="Times New Roman"/>
          <w:noProof/>
          <w:color w:val="191919"/>
          <w:spacing w:val="-22"/>
        </w:rPr>
        <w:t>E</w:t>
      </w:r>
      <w:r w:rsidRPr="0025284F">
        <w:rPr>
          <w:rFonts w:ascii="Times New Roman" w:hAnsi="Times New Roman"/>
          <w:noProof/>
          <w:color w:val="191919"/>
          <w:spacing w:val="-7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A</w:t>
      </w:r>
      <w:r w:rsidRPr="0025284F">
        <w:rPr>
          <w:rFonts w:ascii="Times New Roman" w:hAnsi="Times New Roman"/>
          <w:noProof/>
          <w:color w:val="191919"/>
          <w:spacing w:val="-54"/>
        </w:rPr>
        <w:t>R</w:t>
      </w:r>
      <w:r w:rsidRPr="0025284F">
        <w:rPr>
          <w:rFonts w:ascii="Times New Roman" w:hAnsi="Times New Roman"/>
          <w:noProof/>
          <w:color w:val="191919"/>
          <w:spacing w:val="-22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-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H</w:t>
      </w:r>
      <w:r w:rsidRPr="0025284F">
        <w:rPr>
          <w:rFonts w:ascii="Times New Roman" w:hAnsi="Times New Roman"/>
          <w:noProof/>
          <w:color w:val="191919"/>
          <w:spacing w:val="-22"/>
        </w:rPr>
        <w:t>IS</w:t>
      </w:r>
      <w:r w:rsidRPr="0025284F">
        <w:rPr>
          <w:rFonts w:ascii="Times New Roman" w:hAnsi="Times New Roman"/>
          <w:noProof/>
          <w:color w:val="191919"/>
          <w:spacing w:val="-31"/>
        </w:rPr>
        <w:t>T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  <w:spacing w:val="-51"/>
        </w:rPr>
        <w:t>R</w:t>
      </w:r>
      <w:r w:rsidRPr="0025284F">
        <w:rPr>
          <w:rFonts w:ascii="Times New Roman" w:hAnsi="Times New Roman"/>
          <w:noProof/>
          <w:color w:val="191919"/>
          <w:spacing w:val="-91"/>
        </w:rPr>
        <w:t>Y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4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OLITICAL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_Toc295327601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19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S</w:t>
      </w:r>
      <w:r w:rsidRPr="0025284F">
        <w:rPr>
          <w:rFonts w:ascii="Times New Roman" w:hAnsi="Times New Roman"/>
          <w:noProof/>
          <w:color w:val="191919"/>
          <w:spacing w:val="-22"/>
        </w:rPr>
        <w:t>CIENC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UBLI</w:t>
      </w:r>
      <w:r w:rsidRPr="0025284F">
        <w:rPr>
          <w:rFonts w:ascii="Times New Roman" w:hAnsi="Times New Roman"/>
          <w:noProof/>
          <w:color w:val="191919"/>
        </w:rPr>
        <w:t>C</w:t>
      </w:r>
      <w:r w:rsidRPr="0025284F">
        <w:rPr>
          <w:rFonts w:ascii="Times New Roman" w:hAnsi="Times New Roman"/>
          <w:noProof/>
          <w:color w:val="191919"/>
          <w:spacing w:val="-3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DMINISTR</w:t>
      </w:r>
      <w:r w:rsidRPr="0025284F">
        <w:rPr>
          <w:rFonts w:ascii="Times New Roman" w:hAnsi="Times New Roman"/>
          <w:noProof/>
          <w:color w:val="191919"/>
          <w:spacing w:val="-8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TION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_Toc295327602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19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HIS</w:t>
      </w:r>
      <w:r w:rsidRPr="0025284F">
        <w:rPr>
          <w:rFonts w:ascii="Times New Roman" w:hAnsi="Times New Roman"/>
          <w:noProof/>
          <w:color w:val="191919"/>
          <w:spacing w:val="-4"/>
        </w:rPr>
        <w:t>T</w:t>
      </w:r>
      <w:r w:rsidRPr="0025284F">
        <w:rPr>
          <w:rFonts w:ascii="Times New Roman" w:hAnsi="Times New Roman"/>
          <w:noProof/>
          <w:color w:val="191919"/>
        </w:rPr>
        <w:t>O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Y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_Toc295327603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20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POLITICAL</w:t>
      </w:r>
      <w:r w:rsidRPr="0025284F">
        <w:rPr>
          <w:rFonts w:ascii="Times New Roman" w:hAnsi="Times New Roman"/>
          <w:noProof/>
          <w:color w:val="191919"/>
          <w:spacing w:val="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SCIENCE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_Toc295327604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22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MINOR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INTERN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TIONAL</w:t>
      </w:r>
      <w:r w:rsidRPr="0025284F">
        <w:rPr>
          <w:rFonts w:ascii="Times New Roman" w:hAnsi="Times New Roman"/>
          <w:noProof/>
          <w:color w:val="191919"/>
          <w:spacing w:val="-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AF</w:t>
      </w:r>
      <w:r w:rsidRPr="0025284F">
        <w:rPr>
          <w:rFonts w:ascii="Times New Roman" w:hAnsi="Times New Roman"/>
          <w:noProof/>
          <w:color w:val="191919"/>
          <w:spacing w:val="-18"/>
        </w:rPr>
        <w:t>F</w:t>
      </w:r>
      <w:r w:rsidRPr="0025284F">
        <w:rPr>
          <w:rFonts w:ascii="Times New Roman" w:hAnsi="Times New Roman"/>
          <w:noProof/>
          <w:color w:val="191919"/>
        </w:rPr>
        <w:t>AIRS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_Toc295327605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24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PRE-L</w:t>
      </w:r>
      <w:r w:rsidRPr="0025284F">
        <w:rPr>
          <w:rFonts w:ascii="Times New Roman" w:hAnsi="Times New Roman"/>
          <w:noProof/>
          <w:color w:val="191919"/>
          <w:spacing w:val="-27"/>
        </w:rPr>
        <w:t>A</w:t>
      </w:r>
      <w:r w:rsidRPr="0025284F">
        <w:rPr>
          <w:rFonts w:ascii="Times New Roman" w:hAnsi="Times New Roman"/>
          <w:noProof/>
          <w:color w:val="191919"/>
        </w:rPr>
        <w:t>W</w:t>
      </w:r>
      <w:r w:rsidRPr="0025284F">
        <w:rPr>
          <w:rFonts w:ascii="Times New Roman" w:hAnsi="Times New Roman"/>
          <w:noProof/>
          <w:color w:val="191919"/>
          <w:spacing w:val="16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PROGRAM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_Toc295327606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24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DE</w:t>
      </w:r>
      <w:r w:rsidRPr="0025284F">
        <w:rPr>
          <w:rFonts w:ascii="Times New Roman" w:hAnsi="Times New Roman"/>
          <w:noProof/>
          <w:color w:val="191919"/>
          <w:spacing w:val="-50"/>
        </w:rPr>
        <w:t>P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</w:rPr>
        <w:t>TMENT</w:t>
      </w:r>
      <w:r w:rsidRPr="0025284F">
        <w:rPr>
          <w:rFonts w:ascii="Times New Roman" w:hAnsi="Times New Roman"/>
          <w:noProof/>
          <w:color w:val="191919"/>
          <w:spacing w:val="3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45"/>
        </w:rPr>
        <w:t xml:space="preserve"> BEHAVIORAL SCIENCES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_Toc295327607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25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PSYCHOLOGY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_Toc295327608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26</w:t>
      </w:r>
      <w:r w:rsidR="00F4696F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SOCIOLOGY</w:t>
      </w:r>
      <w:r>
        <w:rPr>
          <w:noProof/>
        </w:rPr>
        <w:tab/>
      </w:r>
      <w:r w:rsidR="00F4696F">
        <w:rPr>
          <w:noProof/>
        </w:rPr>
        <w:fldChar w:fldCharType="begin"/>
      </w:r>
      <w:r>
        <w:rPr>
          <w:noProof/>
        </w:rPr>
        <w:instrText xml:space="preserve"> PAGEREF _Toc295327609 \h </w:instrText>
      </w:r>
      <w:r w:rsidR="00F4696F">
        <w:rPr>
          <w:noProof/>
        </w:rPr>
      </w:r>
      <w:r w:rsidR="00F4696F">
        <w:rPr>
          <w:noProof/>
        </w:rPr>
        <w:fldChar w:fldCharType="separate"/>
      </w:r>
      <w:r>
        <w:rPr>
          <w:noProof/>
        </w:rPr>
        <w:t>28</w:t>
      </w:r>
      <w:r w:rsidR="00F4696F">
        <w:rPr>
          <w:noProof/>
        </w:rPr>
        <w:fldChar w:fldCharType="end"/>
      </w:r>
    </w:p>
    <w:p w:rsidR="00426445" w:rsidRDefault="00F4696F">
      <w:r>
        <w:fldChar w:fldCharType="end"/>
      </w:r>
    </w:p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>
      <w:r>
        <w:br w:type="page"/>
      </w:r>
    </w:p>
    <w:p w:rsidR="00426445" w:rsidRDefault="00426445">
      <w:r>
        <w:lastRenderedPageBreak/>
        <w:br w:type="page"/>
      </w:r>
    </w:p>
    <w:p w:rsidR="00946B9C" w:rsidRDefault="00946B9C"/>
    <w:p w:rsidR="008014C5" w:rsidRDefault="008014C5"/>
    <w:p w:rsidR="008014C5" w:rsidRPr="00426445" w:rsidRDefault="008014C5" w:rsidP="00426445">
      <w:pPr>
        <w:pStyle w:val="Heading1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327590"/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COLLEG</w:t>
      </w:r>
      <w:r w:rsidRPr="00426445">
        <w:rPr>
          <w:rFonts w:ascii="Times New Roman" w:hAnsi="Times New Roman"/>
          <w:color w:val="191919"/>
          <w:sz w:val="96"/>
          <w:szCs w:val="96"/>
        </w:rPr>
        <w:t>E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Pr="00426445">
        <w:rPr>
          <w:rFonts w:ascii="Times New Roman" w:hAnsi="Times New Roman"/>
          <w:color w:val="191919"/>
          <w:sz w:val="96"/>
          <w:szCs w:val="96"/>
        </w:rPr>
        <w:t>F</w:t>
      </w:r>
      <w:r w:rsidRPr="00426445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426445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Pr="00426445">
        <w:rPr>
          <w:rFonts w:ascii="Times New Roman" w:hAnsi="Times New Roman"/>
          <w:color w:val="191919"/>
          <w:sz w:val="96"/>
          <w:szCs w:val="96"/>
        </w:rPr>
        <w:t>S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z w:val="96"/>
          <w:szCs w:val="96"/>
        </w:rPr>
        <w:t xml:space="preserve">&amp;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H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  <w:bookmarkEnd w:id="0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1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2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 xml:space="preserve">, </w:t>
        </w:r>
      </w:ins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ins w:id="3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4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62810" w:rsidRPr="00426445" w:rsidRDefault="00962810" w:rsidP="00426445">
      <w:pPr>
        <w:pStyle w:val="Heading2"/>
        <w:ind w:left="360" w:firstLine="0"/>
        <w:rPr>
          <w:rFonts w:ascii="Times New Roman" w:hAnsi="Times New Roman"/>
          <w:color w:val="000000"/>
          <w:sz w:val="48"/>
          <w:szCs w:val="48"/>
        </w:rPr>
      </w:pPr>
      <w:bookmarkStart w:id="5" w:name="_Toc295327591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DE</w:t>
      </w:r>
      <w:r w:rsidRPr="00426445"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 w:rsidRPr="00426445">
        <w:rPr>
          <w:rFonts w:ascii="Times New Roman" w:hAnsi="Times New Roman"/>
          <w:color w:val="191919"/>
          <w:sz w:val="48"/>
          <w:szCs w:val="48"/>
        </w:rPr>
        <w:t>T</w:t>
      </w:r>
      <w:r w:rsidRPr="00426445"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 w:rsidRPr="00426445">
        <w:rPr>
          <w:rFonts w:ascii="Times New Roman" w:hAnsi="Times New Roman"/>
          <w:color w:val="191919"/>
          <w:sz w:val="48"/>
          <w:szCs w:val="48"/>
        </w:rPr>
        <w:t>F</w:t>
      </w:r>
      <w:r w:rsidRPr="00426445"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ENGLISH</w:t>
      </w:r>
      <w:r w:rsidRPr="00426445">
        <w:rPr>
          <w:rFonts w:ascii="Times New Roman" w:hAnsi="Times New Roman"/>
          <w:color w:val="191919"/>
          <w:sz w:val="48"/>
          <w:szCs w:val="48"/>
        </w:rPr>
        <w:t>,</w:t>
      </w:r>
      <w:r w:rsidRPr="00426445">
        <w:rPr>
          <w:rFonts w:ascii="Times New Roman" w:hAnsi="Times New Roman"/>
          <w:color w:val="191919"/>
          <w:spacing w:val="-6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MODERN</w:t>
      </w:r>
      <w:bookmarkEnd w:id="5"/>
    </w:p>
    <w:p w:rsidR="00426445" w:rsidRDefault="00962810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</w:pPr>
      <w:bookmarkStart w:id="6" w:name="_Toc295327592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LANGUAGE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 w:rsidRPr="00426445">
        <w:rPr>
          <w:rFonts w:ascii="Times New Roman" w:hAnsi="Times New Roman"/>
          <w:color w:val="191919"/>
          <w:sz w:val="48"/>
          <w:szCs w:val="48"/>
        </w:rPr>
        <w:t>D</w:t>
      </w:r>
      <w:r w:rsidRPr="00426445"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MAS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COMMUNIC</w:t>
      </w:r>
      <w:r w:rsidRPr="00426445"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TION</w:t>
      </w:r>
      <w:bookmarkEnd w:id="6"/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/>
    <w:p w:rsidR="008014C5" w:rsidRDefault="008014C5"/>
    <w:p w:rsidR="008014C5" w:rsidRDefault="008014C5"/>
    <w:p w:rsidR="008014C5" w:rsidRDefault="008014C5"/>
    <w:p w:rsidR="00962810" w:rsidRDefault="00962810">
      <w:r>
        <w:br w:type="page"/>
      </w:r>
    </w:p>
    <w:p w:rsidR="00962810" w:rsidRDefault="00962810" w:rsidP="00426445">
      <w:pPr>
        <w:pStyle w:val="Heading2"/>
        <w:ind w:firstLine="180"/>
        <w:rPr>
          <w:rFonts w:ascii="Times New Roman" w:hAnsi="Times New Roman"/>
          <w:color w:val="000000"/>
          <w:sz w:val="24"/>
          <w:szCs w:val="24"/>
        </w:rPr>
      </w:pPr>
      <w:bookmarkStart w:id="7" w:name="_Toc295327593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NGLISH</w:t>
      </w:r>
      <w:bookmarkEnd w:id="7"/>
    </w:p>
    <w:p w:rsidR="00962810" w:rsidRDefault="00962810" w:rsidP="00962810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62810" w:rsidRPr="007A7452" w:rsidTr="00C06A78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8014C5" w:rsidRDefault="008014C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</w:t>
      </w:r>
      <w:proofErr w:type="gramEnd"/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367F0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 xml:space="preserve">Free Elective </w:t>
      </w:r>
      <w:proofErr w:type="gramStart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s  (</w:t>
      </w:r>
      <w:proofErr w:type="gramEnd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(REQUIRED HOURS 29)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center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426445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z w:val="32"/>
          <w:szCs w:val="32"/>
        </w:rPr>
      </w:pPr>
      <w:bookmarkStart w:id="8" w:name="_Toc295327594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color w:val="191919"/>
          <w:sz w:val="32"/>
          <w:szCs w:val="32"/>
        </w:rPr>
        <w:t>)</w:t>
      </w:r>
      <w:bookmarkEnd w:id="8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9" w:name="_Toc295327595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TION</w:t>
      </w:r>
      <w:bookmarkEnd w:id="9"/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54"/>
          <w:szCs w:val="54"/>
        </w:rPr>
      </w:pPr>
      <w:bookmarkStart w:id="10" w:name="_Toc295327596"/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  <w:bookmarkEnd w:id="10"/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5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11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12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13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14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15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16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17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8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19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20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21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22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23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8014C5">
      <w:pPr>
        <w:widowControl w:val="0"/>
        <w:autoSpaceDE w:val="0"/>
        <w:autoSpaceDN w:val="0"/>
        <w:adjustRightInd w:val="0"/>
        <w:spacing w:after="0"/>
        <w:ind w:left="120" w:right="7695" w:firstLine="0"/>
        <w:jc w:val="both"/>
        <w:rPr>
          <w:del w:id="24" w:author=" " w:date="2011-05-16T11:08:00Z"/>
          <w:rFonts w:ascii="Times New Roman" w:hAnsi="Times New Roman"/>
          <w:color w:val="000000"/>
          <w:sz w:val="24"/>
          <w:szCs w:val="24"/>
        </w:rPr>
      </w:pPr>
      <w:del w:id="25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26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27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28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</w:ins>
      <w:r w:rsidR="00367F0C">
        <w:rPr>
          <w:rFonts w:ascii="Times New Roman" w:hAnsi="Times New Roman"/>
          <w:color w:val="191919"/>
          <w:spacing w:val="-2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29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30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31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32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33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34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5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36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37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38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8014C5">
      <w:pPr>
        <w:widowControl w:val="0"/>
        <w:autoSpaceDE w:val="0"/>
        <w:autoSpaceDN w:val="0"/>
        <w:adjustRightInd w:val="0"/>
        <w:spacing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9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40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10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41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42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33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43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44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45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46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000000" w:rsidRDefault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  <w:pPrChange w:id="47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48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49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 w:rsidRPr="00AE3903"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50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51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52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8014C5" w:rsidRDefault="008014C5"/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53" w:name="_Toc295327597"/>
      <w:r>
        <w:rPr>
          <w:rFonts w:ascii="Times New Roman" w:hAnsi="Times New Roman"/>
          <w:color w:val="191919"/>
          <w:sz w:val="24"/>
          <w:szCs w:val="24"/>
        </w:rPr>
        <w:lastRenderedPageBreak/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TS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RT</w:t>
      </w:r>
      <w:bookmarkEnd w:id="53"/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71E7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hanging="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54" w:name="_Toc295327598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bookmarkEnd w:id="54"/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</w:t>
      </w:r>
      <w:proofErr w:type="gramStart"/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,4130</w:t>
      </w:r>
      <w:proofErr w:type="gramEnd"/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55" w:name="_Toc295327599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bookmarkEnd w:id="55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proofErr w:type="spellEnd"/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56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57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58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59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60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61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62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63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64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65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66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67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68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69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70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71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72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73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74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75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76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7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78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79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80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81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82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83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000000" w:rsidRDefault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84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85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86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87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88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89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90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Exc</w:t>
              </w:r>
            </w:ins>
            <w:ins w:id="91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eptonal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tduents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92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93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94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95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96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7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98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99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100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101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102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03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4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05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6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7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08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9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10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11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2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3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4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15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16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7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18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9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20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21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22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23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24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25" w:name="_Toc295327600"/>
      <w:r>
        <w:rPr>
          <w:rFonts w:ascii="Times New Roman" w:hAnsi="Times New Roman"/>
          <w:color w:val="191919"/>
          <w:spacing w:val="-5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color w:val="191919"/>
          <w:sz w:val="32"/>
          <w:szCs w:val="32"/>
        </w:rPr>
        <w:t>:</w:t>
      </w:r>
      <w:r>
        <w:rPr>
          <w:rFonts w:ascii="Times New Roman" w:hAnsi="Times New Roman"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TION</w:t>
      </w:r>
      <w:bookmarkEnd w:id="125"/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F4696F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F4696F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D05D31">
        <w:rPr>
          <w:rFonts w:ascii="Times New Roman" w:hAnsi="Times New Roman"/>
          <w:color w:val="191919"/>
          <w:sz w:val="18"/>
          <w:szCs w:val="18"/>
        </w:rPr>
        <w:t>COMM 2400-2470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B15597" w:rsidRDefault="00B15597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DF1FC2" w:rsidRPr="00B90B93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000000"/>
          <w:sz w:val="44"/>
          <w:szCs w:val="44"/>
        </w:rPr>
      </w:pPr>
      <w:bookmarkStart w:id="126" w:name="_Toc295327601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  <w:bookmarkEnd w:id="126"/>
    </w:p>
    <w:p w:rsidR="00DF1FC2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2"/>
          <w:sz w:val="44"/>
          <w:szCs w:val="44"/>
        </w:rPr>
      </w:pPr>
      <w:bookmarkStart w:id="127" w:name="_Toc295327602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AN</w:t>
      </w:r>
      <w:r w:rsidRPr="00B90B93">
        <w:rPr>
          <w:rFonts w:ascii="Times New Roman" w:hAnsi="Times New Roman"/>
          <w:color w:val="191919"/>
          <w:sz w:val="44"/>
          <w:szCs w:val="44"/>
        </w:rPr>
        <w:t>D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UBLI</w:t>
      </w:r>
      <w:r w:rsidRPr="00B90B93">
        <w:rPr>
          <w:rFonts w:ascii="Times New Roman" w:hAnsi="Times New Roman"/>
          <w:color w:val="191919"/>
          <w:sz w:val="44"/>
          <w:szCs w:val="44"/>
        </w:rPr>
        <w:t>C</w:t>
      </w:r>
      <w:r w:rsidRPr="00B90B93">
        <w:rPr>
          <w:rFonts w:ascii="Times New Roman" w:hAnsi="Times New Roman"/>
          <w:color w:val="191919"/>
          <w:spacing w:val="-3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DMINISTR</w:t>
      </w:r>
      <w:r w:rsidRPr="00B90B93">
        <w:rPr>
          <w:rFonts w:ascii="Times New Roman" w:hAnsi="Times New Roman"/>
          <w:color w:val="191919"/>
          <w:spacing w:val="-81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TION</w:t>
      </w:r>
      <w:bookmarkEnd w:id="127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28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29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Maintain a “C” or higher for all classes taken in Areas F and H of the History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  <w:proofErr w:type="spellEnd"/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30" w:author=" " w:date="2011-04-08T11:22:00Z"/>
          <w:rFonts w:ascii="Times New Roman" w:hAnsi="Times New Roman" w:cs="Times New Roman"/>
          <w:sz w:val="18"/>
          <w:szCs w:val="18"/>
        </w:rPr>
      </w:pPr>
      <w:ins w:id="131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32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33" w:author=" " w:date="2011-04-08T11:22:00Z"/>
          <w:rFonts w:ascii="Times New Roman" w:hAnsi="Times New Roman" w:cs="Times New Roman"/>
          <w:sz w:val="18"/>
          <w:szCs w:val="18"/>
        </w:rPr>
      </w:pPr>
      <w:ins w:id="134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a.Complete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</w:t>
      </w:r>
      <w:proofErr w:type="spell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5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6" w:author=" " w:date="2011-04-08T11:26:00Z"/>
          <w:rFonts w:ascii="Times New Roman" w:hAnsi="Times New Roman" w:cs="Times New Roman"/>
          <w:sz w:val="18"/>
          <w:szCs w:val="18"/>
        </w:rPr>
      </w:pPr>
      <w:ins w:id="137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38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39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</w:ins>
      <w:proofErr w:type="spellEnd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40" w:author=" " w:date="2011-04-08T11:26:00Z"/>
          <w:rFonts w:ascii="Times New Roman" w:hAnsi="Times New Roman" w:cs="Times New Roman"/>
          <w:sz w:val="18"/>
          <w:szCs w:val="18"/>
        </w:rPr>
      </w:pPr>
      <w:ins w:id="141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42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proofErr w:type="spellStart"/>
      <w:ins w:id="143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i</w:t>
        </w:r>
        <w:proofErr w:type="spellEnd"/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44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45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46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2520D6" w:rsidRDefault="002520D6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7" w:name="_Toc295327603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IS</w:t>
      </w:r>
      <w:r>
        <w:rPr>
          <w:rFonts w:ascii="Times New Roman" w:hAnsi="Times New Roman"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Y</w:t>
      </w:r>
      <w:bookmarkEnd w:id="147"/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36489C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F4696F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8" w:name="_Toc295327604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OLITICAL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CIENCE</w:t>
      </w:r>
      <w:bookmarkEnd w:id="148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F4696F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F4696F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C377F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C377F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F4696F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F4696F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C,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9" w:name="_Toc295327605"/>
      <w:r>
        <w:rPr>
          <w:rFonts w:ascii="Times New Roman" w:hAnsi="Times New Roman"/>
          <w:color w:val="191919"/>
          <w:sz w:val="32"/>
          <w:szCs w:val="32"/>
        </w:rPr>
        <w:lastRenderedPageBreak/>
        <w:t>M</w:t>
      </w:r>
      <w:r>
        <w:rPr>
          <w:rFonts w:ascii="Times New Roman" w:hAnsi="Times New Roman"/>
          <w:color w:val="191919"/>
          <w:sz w:val="24"/>
          <w:szCs w:val="24"/>
        </w:rPr>
        <w:t>INOR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NTERN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TIONAL</w:t>
      </w:r>
      <w:r>
        <w:rPr>
          <w:rFonts w:ascii="Times New Roman" w:hAnsi="Times New Roman"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color w:val="191919"/>
          <w:sz w:val="24"/>
          <w:szCs w:val="24"/>
        </w:rPr>
        <w:t>AIRS</w:t>
      </w:r>
      <w:bookmarkEnd w:id="149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0" w:name="_Toc295327606"/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RE</w:t>
      </w:r>
      <w:r>
        <w:rPr>
          <w:rFonts w:ascii="Times New Roman" w:hAnsi="Times New Roman"/>
          <w:color w:val="191919"/>
          <w:sz w:val="32"/>
          <w:szCs w:val="32"/>
        </w:rPr>
        <w:t>-L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W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ROGRAM</w:t>
      </w:r>
      <w:bookmarkEnd w:id="150"/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>
      <w:r>
        <w:br w:type="page"/>
      </w:r>
    </w:p>
    <w:p w:rsidR="0012427B" w:rsidRDefault="0012427B" w:rsidP="00426445">
      <w:pPr>
        <w:pStyle w:val="Heading2"/>
        <w:ind w:left="360" w:firstLine="0"/>
        <w:rPr>
          <w:rFonts w:ascii="Times New Roman" w:hAnsi="Times New Roman"/>
          <w:color w:val="191919"/>
          <w:spacing w:val="45"/>
          <w:sz w:val="56"/>
          <w:szCs w:val="56"/>
        </w:rPr>
      </w:pPr>
      <w:bookmarkStart w:id="151" w:name="_Toc295327607"/>
      <w:r w:rsidRPr="0012427B">
        <w:rPr>
          <w:rFonts w:ascii="Times New Roman" w:hAnsi="Times New Roman"/>
          <w:color w:val="191919"/>
          <w:sz w:val="72"/>
          <w:szCs w:val="72"/>
        </w:rPr>
        <w:lastRenderedPageBreak/>
        <w:t>D</w:t>
      </w:r>
      <w:r w:rsidRPr="0012427B">
        <w:rPr>
          <w:rFonts w:ascii="Times New Roman" w:hAnsi="Times New Roman"/>
          <w:color w:val="191919"/>
          <w:sz w:val="56"/>
          <w:szCs w:val="56"/>
        </w:rPr>
        <w:t>E</w:t>
      </w:r>
      <w:r w:rsidRPr="0012427B">
        <w:rPr>
          <w:rFonts w:ascii="Times New Roman" w:hAnsi="Times New Roman"/>
          <w:color w:val="191919"/>
          <w:spacing w:val="-50"/>
          <w:sz w:val="56"/>
          <w:szCs w:val="56"/>
        </w:rPr>
        <w:t>P</w:t>
      </w:r>
      <w:r w:rsidRPr="0012427B">
        <w:rPr>
          <w:rFonts w:ascii="Times New Roman" w:hAnsi="Times New Roman"/>
          <w:color w:val="191919"/>
          <w:sz w:val="56"/>
          <w:szCs w:val="56"/>
        </w:rPr>
        <w:t>A</w:t>
      </w:r>
      <w:r w:rsidRPr="0012427B">
        <w:rPr>
          <w:rFonts w:ascii="Times New Roman" w:hAnsi="Times New Roman"/>
          <w:color w:val="191919"/>
          <w:spacing w:val="-32"/>
          <w:sz w:val="56"/>
          <w:szCs w:val="56"/>
        </w:rPr>
        <w:t>R</w:t>
      </w:r>
      <w:r w:rsidRPr="0012427B">
        <w:rPr>
          <w:rFonts w:ascii="Times New Roman" w:hAnsi="Times New Roman"/>
          <w:color w:val="191919"/>
          <w:sz w:val="56"/>
          <w:szCs w:val="56"/>
        </w:rPr>
        <w:t>TMENT</w:t>
      </w:r>
      <w:r w:rsidRPr="0012427B">
        <w:rPr>
          <w:rFonts w:ascii="Times New Roman" w:hAnsi="Times New Roman"/>
          <w:color w:val="191919"/>
          <w:spacing w:val="3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z w:val="56"/>
          <w:szCs w:val="56"/>
        </w:rPr>
        <w:t>OF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B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EHAVIORAL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S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>CIENCES</w:t>
      </w:r>
      <w:bookmarkEnd w:id="151"/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12427B" w:rsidRDefault="0012427B" w:rsidP="00367F0C">
      <w:pPr>
        <w:widowControl w:val="0"/>
        <w:autoSpaceDE w:val="0"/>
        <w:autoSpaceDN w:val="0"/>
        <w:adjustRightInd w:val="0"/>
        <w:spacing w:after="0"/>
        <w:ind w:left="36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oth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accredited for such purposes by their regional accrediting association, are eligible for membership on the council.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Pr="0012427B" w:rsidRDefault="0012427B" w:rsidP="001242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12427B" w:rsidRDefault="0012427B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C377F0" w:rsidRPr="0012427B" w:rsidRDefault="00F4696F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F4696F">
        <w:rPr>
          <w:noProof/>
        </w:rPr>
        <w:pict>
          <v:shape id="Freeform 3143" o:spid="_x0000_s1052" style="position:absolute;left:0;text-align:left;margin-left:31.15pt;margin-top:4.45pt;width:2.2pt;height:0;z-index:-251644928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="0012427B"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="0012427B"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 possibilities.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2. Completion of all major courses with grades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”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C” or above.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9E2F44" w:rsidRDefault="009E2F44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2" w:name="_Toc295327608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SYCHOLOGY</w:t>
      </w:r>
      <w:bookmarkEnd w:id="152"/>
    </w:p>
    <w:p w:rsidR="0012427B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9E2F44" w:rsidRDefault="009E2F44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9E2F44" w:rsidRPr="007A7452" w:rsidTr="009E2F44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9E2F44" w:rsidRPr="007A7452" w:rsidTr="009E2F44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9E2F44" w:rsidRDefault="009E2F44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9E2F44" w:rsidRPr="007A7452" w:rsidTr="00D05D95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>
      <w:r>
        <w:br w:type="page"/>
      </w:r>
    </w:p>
    <w:p w:rsidR="009E2F44" w:rsidRDefault="009E2F44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153" w:name="_Toc295327609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OCIOLOGY</w:t>
      </w:r>
      <w:bookmarkEnd w:id="153"/>
    </w:p>
    <w:p w:rsidR="009E2F44" w:rsidRPr="009E2F44" w:rsidRDefault="009E2F44" w:rsidP="009E2F44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9E2F44" w:rsidRDefault="00F4696F" w:rsidP="009E2F44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F4696F">
        <w:rPr>
          <w:rFonts w:ascii="Calibri" w:hAnsi="Calibri"/>
          <w:noProof/>
          <w:lang w:eastAsia="en-US"/>
        </w:rPr>
        <w:pict>
          <v:shape id="Text Box 3295" o:spid="_x0000_s1054" type="#_x0000_t202" style="position:absolute;left:0;text-align:left;margin-left:40.85pt;margin-top:13pt;width:505.15pt;height:48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C06A78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06A78" w:rsidRDefault="00C06A78" w:rsidP="009E2F4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E2F44"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9E2F44" w:rsidRPr="007A7452" w:rsidTr="009E2F44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9E2F44" w:rsidRDefault="009E2F44" w:rsidP="009E2F44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9E2F44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61D9" w:rsidRDefault="001061D9" w:rsidP="001061D9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1061D9" w:rsidRDefault="001061D9" w:rsidP="00B11F35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</w:rPr>
        <w:drawing>
          <wp:inline distT="0" distB="0" distL="0" distR="0">
            <wp:extent cx="6411257" cy="5508172"/>
            <wp:effectExtent l="19050" t="0" r="8593" b="0"/>
            <wp:docPr id="1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D9" w:rsidSect="008014C5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779" w:rsidRDefault="00723779" w:rsidP="008014C5">
      <w:pPr>
        <w:spacing w:after="0"/>
      </w:pPr>
      <w:r>
        <w:separator/>
      </w:r>
    </w:p>
  </w:endnote>
  <w:endnote w:type="continuationSeparator" w:id="0">
    <w:p w:rsidR="00723779" w:rsidRDefault="00723779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F4696F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F4696F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0.8pt;margin-top:-23.55pt;width:31.25pt;height:34.15pt;z-index:251661312">
          <v:textbox inset="0,0,0,0">
            <w:txbxContent>
              <w:p w:rsidR="00C06A78" w:rsidRPr="008014C5" w:rsidRDefault="00F4696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1A0EAD">
                  <w:rPr>
                    <w:rFonts w:ascii="Impact" w:hAnsi="Impact"/>
                    <w:noProof/>
                    <w:sz w:val="40"/>
                    <w:szCs w:val="40"/>
                  </w:rPr>
                  <w:t>26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rPr>
        <w:rFonts w:ascii="Times New Roman" w:hAnsi="Times New Roman" w:cs="Times New Roman"/>
      </w:rPr>
      <w:t>2011-2012 U</w:t>
    </w:r>
    <w:r w:rsidR="00C06A78"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="00C06A78" w:rsidRPr="008014C5">
      <w:rPr>
        <w:rFonts w:ascii="Times New Roman" w:hAnsi="Times New Roman" w:cs="Times New Roman"/>
      </w:rPr>
      <w:t>C</w:t>
    </w:r>
    <w:r w:rsidR="00C06A78"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F4696F" w:rsidP="008014C5">
    <w:pPr>
      <w:pStyle w:val="Footer"/>
      <w:jc w:val="center"/>
      <w:rPr>
        <w:sz w:val="18"/>
        <w:szCs w:val="18"/>
      </w:rPr>
    </w:pPr>
    <w:r w:rsidRPr="00F469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4pt;margin-top:-22.65pt;width:34pt;height:34.15pt;z-index:251659264" stroked="f">
          <v:textbox inset="0,0">
            <w:txbxContent>
              <w:p w:rsidR="00C06A78" w:rsidRPr="008014C5" w:rsidRDefault="00F4696F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1A0EAD">
                  <w:rPr>
                    <w:rFonts w:ascii="Impact" w:hAnsi="Impact"/>
                    <w:noProof/>
                    <w:sz w:val="40"/>
                    <w:szCs w:val="40"/>
                  </w:rPr>
                  <w:t>27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t>2011-2012 U</w:t>
    </w:r>
    <w:r w:rsidR="00C06A78" w:rsidRPr="008014C5">
      <w:rPr>
        <w:sz w:val="18"/>
        <w:szCs w:val="18"/>
      </w:rPr>
      <w:t xml:space="preserve">NDERGRADUATE </w:t>
    </w:r>
    <w:r w:rsidR="00C06A78" w:rsidRPr="008014C5">
      <w:t>C</w:t>
    </w:r>
    <w:r w:rsidR="00C06A78"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779" w:rsidRDefault="00723779" w:rsidP="008014C5">
      <w:pPr>
        <w:spacing w:after="0"/>
      </w:pPr>
      <w:r>
        <w:separator/>
      </w:r>
    </w:p>
  </w:footnote>
  <w:footnote w:type="continuationSeparator" w:id="0">
    <w:p w:rsidR="00723779" w:rsidRDefault="00723779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F4696F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3D100A" w:rsidRDefault="003D100A" w:rsidP="003D100A">
                    <w:pPr>
                      <w:ind w:firstLine="18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F4696F">
    <w:pPr>
      <w:pStyle w:val="Header"/>
    </w:pPr>
    <w:r>
      <w:rPr>
        <w:noProof/>
      </w:rPr>
      <w:pict>
        <v:group id="_x0000_s2065" style="position:absolute;left:0;text-align:left;margin-left:-57.35pt;margin-top:-36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  <v:textbox>
                <w:txbxContent>
                  <w:p w:rsidR="003D100A" w:rsidRDefault="003D100A" w:rsidP="003D100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17410">
      <o:colormenu v:ext="edit" fillcolor="none"/>
    </o:shapedefaults>
    <o:shapelayout v:ext="edit">
      <o:idmap v:ext="edit" data="2"/>
      <o:rules v:ext="edit">
        <o:r id="V:Rule15" type="connector" idref="#_x0000_s2093"/>
        <o:r id="V:Rule16" type="connector" idref="#_x0000_s2075"/>
        <o:r id="V:Rule17" type="connector" idref="#_x0000_s2079"/>
        <o:r id="V:Rule18" type="connector" idref="#_x0000_s2088"/>
        <o:r id="V:Rule19" type="connector" idref="#_x0000_s2071"/>
        <o:r id="V:Rule20" type="connector" idref="#_x0000_s2095"/>
        <o:r id="V:Rule21" type="connector" idref="#_x0000_s2076"/>
        <o:r id="V:Rule22" type="connector" idref="#_x0000_s2096"/>
        <o:r id="V:Rule23" type="connector" idref="#_x0000_s2094"/>
        <o:r id="V:Rule24" type="connector" idref="#_x0000_s2092"/>
        <o:r id="V:Rule25" type="connector" idref="#_x0000_s2078"/>
        <o:r id="V:Rule26" type="connector" idref="#_x0000_s2077"/>
        <o:r id="V:Rule27" type="connector" idref="#_x0000_s2072"/>
        <o:r id="V:Rule28" type="connector" idref="#_x0000_s208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1061D9"/>
    <w:rsid w:val="00106973"/>
    <w:rsid w:val="0012427B"/>
    <w:rsid w:val="00152919"/>
    <w:rsid w:val="00164C34"/>
    <w:rsid w:val="001A0EAD"/>
    <w:rsid w:val="002520D6"/>
    <w:rsid w:val="003276C4"/>
    <w:rsid w:val="0036489C"/>
    <w:rsid w:val="00367F0C"/>
    <w:rsid w:val="003D100A"/>
    <w:rsid w:val="003F1BD3"/>
    <w:rsid w:val="00426445"/>
    <w:rsid w:val="00433E48"/>
    <w:rsid w:val="0047595B"/>
    <w:rsid w:val="004D4592"/>
    <w:rsid w:val="0059774C"/>
    <w:rsid w:val="005E3887"/>
    <w:rsid w:val="005E7226"/>
    <w:rsid w:val="005F24F3"/>
    <w:rsid w:val="00671B77"/>
    <w:rsid w:val="006A7334"/>
    <w:rsid w:val="006F2981"/>
    <w:rsid w:val="00723779"/>
    <w:rsid w:val="007B1442"/>
    <w:rsid w:val="008014C5"/>
    <w:rsid w:val="00871E7F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D05D31"/>
    <w:rsid w:val="00D05D95"/>
    <w:rsid w:val="00DC772D"/>
    <w:rsid w:val="00DF1FC2"/>
    <w:rsid w:val="00E011E9"/>
    <w:rsid w:val="00EB1465"/>
    <w:rsid w:val="00F4696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paragraph" w:styleId="Heading1">
    <w:name w:val="heading 1"/>
    <w:basedOn w:val="Normal"/>
    <w:next w:val="Normal"/>
    <w:link w:val="Heading1Char"/>
    <w:uiPriority w:val="9"/>
    <w:qFormat/>
    <w:rsid w:val="0042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44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6445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6445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644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44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44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44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44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6445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1F97B-4720-45AD-BCC8-9BB77A90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9187</Words>
  <Characters>52367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10</cp:revision>
  <dcterms:created xsi:type="dcterms:W3CDTF">2011-06-08T01:01:00Z</dcterms:created>
  <dcterms:modified xsi:type="dcterms:W3CDTF">2011-06-10T19:10:00Z</dcterms:modified>
</cp:coreProperties>
</file>