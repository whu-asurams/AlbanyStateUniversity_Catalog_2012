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C04" w:rsidRDefault="006455D1" w:rsidP="00122C04">
      <w:pPr>
        <w:widowControl w:val="0"/>
        <w:autoSpaceDE w:val="0"/>
        <w:autoSpaceDN w:val="0"/>
        <w:adjustRightInd w:val="0"/>
        <w:spacing w:before="57" w:after="0" w:line="240" w:lineRule="auto"/>
        <w:ind w:left="496"/>
        <w:rPr>
          <w:rFonts w:ascii="Century Gothic" w:hAnsi="Century Gothic" w:cs="Century Gothic"/>
          <w:color w:val="000000"/>
          <w:sz w:val="16"/>
          <w:szCs w:val="16"/>
        </w:rPr>
      </w:pPr>
      <w:r w:rsidRPr="006455D1">
        <w:rPr>
          <w:noProof/>
          <w:lang w:eastAsia="zh-CN"/>
        </w:rPr>
        <w:pict>
          <v:group id="_x0000_s1493" style="position:absolute;left:0;text-align:left;margin-left:-20pt;margin-top:-20.15pt;width:156pt;height:11in;z-index:-251589632" coordorigin=",-57" coordsize="3120,15840">
            <v:group id="Group 2700" o:spid="_x0000_s1494" style="position:absolute;top:-57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<v:rect id="_x0000_s1495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<v:path arrowok="t"/>
              </v:rect>
              <v:rect id="Rectangle 2702" o:spid="_x0000_s1496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497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<v:path arrowok="t"/>
              </v:rect>
              <v:rect id="_x0000_s1498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_x0000_s1499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500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501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502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503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504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505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506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507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508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509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510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511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512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513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_x0000_s1514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515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516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_x0000_s1517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_x0000_s1518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_x0000_s1519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_x0000_s1520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521" type="#_x0000_t202" style="position:absolute;left:377;top:13475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;mso-next-textbox:#_x0000_s1521" inset="0,0,0,0">
                <w:txbxContent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522" type="#_x0000_t202" style="position:absolute;left:377;top:8207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;mso-next-textbox:#_x0000_s1522" inset="0,0,0,0">
                <w:txbxContent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523" type="#_x0000_t202" style="position:absolute;left:397;top:11753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;mso-next-textbox:#_x0000_s1523" inset="0,0,0,0">
                <w:txbxContent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524" type="#_x0000_t202" style="position:absolute;left:397;top:10071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;mso-next-textbox:#_x0000_s1524" inset="0,0,0,0">
                <w:txbxContent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525" type="#_x0000_t202" style="position:absolute;left:417;top:6453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<v:textbox style="layout-flow:vertical;mso-layout-flow-alt:bottom-to-top;mso-next-textbox:#_x0000_s1525" inset="0,0,0,0">
                <w:txbxContent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_x0000_s1526" type="#_x0000_t202" style="position:absolute;left:400;top:593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;mso-next-textbox:#_x0000_s1526" inset="0,0,0,0">
                <w:txbxContent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 xml:space="preserve">Albany State </w:t>
                    </w:r>
                  </w:p>
                </w:txbxContent>
              </v:textbox>
            </v:shape>
            <v:rect id="_x0000_s1527" style="position:absolute;top:4238;width:1060;height:1784" fillcolor="#d8d8d8 [2732]" stroked="f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527">
                <w:txbxContent>
                  <w:p w:rsidR="00D031C5" w:rsidRDefault="00D031C5" w:rsidP="00D031C5">
                    <w:pPr>
                      <w:spacing w:after="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  </w:t>
                    </w:r>
                  </w:p>
                  <w:p w:rsidR="00D031C5" w:rsidRPr="007A3E3A" w:rsidRDefault="00D031C5" w:rsidP="00D031C5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 w:rsidRPr="007A3E3A">
                      <w:rPr>
                        <w:b/>
                        <w:color w:val="000000" w:themeColor="text1"/>
                      </w:rPr>
                      <w:t>Business</w:t>
                    </w:r>
                  </w:p>
                </w:txbxContent>
              </v:textbox>
            </v:rect>
            <v:rect id="_x0000_s1528" style="position:absolute;top:2453;width:1060;height:1784" fillcolor="#404040 [2429]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528">
                <w:txbxContent>
                  <w:p w:rsidR="00D031C5" w:rsidRPr="007A3E3A" w:rsidRDefault="00D031C5" w:rsidP="00D031C5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 w:rsidRPr="007A3E3A">
                      <w:rPr>
                        <w:b/>
                        <w:color w:val="FFFFFF" w:themeColor="background1"/>
                      </w:rPr>
                      <w:t xml:space="preserve">  Arts &amp; Humanities</w:t>
                    </w:r>
                  </w:p>
                </w:txbxContent>
              </v:textbox>
            </v:rect>
          </v:group>
        </w:pict>
      </w:r>
      <w:r w:rsidRPr="006455D1">
        <w:rPr>
          <w:noProof/>
        </w:rPr>
        <w:pict>
          <v:shape id="Text Box 2903" o:spid="_x0000_s1059" type="#_x0000_t202" style="position:absolute;left:0;text-align:left;margin-left:20.85pt;margin-top:128.1pt;width:12pt;height:85.8pt;z-index:-2516490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6DTtgIAALs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" o:allowincell="f" filled="f" stroked="f">
            <v:textbox style="layout-flow:vertical;mso-layout-flow-alt:bottom-to-top" inset="0,0,0,0">
              <w:txbxContent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  <w:r w:rsidR="00122C04">
        <w:rPr>
          <w:rFonts w:ascii="Century Gothic" w:hAnsi="Century Gothic" w:cs="Century Gothic"/>
          <w:b/>
          <w:bCs/>
          <w:color w:val="191919"/>
          <w:sz w:val="16"/>
          <w:szCs w:val="16"/>
        </w:rPr>
        <w:t>History &amp; Political Science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13" w:after="0" w:line="220" w:lineRule="exact"/>
        <w:rPr>
          <w:rFonts w:ascii="Century Gothic" w:hAnsi="Century Gothic" w:cs="Century Gothic"/>
          <w:color w:val="00000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40" w:lineRule="auto"/>
        <w:ind w:left="1020" w:right="438"/>
        <w:jc w:val="both"/>
        <w:rPr>
          <w:rFonts w:ascii="Times New Roman" w:hAnsi="Times New Roman"/>
          <w:color w:val="000000"/>
          <w:sz w:val="54"/>
          <w:szCs w:val="54"/>
        </w:rPr>
      </w:pPr>
      <w:r>
        <w:rPr>
          <w:rFonts w:ascii="Times New Roman" w:hAnsi="Times New Roman"/>
          <w:color w:val="191919"/>
          <w:spacing w:val="-21"/>
          <w:sz w:val="72"/>
          <w:szCs w:val="72"/>
        </w:rPr>
        <w:t>D</w:t>
      </w:r>
      <w:r>
        <w:rPr>
          <w:rFonts w:ascii="Times New Roman" w:hAnsi="Times New Roman"/>
          <w:color w:val="191919"/>
          <w:spacing w:val="-22"/>
          <w:sz w:val="54"/>
          <w:szCs w:val="54"/>
        </w:rPr>
        <w:t>E</w:t>
      </w:r>
      <w:r>
        <w:rPr>
          <w:rFonts w:ascii="Times New Roman" w:hAnsi="Times New Roman"/>
          <w:color w:val="191919"/>
          <w:spacing w:val="-71"/>
          <w:sz w:val="54"/>
          <w:szCs w:val="54"/>
        </w:rPr>
        <w:t>P</w:t>
      </w:r>
      <w:r>
        <w:rPr>
          <w:rFonts w:ascii="Times New Roman" w:hAnsi="Times New Roman"/>
          <w:color w:val="191919"/>
          <w:spacing w:val="-22"/>
          <w:sz w:val="54"/>
          <w:szCs w:val="54"/>
        </w:rPr>
        <w:t>A</w:t>
      </w:r>
      <w:r>
        <w:rPr>
          <w:rFonts w:ascii="Times New Roman" w:hAnsi="Times New Roman"/>
          <w:color w:val="191919"/>
          <w:spacing w:val="-54"/>
          <w:sz w:val="54"/>
          <w:szCs w:val="54"/>
        </w:rPr>
        <w:t>R</w:t>
      </w:r>
      <w:r>
        <w:rPr>
          <w:rFonts w:ascii="Times New Roman" w:hAnsi="Times New Roman"/>
          <w:color w:val="191919"/>
          <w:spacing w:val="-22"/>
          <w:sz w:val="54"/>
          <w:szCs w:val="54"/>
        </w:rPr>
        <w:t>TMEN</w:t>
      </w:r>
      <w:r>
        <w:rPr>
          <w:rFonts w:ascii="Times New Roman" w:hAnsi="Times New Roman"/>
          <w:color w:val="191919"/>
          <w:sz w:val="54"/>
          <w:szCs w:val="54"/>
        </w:rPr>
        <w:t>T</w:t>
      </w:r>
      <w:r>
        <w:rPr>
          <w:rFonts w:ascii="Times New Roman" w:hAnsi="Times New Roman"/>
          <w:color w:val="191919"/>
          <w:spacing w:val="-8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pacing w:val="-22"/>
          <w:sz w:val="54"/>
          <w:szCs w:val="54"/>
        </w:rPr>
        <w:t>O</w:t>
      </w:r>
      <w:r>
        <w:rPr>
          <w:rFonts w:ascii="Times New Roman" w:hAnsi="Times New Roman"/>
          <w:color w:val="191919"/>
          <w:sz w:val="54"/>
          <w:szCs w:val="54"/>
        </w:rPr>
        <w:t>F</w:t>
      </w:r>
      <w:r>
        <w:rPr>
          <w:rFonts w:ascii="Times New Roman" w:hAnsi="Times New Roman"/>
          <w:color w:val="191919"/>
          <w:spacing w:val="2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pacing w:val="-21"/>
          <w:sz w:val="72"/>
          <w:szCs w:val="72"/>
        </w:rPr>
        <w:t>H</w:t>
      </w:r>
      <w:r>
        <w:rPr>
          <w:rFonts w:ascii="Times New Roman" w:hAnsi="Times New Roman"/>
          <w:color w:val="191919"/>
          <w:spacing w:val="-22"/>
          <w:sz w:val="54"/>
          <w:szCs w:val="54"/>
        </w:rPr>
        <w:t>IS</w:t>
      </w:r>
      <w:r>
        <w:rPr>
          <w:rFonts w:ascii="Times New Roman" w:hAnsi="Times New Roman"/>
          <w:color w:val="191919"/>
          <w:spacing w:val="-31"/>
          <w:sz w:val="54"/>
          <w:szCs w:val="54"/>
        </w:rPr>
        <w:t>T</w:t>
      </w:r>
      <w:r>
        <w:rPr>
          <w:rFonts w:ascii="Times New Roman" w:hAnsi="Times New Roman"/>
          <w:color w:val="191919"/>
          <w:spacing w:val="-22"/>
          <w:sz w:val="54"/>
          <w:szCs w:val="54"/>
        </w:rPr>
        <w:t>O</w:t>
      </w:r>
      <w:r>
        <w:rPr>
          <w:rFonts w:ascii="Times New Roman" w:hAnsi="Times New Roman"/>
          <w:color w:val="191919"/>
          <w:spacing w:val="-51"/>
          <w:sz w:val="54"/>
          <w:szCs w:val="54"/>
        </w:rPr>
        <w:t>R</w:t>
      </w:r>
      <w:r>
        <w:rPr>
          <w:rFonts w:ascii="Times New Roman" w:hAnsi="Times New Roman"/>
          <w:color w:val="191919"/>
          <w:spacing w:val="-91"/>
          <w:sz w:val="54"/>
          <w:szCs w:val="54"/>
        </w:rPr>
        <w:t>Y</w:t>
      </w:r>
      <w:r>
        <w:rPr>
          <w:rFonts w:ascii="Times New Roman" w:hAnsi="Times New Roman"/>
          <w:color w:val="191919"/>
          <w:sz w:val="72"/>
          <w:szCs w:val="72"/>
        </w:rPr>
        <w:t>,</w:t>
      </w:r>
      <w:r>
        <w:rPr>
          <w:rFonts w:ascii="Times New Roman" w:hAnsi="Times New Roman"/>
          <w:color w:val="191919"/>
          <w:spacing w:val="-43"/>
          <w:sz w:val="72"/>
          <w:szCs w:val="72"/>
        </w:rPr>
        <w:t xml:space="preserve"> </w:t>
      </w:r>
      <w:r>
        <w:rPr>
          <w:rFonts w:ascii="Times New Roman" w:hAnsi="Times New Roman"/>
          <w:color w:val="191919"/>
          <w:spacing w:val="-21"/>
          <w:sz w:val="72"/>
          <w:szCs w:val="72"/>
        </w:rPr>
        <w:t>P</w:t>
      </w:r>
      <w:r>
        <w:rPr>
          <w:rFonts w:ascii="Times New Roman" w:hAnsi="Times New Roman"/>
          <w:color w:val="191919"/>
          <w:spacing w:val="-22"/>
          <w:sz w:val="54"/>
          <w:szCs w:val="54"/>
        </w:rPr>
        <w:t>OLITICAL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36" w:after="0" w:line="240" w:lineRule="auto"/>
        <w:ind w:left="1020" w:right="44"/>
        <w:jc w:val="both"/>
        <w:rPr>
          <w:rFonts w:ascii="Times New Roman" w:hAnsi="Times New Roman"/>
          <w:color w:val="000000"/>
          <w:sz w:val="54"/>
          <w:szCs w:val="54"/>
        </w:rPr>
      </w:pPr>
      <w:r>
        <w:rPr>
          <w:rFonts w:ascii="Times New Roman" w:hAnsi="Times New Roman"/>
          <w:color w:val="191919"/>
          <w:spacing w:val="-21"/>
          <w:sz w:val="72"/>
          <w:szCs w:val="72"/>
        </w:rPr>
        <w:t>S</w:t>
      </w:r>
      <w:r>
        <w:rPr>
          <w:rFonts w:ascii="Times New Roman" w:hAnsi="Times New Roman"/>
          <w:color w:val="191919"/>
          <w:spacing w:val="-22"/>
          <w:sz w:val="54"/>
          <w:szCs w:val="54"/>
        </w:rPr>
        <w:t>CIENC</w:t>
      </w:r>
      <w:r>
        <w:rPr>
          <w:rFonts w:ascii="Times New Roman" w:hAnsi="Times New Roman"/>
          <w:color w:val="191919"/>
          <w:sz w:val="54"/>
          <w:szCs w:val="54"/>
        </w:rPr>
        <w:t>E</w:t>
      </w:r>
      <w:r>
        <w:rPr>
          <w:rFonts w:ascii="Times New Roman" w:hAnsi="Times New Roman"/>
          <w:color w:val="191919"/>
          <w:spacing w:val="-28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pacing w:val="-22"/>
          <w:sz w:val="54"/>
          <w:szCs w:val="54"/>
        </w:rPr>
        <w:t>AN</w:t>
      </w:r>
      <w:r>
        <w:rPr>
          <w:rFonts w:ascii="Times New Roman" w:hAnsi="Times New Roman"/>
          <w:color w:val="191919"/>
          <w:sz w:val="54"/>
          <w:szCs w:val="54"/>
        </w:rPr>
        <w:t>D</w:t>
      </w:r>
      <w:r>
        <w:rPr>
          <w:rFonts w:ascii="Times New Roman" w:hAnsi="Times New Roman"/>
          <w:color w:val="191919"/>
          <w:spacing w:val="2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pacing w:val="-21"/>
          <w:sz w:val="72"/>
          <w:szCs w:val="72"/>
        </w:rPr>
        <w:t>P</w:t>
      </w:r>
      <w:r>
        <w:rPr>
          <w:rFonts w:ascii="Times New Roman" w:hAnsi="Times New Roman"/>
          <w:color w:val="191919"/>
          <w:spacing w:val="-22"/>
          <w:sz w:val="54"/>
          <w:szCs w:val="54"/>
        </w:rPr>
        <w:t>UBLI</w:t>
      </w:r>
      <w:r>
        <w:rPr>
          <w:rFonts w:ascii="Times New Roman" w:hAnsi="Times New Roman"/>
          <w:color w:val="191919"/>
          <w:sz w:val="54"/>
          <w:szCs w:val="54"/>
        </w:rPr>
        <w:t>C</w:t>
      </w:r>
      <w:r>
        <w:rPr>
          <w:rFonts w:ascii="Times New Roman" w:hAnsi="Times New Roman"/>
          <w:color w:val="191919"/>
          <w:spacing w:val="-38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pacing w:val="-21"/>
          <w:sz w:val="72"/>
          <w:szCs w:val="72"/>
        </w:rPr>
        <w:t>A</w:t>
      </w:r>
      <w:r>
        <w:rPr>
          <w:rFonts w:ascii="Times New Roman" w:hAnsi="Times New Roman"/>
          <w:color w:val="191919"/>
          <w:spacing w:val="-22"/>
          <w:sz w:val="54"/>
          <w:szCs w:val="54"/>
        </w:rPr>
        <w:t>DMINISTR</w:t>
      </w:r>
      <w:r>
        <w:rPr>
          <w:rFonts w:ascii="Times New Roman" w:hAnsi="Times New Roman"/>
          <w:color w:val="191919"/>
          <w:spacing w:val="-81"/>
          <w:sz w:val="54"/>
          <w:szCs w:val="54"/>
        </w:rPr>
        <w:t>A</w:t>
      </w:r>
      <w:r>
        <w:rPr>
          <w:rFonts w:ascii="Times New Roman" w:hAnsi="Times New Roman"/>
          <w:color w:val="191919"/>
          <w:spacing w:val="-22"/>
          <w:sz w:val="54"/>
          <w:szCs w:val="54"/>
        </w:rPr>
        <w:t>TION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2" w:after="0" w:line="180" w:lineRule="exact"/>
        <w:rPr>
          <w:rFonts w:ascii="Times New Roman" w:hAnsi="Times New Roman"/>
          <w:color w:val="000000"/>
          <w:sz w:val="18"/>
          <w:szCs w:val="18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50" w:lineRule="auto"/>
        <w:ind w:left="1020"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Department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Histor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Political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Science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Public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Administration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fers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three</w:t>
      </w:r>
      <w:r>
        <w:rPr>
          <w:rFonts w:ascii="Times New Roman" w:hAnsi="Times New Roman"/>
          <w:color w:val="191919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majors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baccalaureate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level,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one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his-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tor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one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area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political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science,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one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double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major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history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political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science.  The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major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history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designed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pre- pare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researchers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graduate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work,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government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service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industr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who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majors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history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must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complete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minimum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54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semester hour courses beginning at the 2000 level.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40" w:lineRule="auto"/>
        <w:ind w:left="1020" w:right="6094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Course Requirements for the Bachelor of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Arts in History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9" w:after="0" w:line="250" w:lineRule="auto"/>
        <w:ind w:left="1380" w:right="593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1. Complete a maximum of 124 semester hours with a cumulative grade point average of 2.25 or highe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 last 30 hours must be completed at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Albany State Universit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40" w:lineRule="auto"/>
        <w:ind w:left="12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2. During the freshman and sophomore years, the student must complete Core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Areas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A-E.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40" w:lineRule="auto"/>
        <w:ind w:left="12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3. History major requirements -complete the-following: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9" w:after="0" w:line="250" w:lineRule="auto"/>
        <w:ind w:left="1380" w:right="721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a.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HIST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111</w:t>
      </w:r>
      <w:r>
        <w:rPr>
          <w:rFonts w:ascii="Times New Roman" w:hAnsi="Times New Roman"/>
          <w:color w:val="191919"/>
          <w:sz w:val="18"/>
          <w:szCs w:val="18"/>
        </w:rPr>
        <w:t xml:space="preserve">1,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12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,2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and 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12 b. HIST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3301, 3302, 4301 and 4302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50" w:lineRule="auto"/>
        <w:ind w:left="1380" w:right="5565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c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Three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American History courses at the 3000-4000 levels d. Three European History courses at the 3000-4000 levels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50" w:lineRule="auto"/>
        <w:ind w:left="1380" w:right="5309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e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Three Non-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estern History courses at the 3000-4000 levels f.</w:t>
      </w:r>
      <w:r>
        <w:rPr>
          <w:rFonts w:ascii="Times New Roman" w:hAnsi="Times New Roman"/>
          <w:color w:val="191919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Three professional electives at the 3000-4000 levels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40" w:lineRule="auto"/>
        <w:ind w:left="1380"/>
        <w:rPr>
          <w:ins w:id="0" w:author=" " w:date="2011-04-08T11:21:00Z"/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g. Complete up to ten (10) hours of general electives</w:t>
      </w:r>
    </w:p>
    <w:p w:rsidR="00962414" w:rsidRDefault="00962414" w:rsidP="00122C04">
      <w:pPr>
        <w:widowControl w:val="0"/>
        <w:autoSpaceDE w:val="0"/>
        <w:autoSpaceDN w:val="0"/>
        <w:adjustRightInd w:val="0"/>
        <w:spacing w:after="0" w:line="240" w:lineRule="auto"/>
        <w:ind w:left="1380"/>
        <w:rPr>
          <w:ins w:id="1" w:author=" " w:date="2011-04-08T11:21:00Z"/>
          <w:rFonts w:ascii="Garamond Premr Pro Smbd" w:hAnsi="Garamond Premr Pro Smbd"/>
        </w:rPr>
      </w:pPr>
      <w:ins w:id="2" w:author=" " w:date="2011-04-08T11:21:00Z">
        <w:r>
          <w:rPr>
            <w:rFonts w:ascii="Times New Roman" w:hAnsi="Times New Roman"/>
            <w:color w:val="191919"/>
            <w:sz w:val="18"/>
            <w:szCs w:val="18"/>
          </w:rPr>
          <w:t xml:space="preserve">h. </w:t>
        </w:r>
        <w:r>
          <w:rPr>
            <w:rFonts w:ascii="Garamond Premr Pro Smbd" w:hAnsi="Garamond Premr Pro Smbd"/>
          </w:rPr>
          <w:t xml:space="preserve">Maintain a “C” or higher for all classes taken in Areas F and H of the History </w:t>
        </w:r>
        <w:proofErr w:type="spellStart"/>
        <w:r>
          <w:rPr>
            <w:rFonts w:ascii="Garamond Premr Pro Smbd" w:hAnsi="Garamond Premr Pro Smbd"/>
          </w:rPr>
          <w:t>Checksheet</w:t>
        </w:r>
        <w:proofErr w:type="spellEnd"/>
      </w:ins>
    </w:p>
    <w:p w:rsidR="00962414" w:rsidRDefault="00962414" w:rsidP="00122C04">
      <w:pPr>
        <w:widowControl w:val="0"/>
        <w:autoSpaceDE w:val="0"/>
        <w:autoSpaceDN w:val="0"/>
        <w:adjustRightInd w:val="0"/>
        <w:spacing w:after="0" w:line="240" w:lineRule="auto"/>
        <w:ind w:left="1380"/>
        <w:rPr>
          <w:ins w:id="3" w:author=" " w:date="2011-04-08T11:22:00Z"/>
          <w:rFonts w:ascii="Garamond Premr Pro Smbd" w:hAnsi="Garamond Premr Pro Smbd"/>
        </w:rPr>
      </w:pPr>
      <w:proofErr w:type="spellStart"/>
      <w:ins w:id="4" w:author=" " w:date="2011-04-08T11:21:00Z">
        <w:r>
          <w:rPr>
            <w:rFonts w:ascii="Times New Roman" w:hAnsi="Times New Roman"/>
            <w:color w:val="191919"/>
            <w:sz w:val="18"/>
            <w:szCs w:val="18"/>
          </w:rPr>
          <w:t>i</w:t>
        </w:r>
        <w:proofErr w:type="spellEnd"/>
        <w:r>
          <w:rPr>
            <w:rFonts w:ascii="Times New Roman" w:hAnsi="Times New Roman"/>
            <w:color w:val="191919"/>
            <w:sz w:val="18"/>
            <w:szCs w:val="18"/>
          </w:rPr>
          <w:t>.</w:t>
        </w:r>
      </w:ins>
      <w:ins w:id="5" w:author=" " w:date="2011-04-08T11:22:00Z">
        <w:r>
          <w:rPr>
            <w:rFonts w:ascii="Times New Roman" w:hAnsi="Times New Roman"/>
            <w:color w:val="000000"/>
            <w:sz w:val="18"/>
            <w:szCs w:val="18"/>
          </w:rPr>
          <w:t xml:space="preserve"> </w:t>
        </w:r>
        <w:r>
          <w:rPr>
            <w:rFonts w:ascii="Garamond Premr Pro Smbd" w:hAnsi="Garamond Premr Pro Smbd"/>
          </w:rPr>
          <w:t>Complete the 120-121 hours for the major with a GPA of at least 2.25</w:t>
        </w:r>
      </w:ins>
    </w:p>
    <w:p w:rsidR="00962414" w:rsidRDefault="00962414" w:rsidP="00122C04">
      <w:pPr>
        <w:widowControl w:val="0"/>
        <w:autoSpaceDE w:val="0"/>
        <w:autoSpaceDN w:val="0"/>
        <w:adjustRightInd w:val="0"/>
        <w:spacing w:after="0" w:line="240" w:lineRule="auto"/>
        <w:ind w:left="1380"/>
        <w:rPr>
          <w:ins w:id="6" w:author=" " w:date="2011-04-08T11:22:00Z"/>
          <w:rFonts w:ascii="Garamond Premr Pro Smbd" w:hAnsi="Garamond Premr Pro Smbd"/>
        </w:rPr>
      </w:pPr>
      <w:ins w:id="7" w:author=" " w:date="2011-04-08T11:22:00Z">
        <w:r>
          <w:rPr>
            <w:rFonts w:ascii="Times New Roman" w:hAnsi="Times New Roman"/>
            <w:color w:val="191919"/>
            <w:sz w:val="18"/>
            <w:szCs w:val="18"/>
          </w:rPr>
          <w:t>j.</w:t>
        </w:r>
        <w:r>
          <w:rPr>
            <w:rFonts w:ascii="Times New Roman" w:hAnsi="Times New Roman"/>
            <w:color w:val="000000"/>
            <w:sz w:val="18"/>
            <w:szCs w:val="18"/>
          </w:rPr>
          <w:t xml:space="preserve"> </w:t>
        </w:r>
        <w:r>
          <w:rPr>
            <w:rFonts w:ascii="Garamond Premr Pro Smbd" w:hAnsi="Garamond Premr Pro Smbd"/>
          </w:rPr>
          <w:t>Complete ACAT subject area te</w:t>
        </w:r>
        <w:r>
          <w:rPr>
            <w:rFonts w:ascii="Garamond Premr Pro Smbd" w:hAnsi="Garamond Premr Pro Smbd"/>
          </w:rPr>
          <w:t>st</w:t>
        </w:r>
      </w:ins>
    </w:p>
    <w:p w:rsidR="00962414" w:rsidRDefault="00962414" w:rsidP="00122C04">
      <w:pPr>
        <w:widowControl w:val="0"/>
        <w:autoSpaceDE w:val="0"/>
        <w:autoSpaceDN w:val="0"/>
        <w:adjustRightInd w:val="0"/>
        <w:spacing w:after="0" w:line="240" w:lineRule="auto"/>
        <w:ind w:left="1380"/>
        <w:rPr>
          <w:ins w:id="8" w:author=" " w:date="2011-04-08T11:22:00Z"/>
          <w:rFonts w:ascii="Garamond Premr Pro Smbd" w:hAnsi="Garamond Premr Pro Smbd"/>
        </w:rPr>
      </w:pPr>
      <w:ins w:id="9" w:author=" " w:date="2011-04-08T11:22:00Z">
        <w:r>
          <w:rPr>
            <w:rFonts w:ascii="Times New Roman" w:hAnsi="Times New Roman"/>
            <w:color w:val="191919"/>
            <w:sz w:val="18"/>
            <w:szCs w:val="18"/>
          </w:rPr>
          <w:t>k.</w:t>
        </w:r>
        <w:r w:rsidRPr="00962414">
          <w:rPr>
            <w:rFonts w:ascii="Garamond Premr Pro Smbd" w:hAnsi="Garamond Premr Pro Smbd"/>
          </w:rPr>
          <w:t xml:space="preserve"> </w:t>
        </w:r>
        <w:r>
          <w:rPr>
            <w:rFonts w:ascii="Garamond Premr Pro Smbd" w:hAnsi="Garamond Premr Pro Smbd"/>
          </w:rPr>
          <w:t>Complete last 30 semester hours at Albany State</w:t>
        </w:r>
      </w:ins>
    </w:p>
    <w:p w:rsidR="00962414" w:rsidRDefault="00962414" w:rsidP="00122C04">
      <w:pPr>
        <w:widowControl w:val="0"/>
        <w:autoSpaceDE w:val="0"/>
        <w:autoSpaceDN w:val="0"/>
        <w:adjustRightInd w:val="0"/>
        <w:spacing w:after="0" w:line="240" w:lineRule="auto"/>
        <w:ind w:left="1380"/>
        <w:rPr>
          <w:rFonts w:ascii="Times New Roman" w:hAnsi="Times New Roman"/>
          <w:color w:val="000000"/>
          <w:sz w:val="18"/>
          <w:szCs w:val="18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before="7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40" w:lineRule="auto"/>
        <w:ind w:left="1020" w:right="2662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OURSE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EQUIREMENTS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FOR</w:t>
      </w:r>
      <w:r>
        <w:rPr>
          <w:rFonts w:ascii="Times New Roman" w:hAnsi="Times New Roman"/>
          <w:b/>
          <w:bCs/>
          <w:color w:val="191919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THE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B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ACHELOR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OF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6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TS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IN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OLITICAL</w:t>
      </w:r>
      <w:r>
        <w:rPr>
          <w:rFonts w:ascii="Times New Roman" w:hAnsi="Times New Roman"/>
          <w:b/>
          <w:bCs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CIENCE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50" w:lineRule="auto"/>
        <w:ind w:left="1020"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major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political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science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encompasses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investigation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governmental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institutions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political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behavior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levels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rom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local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 the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international.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political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science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major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will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take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courses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American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Government,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Comparative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Government,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Constitutional</w:t>
      </w:r>
      <w:proofErr w:type="gramEnd"/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La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Po-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litical</w:t>
      </w:r>
      <w:proofErr w:type="spellEnd"/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Theor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Research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Methodology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International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Relations.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political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science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major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suitable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with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eer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interests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 teaching,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la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state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local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government,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urban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planning,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federal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bureaucrac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journalism.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political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science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major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mu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complete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54 semester hour courses beginning at the 2000 level.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50" w:lineRule="auto"/>
        <w:ind w:left="1380" w:right="264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1. Complete a maximum of 123-124 semester hours with a cumulative grade point average of 2.25 or highe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 last 30 hours must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 completed at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Albany State Universit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40" w:lineRule="auto"/>
        <w:ind w:left="12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2. During the freshman and sophomore years, the student must complete Core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Areas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A-E.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40" w:lineRule="auto"/>
        <w:ind w:left="12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3. Political Science major requirements -complete the following:</w:t>
      </w:r>
    </w:p>
    <w:p w:rsidR="00122C04" w:rsidRDefault="00122C04" w:rsidP="00122C04">
      <w:pPr>
        <w:widowControl w:val="0"/>
        <w:tabs>
          <w:tab w:val="left" w:pos="1740"/>
        </w:tabs>
        <w:autoSpaceDE w:val="0"/>
        <w:autoSpaceDN w:val="0"/>
        <w:adjustRightInd w:val="0"/>
        <w:spacing w:before="9" w:after="0" w:line="250" w:lineRule="auto"/>
        <w:ind w:left="1380" w:right="6724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a.</w:t>
      </w:r>
      <w:r>
        <w:rPr>
          <w:rFonts w:ascii="Times New Roman" w:hAnsi="Times New Roman"/>
          <w:color w:val="191919"/>
          <w:sz w:val="18"/>
          <w:szCs w:val="18"/>
        </w:rPr>
        <w:tab/>
        <w:t>Complete POLS 2101 and SSCI 2402 b. Complete POLS 4371, 4372 and 4401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40" w:lineRule="auto"/>
        <w:ind w:left="13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c.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Complete the following -POLS 35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 or 4512 and choose an additional six semester hours from International Relations/Comparati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v</w:t>
      </w:r>
      <w:r>
        <w:rPr>
          <w:rFonts w:ascii="Times New Roman" w:hAnsi="Times New Roman"/>
          <w:color w:val="191919"/>
          <w:sz w:val="18"/>
          <w:szCs w:val="18"/>
        </w:rPr>
        <w:t>e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9" w:after="0" w:line="240" w:lineRule="auto"/>
        <w:ind w:left="156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Government POLS 4512, 4513, 4514, 4515, 4816, 4817 and 4824.</w:t>
      </w:r>
      <w:proofErr w:type="gramEnd"/>
    </w:p>
    <w:p w:rsidR="00122C04" w:rsidRDefault="00122C04" w:rsidP="00122C04">
      <w:pPr>
        <w:widowControl w:val="0"/>
        <w:autoSpaceDE w:val="0"/>
        <w:autoSpaceDN w:val="0"/>
        <w:adjustRightInd w:val="0"/>
        <w:spacing w:before="9" w:after="0" w:line="240" w:lineRule="auto"/>
        <w:ind w:left="13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d. Complete POLS 3601 and choose six additional semester hours from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American National/State/Local Government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9" w:after="0" w:line="250" w:lineRule="auto"/>
        <w:ind w:left="1560" w:right="89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e.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Complete POLS 3701 and choose six hours from Constitutional La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. Complete nine hours of professional political science elect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ves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POL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3705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3708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4515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481</w:t>
      </w:r>
      <w:r>
        <w:rPr>
          <w:rFonts w:ascii="Times New Roman" w:hAnsi="Times New Roman"/>
          <w:color w:val="191919"/>
          <w:sz w:val="18"/>
          <w:szCs w:val="18"/>
        </w:rPr>
        <w:t>8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461</w:t>
      </w:r>
      <w:r>
        <w:rPr>
          <w:rFonts w:ascii="Times New Roman" w:hAnsi="Times New Roman"/>
          <w:color w:val="191919"/>
          <w:sz w:val="18"/>
          <w:szCs w:val="18"/>
        </w:rPr>
        <w:t>9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(o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othe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elective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unde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area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use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satisf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elective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thos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areas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40" w:lineRule="auto"/>
        <w:ind w:left="1380"/>
        <w:rPr>
          <w:ins w:id="10" w:author=" " w:date="2011-04-08T11:25:00Z"/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f.</w:t>
      </w:r>
      <w:r>
        <w:rPr>
          <w:rFonts w:ascii="Times New Roman" w:hAnsi="Times New Roman"/>
          <w:color w:val="191919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Complete up to ten (10) hours of general electives.</w:t>
      </w:r>
    </w:p>
    <w:p w:rsidR="00313A0B" w:rsidRDefault="00313A0B" w:rsidP="00122C04">
      <w:pPr>
        <w:widowControl w:val="0"/>
        <w:autoSpaceDE w:val="0"/>
        <w:autoSpaceDN w:val="0"/>
        <w:adjustRightInd w:val="0"/>
        <w:spacing w:after="0" w:line="240" w:lineRule="auto"/>
        <w:ind w:left="1380"/>
        <w:rPr>
          <w:ins w:id="11" w:author=" " w:date="2011-04-08T11:26:00Z"/>
          <w:rFonts w:ascii="Garamond Premr Pro Smbd" w:hAnsi="Garamond Premr Pro Smbd"/>
        </w:rPr>
      </w:pPr>
      <w:ins w:id="12" w:author=" " w:date="2011-04-08T11:25:00Z">
        <w:r>
          <w:rPr>
            <w:rFonts w:ascii="Times New Roman" w:hAnsi="Times New Roman"/>
            <w:color w:val="191919"/>
            <w:sz w:val="18"/>
            <w:szCs w:val="18"/>
          </w:rPr>
          <w:t>g.</w:t>
        </w:r>
        <w:r w:rsidRPr="00313A0B">
          <w:rPr>
            <w:rFonts w:ascii="Garamond Premr Pro Smbd" w:hAnsi="Garamond Premr Pro Smbd"/>
          </w:rPr>
          <w:t xml:space="preserve"> </w:t>
        </w:r>
        <w:r>
          <w:rPr>
            <w:rFonts w:ascii="Garamond Premr Pro Smbd" w:hAnsi="Garamond Premr Pro Smbd"/>
          </w:rPr>
          <w:t xml:space="preserve">Maintain a “C” or higher for all classes taken in Areas F and H of the </w:t>
        </w:r>
      </w:ins>
      <w:ins w:id="13" w:author=" " w:date="2011-04-08T11:26:00Z">
        <w:r>
          <w:rPr>
            <w:rFonts w:ascii="Garamond Premr Pro Smbd" w:hAnsi="Garamond Premr Pro Smbd"/>
          </w:rPr>
          <w:t>Political Science</w:t>
        </w:r>
      </w:ins>
      <w:ins w:id="14" w:author=" " w:date="2011-04-08T11:25:00Z">
        <w:r>
          <w:rPr>
            <w:rFonts w:ascii="Garamond Premr Pro Smbd" w:hAnsi="Garamond Premr Pro Smbd"/>
          </w:rPr>
          <w:t xml:space="preserve"> </w:t>
        </w:r>
        <w:proofErr w:type="spellStart"/>
        <w:r>
          <w:rPr>
            <w:rFonts w:ascii="Garamond Premr Pro Smbd" w:hAnsi="Garamond Premr Pro Smbd"/>
          </w:rPr>
          <w:t>Checksheet</w:t>
        </w:r>
      </w:ins>
      <w:proofErr w:type="spellEnd"/>
    </w:p>
    <w:p w:rsidR="00313A0B" w:rsidRDefault="00313A0B" w:rsidP="00122C04">
      <w:pPr>
        <w:widowControl w:val="0"/>
        <w:autoSpaceDE w:val="0"/>
        <w:autoSpaceDN w:val="0"/>
        <w:adjustRightInd w:val="0"/>
        <w:spacing w:after="0" w:line="240" w:lineRule="auto"/>
        <w:ind w:left="1380"/>
        <w:rPr>
          <w:ins w:id="15" w:author=" " w:date="2011-04-08T11:26:00Z"/>
          <w:rFonts w:ascii="Garamond Premr Pro Smbd" w:hAnsi="Garamond Premr Pro Smbd"/>
        </w:rPr>
      </w:pPr>
      <w:ins w:id="16" w:author=" " w:date="2011-04-08T11:26:00Z">
        <w:r>
          <w:rPr>
            <w:rFonts w:ascii="Times New Roman" w:hAnsi="Times New Roman"/>
            <w:color w:val="191919"/>
            <w:sz w:val="18"/>
            <w:szCs w:val="18"/>
          </w:rPr>
          <w:t>h.</w:t>
        </w:r>
        <w:r w:rsidRPr="00313A0B">
          <w:rPr>
            <w:rFonts w:ascii="Garamond Premr Pro Smbd" w:hAnsi="Garamond Premr Pro Smbd"/>
          </w:rPr>
          <w:t xml:space="preserve"> </w:t>
        </w:r>
        <w:r>
          <w:rPr>
            <w:rFonts w:ascii="Garamond Premr Pro Smbd" w:hAnsi="Garamond Premr Pro Smbd"/>
          </w:rPr>
          <w:t>Complete the 120-121 hours for the major with a GPA of at least 2.25</w:t>
        </w:r>
      </w:ins>
    </w:p>
    <w:p w:rsidR="00313A0B" w:rsidRDefault="00313A0B" w:rsidP="00122C04">
      <w:pPr>
        <w:widowControl w:val="0"/>
        <w:autoSpaceDE w:val="0"/>
        <w:autoSpaceDN w:val="0"/>
        <w:adjustRightInd w:val="0"/>
        <w:spacing w:after="0" w:line="240" w:lineRule="auto"/>
        <w:ind w:left="1380"/>
        <w:rPr>
          <w:ins w:id="17" w:author=" " w:date="2011-04-08T11:24:00Z"/>
          <w:rFonts w:ascii="Times New Roman" w:hAnsi="Times New Roman"/>
          <w:color w:val="191919"/>
          <w:sz w:val="18"/>
          <w:szCs w:val="18"/>
        </w:rPr>
      </w:pPr>
      <w:proofErr w:type="spellStart"/>
      <w:ins w:id="18" w:author=" " w:date="2011-04-08T11:26:00Z">
        <w:r>
          <w:rPr>
            <w:rFonts w:ascii="Times New Roman" w:hAnsi="Times New Roman"/>
            <w:color w:val="191919"/>
            <w:sz w:val="18"/>
            <w:szCs w:val="18"/>
          </w:rPr>
          <w:t>i</w:t>
        </w:r>
        <w:proofErr w:type="spellEnd"/>
        <w:r>
          <w:rPr>
            <w:rFonts w:ascii="Times New Roman" w:hAnsi="Times New Roman"/>
            <w:color w:val="191919"/>
            <w:sz w:val="18"/>
            <w:szCs w:val="18"/>
          </w:rPr>
          <w:t xml:space="preserve">. </w:t>
        </w:r>
        <w:r>
          <w:rPr>
            <w:rFonts w:ascii="Garamond Premr Pro Smbd" w:hAnsi="Garamond Premr Pro Smbd"/>
          </w:rPr>
          <w:t>Complete ACAT subject area test</w:t>
        </w:r>
      </w:ins>
    </w:p>
    <w:p w:rsidR="00313A0B" w:rsidRDefault="00313A0B" w:rsidP="00122C04">
      <w:pPr>
        <w:widowControl w:val="0"/>
        <w:autoSpaceDE w:val="0"/>
        <w:autoSpaceDN w:val="0"/>
        <w:adjustRightInd w:val="0"/>
        <w:spacing w:after="0" w:line="240" w:lineRule="auto"/>
        <w:ind w:left="1380"/>
        <w:rPr>
          <w:rFonts w:ascii="Times New Roman" w:hAnsi="Times New Roman"/>
          <w:color w:val="000000"/>
          <w:sz w:val="18"/>
          <w:szCs w:val="18"/>
        </w:rPr>
      </w:pPr>
      <w:ins w:id="19" w:author=" " w:date="2011-04-08T11:26:00Z">
        <w:r>
          <w:rPr>
            <w:rFonts w:ascii="Times New Roman" w:hAnsi="Times New Roman"/>
            <w:color w:val="191919"/>
            <w:sz w:val="18"/>
            <w:szCs w:val="18"/>
          </w:rPr>
          <w:t>j</w:t>
        </w:r>
      </w:ins>
      <w:ins w:id="20" w:author=" " w:date="2011-04-08T11:24:00Z">
        <w:r>
          <w:rPr>
            <w:rFonts w:ascii="Times New Roman" w:hAnsi="Times New Roman"/>
            <w:color w:val="191919"/>
            <w:sz w:val="18"/>
            <w:szCs w:val="18"/>
          </w:rPr>
          <w:t>.</w:t>
        </w:r>
      </w:ins>
      <w:ins w:id="21" w:author=" " w:date="2011-04-08T11:25:00Z">
        <w:r w:rsidRPr="00313A0B">
          <w:rPr>
            <w:rFonts w:ascii="Garamond Premr Pro Smbd" w:hAnsi="Garamond Premr Pro Smbd"/>
          </w:rPr>
          <w:t xml:space="preserve"> </w:t>
        </w:r>
        <w:r>
          <w:rPr>
            <w:rFonts w:ascii="Garamond Premr Pro Smbd" w:hAnsi="Garamond Premr Pro Smbd"/>
          </w:rPr>
          <w:t>Complete last 30 semester hours at Albany State</w:t>
        </w:r>
      </w:ins>
    </w:p>
    <w:p w:rsidR="00122C04" w:rsidRDefault="00122C04" w:rsidP="00122C04">
      <w:pPr>
        <w:widowControl w:val="0"/>
        <w:autoSpaceDE w:val="0"/>
        <w:autoSpaceDN w:val="0"/>
        <w:adjustRightInd w:val="0"/>
        <w:spacing w:before="7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40" w:lineRule="auto"/>
        <w:ind w:left="1020" w:right="8446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Minor</w:t>
      </w:r>
      <w:r>
        <w:rPr>
          <w:rFonts w:ascii="Times New Roman" w:hAnsi="Times New Roman"/>
          <w:b/>
          <w:bCs/>
          <w:color w:val="191919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pacing w:val="-4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ograms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50" w:lineRule="auto"/>
        <w:ind w:left="1020"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Minor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fered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Histor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Political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Science,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Pre-La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International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fairs,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Public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Administration,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African/A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rican-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Amer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>- can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Studies.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Each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minor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consists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18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semester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hours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beyond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core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requirements. The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prepare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for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1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>rofes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lastRenderedPageBreak/>
        <w:t>sional</w:t>
      </w:r>
      <w:proofErr w:type="spellEnd"/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careers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advanced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Histor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Political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Science,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La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Public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Private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Sector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Administration.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Internship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experiences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 Political Science and Public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Administration are available.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Times New Roman" w:hAnsi="Times New Roman"/>
          <w:color w:val="000000"/>
        </w:rPr>
      </w:pPr>
    </w:p>
    <w:p w:rsidR="00122C04" w:rsidRDefault="00122C04" w:rsidP="00122C04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5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ab/>
      </w:r>
      <w:r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position w:val="-5"/>
          <w:sz w:val="20"/>
          <w:szCs w:val="20"/>
        </w:rPr>
        <w:t>Catalog</w:t>
      </w:r>
      <w:proofErr w:type="gramEnd"/>
    </w:p>
    <w:p w:rsidR="00122C04" w:rsidRDefault="00122C04" w:rsidP="00122C04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5"/>
        <w:rPr>
          <w:rFonts w:ascii="Times New Roman" w:hAnsi="Times New Roman"/>
          <w:color w:val="000000"/>
          <w:sz w:val="20"/>
          <w:szCs w:val="20"/>
        </w:rPr>
        <w:sectPr w:rsidR="00122C04">
          <w:pgSz w:w="12240" w:h="15840"/>
          <w:pgMar w:top="420" w:right="600" w:bottom="280" w:left="420" w:header="720" w:footer="720" w:gutter="0"/>
          <w:cols w:space="720" w:equalWidth="0">
            <w:col w:w="11220"/>
          </w:cols>
          <w:noEndnote/>
        </w:sectPr>
      </w:pPr>
    </w:p>
    <w:p w:rsidR="00122C04" w:rsidRDefault="006455D1" w:rsidP="00122C04">
      <w:pPr>
        <w:widowControl w:val="0"/>
        <w:autoSpaceDE w:val="0"/>
        <w:autoSpaceDN w:val="0"/>
        <w:adjustRightInd w:val="0"/>
        <w:spacing w:before="57" w:after="0" w:line="195" w:lineRule="exact"/>
        <w:ind w:right="520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 w:rsidRPr="006455D1">
        <w:rPr>
          <w:noProof/>
          <w:lang w:eastAsia="zh-CN"/>
        </w:rPr>
        <w:lastRenderedPageBreak/>
        <w:pict>
          <v:group id="_x0000_s1313" style="position:absolute;left:0;text-align:left;margin-left:427.5pt;margin-top:-24pt;width:156.05pt;height:796.35pt;z-index:-251594752" coordorigin="9107,-57" coordsize="3121,15840">
            <v:group id="_x0000_s1314" style="position:absolute;left:9107;top:-57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<v:rect id="Rectangle 2736" o:spid="_x0000_s1315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<v:path arrowok="t"/>
              </v:rect>
              <v:rect id="Rectangle 2737" o:spid="_x0000_s1316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<v:path arrowok="t"/>
              </v:rect>
              <v:rect id="Rectangle 2738" o:spid="_x0000_s1317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<v:path arrowok="t"/>
              </v:rect>
              <v:rect id="_x0000_s1318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<v:path arrowok="t"/>
              </v:rect>
              <v:rect id="Rectangle 2740" o:spid="_x0000_s1319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<v:path arrowok="t"/>
              </v:rect>
              <v:rect id="Rectangle 2741" o:spid="_x0000_s1320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<v:path arrowok="t"/>
              </v:rect>
              <v:rect id="Rectangle 2742" o:spid="_x0000_s1321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<v:path arrowok="t"/>
              </v:rect>
              <v:group id="Group 2743" o:spid="_x0000_s1322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<v:shape id="Freeform 2744" o:spid="_x0000_s1323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<v:path arrowok="t" o:connecttype="custom" o:connectlocs="1094,0;0,0" o:connectangles="0,0"/>
                </v:shape>
                <v:shape id="Freeform 2745" o:spid="_x0000_s1324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46" o:spid="_x0000_s1325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<v:shape id="Freeform 2747" o:spid="_x0000_s1326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<v:path arrowok="t" o:connecttype="custom" o:connectlocs="1094,0;0,0" o:connectangles="0,0"/>
                </v:shape>
                <v:shape id="Freeform 2748" o:spid="_x0000_s1327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<v:path arrowok="t" o:connecttype="custom" o:connectlocs="0,0;1094,0" o:connectangles="0,0"/>
                </v:shape>
              </v:group>
              <v:group id="Group 2749" o:spid="_x0000_s1328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<v:shape id="Freeform 2750" o:spid="_x0000_s1329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1" o:spid="_x0000_s1330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<v:path arrowok="t" o:connecttype="custom" o:connectlocs="0,0;1094,0" o:connectangles="0,0"/>
                </v:shape>
              </v:group>
              <v:group id="Group 2752" o:spid="_x0000_s1331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<v:shape id="Freeform 2753" o:spid="_x0000_s1332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<v:path arrowok="t" o:connecttype="custom" o:connectlocs="1094,0;0,0" o:connectangles="0,0"/>
                </v:shape>
                <v:shape id="Freeform 2754" o:spid="_x0000_s1333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55" o:spid="_x0000_s1334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Freeform 2756" o:spid="_x0000_s1335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7" o:spid="_x0000_s1336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<v:path arrowok="t" o:connecttype="custom" o:connectlocs="0,0;1094,0" o:connectangles="0,0"/>
                </v:shape>
              </v:group>
              <v:shape id="Freeform 2758" o:spid="_x0000_s1337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<v:path arrowok="t" o:connecttype="custom" o:connectlocs="0,0;423,0" o:connectangles="0,0"/>
              </v:shape>
              <v:shape id="Freeform 2759" o:spid="_x0000_s1338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<v:path arrowok="t" o:connecttype="custom" o:connectlocs="0,0;0,40" o:connectangles="0,0"/>
              </v:shape>
              <v:rect id="Rectangle 2760" o:spid="_x0000_s1339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<v:path arrowok="t"/>
              </v:rect>
              <v:rect id="Rectangle 2761" o:spid="_x0000_s1340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<v:path arrowok="t"/>
              </v:rect>
            </v:group>
            <v:shape id="_x0000_s1341" type="#_x0000_t202" style="position:absolute;left:11175;top:8000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<v:textbox style="layout-flow:vertical;mso-next-textbox:#_x0000_s1341" inset="0,0,0,0">
                <w:txbxContent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342" type="#_x0000_t202" style="position:absolute;left:11395;top:9729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<v:textbox style="layout-flow:vertical;mso-next-textbox:#_x0000_s1342" inset="0,0,0,0">
                <w:txbxContent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343" type="#_x0000_t202" style="position:absolute;left:11375;top:11569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<v:textbox style="layout-flow:vertical;mso-next-textbox:#_x0000_s1343" inset="0,0,0,0">
                <w:txbxContent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29"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344" type="#_x0000_t202" style="position:absolute;left:11355;top:13419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<v:textbox style="layout-flow:vertical;mso-next-textbox:#_x0000_s1344" inset="0,0,0,0">
                <w:txbxContent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345" type="#_x0000_t202" style="position:absolute;left:11487;top:579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<v:textbox style="layout-flow:vertical;mso-next-textbox:#_x0000_s1345" inset="0,0,0,0">
                <w:txbxContent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  <v:shape id="_x0000_s1346" type="#_x0000_t202" style="position:absolute;left:11595;top:6111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sAswIAALc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" o:allowincell="f" filled="f" stroked="f">
              <v:textbox style="layout-flow:vertical;mso-next-textbox:#_x0000_s1346" inset="0,0,0,0">
                <w:txbxContent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rect id="_x0000_s1347" style="position:absolute;left:11133;top:4264;width:1095;height:1784" fillcolor="#d8d8d8 [2732]" stroked="f" strokecolor="#f2f2f2 [3041]" strokeweight="3pt">
              <v:shadow on="t" type="perspective" color="#7f7f7f [1601]" opacity=".5" offset="1pt" offset2="-1pt"/>
              <v:textbox style="layout-flow:vertical;mso-next-textbox:#_x0000_s1347">
                <w:txbxContent>
                  <w:p w:rsidR="00D031C5" w:rsidRDefault="00D031C5" w:rsidP="00D031C5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</w:p>
                  <w:p w:rsidR="00D031C5" w:rsidRPr="007A3E3A" w:rsidRDefault="00D031C5" w:rsidP="00D031C5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>
                      <w:rPr>
                        <w:b/>
                        <w:color w:val="000000" w:themeColor="text1"/>
                      </w:rPr>
                      <w:t>Business</w:t>
                    </w:r>
                  </w:p>
                </w:txbxContent>
              </v:textbox>
            </v:rect>
            <v:rect id="_x0000_s1348" style="position:absolute;left:11148;top:2431;width:1060;height:1784" fillcolor="#404040 [2429]" strokecolor="#f2f2f2 [3041]" strokeweight="3pt">
              <v:shadow on="t" type="perspective" color="#7f7f7f [1601]" opacity=".5" offset="1pt" offset2="-1pt"/>
              <v:textbox style="layout-flow:vertical;mso-next-textbox:#_x0000_s1348">
                <w:txbxContent>
                  <w:p w:rsidR="00D031C5" w:rsidRPr="00BD3FD8" w:rsidRDefault="00D031C5" w:rsidP="00D031C5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 w:rsidRPr="00BD3FD8">
                      <w:rPr>
                        <w:b/>
                        <w:color w:val="FFFFFF" w:themeColor="background1"/>
                      </w:rPr>
                      <w:t>Arts &amp; Humanities</w:t>
                    </w:r>
                  </w:p>
                </w:txbxContent>
              </v:textbox>
            </v:rect>
          </v:group>
        </w:pict>
      </w:r>
      <w:r w:rsidRPr="006455D1">
        <w:rPr>
          <w:noProof/>
        </w:rPr>
        <w:pict>
          <v:shape id="Text Box 2939" o:spid="_x0000_s1093" type="#_x0000_t202" style="position:absolute;left:0;text-align:left;margin-left:579.15pt;margin-top:127.1pt;width:12pt;height:85.8pt;z-index:-2516408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" o:allowincell="f" filled="f" stroked="f">
            <v:textbox style="layout-flow:vertical" inset="0,0,0,0">
              <w:txbxContent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  <w:r w:rsidR="00122C04">
        <w:rPr>
          <w:rFonts w:ascii="Century Gothic" w:hAnsi="Century Gothic" w:cs="Century Gothic"/>
          <w:b/>
          <w:bCs/>
          <w:color w:val="191919"/>
          <w:sz w:val="16"/>
          <w:szCs w:val="16"/>
        </w:rPr>
        <w:t>History &amp; Political Science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7" w:after="0" w:line="110" w:lineRule="exact"/>
        <w:rPr>
          <w:rFonts w:ascii="Century Gothic" w:hAnsi="Century Gothic" w:cs="Century Gothic"/>
          <w:color w:val="000000"/>
          <w:sz w:val="11"/>
          <w:szCs w:val="11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before="7" w:after="0" w:line="240" w:lineRule="auto"/>
        <w:ind w:left="160" w:right="573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H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IS</w:t>
      </w:r>
      <w:r>
        <w:rPr>
          <w:rFonts w:ascii="Times New Roman" w:hAnsi="Times New Roman"/>
          <w:b/>
          <w:bCs/>
          <w:color w:val="191919"/>
          <w:spacing w:val="-4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Y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11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122C04" w:rsidRDefault="00122C04" w:rsidP="00122C04">
      <w:pPr>
        <w:widowControl w:val="0"/>
        <w:tabs>
          <w:tab w:val="left" w:pos="1040"/>
          <w:tab w:val="left" w:pos="2300"/>
        </w:tabs>
        <w:autoSpaceDE w:val="0"/>
        <w:autoSpaceDN w:val="0"/>
        <w:adjustRightInd w:val="0"/>
        <w:spacing w:after="0" w:line="240" w:lineRule="auto"/>
        <w:ind w:left="160" w:right="805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itle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edi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Hrs.</w:t>
      </w:r>
    </w:p>
    <w:p w:rsidR="00122C04" w:rsidRDefault="00122C04" w:rsidP="00122C04">
      <w:pPr>
        <w:widowControl w:val="0"/>
        <w:tabs>
          <w:tab w:val="left" w:pos="230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left="160" w:right="1342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 E Social Science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12 hrs.</w:t>
      </w:r>
      <w:proofErr w:type="gramEnd"/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 xml:space="preserve">POLS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101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U.S. &amp; Geo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gia Government or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  <w:t>3 hrs.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HONR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161</w:t>
      </w:r>
      <w:r>
        <w:rPr>
          <w:rFonts w:ascii="Times New Roman" w:hAnsi="Times New Roman"/>
          <w:color w:val="191919"/>
          <w:sz w:val="18"/>
          <w:szCs w:val="18"/>
        </w:rPr>
        <w:tab/>
        <w:t>Honors U.S. &amp; Geo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gia Government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40" w:lineRule="auto"/>
        <w:ind w:left="160" w:right="3342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Electives: Select 9 hours f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om 3 diffe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ent a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eas with at least 3 hours f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om an “historical” perspective.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38"/>
        <w:gridCol w:w="1005"/>
        <w:gridCol w:w="3014"/>
      </w:tblGrid>
      <w:tr w:rsidR="00122C04" w:rsidRPr="007A7452" w:rsidTr="00B47AF2">
        <w:trPr>
          <w:trHeight w:hRule="exact" w:val="298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1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2105</w:t>
            </w: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Macroeconomics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2106</w:t>
            </w: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Microeconomics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2201</w:t>
            </w: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 Economics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GEOG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Human Geography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II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</w:t>
            </w: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Minorities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HONR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151</w:t>
            </w: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Honors 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15</w:t>
            </w: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HONR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152</w:t>
            </w: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Honors 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II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PHIL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Philosophy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Political Science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2102</w:t>
            </w: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Law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Psychology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Sociology</w:t>
            </w:r>
          </w:p>
        </w:tc>
      </w:tr>
      <w:tr w:rsidR="00122C04" w:rsidRPr="007A7452" w:rsidTr="00B47AF2">
        <w:trPr>
          <w:trHeight w:hRule="exact" w:val="298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2031</w:t>
            </w: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Anthropology</w:t>
            </w:r>
          </w:p>
        </w:tc>
      </w:tr>
    </w:tbl>
    <w:p w:rsidR="00122C04" w:rsidRDefault="00122C04" w:rsidP="00122C04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Times New Roman" w:hAnsi="Times New Roman"/>
          <w:sz w:val="11"/>
          <w:szCs w:val="11"/>
        </w:rPr>
      </w:pPr>
    </w:p>
    <w:p w:rsidR="00122C04" w:rsidRDefault="00122C04" w:rsidP="00122C04">
      <w:pPr>
        <w:widowControl w:val="0"/>
        <w:tabs>
          <w:tab w:val="left" w:pos="2300"/>
          <w:tab w:val="left" w:pos="9320"/>
        </w:tabs>
        <w:autoSpaceDE w:val="0"/>
        <w:autoSpaceDN w:val="0"/>
        <w:adjustRightInd w:val="0"/>
        <w:spacing w:after="0" w:line="251" w:lineRule="auto"/>
        <w:ind w:left="160" w:right="1342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 F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(History)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 xml:space="preserve">18 Hrs. </w:t>
      </w:r>
      <w:r>
        <w:rPr>
          <w:rFonts w:ascii="Times New Roman" w:hAnsi="Times New Roman"/>
          <w:color w:val="191919"/>
          <w:sz w:val="18"/>
          <w:szCs w:val="18"/>
        </w:rPr>
        <w:t>Foreign Language Sequence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w w:val="4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6 hours HIST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Survey of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American History I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w w:val="4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3 hours HIST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12</w:t>
      </w:r>
      <w:r>
        <w:rPr>
          <w:rFonts w:ascii="Times New Roman" w:hAnsi="Times New Roman"/>
          <w:color w:val="191919"/>
          <w:sz w:val="18"/>
          <w:szCs w:val="18"/>
        </w:rPr>
        <w:tab/>
        <w:t>Survey of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American History II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w w:val="4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3 hours SSCI 2402</w:t>
      </w:r>
      <w:r>
        <w:rPr>
          <w:rFonts w:ascii="Times New Roman" w:hAnsi="Times New Roman"/>
          <w:color w:val="191919"/>
          <w:sz w:val="18"/>
          <w:szCs w:val="18"/>
        </w:rPr>
        <w:tab/>
        <w:t>Micro-Computers in the SSCI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w w:val="4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3 hours</w:t>
      </w:r>
    </w:p>
    <w:p w:rsidR="00122C04" w:rsidRDefault="00122C04" w:rsidP="00122C04">
      <w:pPr>
        <w:widowControl w:val="0"/>
        <w:tabs>
          <w:tab w:val="left" w:pos="1040"/>
          <w:tab w:val="left" w:pos="9340"/>
        </w:tabs>
        <w:autoSpaceDE w:val="0"/>
        <w:autoSpaceDN w:val="0"/>
        <w:adjustRightInd w:val="0"/>
        <w:spacing w:after="0" w:line="207" w:lineRule="exact"/>
        <w:ind w:left="160" w:right="134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2000</w:t>
      </w:r>
      <w:r>
        <w:rPr>
          <w:rFonts w:ascii="Times New Roman" w:hAnsi="Times New Roman"/>
          <w:color w:val="191919"/>
          <w:sz w:val="18"/>
          <w:szCs w:val="18"/>
        </w:rPr>
        <w:tab/>
        <w:t>Level Courses (Select one)</w:t>
      </w:r>
      <w:r>
        <w:rPr>
          <w:rFonts w:ascii="Times New Roman" w:hAnsi="Times New Roman"/>
          <w:color w:val="191919"/>
          <w:sz w:val="18"/>
          <w:szCs w:val="18"/>
        </w:rPr>
        <w:tab/>
        <w:t>3 hours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28"/>
        <w:gridCol w:w="1015"/>
        <w:gridCol w:w="2696"/>
      </w:tblGrid>
      <w:tr w:rsidR="00122C04" w:rsidRPr="007A7452" w:rsidTr="00B47AF2">
        <w:trPr>
          <w:trHeight w:hRule="exact" w:val="234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2105</w:t>
            </w: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Macroeconomics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2106</w:t>
            </w: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Microeconomics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2201</w:t>
            </w: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 Economics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PHIL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Philosophy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Political Science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Sociology</w:t>
            </w:r>
          </w:p>
        </w:tc>
      </w:tr>
      <w:tr w:rsidR="00122C04" w:rsidRPr="007A7452" w:rsidTr="00B47AF2">
        <w:trPr>
          <w:trHeight w:hRule="exact" w:val="298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2031</w:t>
            </w: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Anthropology</w:t>
            </w:r>
          </w:p>
        </w:tc>
      </w:tr>
    </w:tbl>
    <w:p w:rsidR="00122C04" w:rsidRDefault="00122C04" w:rsidP="00122C04">
      <w:pPr>
        <w:widowControl w:val="0"/>
        <w:autoSpaceDE w:val="0"/>
        <w:autoSpaceDN w:val="0"/>
        <w:adjustRightInd w:val="0"/>
        <w:spacing w:before="86" w:after="0" w:line="240" w:lineRule="auto"/>
        <w:ind w:left="1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ROFESSIONAL</w:t>
      </w:r>
      <w:r>
        <w:rPr>
          <w:rFonts w:ascii="Times New Roman" w:hAnsi="Times New Roman"/>
          <w:b/>
          <w:bCs/>
          <w:color w:val="191919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OURSES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48 H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OURS</w:t>
      </w:r>
    </w:p>
    <w:p w:rsidR="00122C04" w:rsidRDefault="00122C04" w:rsidP="00122C04">
      <w:pPr>
        <w:widowControl w:val="0"/>
        <w:tabs>
          <w:tab w:val="left" w:pos="9320"/>
        </w:tabs>
        <w:autoSpaceDE w:val="0"/>
        <w:autoSpaceDN w:val="0"/>
        <w:adjustRightInd w:val="0"/>
        <w:spacing w:before="52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A.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General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12 Hrs.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683"/>
        <w:gridCol w:w="1060"/>
        <w:gridCol w:w="2047"/>
      </w:tblGrid>
      <w:tr w:rsidR="00122C04" w:rsidRPr="007A7452" w:rsidTr="00B47AF2">
        <w:trPr>
          <w:trHeight w:hRule="exact" w:val="237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3301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Historical Methods I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3302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Historical Methods II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4301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Senior Seminar I</w:t>
            </w:r>
          </w:p>
        </w:tc>
      </w:tr>
      <w:tr w:rsidR="00122C04" w:rsidRPr="007A7452" w:rsidTr="00B47AF2">
        <w:trPr>
          <w:trHeight w:hRule="exact" w:val="298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4302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Senior Seminar II</w:t>
            </w:r>
          </w:p>
        </w:tc>
      </w:tr>
    </w:tbl>
    <w:p w:rsidR="00122C04" w:rsidRDefault="00122C04" w:rsidP="00122C04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122C04" w:rsidRDefault="00122C04" w:rsidP="00122C04">
      <w:pPr>
        <w:widowControl w:val="0"/>
        <w:tabs>
          <w:tab w:val="left" w:pos="9400"/>
        </w:tabs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B.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American History (Select 3 courses)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9 Hrs.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683"/>
        <w:gridCol w:w="1060"/>
        <w:gridCol w:w="3503"/>
      </w:tblGrid>
      <w:tr w:rsidR="00122C04" w:rsidRPr="007A7452" w:rsidTr="00B47AF2">
        <w:trPr>
          <w:trHeight w:hRule="exact" w:val="237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3403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History of Geo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gia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3404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Diplomatic History of the U.S.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3405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Civil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 and Reconstruction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4402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Directed Readings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4403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Afro-American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Thought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4404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 History of the South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4405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Contemporary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American, 1945 to Present</w:t>
            </w:r>
          </w:p>
        </w:tc>
      </w:tr>
      <w:tr w:rsidR="00122C04" w:rsidRPr="007A7452" w:rsidTr="00B47AF2">
        <w:trPr>
          <w:trHeight w:hRule="exact" w:val="298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4408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 Civil Rights Era</w:t>
            </w:r>
          </w:p>
        </w:tc>
      </w:tr>
    </w:tbl>
    <w:p w:rsidR="00122C04" w:rsidRDefault="00122C04" w:rsidP="00122C04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122C04" w:rsidRDefault="00122C04" w:rsidP="00122C04">
      <w:pPr>
        <w:widowControl w:val="0"/>
        <w:tabs>
          <w:tab w:val="left" w:pos="9400"/>
        </w:tabs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C. Eu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opean History (Select 3 courses)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9 Hrs.</w:t>
      </w:r>
    </w:p>
    <w:p w:rsidR="00122C04" w:rsidRDefault="00122C04" w:rsidP="00122C04">
      <w:pPr>
        <w:widowControl w:val="0"/>
        <w:tabs>
          <w:tab w:val="left" w:pos="1040"/>
          <w:tab w:val="left" w:pos="2300"/>
        </w:tabs>
        <w:autoSpaceDE w:val="0"/>
        <w:autoSpaceDN w:val="0"/>
        <w:adjustRightInd w:val="0"/>
        <w:spacing w:before="12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HIST</w:t>
      </w:r>
      <w:r>
        <w:rPr>
          <w:rFonts w:ascii="Times New Roman" w:hAnsi="Times New Roman"/>
          <w:color w:val="191919"/>
          <w:sz w:val="18"/>
          <w:szCs w:val="18"/>
        </w:rPr>
        <w:tab/>
        <w:t>3406</w:t>
      </w:r>
      <w:r>
        <w:rPr>
          <w:rFonts w:ascii="Times New Roman" w:hAnsi="Times New Roman"/>
          <w:color w:val="191919"/>
          <w:sz w:val="18"/>
          <w:szCs w:val="18"/>
        </w:rPr>
        <w:tab/>
        <w:t>Directed Readings in European History</w:t>
      </w:r>
    </w:p>
    <w:p w:rsidR="00122C04" w:rsidRDefault="00122C04" w:rsidP="00122C04">
      <w:pPr>
        <w:widowControl w:val="0"/>
        <w:tabs>
          <w:tab w:val="left" w:pos="1040"/>
          <w:tab w:val="left" w:pos="2300"/>
        </w:tabs>
        <w:autoSpaceDE w:val="0"/>
        <w:autoSpaceDN w:val="0"/>
        <w:adjustRightInd w:val="0"/>
        <w:spacing w:before="9" w:after="0" w:line="250" w:lineRule="auto"/>
        <w:ind w:left="160" w:right="760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HIST</w:t>
      </w:r>
      <w:r>
        <w:rPr>
          <w:rFonts w:ascii="Times New Roman" w:hAnsi="Times New Roman"/>
          <w:color w:val="191919"/>
          <w:sz w:val="18"/>
          <w:szCs w:val="18"/>
        </w:rPr>
        <w:tab/>
        <w:t>3510</w:t>
      </w:r>
      <w:r>
        <w:rPr>
          <w:rFonts w:ascii="Times New Roman" w:hAnsi="Times New Roman"/>
          <w:color w:val="191919"/>
          <w:sz w:val="18"/>
          <w:szCs w:val="18"/>
        </w:rPr>
        <w:tab/>
        <w:t>Classical History HIST</w:t>
      </w:r>
      <w:r>
        <w:rPr>
          <w:rFonts w:ascii="Times New Roman" w:hAnsi="Times New Roman"/>
          <w:color w:val="191919"/>
          <w:sz w:val="18"/>
          <w:szCs w:val="18"/>
        </w:rPr>
        <w:tab/>
        <w:t>35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Modern Europe I HIST</w:t>
      </w:r>
      <w:r>
        <w:rPr>
          <w:rFonts w:ascii="Times New Roman" w:hAnsi="Times New Roman"/>
          <w:color w:val="191919"/>
          <w:sz w:val="18"/>
          <w:szCs w:val="18"/>
        </w:rPr>
        <w:tab/>
        <w:t>3512</w:t>
      </w:r>
      <w:r>
        <w:rPr>
          <w:rFonts w:ascii="Times New Roman" w:hAnsi="Times New Roman"/>
          <w:color w:val="191919"/>
          <w:sz w:val="18"/>
          <w:szCs w:val="18"/>
        </w:rPr>
        <w:tab/>
        <w:t>Modern Europe II HIST</w:t>
      </w:r>
      <w:r>
        <w:rPr>
          <w:rFonts w:ascii="Times New Roman" w:hAnsi="Times New Roman"/>
          <w:color w:val="191919"/>
          <w:sz w:val="18"/>
          <w:szCs w:val="18"/>
        </w:rPr>
        <w:tab/>
        <w:t>3514</w:t>
      </w:r>
      <w:r>
        <w:rPr>
          <w:rFonts w:ascii="Times New Roman" w:hAnsi="Times New Roman"/>
          <w:color w:val="191919"/>
          <w:sz w:val="18"/>
          <w:szCs w:val="18"/>
        </w:rPr>
        <w:tab/>
        <w:t>English History I</w:t>
      </w:r>
    </w:p>
    <w:p w:rsidR="00122C04" w:rsidRDefault="00122C04" w:rsidP="00122C04">
      <w:pPr>
        <w:widowControl w:val="0"/>
        <w:tabs>
          <w:tab w:val="left" w:pos="10740"/>
        </w:tabs>
        <w:autoSpaceDE w:val="0"/>
        <w:autoSpaceDN w:val="0"/>
        <w:adjustRightInd w:val="0"/>
        <w:spacing w:after="0" w:line="411" w:lineRule="exact"/>
        <w:ind w:left="4173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191919"/>
          <w:position w:val="-4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4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4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position w:val="-4"/>
          <w:sz w:val="20"/>
          <w:szCs w:val="20"/>
        </w:rPr>
        <w:t>Catalog</w:t>
      </w:r>
      <w:proofErr w:type="gramEnd"/>
      <w:r>
        <w:rPr>
          <w:rFonts w:ascii="Times New Roman" w:hAnsi="Times New Roman"/>
          <w:color w:val="191919"/>
          <w:position w:val="-4"/>
          <w:sz w:val="20"/>
          <w:szCs w:val="20"/>
        </w:rPr>
        <w:tab/>
      </w:r>
    </w:p>
    <w:p w:rsidR="00122C04" w:rsidRDefault="00122C04" w:rsidP="00122C04">
      <w:pPr>
        <w:widowControl w:val="0"/>
        <w:tabs>
          <w:tab w:val="left" w:pos="10740"/>
        </w:tabs>
        <w:autoSpaceDE w:val="0"/>
        <w:autoSpaceDN w:val="0"/>
        <w:adjustRightInd w:val="0"/>
        <w:spacing w:after="0" w:line="411" w:lineRule="exact"/>
        <w:ind w:left="4173"/>
        <w:rPr>
          <w:rFonts w:ascii="Century Gothic" w:hAnsi="Century Gothic" w:cs="Century Gothic"/>
          <w:color w:val="000000"/>
          <w:sz w:val="36"/>
          <w:szCs w:val="36"/>
        </w:rPr>
        <w:sectPr w:rsidR="00122C04">
          <w:pgSz w:w="12240" w:h="15840"/>
          <w:pgMar w:top="420" w:right="420" w:bottom="280" w:left="560" w:header="720" w:footer="720" w:gutter="0"/>
          <w:cols w:space="720" w:equalWidth="0">
            <w:col w:w="11260"/>
          </w:cols>
          <w:noEndnote/>
        </w:sectPr>
      </w:pPr>
    </w:p>
    <w:p w:rsidR="00122C04" w:rsidRDefault="006455D1" w:rsidP="00122C04">
      <w:pPr>
        <w:widowControl w:val="0"/>
        <w:autoSpaceDE w:val="0"/>
        <w:autoSpaceDN w:val="0"/>
        <w:adjustRightInd w:val="0"/>
        <w:spacing w:before="73" w:after="0" w:line="195" w:lineRule="exact"/>
        <w:ind w:left="500"/>
        <w:rPr>
          <w:rFonts w:ascii="Century Gothic" w:hAnsi="Century Gothic" w:cs="Century Gothic"/>
          <w:color w:val="000000"/>
          <w:sz w:val="16"/>
          <w:szCs w:val="16"/>
        </w:rPr>
      </w:pPr>
      <w:r w:rsidRPr="006455D1">
        <w:rPr>
          <w:noProof/>
          <w:lang w:eastAsia="zh-CN"/>
        </w:rPr>
        <w:lastRenderedPageBreak/>
        <w:pict>
          <v:group id="_x0000_s1457" style="position:absolute;left:0;text-align:left;margin-left:-20.25pt;margin-top:-19.4pt;width:156pt;height:11in;z-index:-251590656" coordorigin=",-57" coordsize="3120,15840">
            <v:group id="Group 2700" o:spid="_x0000_s1458" style="position:absolute;top:-57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<v:rect id="_x0000_s1459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<v:path arrowok="t"/>
              </v:rect>
              <v:rect id="Rectangle 2702" o:spid="_x0000_s1460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461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<v:path arrowok="t"/>
              </v:rect>
              <v:rect id="_x0000_s1462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_x0000_s1463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464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465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466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467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468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469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470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471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472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473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474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475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476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477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_x0000_s1478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479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480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_x0000_s1481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_x0000_s1482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_x0000_s1483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_x0000_s1484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 id="_x0000_s1485" type="#_x0000_t202" style="position:absolute;left:377;top:13475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;mso-next-textbox:#_x0000_s1485" inset="0,0,0,0">
                <w:txbxContent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486" type="#_x0000_t202" style="position:absolute;left:377;top:8207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;mso-next-textbox:#_x0000_s1486" inset="0,0,0,0">
                <w:txbxContent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487" type="#_x0000_t202" style="position:absolute;left:397;top:11753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;mso-next-textbox:#_x0000_s1487" inset="0,0,0,0">
                <w:txbxContent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488" type="#_x0000_t202" style="position:absolute;left:397;top:10071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;mso-next-textbox:#_x0000_s1488" inset="0,0,0,0">
                <w:txbxContent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489" type="#_x0000_t202" style="position:absolute;left:417;top:6453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<v:textbox style="layout-flow:vertical;mso-layout-flow-alt:bottom-to-top;mso-next-textbox:#_x0000_s1489" inset="0,0,0,0">
                <w:txbxContent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_x0000_s1490" type="#_x0000_t202" style="position:absolute;left:400;top:593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;mso-next-textbox:#_x0000_s1490" inset="0,0,0,0">
                <w:txbxContent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 xml:space="preserve">Albany State </w:t>
                    </w:r>
                  </w:p>
                </w:txbxContent>
              </v:textbox>
            </v:shape>
            <v:rect id="_x0000_s1491" style="position:absolute;top:4238;width:1060;height:1784" fillcolor="#d8d8d8 [2732]" stroked="f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491">
                <w:txbxContent>
                  <w:p w:rsidR="00D031C5" w:rsidRDefault="00D031C5" w:rsidP="00D031C5">
                    <w:pPr>
                      <w:spacing w:after="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  </w:t>
                    </w:r>
                  </w:p>
                  <w:p w:rsidR="00D031C5" w:rsidRPr="007A3E3A" w:rsidRDefault="00D031C5" w:rsidP="00D031C5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 w:rsidRPr="007A3E3A">
                      <w:rPr>
                        <w:b/>
                        <w:color w:val="000000" w:themeColor="text1"/>
                      </w:rPr>
                      <w:t>Business</w:t>
                    </w:r>
                  </w:p>
                </w:txbxContent>
              </v:textbox>
            </v:rect>
            <v:rect id="_x0000_s1492" style="position:absolute;top:2453;width:1060;height:1784" fillcolor="#404040 [2429]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492">
                <w:txbxContent>
                  <w:p w:rsidR="00D031C5" w:rsidRPr="007A3E3A" w:rsidRDefault="00D031C5" w:rsidP="00D031C5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 w:rsidRPr="007A3E3A">
                      <w:rPr>
                        <w:b/>
                        <w:color w:val="FFFFFF" w:themeColor="background1"/>
                      </w:rPr>
                      <w:t xml:space="preserve">  Arts &amp; Humanities</w:t>
                    </w:r>
                  </w:p>
                </w:txbxContent>
              </v:textbox>
            </v:rect>
          </v:group>
        </w:pict>
      </w:r>
      <w:r w:rsidRPr="006455D1">
        <w:rPr>
          <w:noProof/>
        </w:rPr>
        <w:pict>
          <v:shape id="Text Box 2972" o:spid="_x0000_s1128" type="#_x0000_t202" style="position:absolute;left:0;text-align:left;margin-left:20.05pt;margin-top:127.85pt;width:12pt;height:85.8pt;z-index:-2516316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BfqtgIAALs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" o:allowincell="f" filled="f" stroked="f">
            <v:textbox style="layout-flow:vertical;mso-layout-flow-alt:bottom-to-top" inset="0,0,0,0">
              <w:txbxContent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  <w:r w:rsidR="00122C04">
        <w:rPr>
          <w:rFonts w:ascii="Century Gothic" w:hAnsi="Century Gothic" w:cs="Century Gothic"/>
          <w:b/>
          <w:bCs/>
          <w:color w:val="191919"/>
          <w:sz w:val="16"/>
          <w:szCs w:val="16"/>
        </w:rPr>
        <w:t>History &amp; Political Science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4" w:after="0" w:line="160" w:lineRule="exact"/>
        <w:rPr>
          <w:rFonts w:ascii="Century Gothic" w:hAnsi="Century Gothic" w:cs="Century Gothic"/>
          <w:color w:val="000000"/>
          <w:sz w:val="16"/>
          <w:szCs w:val="16"/>
        </w:rPr>
      </w:pPr>
    </w:p>
    <w:tbl>
      <w:tblPr>
        <w:tblW w:w="0" w:type="auto"/>
        <w:tblInd w:w="32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40"/>
        <w:gridCol w:w="1021"/>
        <w:gridCol w:w="4660"/>
      </w:tblGrid>
      <w:tr w:rsidR="00122C04" w:rsidRPr="007A7452" w:rsidTr="00B47AF2">
        <w:trPr>
          <w:trHeight w:hRule="exact" w:val="432"/>
        </w:trPr>
        <w:tc>
          <w:tcPr>
            <w:tcW w:w="1340" w:type="dxa"/>
            <w:tcBorders>
              <w:top w:val="single" w:sz="16" w:space="0" w:color="A3A3A3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4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21" w:type="dxa"/>
            <w:tcBorders>
              <w:top w:val="single" w:sz="16" w:space="0" w:color="A3A3A3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4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3515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4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9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English History II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3516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and Intellectual History of Modern Europe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3518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 European Middle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Ages</w:t>
            </w:r>
          </w:p>
        </w:tc>
      </w:tr>
      <w:tr w:rsidR="00122C04" w:rsidRPr="00D031C5" w:rsidTr="00B47AF2">
        <w:trPr>
          <w:trHeight w:hRule="exact" w:val="216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3519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D031C5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6"/>
              <w:rPr>
                <w:rFonts w:ascii="Times New Roman" w:hAnsi="Times New Roman"/>
                <w:sz w:val="24"/>
                <w:szCs w:val="24"/>
                <w:lang w:val="fr-MC"/>
              </w:rPr>
            </w:pPr>
            <w:proofErr w:type="spellStart"/>
            <w:r w:rsidRPr="00D031C5">
              <w:rPr>
                <w:rFonts w:ascii="Times New Roman" w:hAnsi="Times New Roman"/>
                <w:color w:val="191919"/>
                <w:sz w:val="18"/>
                <w:szCs w:val="18"/>
                <w:lang w:val="fr-MC"/>
              </w:rPr>
              <w:t>European</w:t>
            </w:r>
            <w:proofErr w:type="spellEnd"/>
            <w:r w:rsidRPr="00D031C5">
              <w:rPr>
                <w:rFonts w:ascii="Times New Roman" w:hAnsi="Times New Roman"/>
                <w:color w:val="191919"/>
                <w:sz w:val="18"/>
                <w:szCs w:val="18"/>
                <w:lang w:val="fr-MC"/>
              </w:rPr>
              <w:t xml:space="preserve"> Renaissance, Reformation and Reconnaissance</w:t>
            </w:r>
          </w:p>
        </w:tc>
      </w:tr>
      <w:tr w:rsidR="00122C04" w:rsidRPr="007A7452" w:rsidTr="00B47AF2">
        <w:trPr>
          <w:trHeight w:hRule="exact" w:val="29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3630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Spanish History</w:t>
            </w:r>
          </w:p>
        </w:tc>
      </w:tr>
    </w:tbl>
    <w:p w:rsidR="00122C04" w:rsidRDefault="00122C04" w:rsidP="00122C04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Times New Roman" w:hAnsi="Times New Roman"/>
          <w:sz w:val="11"/>
          <w:szCs w:val="11"/>
        </w:rPr>
      </w:pPr>
    </w:p>
    <w:p w:rsidR="00122C04" w:rsidRDefault="00122C04" w:rsidP="00122C04">
      <w:pPr>
        <w:widowControl w:val="0"/>
        <w:tabs>
          <w:tab w:val="left" w:pos="10260"/>
        </w:tabs>
        <w:autoSpaceDE w:val="0"/>
        <w:autoSpaceDN w:val="0"/>
        <w:adjustRightInd w:val="0"/>
        <w:spacing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D. Non-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>W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estern History (Select 3 courses)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9 Hrs.</w:t>
      </w:r>
    </w:p>
    <w:tbl>
      <w:tblPr>
        <w:tblW w:w="0" w:type="auto"/>
        <w:tblInd w:w="9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683"/>
        <w:gridCol w:w="1060"/>
        <w:gridCol w:w="3707"/>
      </w:tblGrid>
      <w:tr w:rsidR="00122C04" w:rsidRPr="007A7452" w:rsidTr="00B47AF2">
        <w:trPr>
          <w:trHeight w:hRule="exact" w:val="237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3206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Slavery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Ancient and Modern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orlds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3408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Directed Readings in Non-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estern History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3631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History of Latin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3632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History of Russia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3633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 Revolution of Modern History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46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Studies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 History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4612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Studies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 Diaspora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4613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East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Asian History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4614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Race and Politics in the US &amp; the Caribbean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4814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omen and Politics Cross-Culturally</w:t>
            </w:r>
          </w:p>
        </w:tc>
      </w:tr>
      <w:tr w:rsidR="00122C04" w:rsidRPr="007A7452" w:rsidTr="00B47AF2">
        <w:trPr>
          <w:trHeight w:hRule="exact" w:val="298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4815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History of Global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errorism</w:t>
            </w:r>
          </w:p>
        </w:tc>
      </w:tr>
    </w:tbl>
    <w:p w:rsidR="00122C04" w:rsidRDefault="00122C04" w:rsidP="00122C04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E. History Electives 3000-4000 level 9 Hrs.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12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(Select 3 courses)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6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191919"/>
          <w:sz w:val="18"/>
          <w:szCs w:val="18"/>
        </w:rPr>
        <w:t>General Electives Up to 10 Hrs.</w:t>
      </w:r>
      <w:proofErr w:type="gramEnd"/>
    </w:p>
    <w:p w:rsidR="00122C04" w:rsidRDefault="00122C04" w:rsidP="00122C04">
      <w:pPr>
        <w:widowControl w:val="0"/>
        <w:autoSpaceDE w:val="0"/>
        <w:autoSpaceDN w:val="0"/>
        <w:adjustRightInd w:val="0"/>
        <w:spacing w:before="9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40" w:lineRule="auto"/>
        <w:ind w:left="10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TUDY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H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IS</w:t>
      </w:r>
      <w:r>
        <w:rPr>
          <w:rFonts w:ascii="Times New Roman" w:hAnsi="Times New Roman"/>
          <w:b/>
          <w:bCs/>
          <w:color w:val="191919"/>
          <w:spacing w:val="-4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Y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55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124 Semester Hours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2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9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410"/>
        <w:gridCol w:w="1932"/>
        <w:gridCol w:w="1018"/>
        <w:gridCol w:w="2037"/>
        <w:gridCol w:w="2831"/>
        <w:gridCol w:w="573"/>
      </w:tblGrid>
      <w:tr w:rsidR="00122C04" w:rsidRPr="007A7452" w:rsidTr="00B47AF2">
        <w:trPr>
          <w:trHeight w:hRule="exact" w:val="300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eshma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686" w:right="77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</w:tc>
        <w:tc>
          <w:tcPr>
            <w:tcW w:w="34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22C04" w:rsidRPr="007A7452" w:rsidTr="00B47AF2">
        <w:trPr>
          <w:trHeight w:hRule="exact" w:val="218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Eng. Comp. I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Eng. Comp. II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TH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College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B Elective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ASU 1200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Freshman Seminar &amp;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22C04" w:rsidRPr="007A7452" w:rsidTr="00B47AF2">
        <w:trPr>
          <w:trHeight w:hRule="exact" w:val="216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Service to Leadership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COMM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Fundamental of Public Speaking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Electives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Elective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African. Dias.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Science Elective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22C04" w:rsidRPr="007A7452" w:rsidTr="00B47AF2">
        <w:trPr>
          <w:trHeight w:hRule="exact" w:val="214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Science Elective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48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Humanities &amp; Fine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Arts Elective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22C04" w:rsidRPr="007A7452" w:rsidTr="00B47AF2">
        <w:trPr>
          <w:trHeight w:hRule="exact" w:val="322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48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5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  <w:tr w:rsidR="00122C04" w:rsidRPr="007A7452" w:rsidTr="00B47AF2">
        <w:trPr>
          <w:trHeight w:hRule="exact" w:val="326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Sophomo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22C04" w:rsidRPr="007A7452" w:rsidTr="00B47AF2">
        <w:trPr>
          <w:trHeight w:hRule="exact" w:val="218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Lit. I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8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E. Elec.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Fine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Arts Elective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8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E. Elec.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POLS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U.S. &amp; GA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Government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8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tabs>
                <w:tab w:val="left" w:pos="2140"/>
              </w:tabs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SSCI 2402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Microcomputers in Soc. Sci.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33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 Elective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8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 Elec.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33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 Elective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8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European History Elec.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22C04" w:rsidRPr="007A7452" w:rsidTr="00B47AF2">
        <w:trPr>
          <w:trHeight w:hRule="exact" w:val="214"/>
        </w:trPr>
        <w:tc>
          <w:tcPr>
            <w:tcW w:w="33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Elec.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D (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echnology)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48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tabs>
                <w:tab w:val="left" w:pos="2160"/>
              </w:tabs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Elective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1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22C04" w:rsidRPr="007A7452" w:rsidTr="00B47AF2">
        <w:trPr>
          <w:trHeight w:hRule="exact" w:val="296"/>
        </w:trPr>
        <w:tc>
          <w:tcPr>
            <w:tcW w:w="33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17</w:t>
            </w:r>
          </w:p>
        </w:tc>
        <w:tc>
          <w:tcPr>
            <w:tcW w:w="48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5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</w:tbl>
    <w:p w:rsidR="00122C04" w:rsidRDefault="00122C04" w:rsidP="00122C04">
      <w:pPr>
        <w:widowControl w:val="0"/>
        <w:autoSpaceDE w:val="0"/>
        <w:autoSpaceDN w:val="0"/>
        <w:adjustRightInd w:val="0"/>
        <w:spacing w:before="2" w:after="0" w:line="50" w:lineRule="exact"/>
        <w:rPr>
          <w:rFonts w:ascii="Times New Roman" w:hAnsi="Times New Roman"/>
          <w:sz w:val="5"/>
          <w:szCs w:val="5"/>
        </w:rPr>
      </w:pPr>
    </w:p>
    <w:tbl>
      <w:tblPr>
        <w:tblW w:w="0" w:type="auto"/>
        <w:tblInd w:w="9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417"/>
        <w:gridCol w:w="1730"/>
        <w:gridCol w:w="1213"/>
        <w:gridCol w:w="2097"/>
        <w:gridCol w:w="2317"/>
        <w:gridCol w:w="1026"/>
      </w:tblGrid>
      <w:tr w:rsidR="00122C04" w:rsidRPr="007A7452" w:rsidTr="00B47AF2">
        <w:trPr>
          <w:trHeight w:hRule="exact" w:val="30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Junior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838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22C04" w:rsidRPr="007A7452" w:rsidTr="00B47AF2">
        <w:trPr>
          <w:trHeight w:hRule="exact" w:val="218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Foreign Language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Foreign Language</w:t>
            </w: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22C04" w:rsidRPr="007A7452" w:rsidTr="00B47AF2">
        <w:trPr>
          <w:trHeight w:hRule="exact" w:val="198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Am. Hist. I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Am. Hist. II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22C04" w:rsidRPr="007A7452" w:rsidTr="00B47AF2">
        <w:trPr>
          <w:trHeight w:hRule="exact" w:val="234"/>
        </w:trPr>
        <w:tc>
          <w:tcPr>
            <w:tcW w:w="98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tabs>
                <w:tab w:val="left" w:pos="3540"/>
                <w:tab w:val="left" w:pos="5080"/>
                <w:tab w:val="left" w:pos="6520"/>
                <w:tab w:val="left" w:pos="9660"/>
              </w:tabs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 Elective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3302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Hist. Meth. II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31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tabs>
                <w:tab w:val="left" w:pos="1460"/>
              </w:tabs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Hist. Meth. I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4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Non-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estern Hist. Elec.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22C04" w:rsidRPr="007A7452" w:rsidTr="00B47AF2">
        <w:trPr>
          <w:trHeight w:hRule="exact" w:val="214"/>
        </w:trPr>
        <w:tc>
          <w:tcPr>
            <w:tcW w:w="31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 Elective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 European Hist. Elec. or POLS 4513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22C04" w:rsidRPr="007A7452" w:rsidTr="00B47AF2">
        <w:trPr>
          <w:trHeight w:hRule="exact" w:val="296"/>
        </w:trPr>
        <w:tc>
          <w:tcPr>
            <w:tcW w:w="31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44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</w:tbl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before="18" w:after="0" w:line="220" w:lineRule="exact"/>
        <w:rPr>
          <w:rFonts w:ascii="Times New Roman" w:hAnsi="Times New Roman"/>
        </w:rPr>
      </w:pPr>
    </w:p>
    <w:p w:rsidR="00122C04" w:rsidRDefault="006455D1" w:rsidP="00122C04">
      <w:pPr>
        <w:widowControl w:val="0"/>
        <w:autoSpaceDE w:val="0"/>
        <w:autoSpaceDN w:val="0"/>
        <w:adjustRightInd w:val="0"/>
        <w:spacing w:after="0" w:line="422" w:lineRule="exact"/>
        <w:ind w:left="108"/>
        <w:rPr>
          <w:rFonts w:ascii="Century Gothic" w:hAnsi="Century Gothic" w:cs="Century Gothic"/>
          <w:color w:val="000000"/>
          <w:sz w:val="36"/>
          <w:szCs w:val="36"/>
        </w:rPr>
      </w:pPr>
      <w:r w:rsidRPr="006455D1">
        <w:rPr>
          <w:noProof/>
        </w:rPr>
        <w:pict>
          <v:shape id="Text Box 3007" o:spid="_x0000_s1123" type="#_x0000_t202" style="position:absolute;left:0;text-align:left;margin-left:70pt;margin-top:667.45pt;width:490pt;height:107.05pt;z-index:-2516367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" o:allowincell="f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3080"/>
                    <w:gridCol w:w="1280"/>
                    <w:gridCol w:w="4078"/>
                    <w:gridCol w:w="1362"/>
                  </w:tblGrid>
                  <w:tr w:rsidR="00122C04" w:rsidRPr="007A7452">
                    <w:trPr>
                      <w:trHeight w:hRule="exact" w:val="300"/>
                    </w:trPr>
                    <w:tc>
                      <w:tcPr>
                        <w:tcW w:w="30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70" w:after="0" w:line="240" w:lineRule="auto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z w:val="18"/>
                            <w:szCs w:val="18"/>
                          </w:rPr>
                          <w:t>Senior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pacing w:val="-10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pacing w:val="-20"/>
                            <w:sz w:val="18"/>
                            <w:szCs w:val="18"/>
                          </w:rPr>
                          <w:t>Y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z w:val="18"/>
                            <w:szCs w:val="18"/>
                          </w:rPr>
                          <w:t>ear</w:t>
                        </w:r>
                      </w:p>
                    </w:tc>
                    <w:tc>
                      <w:tcPr>
                        <w:tcW w:w="6720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122C04" w:rsidRPr="007A7452">
                    <w:trPr>
                      <w:trHeight w:hRule="exact" w:val="218"/>
                    </w:trPr>
                    <w:tc>
                      <w:tcPr>
                        <w:tcW w:w="30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tabs>
                            <w:tab w:val="left" w:pos="1460"/>
                          </w:tabs>
                          <w:autoSpaceDE w:val="0"/>
                          <w:autoSpaceDN w:val="0"/>
                          <w:adjustRightInd w:val="0"/>
                          <w:spacing w:after="0" w:line="197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HIST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3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4301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ab/>
                          <w:t>Senior Seminar I</w:t>
                        </w:r>
                      </w:p>
                    </w:tc>
                    <w:tc>
                      <w:tcPr>
                        <w:tcW w:w="12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7" w:lineRule="exact"/>
                          <w:ind w:left="437" w:right="687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4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7" w:lineRule="exact"/>
                          <w:ind w:left="7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HIST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3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4302 Senior Seminar II</w:t>
                        </w:r>
                      </w:p>
                    </w:tc>
                    <w:tc>
                      <w:tcPr>
                        <w:tcW w:w="13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7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122C04" w:rsidRPr="007A7452">
                    <w:trPr>
                      <w:trHeight w:hRule="exact" w:val="216"/>
                    </w:trPr>
                    <w:tc>
                      <w:tcPr>
                        <w:tcW w:w="30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American History Elective</w:t>
                        </w:r>
                      </w:p>
                    </w:tc>
                    <w:tc>
                      <w:tcPr>
                        <w:tcW w:w="12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37" w:right="686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4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7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Non-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4"/>
                            <w:sz w:val="18"/>
                            <w:szCs w:val="18"/>
                          </w:rPr>
                          <w:t>W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estern Hist. Elec.</w:t>
                        </w:r>
                      </w:p>
                    </w:tc>
                    <w:tc>
                      <w:tcPr>
                        <w:tcW w:w="13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122C04" w:rsidRPr="007A7452">
                    <w:trPr>
                      <w:trHeight w:hRule="exact" w:val="216"/>
                    </w:trPr>
                    <w:tc>
                      <w:tcPr>
                        <w:tcW w:w="30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European History Elective</w:t>
                        </w:r>
                      </w:p>
                    </w:tc>
                    <w:tc>
                      <w:tcPr>
                        <w:tcW w:w="12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37" w:right="686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4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7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History Elec. (3000-4000)</w:t>
                        </w:r>
                      </w:p>
                    </w:tc>
                    <w:tc>
                      <w:tcPr>
                        <w:tcW w:w="13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122C04" w:rsidRPr="007A7452">
                    <w:trPr>
                      <w:trHeight w:hRule="exact" w:val="216"/>
                    </w:trPr>
                    <w:tc>
                      <w:tcPr>
                        <w:tcW w:w="30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Non-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4"/>
                            <w:sz w:val="18"/>
                            <w:szCs w:val="18"/>
                          </w:rPr>
                          <w:t>W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estern History Elec.</w:t>
                        </w:r>
                      </w:p>
                    </w:tc>
                    <w:tc>
                      <w:tcPr>
                        <w:tcW w:w="12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37" w:right="687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4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7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General Elective</w:t>
                        </w:r>
                      </w:p>
                    </w:tc>
                    <w:tc>
                      <w:tcPr>
                        <w:tcW w:w="13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122C04" w:rsidRPr="007A7452">
                    <w:trPr>
                      <w:trHeight w:hRule="exact" w:val="214"/>
                    </w:trPr>
                    <w:tc>
                      <w:tcPr>
                        <w:tcW w:w="30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History Elec. (3000-4000)</w:t>
                        </w:r>
                      </w:p>
                    </w:tc>
                    <w:tc>
                      <w:tcPr>
                        <w:tcW w:w="12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37" w:right="687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4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7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General Elective</w:t>
                        </w:r>
                      </w:p>
                    </w:tc>
                    <w:tc>
                      <w:tcPr>
                        <w:tcW w:w="13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122C04" w:rsidRPr="007A7452">
                    <w:trPr>
                      <w:trHeight w:hRule="exact" w:val="196"/>
                    </w:trPr>
                    <w:tc>
                      <w:tcPr>
                        <w:tcW w:w="30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4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pacing w:val="-17"/>
                            <w:sz w:val="18"/>
                            <w:szCs w:val="18"/>
                          </w:rPr>
                          <w:t>T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z w:val="18"/>
                            <w:szCs w:val="18"/>
                          </w:rPr>
                          <w:t>otal</w:t>
                        </w:r>
                      </w:p>
                    </w:tc>
                    <w:tc>
                      <w:tcPr>
                        <w:tcW w:w="12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4" w:lineRule="exact"/>
                          <w:ind w:left="38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z w:val="18"/>
                            <w:szCs w:val="18"/>
                          </w:rPr>
                          <w:t>15</w:t>
                        </w:r>
                      </w:p>
                    </w:tc>
                    <w:tc>
                      <w:tcPr>
                        <w:tcW w:w="4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4" w:lineRule="exact"/>
                          <w:ind w:left="2126" w:right="1705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z w:val="18"/>
                            <w:szCs w:val="18"/>
                          </w:rPr>
                          <w:t>15</w:t>
                        </w:r>
                      </w:p>
                    </w:tc>
                    <w:tc>
                      <w:tcPr>
                        <w:tcW w:w="13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122C04" w:rsidRPr="007A7452">
                    <w:trPr>
                      <w:trHeight w:hRule="exact" w:val="565"/>
                    </w:trPr>
                    <w:tc>
                      <w:tcPr>
                        <w:tcW w:w="9800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1" w:after="0" w:line="220" w:lineRule="exact"/>
                          <w:rPr>
                            <w:rFonts w:ascii="Times New Roman" w:hAnsi="Times New Roman"/>
                          </w:rPr>
                        </w:pPr>
                      </w:p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3302" w:right="3655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20"/>
                            <w:szCs w:val="20"/>
                          </w:rPr>
                          <w:t>2008-2012 Unde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20"/>
                            <w:szCs w:val="20"/>
                          </w:rPr>
                          <w:t>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20"/>
                            <w:szCs w:val="20"/>
                          </w:rPr>
                          <w:t>graduate Catalog</w:t>
                        </w:r>
                      </w:p>
                    </w:tc>
                  </w:tr>
                </w:tbl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422" w:lineRule="exact"/>
        <w:ind w:left="108"/>
        <w:rPr>
          <w:rFonts w:ascii="Century Gothic" w:hAnsi="Century Gothic" w:cs="Century Gothic"/>
          <w:color w:val="000000"/>
          <w:sz w:val="36"/>
          <w:szCs w:val="36"/>
        </w:rPr>
        <w:sectPr w:rsidR="00122C04">
          <w:pgSz w:w="12240" w:h="15840"/>
          <w:pgMar w:top="400" w:right="920" w:bottom="0" w:left="420" w:header="720" w:footer="720" w:gutter="0"/>
          <w:cols w:space="720" w:equalWidth="0">
            <w:col w:w="10900"/>
          </w:cols>
          <w:noEndnote/>
        </w:sectPr>
      </w:pPr>
    </w:p>
    <w:p w:rsidR="00122C04" w:rsidRDefault="006455D1" w:rsidP="00122C04">
      <w:pPr>
        <w:widowControl w:val="0"/>
        <w:autoSpaceDE w:val="0"/>
        <w:autoSpaceDN w:val="0"/>
        <w:adjustRightInd w:val="0"/>
        <w:spacing w:before="73" w:after="0" w:line="195" w:lineRule="exact"/>
        <w:ind w:right="872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 w:rsidRPr="006455D1">
        <w:rPr>
          <w:rFonts w:ascii="Century Gothic" w:hAnsi="Century Gothic" w:cs="Century Gothic"/>
          <w:b/>
          <w:bCs/>
          <w:noProof/>
          <w:color w:val="191919"/>
          <w:sz w:val="16"/>
          <w:szCs w:val="16"/>
          <w:lang w:eastAsia="zh-CN"/>
        </w:rPr>
        <w:lastRenderedPageBreak/>
        <w:pict>
          <v:group id="_x0000_s1349" style="position:absolute;left:0;text-align:left;margin-left:427.45pt;margin-top:-18.85pt;width:156.05pt;height:796.35pt;z-index:-251593728" coordorigin="9107,-57" coordsize="3121,15840">
            <v:group id="_x0000_s1350" style="position:absolute;left:9107;top:-57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<v:rect id="Rectangle 2736" o:spid="_x0000_s1351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<v:path arrowok="t"/>
              </v:rect>
              <v:rect id="Rectangle 2737" o:spid="_x0000_s1352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<v:path arrowok="t"/>
              </v:rect>
              <v:rect id="Rectangle 2738" o:spid="_x0000_s1353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<v:path arrowok="t"/>
              </v:rect>
              <v:rect id="_x0000_s1354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<v:path arrowok="t"/>
              </v:rect>
              <v:rect id="Rectangle 2740" o:spid="_x0000_s1355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<v:path arrowok="t"/>
              </v:rect>
              <v:rect id="Rectangle 2741" o:spid="_x0000_s1356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<v:path arrowok="t"/>
              </v:rect>
              <v:rect id="Rectangle 2742" o:spid="_x0000_s1357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<v:path arrowok="t"/>
              </v:rect>
              <v:group id="Group 2743" o:spid="_x0000_s1358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<v:shape id="Freeform 2744" o:spid="_x0000_s1359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<v:path arrowok="t" o:connecttype="custom" o:connectlocs="1094,0;0,0" o:connectangles="0,0"/>
                </v:shape>
                <v:shape id="Freeform 2745" o:spid="_x0000_s1360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46" o:spid="_x0000_s1361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<v:shape id="Freeform 2747" o:spid="_x0000_s1362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<v:path arrowok="t" o:connecttype="custom" o:connectlocs="1094,0;0,0" o:connectangles="0,0"/>
                </v:shape>
                <v:shape id="Freeform 2748" o:spid="_x0000_s1363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<v:path arrowok="t" o:connecttype="custom" o:connectlocs="0,0;1094,0" o:connectangles="0,0"/>
                </v:shape>
              </v:group>
              <v:group id="Group 2749" o:spid="_x0000_s1364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<v:shape id="Freeform 2750" o:spid="_x0000_s1365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1" o:spid="_x0000_s1366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<v:path arrowok="t" o:connecttype="custom" o:connectlocs="0,0;1094,0" o:connectangles="0,0"/>
                </v:shape>
              </v:group>
              <v:group id="Group 2752" o:spid="_x0000_s1367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<v:shape id="Freeform 2753" o:spid="_x0000_s1368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<v:path arrowok="t" o:connecttype="custom" o:connectlocs="1094,0;0,0" o:connectangles="0,0"/>
                </v:shape>
                <v:shape id="Freeform 2754" o:spid="_x0000_s1369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55" o:spid="_x0000_s1370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Freeform 2756" o:spid="_x0000_s1371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7" o:spid="_x0000_s1372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<v:path arrowok="t" o:connecttype="custom" o:connectlocs="0,0;1094,0" o:connectangles="0,0"/>
                </v:shape>
              </v:group>
              <v:shape id="Freeform 2758" o:spid="_x0000_s1373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<v:path arrowok="t" o:connecttype="custom" o:connectlocs="0,0;423,0" o:connectangles="0,0"/>
              </v:shape>
              <v:shape id="Freeform 2759" o:spid="_x0000_s1374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<v:path arrowok="t" o:connecttype="custom" o:connectlocs="0,0;0,40" o:connectangles="0,0"/>
              </v:shape>
              <v:rect id="Rectangle 2760" o:spid="_x0000_s1375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<v:path arrowok="t"/>
              </v:rect>
              <v:rect id="Rectangle 2761" o:spid="_x0000_s1376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<v:path arrowok="t"/>
              </v:rect>
            </v:group>
            <v:shape id="_x0000_s1377" type="#_x0000_t202" style="position:absolute;left:11175;top:8000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<v:textbox style="layout-flow:vertical;mso-next-textbox:#_x0000_s1377" inset="0,0,0,0">
                <w:txbxContent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378" type="#_x0000_t202" style="position:absolute;left:11395;top:9729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<v:textbox style="layout-flow:vertical;mso-next-textbox:#_x0000_s1378" inset="0,0,0,0">
                <w:txbxContent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379" type="#_x0000_t202" style="position:absolute;left:11375;top:11569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<v:textbox style="layout-flow:vertical;mso-next-textbox:#_x0000_s1379" inset="0,0,0,0">
                <w:txbxContent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29"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380" type="#_x0000_t202" style="position:absolute;left:11355;top:13419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<v:textbox style="layout-flow:vertical;mso-next-textbox:#_x0000_s1380" inset="0,0,0,0">
                <w:txbxContent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381" type="#_x0000_t202" style="position:absolute;left:11487;top:579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<v:textbox style="layout-flow:vertical;mso-next-textbox:#_x0000_s1381" inset="0,0,0,0">
                <w:txbxContent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  <v:shape id="_x0000_s1382" type="#_x0000_t202" style="position:absolute;left:11595;top:6111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sAswIAALc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" o:allowincell="f" filled="f" stroked="f">
              <v:textbox style="layout-flow:vertical;mso-next-textbox:#_x0000_s1382" inset="0,0,0,0">
                <w:txbxContent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rect id="_x0000_s1383" style="position:absolute;left:11133;top:4264;width:1095;height:1784" fillcolor="#d8d8d8 [2732]" stroked="f" strokecolor="#f2f2f2 [3041]" strokeweight="3pt">
              <v:shadow on="t" type="perspective" color="#7f7f7f [1601]" opacity=".5" offset="1pt" offset2="-1pt"/>
              <v:textbox style="layout-flow:vertical;mso-next-textbox:#_x0000_s1383">
                <w:txbxContent>
                  <w:p w:rsidR="00D031C5" w:rsidRDefault="00D031C5" w:rsidP="00D031C5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</w:p>
                  <w:p w:rsidR="00D031C5" w:rsidRPr="007A3E3A" w:rsidRDefault="00D031C5" w:rsidP="00D031C5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>
                      <w:rPr>
                        <w:b/>
                        <w:color w:val="000000" w:themeColor="text1"/>
                      </w:rPr>
                      <w:t>Business</w:t>
                    </w:r>
                  </w:p>
                </w:txbxContent>
              </v:textbox>
            </v:rect>
            <v:rect id="_x0000_s1384" style="position:absolute;left:11148;top:2431;width:1060;height:1784" fillcolor="#404040 [2429]" strokecolor="#f2f2f2 [3041]" strokeweight="3pt">
              <v:shadow on="t" type="perspective" color="#7f7f7f [1601]" opacity=".5" offset="1pt" offset2="-1pt"/>
              <v:textbox style="layout-flow:vertical;mso-next-textbox:#_x0000_s1384">
                <w:txbxContent>
                  <w:p w:rsidR="00D031C5" w:rsidRPr="00BD3FD8" w:rsidRDefault="00D031C5" w:rsidP="00D031C5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 w:rsidRPr="00BD3FD8">
                      <w:rPr>
                        <w:b/>
                        <w:color w:val="FFFFFF" w:themeColor="background1"/>
                      </w:rPr>
                      <w:t>Arts &amp; Humanities</w:t>
                    </w:r>
                  </w:p>
                </w:txbxContent>
              </v:textbox>
            </v:rect>
          </v:group>
        </w:pict>
      </w:r>
      <w:r w:rsidR="00122C04">
        <w:rPr>
          <w:rFonts w:ascii="Century Gothic" w:hAnsi="Century Gothic" w:cs="Century Gothic"/>
          <w:b/>
          <w:bCs/>
          <w:color w:val="191919"/>
          <w:sz w:val="16"/>
          <w:szCs w:val="16"/>
        </w:rPr>
        <w:t>Political Science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Century Gothic" w:hAnsi="Century Gothic" w:cs="Century Gothic"/>
          <w:color w:val="000000"/>
          <w:sz w:val="12"/>
          <w:szCs w:val="12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before="7" w:after="0" w:line="240" w:lineRule="auto"/>
        <w:ind w:left="1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OLITICAL</w:t>
      </w:r>
      <w:r>
        <w:rPr>
          <w:rFonts w:ascii="Times New Roman" w:hAnsi="Times New Roman"/>
          <w:b/>
          <w:bCs/>
          <w:color w:val="191919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CIENCE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55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123-124 Semester Hours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6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 F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(Political Science) 18 Hrs.</w:t>
      </w:r>
      <w:proofErr w:type="gramEnd"/>
    </w:p>
    <w:p w:rsidR="00122C04" w:rsidRDefault="00122C04" w:rsidP="00122C04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122C04" w:rsidRDefault="006455D1" w:rsidP="00122C04">
      <w:pPr>
        <w:widowControl w:val="0"/>
        <w:tabs>
          <w:tab w:val="left" w:pos="9600"/>
        </w:tabs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 w:rsidRPr="006455D1">
        <w:rPr>
          <w:noProof/>
        </w:rPr>
        <w:pict>
          <v:shape id="Text Box 3042" o:spid="_x0000_s1168" type="#_x0000_t202" style="position:absolute;left:0;text-align:left;margin-left:578.3pt;margin-top:23.6pt;width:12pt;height:85.8pt;z-index:-25161728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" o:allowincell="f" filled="f" stroked="f">
            <v:textbox style="layout-flow:vertical" inset="0,0,0,0">
              <w:txbxContent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 w:rsidR="00122C04">
        <w:rPr>
          <w:rFonts w:ascii="Times New Roman" w:hAnsi="Times New Roman"/>
          <w:b/>
          <w:bCs/>
          <w:color w:val="191919"/>
          <w:sz w:val="18"/>
          <w:szCs w:val="18"/>
        </w:rPr>
        <w:t>A. 2000 Level Courses (select two)</w:t>
      </w:r>
      <w:r w:rsidR="00122C04">
        <w:rPr>
          <w:rFonts w:ascii="Times New Roman" w:hAnsi="Times New Roman"/>
          <w:b/>
          <w:bCs/>
          <w:color w:val="191919"/>
          <w:sz w:val="18"/>
          <w:szCs w:val="18"/>
        </w:rPr>
        <w:tab/>
        <w:t>6 Hrs.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28"/>
        <w:gridCol w:w="1015"/>
        <w:gridCol w:w="2697"/>
      </w:tblGrid>
      <w:tr w:rsidR="00122C04" w:rsidRPr="007A7452" w:rsidTr="00B47AF2">
        <w:trPr>
          <w:trHeight w:hRule="exact" w:val="237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19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 I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 II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Macroeconomics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Microeconomics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 Economics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PHIL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Philosophy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Law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Sociology</w:t>
            </w:r>
          </w:p>
        </w:tc>
      </w:tr>
      <w:tr w:rsidR="00122C04" w:rsidRPr="007A7452" w:rsidTr="00B47AF2">
        <w:trPr>
          <w:trHeight w:hRule="exact" w:val="298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Anthropology</w:t>
            </w:r>
          </w:p>
        </w:tc>
      </w:tr>
    </w:tbl>
    <w:p w:rsidR="00122C04" w:rsidRDefault="00122C04" w:rsidP="00122C04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122C04" w:rsidRDefault="00122C04" w:rsidP="00122C04">
      <w:pPr>
        <w:widowControl w:val="0"/>
        <w:tabs>
          <w:tab w:val="left" w:pos="9400"/>
        </w:tabs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B.  Fo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eign Language Sequence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6 Hrs.</w:t>
      </w:r>
    </w:p>
    <w:p w:rsidR="00122C04" w:rsidRDefault="00122C04" w:rsidP="00122C04">
      <w:pPr>
        <w:widowControl w:val="0"/>
        <w:tabs>
          <w:tab w:val="left" w:pos="1040"/>
          <w:tab w:val="left" w:pos="2300"/>
        </w:tabs>
        <w:autoSpaceDE w:val="0"/>
        <w:autoSpaceDN w:val="0"/>
        <w:adjustRightInd w:val="0"/>
        <w:spacing w:before="12" w:after="0" w:line="250" w:lineRule="auto"/>
        <w:ind w:left="160" w:right="6359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SSCI</w:t>
      </w:r>
      <w:r>
        <w:rPr>
          <w:rFonts w:ascii="Times New Roman" w:hAnsi="Times New Roman"/>
          <w:color w:val="191919"/>
          <w:sz w:val="18"/>
          <w:szCs w:val="18"/>
        </w:rPr>
        <w:tab/>
        <w:t>2402</w:t>
      </w:r>
      <w:r>
        <w:rPr>
          <w:rFonts w:ascii="Times New Roman" w:hAnsi="Times New Roman"/>
          <w:color w:val="191919"/>
          <w:sz w:val="18"/>
          <w:szCs w:val="18"/>
        </w:rPr>
        <w:tab/>
        <w:t>Microcomputers in the SSCI 3 Hrs. C. POLS</w:t>
      </w:r>
      <w:r>
        <w:rPr>
          <w:rFonts w:ascii="Times New Roman" w:hAnsi="Times New Roman"/>
          <w:color w:val="191919"/>
          <w:sz w:val="18"/>
          <w:szCs w:val="18"/>
        </w:rPr>
        <w:tab/>
        <w:t>2101</w:t>
      </w:r>
      <w:r>
        <w:rPr>
          <w:rFonts w:ascii="Times New Roman" w:hAnsi="Times New Roman"/>
          <w:color w:val="191919"/>
          <w:sz w:val="18"/>
          <w:szCs w:val="18"/>
        </w:rPr>
        <w:tab/>
        <w:t>Intro.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to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Political Science 3 Hrs.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122C04" w:rsidRDefault="006455D1" w:rsidP="00122C04">
      <w:pPr>
        <w:widowControl w:val="0"/>
        <w:tabs>
          <w:tab w:val="left" w:pos="2320"/>
        </w:tabs>
        <w:autoSpaceDE w:val="0"/>
        <w:autoSpaceDN w:val="0"/>
        <w:adjustRightInd w:val="0"/>
        <w:spacing w:after="0" w:line="263" w:lineRule="auto"/>
        <w:ind w:left="160" w:right="7637"/>
        <w:rPr>
          <w:rFonts w:ascii="Times New Roman" w:hAnsi="Times New Roman"/>
          <w:color w:val="000000"/>
          <w:sz w:val="18"/>
          <w:szCs w:val="18"/>
        </w:rPr>
      </w:pPr>
      <w:r w:rsidRPr="006455D1">
        <w:rPr>
          <w:noProof/>
        </w:rPr>
        <w:pict>
          <v:shape id="Text Box 3043" o:spid="_x0000_s1159" type="#_x0000_t202" style="position:absolute;left:0;text-align:left;margin-left:34pt;margin-top:25.65pt;width:490.35pt;height:37.55pt;z-index:-25162649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" o:allowincell="f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704"/>
                    <w:gridCol w:w="1039"/>
                    <w:gridCol w:w="4996"/>
                    <w:gridCol w:w="3068"/>
                  </w:tblGrid>
                  <w:tr w:rsidR="00122C04" w:rsidRPr="007A7452">
                    <w:trPr>
                      <w:trHeight w:hRule="exact" w:val="237"/>
                    </w:trPr>
                    <w:tc>
                      <w:tcPr>
                        <w:tcW w:w="7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 w:line="240" w:lineRule="auto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POLS</w:t>
                        </w:r>
                      </w:p>
                    </w:tc>
                    <w:tc>
                      <w:tcPr>
                        <w:tcW w:w="10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 w:line="240" w:lineRule="auto"/>
                          <w:ind w:left="223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4371</w:t>
                        </w:r>
                      </w:p>
                    </w:tc>
                    <w:tc>
                      <w:tcPr>
                        <w:tcW w:w="49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 w:line="240" w:lineRule="auto"/>
                          <w:ind w:left="456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Research Methods I</w:t>
                        </w:r>
                      </w:p>
                    </w:tc>
                    <w:tc>
                      <w:tcPr>
                        <w:tcW w:w="30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 w:line="240" w:lineRule="auto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(3 hrs.)</w:t>
                        </w:r>
                      </w:p>
                    </w:tc>
                  </w:tr>
                  <w:tr w:rsidR="00122C04" w:rsidRPr="007A7452">
                    <w:trPr>
                      <w:trHeight w:hRule="exact" w:val="216"/>
                    </w:trPr>
                    <w:tc>
                      <w:tcPr>
                        <w:tcW w:w="7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POLS</w:t>
                        </w:r>
                      </w:p>
                    </w:tc>
                    <w:tc>
                      <w:tcPr>
                        <w:tcW w:w="10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23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4372</w:t>
                        </w:r>
                      </w:p>
                    </w:tc>
                    <w:tc>
                      <w:tcPr>
                        <w:tcW w:w="49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56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Research Methods II</w:t>
                        </w:r>
                      </w:p>
                    </w:tc>
                    <w:tc>
                      <w:tcPr>
                        <w:tcW w:w="30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(3 hrs.)</w:t>
                        </w:r>
                      </w:p>
                    </w:tc>
                  </w:tr>
                  <w:tr w:rsidR="00122C04" w:rsidRPr="007A7452">
                    <w:trPr>
                      <w:trHeight w:hRule="exact" w:val="298"/>
                    </w:trPr>
                    <w:tc>
                      <w:tcPr>
                        <w:tcW w:w="7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POLS</w:t>
                        </w:r>
                      </w:p>
                    </w:tc>
                    <w:tc>
                      <w:tcPr>
                        <w:tcW w:w="10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23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4401</w:t>
                        </w:r>
                      </w:p>
                    </w:tc>
                    <w:tc>
                      <w:tcPr>
                        <w:tcW w:w="49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56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History of Political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3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Thought</w:t>
                        </w:r>
                      </w:p>
                    </w:tc>
                    <w:tc>
                      <w:tcPr>
                        <w:tcW w:w="30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(3 hrs.)</w:t>
                        </w:r>
                      </w:p>
                    </w:tc>
                  </w:tr>
                </w:tbl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  <w:r w:rsidR="00122C04">
        <w:rPr>
          <w:rFonts w:ascii="Times New Roman" w:hAnsi="Times New Roman"/>
          <w:b/>
          <w:bCs/>
          <w:color w:val="191919"/>
          <w:sz w:val="24"/>
          <w:szCs w:val="24"/>
        </w:rPr>
        <w:t>P</w:t>
      </w:r>
      <w:r w:rsidR="00122C04">
        <w:rPr>
          <w:rFonts w:ascii="Times New Roman" w:hAnsi="Times New Roman"/>
          <w:b/>
          <w:bCs/>
          <w:color w:val="191919"/>
          <w:sz w:val="18"/>
          <w:szCs w:val="18"/>
        </w:rPr>
        <w:t>ROFESSIONAL</w:t>
      </w:r>
      <w:r w:rsidR="00122C04">
        <w:rPr>
          <w:rFonts w:ascii="Times New Roman" w:hAnsi="Times New Roman"/>
          <w:b/>
          <w:bCs/>
          <w:color w:val="191919"/>
          <w:spacing w:val="5"/>
          <w:sz w:val="18"/>
          <w:szCs w:val="18"/>
        </w:rPr>
        <w:t xml:space="preserve"> </w:t>
      </w:r>
      <w:r w:rsidR="00122C04">
        <w:rPr>
          <w:rFonts w:ascii="Times New Roman" w:hAnsi="Times New Roman"/>
          <w:b/>
          <w:bCs/>
          <w:color w:val="191919"/>
          <w:sz w:val="24"/>
          <w:szCs w:val="24"/>
        </w:rPr>
        <w:t>C</w:t>
      </w:r>
      <w:r w:rsidR="00122C04">
        <w:rPr>
          <w:rFonts w:ascii="Times New Roman" w:hAnsi="Times New Roman"/>
          <w:b/>
          <w:bCs/>
          <w:color w:val="191919"/>
          <w:sz w:val="18"/>
          <w:szCs w:val="18"/>
        </w:rPr>
        <w:t>OURSES</w:t>
      </w:r>
      <w:r w:rsidR="00122C04"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 w:rsidR="00122C04">
        <w:rPr>
          <w:rFonts w:ascii="Times New Roman" w:hAnsi="Times New Roman"/>
          <w:b/>
          <w:bCs/>
          <w:color w:val="191919"/>
          <w:sz w:val="24"/>
          <w:szCs w:val="24"/>
        </w:rPr>
        <w:t>48 H</w:t>
      </w:r>
      <w:r w:rsidR="00122C04">
        <w:rPr>
          <w:rFonts w:ascii="Times New Roman" w:hAnsi="Times New Roman"/>
          <w:b/>
          <w:bCs/>
          <w:color w:val="191919"/>
          <w:sz w:val="18"/>
          <w:szCs w:val="18"/>
        </w:rPr>
        <w:t>OURS A. General:</w:t>
      </w:r>
      <w:r w:rsidR="00122C04">
        <w:rPr>
          <w:rFonts w:ascii="Times New Roman" w:hAnsi="Times New Roman"/>
          <w:b/>
          <w:bCs/>
          <w:color w:val="191919"/>
          <w:sz w:val="18"/>
          <w:szCs w:val="18"/>
        </w:rPr>
        <w:tab/>
        <w:t>9 Hrs.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Times New Roman" w:hAnsi="Times New Roman"/>
          <w:color w:val="000000"/>
        </w:rPr>
      </w:pPr>
    </w:p>
    <w:p w:rsidR="00122C04" w:rsidRDefault="00122C04" w:rsidP="00122C04">
      <w:pPr>
        <w:widowControl w:val="0"/>
        <w:tabs>
          <w:tab w:val="left" w:pos="9400"/>
        </w:tabs>
        <w:autoSpaceDE w:val="0"/>
        <w:autoSpaceDN w:val="0"/>
        <w:adjustRightInd w:val="0"/>
        <w:spacing w:before="30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B. International Relations and Comparative Government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9 Hrs.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04"/>
        <w:gridCol w:w="1039"/>
        <w:gridCol w:w="4012"/>
      </w:tblGrid>
      <w:tr w:rsidR="00122C04" w:rsidRPr="007A7452" w:rsidTr="00B47AF2">
        <w:trPr>
          <w:trHeight w:hRule="exact" w:val="235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2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35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01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Comparative Government</w:t>
            </w:r>
          </w:p>
        </w:tc>
      </w:tr>
      <w:tr w:rsidR="00122C04" w:rsidRPr="007A7452" w:rsidTr="00B47AF2">
        <w:trPr>
          <w:trHeight w:hRule="exact" w:val="198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4514</w:t>
            </w:r>
          </w:p>
        </w:tc>
        <w:tc>
          <w:tcPr>
            <w:tcW w:w="401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International Relations</w:t>
            </w:r>
          </w:p>
        </w:tc>
      </w:tr>
      <w:tr w:rsidR="00122C04" w:rsidRPr="007A7452" w:rsidTr="00B47AF2">
        <w:trPr>
          <w:trHeight w:hRule="exact" w:val="234"/>
        </w:trPr>
        <w:tc>
          <w:tcPr>
            <w:tcW w:w="57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Choose an additional 6 hours from any of the following: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4513</w:t>
            </w:r>
          </w:p>
        </w:tc>
        <w:tc>
          <w:tcPr>
            <w:tcW w:w="401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Issues in Global Politics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4512</w:t>
            </w:r>
          </w:p>
        </w:tc>
        <w:tc>
          <w:tcPr>
            <w:tcW w:w="401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Politics and Institutions in Developing Countries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4515</w:t>
            </w:r>
          </w:p>
        </w:tc>
        <w:tc>
          <w:tcPr>
            <w:tcW w:w="401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International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ganizations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4816</w:t>
            </w:r>
          </w:p>
        </w:tc>
        <w:tc>
          <w:tcPr>
            <w:tcW w:w="401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Model United Nations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4817</w:t>
            </w:r>
          </w:p>
        </w:tc>
        <w:tc>
          <w:tcPr>
            <w:tcW w:w="401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Politics of Globalization</w:t>
            </w:r>
          </w:p>
        </w:tc>
      </w:tr>
      <w:tr w:rsidR="00122C04" w:rsidRPr="007A7452" w:rsidTr="00B47AF2">
        <w:trPr>
          <w:trHeight w:hRule="exact" w:val="298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4824</w:t>
            </w:r>
          </w:p>
        </w:tc>
        <w:tc>
          <w:tcPr>
            <w:tcW w:w="401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Political Economy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 and the Caribbean</w:t>
            </w:r>
          </w:p>
        </w:tc>
      </w:tr>
    </w:tbl>
    <w:p w:rsidR="00122C04" w:rsidRDefault="00122C04" w:rsidP="00122C04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122C04" w:rsidRDefault="00122C04" w:rsidP="00122C04">
      <w:pPr>
        <w:widowControl w:val="0"/>
        <w:tabs>
          <w:tab w:val="left" w:pos="9400"/>
        </w:tabs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C.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American National/State/Local Government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9 Hrs.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12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(3 hours each)</w:t>
      </w:r>
    </w:p>
    <w:p w:rsidR="00122C04" w:rsidRDefault="00122C04" w:rsidP="00122C04">
      <w:pPr>
        <w:widowControl w:val="0"/>
        <w:tabs>
          <w:tab w:val="left" w:pos="1040"/>
          <w:tab w:val="left" w:pos="230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  <w:t>3601</w:t>
      </w:r>
      <w:r>
        <w:rPr>
          <w:rFonts w:ascii="Times New Roman" w:hAnsi="Times New Roman"/>
          <w:color w:val="191919"/>
          <w:sz w:val="18"/>
          <w:szCs w:val="18"/>
        </w:rPr>
        <w:tab/>
        <w:t>State and Local Government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Choos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6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America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Governmen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electiv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3000-400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level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Thes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elective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includ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followin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(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each):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04"/>
        <w:gridCol w:w="1039"/>
        <w:gridCol w:w="3772"/>
      </w:tblGrid>
      <w:tr w:rsidR="00122C04" w:rsidRPr="007A7452" w:rsidTr="00B47AF2">
        <w:trPr>
          <w:trHeight w:hRule="exact" w:val="234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2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Urban Politics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3612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African-American Politics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3813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Public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Administration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3614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 Presidency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3815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Municipal Government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3616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Political Parties and Pressure Groups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3617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 Legislative Process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3618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Elections and Electoral Behavior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4814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 and Practice of Public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Administration</w:t>
            </w:r>
          </w:p>
        </w:tc>
      </w:tr>
      <w:tr w:rsidR="00122C04" w:rsidRPr="007A7452" w:rsidTr="00B47AF2">
        <w:trPr>
          <w:trHeight w:hRule="exact" w:val="298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4818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Public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Administration Internship</w:t>
            </w:r>
          </w:p>
        </w:tc>
      </w:tr>
    </w:tbl>
    <w:p w:rsidR="00122C04" w:rsidRDefault="00122C04" w:rsidP="00122C04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122C04" w:rsidRDefault="006455D1" w:rsidP="00122C04">
      <w:pPr>
        <w:widowControl w:val="0"/>
        <w:tabs>
          <w:tab w:val="left" w:pos="1040"/>
          <w:tab w:val="left" w:pos="2300"/>
          <w:tab w:val="left" w:pos="9360"/>
          <w:tab w:val="left" w:pos="9400"/>
        </w:tabs>
        <w:autoSpaceDE w:val="0"/>
        <w:autoSpaceDN w:val="0"/>
        <w:adjustRightInd w:val="0"/>
        <w:spacing w:after="0" w:line="252" w:lineRule="auto"/>
        <w:ind w:left="160" w:right="1342"/>
        <w:jc w:val="both"/>
        <w:rPr>
          <w:rFonts w:ascii="Times New Roman" w:hAnsi="Times New Roman"/>
          <w:color w:val="000000"/>
          <w:sz w:val="18"/>
          <w:szCs w:val="18"/>
        </w:rPr>
      </w:pPr>
      <w:r w:rsidRPr="006455D1">
        <w:rPr>
          <w:noProof/>
        </w:rPr>
        <w:pict>
          <v:shape id="Text Box 3044" o:spid="_x0000_s1160" type="#_x0000_t202" style="position:absolute;left:0;text-align:left;margin-left:34pt;margin-top:32.25pt;width:230pt;height:37.4pt;z-index:-25162547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" o:allowincell="f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704"/>
                    <w:gridCol w:w="1039"/>
                    <w:gridCol w:w="2857"/>
                  </w:tblGrid>
                  <w:tr w:rsidR="00122C04" w:rsidRPr="007A7452">
                    <w:trPr>
                      <w:trHeight w:hRule="exact" w:val="234"/>
                    </w:trPr>
                    <w:tc>
                      <w:tcPr>
                        <w:tcW w:w="7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 w:line="240" w:lineRule="auto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POLS</w:t>
                        </w:r>
                      </w:p>
                    </w:tc>
                    <w:tc>
                      <w:tcPr>
                        <w:tcW w:w="10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 w:line="240" w:lineRule="auto"/>
                          <w:ind w:left="223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3702</w:t>
                        </w:r>
                      </w:p>
                    </w:tc>
                    <w:tc>
                      <w:tcPr>
                        <w:tcW w:w="285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 w:line="240" w:lineRule="auto"/>
                          <w:ind w:left="456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American Constitutional History</w:t>
                        </w:r>
                      </w:p>
                    </w:tc>
                  </w:tr>
                  <w:tr w:rsidR="00122C04" w:rsidRPr="007A7452">
                    <w:trPr>
                      <w:trHeight w:hRule="exact" w:val="216"/>
                    </w:trPr>
                    <w:tc>
                      <w:tcPr>
                        <w:tcW w:w="7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POLS</w:t>
                        </w:r>
                      </w:p>
                    </w:tc>
                    <w:tc>
                      <w:tcPr>
                        <w:tcW w:w="10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23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3703</w:t>
                        </w:r>
                      </w:p>
                    </w:tc>
                    <w:tc>
                      <w:tcPr>
                        <w:tcW w:w="285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56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Constitutional Law I</w:t>
                        </w:r>
                      </w:p>
                    </w:tc>
                  </w:tr>
                  <w:tr w:rsidR="00122C04" w:rsidRPr="007A7452">
                    <w:trPr>
                      <w:trHeight w:hRule="exact" w:val="298"/>
                    </w:trPr>
                    <w:tc>
                      <w:tcPr>
                        <w:tcW w:w="7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POLS</w:t>
                        </w:r>
                      </w:p>
                    </w:tc>
                    <w:tc>
                      <w:tcPr>
                        <w:tcW w:w="10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23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3704</w:t>
                        </w:r>
                      </w:p>
                    </w:tc>
                    <w:tc>
                      <w:tcPr>
                        <w:tcW w:w="285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56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Constitutional Law II</w:t>
                        </w:r>
                      </w:p>
                    </w:tc>
                  </w:tr>
                </w:tbl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  <w:r w:rsidR="00122C04">
        <w:rPr>
          <w:rFonts w:ascii="Times New Roman" w:hAnsi="Times New Roman"/>
          <w:b/>
          <w:bCs/>
          <w:color w:val="191919"/>
          <w:sz w:val="18"/>
          <w:szCs w:val="18"/>
        </w:rPr>
        <w:t>D. Constitutional Law</w:t>
      </w:r>
      <w:r w:rsidR="00122C04"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 w:rsidR="00122C04"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 w:rsidR="00122C04">
        <w:rPr>
          <w:rFonts w:ascii="Times New Roman" w:hAnsi="Times New Roman"/>
          <w:b/>
          <w:bCs/>
          <w:color w:val="191919"/>
          <w:sz w:val="18"/>
          <w:szCs w:val="18"/>
        </w:rPr>
        <w:tab/>
        <w:t xml:space="preserve">9 Hrs. </w:t>
      </w:r>
      <w:r w:rsidR="00122C04">
        <w:rPr>
          <w:rFonts w:ascii="Times New Roman" w:hAnsi="Times New Roman"/>
          <w:color w:val="191919"/>
          <w:sz w:val="18"/>
          <w:szCs w:val="18"/>
        </w:rPr>
        <w:t>POLS</w:t>
      </w:r>
      <w:r w:rsidR="00122C04">
        <w:rPr>
          <w:rFonts w:ascii="Times New Roman" w:hAnsi="Times New Roman"/>
          <w:color w:val="191919"/>
          <w:sz w:val="18"/>
          <w:szCs w:val="18"/>
        </w:rPr>
        <w:tab/>
        <w:t>3701</w:t>
      </w:r>
      <w:r w:rsidR="00122C04">
        <w:rPr>
          <w:rFonts w:ascii="Times New Roman" w:hAnsi="Times New Roman"/>
          <w:color w:val="191919"/>
          <w:sz w:val="18"/>
          <w:szCs w:val="18"/>
        </w:rPr>
        <w:tab/>
        <w:t>Judicial Process</w:t>
      </w:r>
      <w:r w:rsidR="00122C04">
        <w:rPr>
          <w:rFonts w:ascii="Times New Roman" w:hAnsi="Times New Roman"/>
          <w:color w:val="191919"/>
          <w:sz w:val="18"/>
          <w:szCs w:val="18"/>
        </w:rPr>
        <w:tab/>
        <w:t>(3 hrs.) Choose 6 hours from any of the following: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1" w:after="0" w:line="160" w:lineRule="exact"/>
        <w:rPr>
          <w:rFonts w:ascii="Times New Roman" w:hAnsi="Times New Roman"/>
          <w:color w:val="000000"/>
          <w:sz w:val="16"/>
          <w:szCs w:val="16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tabs>
          <w:tab w:val="left" w:pos="10740"/>
        </w:tabs>
        <w:autoSpaceDE w:val="0"/>
        <w:autoSpaceDN w:val="0"/>
        <w:adjustRightInd w:val="0"/>
        <w:spacing w:after="0" w:line="451" w:lineRule="exact"/>
        <w:ind w:left="4177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position w:val="-5"/>
          <w:sz w:val="20"/>
          <w:szCs w:val="20"/>
        </w:rPr>
        <w:t>Catalog</w:t>
      </w:r>
      <w:proofErr w:type="gramEnd"/>
      <w:r>
        <w:rPr>
          <w:rFonts w:ascii="Times New Roman" w:hAnsi="Times New Roman"/>
          <w:color w:val="191919"/>
          <w:position w:val="-5"/>
          <w:sz w:val="20"/>
          <w:szCs w:val="20"/>
        </w:rPr>
        <w:tab/>
      </w:r>
    </w:p>
    <w:p w:rsidR="00122C04" w:rsidRDefault="00122C04" w:rsidP="00122C04">
      <w:pPr>
        <w:widowControl w:val="0"/>
        <w:tabs>
          <w:tab w:val="left" w:pos="10740"/>
        </w:tabs>
        <w:autoSpaceDE w:val="0"/>
        <w:autoSpaceDN w:val="0"/>
        <w:adjustRightInd w:val="0"/>
        <w:spacing w:after="0" w:line="451" w:lineRule="exact"/>
        <w:ind w:left="4177"/>
        <w:rPr>
          <w:rFonts w:ascii="Century Gothic" w:hAnsi="Century Gothic" w:cs="Century Gothic"/>
          <w:color w:val="000000"/>
          <w:sz w:val="36"/>
          <w:szCs w:val="36"/>
        </w:rPr>
        <w:sectPr w:rsidR="00122C04">
          <w:pgSz w:w="12240" w:h="15840"/>
          <w:pgMar w:top="400" w:right="420" w:bottom="280" w:left="560" w:header="720" w:footer="720" w:gutter="0"/>
          <w:cols w:space="720" w:equalWidth="0">
            <w:col w:w="11260"/>
          </w:cols>
          <w:noEndnote/>
        </w:sectPr>
      </w:pPr>
    </w:p>
    <w:p w:rsidR="00122C04" w:rsidRDefault="006455D1" w:rsidP="00122C04">
      <w:pPr>
        <w:widowControl w:val="0"/>
        <w:autoSpaceDE w:val="0"/>
        <w:autoSpaceDN w:val="0"/>
        <w:adjustRightInd w:val="0"/>
        <w:spacing w:before="55" w:after="0" w:line="195" w:lineRule="exact"/>
        <w:ind w:left="851"/>
        <w:rPr>
          <w:rFonts w:ascii="Century Gothic" w:hAnsi="Century Gothic" w:cs="Century Gothic"/>
          <w:color w:val="000000"/>
          <w:sz w:val="16"/>
          <w:szCs w:val="16"/>
        </w:rPr>
      </w:pPr>
      <w:r w:rsidRPr="006455D1">
        <w:rPr>
          <w:noProof/>
          <w:lang w:eastAsia="zh-CN"/>
        </w:rPr>
        <w:lastRenderedPageBreak/>
        <w:pict>
          <v:group id="_x0000_s1421" style="position:absolute;left:0;text-align:left;margin-left:-21pt;margin-top:-21.9pt;width:156pt;height:11in;z-index:-251591680" coordorigin=",-57" coordsize="3120,15840">
            <v:group id="Group 2700" o:spid="_x0000_s1422" style="position:absolute;top:-57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<v:rect id="_x0000_s1423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<v:path arrowok="t"/>
              </v:rect>
              <v:rect id="Rectangle 2702" o:spid="_x0000_s1424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425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<v:path arrowok="t"/>
              </v:rect>
              <v:rect id="_x0000_s1426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_x0000_s1427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428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429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430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431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432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433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434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435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436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437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438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439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440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441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_x0000_s1442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443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444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_x0000_s1445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_x0000_s1446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_x0000_s1447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_x0000_s1448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 id="_x0000_s1449" type="#_x0000_t202" style="position:absolute;left:377;top:13475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;mso-next-textbox:#_x0000_s1449" inset="0,0,0,0">
                <w:txbxContent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450" type="#_x0000_t202" style="position:absolute;left:377;top:8207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;mso-next-textbox:#_x0000_s1450" inset="0,0,0,0">
                <w:txbxContent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451" type="#_x0000_t202" style="position:absolute;left:397;top:11753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;mso-next-textbox:#_x0000_s1451" inset="0,0,0,0">
                <w:txbxContent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452" type="#_x0000_t202" style="position:absolute;left:397;top:10071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;mso-next-textbox:#_x0000_s1452" inset="0,0,0,0">
                <w:txbxContent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453" type="#_x0000_t202" style="position:absolute;left:417;top:6453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<v:textbox style="layout-flow:vertical;mso-layout-flow-alt:bottom-to-top;mso-next-textbox:#_x0000_s1453" inset="0,0,0,0">
                <w:txbxContent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_x0000_s1454" type="#_x0000_t202" style="position:absolute;left:400;top:593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;mso-next-textbox:#_x0000_s1454" inset="0,0,0,0">
                <w:txbxContent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 xml:space="preserve">Albany State </w:t>
                    </w:r>
                  </w:p>
                </w:txbxContent>
              </v:textbox>
            </v:shape>
            <v:rect id="_x0000_s1455" style="position:absolute;top:4238;width:1060;height:1784" fillcolor="#d8d8d8 [2732]" stroked="f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455">
                <w:txbxContent>
                  <w:p w:rsidR="00D031C5" w:rsidRDefault="00D031C5" w:rsidP="00D031C5">
                    <w:pPr>
                      <w:spacing w:after="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  </w:t>
                    </w:r>
                  </w:p>
                  <w:p w:rsidR="00D031C5" w:rsidRPr="007A3E3A" w:rsidRDefault="00D031C5" w:rsidP="00D031C5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 w:rsidRPr="007A3E3A">
                      <w:rPr>
                        <w:b/>
                        <w:color w:val="000000" w:themeColor="text1"/>
                      </w:rPr>
                      <w:t>Business</w:t>
                    </w:r>
                  </w:p>
                </w:txbxContent>
              </v:textbox>
            </v:rect>
            <v:rect id="_x0000_s1456" style="position:absolute;top:2453;width:1060;height:1784" fillcolor="#404040 [2429]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456">
                <w:txbxContent>
                  <w:p w:rsidR="00D031C5" w:rsidRPr="007A3E3A" w:rsidRDefault="00D031C5" w:rsidP="00D031C5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 w:rsidRPr="007A3E3A">
                      <w:rPr>
                        <w:b/>
                        <w:color w:val="FFFFFF" w:themeColor="background1"/>
                      </w:rPr>
                      <w:t xml:space="preserve">  Arts &amp; Humanities</w:t>
                    </w:r>
                  </w:p>
                </w:txbxContent>
              </v:textbox>
            </v:rect>
          </v:group>
        </w:pict>
      </w:r>
      <w:r w:rsidRPr="006455D1">
        <w:rPr>
          <w:noProof/>
        </w:rPr>
        <w:pict>
          <v:shape id="Text Box 3046" o:spid="_x0000_s1201" type="#_x0000_t202" style="position:absolute;left:0;text-align:left;margin-left:20.85pt;margin-top:128pt;width:12pt;height:85.75pt;z-index:-2516080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" o:allowincell="f" filled="f" stroked="f">
            <v:textbox style="layout-flow:vertical;mso-layout-flow-alt:bottom-to-top" inset="0,0,0,0">
              <w:txbxContent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  <w:r w:rsidR="00122C04">
        <w:rPr>
          <w:rFonts w:ascii="Century Gothic" w:hAnsi="Century Gothic" w:cs="Century Gothic"/>
          <w:b/>
          <w:bCs/>
          <w:color w:val="191919"/>
          <w:sz w:val="16"/>
          <w:szCs w:val="16"/>
        </w:rPr>
        <w:t>Political Science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3"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122C04" w:rsidRDefault="006455D1" w:rsidP="00122C04">
      <w:pPr>
        <w:widowControl w:val="0"/>
        <w:tabs>
          <w:tab w:val="left" w:pos="1900"/>
          <w:tab w:val="left" w:pos="3160"/>
          <w:tab w:val="left" w:pos="10220"/>
        </w:tabs>
        <w:autoSpaceDE w:val="0"/>
        <w:autoSpaceDN w:val="0"/>
        <w:adjustRightInd w:val="0"/>
        <w:spacing w:before="30" w:after="0" w:line="252" w:lineRule="auto"/>
        <w:ind w:left="1020" w:right="122"/>
        <w:jc w:val="both"/>
        <w:rPr>
          <w:rFonts w:ascii="Times New Roman" w:hAnsi="Times New Roman"/>
          <w:color w:val="000000"/>
          <w:sz w:val="18"/>
          <w:szCs w:val="18"/>
        </w:rPr>
      </w:pPr>
      <w:r w:rsidRPr="006455D1">
        <w:rPr>
          <w:noProof/>
        </w:rPr>
        <w:pict>
          <v:shape id="Text Box 3078" o:spid="_x0000_s1194" type="#_x0000_t202" style="position:absolute;left:0;text-align:left;margin-left:70pt;margin-top:33.75pt;width:230pt;height:37.4pt;z-index:-25161523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" o:allowincell="f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704"/>
                    <w:gridCol w:w="1039"/>
                    <w:gridCol w:w="2857"/>
                  </w:tblGrid>
                  <w:tr w:rsidR="00122C04" w:rsidRPr="007A7452">
                    <w:trPr>
                      <w:trHeight w:hRule="exact" w:val="234"/>
                    </w:trPr>
                    <w:tc>
                      <w:tcPr>
                        <w:tcW w:w="7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 w:line="240" w:lineRule="auto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POLS</w:t>
                        </w:r>
                      </w:p>
                    </w:tc>
                    <w:tc>
                      <w:tcPr>
                        <w:tcW w:w="10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 w:line="240" w:lineRule="auto"/>
                          <w:ind w:left="223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3702</w:t>
                        </w:r>
                      </w:p>
                    </w:tc>
                    <w:tc>
                      <w:tcPr>
                        <w:tcW w:w="285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 w:line="240" w:lineRule="auto"/>
                          <w:ind w:left="456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American Constitutional History</w:t>
                        </w:r>
                      </w:p>
                    </w:tc>
                  </w:tr>
                  <w:tr w:rsidR="00122C04" w:rsidRPr="007A7452">
                    <w:trPr>
                      <w:trHeight w:hRule="exact" w:val="216"/>
                    </w:trPr>
                    <w:tc>
                      <w:tcPr>
                        <w:tcW w:w="7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POLS</w:t>
                        </w:r>
                      </w:p>
                    </w:tc>
                    <w:tc>
                      <w:tcPr>
                        <w:tcW w:w="10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23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3703</w:t>
                        </w:r>
                      </w:p>
                    </w:tc>
                    <w:tc>
                      <w:tcPr>
                        <w:tcW w:w="285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56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Constitutional Law I</w:t>
                        </w:r>
                      </w:p>
                    </w:tc>
                  </w:tr>
                  <w:tr w:rsidR="00122C04" w:rsidRPr="007A7452">
                    <w:trPr>
                      <w:trHeight w:hRule="exact" w:val="298"/>
                    </w:trPr>
                    <w:tc>
                      <w:tcPr>
                        <w:tcW w:w="7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POLS</w:t>
                        </w:r>
                      </w:p>
                    </w:tc>
                    <w:tc>
                      <w:tcPr>
                        <w:tcW w:w="10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23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3704</w:t>
                        </w:r>
                      </w:p>
                    </w:tc>
                    <w:tc>
                      <w:tcPr>
                        <w:tcW w:w="285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56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Constitutional Law II</w:t>
                        </w:r>
                      </w:p>
                    </w:tc>
                  </w:tr>
                </w:tbl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  <w:r w:rsidR="00122C04">
        <w:rPr>
          <w:rFonts w:ascii="Times New Roman" w:hAnsi="Times New Roman"/>
          <w:b/>
          <w:bCs/>
          <w:color w:val="191919"/>
          <w:sz w:val="18"/>
          <w:szCs w:val="18"/>
        </w:rPr>
        <w:t>D. Constitutional Law</w:t>
      </w:r>
      <w:r w:rsidR="00122C04"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 w:rsidR="00122C04"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 w:rsidR="00122C04">
        <w:rPr>
          <w:rFonts w:ascii="Times New Roman" w:hAnsi="Times New Roman"/>
          <w:b/>
          <w:bCs/>
          <w:color w:val="191919"/>
          <w:w w:val="88"/>
          <w:sz w:val="18"/>
          <w:szCs w:val="18"/>
        </w:rPr>
        <w:t xml:space="preserve"> </w:t>
      </w:r>
      <w:r w:rsidR="00122C04">
        <w:rPr>
          <w:rFonts w:ascii="Times New Roman" w:hAnsi="Times New Roman"/>
          <w:b/>
          <w:bCs/>
          <w:color w:val="191919"/>
          <w:sz w:val="18"/>
          <w:szCs w:val="18"/>
        </w:rPr>
        <w:t xml:space="preserve">9 Hrs. </w:t>
      </w:r>
      <w:r w:rsidR="00122C04">
        <w:rPr>
          <w:rFonts w:ascii="Times New Roman" w:hAnsi="Times New Roman"/>
          <w:color w:val="191919"/>
          <w:sz w:val="18"/>
          <w:szCs w:val="18"/>
        </w:rPr>
        <w:t>POLS</w:t>
      </w:r>
      <w:r w:rsidR="00122C04">
        <w:rPr>
          <w:rFonts w:ascii="Times New Roman" w:hAnsi="Times New Roman"/>
          <w:color w:val="191919"/>
          <w:sz w:val="18"/>
          <w:szCs w:val="18"/>
        </w:rPr>
        <w:tab/>
        <w:t>3701</w:t>
      </w:r>
      <w:r w:rsidR="00122C04">
        <w:rPr>
          <w:rFonts w:ascii="Times New Roman" w:hAnsi="Times New Roman"/>
          <w:color w:val="191919"/>
          <w:sz w:val="18"/>
          <w:szCs w:val="18"/>
        </w:rPr>
        <w:tab/>
        <w:t>Judicial Process</w:t>
      </w:r>
      <w:r w:rsidR="00122C04">
        <w:rPr>
          <w:rFonts w:ascii="Times New Roman" w:hAnsi="Times New Roman"/>
          <w:color w:val="191919"/>
          <w:sz w:val="18"/>
          <w:szCs w:val="18"/>
        </w:rPr>
        <w:tab/>
        <w:t>(3 hrs.) Choose 6 hours from any of the following: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/>
          <w:color w:val="00000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before="30" w:after="0" w:line="240" w:lineRule="auto"/>
        <w:ind w:left="1020" w:right="6332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E. P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ofessional Electives (3 hours each) 9 Hrs.</w:t>
      </w:r>
    </w:p>
    <w:p w:rsidR="00122C04" w:rsidRDefault="00122C04" w:rsidP="00122C04">
      <w:pPr>
        <w:widowControl w:val="0"/>
        <w:tabs>
          <w:tab w:val="left" w:pos="1900"/>
          <w:tab w:val="left" w:pos="3160"/>
        </w:tabs>
        <w:autoSpaceDE w:val="0"/>
        <w:autoSpaceDN w:val="0"/>
        <w:adjustRightInd w:val="0"/>
        <w:spacing w:before="12" w:after="0" w:line="240" w:lineRule="auto"/>
        <w:ind w:left="1020" w:right="586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  <w:t>3609</w:t>
      </w:r>
      <w:r>
        <w:rPr>
          <w:rFonts w:ascii="Times New Roman" w:hAnsi="Times New Roman"/>
          <w:color w:val="191919"/>
          <w:sz w:val="18"/>
          <w:szCs w:val="18"/>
        </w:rPr>
        <w:tab/>
        <w:t>American Foreign Policy</w:t>
      </w:r>
    </w:p>
    <w:p w:rsidR="00122C04" w:rsidRDefault="00122C04" w:rsidP="00122C04">
      <w:pPr>
        <w:widowControl w:val="0"/>
        <w:tabs>
          <w:tab w:val="left" w:pos="1900"/>
          <w:tab w:val="left" w:pos="3160"/>
        </w:tabs>
        <w:autoSpaceDE w:val="0"/>
        <w:autoSpaceDN w:val="0"/>
        <w:adjustRightInd w:val="0"/>
        <w:spacing w:before="9" w:after="0" w:line="240" w:lineRule="auto"/>
        <w:ind w:left="1020" w:right="6585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  <w:t>3705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6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rial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Advocacy</w:t>
      </w:r>
    </w:p>
    <w:p w:rsidR="00122C04" w:rsidRDefault="00122C04" w:rsidP="00122C04">
      <w:pPr>
        <w:widowControl w:val="0"/>
        <w:tabs>
          <w:tab w:val="left" w:pos="1900"/>
          <w:tab w:val="left" w:pos="3160"/>
        </w:tabs>
        <w:autoSpaceDE w:val="0"/>
        <w:autoSpaceDN w:val="0"/>
        <w:adjustRightInd w:val="0"/>
        <w:spacing w:before="9" w:after="0" w:line="240" w:lineRule="auto"/>
        <w:ind w:left="1020" w:right="5714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  <w:t>3708</w:t>
      </w:r>
      <w:r>
        <w:rPr>
          <w:rFonts w:ascii="Times New Roman" w:hAnsi="Times New Roman"/>
          <w:color w:val="191919"/>
          <w:sz w:val="18"/>
          <w:szCs w:val="18"/>
        </w:rPr>
        <w:tab/>
        <w:t>Civil Rights and Minorities</w:t>
      </w:r>
    </w:p>
    <w:p w:rsidR="00122C04" w:rsidRDefault="00122C04" w:rsidP="00122C04">
      <w:pPr>
        <w:widowControl w:val="0"/>
        <w:tabs>
          <w:tab w:val="left" w:pos="1900"/>
          <w:tab w:val="left" w:pos="3160"/>
        </w:tabs>
        <w:autoSpaceDE w:val="0"/>
        <w:autoSpaceDN w:val="0"/>
        <w:adjustRightInd w:val="0"/>
        <w:spacing w:before="9" w:after="0" w:line="240" w:lineRule="auto"/>
        <w:ind w:left="1020" w:right="5722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  <w:t>4515</w:t>
      </w:r>
      <w:r>
        <w:rPr>
          <w:rFonts w:ascii="Times New Roman" w:hAnsi="Times New Roman"/>
          <w:color w:val="191919"/>
          <w:sz w:val="18"/>
          <w:szCs w:val="18"/>
        </w:rPr>
        <w:tab/>
        <w:t>International 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ganizations</w:t>
      </w:r>
    </w:p>
    <w:p w:rsidR="00122C04" w:rsidRDefault="00122C04" w:rsidP="00122C04">
      <w:pPr>
        <w:widowControl w:val="0"/>
        <w:tabs>
          <w:tab w:val="left" w:pos="1900"/>
          <w:tab w:val="left" w:pos="3160"/>
          <w:tab w:val="left" w:pos="10080"/>
        </w:tabs>
        <w:autoSpaceDE w:val="0"/>
        <w:autoSpaceDN w:val="0"/>
        <w:adjustRightInd w:val="0"/>
        <w:spacing w:before="9" w:after="0" w:line="250" w:lineRule="auto"/>
        <w:ind w:left="1020" w:right="122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  <w:t>4818</w:t>
      </w:r>
      <w:r>
        <w:rPr>
          <w:rFonts w:ascii="Times New Roman" w:hAnsi="Times New Roman"/>
          <w:color w:val="191919"/>
          <w:sz w:val="18"/>
          <w:szCs w:val="18"/>
        </w:rPr>
        <w:tab/>
        <w:t>Public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Administration Internship</w:t>
      </w:r>
      <w:r>
        <w:rPr>
          <w:rFonts w:ascii="Times New Roman" w:hAnsi="Times New Roman"/>
          <w:color w:val="191919"/>
          <w:sz w:val="18"/>
          <w:szCs w:val="18"/>
        </w:rPr>
        <w:tab/>
        <w:t>(3 hours) or POLS</w:t>
      </w:r>
      <w:r>
        <w:rPr>
          <w:rFonts w:ascii="Times New Roman" w:hAnsi="Times New Roman"/>
          <w:color w:val="191919"/>
          <w:sz w:val="18"/>
          <w:szCs w:val="18"/>
        </w:rPr>
        <w:tab/>
        <w:t>4619</w:t>
      </w:r>
      <w:r>
        <w:rPr>
          <w:rFonts w:ascii="Times New Roman" w:hAnsi="Times New Roman"/>
          <w:color w:val="191919"/>
          <w:sz w:val="18"/>
          <w:szCs w:val="18"/>
        </w:rPr>
        <w:tab/>
        <w:t>Legislative Internship</w:t>
      </w:r>
      <w:r>
        <w:rPr>
          <w:rFonts w:ascii="Times New Roman" w:hAnsi="Times New Roman"/>
          <w:color w:val="191919"/>
          <w:sz w:val="18"/>
          <w:szCs w:val="18"/>
        </w:rPr>
        <w:tab/>
        <w:t>(6 hours) C, or D that are not used to satisfy electives in those areas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40" w:lineRule="auto"/>
        <w:ind w:left="1020" w:right="7433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191919"/>
          <w:sz w:val="18"/>
          <w:szCs w:val="18"/>
        </w:rPr>
        <w:t>General Electives Up to 10 Hrs.</w:t>
      </w:r>
      <w:proofErr w:type="gramEnd"/>
    </w:p>
    <w:p w:rsidR="00122C04" w:rsidRDefault="00122C04" w:rsidP="00122C04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50" w:lineRule="auto"/>
        <w:ind w:left="1020" w:right="2192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TUDY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 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OLITICAL</w:t>
      </w:r>
      <w:r>
        <w:rPr>
          <w:rFonts w:ascii="Times New Roman" w:hAnsi="Times New Roman"/>
          <w:b/>
          <w:bCs/>
          <w:color w:val="191919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CIENCE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39" w:after="0" w:line="240" w:lineRule="auto"/>
        <w:ind w:left="1020" w:right="8393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124 Semester Hours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2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9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97"/>
        <w:gridCol w:w="1873"/>
        <w:gridCol w:w="1090"/>
        <w:gridCol w:w="2015"/>
        <w:gridCol w:w="2513"/>
        <w:gridCol w:w="919"/>
      </w:tblGrid>
      <w:tr w:rsidR="00122C04" w:rsidRPr="007A7452" w:rsidTr="00B47AF2">
        <w:trPr>
          <w:trHeight w:hRule="exact" w:val="517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eshma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83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Eng. Comp. I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9" w:after="0" w:line="280" w:lineRule="exact"/>
              <w:rPr>
                <w:rFonts w:ascii="Times New Roman" w:hAnsi="Times New Roman"/>
                <w:sz w:val="28"/>
                <w:szCs w:val="28"/>
              </w:rPr>
            </w:pPr>
          </w:p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684" w:right="75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9" w:after="0" w:line="280" w:lineRule="exact"/>
              <w:rPr>
                <w:rFonts w:ascii="Times New Roman" w:hAnsi="Times New Roman"/>
                <w:sz w:val="28"/>
                <w:szCs w:val="28"/>
              </w:rPr>
            </w:pPr>
          </w:p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Eng. Comp. II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-34" w:right="49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edi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Hrs.</w:t>
            </w:r>
          </w:p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TH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College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B Elective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ASU 1200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Freshman Seminar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COMM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5" w:right="-3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Fundamental of Public Speaking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Elective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22C04" w:rsidRPr="007A7452" w:rsidTr="00B47AF2">
        <w:trPr>
          <w:trHeight w:hRule="exact" w:val="216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African. Dias.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Science Elec.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122C04" w:rsidRPr="007A7452" w:rsidTr="00B47AF2">
        <w:trPr>
          <w:trHeight w:hRule="exact" w:val="214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Science Elective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POLS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U.S. and GA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Government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22C04" w:rsidRPr="007A7452" w:rsidTr="00B47AF2">
        <w:trPr>
          <w:trHeight w:hRule="exact" w:val="322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  <w:tr w:rsidR="00122C04" w:rsidRPr="007A7452" w:rsidTr="00B47AF2">
        <w:trPr>
          <w:trHeight w:hRule="exact" w:val="326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Sophomo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22C04" w:rsidRPr="007A7452" w:rsidTr="00B47AF2">
        <w:trPr>
          <w:trHeight w:hRule="exact" w:val="218"/>
        </w:trPr>
        <w:tc>
          <w:tcPr>
            <w:tcW w:w="3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tabs>
                <w:tab w:val="left" w:pos="1480"/>
              </w:tabs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Lit. I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 Elec.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3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Fine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Arts Elective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 Elec.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3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tabs>
                <w:tab w:val="left" w:pos="146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2101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Intro. to Pol. Sci.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Foreign Language Sequence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3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 Elective (Area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A)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122C04" w:rsidRPr="007A7452" w:rsidTr="00B47AF2">
        <w:trPr>
          <w:trHeight w:hRule="exact" w:val="214"/>
        </w:trPr>
        <w:tc>
          <w:tcPr>
            <w:tcW w:w="3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 Elective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 Government Elec. 3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22C04" w:rsidRPr="007A7452" w:rsidTr="00B47AF2">
        <w:trPr>
          <w:trHeight w:hRule="exact" w:val="322"/>
        </w:trPr>
        <w:tc>
          <w:tcPr>
            <w:tcW w:w="3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  <w:tr w:rsidR="00122C04" w:rsidRPr="007A7452" w:rsidTr="00B47AF2">
        <w:trPr>
          <w:trHeight w:hRule="exact" w:val="326"/>
        </w:trPr>
        <w:tc>
          <w:tcPr>
            <w:tcW w:w="3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Junior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22C04" w:rsidRPr="007A7452" w:rsidTr="00B47AF2">
        <w:trPr>
          <w:trHeight w:hRule="exact" w:val="218"/>
        </w:trPr>
        <w:tc>
          <w:tcPr>
            <w:tcW w:w="3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 Elective (Area E)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8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35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 or POLS 4512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3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tabs>
                <w:tab w:val="left" w:pos="146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3601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St./Local Government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tabs>
                <w:tab w:val="left" w:pos="2140"/>
              </w:tabs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4401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Hist. Pol.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Thought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3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 Elective (Area F)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Const. Law Elective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3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tabs>
                <w:tab w:val="left" w:pos="146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4371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Research Methods I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Inte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>r</w:t>
            </w:r>
            <w:proofErr w:type="gram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./</w:t>
            </w:r>
            <w:proofErr w:type="gram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Comp. Government.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3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tabs>
                <w:tab w:val="left" w:pos="146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3701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Judicial Process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Elective (3000-4000)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22C04" w:rsidRPr="007A7452" w:rsidTr="00B47AF2">
        <w:trPr>
          <w:trHeight w:hRule="exact" w:val="214"/>
        </w:trPr>
        <w:tc>
          <w:tcPr>
            <w:tcW w:w="3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Elective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22C04" w:rsidRPr="007A7452" w:rsidTr="00B47AF2">
        <w:trPr>
          <w:trHeight w:hRule="exact" w:val="322"/>
        </w:trPr>
        <w:tc>
          <w:tcPr>
            <w:tcW w:w="3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  <w:tr w:rsidR="00122C04" w:rsidRPr="007A7452" w:rsidTr="00B47AF2">
        <w:trPr>
          <w:trHeight w:hRule="exact" w:val="326"/>
        </w:trPr>
        <w:tc>
          <w:tcPr>
            <w:tcW w:w="3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Senior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22C04" w:rsidRPr="007A7452" w:rsidTr="00B47AF2">
        <w:trPr>
          <w:trHeight w:hRule="exact" w:val="218"/>
        </w:trPr>
        <w:tc>
          <w:tcPr>
            <w:tcW w:w="3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tabs>
                <w:tab w:val="left" w:pos="1460"/>
              </w:tabs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4372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Research Methods II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Elec. (3000-4000)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3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 Government Elective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Elective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3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Inte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./Comp. Government Elec.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22C04" w:rsidRPr="007A7452" w:rsidTr="00B47AF2">
        <w:trPr>
          <w:trHeight w:hRule="exact" w:val="216"/>
        </w:trPr>
        <w:tc>
          <w:tcPr>
            <w:tcW w:w="3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Const. Law Elec.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22C04" w:rsidRPr="007A7452" w:rsidTr="00B47AF2">
        <w:trPr>
          <w:trHeight w:hRule="exact" w:val="214"/>
        </w:trPr>
        <w:tc>
          <w:tcPr>
            <w:tcW w:w="3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Elective (3000-4000)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22C04" w:rsidRPr="007A7452" w:rsidTr="00B47AF2">
        <w:trPr>
          <w:trHeight w:hRule="exact" w:val="296"/>
        </w:trPr>
        <w:tc>
          <w:tcPr>
            <w:tcW w:w="3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</w:tbl>
    <w:p w:rsidR="00122C04" w:rsidRDefault="00122C04" w:rsidP="00122C04">
      <w:pPr>
        <w:widowControl w:val="0"/>
        <w:autoSpaceDE w:val="0"/>
        <w:autoSpaceDN w:val="0"/>
        <w:adjustRightInd w:val="0"/>
        <w:spacing w:before="2" w:after="0" w:line="180" w:lineRule="exact"/>
        <w:rPr>
          <w:rFonts w:ascii="Times New Roman" w:hAnsi="Times New Roman"/>
          <w:sz w:val="18"/>
          <w:szCs w:val="18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122C04" w:rsidRDefault="00122C04" w:rsidP="00122C04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5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ab/>
      </w:r>
      <w:r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position w:val="-5"/>
          <w:sz w:val="20"/>
          <w:szCs w:val="20"/>
        </w:rPr>
        <w:t>Catalog</w:t>
      </w:r>
      <w:proofErr w:type="gramEnd"/>
    </w:p>
    <w:p w:rsidR="00122C04" w:rsidRDefault="00122C04" w:rsidP="00122C04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5"/>
        <w:rPr>
          <w:rFonts w:ascii="Times New Roman" w:hAnsi="Times New Roman"/>
          <w:color w:val="000000"/>
          <w:sz w:val="20"/>
          <w:szCs w:val="20"/>
        </w:rPr>
        <w:sectPr w:rsidR="00122C04">
          <w:pgSz w:w="12240" w:h="15840"/>
          <w:pgMar w:top="420" w:right="920" w:bottom="280" w:left="420" w:header="720" w:footer="720" w:gutter="0"/>
          <w:cols w:space="720" w:equalWidth="0">
            <w:col w:w="10900"/>
          </w:cols>
          <w:noEndnote/>
        </w:sectPr>
      </w:pPr>
    </w:p>
    <w:p w:rsidR="00122C04" w:rsidRDefault="006455D1" w:rsidP="00122C04">
      <w:pPr>
        <w:widowControl w:val="0"/>
        <w:autoSpaceDE w:val="0"/>
        <w:autoSpaceDN w:val="0"/>
        <w:adjustRightInd w:val="0"/>
        <w:spacing w:before="55" w:after="0" w:line="195" w:lineRule="exact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 w:rsidRPr="006455D1">
        <w:rPr>
          <w:noProof/>
          <w:lang w:eastAsia="zh-CN"/>
        </w:rPr>
        <w:lastRenderedPageBreak/>
        <w:pict>
          <v:group id="_x0000_s1385" style="position:absolute;left:0;text-align:left;margin-left:382.5pt;margin-top:-16.85pt;width:156.05pt;height:796.35pt;z-index:-251592704" coordorigin="9107,-57" coordsize="3121,15840">
            <v:group id="_x0000_s1386" style="position:absolute;left:9107;top:-57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<v:rect id="Rectangle 2736" o:spid="_x0000_s1387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<v:path arrowok="t"/>
              </v:rect>
              <v:rect id="Rectangle 2737" o:spid="_x0000_s1388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<v:path arrowok="t"/>
              </v:rect>
              <v:rect id="Rectangle 2738" o:spid="_x0000_s1389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<v:path arrowok="t"/>
              </v:rect>
              <v:rect id="_x0000_s1390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<v:path arrowok="t"/>
              </v:rect>
              <v:rect id="Rectangle 2740" o:spid="_x0000_s1391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<v:path arrowok="t"/>
              </v:rect>
              <v:rect id="Rectangle 2741" o:spid="_x0000_s1392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<v:path arrowok="t"/>
              </v:rect>
              <v:rect id="Rectangle 2742" o:spid="_x0000_s1393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<v:path arrowok="t"/>
              </v:rect>
              <v:group id="Group 2743" o:spid="_x0000_s1394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<v:shape id="Freeform 2744" o:spid="_x0000_s1395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<v:path arrowok="t" o:connecttype="custom" o:connectlocs="1094,0;0,0" o:connectangles="0,0"/>
                </v:shape>
                <v:shape id="Freeform 2745" o:spid="_x0000_s1396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46" o:spid="_x0000_s1397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<v:shape id="Freeform 2747" o:spid="_x0000_s1398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<v:path arrowok="t" o:connecttype="custom" o:connectlocs="1094,0;0,0" o:connectangles="0,0"/>
                </v:shape>
                <v:shape id="Freeform 2748" o:spid="_x0000_s1399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<v:path arrowok="t" o:connecttype="custom" o:connectlocs="0,0;1094,0" o:connectangles="0,0"/>
                </v:shape>
              </v:group>
              <v:group id="Group 2749" o:spid="_x0000_s1400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<v:shape id="Freeform 2750" o:spid="_x0000_s1401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1" o:spid="_x0000_s1402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<v:path arrowok="t" o:connecttype="custom" o:connectlocs="0,0;1094,0" o:connectangles="0,0"/>
                </v:shape>
              </v:group>
              <v:group id="Group 2752" o:spid="_x0000_s1403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<v:shape id="Freeform 2753" o:spid="_x0000_s1404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<v:path arrowok="t" o:connecttype="custom" o:connectlocs="1094,0;0,0" o:connectangles="0,0"/>
                </v:shape>
                <v:shape id="Freeform 2754" o:spid="_x0000_s1405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55" o:spid="_x0000_s1406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Freeform 2756" o:spid="_x0000_s1407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7" o:spid="_x0000_s1408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<v:path arrowok="t" o:connecttype="custom" o:connectlocs="0,0;1094,0" o:connectangles="0,0"/>
                </v:shape>
              </v:group>
              <v:shape id="Freeform 2758" o:spid="_x0000_s1409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<v:path arrowok="t" o:connecttype="custom" o:connectlocs="0,0;423,0" o:connectangles="0,0"/>
              </v:shape>
              <v:shape id="Freeform 2759" o:spid="_x0000_s1410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<v:path arrowok="t" o:connecttype="custom" o:connectlocs="0,0;0,40" o:connectangles="0,0"/>
              </v:shape>
              <v:rect id="Rectangle 2760" o:spid="_x0000_s1411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<v:path arrowok="t"/>
              </v:rect>
              <v:rect id="Rectangle 2761" o:spid="_x0000_s1412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<v:path arrowok="t"/>
              </v:rect>
            </v:group>
            <v:shape id="_x0000_s1413" type="#_x0000_t202" style="position:absolute;left:11175;top:8000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<v:textbox style="layout-flow:vertical;mso-next-textbox:#_x0000_s1413" inset="0,0,0,0">
                <w:txbxContent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414" type="#_x0000_t202" style="position:absolute;left:11395;top:9729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<v:textbox style="layout-flow:vertical;mso-next-textbox:#_x0000_s1414" inset="0,0,0,0">
                <w:txbxContent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415" type="#_x0000_t202" style="position:absolute;left:11375;top:11569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<v:textbox style="layout-flow:vertical;mso-next-textbox:#_x0000_s1415" inset="0,0,0,0">
                <w:txbxContent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29"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416" type="#_x0000_t202" style="position:absolute;left:11355;top:13419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<v:textbox style="layout-flow:vertical;mso-next-textbox:#_x0000_s1416" inset="0,0,0,0">
                <w:txbxContent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417" type="#_x0000_t202" style="position:absolute;left:11487;top:579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<v:textbox style="layout-flow:vertical;mso-next-textbox:#_x0000_s1417" inset="0,0,0,0">
                <w:txbxContent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  <v:shape id="_x0000_s1418" type="#_x0000_t202" style="position:absolute;left:11595;top:6111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sAswIAALc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" o:allowincell="f" filled="f" stroked="f">
              <v:textbox style="layout-flow:vertical;mso-next-textbox:#_x0000_s1418" inset="0,0,0,0">
                <w:txbxContent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rect id="_x0000_s1419" style="position:absolute;left:11133;top:4264;width:1095;height:1784" fillcolor="#d8d8d8 [2732]" stroked="f" strokecolor="#f2f2f2 [3041]" strokeweight="3pt">
              <v:shadow on="t" type="perspective" color="#7f7f7f [1601]" opacity=".5" offset="1pt" offset2="-1pt"/>
              <v:textbox style="layout-flow:vertical;mso-next-textbox:#_x0000_s1419">
                <w:txbxContent>
                  <w:p w:rsidR="00D031C5" w:rsidRDefault="00D031C5" w:rsidP="00D031C5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</w:p>
                  <w:p w:rsidR="00D031C5" w:rsidRPr="007A3E3A" w:rsidRDefault="00D031C5" w:rsidP="00D031C5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>
                      <w:rPr>
                        <w:b/>
                        <w:color w:val="000000" w:themeColor="text1"/>
                      </w:rPr>
                      <w:t>Business</w:t>
                    </w:r>
                  </w:p>
                </w:txbxContent>
              </v:textbox>
            </v:rect>
            <v:rect id="_x0000_s1420" style="position:absolute;left:11148;top:2431;width:1060;height:1784" fillcolor="#404040 [2429]" strokecolor="#f2f2f2 [3041]" strokeweight="3pt">
              <v:shadow on="t" type="perspective" color="#7f7f7f [1601]" opacity=".5" offset="1pt" offset2="-1pt"/>
              <v:textbox style="layout-flow:vertical;mso-next-textbox:#_x0000_s1420">
                <w:txbxContent>
                  <w:p w:rsidR="00D031C5" w:rsidRPr="00BD3FD8" w:rsidRDefault="00D031C5" w:rsidP="00D031C5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 w:rsidRPr="00BD3FD8">
                      <w:rPr>
                        <w:b/>
                        <w:color w:val="FFFFFF" w:themeColor="background1"/>
                      </w:rPr>
                      <w:t>Arts &amp; Humanities</w:t>
                    </w:r>
                  </w:p>
                </w:txbxContent>
              </v:textbox>
            </v:rect>
          </v:group>
        </w:pict>
      </w:r>
      <w:r w:rsidRPr="006455D1">
        <w:rPr>
          <w:noProof/>
        </w:rPr>
        <w:pict>
          <v:shape id="Text Box 3112" o:spid="_x0000_s1239" type="#_x0000_t202" style="position:absolute;left:0;text-align:left;margin-left:577.65pt;margin-top:106.95pt;width:12pt;height:85.8pt;z-index:-25159782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AXftgIAALg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" o:allowincell="f" filled="f" stroked="f">
            <v:textbox style="layout-flow:vertical" inset="0,0,0,0">
              <w:txbxContent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 w:rsidR="00122C04">
        <w:rPr>
          <w:rFonts w:ascii="Century Gothic" w:hAnsi="Century Gothic" w:cs="Century Gothic"/>
          <w:b/>
          <w:bCs/>
          <w:color w:val="191919"/>
          <w:sz w:val="16"/>
          <w:szCs w:val="16"/>
        </w:rPr>
        <w:t>Political Science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5" w:after="0" w:line="100" w:lineRule="exact"/>
        <w:rPr>
          <w:rFonts w:ascii="Century Gothic" w:hAnsi="Century Gothic" w:cs="Century Gothic"/>
          <w:color w:val="000000"/>
          <w:sz w:val="10"/>
          <w:szCs w:val="1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before="7"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M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NTERN</w:t>
      </w:r>
      <w:r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TIONAL</w:t>
      </w:r>
      <w:r>
        <w:rPr>
          <w:rFonts w:ascii="Times New Roman" w:hAnsi="Times New Roman"/>
          <w:b/>
          <w:bCs/>
          <w:color w:val="191919"/>
          <w:spacing w:val="-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AIRS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55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 International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fairs concentration requires 18 semester hours (6 courses).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 student must complete the following requir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d courses: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122C04" w:rsidRDefault="00122C04" w:rsidP="00122C04">
      <w:pPr>
        <w:widowControl w:val="0"/>
        <w:tabs>
          <w:tab w:val="left" w:pos="1520"/>
        </w:tabs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 35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Comparative Government</w:t>
      </w:r>
    </w:p>
    <w:p w:rsidR="00122C04" w:rsidRDefault="00122C04" w:rsidP="00122C04">
      <w:pPr>
        <w:widowControl w:val="0"/>
        <w:tabs>
          <w:tab w:val="left" w:pos="15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 4514</w:t>
      </w:r>
      <w:r>
        <w:rPr>
          <w:rFonts w:ascii="Times New Roman" w:hAnsi="Times New Roman"/>
          <w:color w:val="191919"/>
          <w:sz w:val="18"/>
          <w:szCs w:val="18"/>
        </w:rPr>
        <w:tab/>
        <w:t>International Relations</w:t>
      </w:r>
    </w:p>
    <w:p w:rsidR="00122C04" w:rsidRDefault="00122C04" w:rsidP="00122C04">
      <w:pPr>
        <w:widowControl w:val="0"/>
        <w:tabs>
          <w:tab w:val="left" w:pos="15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 4819</w:t>
      </w:r>
      <w:r>
        <w:rPr>
          <w:rFonts w:ascii="Times New Roman" w:hAnsi="Times New Roman"/>
          <w:color w:val="191919"/>
          <w:sz w:val="18"/>
          <w:szCs w:val="18"/>
        </w:rPr>
        <w:tab/>
        <w:t>International Political Economy</w:t>
      </w:r>
    </w:p>
    <w:p w:rsidR="00122C04" w:rsidRDefault="00122C04" w:rsidP="00122C04">
      <w:pPr>
        <w:widowControl w:val="0"/>
        <w:tabs>
          <w:tab w:val="left" w:pos="1520"/>
        </w:tabs>
        <w:autoSpaceDE w:val="0"/>
        <w:autoSpaceDN w:val="0"/>
        <w:adjustRightInd w:val="0"/>
        <w:spacing w:before="9" w:after="0" w:line="250" w:lineRule="auto"/>
        <w:ind w:left="100" w:right="479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 4820</w:t>
      </w:r>
      <w:r>
        <w:rPr>
          <w:rFonts w:ascii="Times New Roman" w:hAnsi="Times New Roman"/>
          <w:color w:val="191919"/>
          <w:sz w:val="18"/>
          <w:szCs w:val="18"/>
        </w:rPr>
        <w:tab/>
        <w:t>Area Studies (Africa, Caribbean, Eastern Europe &amp; Latin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America) POLS 4821</w:t>
      </w:r>
      <w:r>
        <w:rPr>
          <w:rFonts w:ascii="Times New Roman" w:hAnsi="Times New Roman"/>
          <w:color w:val="191919"/>
          <w:sz w:val="18"/>
          <w:szCs w:val="18"/>
        </w:rPr>
        <w:tab/>
        <w:t>International Internship/Seminar</w:t>
      </w:r>
    </w:p>
    <w:p w:rsidR="00122C04" w:rsidRDefault="00122C04" w:rsidP="00122C04">
      <w:pPr>
        <w:widowControl w:val="0"/>
        <w:tabs>
          <w:tab w:val="left" w:pos="1520"/>
        </w:tabs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 4822</w:t>
      </w:r>
      <w:r>
        <w:rPr>
          <w:rFonts w:ascii="Times New Roman" w:hAnsi="Times New Roman"/>
          <w:color w:val="191919"/>
          <w:sz w:val="18"/>
          <w:szCs w:val="18"/>
        </w:rPr>
        <w:tab/>
        <w:t>Politics &amp; Culture of Developing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orld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5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Requirements: Students majoring in Political Science with a concentration in International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fairs must complete courses in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Am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 xml:space="preserve">rican Gov-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ernment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>, Introduction to Political Science, Comparative Government, Constitutional La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, Political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Theor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 and Research Methods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 and II.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before="4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before="7"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RE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-L</w:t>
      </w:r>
      <w:r>
        <w:rPr>
          <w:rFonts w:ascii="Times New Roman" w:hAnsi="Times New Roman"/>
          <w:b/>
          <w:bCs/>
          <w:color w:val="191919"/>
          <w:spacing w:val="-27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W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11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50" w:lineRule="auto"/>
        <w:ind w:left="100" w:right="9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 Department of Histor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 Political Science, and Public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Administration has an excellent Pre-Law Program that is grounded in 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tradi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tion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 of a sound liberal arts education. Our Pre-Law advisors are experienced in guiding students in course selection and provi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</w:t>
      </w:r>
      <w:r>
        <w:rPr>
          <w:rFonts w:ascii="Times New Roman" w:hAnsi="Times New Roman"/>
          <w:color w:val="191919"/>
          <w:sz w:val="18"/>
          <w:szCs w:val="18"/>
        </w:rPr>
        <w:t>ing pertinent information about law schools of the Law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Admission Council.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There is a non-credit tutorial program that 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 xml:space="preserve">fers instruction in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>reparing for the Law School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Admission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est (LS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T).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 LS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preparation course utilizes lectures, discussions and in-class exercises of past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ques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tions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>. Participation is open to all students.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before="12" w:after="0" w:line="220" w:lineRule="exact"/>
        <w:rPr>
          <w:rFonts w:ascii="Times New Roman" w:hAnsi="Times New Roman"/>
          <w:color w:val="00000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5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 requirements for entrance to law school can be satisfied in one of several majors.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wo, three or four years in a B.A. or B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.</w:t>
      </w:r>
      <w:r>
        <w:rPr>
          <w:rFonts w:ascii="Times New Roman" w:hAnsi="Times New Roman"/>
          <w:color w:val="191919"/>
          <w:sz w:val="18"/>
          <w:szCs w:val="18"/>
        </w:rPr>
        <w:t>S. degree can comprise the pre-law program.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Interested students should select a degree program and electives that will help them to attain the following objectives: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1. Fluency in written and spoken English;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2.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 ability to read di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ficult material with rapidity and comprehension;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3.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solid background in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American history and government;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4.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broad basic education in social and cultural areas;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5.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fundamental understanding of business, including basic account procedures; and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6.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 ability to reason logicall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color w:val="000000"/>
          <w:sz w:val="16"/>
          <w:szCs w:val="16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rPr>
          <w:rFonts w:ascii="Times New Roman" w:hAnsi="Times New Roman"/>
          <w:color w:val="191919"/>
          <w:position w:val="-5"/>
          <w:sz w:val="20"/>
          <w:szCs w:val="20"/>
        </w:rPr>
      </w:pPr>
    </w:p>
    <w:p w:rsidR="00122C04" w:rsidRDefault="00122C04" w:rsidP="00122C04">
      <w:pPr>
        <w:rPr>
          <w:rFonts w:ascii="Times New Roman" w:hAnsi="Times New Roman"/>
          <w:color w:val="191919"/>
          <w:position w:val="-5"/>
          <w:sz w:val="20"/>
          <w:szCs w:val="20"/>
        </w:rPr>
        <w:sectPr w:rsidR="00122C04" w:rsidSect="00122C04">
          <w:pgSz w:w="12240" w:h="15840"/>
          <w:pgMar w:top="360" w:right="1440" w:bottom="720" w:left="1440" w:header="720" w:footer="720" w:gutter="0"/>
          <w:cols w:space="720"/>
          <w:docGrid w:linePitch="360"/>
        </w:sectPr>
      </w:pPr>
      <w:r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position w:val="-5"/>
          <w:sz w:val="20"/>
          <w:szCs w:val="20"/>
        </w:rPr>
        <w:t>Catalog</w:t>
      </w:r>
      <w:proofErr w:type="gramEnd"/>
    </w:p>
    <w:p w:rsidR="00122C04" w:rsidRDefault="006455D1" w:rsidP="00122C04">
      <w:r>
        <w:rPr>
          <w:noProof/>
          <w:lang w:eastAsia="zh-CN"/>
        </w:rPr>
        <w:lastRenderedPageBreak/>
        <w:pict>
          <v:group id="_x0000_s1240" style="position:absolute;margin-left:-72.75pt;margin-top:-18.9pt;width:156pt;height:11in;z-index:251719680" coordorigin=",-57" coordsize="3120,15840">
            <v:group id="Group 2700" o:spid="_x0000_s1241" style="position:absolute;top:-57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<v:rect id="_x0000_s1242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<v:path arrowok="t"/>
              </v:rect>
              <v:rect id="Rectangle 2702" o:spid="_x0000_s1243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244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<v:path arrowok="t"/>
              </v:rect>
              <v:rect id="_x0000_s1245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_x0000_s1246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247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248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249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250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251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252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253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254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255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256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257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258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259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260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_x0000_s1261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262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263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_x0000_s1264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_x0000_s1265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_x0000_s1266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_x0000_s1267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 id="_x0000_s1268" type="#_x0000_t202" style="position:absolute;left:377;top:13475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;mso-next-textbox:#_x0000_s1268" inset="0,0,0,0">
                <w:txbxContent>
                  <w:p w:rsidR="00122C04" w:rsidRDefault="00122C04" w:rsidP="00122C0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269" type="#_x0000_t202" style="position:absolute;left:377;top:8207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;mso-next-textbox:#_x0000_s1269" inset="0,0,0,0">
                <w:txbxContent>
                  <w:p w:rsidR="00122C04" w:rsidRDefault="00122C04" w:rsidP="00122C0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122C04" w:rsidRDefault="00122C04" w:rsidP="00122C0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122C04" w:rsidRDefault="00122C04" w:rsidP="00122C0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270" type="#_x0000_t202" style="position:absolute;left:397;top:11753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;mso-next-textbox:#_x0000_s1270" inset="0,0,0,0">
                <w:txbxContent>
                  <w:p w:rsidR="00122C04" w:rsidRDefault="00122C04" w:rsidP="00122C0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122C04" w:rsidRDefault="00122C04" w:rsidP="00122C0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271" type="#_x0000_t202" style="position:absolute;left:397;top:10071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;mso-next-textbox:#_x0000_s1271" inset="0,0,0,0">
                <w:txbxContent>
                  <w:p w:rsidR="00122C04" w:rsidRDefault="00122C04" w:rsidP="00122C0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122C04" w:rsidRDefault="00122C04" w:rsidP="00122C0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272" type="#_x0000_t202" style="position:absolute;left:417;top:6453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<v:textbox style="layout-flow:vertical;mso-layout-flow-alt:bottom-to-top;mso-next-textbox:#_x0000_s1272" inset="0,0,0,0">
                <w:txbxContent>
                  <w:p w:rsidR="00122C04" w:rsidRDefault="00122C04" w:rsidP="00122C0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_x0000_s1273" type="#_x0000_t202" style="position:absolute;left:400;top:593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;mso-next-textbox:#_x0000_s1273" inset="0,0,0,0">
                <w:txbxContent>
                  <w:p w:rsidR="00122C04" w:rsidRDefault="00122C04" w:rsidP="00122C0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 xml:space="preserve">Albany State </w:t>
                    </w:r>
                  </w:p>
                </w:txbxContent>
              </v:textbox>
            </v:shape>
            <v:rect id="_x0000_s1274" style="position:absolute;top:4238;width:1060;height:1784" fillcolor="#d8d8d8 [2732]" stroked="f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274">
                <w:txbxContent>
                  <w:p w:rsidR="00122C04" w:rsidRDefault="00122C04" w:rsidP="00122C04">
                    <w:pPr>
                      <w:spacing w:after="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  </w:t>
                    </w:r>
                  </w:p>
                  <w:p w:rsidR="00122C04" w:rsidRPr="007A3E3A" w:rsidRDefault="00122C04" w:rsidP="00122C04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 w:rsidRPr="007A3E3A">
                      <w:rPr>
                        <w:b/>
                        <w:color w:val="000000" w:themeColor="text1"/>
                      </w:rPr>
                      <w:t>Business</w:t>
                    </w:r>
                  </w:p>
                </w:txbxContent>
              </v:textbox>
            </v:rect>
            <v:rect id="_x0000_s1275" style="position:absolute;top:2453;width:1060;height:1784" fillcolor="#404040 [2429]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275">
                <w:txbxContent>
                  <w:p w:rsidR="00122C04" w:rsidRPr="007A3E3A" w:rsidRDefault="00122C04" w:rsidP="00122C04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 w:rsidRPr="007A3E3A">
                      <w:rPr>
                        <w:b/>
                        <w:color w:val="FFFFFF" w:themeColor="background1"/>
                      </w:rPr>
                      <w:t xml:space="preserve">  Arts &amp; Humanities</w:t>
                    </w:r>
                  </w:p>
                </w:txbxContent>
              </v:textbox>
            </v:rect>
          </v:group>
        </w:pict>
      </w:r>
    </w:p>
    <w:p w:rsidR="00122C04" w:rsidRDefault="00122C04" w:rsidP="00122C04"/>
    <w:p w:rsidR="00122C04" w:rsidRDefault="00122C04" w:rsidP="00122C04"/>
    <w:p w:rsidR="00122C04" w:rsidRDefault="00122C04" w:rsidP="00122C04"/>
    <w:p w:rsidR="00122C04" w:rsidRDefault="00122C04" w:rsidP="00122C04"/>
    <w:p w:rsidR="00122C04" w:rsidRDefault="00122C04" w:rsidP="00122C04"/>
    <w:p w:rsidR="00122C04" w:rsidRDefault="00122C04" w:rsidP="00122C04"/>
    <w:p w:rsidR="00122C04" w:rsidRDefault="00122C04" w:rsidP="00122C04">
      <w:pPr>
        <w:sectPr w:rsidR="00122C04" w:rsidSect="00122C04">
          <w:pgSz w:w="12240" w:h="15840"/>
          <w:pgMar w:top="360" w:right="900" w:bottom="720" w:left="1440" w:header="720" w:footer="720" w:gutter="0"/>
          <w:cols w:space="720"/>
          <w:docGrid w:linePitch="360"/>
        </w:sectPr>
      </w:pPr>
    </w:p>
    <w:p w:rsidR="00916878" w:rsidRDefault="006455D1" w:rsidP="00122C04">
      <w:r>
        <w:rPr>
          <w:noProof/>
          <w:lang w:eastAsia="zh-CN"/>
        </w:rPr>
        <w:lastRenderedPageBreak/>
        <w:pict>
          <v:group id="_x0000_s1276" style="position:absolute;margin-left:415.7pt;margin-top:-20.85pt;width:156.05pt;height:797.15pt;z-index:251720704" coordorigin="9107,-57" coordsize="3121,15840">
            <v:group id="_x0000_s1277" style="position:absolute;left:9107;top:-57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<v:rect id="Rectangle 2736" o:spid="_x0000_s1278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<v:path arrowok="t"/>
              </v:rect>
              <v:rect id="Rectangle 2737" o:spid="_x0000_s1279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<v:path arrowok="t"/>
              </v:rect>
              <v:rect id="Rectangle 2738" o:spid="_x0000_s1280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<v:path arrowok="t"/>
              </v:rect>
              <v:rect id="_x0000_s1281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<v:path arrowok="t"/>
              </v:rect>
              <v:rect id="Rectangle 2740" o:spid="_x0000_s1282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<v:path arrowok="t"/>
              </v:rect>
              <v:rect id="Rectangle 2741" o:spid="_x0000_s1283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<v:path arrowok="t"/>
              </v:rect>
              <v:rect id="Rectangle 2742" o:spid="_x0000_s1284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<v:path arrowok="t"/>
              </v:rect>
              <v:group id="Group 2743" o:spid="_x0000_s1285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<v:shape id="Freeform 2744" o:spid="_x0000_s1286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<v:path arrowok="t" o:connecttype="custom" o:connectlocs="1094,0;0,0" o:connectangles="0,0"/>
                </v:shape>
                <v:shape id="Freeform 2745" o:spid="_x0000_s1287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46" o:spid="_x0000_s1288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<v:shape id="Freeform 2747" o:spid="_x0000_s1289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<v:path arrowok="t" o:connecttype="custom" o:connectlocs="1094,0;0,0" o:connectangles="0,0"/>
                </v:shape>
                <v:shape id="Freeform 2748" o:spid="_x0000_s1290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<v:path arrowok="t" o:connecttype="custom" o:connectlocs="0,0;1094,0" o:connectangles="0,0"/>
                </v:shape>
              </v:group>
              <v:group id="Group 2749" o:spid="_x0000_s1291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<v:shape id="Freeform 2750" o:spid="_x0000_s1292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1" o:spid="_x0000_s1293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<v:path arrowok="t" o:connecttype="custom" o:connectlocs="0,0;1094,0" o:connectangles="0,0"/>
                </v:shape>
              </v:group>
              <v:group id="Group 2752" o:spid="_x0000_s1294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<v:shape id="Freeform 2753" o:spid="_x0000_s1295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<v:path arrowok="t" o:connecttype="custom" o:connectlocs="1094,0;0,0" o:connectangles="0,0"/>
                </v:shape>
                <v:shape id="Freeform 2754" o:spid="_x0000_s1296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55" o:spid="_x0000_s1297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Freeform 2756" o:spid="_x0000_s1298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7" o:spid="_x0000_s1299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<v:path arrowok="t" o:connecttype="custom" o:connectlocs="0,0;1094,0" o:connectangles="0,0"/>
                </v:shape>
              </v:group>
              <v:shape id="Freeform 2758" o:spid="_x0000_s1300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<v:path arrowok="t" o:connecttype="custom" o:connectlocs="0,0;423,0" o:connectangles="0,0"/>
              </v:shape>
              <v:shape id="Freeform 2759" o:spid="_x0000_s1301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<v:path arrowok="t" o:connecttype="custom" o:connectlocs="0,0;0,40" o:connectangles="0,0"/>
              </v:shape>
              <v:rect id="Rectangle 2760" o:spid="_x0000_s1302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<v:path arrowok="t"/>
              </v:rect>
              <v:rect id="Rectangle 2761" o:spid="_x0000_s1303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<v:path arrowok="t"/>
              </v:rect>
            </v:group>
            <v:shape id="_x0000_s1304" type="#_x0000_t202" style="position:absolute;left:11175;top:8000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<v:textbox style="layout-flow:vertical;mso-next-textbox:#_x0000_s1304" inset="0,0,0,0">
                <w:txbxContent>
                  <w:p w:rsidR="00122C04" w:rsidRDefault="00122C04" w:rsidP="00122C0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122C04" w:rsidRDefault="00122C04" w:rsidP="00122C0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122C04" w:rsidRDefault="00122C04" w:rsidP="00122C0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305" type="#_x0000_t202" style="position:absolute;left:11395;top:9729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<v:textbox style="layout-flow:vertical;mso-next-textbox:#_x0000_s1305" inset="0,0,0,0">
                <w:txbxContent>
                  <w:p w:rsidR="00122C04" w:rsidRDefault="00122C04" w:rsidP="00122C0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122C04" w:rsidRDefault="00122C04" w:rsidP="00122C0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306" type="#_x0000_t202" style="position:absolute;left:11375;top:11569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<v:textbox style="layout-flow:vertical;mso-next-textbox:#_x0000_s1306" inset="0,0,0,0">
                <w:txbxContent>
                  <w:p w:rsidR="00122C04" w:rsidRDefault="00122C04" w:rsidP="00122C0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29"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122C04" w:rsidRDefault="00122C04" w:rsidP="00122C0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307" type="#_x0000_t202" style="position:absolute;left:11355;top:13419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<v:textbox style="layout-flow:vertical;mso-next-textbox:#_x0000_s1307" inset="0,0,0,0">
                <w:txbxContent>
                  <w:p w:rsidR="00122C04" w:rsidRDefault="00122C04" w:rsidP="00122C0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308" type="#_x0000_t202" style="position:absolute;left:11487;top:579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<v:textbox style="layout-flow:vertical;mso-next-textbox:#_x0000_s1308" inset="0,0,0,0">
                <w:txbxContent>
                  <w:p w:rsidR="00122C04" w:rsidRDefault="00122C04" w:rsidP="00122C0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  <v:shape id="_x0000_s1309" type="#_x0000_t202" style="position:absolute;left:11595;top:6111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sAswIAALc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" o:allowincell="f" filled="f" stroked="f">
              <v:textbox style="layout-flow:vertical;mso-next-textbox:#_x0000_s1309" inset="0,0,0,0">
                <w:txbxContent>
                  <w:p w:rsidR="00122C04" w:rsidRDefault="00122C04" w:rsidP="00122C0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rect id="_x0000_s1310" style="position:absolute;left:11133;top:4264;width:1095;height:1784" fillcolor="#d8d8d8 [2732]" stroked="f" strokecolor="#f2f2f2 [3041]" strokeweight="3pt">
              <v:shadow on="t" type="perspective" color="#7f7f7f [1601]" opacity=".5" offset="1pt" offset2="-1pt"/>
              <v:textbox style="layout-flow:vertical;mso-next-textbox:#_x0000_s1310">
                <w:txbxContent>
                  <w:p w:rsidR="00122C04" w:rsidRDefault="00122C04" w:rsidP="00122C04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</w:p>
                  <w:p w:rsidR="00122C04" w:rsidRPr="007A3E3A" w:rsidRDefault="00122C04" w:rsidP="00122C04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>
                      <w:rPr>
                        <w:b/>
                        <w:color w:val="000000" w:themeColor="text1"/>
                      </w:rPr>
                      <w:t>Business</w:t>
                    </w:r>
                  </w:p>
                </w:txbxContent>
              </v:textbox>
            </v:rect>
            <v:rect id="_x0000_s1311" style="position:absolute;left:11148;top:2431;width:1060;height:1784" fillcolor="#404040 [2429]" strokecolor="#f2f2f2 [3041]" strokeweight="3pt">
              <v:shadow on="t" type="perspective" color="#7f7f7f [1601]" opacity=".5" offset="1pt" offset2="-1pt"/>
              <v:textbox style="layout-flow:vertical;mso-next-textbox:#_x0000_s1311">
                <w:txbxContent>
                  <w:p w:rsidR="00122C04" w:rsidRPr="00BD3FD8" w:rsidRDefault="00122C04" w:rsidP="00122C04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 w:rsidRPr="00BD3FD8">
                      <w:rPr>
                        <w:b/>
                        <w:color w:val="FFFFFF" w:themeColor="background1"/>
                      </w:rPr>
                      <w:t>Arts &amp; Humanities</w:t>
                    </w:r>
                  </w:p>
                </w:txbxContent>
              </v:textbox>
            </v:rect>
          </v:group>
        </w:pict>
      </w:r>
    </w:p>
    <w:sectPr w:rsidR="00916878" w:rsidSect="00122C04">
      <w:pgSz w:w="12240" w:h="15840"/>
      <w:pgMar w:top="360" w:right="900" w:bottom="72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entury Gothic">
    <w:altName w:val="Futura Bk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 Premr Pro Smbd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characterSpacingControl w:val="doNotCompress"/>
  <w:compat>
    <w:useFELayout/>
  </w:compat>
  <w:rsids>
    <w:rsidRoot w:val="00122C04"/>
    <w:rsid w:val="00096BDB"/>
    <w:rsid w:val="00122C04"/>
    <w:rsid w:val="00313A0B"/>
    <w:rsid w:val="0033426E"/>
    <w:rsid w:val="003F2C86"/>
    <w:rsid w:val="004A790F"/>
    <w:rsid w:val="006455D1"/>
    <w:rsid w:val="006B75DF"/>
    <w:rsid w:val="00962414"/>
    <w:rsid w:val="00D031C5"/>
    <w:rsid w:val="00DF59EE"/>
    <w:rsid w:val="00EE0B79"/>
    <w:rsid w:val="00F053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C04"/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2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C04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2113</Words>
  <Characters>12049</Characters>
  <Application>Microsoft Office Word</Application>
  <DocSecurity>0</DocSecurity>
  <Lines>100</Lines>
  <Paragraphs>28</Paragraphs>
  <ScaleCrop>false</ScaleCrop>
  <Company>ASU-GA</Company>
  <LinksUpToDate>false</LinksUpToDate>
  <CharactersWithSpaces>14134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whu</dc:creator>
  <cp:keywords/>
  <dc:description/>
  <cp:lastModifiedBy> </cp:lastModifiedBy>
  <cp:revision>5</cp:revision>
  <dcterms:created xsi:type="dcterms:W3CDTF">2011-03-17T17:44:00Z</dcterms:created>
  <dcterms:modified xsi:type="dcterms:W3CDTF">2011-04-08T15:26:00Z</dcterms:modified>
</cp:coreProperties>
</file>