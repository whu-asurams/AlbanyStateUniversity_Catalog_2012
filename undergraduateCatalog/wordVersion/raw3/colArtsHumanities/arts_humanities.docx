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34" w:rsidRDefault="00A565B7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034" style="position:absolute;margin-left:425.15pt;margin-top:-20.1pt;width:156.05pt;height:11in;z-index:251699200" coordorigin="9107,-57" coordsize="3121,15840">
            <v:group id="_x0000_s1035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3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3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3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03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4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4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4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4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4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4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4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4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4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4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5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5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5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5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5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5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5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5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5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5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6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6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062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063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063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064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064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065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065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066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066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067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067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068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068">
                <w:txbxContent>
                  <w:p w:rsidR="00C91870" w:rsidRDefault="00C91870" w:rsidP="00C9187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C91870" w:rsidRPr="007A3E3A" w:rsidRDefault="00C91870" w:rsidP="00C9187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069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069">
                <w:txbxContent>
                  <w:p w:rsidR="00C91870" w:rsidRPr="00BD3FD8" w:rsidRDefault="00C91870" w:rsidP="00C9187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2316" o:spid="_x0000_s1028" style="position:absolute;margin-left:427.1pt;margin-top:-1.25pt;width:116pt;height:19.95pt;z-index:-2516336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yVcQA&#10;AADdAAAADwAAAGRycy9kb3ducmV2LnhtbESPQYvCMBSE74L/ITzBm6YVdKUaRQRFxYuul729Ns+2&#10;2LyUJtb6783Cwh6HmfmGWa47U4mWGldaVhCPIxDEmdUl5wpu37vRHITzyBory6TgTQ7Wq35viYm2&#10;L75Qe/W5CBB2CSoovK8TKV1WkEE3tjVx8O62MeiDbHKpG3wFuKnkJIpm0mDJYaHAmrYFZY/r0yhI&#10;j+eL359u+3ae5nVl05/4bKdKDQfdZgHCU+f/w3/tg1bwFU8n8PsmPAG5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lMlXEAAAA3QAAAA8AAAAAAAAAAAAAAAAAmAIAAGRycy9k&#10;b3ducmV2LnhtbFBLBQYAAAAABAAEAPUAAACJAwAAAAA=&#10;" stroked="f">
            <v:path arrowok="t"/>
          </v:rect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A565B7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2340" o:spid="_x0000_s1032" style="position:absolute;margin-left:4.05pt;margin-top:2.2pt;width:506pt;height:342pt;z-index:-2516193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RpMYA&#10;AADdAAAADwAAAGRycy9kb3ducmV2LnhtbESPT4vCMBTE7wt+h/AW9ramevBPNYqoix7VCu7eHs2z&#10;Ldu8lCba6qc3guBxmJnfMNN5a0pxpdoVlhX0uhEI4tTqgjMFx+TnewTCeWSNpWVScCMH81nnY4qx&#10;tg3v6XrwmQgQdjEqyL2vYildmpNB17UVcfDOtjbog6wzqWtsAtyUsh9FA2mw4LCQY0XLnNL/w8Uo&#10;2Iyqxe/W3pusXP9tTrvTeJWMvVJfn+1iAsJT69/hV3urFQx7ww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0RpMYAAADdAAAADwAAAAAAAAAAAAAAAACYAgAAZHJz&#10;L2Rvd25yZXYueG1sUEsFBgAAAAAEAAQA9QAAAIsDAAAAAA==&#10;" filled="f" stroked="f">
            <v:textbox inset="0,0,0,0">
              <w:txbxContent>
                <w:p w:rsidR="005D5234" w:rsidRDefault="005D5234" w:rsidP="005D5234">
                  <w:pPr>
                    <w:spacing w:after="0" w:line="68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6400800" cy="4333875"/>
                        <wp:effectExtent l="1905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00800" cy="4333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2339" o:spid="_x0000_s1031" style="position:absolute;margin-left:5pt;margin-top:1.5pt;width:7in;height:342pt;z-index:-251620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DP8YA&#10;AADdAAAADwAAAGRycy9kb3ducmV2LnhtbESPQWsCMRSE7wX/Q3gFL0WzFlbtahQpiAq9aC29vm6e&#10;u0s3L2ETNf57UxB6HGbmG2a+jKYVF+p8Y1nBaJiBIC6tbrhScPxcD6YgfEDW2FomBTfysFz0nuZY&#10;aHvlPV0OoRIJwr5ABXUIrpDSlzUZ9EPriJN3sp3BkGRXSd3hNcFNK1+zbCwNNpwWanT0XlP5ezgb&#10;BV/xuHv7+HFu+7Ifc1ybTZnn30r1n+NqBiJQDP/hR3urFUxGkxz+3q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tDP8YAAADdAAAADwAAAAAAAAAAAAAAAACYAgAAZHJz&#10;L2Rvd25yZXYueG1sUEsFBgAAAAAEAAQA9QAAAIsDAAAAAA==&#10;" fillcolor="#e8e8e8" stroked="f">
            <v:path arrowok="t"/>
          </v:rect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Century Gothic" w:hAnsi="Century Gothic" w:cs="Century Gothic"/>
          <w:color w:val="00000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176" w:lineRule="auto"/>
        <w:ind w:left="2153" w:right="881" w:hanging="1971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>
        <w:rPr>
          <w:rFonts w:ascii="Times New Roman" w:hAnsi="Times New Roman"/>
          <w:color w:val="191919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>
        <w:rPr>
          <w:rFonts w:ascii="Times New Roman" w:hAnsi="Times New Roman"/>
          <w:color w:val="19191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>
        <w:rPr>
          <w:rFonts w:ascii="Times New Roman" w:hAnsi="Times New Roman"/>
          <w:color w:val="191919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z w:val="128"/>
          <w:szCs w:val="128"/>
        </w:rPr>
        <w:t xml:space="preserve">&amp;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8436DE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5D5234">
          <w:pgSz w:w="12240" w:h="15840"/>
          <w:pgMar w:top="420" w:right="420" w:bottom="280" w:left="620" w:header="720" w:footer="720" w:gutter="0"/>
          <w:cols w:space="720" w:equalWidth="0">
            <w:col w:w="11200"/>
          </w:cols>
          <w:noEndnote/>
        </w:sectPr>
      </w:pPr>
      <w:ins w:id="0" w:author="spearman" w:date="2011-05-16T14:54:00Z">
        <w:r>
          <w:rPr>
            <w:rFonts w:ascii="Times New Roman" w:hAnsi="Times New Roman"/>
            <w:color w:val="191919"/>
            <w:sz w:val="17"/>
            <w:szCs w:val="17"/>
          </w:rPr>
          <w:t xml:space="preserve">  </w:t>
        </w:r>
        <w:proofErr w:type="spellStart"/>
        <w:r>
          <w:rPr>
            <w:rFonts w:ascii="Times New Roman" w:hAnsi="Times New Roman"/>
            <w:color w:val="191919"/>
            <w:sz w:val="17"/>
            <w:szCs w:val="17"/>
          </w:rPr>
          <w:t>Deoartent</w:t>
        </w:r>
        <w:proofErr w:type="spellEnd"/>
        <w:r>
          <w:rPr>
            <w:rFonts w:ascii="Times New Roman" w:hAnsi="Times New Roman"/>
            <w:color w:val="191919"/>
            <w:sz w:val="17"/>
            <w:szCs w:val="17"/>
          </w:rPr>
          <w:t xml:space="preserve"> </w:t>
        </w:r>
        <w:proofErr w:type="gramStart"/>
        <w:r>
          <w:rPr>
            <w:rFonts w:ascii="Times New Roman" w:hAnsi="Times New Roman"/>
            <w:color w:val="191919"/>
            <w:sz w:val="17"/>
            <w:szCs w:val="17"/>
          </w:rPr>
          <w:t>of  Behavioral</w:t>
        </w:r>
        <w:proofErr w:type="gramEnd"/>
        <w:r>
          <w:rPr>
            <w:rFonts w:ascii="Times New Roman" w:hAnsi="Times New Roman"/>
            <w:color w:val="191919"/>
            <w:sz w:val="17"/>
            <w:szCs w:val="17"/>
          </w:rPr>
          <w:t xml:space="preserve"> Sciences</w:t>
        </w:r>
      </w:ins>
    </w:p>
    <w:p w:rsidR="005D5234" w:rsidRDefault="005D5234" w:rsidP="005D5234">
      <w:pPr>
        <w:widowControl w:val="0"/>
        <w:autoSpaceDE w:val="0"/>
        <w:autoSpaceDN w:val="0"/>
        <w:adjustRightInd w:val="0"/>
        <w:spacing w:before="31" w:after="0" w:line="240" w:lineRule="auto"/>
        <w:ind w:left="10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Department of English and</w:t>
      </w:r>
    </w:p>
    <w:p w:rsidR="005D5234" w:rsidRDefault="00A565B7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 w:rsidRPr="00A565B7">
        <w:rPr>
          <w:rFonts w:ascii="Times New Roman" w:hAnsi="Times New Roman"/>
          <w:noProof/>
          <w:color w:val="191919"/>
          <w:sz w:val="17"/>
          <w:szCs w:val="17"/>
          <w:lang w:eastAsia="zh-CN"/>
        </w:rPr>
        <w:pict>
          <v:polyline id="Freeform 2341" o:spid="_x0000_s1033" style="position:absolute;left:0;text-align:left;z-index:-251618304;visibility:visible;mso-wrap-style:square;v-text-anchor:top" points="5pt,8.8pt,509pt,8.8pt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S01sMA&#10;AADdAAAADwAAAGRycy9kb3ducmV2LnhtbESPT4vCMBTE74LfITzBm6b1YN1qFP8g63W7Ih6fzbMt&#10;Ni+lidr99kZY8DjMzG+YxaoztXhQ6yrLCuJxBII4t7riQsHxdz+agXAeWWNtmRT8kYPVst9bYKrt&#10;k3/okflCBAi7FBWU3jeplC4vyaAb24Y4eFfbGvRBtoXULT4D3NRyEkVTabDisFBiQ9uS8lt2Nwou&#10;m8txd8qzJuoOHH9/nfE2LVCp4aBbz0F46vwn/N8+aAVJnCTwfhOe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S01sMAAADdAAAADwAAAAAAAAAAAAAAAACYAgAAZHJzL2Rv&#10;d25yZXYueG1sUEsFBgAAAAAEAAQA9QAAAIgDAAAAAA==&#10;" filled="f" strokecolor="#191919" strokeweight=".04408mm">
            <v:path arrowok="t" o:connecttype="custom" o:connectlocs="0,0;10080,0" o:connectangles="0,0"/>
          </v:polyline>
        </w:pict>
      </w:r>
      <w:r w:rsidR="005D5234">
        <w:rPr>
          <w:rFonts w:ascii="Times New Roman" w:hAnsi="Times New Roman"/>
          <w:color w:val="191919"/>
          <w:sz w:val="17"/>
          <w:szCs w:val="17"/>
        </w:rPr>
        <w:t xml:space="preserve">Modern Languages </w:t>
      </w:r>
      <w:r w:rsidR="005D5234"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 w:rsidR="005D5234"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.68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English Curriculum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.69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Spanish Curriculum . . . . . . . . . . . . . . . . . . . . . . . . . . . . . . . . . . . . .71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Mass Communication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.72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Fine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Arts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.75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Arts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.76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Music Curriculum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.77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Speech &amp;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Theatre Curriculum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.81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Histor</w:t>
      </w:r>
      <w:r>
        <w:rPr>
          <w:rFonts w:ascii="Times New Roman" w:hAnsi="Times New Roman"/>
          <w:color w:val="191919"/>
          <w:spacing w:val="-11"/>
          <w:sz w:val="17"/>
          <w:szCs w:val="17"/>
        </w:rPr>
        <w:t>y</w:t>
      </w:r>
      <w:r>
        <w:rPr>
          <w:rFonts w:ascii="Times New Roman" w:hAnsi="Times New Roman"/>
          <w:color w:val="191919"/>
          <w:sz w:val="17"/>
          <w:szCs w:val="17"/>
        </w:rPr>
        <w:t>, Political Science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and Public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Administration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.84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 xml:space="preserve">Minor Programs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.84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History Curriculum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.85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Political Science Curriculum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.87</w:t>
      </w:r>
    </w:p>
    <w:p w:rsidR="008436DE" w:rsidRDefault="006F436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ins w:id="1" w:author="spearman" w:date="2011-05-16T14:52:00Z"/>
          <w:rFonts w:ascii="Times New Roman" w:hAnsi="Times New Roman"/>
          <w:color w:val="191919"/>
          <w:sz w:val="17"/>
          <w:szCs w:val="17"/>
        </w:rPr>
      </w:pPr>
      <w:ins w:id="2" w:author="spearman" w:date="2011-05-16T14:48:00Z">
        <w:r>
          <w:rPr>
            <w:rFonts w:ascii="Times New Roman" w:hAnsi="Times New Roman"/>
            <w:color w:val="191919"/>
            <w:sz w:val="17"/>
            <w:szCs w:val="17"/>
          </w:rPr>
          <w:t xml:space="preserve">Social Work  </w:t>
        </w:r>
      </w:ins>
    </w:p>
    <w:p w:rsidR="005D5234" w:rsidDel="008436DE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del w:id="3" w:author="spearman" w:date="2011-05-16T15:00:00Z"/>
          <w:rFonts w:ascii="Times New Roman" w:hAnsi="Times New Roman"/>
          <w:color w:val="000000"/>
          <w:sz w:val="17"/>
          <w:szCs w:val="17"/>
        </w:rPr>
      </w:pPr>
      <w:del w:id="4" w:author="spearman" w:date="2011-05-16T15:00:00Z">
        <w:r w:rsidDel="008436DE">
          <w:rPr>
            <w:rFonts w:ascii="Times New Roman" w:hAnsi="Times New Roman"/>
            <w:color w:val="191919"/>
            <w:sz w:val="17"/>
            <w:szCs w:val="17"/>
          </w:rPr>
          <w:delText>Department of Psycholog</w:delText>
        </w:r>
        <w:r w:rsidDel="008436DE">
          <w:rPr>
            <w:rFonts w:ascii="Times New Roman" w:hAnsi="Times New Roman"/>
            <w:color w:val="191919"/>
            <w:spacing w:val="-11"/>
            <w:sz w:val="17"/>
            <w:szCs w:val="17"/>
          </w:rPr>
          <w:delText>y</w:delText>
        </w:r>
        <w:r w:rsidDel="008436DE">
          <w:rPr>
            <w:rFonts w:ascii="Times New Roman" w:hAnsi="Times New Roman"/>
            <w:color w:val="191919"/>
            <w:sz w:val="17"/>
            <w:szCs w:val="17"/>
          </w:rPr>
          <w:delText>, Sociology</w:delText>
        </w:r>
      </w:del>
    </w:p>
    <w:p w:rsidR="008436DE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ins w:id="5" w:author="spearman" w:date="2011-05-16T15:00:00Z"/>
          <w:rFonts w:ascii="Times New Roman" w:hAnsi="Times New Roman"/>
          <w:color w:val="191919"/>
          <w:sz w:val="17"/>
          <w:szCs w:val="17"/>
        </w:rPr>
      </w:pPr>
      <w:del w:id="6" w:author="spearman" w:date="2011-05-16T15:00:00Z">
        <w:r w:rsidDel="008436DE">
          <w:rPr>
            <w:rFonts w:ascii="Times New Roman" w:hAnsi="Times New Roman"/>
            <w:color w:val="191919"/>
            <w:sz w:val="17"/>
            <w:szCs w:val="17"/>
          </w:rPr>
          <w:delText>and Social</w:delText>
        </w:r>
        <w:r w:rsidDel="008436DE">
          <w:rPr>
            <w:rFonts w:ascii="Times New Roman" w:hAnsi="Times New Roman"/>
            <w:color w:val="191919"/>
            <w:spacing w:val="-3"/>
            <w:sz w:val="17"/>
            <w:szCs w:val="17"/>
          </w:rPr>
          <w:delText xml:space="preserve"> </w:delText>
        </w:r>
        <w:r w:rsidDel="008436DE">
          <w:rPr>
            <w:rFonts w:ascii="Times New Roman" w:hAnsi="Times New Roman"/>
            <w:color w:val="191919"/>
            <w:spacing w:val="-14"/>
            <w:sz w:val="17"/>
            <w:szCs w:val="17"/>
          </w:rPr>
          <w:delText>W</w:delText>
        </w:r>
        <w:r w:rsidDel="008436DE">
          <w:rPr>
            <w:rFonts w:ascii="Times New Roman" w:hAnsi="Times New Roman"/>
            <w:color w:val="191919"/>
            <w:sz w:val="17"/>
            <w:szCs w:val="17"/>
          </w:rPr>
          <w:delText>ork</w:delText>
        </w:r>
      </w:del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2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.90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Psychology Curriculum . . . . . . . . . . . . . . . . . . . . . . . . . . . . . . . . . .92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Sociology Curriculum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.94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Social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4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>ork Curriculum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.95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5D5234">
          <w:type w:val="continuous"/>
          <w:pgSz w:w="12240" w:h="15840"/>
          <w:pgMar w:top="1480" w:right="420" w:bottom="280" w:left="620" w:header="720" w:footer="720" w:gutter="0"/>
          <w:cols w:num="2" w:space="720" w:equalWidth="0">
            <w:col w:w="4781" w:space="479"/>
            <w:col w:w="5940"/>
          </w:cols>
          <w:noEndnote/>
        </w:sectPr>
      </w:pPr>
    </w:p>
    <w:p w:rsidR="005D5234" w:rsidRDefault="00A565B7" w:rsidP="005D523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  <w:r w:rsidRPr="00A565B7">
        <w:rPr>
          <w:noProof/>
        </w:rPr>
        <w:lastRenderedPageBreak/>
        <w:pict>
          <v:shape id="Text Box 2306" o:spid="_x0000_s1026" type="#_x0000_t202" style="position:absolute;margin-left:579.25pt;margin-top:128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3ItQIAALg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A565B7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</w:pPr>
      <w:r w:rsidRPr="00A565B7">
        <w:rPr>
          <w:rFonts w:ascii="Times New Roman" w:hAnsi="Times New Roman"/>
          <w:noProof/>
          <w:color w:val="191919"/>
          <w:position w:val="-5"/>
          <w:sz w:val="20"/>
          <w:szCs w:val="20"/>
          <w:lang w:eastAsia="zh-CN"/>
        </w:rPr>
        <w:pict>
          <v:rect id="Rectangle 2337" o:spid="_x0000_s1030" style="position:absolute;left:0;text-align:left;margin-left:527.9pt;margin-top:29.35pt;width:32pt;height:32pt;z-index:-25162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LrsUA&#10;AADdAAAADwAAAGRycy9kb3ducmV2LnhtbESPQYvCMBSE7wv+h/AEb2taxVWqUURQdPGi68Xba/Ns&#10;i81LaWKt/94sLOxxmJlvmMWqM5VoqXGlZQXxMAJBnFldcq7g8rP9nIFwHlljZZkUvMjBatn7WGCi&#10;7ZNP1J59LgKEXYIKCu/rREqXFWTQDW1NHLybbQz6IJtc6gafAW4qOYqiL2mw5LBQYE2bgrL7+WEU&#10;pIfjye++L7t2luZ1ZdNrfLQTpQb9bj0H4anz/+G/9l4rmMbTMfy+CU9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MuuxQAAAN0AAAAPAAAAAAAAAAAAAAAAAJgCAABkcnMv&#10;ZG93bnJldi54bWxQSwUGAAAAAAQABAD1AAAAigMAAAAA&#10;" stroked="f">
            <v:path arrowok="t"/>
          </v:rect>
        </w:pict>
      </w:r>
      <w:r w:rsidRPr="00A565B7">
        <w:rPr>
          <w:rFonts w:ascii="Times New Roman" w:hAnsi="Times New Roman"/>
          <w:noProof/>
          <w:color w:val="191919"/>
          <w:position w:val="-5"/>
          <w:sz w:val="20"/>
          <w:szCs w:val="20"/>
          <w:lang w:eastAsia="zh-CN"/>
        </w:rPr>
        <w:pict>
          <v:polyline id="Freeform 2336" o:spid="_x0000_s1029" style="position:absolute;left:0;text-align:left;z-index:-251623424;visibility:visible;mso-wrap-style:square;v-text-anchor:top" points="527.15pt,40.4pt,527.15pt,42.4pt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foxsUA&#10;AADdAAAADwAAAGRycy9kb3ducmV2LnhtbESPQWsCMRSE7wX/Q3hCL0WzWnDL1igibfGqlkJvz81r&#10;srh5CUmq679vCoUeh5n5hlmuB9eLC8XUeVYwm1YgiFuvOzYK3o+vkycQKSNr7D2TghslWK9Gd0ts&#10;tL/yni6HbESBcGpQgc05NFKm1pLDNPWBuHhfPjrMRUYjdcRrgbtezqtqIR12XBYsBtpaas+Hb6dg&#10;X9cnCrsHYxaPsXu7bYJ9+fhU6n48bJ5BZBryf/ivvdMK6lk9h9835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+jGxQAAAN0AAAAPAAAAAAAAAAAAAAAAAJgCAABkcnMv&#10;ZG93bnJldi54bWxQSwUGAAAAAAQABAD1AAAAigMAAAAA&#10;" filled="f" strokecolor="#191919" strokeweight="2pt">
            <v:path arrowok="t" o:connecttype="custom" o:connectlocs="0,0;0,40" o:connectangles="0,0"/>
          </v:polyline>
        </w:pict>
      </w:r>
      <w:r w:rsidR="005D5234"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 w:rsidR="005D5234"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 w:rsidR="005D5234"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 w:rsidR="005D5234"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 w:rsidR="005D5234"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67</w:t>
      </w:r>
    </w:p>
    <w:p w:rsidR="005D5234" w:rsidRDefault="005D5234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  <w:sectPr w:rsidR="005D5234">
          <w:type w:val="continuous"/>
          <w:pgSz w:w="12240" w:h="15840"/>
          <w:pgMar w:top="1480" w:right="420" w:bottom="280" w:left="620" w:header="720" w:footer="720" w:gutter="0"/>
          <w:cols w:space="720" w:equalWidth="0">
            <w:col w:w="11200"/>
          </w:cols>
          <w:noEndnote/>
        </w:sectPr>
      </w:pPr>
    </w:p>
    <w:p w:rsidR="005D5234" w:rsidRDefault="00A565B7" w:rsidP="00C91870">
      <w:pPr>
        <w:widowControl w:val="0"/>
        <w:autoSpaceDE w:val="0"/>
        <w:autoSpaceDN w:val="0"/>
        <w:adjustRightInd w:val="0"/>
        <w:spacing w:before="1" w:after="0" w:line="120" w:lineRule="exact"/>
        <w:ind w:left="90"/>
        <w:rPr>
          <w:rFonts w:ascii="Times New Roman" w:hAnsi="Times New Roman"/>
          <w:color w:val="000000"/>
          <w:sz w:val="12"/>
          <w:szCs w:val="12"/>
        </w:rPr>
      </w:pPr>
      <w:r w:rsidRPr="00A565B7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070" style="position:absolute;left:0;text-align:left;margin-left:-22.75pt;margin-top:-13.65pt;width:156pt;height:11in;z-index:-251616256" coordorigin=",-57" coordsize="3120,15840">
            <v:group id="Group 2700" o:spid="_x0000_s1071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07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7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7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07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07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7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7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7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8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8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8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8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8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8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8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8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8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8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9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09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9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9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09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09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09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09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098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098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099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099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00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100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01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101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02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102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103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103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104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04">
                <w:txbxContent>
                  <w:p w:rsidR="00C91870" w:rsidRDefault="00C91870" w:rsidP="00C91870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C91870" w:rsidRPr="007A3E3A" w:rsidRDefault="00C91870" w:rsidP="00C9187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05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05">
                <w:txbxContent>
                  <w:p w:rsidR="00C91870" w:rsidRPr="007A3E3A" w:rsidRDefault="00C91870" w:rsidP="00C9187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57" w:after="0" w:line="240" w:lineRule="auto"/>
        <w:ind w:left="37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Century Gothic" w:hAnsi="Century Gothic" w:cs="Century Gothic"/>
          <w:color w:val="000000"/>
        </w:rPr>
      </w:pPr>
    </w:p>
    <w:p w:rsidR="00F317BF" w:rsidRDefault="00A565B7" w:rsidP="00F317BF">
      <w:pPr>
        <w:widowControl w:val="0"/>
        <w:autoSpaceDE w:val="0"/>
        <w:autoSpaceDN w:val="0"/>
        <w:adjustRightInd w:val="0"/>
        <w:spacing w:after="0" w:line="176" w:lineRule="auto"/>
        <w:ind w:left="3073" w:right="-39" w:hanging="1971"/>
        <w:rPr>
          <w:rFonts w:ascii="Times New Roman" w:hAnsi="Times New Roman"/>
          <w:color w:val="000000"/>
          <w:sz w:val="96"/>
          <w:szCs w:val="96"/>
        </w:rPr>
      </w:pPr>
      <w:r w:rsidRPr="00A565B7">
        <w:rPr>
          <w:noProof/>
        </w:rPr>
        <w:pict>
          <v:shape id="Text Box 2376" o:spid="_x0000_s1027" type="#_x0000_t202" style="position:absolute;left:0;text-align:left;margin-left:21.95pt;margin-top:33.15pt;width:12pt;height:85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G1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F317BF"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 w:rsidR="00F317BF">
        <w:rPr>
          <w:rFonts w:ascii="Times New Roman" w:hAnsi="Times New Roman"/>
          <w:color w:val="191919"/>
          <w:sz w:val="96"/>
          <w:szCs w:val="96"/>
        </w:rPr>
        <w:t>E</w:t>
      </w:r>
      <w:r w:rsidR="00F317BF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="00F317BF">
        <w:rPr>
          <w:rFonts w:ascii="Times New Roman" w:hAnsi="Times New Roman"/>
          <w:color w:val="191919"/>
          <w:sz w:val="96"/>
          <w:szCs w:val="96"/>
        </w:rPr>
        <w:t>F</w:t>
      </w:r>
      <w:r w:rsidR="00F317BF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 w:rsidR="00F317BF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="00F317BF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="00F317BF">
        <w:rPr>
          <w:rFonts w:ascii="Times New Roman" w:hAnsi="Times New Roman"/>
          <w:color w:val="191919"/>
          <w:sz w:val="96"/>
          <w:szCs w:val="96"/>
        </w:rPr>
        <w:t>S</w:t>
      </w:r>
      <w:r w:rsidR="00F317BF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z w:val="128"/>
          <w:szCs w:val="128"/>
        </w:rPr>
        <w:t xml:space="preserve">&amp; </w:t>
      </w:r>
      <w:r w:rsidR="00F317BF"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ins w:id="7" w:author="spearman" w:date="2011-05-16T14:57:00Z">
        <w:r w:rsidR="008436DE">
          <w:rPr>
            <w:rFonts w:ascii="Times New Roman" w:hAnsi="Times New Roman"/>
            <w:color w:val="191919"/>
            <w:sz w:val="18"/>
            <w:szCs w:val="18"/>
          </w:rPr>
          <w:t xml:space="preserve"> Behavioral Sciences,</w:t>
        </w:r>
      </w:ins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 Science</w:t>
      </w:r>
      <w:ins w:id="8" w:author="spearman" w:date="2011-05-16T14:58:00Z">
        <w:r w:rsidR="008436DE">
          <w:rPr>
            <w:rFonts w:ascii="Times New Roman" w:hAnsi="Times New Roman"/>
            <w:color w:val="191919"/>
            <w:sz w:val="18"/>
            <w:szCs w:val="18"/>
          </w:rPr>
          <w:t>, MPA Program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and</w:t>
      </w:r>
      <w:del w:id="9" w:author="spearman" w:date="2011-05-16T14:59:00Z">
        <w:r w:rsidDel="008436DE">
          <w:rPr>
            <w:rFonts w:ascii="Times New Roman" w:hAnsi="Times New Roman"/>
            <w:color w:val="191919"/>
            <w:sz w:val="18"/>
            <w:szCs w:val="18"/>
          </w:rPr>
          <w:delText xml:space="preserve"> Psycholog</w:delText>
        </w:r>
        <w:r w:rsidDel="008436DE">
          <w:rPr>
            <w:rFonts w:ascii="Times New Roman" w:hAnsi="Times New Roman"/>
            <w:color w:val="191919"/>
            <w:spacing w:val="-12"/>
            <w:sz w:val="18"/>
            <w:szCs w:val="18"/>
          </w:rPr>
          <w:delText>y</w:delText>
        </w:r>
        <w:r w:rsidDel="008436DE">
          <w:rPr>
            <w:rFonts w:ascii="Times New Roman" w:hAnsi="Times New Roman"/>
            <w:color w:val="191919"/>
            <w:sz w:val="18"/>
            <w:szCs w:val="18"/>
          </w:rPr>
          <w:delText>, Sociology and</w:delText>
        </w:r>
      </w:del>
      <w:r>
        <w:rPr>
          <w:rFonts w:ascii="Times New Roman" w:hAnsi="Times New Roman"/>
          <w:color w:val="191919"/>
          <w:sz w:val="18"/>
          <w:szCs w:val="18"/>
        </w:rPr>
        <w:t xml:space="preserve">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  <w:proofErr w:type="gramEnd"/>
    </w:p>
    <w:p w:rsidR="00F317BF" w:rsidRDefault="00F317BF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46B9C" w:rsidRDefault="00C91870" w:rsidP="00C91870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jc w:val="center"/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</w:t>
      </w:r>
    </w:p>
    <w:sectPr w:rsidR="00946B9C" w:rsidSect="00C91870">
      <w:pgSz w:w="12240" w:h="15840"/>
      <w:pgMar w:top="270" w:right="99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5D5234"/>
    <w:rsid w:val="0009025F"/>
    <w:rsid w:val="000C740D"/>
    <w:rsid w:val="002F72D4"/>
    <w:rsid w:val="00407EF6"/>
    <w:rsid w:val="00544915"/>
    <w:rsid w:val="005B2811"/>
    <w:rsid w:val="005B3630"/>
    <w:rsid w:val="005D5234"/>
    <w:rsid w:val="006255F2"/>
    <w:rsid w:val="006668B0"/>
    <w:rsid w:val="006F2981"/>
    <w:rsid w:val="006F4364"/>
    <w:rsid w:val="007678AC"/>
    <w:rsid w:val="007B02AD"/>
    <w:rsid w:val="008317FC"/>
    <w:rsid w:val="008436DE"/>
    <w:rsid w:val="009010B7"/>
    <w:rsid w:val="00906334"/>
    <w:rsid w:val="00946B9C"/>
    <w:rsid w:val="0095547F"/>
    <w:rsid w:val="00967044"/>
    <w:rsid w:val="00A565B7"/>
    <w:rsid w:val="00AE28DC"/>
    <w:rsid w:val="00AF3E8C"/>
    <w:rsid w:val="00BF49EF"/>
    <w:rsid w:val="00C82A77"/>
    <w:rsid w:val="00C91870"/>
    <w:rsid w:val="00E72E7B"/>
    <w:rsid w:val="00E774C5"/>
    <w:rsid w:val="00EA1B6C"/>
    <w:rsid w:val="00F317BF"/>
    <w:rsid w:val="00FF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3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3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2011-05-17T14:59:00Z</dcterms:created>
  <dcterms:modified xsi:type="dcterms:W3CDTF">2011-05-17T14:59:00Z</dcterms:modified>
</cp:coreProperties>
</file>