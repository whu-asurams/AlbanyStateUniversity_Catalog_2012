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B3" w:rsidRDefault="00751BB3" w:rsidP="00751BB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Fine Arts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751BB3">
          <w:pgSz w:w="12240" w:h="15840"/>
          <w:pgMar w:top="400" w:right="420" w:bottom="280" w:left="600" w:header="720" w:footer="720" w:gutter="0"/>
          <w:cols w:num="2" w:space="720" w:equalWidth="0">
            <w:col w:w="7599" w:space="1786"/>
            <w:col w:w="1835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 w:rsidRPr="00223365">
        <w:rPr>
          <w:noProof/>
          <w:lang w:eastAsia="zh-CN"/>
        </w:rPr>
        <w:lastRenderedPageBreak/>
        <w:pict>
          <v:group id="_x0000_s1107" style="position:absolute;margin-left:424.9pt;margin-top:-87pt;width:156.05pt;height:795.75pt;z-index:-251571200" coordorigin="9107,-57" coordsize="3121,15840">
            <v:group id="_x0000_s1108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0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1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1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1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1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1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1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1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1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1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1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2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2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2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2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2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2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2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2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2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2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3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3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3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3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3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35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36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36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37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37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38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38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39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39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140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140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141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41">
                <w:txbxContent>
                  <w:p w:rsidR="00221937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42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42">
                <w:txbxContent>
                  <w:p w:rsidR="00221937" w:rsidRPr="00BD3FD8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589" o:spid="_x0000_s1026" type="#_x0000_t202" style="position:absolute;margin-left:579.15pt;margin-top:127.9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<v:textbox style="layout-flow:vertical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83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751BB3" w:rsidRPr="00221937" w:rsidRDefault="00751BB3" w:rsidP="0022193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191919"/>
          <w:spacing w:val="-4"/>
          <w:sz w:val="18"/>
          <w:szCs w:val="18"/>
          <w:rPrChange w:id="0" w:author=" " w:date="2011-05-16T11:07:00Z">
            <w:rPr>
              <w:rFonts w:ascii="Times New Roman" w:hAnsi="Times New Roman"/>
              <w:color w:val="000000"/>
              <w:sz w:val="18"/>
              <w:szCs w:val="18"/>
            </w:rPr>
          </w:rPrChange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</w:t>
      </w:r>
      <w:ins w:id="1" w:author=" " w:date="2011-05-16T11:07:00Z">
        <w:r w:rsidR="00221937"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with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ins w:id="2" w:author=" " w:date="2011-05-16T11:07:00Z">
        <w:r w:rsidR="00221937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</w:t>
        </w:r>
      </w:ins>
      <w:del w:id="3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dis</w:delText>
        </w:r>
      </w:del>
      <w:del w:id="4" w:author=" " w:date="2011-05-16T11:05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5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ciplin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e</w:delText>
        </w:r>
      </w:del>
      <w:ins w:id="6" w:author=" " w:date="2011-05-16T11:07:00Z">
        <w:r w:rsidR="00221937"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7" w:author=" " w:date="2011-05-16T11:06:00Z">
        <w:r w:rsidR="00221937">
          <w:rPr>
            <w:rFonts w:ascii="Times New Roman" w:hAnsi="Times New Roman"/>
            <w:color w:val="191919"/>
            <w:spacing w:val="-2"/>
            <w:sz w:val="18"/>
            <w:szCs w:val="18"/>
          </w:rPr>
          <w:t>discipline</w:t>
        </w:r>
      </w:ins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del w:id="8" w:author=" " w:date="2011-05-16T11:06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ma- jor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  <w:r w:rsidDel="00221937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</w:del>
      <w:ins w:id="9" w:author=" " w:date="2011-05-16T11:06:00Z">
        <w:r w:rsidR="00221937">
          <w:rPr>
            <w:rFonts w:ascii="Times New Roman" w:hAnsi="Times New Roman"/>
            <w:color w:val="191919"/>
            <w:spacing w:val="-4"/>
            <w:sz w:val="18"/>
            <w:szCs w:val="18"/>
          </w:rPr>
          <w:t xml:space="preserve"> majors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ins w:id="10" w:author=" " w:date="2011-05-16T11:08:00Z">
        <w:r w:rsidR="00221937"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ins w:id="11" w:author=" " w:date="2011-05-16T11:09:00Z">
        <w:r w:rsidR="00221937">
          <w:rPr>
            <w:rFonts w:ascii="Times New Roman" w:hAnsi="Times New Roman"/>
            <w:color w:val="191919"/>
            <w:sz w:val="18"/>
            <w:szCs w:val="18"/>
          </w:rPr>
          <w:t>departmental exit examination and a senior exhibit</w:t>
        </w:r>
        <w:proofErr w:type="gramStart"/>
        <w:r w:rsidR="00221937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ins w:id="12" w:author=" " w:date="2011-05-16T11:08:00Z">
        <w:r w:rsidR="00221937">
          <w:rPr>
            <w:rFonts w:ascii="Times New Roman" w:hAnsi="Times New Roman"/>
            <w:color w:val="191919"/>
            <w:sz w:val="18"/>
            <w:szCs w:val="18"/>
          </w:rPr>
          <w:t>`</w:t>
        </w:r>
        <w:proofErr w:type="gramEnd"/>
        <w:r w:rsidR="00221937">
          <w:rPr>
            <w:rFonts w:ascii="Times New Roman" w:hAnsi="Times New Roman"/>
            <w:color w:val="191919"/>
            <w:sz w:val="18"/>
            <w:szCs w:val="18"/>
          </w:rPr>
          <w:tab/>
        </w:r>
      </w:ins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51BB3" w:rsidDel="00221937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7695"/>
        <w:jc w:val="both"/>
        <w:rPr>
          <w:del w:id="13" w:author=" " w:date="2011-05-16T11:08:00Z"/>
          <w:rFonts w:ascii="Times New Roman" w:hAnsi="Times New Roman"/>
          <w:color w:val="000000"/>
          <w:sz w:val="24"/>
          <w:szCs w:val="24"/>
        </w:rPr>
      </w:pPr>
      <w:del w:id="14" w:author=" " w:date="2011-05-16T11:08:00Z"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G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RADU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R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ECOR</w:delText>
        </w:r>
        <w:r w:rsidDel="00221937">
          <w:rPr>
            <w:rFonts w:ascii="Times New Roman" w:hAnsi="Times New Roman"/>
            <w:b/>
            <w:bCs/>
            <w:color w:val="191919"/>
            <w:sz w:val="18"/>
            <w:szCs w:val="18"/>
          </w:rPr>
          <w:delText>D</w:delText>
        </w:r>
        <w:r w:rsidDel="00221937">
          <w:rPr>
            <w:rFonts w:ascii="Times New Roman" w:hAnsi="Times New Roman"/>
            <w:b/>
            <w:bCs/>
            <w:color w:val="191919"/>
            <w:spacing w:val="10"/>
            <w:sz w:val="18"/>
            <w:szCs w:val="18"/>
          </w:rPr>
          <w:delText xml:space="preserve"> 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24"/>
            <w:szCs w:val="24"/>
          </w:rPr>
          <w:delText>E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XAMIN</w:delText>
        </w:r>
        <w:r w:rsidDel="00221937">
          <w:rPr>
            <w:rFonts w:ascii="Times New Roman" w:hAnsi="Times New Roman"/>
            <w:b/>
            <w:bCs/>
            <w:color w:val="191919"/>
            <w:spacing w:val="-16"/>
            <w:sz w:val="18"/>
            <w:szCs w:val="18"/>
          </w:rPr>
          <w:delText>A</w:delText>
        </w:r>
        <w:r w:rsidDel="00221937">
          <w:rPr>
            <w:rFonts w:ascii="Times New Roman" w:hAnsi="Times New Roman"/>
            <w:b/>
            <w:bCs/>
            <w:color w:val="191919"/>
            <w:spacing w:val="-2"/>
            <w:sz w:val="18"/>
            <w:szCs w:val="18"/>
          </w:rPr>
          <w:delText>TION</w:delText>
        </w:r>
        <w:r w:rsidDel="00221937">
          <w:rPr>
            <w:rFonts w:ascii="Times New Roman" w:hAnsi="Times New Roman"/>
            <w:b/>
            <w:bCs/>
            <w:color w:val="191919"/>
            <w:sz w:val="24"/>
            <w:szCs w:val="24"/>
          </w:rPr>
          <w:delText>.</w:delText>
        </w:r>
      </w:del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ins w:id="15" w:author=" " w:date="2011-05-16T11:07:00Z">
        <w:r w:rsidR="00221937">
          <w:rPr>
            <w:rFonts w:ascii="Times New Roman" w:hAnsi="Times New Roman"/>
            <w:color w:val="191919"/>
            <w:sz w:val="18"/>
            <w:szCs w:val="18"/>
          </w:rPr>
          <w:t>s</w:t>
        </w:r>
      </w:ins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del w:id="16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fu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>r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-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the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r</w:delText>
        </w:r>
      </w:del>
      <w:ins w:id="17" w:author=" " w:date="2011-05-16T11:10:00Z">
        <w:r w:rsidR="00221937"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</w:t>
        </w:r>
        <w:proofErr w:type="spellStart"/>
        <w:r w:rsidR="00221937">
          <w:rPr>
            <w:rFonts w:ascii="Times New Roman" w:hAnsi="Times New Roman"/>
            <w:color w:val="191919"/>
            <w:spacing w:val="-2"/>
            <w:sz w:val="18"/>
            <w:szCs w:val="18"/>
          </w:rPr>
          <w:t>futher</w:t>
        </w:r>
      </w:ins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del w:id="18" w:author=" " w:date="2011-05-16T11:10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iden- tif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ins w:id="19" w:author=" " w:date="2011-05-16T11:10:00Z">
        <w:r w:rsidR="00221937">
          <w:rPr>
            <w:rFonts w:ascii="Times New Roman" w:hAnsi="Times New Roman"/>
            <w:color w:val="191919"/>
            <w:spacing w:val="-2"/>
            <w:sz w:val="18"/>
            <w:szCs w:val="18"/>
          </w:rPr>
          <w:t xml:space="preserve"> identify</w:t>
        </w:r>
      </w:ins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del w:id="20" w:author=" " w:date="2011-05-16T11:11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imme- diatel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y</w:delText>
        </w:r>
      </w:del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ins w:id="21" w:author=" " w:date="2011-05-16T11:11:00Z">
        <w:r w:rsidR="00221937">
          <w:rPr>
            <w:rFonts w:ascii="Times New Roman" w:hAnsi="Times New Roman"/>
            <w:color w:val="191919"/>
            <w:spacing w:val="1"/>
            <w:sz w:val="18"/>
            <w:szCs w:val="18"/>
          </w:rPr>
          <w:t xml:space="preserve">immediately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del w:id="22" w:author=" " w:date="2011-05-16T11:11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, </w:delText>
        </w:r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stu- dent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ins w:id="23" w:author=" " w:date="2011-05-16T11:11:00Z">
        <w:r w:rsidR="00221937">
          <w:rPr>
            <w:rFonts w:ascii="Times New Roman" w:hAnsi="Times New Roman"/>
            <w:color w:val="191919"/>
            <w:spacing w:val="-11"/>
            <w:sz w:val="18"/>
            <w:szCs w:val="18"/>
          </w:rPr>
          <w:t xml:space="preserve">students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del w:id="24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De</w:delText>
        </w:r>
      </w:del>
      <w:del w:id="25" w:author=" " w:date="2011-03-21T13:57:00Z">
        <w:r w:rsidDel="00030045">
          <w:rPr>
            <w:rFonts w:ascii="Times New Roman" w:hAnsi="Times New Roman"/>
            <w:color w:val="191919"/>
            <w:spacing w:val="-2"/>
            <w:sz w:val="18"/>
            <w:szCs w:val="18"/>
          </w:rPr>
          <w:delText xml:space="preserve">- </w:delText>
        </w:r>
      </w:del>
      <w:del w:id="26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partmenta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l</w:delText>
        </w:r>
        <w:r w:rsidDel="00221937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</w:del>
      <w:ins w:id="27" w:author=" " w:date="2011-05-16T11:12:00Z">
        <w:r w:rsidR="00221937">
          <w:rPr>
            <w:rFonts w:ascii="Times New Roman" w:hAnsi="Times New Roman"/>
            <w:color w:val="191919"/>
            <w:spacing w:val="-3"/>
            <w:sz w:val="18"/>
            <w:szCs w:val="18"/>
          </w:rPr>
          <w:t xml:space="preserve">Departmental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21937" w:rsidRDefault="00751BB3" w:rsidP="00751BB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ins w:id="28" w:author=" " w:date="2011-05-16T11:12:00Z"/>
          <w:rFonts w:ascii="Times New Roman" w:hAnsi="Times New Roman"/>
          <w:color w:val="191919"/>
          <w:spacing w:val="-9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del w:id="29" w:author=" " w:date="2011-05-16T11:12:00Z">
        <w:r w:rsidDel="00221937">
          <w:rPr>
            <w:rFonts w:ascii="Times New Roman" w:hAnsi="Times New Roman"/>
            <w:color w:val="191919"/>
            <w:spacing w:val="-2"/>
            <w:sz w:val="18"/>
            <w:szCs w:val="18"/>
          </w:rPr>
          <w:delText>Con- centratio</w:delText>
        </w:r>
        <w:r w:rsidDel="00221937">
          <w:rPr>
            <w:rFonts w:ascii="Times New Roman" w:hAnsi="Times New Roman"/>
            <w:color w:val="191919"/>
            <w:sz w:val="18"/>
            <w:szCs w:val="18"/>
          </w:rPr>
          <w:delText>n</w:delText>
        </w:r>
        <w:r w:rsidDel="00221937">
          <w:rPr>
            <w:rFonts w:ascii="Times New Roman" w:hAnsi="Times New Roman"/>
            <w:color w:val="191919"/>
            <w:spacing w:val="-5"/>
            <w:sz w:val="18"/>
            <w:szCs w:val="18"/>
          </w:rPr>
          <w:delText xml:space="preserve"> </w:delText>
        </w:r>
      </w:del>
      <w:proofErr w:type="gramStart"/>
      <w:ins w:id="30" w:author=" " w:date="2011-05-16T11:13:00Z">
        <w:r w:rsidR="00221937">
          <w:rPr>
            <w:rFonts w:ascii="Times New Roman" w:hAnsi="Times New Roman"/>
            <w:color w:val="191919"/>
            <w:spacing w:val="-5"/>
            <w:sz w:val="18"/>
            <w:szCs w:val="18"/>
          </w:rPr>
          <w:t xml:space="preserve">Concentration </w:t>
        </w:r>
      </w:ins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77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del w:id="31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>com- ponents</w:delText>
        </w:r>
        <w:r w:rsidDel="00221937">
          <w:rPr>
            <w:rFonts w:ascii="Times New Roman" w:hAnsi="Times New Roman"/>
            <w:color w:val="191919"/>
            <w:spacing w:val="3"/>
            <w:sz w:val="18"/>
            <w:szCs w:val="18"/>
          </w:rPr>
          <w:delText xml:space="preserve"> </w:delText>
        </w:r>
      </w:del>
      <w:ins w:id="32" w:author=" " w:date="2011-05-16T11:13:00Z">
        <w:r w:rsidR="00221937">
          <w:rPr>
            <w:rFonts w:ascii="Times New Roman" w:hAnsi="Times New Roman"/>
            <w:color w:val="191919"/>
            <w:spacing w:val="3"/>
            <w:sz w:val="18"/>
            <w:szCs w:val="18"/>
          </w:rPr>
          <w:t xml:space="preserve">components </w:t>
        </w:r>
      </w:ins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20" w:right="83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Passing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3. Passing the </w:t>
      </w:r>
      <w:del w:id="33" w:author=" " w:date="2011-05-16T11:13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PRAXIS </w:delText>
        </w:r>
      </w:del>
      <w:del w:id="34" w:author=" " w:date="2011-05-16T11:14:00Z">
        <w:r w:rsidDel="00221937">
          <w:rPr>
            <w:rFonts w:ascii="Times New Roman" w:hAnsi="Times New Roman"/>
            <w:color w:val="191919"/>
            <w:sz w:val="18"/>
            <w:szCs w:val="18"/>
          </w:rPr>
          <w:delText xml:space="preserve">1 </w:delText>
        </w:r>
      </w:del>
      <w:ins w:id="35" w:author=" " w:date="2011-05-16T11:14:00Z">
        <w:r w:rsidR="00221937">
          <w:rPr>
            <w:rFonts w:ascii="Times New Roman" w:hAnsi="Times New Roman"/>
            <w:color w:val="191919"/>
            <w:sz w:val="18"/>
            <w:szCs w:val="18"/>
          </w:rPr>
          <w:t xml:space="preserve">GACE I </w:t>
        </w:r>
      </w:ins>
      <w:r>
        <w:rPr>
          <w:rFonts w:ascii="Times New Roman" w:hAnsi="Times New Roman"/>
          <w:color w:val="191919"/>
          <w:sz w:val="18"/>
          <w:szCs w:val="18"/>
        </w:rPr>
        <w:t>Exam (for full admittance into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  <w:ins w:id="36" w:author=" " w:date="2011-05-16T11:15:00Z">
        <w:r w:rsidR="00B56010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4. Passing of </w:t>
      </w:r>
      <w:del w:id="37" w:author=" " w:date="2011-05-16T11:14:00Z">
        <w:r w:rsidDel="00221937">
          <w:rPr>
            <w:rFonts w:ascii="Times New Roman" w:hAnsi="Times New Roman"/>
            <w:color w:val="191919"/>
            <w:sz w:val="18"/>
            <w:szCs w:val="18"/>
          </w:rPr>
          <w:delText>PRAXIS II</w:delText>
        </w:r>
      </w:del>
      <w:ins w:id="38" w:author=" " w:date="2011-05-16T11:14:00Z">
        <w:r w:rsidR="00221937">
          <w:rPr>
            <w:rFonts w:ascii="Times New Roman" w:hAnsi="Times New Roman"/>
            <w:color w:val="191919"/>
            <w:sz w:val="18"/>
            <w:szCs w:val="18"/>
          </w:rPr>
          <w:t xml:space="preserve"> GACE </w:t>
        </w:r>
        <w:proofErr w:type="gramStart"/>
        <w:r w:rsidR="00221937">
          <w:rPr>
            <w:rFonts w:ascii="Times New Roman" w:hAnsi="Times New Roman"/>
            <w:color w:val="191919"/>
            <w:sz w:val="18"/>
            <w:szCs w:val="18"/>
          </w:rPr>
          <w:t xml:space="preserve">II 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(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required for graduation)</w:t>
      </w:r>
      <w:ins w:id="39" w:author=" " w:date="2011-05-16T11:15:00Z">
        <w:r w:rsidR="00B56010">
          <w:rPr>
            <w:rFonts w:ascii="Times New Roman" w:hAnsi="Times New Roman"/>
            <w:color w:val="191919"/>
            <w:sz w:val="18"/>
            <w:szCs w:val="18"/>
          </w:rPr>
          <w:t>.</w:t>
        </w:r>
      </w:ins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5. Beginning School Experience (two-week internship at one of the public schools during the first two weeks of school)</w:t>
      </w:r>
      <w:ins w:id="40" w:author=" " w:date="2011-05-16T11:15:00Z">
        <w:r w:rsidR="00B56010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proofErr w:type="gramEnd"/>
    </w:p>
    <w:p w:rsidR="00751BB3" w:rsidDel="00B56010" w:rsidRDefault="00751BB3" w:rsidP="00B56010">
      <w:pPr>
        <w:widowControl w:val="0"/>
        <w:autoSpaceDE w:val="0"/>
        <w:autoSpaceDN w:val="0"/>
        <w:adjustRightInd w:val="0"/>
        <w:spacing w:before="50" w:after="0" w:line="262" w:lineRule="auto"/>
        <w:ind w:left="480" w:right="989" w:hanging="180"/>
        <w:rPr>
          <w:del w:id="41" w:author=" " w:date="2011-05-16T11:15:00Z"/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 Student membership in the College Music Educators National Conference (CMENC), and the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 Education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 (NEA) 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AGE)</w:t>
      </w:r>
      <w:ins w:id="42" w:author=" " w:date="2011-05-16T11:15:00Z">
        <w:r w:rsidR="00B56010">
          <w:rPr>
            <w:rFonts w:ascii="Times New Roman" w:hAnsi="Times New Roman"/>
            <w:color w:val="191919"/>
            <w:sz w:val="18"/>
            <w:szCs w:val="18"/>
          </w:rPr>
          <w:t>.</w:t>
        </w:r>
      </w:ins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del w:id="43" w:author=" " w:date="2011-05-16T11:15:00Z">
        <w:r w:rsidDel="00B56010">
          <w:rPr>
            <w:rFonts w:ascii="Times New Roman" w:hAnsi="Times New Roman"/>
            <w:color w:val="191919"/>
            <w:sz w:val="18"/>
            <w:szCs w:val="18"/>
          </w:rPr>
          <w:delText>The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Department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o</w:delText>
        </w:r>
        <w:r w:rsidDel="00B56010">
          <w:rPr>
            <w:rFonts w:ascii="Times New Roman" w:hAnsi="Times New Roman"/>
            <w:color w:val="191919"/>
            <w:spacing w:val="-3"/>
            <w:sz w:val="18"/>
            <w:szCs w:val="18"/>
          </w:rPr>
          <w:delText>f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fers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the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M.Ed.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degree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in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Music</w:delText>
        </w:r>
        <w:r w:rsidDel="00B56010">
          <w:rPr>
            <w:rFonts w:ascii="Times New Roman" w:hAnsi="Times New Roman"/>
            <w:color w:val="191919"/>
            <w:spacing w:val="-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Education.</w:delText>
        </w:r>
        <w:r w:rsidDel="00B56010">
          <w:rPr>
            <w:rFonts w:ascii="Times New Roman" w:hAnsi="Times New Roman"/>
            <w:color w:val="191919"/>
            <w:spacing w:val="-1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A</w:delText>
        </w:r>
        <w:r w:rsidDel="00B56010">
          <w:rPr>
            <w:rFonts w:ascii="Times New Roman" w:hAnsi="Times New Roman"/>
            <w:color w:val="191919"/>
            <w:spacing w:val="-14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minim</w:delText>
        </w:r>
        <w:r w:rsidDel="00B56010">
          <w:rPr>
            <w:rFonts w:ascii="Times New Roman" w:hAnsi="Times New Roman"/>
            <w:color w:val="191919"/>
            <w:spacing w:val="-1"/>
            <w:sz w:val="18"/>
            <w:szCs w:val="18"/>
          </w:rPr>
          <w:delText>u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m of 36 semester hours is required in the following areas:</w:delText>
        </w:r>
        <w:r w:rsidDel="00B56010">
          <w:rPr>
            <w:rFonts w:ascii="Times New Roman" w:hAnsi="Times New Roman"/>
            <w:color w:val="191919"/>
            <w:spacing w:val="-10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A—Nature of the Learner (12); B—Musical Studies (13); C—Professional Studies (12) and D—Research Studies (3).</w:delText>
        </w:r>
        <w:r w:rsidDel="00B56010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The Department is governed by the admissions policies of the Graduate School and the</w:delText>
        </w:r>
      </w:del>
    </w:p>
    <w:p w:rsidR="00223365" w:rsidRDefault="00751BB3" w:rsidP="00223365">
      <w:pPr>
        <w:widowControl w:val="0"/>
        <w:autoSpaceDE w:val="0"/>
        <w:autoSpaceDN w:val="0"/>
        <w:adjustRightInd w:val="0"/>
        <w:spacing w:before="50" w:after="0" w:line="262" w:lineRule="auto"/>
        <w:ind w:left="480" w:right="989" w:hanging="180"/>
        <w:rPr>
          <w:rFonts w:ascii="Times New Roman" w:hAnsi="Times New Roman"/>
          <w:color w:val="000000"/>
          <w:sz w:val="18"/>
          <w:szCs w:val="18"/>
        </w:rPr>
        <w:pPrChange w:id="44" w:author=" " w:date="2011-05-16T11:15:00Z">
          <w:pPr>
            <w:widowControl w:val="0"/>
            <w:autoSpaceDE w:val="0"/>
            <w:autoSpaceDN w:val="0"/>
            <w:adjustRightInd w:val="0"/>
            <w:spacing w:after="0" w:line="197" w:lineRule="exact"/>
            <w:ind w:left="480"/>
          </w:pPr>
        </w:pPrChange>
      </w:pPr>
      <w:del w:id="45" w:author=" " w:date="2011-05-16T11:15:00Z">
        <w:r w:rsidDel="00B56010">
          <w:rPr>
            <w:rFonts w:ascii="Times New Roman" w:hAnsi="Times New Roman"/>
            <w:color w:val="191919"/>
            <w:sz w:val="18"/>
            <w:szCs w:val="18"/>
          </w:rPr>
          <w:delText>College of Education.</w:delText>
        </w:r>
        <w:r w:rsidDel="00B56010">
          <w:rPr>
            <w:rFonts w:ascii="Times New Roman" w:hAnsi="Times New Roman"/>
            <w:color w:val="191919"/>
            <w:spacing w:val="-3"/>
            <w:sz w:val="18"/>
            <w:szCs w:val="18"/>
          </w:rPr>
          <w:delText xml:space="preserve"> </w:delText>
        </w:r>
        <w:r w:rsidDel="00B56010">
          <w:rPr>
            <w:rFonts w:ascii="Times New Roman" w:hAnsi="Times New Roman"/>
            <w:color w:val="191919"/>
            <w:sz w:val="18"/>
            <w:szCs w:val="18"/>
          </w:rPr>
          <w:delText>The Graduate School Bulletin has detailed information.</w:delText>
        </w:r>
      </w:del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751BB3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56" w:after="0" w:line="195" w:lineRule="exact"/>
        <w:ind w:left="1165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lastRenderedPageBreak/>
        <w:pict>
          <v:group id="_x0000_s1395" style="position:absolute;left:0;text-align:left;margin-left:-20.25pt;margin-top:-21pt;width:156pt;height:796.4pt;z-index:-251563008" coordorigin=",-57" coordsize="3120,15840">
            <v:group id="_x0000_s1396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9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9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9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0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0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0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0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0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0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0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0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0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0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1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1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1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1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1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1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1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1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1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1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2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2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2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23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23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24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24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25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25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26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26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27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27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28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28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29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29">
                <w:txbxContent>
                  <w:p w:rsidR="00221937" w:rsidRDefault="00221937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30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30">
                <w:txbxContent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623" o:spid="_x0000_s1027" type="#_x0000_t202" style="position:absolute;left:0;text-align:left;margin-left:20.85pt;margin-top:128pt;width:12pt;height:85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5f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M4xoiTHrr0RA8a3YsDCuLg2t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751BB3" w:rsidRPr="007A7452" w:rsidTr="00221937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751BB3" w:rsidRPr="007A7452" w:rsidTr="00221937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sz w:val="14"/>
          <w:szCs w:val="14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751BB3" w:rsidRPr="007A7452" w:rsidTr="00221937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221937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56" w:after="0" w:line="195" w:lineRule="exact"/>
        <w:ind w:right="92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lastRenderedPageBreak/>
        <w:pict>
          <v:group id="_x0000_s1143" style="position:absolute;left:0;text-align:left;margin-left:426.3pt;margin-top:-20.3pt;width:156.05pt;height:795.75pt;z-index:-251570176" coordorigin="9107,-57" coordsize="3121,15840">
            <v:group id="_x0000_s1144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4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4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4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4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5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5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5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5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5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5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5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5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6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6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6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6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6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6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6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6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7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171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71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72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72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73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73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74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74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75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75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176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176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177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77">
                <w:txbxContent>
                  <w:p w:rsidR="00221937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78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78">
                <w:txbxContent>
                  <w:p w:rsidR="00221937" w:rsidRPr="00BD3FD8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659" o:spid="_x0000_s1028" type="#_x0000_t202" style="position:absolute;left:0;text-align:left;margin-left:579.15pt;margin-top:127pt;width:12pt;height:85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bttA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" o:allowincell="f" filled="f" stroked="f">
            <v:textbox style="layout-flow:vertical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Arts/Music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612"/>
        <w:gridCol w:w="2761"/>
      </w:tblGrid>
      <w:tr w:rsidR="00751BB3" w:rsidRPr="007A7452" w:rsidTr="00221937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68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801"/>
        <w:gridCol w:w="1964"/>
        <w:gridCol w:w="2124"/>
      </w:tblGrid>
      <w:tr w:rsidR="00751BB3" w:rsidRPr="007A7452" w:rsidTr="00221937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221937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</w:t>
      </w:r>
      <w:r>
        <w:rPr>
          <w:rFonts w:ascii="Times New Roman" w:hAnsi="Times New Roman"/>
          <w:i/>
          <w:iCs/>
          <w:color w:val="191919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Applied Lessons at the junior and senior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two (2) semester hours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***</w:t>
      </w:r>
      <w:r>
        <w:rPr>
          <w:rFonts w:ascii="Times New Roman" w:hAnsi="Times New Roman"/>
          <w:i/>
          <w:iCs/>
          <w:color w:val="191919"/>
          <w:spacing w:val="-18"/>
          <w:sz w:val="16"/>
          <w:szCs w:val="16"/>
        </w:rPr>
        <w:t>V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751BB3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73" w:after="0" w:line="195" w:lineRule="exact"/>
        <w:ind w:left="1263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lastRenderedPageBreak/>
        <w:pict>
          <v:group id="_x0000_s1359" style="position:absolute;left:0;text-align:left;margin-left:-21.25pt;margin-top:-20.25pt;width:156pt;height:796.4pt;z-index:-251564032" coordorigin=",-57" coordsize="3120,15840">
            <v:group id="_x0000_s1360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6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6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6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6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6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6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6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6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6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7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7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7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7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7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7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7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7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7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7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8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8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8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8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8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8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8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87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87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88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88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89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89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90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90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91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91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92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92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93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93">
                <w:txbxContent>
                  <w:p w:rsidR="00221937" w:rsidRDefault="00221937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94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94">
                <w:txbxContent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693" o:spid="_x0000_s1029" type="#_x0000_t202" style="position:absolute;left:0;text-align:left;margin-left:20.85pt;margin-top:127.9pt;width:12pt;height:85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751BB3" w:rsidRDefault="00751BB3" w:rsidP="00751BB3">
      <w:pPr>
        <w:widowControl w:val="0"/>
        <w:tabs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751BB3" w:rsidRDefault="00751BB3" w:rsidP="00751BB3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ind w:right="11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7"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*Major electives include the following courses: MUSC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1,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12, 4220, 4230</w:t>
      </w:r>
      <w:proofErr w:type="gramStart"/>
      <w:r>
        <w:rPr>
          <w:rFonts w:ascii="Times New Roman" w:hAnsi="Times New Roman"/>
          <w:i/>
          <w:iCs/>
          <w:color w:val="191919"/>
          <w:sz w:val="16"/>
          <w:szCs w:val="16"/>
        </w:rPr>
        <w:t>,2024,3025</w:t>
      </w:r>
      <w:proofErr w:type="gramEnd"/>
      <w:r>
        <w:rPr>
          <w:rFonts w:ascii="Times New Roman" w:hAnsi="Times New Roman"/>
          <w:i/>
          <w:iCs/>
          <w:color w:val="191919"/>
          <w:sz w:val="16"/>
          <w:szCs w:val="16"/>
        </w:rPr>
        <w:t>, 3026,4130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1648"/>
        <w:gridCol w:w="1015"/>
      </w:tblGrid>
      <w:tr w:rsidR="00751BB3" w:rsidRPr="007A7452" w:rsidTr="00221937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751BB3" w:rsidRPr="007A7452" w:rsidTr="00221937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715"/>
        <w:gridCol w:w="2090"/>
        <w:gridCol w:w="850"/>
      </w:tblGrid>
      <w:tr w:rsidR="00751BB3" w:rsidRPr="007A7452" w:rsidTr="00221937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00" w:right="960" w:bottom="280" w:left="420" w:header="720" w:footer="720" w:gutter="0"/>
          <w:cols w:space="720" w:equalWidth="0">
            <w:col w:w="1086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73" w:after="0" w:line="195" w:lineRule="exact"/>
        <w:ind w:right="87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pict>
          <v:group id="_x0000_s1179" style="position:absolute;left:0;text-align:left;margin-left:427.35pt;margin-top:-19.3pt;width:156.05pt;height:795.75pt;z-index:-251569152" coordorigin="9107,-57" coordsize="3121,15840">
            <v:group id="_x0000_s1180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8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8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8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8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8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8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8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8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8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9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9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9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9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9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9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9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9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9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9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0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0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0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0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0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0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0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07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07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08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08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09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09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10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10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11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11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212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212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213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13">
                <w:txbxContent>
                  <w:p w:rsidR="00221937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14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214">
                <w:txbxContent>
                  <w:p w:rsidR="00221937" w:rsidRPr="00BD3FD8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729" o:spid="_x0000_s1030" type="#_x0000_t202" style="position:absolute;left:0;text-align:left;margin-left:579.15pt;margin-top:127.9pt;width:12pt;height:85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" o:allowincell="f" filled="f" stroked="f">
            <v:textbox style="layout-flow:vertical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485"/>
        <w:gridCol w:w="2446"/>
        <w:gridCol w:w="1945"/>
      </w:tblGrid>
      <w:tr w:rsidR="00751BB3" w:rsidRPr="007A7452" w:rsidTr="00221937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(Piano,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Etc.)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(Soph.)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Generated Music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(**Ed)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Level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(Ed.)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 II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4220 or 4230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Piano or Instrumental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Education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4436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4439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 Band Choral</w:t>
            </w: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ofessional Education Courses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7"/>
        <w:gridCol w:w="6548"/>
        <w:gridCol w:w="1686"/>
      </w:tblGrid>
      <w:tr w:rsidR="00751BB3" w:rsidRPr="007A7452" w:rsidTr="00221937">
        <w:trPr>
          <w:trHeight w:hRule="exact" w:val="237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Investing Critical &amp; Contemporary Issues in Education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2120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Exploring Socio/Cultural Perspectives on Diversity in the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Context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2130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and Learning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 3230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 Perspective of the Exceptional Student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4430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511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28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9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7"/>
        <w:gridCol w:w="2148"/>
        <w:gridCol w:w="1225"/>
        <w:gridCol w:w="1697"/>
        <w:gridCol w:w="2134"/>
        <w:gridCol w:w="1256"/>
      </w:tblGrid>
      <w:tr w:rsidR="00751BB3" w:rsidRPr="007A7452" w:rsidTr="00221937">
        <w:trPr>
          <w:trHeight w:hRule="exact" w:val="5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221937">
        <w:trPr>
          <w:trHeight w:hRule="exact" w:val="21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494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123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</w:tbl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3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3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3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3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3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39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751BB3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73" w:after="0" w:line="195" w:lineRule="exact"/>
        <w:ind w:left="851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pict>
          <v:group id="_x0000_s1323" style="position:absolute;left:0;text-align:left;margin-left:-21pt;margin-top:-20.75pt;width:156pt;height:796.4pt;z-index:-251565056" coordorigin=",-57" coordsize="3120,15840">
            <v:group id="_x0000_s1324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2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2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2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2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2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3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3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3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3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3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3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3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3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3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3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4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4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4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4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4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4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4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4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4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4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5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51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51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52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52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53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53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54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54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55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55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56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56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57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57">
                <w:txbxContent>
                  <w:p w:rsidR="00221937" w:rsidRDefault="00221937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58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58">
                <w:txbxContent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763" o:spid="_x0000_s1031" type="#_x0000_t202" style="position:absolute;left:0;text-align:left;margin-left:20.85pt;margin-top:127.9pt;width:12pt;height:85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wE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sgwoiTDrr0REeN7sWIgmV0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p/kIlvMk&#10;bEX1DByWAigGdIT1B4I5gyX8DrBNMqx+7ImkGLUfOYwCXOtZkLOwnQXCy0bAUtIYTeJaTytq30u2&#10;awB8GjYu7mBcamaZbOZqCuQ4ZLAhbELHbWZW0OW/tTrv3NVvAA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LGHMBL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 Education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135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overloa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taken.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7"/>
        <w:gridCol w:w="2098"/>
        <w:gridCol w:w="1225"/>
        <w:gridCol w:w="1697"/>
        <w:gridCol w:w="2134"/>
        <w:gridCol w:w="1256"/>
      </w:tblGrid>
      <w:tr w:rsidR="00751BB3" w:rsidRPr="007A7452" w:rsidTr="00221937">
        <w:trPr>
          <w:trHeight w:hRule="exact" w:val="5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221937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</w:t>
            </w:r>
            <w:ins w:id="46" w:author=" " w:date="2011-05-16T11:20:00Z">
              <w:r w:rsidR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 Skills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47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HIST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1002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delText>African Diaspora</w:delText>
              </w:r>
            </w:del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48" w:author=" " w:date="2011-05-16T11:21:00Z">
              <w:r>
                <w:rPr>
                  <w:rFonts w:ascii="Times New Roman" w:hAnsi="Times New Roman"/>
                  <w:sz w:val="24"/>
                  <w:szCs w:val="24"/>
                </w:rPr>
                <w:t xml:space="preserve">  </w:t>
              </w:r>
            </w:ins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49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       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HIST</w:t>
              </w:r>
              <w:r w:rsidRPr="007A7452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t xml:space="preserve">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1002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  <w:t>African Diaspora</w:t>
              </w:r>
            </w:ins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56010" w:rsidRPr="007A7452" w:rsidTr="00221937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del w:id="50" w:author=" " w:date="2011-05-16T11:21:00Z"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MUSC </w:delText>
              </w:r>
              <w:r w:rsidRPr="007A7452" w:rsidDel="00B56010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delText>1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123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 w:rsidDel="00B56010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delText>W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orld Music</w:delText>
              </w:r>
            </w:del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ins w:id="51" w:author=" " w:date="2011-05-16T11:21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        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MUSC </w:t>
              </w:r>
              <w:r w:rsidRPr="007A7452">
                <w:rPr>
                  <w:rFonts w:ascii="Times New Roman" w:hAnsi="Times New Roman"/>
                  <w:color w:val="191919"/>
                  <w:spacing w:val="-7"/>
                  <w:sz w:val="18"/>
                  <w:szCs w:val="18"/>
                </w:rPr>
                <w:t>1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123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ab/>
              </w:r>
              <w:r w:rsidRPr="007A7452">
                <w:rPr>
                  <w:rFonts w:ascii="Times New Roman" w:hAnsi="Times New Roman"/>
                  <w:color w:val="191919"/>
                  <w:spacing w:val="-14"/>
                  <w:sz w:val="18"/>
                  <w:szCs w:val="18"/>
                </w:rPr>
                <w:t>W</w:t>
              </w:r>
              <w:r w:rsidRPr="007A7452">
                <w:rPr>
                  <w:rFonts w:ascii="Times New Roman" w:hAnsi="Times New Roman"/>
                  <w:color w:val="191919"/>
                  <w:sz w:val="18"/>
                  <w:szCs w:val="18"/>
                </w:rPr>
                <w:t>orld Music</w:t>
              </w:r>
            </w:ins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B56010" w:rsidRPr="007A7452" w:rsidTr="00221937">
        <w:trPr>
          <w:trHeight w:hRule="exact" w:val="32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17</w:t>
            </w:r>
          </w:p>
        </w:tc>
      </w:tr>
      <w:tr w:rsidR="00B56010" w:rsidRPr="007A7452" w:rsidTr="00221937">
        <w:trPr>
          <w:trHeight w:hRule="exact" w:val="32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6010" w:rsidRPr="007A7452" w:rsidTr="00221937">
        <w:trPr>
          <w:trHeight w:hRule="exact" w:val="432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B56010" w:rsidRPr="007A7452" w:rsidTr="00221937">
        <w:trPr>
          <w:trHeight w:hRule="exact" w:val="218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2280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Comp. Gen. Music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2022L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Ed.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56010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 xml:space="preserve">*Applied Major 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20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oice or Instrumental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*Applied Major Instrument 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6010" w:rsidRPr="007A7452" w:rsidTr="00221937">
        <w:trPr>
          <w:trHeight w:hRule="exact" w:val="21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Applied (Keyboa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d, etc.)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56010" w:rsidRPr="007A7452" w:rsidTr="00221937">
        <w:trPr>
          <w:trHeight w:hRule="exact" w:val="214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 (Band, Choir)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i/>
                <w:iCs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i/>
                <w:iCs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B56010" w:rsidRPr="007A7452" w:rsidTr="00221937">
        <w:trPr>
          <w:trHeight w:hRule="exact" w:val="296"/>
        </w:trPr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B56010" w:rsidRPr="007A7452" w:rsidRDefault="00B56010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7"/>
        <w:gridCol w:w="2170"/>
        <w:gridCol w:w="1273"/>
        <w:gridCol w:w="1697"/>
        <w:gridCol w:w="2483"/>
        <w:gridCol w:w="900"/>
        <w:tblGridChange w:id="52">
          <w:tblGrid>
            <w:gridCol w:w="1088"/>
            <w:gridCol w:w="189"/>
            <w:gridCol w:w="1088"/>
            <w:gridCol w:w="1082"/>
            <w:gridCol w:w="1088"/>
            <w:gridCol w:w="185"/>
            <w:gridCol w:w="1088"/>
            <w:gridCol w:w="609"/>
            <w:gridCol w:w="1088"/>
            <w:gridCol w:w="1395"/>
            <w:gridCol w:w="900"/>
            <w:gridCol w:w="188"/>
            <w:gridCol w:w="900"/>
          </w:tblGrid>
        </w:tblGridChange>
      </w:tblGrid>
      <w:tr w:rsidR="00751BB3" w:rsidRPr="007A7452" w:rsidTr="00221937">
        <w:trPr>
          <w:trHeight w:hRule="exact"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7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4436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Music Methods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3134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E00D36">
        <w:tblPrEx>
          <w:tblW w:w="0" w:type="auto"/>
          <w:tblInd w:w="980" w:type="dxa"/>
          <w:tblLayout w:type="fixed"/>
          <w:tblCellMar>
            <w:left w:w="0" w:type="dxa"/>
            <w:right w:w="0" w:type="dxa"/>
          </w:tblCellMar>
          <w:tblLook w:val="0000"/>
          <w:tblPrExChange w:id="53" w:author=" " w:date="2011-05-16T11:40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329"/>
          <w:trPrChange w:id="54" w:author=" " w:date="2011-05-16T11:40:00Z">
            <w:trPr>
              <w:gridAfter w:val="0"/>
              <w:trHeight w:hRule="exact" w:val="216"/>
            </w:trPr>
          </w:trPrChange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PrChange w:id="55" w:author=" " w:date="2011-05-16T11:40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5268B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  <w:del w:id="56" w:author=" " w:date="2011-05-16T11:30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2201</w:delText>
              </w:r>
            </w:del>
            <w:ins w:id="57" w:author=" " w:date="2011-05-16T11:42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2110</w:t>
              </w:r>
            </w:ins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PrChange w:id="58" w:author=" " w:date="2011-05-16T11:40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del w:id="59" w:author=" " w:date="2011-05-16T11:29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Foundations of Ed</w:delText>
              </w:r>
            </w:del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ins w:id="60" w:author=" " w:date="2011-05-16T11:42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Invst</w:t>
              </w:r>
              <w:proofErr w:type="spellEnd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  <w:proofErr w:type="spellEnd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Comtemp</w:t>
              </w:r>
              <w:proofErr w:type="spellEnd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61" w:author=" " w:date="2011-05-16T11:43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I</w:t>
              </w:r>
            </w:ins>
            <w:ins w:id="62" w:author=" " w:date="2011-05-16T11:42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ssued in </w:t>
              </w:r>
              <w:proofErr w:type="spellStart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Crit</w:t>
              </w:r>
            </w:ins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tcPrChange w:id="63" w:author=" " w:date="2011-05-16T11:40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tcPrChange w:id="64" w:author=" " w:date="2011-05-16T11:40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5268B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EDUC </w:t>
            </w:r>
            <w:del w:id="65" w:author=" " w:date="2011-05-16T11:26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2205</w:delText>
              </w:r>
            </w:del>
            <w:ins w:id="66" w:author=" " w:date="2011-05-16T11:26:00Z">
              <w:r w:rsidR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t>2130</w:t>
              </w:r>
            </w:ins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tcPrChange w:id="67" w:author=" " w:date="2011-05-16T11:40:00Z">
              <w:tcPr>
                <w:tcW w:w="24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del w:id="68" w:author=" " w:date="2011-05-16T11:27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Human Growth &amp; De</w:delText>
              </w:r>
              <w:r w:rsidRPr="007A7452" w:rsidDel="005268B3">
                <w:rPr>
                  <w:rFonts w:ascii="Times New Roman" w:hAnsi="Times New Roman"/>
                  <w:color w:val="191919"/>
                  <w:spacing w:val="-12"/>
                  <w:sz w:val="18"/>
                  <w:szCs w:val="18"/>
                </w:rPr>
                <w:delText>v</w:delText>
              </w:r>
            </w:del>
            <w:ins w:id="69" w:author=" " w:date="2011-05-16T11:27:00Z">
              <w:r w:rsidR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t>Exploring Teaching &amp; Learning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PrChange w:id="70" w:author=" " w:date="2011-05-16T11:40:00Z"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E00D36">
        <w:tblPrEx>
          <w:tblW w:w="0" w:type="auto"/>
          <w:tblInd w:w="980" w:type="dxa"/>
          <w:tblLayout w:type="fixed"/>
          <w:tblCellMar>
            <w:left w:w="0" w:type="dxa"/>
            <w:right w:w="0" w:type="dxa"/>
          </w:tblCellMar>
          <w:tblLook w:val="0000"/>
          <w:tblPrExChange w:id="71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896"/>
          <w:trPrChange w:id="72" w:author=" " w:date="2011-05-16T11:43:00Z">
            <w:trPr>
              <w:gridAfter w:val="0"/>
              <w:trHeight w:hRule="exact" w:val="216"/>
            </w:trPr>
          </w:trPrChange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tcPrChange w:id="73" w:author=" " w:date="2011-05-16T11:43:00Z">
              <w:tcPr>
                <w:tcW w:w="127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223365" w:rsidRDefault="00751BB3" w:rsidP="0022336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/>
                <w:sz w:val="24"/>
                <w:szCs w:val="24"/>
              </w:rPr>
              <w:pPrChange w:id="74" w:author=" " w:date="2011-05-16T11:43:00Z">
                <w:pPr>
                  <w:widowControl w:val="0"/>
                  <w:autoSpaceDE w:val="0"/>
                  <w:autoSpaceDN w:val="0"/>
                  <w:adjustRightInd w:val="0"/>
                  <w:spacing w:after="0" w:line="195" w:lineRule="exact"/>
                  <w:ind w:left="40"/>
                </w:pPr>
              </w:pPrChange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  <w:ins w:id="75" w:author=" " w:date="2011-05-16T11:32:00Z">
              <w:r w:rsidR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t>3230</w:t>
              </w:r>
            </w:ins>
            <w:del w:id="76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 xml:space="preserve"> 2230</w:delText>
              </w:r>
            </w:del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PrChange w:id="77" w:author=" " w:date="2011-05-16T11:43:00Z">
              <w:tcPr>
                <w:tcW w:w="217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E00D36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ins w:id="78" w:author=" " w:date="2011-05-16T11:41:00Z"/>
                <w:rFonts w:ascii="Times New Roman" w:hAnsi="Times New Roman"/>
                <w:color w:val="191919"/>
                <w:sz w:val="18"/>
                <w:szCs w:val="18"/>
              </w:rPr>
            </w:pPr>
            <w:del w:id="79" w:author=" " w:date="2011-05-16T11:32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Exceptional Children</w:delText>
              </w:r>
            </w:del>
            <w:ins w:id="80" w:author=" " w:date="2011-05-16T11:39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Cont</w:t>
              </w:r>
            </w:ins>
            <w:ins w:id="81" w:author=" " w:date="2011-05-16T11:40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/Perspective/Exc</w:t>
              </w:r>
            </w:ins>
            <w:ins w:id="82" w:author=" " w:date="2011-05-16T11:41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eptional </w:t>
              </w:r>
              <w:proofErr w:type="spellStart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Stduents</w:t>
              </w:r>
              <w:proofErr w:type="spellEnd"/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83" w:author=" " w:date="2011-05-16T11:40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</w:p>
          <w:p w:rsidR="00751BB3" w:rsidRPr="007A7452" w:rsidRDefault="00E00D36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ins w:id="84" w:author=" " w:date="2011-05-16T11:40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Stud</w:t>
              </w:r>
            </w:ins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tcPrChange w:id="85" w:author=" " w:date="2011-05-16T11:43:00Z">
              <w:tcPr>
                <w:tcW w:w="12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23"/>
              <w:rPr>
                <w:rFonts w:ascii="Times New Roman" w:hAnsi="Times New Roman"/>
                <w:sz w:val="24"/>
                <w:szCs w:val="24"/>
              </w:rPr>
            </w:pPr>
            <w:del w:id="86" w:author=" " w:date="2011-05-16T11:39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tcPrChange w:id="87" w:author=" " w:date="2011-05-16T11:43:00Z">
              <w:tcPr>
                <w:tcW w:w="16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tcPrChange w:id="88" w:author=" " w:date="2011-05-16T11:43:00Z">
              <w:tcPr>
                <w:tcW w:w="24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PrChange w:id="89" w:author=" " w:date="2011-05-16T11:43:00Z"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E00D36">
        <w:tblPrEx>
          <w:tblW w:w="0" w:type="auto"/>
          <w:tblInd w:w="980" w:type="dxa"/>
          <w:tblLayout w:type="fixed"/>
          <w:tblCellMar>
            <w:left w:w="0" w:type="dxa"/>
            <w:right w:w="0" w:type="dxa"/>
          </w:tblCellMar>
          <w:tblLook w:val="0000"/>
          <w:tblPrExChange w:id="90" w:author=" " w:date="2011-05-16T11:41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356"/>
          <w:trPrChange w:id="91" w:author=" " w:date="2011-05-16T11:41:00Z">
            <w:trPr>
              <w:gridAfter w:val="0"/>
              <w:trHeight w:hRule="exact" w:val="216"/>
            </w:trPr>
          </w:trPrChange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92" w:author=" " w:date="2011-05-16T11:41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E00D36">
            <w:pPr>
              <w:widowControl w:val="0"/>
              <w:tabs>
                <w:tab w:val="left" w:pos="1460"/>
                <w:tab w:val="left" w:pos="42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del w:id="93" w:author=" " w:date="2011-05-16T11:38:00Z">
              <w:r w:rsidRPr="007A7452" w:rsidDel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Analytical Discussions</w:delText>
              </w:r>
            </w:del>
            <w:ins w:id="94" w:author=" " w:date="2011-05-16T11:38:00Z">
              <w:r w:rsidR="00E00D36">
                <w:rPr>
                  <w:rFonts w:ascii="Times New Roman" w:hAnsi="Times New Roman"/>
                  <w:color w:val="191919"/>
                  <w:sz w:val="18"/>
                  <w:szCs w:val="18"/>
                </w:rPr>
                <w:t>Public Speaking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95" w:author=" " w:date="2011-05-16T11:41:00Z">
              <w:tcPr>
                <w:tcW w:w="41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B5601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del w:id="96" w:author=" " w:date="2011-05-16T11:47:00Z">
              <w:r w:rsidRPr="007A7452" w:rsidDel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MUSC (Band or Choral</w:delText>
              </w:r>
              <w:r w:rsidRPr="007A7452" w:rsidDel="00580DD1">
                <w:rPr>
                  <w:rFonts w:ascii="Times New Roman" w:hAnsi="Times New Roman"/>
                  <w:color w:val="191919"/>
                  <w:spacing w:val="-3"/>
                  <w:sz w:val="18"/>
                  <w:szCs w:val="18"/>
                </w:rPr>
                <w:delText xml:space="preserve"> </w:delText>
              </w:r>
            </w:del>
            <w:del w:id="97" w:author=" " w:date="2011-05-16T11:17:00Z">
              <w:r w:rsidRPr="007A7452" w:rsidDel="00B56010">
                <w:rPr>
                  <w:rFonts w:ascii="Times New Roman" w:hAnsi="Times New Roman"/>
                  <w:color w:val="191919"/>
                  <w:spacing w:val="-13"/>
                  <w:sz w:val="18"/>
                  <w:szCs w:val="18"/>
                </w:rPr>
                <w:delText>T</w:delText>
              </w:r>
              <w:r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ech.)</w:delText>
              </w:r>
            </w:del>
            <w:ins w:id="98" w:author=" " w:date="2011-05-16T11:48:00Z"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</w:ins>
            <w:ins w:id="99" w:author=" " w:date="2011-05-16T11:47:00Z"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EDUC 2120 </w:t>
              </w:r>
              <w:proofErr w:type="spellStart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Expl</w:t>
              </w:r>
              <w:proofErr w:type="spellEnd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Soci</w:t>
              </w:r>
              <w:proofErr w:type="spellEnd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  <w:proofErr w:type="spellStart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Cul</w:t>
              </w:r>
              <w:proofErr w:type="spellEnd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Perspective Div in </w:t>
              </w:r>
              <w:proofErr w:type="spellStart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Educ</w:t>
              </w:r>
              <w:proofErr w:type="spellEnd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</w:t>
              </w:r>
              <w:proofErr w:type="spellStart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Cnt</w:t>
              </w:r>
              <w:proofErr w:type="spellEnd"/>
              <w:r w:rsidR="00580DD1">
                <w:rPr>
                  <w:rFonts w:ascii="Times New Roman" w:hAnsi="Times New Roman"/>
                  <w:color w:val="191919"/>
                  <w:sz w:val="18"/>
                  <w:szCs w:val="18"/>
                </w:rPr>
                <w:t>/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PrChange w:id="100" w:author=" " w:date="2011-05-16T11:41:00Z"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5268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01" w:author=" " w:date="2011-05-16T11:2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</w:t>
              </w:r>
            </w:ins>
            <w:del w:id="102" w:author=" " w:date="2011-05-16T11:24:00Z">
              <w:r w:rsidR="00751BB3" w:rsidRPr="007A7452" w:rsidDel="00B56010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2</w:delText>
              </w:r>
            </w:del>
          </w:p>
        </w:tc>
      </w:tr>
      <w:tr w:rsidR="00751BB3" w:rsidRPr="007A7452" w:rsidTr="00E00D36">
        <w:tblPrEx>
          <w:tblW w:w="0" w:type="auto"/>
          <w:tblInd w:w="980" w:type="dxa"/>
          <w:tblLayout w:type="fixed"/>
          <w:tblCellMar>
            <w:left w:w="0" w:type="dxa"/>
            <w:right w:w="0" w:type="dxa"/>
          </w:tblCellMar>
          <w:tblLook w:val="0000"/>
          <w:tblPrExChange w:id="103" w:author=" " w:date="2011-05-16T11:4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46"/>
          <w:trPrChange w:id="104" w:author=" " w:date="2011-05-16T11:43:00Z">
            <w:trPr>
              <w:gridAfter w:val="0"/>
              <w:trHeight w:hRule="exact" w:val="216"/>
            </w:trPr>
          </w:trPrChange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05" w:author=" " w:date="2011-05-16T11:4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Lessons (Ed. Majors receive 1 credit)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06" w:author=" " w:date="2011-05-16T11:43:00Z">
              <w:tcPr>
                <w:tcW w:w="41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ins w:id="107" w:author=" " w:date="2011-05-16T11:27:00Z">
              <w:r w:rsidR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Gen. Music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PrChange w:id="108" w:author=" " w:date="2011-05-16T11:43:00Z"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E00D36">
        <w:tblPrEx>
          <w:tblW w:w="0" w:type="auto"/>
          <w:tblInd w:w="980" w:type="dxa"/>
          <w:tblLayout w:type="fixed"/>
          <w:tblCellMar>
            <w:left w:w="0" w:type="dxa"/>
            <w:right w:w="0" w:type="dxa"/>
          </w:tblCellMar>
          <w:tblLook w:val="0000"/>
          <w:tblPrExChange w:id="109" w:author=" " w:date="2011-05-16T11:35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46"/>
          <w:trPrChange w:id="110" w:author=" " w:date="2011-05-16T11:35:00Z">
            <w:trPr>
              <w:gridAfter w:val="0"/>
              <w:trHeight w:hRule="exact" w:val="216"/>
            </w:trPr>
          </w:trPrChange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1" w:author=" " w:date="2011-05-16T11:35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2" w:author=" " w:date="2011-05-16T11:35:00Z">
              <w:tcPr>
                <w:tcW w:w="41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PrChange w:id="113" w:author=" " w:date="2011-05-16T11:35:00Z"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5268B3">
        <w:tblPrEx>
          <w:tblW w:w="0" w:type="auto"/>
          <w:tblInd w:w="980" w:type="dxa"/>
          <w:tblLayout w:type="fixed"/>
          <w:tblCellMar>
            <w:left w:w="0" w:type="dxa"/>
            <w:right w:w="0" w:type="dxa"/>
          </w:tblCellMar>
          <w:tblLook w:val="0000"/>
          <w:tblPrExChange w:id="114" w:author=" " w:date="2011-05-16T11:33:00Z">
            <w:tblPrEx>
              <w:tblW w:w="0" w:type="auto"/>
              <w:tblInd w:w="980" w:type="dxa"/>
              <w:tblLayout w:type="fixed"/>
              <w:tblCellMar>
                <w:left w:w="0" w:type="dxa"/>
                <w:right w:w="0" w:type="dxa"/>
              </w:tblCellMar>
              <w:tblLook w:val="0000"/>
            </w:tblPrEx>
          </w:tblPrExChange>
        </w:tblPrEx>
        <w:trPr>
          <w:trHeight w:hRule="exact" w:val="419"/>
          <w:trPrChange w:id="115" w:author=" " w:date="2011-05-16T11:33:00Z">
            <w:trPr>
              <w:gridAfter w:val="0"/>
              <w:trHeight w:hRule="exact" w:val="216"/>
            </w:trPr>
          </w:trPrChange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  <w:tcPrChange w:id="116" w:author=" " w:date="2011-05-16T11:33:00Z">
              <w:tcPr>
                <w:tcW w:w="472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5268B3" w:rsidRDefault="005268B3" w:rsidP="00221937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ins w:id="117" w:author=" " w:date="2011-05-16T11:33:00Z"/>
                <w:rFonts w:ascii="Times New Roman" w:hAnsi="Times New Roman"/>
                <w:color w:val="191919"/>
                <w:sz w:val="18"/>
                <w:szCs w:val="18"/>
              </w:rPr>
            </w:pPr>
          </w:p>
          <w:p w:rsidR="00751BB3" w:rsidRPr="007A7452" w:rsidRDefault="00751BB3" w:rsidP="00221937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3171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tcPrChange w:id="118" w:author=" " w:date="2011-05-16T11:33:00Z">
              <w:tcPr>
                <w:tcW w:w="418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*Applied Lessons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PrChange w:id="119" w:author=" " w:date="2011-05-16T11:33:00Z"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tabs>
                <w:tab w:val="left" w:pos="426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Methods 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 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96"/>
        </w:trPr>
        <w:tc>
          <w:tcPr>
            <w:tcW w:w="4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tabs>
                <w:tab w:val="left" w:pos="4160"/>
              </w:tabs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19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E00D36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120" w:author=" " w:date="2011-05-16T11:3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19 </w:t>
              </w:r>
            </w:ins>
            <w:del w:id="121" w:author=" " w:date="2011-05-16T11:37:00Z">
              <w:r w:rsidR="00751BB3" w:rsidRPr="007A7452" w:rsidDel="00E00D36"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delText>18</w:delText>
              </w:r>
            </w:del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6"/>
        <w:gridCol w:w="104"/>
        <w:gridCol w:w="2167"/>
        <w:gridCol w:w="1143"/>
        <w:gridCol w:w="1697"/>
        <w:gridCol w:w="2107"/>
        <w:gridCol w:w="1276"/>
      </w:tblGrid>
      <w:tr w:rsidR="00751BB3" w:rsidRPr="007A7452" w:rsidTr="00221937">
        <w:trPr>
          <w:trHeight w:hRule="exact" w:val="300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7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 Semester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 Semester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Hours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Economics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4461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MUS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4230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Conducting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4437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Secondary Music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</w:t>
            </w:r>
            <w:ins w:id="122" w:author=" " w:date="2011-05-16T11:28:00Z">
              <w:r w:rsidR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t>dod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proofErr w:type="spellEnd"/>
            <w:del w:id="123" w:author=" " w:date="2011-05-16T11:28:00Z">
              <w:r w:rsidRPr="007A7452" w:rsidDel="005268B3">
                <w:rPr>
                  <w:rFonts w:ascii="Times New Roman" w:hAnsi="Times New Roman"/>
                  <w:color w:val="191919"/>
                  <w:sz w:val="18"/>
                  <w:szCs w:val="18"/>
                </w:rPr>
                <w:delText>.</w:delText>
              </w:r>
            </w:del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Course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right="-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**Applied Major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or Instrument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 4400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4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96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  <w:tc>
          <w:tcPr>
            <w:tcW w:w="50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60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sz w:val="10"/>
          <w:szCs w:val="1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8" w:after="0" w:line="250" w:lineRule="auto"/>
        <w:ind w:left="1020" w:right="2616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**Applied lessons for music education majors at the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and junior level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 Students must be accepted into the music p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ogram prior to his or her junior year via an audition.</w:t>
      </w: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49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73" w:after="0" w:line="195" w:lineRule="exact"/>
        <w:ind w:right="73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pict>
          <v:group id="_x0000_s1215" style="position:absolute;left:0;text-align:left;margin-left:425.6pt;margin-top:-19.55pt;width:156.05pt;height:795.75pt;z-index:-251568128" coordorigin="9107,-57" coordsize="3121,15840">
            <v:group id="_x0000_s1216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1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1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1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2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2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2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2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2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2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2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2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2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2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3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3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3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3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3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3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3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3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3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3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4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4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4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43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43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44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44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45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45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46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46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47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47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248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248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249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49">
                <w:txbxContent>
                  <w:p w:rsidR="00221937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50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250">
                <w:txbxContent>
                  <w:p w:rsidR="00221937" w:rsidRPr="00BD3FD8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51BB3" w:rsidRDefault="00751BB3" w:rsidP="00751BB3">
      <w:pPr>
        <w:widowControl w:val="0"/>
        <w:tabs>
          <w:tab w:val="left" w:pos="2280"/>
          <w:tab w:val="left" w:pos="900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  <w:sectPr w:rsidR="00751BB3">
          <w:pgSz w:w="12240" w:h="15840"/>
          <w:pgMar w:top="40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Subtotal 18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51BB3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1749" w:space="7243"/>
            <w:col w:w="2248"/>
          </w:cols>
          <w:noEndnote/>
        </w:sectPr>
      </w:pPr>
    </w:p>
    <w:p w:rsidR="00751BB3" w:rsidRDefault="00223365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223365">
        <w:rPr>
          <w:noProof/>
        </w:rPr>
        <w:pict>
          <v:shape id="Text Box 2799" o:spid="_x0000_s1032" type="#_x0000_t202" style="position:absolute;left:0;text-align:left;margin-left:579.15pt;margin-top:127.9pt;width:12pt;height:85.8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Times New Roman" w:hAnsi="Times New Roman"/>
          <w:color w:val="191919"/>
          <w:sz w:val="18"/>
          <w:szCs w:val="18"/>
        </w:rPr>
        <w:t>COMM 2400-2470</w:t>
      </w:r>
      <w:r w:rsidR="00751BB3"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 w:rsidR="00751BB3"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6" w:after="0" w:line="240" w:lineRule="auto"/>
        <w:ind w:right="137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51BB3" w:rsidRDefault="00751BB3" w:rsidP="00751BB3">
      <w:pPr>
        <w:widowControl w:val="0"/>
        <w:tabs>
          <w:tab w:val="left" w:pos="7380"/>
        </w:tabs>
        <w:autoSpaceDE w:val="0"/>
        <w:autoSpaceDN w:val="0"/>
        <w:adjustRightInd w:val="0"/>
        <w:spacing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751BB3" w:rsidRDefault="00751BB3" w:rsidP="00751BB3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30"/>
        <w:gridCol w:w="3617"/>
        <w:gridCol w:w="1953"/>
        <w:gridCol w:w="1020"/>
      </w:tblGrid>
      <w:tr w:rsidR="00751BB3" w:rsidRPr="007A7452" w:rsidTr="00221937">
        <w:trPr>
          <w:trHeight w:hRule="exact" w:val="517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511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751BB3" w:rsidRDefault="00751BB3" w:rsidP="00751BB3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751BB3" w:rsidRDefault="00751BB3" w:rsidP="00751BB3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  <w:sectPr w:rsidR="00751BB3">
          <w:type w:val="continuous"/>
          <w:pgSz w:w="12240" w:h="15840"/>
          <w:pgMar w:top="148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57" w:after="0" w:line="195" w:lineRule="exact"/>
        <w:ind w:left="707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pict>
          <v:group id="_x0000_s1287" style="position:absolute;left:0;text-align:left;margin-left:-20.25pt;margin-top:-20.5pt;width:156pt;height:796.4pt;z-index:-251566080" coordorigin=",-57" coordsize="3120,15840">
            <v:group id="_x0000_s128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8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9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9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9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9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9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9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9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9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9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9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0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0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0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0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0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0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0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0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0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0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1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1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1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1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1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1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15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1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16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1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17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1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18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1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19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2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20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2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21">
                <w:txbxContent>
                  <w:p w:rsidR="00221937" w:rsidRDefault="00221937" w:rsidP="008D4F1C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2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22">
                <w:txbxContent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835" o:spid="_x0000_s1033" type="#_x0000_t202" style="position:absolute;left:0;text-align:left;margin-left:19.85pt;margin-top:128.1pt;width:12pt;height:85.8pt;z-index:-251586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yI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MoxIiTHrr0RA8a3YsDCpLry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43"/>
        <w:gridCol w:w="3534"/>
        <w:gridCol w:w="2208"/>
        <w:gridCol w:w="850"/>
      </w:tblGrid>
      <w:tr w:rsidR="00751BB3" w:rsidRPr="007A7452" w:rsidTr="00221937">
        <w:trPr>
          <w:trHeight w:hRule="exact" w:val="643"/>
        </w:trPr>
        <w:tc>
          <w:tcPr>
            <w:tcW w:w="244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58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1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9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sz w:val="13"/>
          <w:szCs w:val="13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3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8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6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TION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4716"/>
        <w:gridCol w:w="3167"/>
      </w:tblGrid>
      <w:tr w:rsidR="00751BB3" w:rsidRPr="007A7452" w:rsidTr="00221937">
        <w:trPr>
          <w:trHeight w:hRule="exact" w:val="494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276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and Diction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2902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Make-up for Stage and Screen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2904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2905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2907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3041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Laboratory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3600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Drama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3640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II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44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33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182" w:lineRule="exact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General Electives</w:t>
      </w:r>
    </w:p>
    <w:p w:rsidR="00751BB3" w:rsidRDefault="00751BB3" w:rsidP="00751BB3">
      <w:pPr>
        <w:widowControl w:val="0"/>
        <w:tabs>
          <w:tab w:val="left" w:pos="1056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Courses related to the major or other area(s) of interest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</w:p>
    <w:p w:rsidR="00751BB3" w:rsidRDefault="00751BB3" w:rsidP="00751BB3">
      <w:pPr>
        <w:widowControl w:val="0"/>
        <w:tabs>
          <w:tab w:val="left" w:pos="104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Required for Graduation</w:t>
      </w:r>
      <w:r>
        <w:rPr>
          <w:rFonts w:ascii="Times New Roman" w:hAnsi="Times New Roman"/>
          <w:color w:val="191919"/>
          <w:sz w:val="18"/>
          <w:szCs w:val="18"/>
        </w:rPr>
        <w:tab/>
        <w:t>123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751BB3" w:rsidRDefault="00751BB3" w:rsidP="00751BB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751BB3">
          <w:pgSz w:w="12240" w:h="15840"/>
          <w:pgMar w:top="42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751BB3" w:rsidRDefault="00223365" w:rsidP="00751BB3">
      <w:pPr>
        <w:widowControl w:val="0"/>
        <w:autoSpaceDE w:val="0"/>
        <w:autoSpaceDN w:val="0"/>
        <w:adjustRightInd w:val="0"/>
        <w:spacing w:before="57" w:after="0" w:line="195" w:lineRule="exact"/>
        <w:ind w:right="-18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223365">
        <w:rPr>
          <w:noProof/>
          <w:lang w:eastAsia="zh-CN"/>
        </w:rPr>
        <w:pict>
          <v:group id="_x0000_s1251" style="position:absolute;left:0;text-align:left;margin-left:382.6pt;margin-top:-24.75pt;width:156.05pt;height:795.75pt;z-index:-251567104" coordorigin="9107,-57" coordsize="3121,15840">
            <v:group id="_x0000_s1252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5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5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5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5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5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5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5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6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6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6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6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6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6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6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6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6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6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7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7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7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7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7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7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7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7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7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79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79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80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80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81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81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82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82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83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83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284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284" inset="0,0,0,0">
                <w:txbxContent>
                  <w:p w:rsidR="00221937" w:rsidRDefault="00221937" w:rsidP="008D4F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285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85">
                <w:txbxContent>
                  <w:p w:rsidR="00221937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21937" w:rsidRPr="007A3E3A" w:rsidRDefault="00221937" w:rsidP="008D4F1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86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286">
                <w:txbxContent>
                  <w:p w:rsidR="00221937" w:rsidRPr="00BD3FD8" w:rsidRDefault="00221937" w:rsidP="008D4F1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Pr="00223365">
        <w:rPr>
          <w:noProof/>
        </w:rPr>
        <w:pict>
          <v:shape id="Text Box 2870" o:spid="_x0000_s1034" type="#_x0000_t202" style="position:absolute;left:0;text-align:left;margin-left:580.15pt;margin-top:128.1pt;width:12pt;height:85.8pt;z-index:-251577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cYtgIAALg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" o:allowincell="f" filled="f" stroked="f">
            <v:textbox style="layout-flow:vertical" inset="0,0,0,0">
              <w:txbxContent>
                <w:p w:rsidR="00221937" w:rsidRDefault="00221937" w:rsidP="00751BB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751BB3"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7" w:after="0" w:line="250" w:lineRule="auto"/>
        <w:ind w:left="140" w:right="19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PEECH AND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3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 Minimum</w:t>
      </w:r>
    </w:p>
    <w:p w:rsidR="00751BB3" w:rsidRDefault="00751BB3" w:rsidP="00751BB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2"/>
        <w:gridCol w:w="3943"/>
        <w:gridCol w:w="1795"/>
        <w:gridCol w:w="1020"/>
      </w:tblGrid>
      <w:tr w:rsidR="00751BB3" w:rsidRPr="007A7452" w:rsidTr="00221937">
        <w:trPr>
          <w:trHeight w:hRule="exact" w:val="51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 Global Issues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Leadership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and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2900,2901,2902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1K,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Makeup for Stage &amp; Screen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2040, 2041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2530, 2531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(Theatre &amp; Culture Recommended)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Education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2640, 3640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Directing I and II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3530, 3600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Drama, Black Drama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3040, 3041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4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2903,2904,2905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32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51BB3" w:rsidRPr="007A7452" w:rsidTr="00221937">
        <w:trPr>
          <w:trHeight w:hRule="exact" w:val="32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BB3" w:rsidRPr="007A7452" w:rsidTr="00221937">
        <w:trPr>
          <w:trHeight w:hRule="exact" w:val="218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3030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 Management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3540, 3541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III,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III Lab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16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2906,2907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51BB3" w:rsidRPr="007A7452" w:rsidTr="00221937">
        <w:trPr>
          <w:trHeight w:hRule="exact" w:val="237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4760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Theatre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51BB3" w:rsidRPr="007A7452" w:rsidTr="00221937">
        <w:trPr>
          <w:trHeight w:hRule="exact" w:val="250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94</w:t>
            </w:r>
          </w:p>
        </w:tc>
      </w:tr>
      <w:tr w:rsidR="00751BB3" w:rsidRPr="007A7452" w:rsidTr="00221937">
        <w:trPr>
          <w:trHeight w:hRule="exact" w:val="31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1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51BB3" w:rsidRPr="007A7452" w:rsidRDefault="00751BB3" w:rsidP="0022193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1BB3" w:rsidRDefault="00751BB3" w:rsidP="00751BB3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:rsidR="00275290" w:rsidRDefault="00751BB3" w:rsidP="00751BB3">
      <w:pPr>
        <w:rPr>
          <w:rFonts w:ascii="Times New Roman" w:hAnsi="Times New Roman"/>
          <w:color w:val="191919"/>
          <w:position w:val="-5"/>
          <w:sz w:val="20"/>
          <w:szCs w:val="20"/>
        </w:rPr>
        <w:sectPr w:rsidR="00275290" w:rsidSect="00751BB3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75290" w:rsidRDefault="00223365" w:rsidP="00751BB3">
      <w:r>
        <w:rPr>
          <w:noProof/>
          <w:lang w:eastAsia="zh-CN"/>
        </w:rPr>
        <w:pict>
          <v:group id="_x0000_s1035" style="position:absolute;margin-left:-72.75pt;margin-top:-24pt;width:156pt;height:796.4pt;z-index:251743232" coordorigin=",-57" coordsize="3120,15840">
            <v:group id="_x0000_s1036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0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0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0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4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4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05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0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0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0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0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063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063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064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064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065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065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066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066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067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067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068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068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069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069">
                <w:txbxContent>
                  <w:p w:rsidR="00221937" w:rsidRDefault="00221937" w:rsidP="00275290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221937" w:rsidRPr="007A3E3A" w:rsidRDefault="00221937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070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070">
                <w:txbxContent>
                  <w:p w:rsidR="00221937" w:rsidRPr="007A3E3A" w:rsidRDefault="00221937" w:rsidP="0027529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275290" w:rsidRDefault="00275290" w:rsidP="00751BB3"/>
    <w:p w:rsidR="00275290" w:rsidRDefault="00275290" w:rsidP="00751BB3"/>
    <w:p w:rsidR="00275290" w:rsidRDefault="00275290" w:rsidP="00751BB3"/>
    <w:p w:rsidR="00221937" w:rsidRDefault="00221937" w:rsidP="00751BB3"/>
    <w:p w:rsidR="00275290" w:rsidRDefault="00275290" w:rsidP="00751BB3">
      <w:pPr>
        <w:sectPr w:rsidR="00275290" w:rsidSect="00751BB3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275290" w:rsidRDefault="00223365" w:rsidP="00751BB3">
      <w:r>
        <w:rPr>
          <w:noProof/>
          <w:lang w:eastAsia="zh-CN"/>
        </w:rPr>
        <w:pict>
          <v:group id="_x0000_s1071" style="position:absolute;margin-left:386.15pt;margin-top:-25.35pt;width:156.05pt;height:797.15pt;z-index:251744256" coordorigin="9107,-57" coordsize="3121,15840">
            <v:group id="_x0000_s1072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7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7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7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07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7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7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8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8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8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8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8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8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8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8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8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9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9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9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9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9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9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9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9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9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099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099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00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00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01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01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02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02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03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03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104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104" inset="0,0,0,0">
                <w:txbxContent>
                  <w:p w:rsidR="00221937" w:rsidRDefault="00221937" w:rsidP="0027529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105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05">
                <w:txbxContent>
                  <w:p w:rsidR="00221937" w:rsidRDefault="00221937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221937" w:rsidRPr="007A3E3A" w:rsidRDefault="00221937" w:rsidP="0027529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06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06">
                <w:txbxContent>
                  <w:p w:rsidR="00221937" w:rsidRPr="00BD3FD8" w:rsidRDefault="00221937" w:rsidP="0027529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sectPr w:rsidR="00275290" w:rsidSect="00751BB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751BB3"/>
    <w:rsid w:val="00030045"/>
    <w:rsid w:val="00145925"/>
    <w:rsid w:val="00221937"/>
    <w:rsid w:val="00223365"/>
    <w:rsid w:val="00275290"/>
    <w:rsid w:val="004A790F"/>
    <w:rsid w:val="005268B3"/>
    <w:rsid w:val="00580DD1"/>
    <w:rsid w:val="006B75DF"/>
    <w:rsid w:val="006C4AA0"/>
    <w:rsid w:val="006C6D51"/>
    <w:rsid w:val="00751BB3"/>
    <w:rsid w:val="007F44C9"/>
    <w:rsid w:val="008D4F1C"/>
    <w:rsid w:val="009A1184"/>
    <w:rsid w:val="009E55B1"/>
    <w:rsid w:val="00B36B67"/>
    <w:rsid w:val="00B56010"/>
    <w:rsid w:val="00CA1F91"/>
    <w:rsid w:val="00D64BF2"/>
    <w:rsid w:val="00DF2F8A"/>
    <w:rsid w:val="00DF59EE"/>
    <w:rsid w:val="00E00D36"/>
    <w:rsid w:val="00EB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B3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B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3496</Words>
  <Characters>19931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ASU-GA</Company>
  <LinksUpToDate>false</LinksUpToDate>
  <CharactersWithSpaces>23381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juliette</cp:lastModifiedBy>
  <cp:revision>2</cp:revision>
  <dcterms:created xsi:type="dcterms:W3CDTF">2011-05-17T14:58:00Z</dcterms:created>
  <dcterms:modified xsi:type="dcterms:W3CDTF">2011-05-17T14:58:00Z</dcterms:modified>
</cp:coreProperties>
</file>